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13" w:rsidRDefault="00AB10A9">
      <w:pPr>
        <w:jc w:val="right"/>
        <w:rPr>
          <w:sz w:val="36"/>
          <w:szCs w:val="36"/>
        </w:rPr>
      </w:pPr>
      <w:r>
        <w:rPr>
          <w:sz w:val="36"/>
          <w:szCs w:val="36"/>
        </w:rPr>
        <w:t>PSA</w:t>
      </w:r>
      <w:ins w:id="0" w:author="SEAN SEAH, COSD" w:date="2018-01-04T10:39:00Z">
        <w:r w:rsidR="000656E3">
          <w:rPr>
            <w:sz w:val="36"/>
            <w:szCs w:val="36"/>
          </w:rPr>
          <w:t>M</w:t>
        </w:r>
      </w:ins>
      <w:r>
        <w:rPr>
          <w:sz w:val="36"/>
          <w:szCs w:val="36"/>
        </w:rPr>
        <w:t xml:space="preserve"> IT Division</w:t>
      </w:r>
    </w:p>
    <w:p w:rsidR="00047D13" w:rsidRDefault="00047D13"/>
    <w:p w:rsidR="00047D13" w:rsidRDefault="00047D13"/>
    <w:p w:rsidR="00047D13" w:rsidRDefault="00047D13"/>
    <w:p w:rsidR="00047D13" w:rsidRDefault="00047D13">
      <w:pPr>
        <w:spacing w:after="60"/>
        <w:ind w:left="720"/>
        <w:jc w:val="both"/>
      </w:pPr>
    </w:p>
    <w:p w:rsidR="00047D13" w:rsidRDefault="00047D13" w:rsidP="00557237">
      <w:pPr>
        <w:spacing w:after="60"/>
        <w:jc w:val="both"/>
      </w:pPr>
    </w:p>
    <w:p w:rsidR="00047D13" w:rsidRDefault="00047D13"/>
    <w:p w:rsidR="00047D13" w:rsidRDefault="00047D13"/>
    <w:p w:rsidR="00047D13" w:rsidRDefault="00047D13"/>
    <w:p w:rsidR="00047D13" w:rsidRDefault="00047D13">
      <w:pPr>
        <w:rPr>
          <w:ins w:id="1" w:author="SEAN SEAH, COSD" w:date="2018-01-04T09:52:00Z"/>
        </w:rPr>
      </w:pPr>
    </w:p>
    <w:p w:rsidR="00557237" w:rsidRDefault="00557237"/>
    <w:p w:rsidR="00047D13" w:rsidRDefault="00047D13"/>
    <w:p w:rsidR="00047D13" w:rsidRDefault="00AB10A9">
      <w:pPr>
        <w:jc w:val="right"/>
        <w:rPr>
          <w:sz w:val="56"/>
          <w:szCs w:val="56"/>
        </w:rPr>
      </w:pPr>
      <w:r>
        <w:rPr>
          <w:i/>
          <w:sz w:val="56"/>
          <w:szCs w:val="56"/>
        </w:rPr>
        <w:t>PSA</w:t>
      </w:r>
      <w:ins w:id="2" w:author="SEAN SEAH, COSD" w:date="2018-01-04T09:52:00Z">
        <w:r w:rsidR="00557237">
          <w:rPr>
            <w:i/>
            <w:sz w:val="56"/>
            <w:szCs w:val="56"/>
          </w:rPr>
          <w:t>M</w:t>
        </w:r>
      </w:ins>
      <w:r>
        <w:rPr>
          <w:i/>
          <w:sz w:val="56"/>
          <w:szCs w:val="56"/>
        </w:rPr>
        <w:t xml:space="preserve"> - Reminder 365</w:t>
      </w:r>
    </w:p>
    <w:p w:rsidR="00047D13" w:rsidRDefault="00AB10A9">
      <w:pPr>
        <w:jc w:val="right"/>
        <w:rPr>
          <w:sz w:val="56"/>
          <w:szCs w:val="56"/>
        </w:rPr>
      </w:pPr>
      <w:r>
        <w:rPr>
          <w:i/>
          <w:sz w:val="56"/>
          <w:szCs w:val="56"/>
        </w:rPr>
        <w:t>Application Security</w:t>
      </w:r>
    </w:p>
    <w:p w:rsidR="00047D13" w:rsidRDefault="00AB10A9">
      <w:pPr>
        <w:jc w:val="right"/>
        <w:rPr>
          <w:sz w:val="48"/>
          <w:szCs w:val="48"/>
        </w:rPr>
      </w:pPr>
      <w:r>
        <w:rPr>
          <w:i/>
          <w:sz w:val="56"/>
          <w:szCs w:val="56"/>
        </w:rPr>
        <w:t>Design Specification</w:t>
      </w:r>
      <w:r>
        <w:rPr>
          <w:i/>
          <w:sz w:val="48"/>
          <w:szCs w:val="48"/>
        </w:rPr>
        <w:t xml:space="preserve"> </w:t>
      </w:r>
    </w:p>
    <w:p w:rsidR="00047D13" w:rsidRDefault="00AB10A9">
      <w:pPr>
        <w:jc w:val="right"/>
        <w:rPr>
          <w:sz w:val="40"/>
          <w:szCs w:val="40"/>
        </w:rPr>
      </w:pPr>
      <w:r>
        <w:rPr>
          <w:i/>
          <w:sz w:val="40"/>
          <w:szCs w:val="40"/>
        </w:rPr>
        <w:t>0.1</w:t>
      </w:r>
    </w:p>
    <w:p w:rsidR="00047D13" w:rsidRDefault="00047D13">
      <w:pPr>
        <w:jc w:val="right"/>
        <w:rPr>
          <w:sz w:val="40"/>
          <w:szCs w:val="40"/>
        </w:rPr>
      </w:pPr>
    </w:p>
    <w:p w:rsidR="00047D13" w:rsidRDefault="00047D13">
      <w:pPr>
        <w:jc w:val="center"/>
        <w:rPr>
          <w:sz w:val="24"/>
          <w:szCs w:val="24"/>
        </w:rPr>
      </w:pPr>
    </w:p>
    <w:p w:rsidR="00047D13" w:rsidRDefault="00047D13"/>
    <w:p w:rsidR="00557237" w:rsidRDefault="00557237">
      <w:pPr>
        <w:rPr>
          <w:ins w:id="3" w:author="SEAN SEAH, COSD" w:date="2018-01-04T09:52:00Z"/>
        </w:rPr>
      </w:pPr>
      <w:ins w:id="4" w:author="SEAN SEAH, COSD" w:date="2018-01-04T09:52:00Z">
        <w:r>
          <w:br w:type="page"/>
        </w:r>
      </w:ins>
    </w:p>
    <w:p w:rsidR="00047D13" w:rsidRDefault="00047D13">
      <w:pPr>
        <w:widowControl w:val="0"/>
        <w:spacing w:line="276" w:lineRule="auto"/>
        <w:sectPr w:rsidR="00047D13">
          <w:headerReference w:type="even" r:id="rId7"/>
          <w:headerReference w:type="default" r:id="rId8"/>
          <w:footerReference w:type="even" r:id="rId9"/>
          <w:footerReference w:type="default" r:id="rId10"/>
          <w:headerReference w:type="first" r:id="rId11"/>
          <w:footerReference w:type="first" r:id="rId12"/>
          <w:pgSz w:w="11909" w:h="16834"/>
          <w:pgMar w:top="1440" w:right="1797" w:bottom="1440" w:left="1276" w:header="0" w:footer="720" w:gutter="0"/>
          <w:pgNumType w:start="1"/>
          <w:cols w:space="720"/>
        </w:sectPr>
      </w:pPr>
    </w:p>
    <w:p w:rsidR="00047D13" w:rsidRDefault="00047D13">
      <w:pPr>
        <w:widowControl w:val="0"/>
        <w:spacing w:line="276" w:lineRule="auto"/>
      </w:pPr>
    </w:p>
    <w:tbl>
      <w:tblPr>
        <w:tblStyle w:val="a"/>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76"/>
        <w:gridCol w:w="6804"/>
      </w:tblGrid>
      <w:tr w:rsidR="00047D13">
        <w:tc>
          <w:tcPr>
            <w:tcW w:w="1276" w:type="dxa"/>
            <w:shd w:val="clear" w:color="auto" w:fill="C0C0C0"/>
          </w:tcPr>
          <w:p w:rsidR="00047D13" w:rsidRDefault="00AB10A9">
            <w:pPr>
              <w:keepNext/>
            </w:pPr>
            <w:r>
              <w:t>Title</w:t>
            </w:r>
          </w:p>
        </w:tc>
        <w:tc>
          <w:tcPr>
            <w:tcW w:w="6804" w:type="dxa"/>
          </w:tcPr>
          <w:p w:rsidR="00047D13" w:rsidRDefault="00AB10A9">
            <w:pPr>
              <w:keepNext/>
              <w:rPr>
                <w:sz w:val="36"/>
                <w:szCs w:val="36"/>
              </w:rPr>
            </w:pPr>
            <w:r>
              <w:rPr>
                <w:sz w:val="36"/>
                <w:szCs w:val="36"/>
              </w:rPr>
              <w:t>PSA</w:t>
            </w:r>
            <w:ins w:id="7" w:author="SEAN SEAH, COSD" w:date="2018-01-04T09:53:00Z">
              <w:r w:rsidR="00BE247C">
                <w:rPr>
                  <w:sz w:val="36"/>
                  <w:szCs w:val="36"/>
                </w:rPr>
                <w:t>M</w:t>
              </w:r>
            </w:ins>
            <w:r>
              <w:rPr>
                <w:sz w:val="36"/>
                <w:szCs w:val="36"/>
              </w:rPr>
              <w:t xml:space="preserve"> Reminder 365</w:t>
            </w:r>
          </w:p>
        </w:tc>
      </w:tr>
      <w:tr w:rsidR="00047D13">
        <w:tc>
          <w:tcPr>
            <w:tcW w:w="1276" w:type="dxa"/>
            <w:shd w:val="clear" w:color="auto" w:fill="C0C0C0"/>
          </w:tcPr>
          <w:p w:rsidR="00047D13" w:rsidRDefault="00AB10A9">
            <w:pPr>
              <w:keepNext/>
            </w:pPr>
            <w:r>
              <w:t>Subject</w:t>
            </w:r>
          </w:p>
        </w:tc>
        <w:tc>
          <w:tcPr>
            <w:tcW w:w="6804" w:type="dxa"/>
          </w:tcPr>
          <w:p w:rsidR="00047D13" w:rsidRDefault="00AB10A9">
            <w:pPr>
              <w:keepNext/>
              <w:rPr>
                <w:sz w:val="36"/>
                <w:szCs w:val="36"/>
              </w:rPr>
            </w:pPr>
            <w:r>
              <w:rPr>
                <w:sz w:val="36"/>
                <w:szCs w:val="36"/>
              </w:rPr>
              <w:t>Application Security Design Specifications</w:t>
            </w:r>
          </w:p>
        </w:tc>
      </w:tr>
      <w:tr w:rsidR="00047D13">
        <w:tc>
          <w:tcPr>
            <w:tcW w:w="1276" w:type="dxa"/>
            <w:shd w:val="clear" w:color="auto" w:fill="C0C0C0"/>
          </w:tcPr>
          <w:p w:rsidR="00047D13" w:rsidRDefault="00AB10A9">
            <w:pPr>
              <w:keepNext/>
            </w:pPr>
            <w:r>
              <w:t>Version</w:t>
            </w:r>
          </w:p>
        </w:tc>
        <w:tc>
          <w:tcPr>
            <w:tcW w:w="6804" w:type="dxa"/>
          </w:tcPr>
          <w:p w:rsidR="00047D13" w:rsidRDefault="00AB10A9">
            <w:pPr>
              <w:keepNext/>
              <w:rPr>
                <w:sz w:val="36"/>
                <w:szCs w:val="36"/>
              </w:rPr>
            </w:pPr>
            <w:r>
              <w:rPr>
                <w:sz w:val="36"/>
                <w:szCs w:val="36"/>
              </w:rPr>
              <w:t>0.1</w:t>
            </w:r>
          </w:p>
        </w:tc>
      </w:tr>
    </w:tbl>
    <w:p w:rsidR="00047D13" w:rsidRDefault="00047D13">
      <w:pPr>
        <w:keepNext/>
        <w:jc w:val="center"/>
      </w:pPr>
    </w:p>
    <w:p w:rsidR="00047D13" w:rsidRDefault="00047D13">
      <w:pPr>
        <w:spacing w:after="60"/>
        <w:ind w:left="720"/>
      </w:pPr>
    </w:p>
    <w:p w:rsidR="00047D13" w:rsidRDefault="00AB10A9">
      <w:pPr>
        <w:keepNext/>
        <w:jc w:val="center"/>
      </w:pPr>
      <w:bookmarkStart w:id="8" w:name="_gjdgxs" w:colFirst="0" w:colLast="0"/>
      <w:bookmarkEnd w:id="8"/>
      <w:r>
        <w:t>© 2014 PSA Corporation Limited. All rights reserved.</w:t>
      </w:r>
    </w:p>
    <w:p w:rsidR="00047D13" w:rsidRDefault="00AB10A9">
      <w:pPr>
        <w:keepNext/>
        <w:numPr>
          <w:ilvl w:val="0"/>
          <w:numId w:val="8"/>
        </w:numPr>
        <w:spacing w:before="240" w:after="60"/>
        <w:rPr>
          <w:b/>
          <w:sz w:val="28"/>
          <w:szCs w:val="28"/>
        </w:rPr>
      </w:pPr>
      <w:r>
        <w:rPr>
          <w:b/>
          <w:sz w:val="28"/>
          <w:szCs w:val="28"/>
        </w:rPr>
        <w:t>Reference to Master Document</w:t>
      </w:r>
    </w:p>
    <w:p w:rsidR="00047D13" w:rsidRDefault="00047D13"/>
    <w:tbl>
      <w:tblPr>
        <w:tblStyle w:val="a0"/>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276"/>
        <w:gridCol w:w="6804"/>
      </w:tblGrid>
      <w:tr w:rsidR="00047D13">
        <w:tc>
          <w:tcPr>
            <w:tcW w:w="1276" w:type="dxa"/>
            <w:shd w:val="clear" w:color="auto" w:fill="C0C0C0"/>
          </w:tcPr>
          <w:p w:rsidR="00047D13" w:rsidRDefault="00AB10A9">
            <w:pPr>
              <w:keepNext/>
            </w:pPr>
            <w:r>
              <w:t>File server</w:t>
            </w:r>
          </w:p>
        </w:tc>
        <w:tc>
          <w:tcPr>
            <w:tcW w:w="6804" w:type="dxa"/>
          </w:tcPr>
          <w:p w:rsidR="00047D13" w:rsidRDefault="00AB10A9">
            <w:pPr>
              <w:keepNext/>
            </w:pPr>
            <w:r>
              <w:t>Document8</w:t>
            </w:r>
          </w:p>
        </w:tc>
      </w:tr>
      <w:tr w:rsidR="00047D13">
        <w:tc>
          <w:tcPr>
            <w:tcW w:w="1276" w:type="dxa"/>
            <w:shd w:val="clear" w:color="auto" w:fill="C0C0C0"/>
          </w:tcPr>
          <w:p w:rsidR="00047D13" w:rsidRDefault="00AB10A9">
            <w:pPr>
              <w:keepNext/>
            </w:pPr>
            <w:r>
              <w:t>URL</w:t>
            </w:r>
          </w:p>
        </w:tc>
        <w:tc>
          <w:tcPr>
            <w:tcW w:w="6804" w:type="dxa"/>
          </w:tcPr>
          <w:p w:rsidR="00047D13" w:rsidRDefault="00047D13">
            <w:pPr>
              <w:keepNext/>
            </w:pPr>
          </w:p>
        </w:tc>
      </w:tr>
    </w:tbl>
    <w:p w:rsidR="00047D13" w:rsidRDefault="00AB10A9">
      <w:pPr>
        <w:keepNext/>
        <w:numPr>
          <w:ilvl w:val="0"/>
          <w:numId w:val="8"/>
        </w:numPr>
        <w:spacing w:before="240" w:after="60"/>
        <w:rPr>
          <w:b/>
          <w:sz w:val="28"/>
          <w:szCs w:val="28"/>
        </w:rPr>
      </w:pPr>
      <w:bookmarkStart w:id="9" w:name="_30j0zll" w:colFirst="0" w:colLast="0"/>
      <w:bookmarkEnd w:id="9"/>
      <w:r>
        <w:rPr>
          <w:b/>
          <w:sz w:val="28"/>
          <w:szCs w:val="28"/>
        </w:rPr>
        <w:t>Reviewers and approvers</w:t>
      </w:r>
    </w:p>
    <w:tbl>
      <w:tblPr>
        <w:tblStyle w:val="a1"/>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686"/>
        <w:gridCol w:w="2835"/>
        <w:gridCol w:w="1559"/>
      </w:tblGrid>
      <w:tr w:rsidR="00047D13">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047D13" w:rsidRDefault="00AB10A9">
            <w:pPr>
              <w:keepNext/>
            </w:pPr>
            <w:r>
              <w:t>Reviewed by:</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Date</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AB10A9">
            <w:pPr>
              <w:keepNext/>
            </w:pPr>
            <w:r>
              <w:t>&lt;Project Manager&gt;</w:t>
            </w:r>
          </w:p>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AB10A9">
            <w:pPr>
              <w:keepNext/>
            </w:pPr>
            <w:r>
              <w:t>&lt;Architecture Reviewer&gt;</w:t>
            </w: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bl>
    <w:p w:rsidR="00047D13" w:rsidRDefault="00047D13">
      <w:pPr>
        <w:jc w:val="center"/>
      </w:pPr>
    </w:p>
    <w:p w:rsidR="00047D13" w:rsidRDefault="00047D13"/>
    <w:tbl>
      <w:tblPr>
        <w:tblStyle w:val="a2"/>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686"/>
        <w:gridCol w:w="2835"/>
        <w:gridCol w:w="1559"/>
      </w:tblGrid>
      <w:tr w:rsidR="00047D13">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047D13" w:rsidRDefault="00AB10A9">
            <w:pPr>
              <w:keepNext/>
            </w:pPr>
            <w:r>
              <w:t>Approved by:</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Date</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bl>
    <w:p w:rsidR="00047D13" w:rsidRDefault="00AB10A9">
      <w:pPr>
        <w:keepNext/>
        <w:numPr>
          <w:ilvl w:val="0"/>
          <w:numId w:val="8"/>
        </w:numPr>
        <w:spacing w:before="240" w:after="60"/>
        <w:rPr>
          <w:b/>
          <w:sz w:val="28"/>
          <w:szCs w:val="28"/>
        </w:rPr>
      </w:pPr>
      <w:bookmarkStart w:id="10" w:name="_1fob9te" w:colFirst="0" w:colLast="0"/>
      <w:bookmarkEnd w:id="10"/>
      <w:r>
        <w:rPr>
          <w:b/>
          <w:sz w:val="28"/>
          <w:szCs w:val="28"/>
        </w:rPr>
        <w:t>Version History</w:t>
      </w:r>
    </w:p>
    <w:tbl>
      <w:tblPr>
        <w:tblStyle w:val="a3"/>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18"/>
        <w:gridCol w:w="2568"/>
        <w:gridCol w:w="4394"/>
      </w:tblGrid>
      <w:tr w:rsidR="00047D13">
        <w:tc>
          <w:tcPr>
            <w:tcW w:w="1118" w:type="dxa"/>
            <w:shd w:val="clear" w:color="auto" w:fill="C0C0C0"/>
          </w:tcPr>
          <w:p w:rsidR="00047D13" w:rsidRDefault="00AB10A9">
            <w:pPr>
              <w:keepNext/>
              <w:jc w:val="center"/>
            </w:pPr>
            <w:bookmarkStart w:id="11" w:name="3znysh7" w:colFirst="0" w:colLast="0"/>
            <w:bookmarkEnd w:id="11"/>
            <w:r>
              <w:t>Version</w:t>
            </w:r>
          </w:p>
        </w:tc>
        <w:tc>
          <w:tcPr>
            <w:tcW w:w="2568" w:type="dxa"/>
            <w:shd w:val="clear" w:color="auto" w:fill="C0C0C0"/>
          </w:tcPr>
          <w:p w:rsidR="00047D13" w:rsidRDefault="00AB10A9">
            <w:pPr>
              <w:keepNext/>
              <w:jc w:val="center"/>
            </w:pPr>
            <w:r>
              <w:t>By/When</w:t>
            </w:r>
          </w:p>
        </w:tc>
        <w:tc>
          <w:tcPr>
            <w:tcW w:w="4394" w:type="dxa"/>
            <w:shd w:val="clear" w:color="auto" w:fill="C0C0C0"/>
          </w:tcPr>
          <w:p w:rsidR="00047D13" w:rsidRDefault="00AB10A9">
            <w:pPr>
              <w:keepNext/>
              <w:jc w:val="center"/>
            </w:pPr>
            <w:r>
              <w:t>Summary</w:t>
            </w:r>
          </w:p>
        </w:tc>
      </w:tr>
      <w:tr w:rsidR="00047D13">
        <w:tc>
          <w:tcPr>
            <w:tcW w:w="1118" w:type="dxa"/>
          </w:tcPr>
          <w:p w:rsidR="00047D13" w:rsidRDefault="00AB10A9">
            <w:pPr>
              <w:keepNext/>
            </w:pPr>
            <w:r>
              <w:t>0.1</w:t>
            </w:r>
          </w:p>
        </w:tc>
        <w:tc>
          <w:tcPr>
            <w:tcW w:w="2568" w:type="dxa"/>
          </w:tcPr>
          <w:p w:rsidR="00047D13" w:rsidRDefault="00AB10A9">
            <w:pPr>
              <w:keepNext/>
            </w:pPr>
            <w:proofErr w:type="spellStart"/>
            <w:r>
              <w:t>Venkatesh</w:t>
            </w:r>
            <w:proofErr w:type="spellEnd"/>
            <w:r>
              <w:t xml:space="preserve"> N</w:t>
            </w:r>
          </w:p>
        </w:tc>
        <w:tc>
          <w:tcPr>
            <w:tcW w:w="4394" w:type="dxa"/>
          </w:tcPr>
          <w:p w:rsidR="00047D13" w:rsidRDefault="00047D13">
            <w:pPr>
              <w:keepNext/>
            </w:pPr>
          </w:p>
        </w:tc>
      </w:tr>
      <w:tr w:rsidR="00047D13">
        <w:tc>
          <w:tcPr>
            <w:tcW w:w="1118" w:type="dxa"/>
          </w:tcPr>
          <w:p w:rsidR="00047D13" w:rsidRDefault="00047D13">
            <w:pPr>
              <w:keepNext/>
            </w:pPr>
          </w:p>
        </w:tc>
        <w:tc>
          <w:tcPr>
            <w:tcW w:w="2568" w:type="dxa"/>
          </w:tcPr>
          <w:p w:rsidR="00047D13" w:rsidRDefault="00047D13">
            <w:pPr>
              <w:keepNext/>
            </w:pPr>
          </w:p>
        </w:tc>
        <w:tc>
          <w:tcPr>
            <w:tcW w:w="4394" w:type="dxa"/>
          </w:tcPr>
          <w:p w:rsidR="00047D13" w:rsidRDefault="00047D13">
            <w:pPr>
              <w:keepNext/>
            </w:pPr>
          </w:p>
        </w:tc>
      </w:tr>
    </w:tbl>
    <w:p w:rsidR="00047D13" w:rsidRDefault="00047D13">
      <w:pPr>
        <w:keepNext/>
      </w:pPr>
    </w:p>
    <w:p w:rsidR="00047D13" w:rsidRDefault="00AB10A9">
      <w:pPr>
        <w:keepNext/>
        <w:jc w:val="center"/>
        <w:rPr>
          <w:sz w:val="16"/>
          <w:szCs w:val="16"/>
        </w:rPr>
      </w:pPr>
      <w:r>
        <w:rPr>
          <w:rFonts w:ascii="Symbol" w:eastAsia="Symbol" w:hAnsi="Symbol" w:cs="Symbol"/>
          <w:sz w:val="16"/>
          <w:szCs w:val="16"/>
        </w:rPr>
        <w:t>♦</w:t>
      </w:r>
      <w:r>
        <w:rPr>
          <w:sz w:val="16"/>
          <w:szCs w:val="16"/>
        </w:rPr>
        <w:t xml:space="preserve"> </w:t>
      </w:r>
      <w:r>
        <w:rPr>
          <w:i/>
          <w:sz w:val="16"/>
          <w:szCs w:val="16"/>
        </w:rPr>
        <w:t>End of Document Control Record</w:t>
      </w:r>
      <w:r>
        <w:rPr>
          <w:sz w:val="16"/>
          <w:szCs w:val="16"/>
        </w:rPr>
        <w:t xml:space="preserve"> </w:t>
      </w:r>
      <w:r>
        <w:rPr>
          <w:rFonts w:ascii="Symbol" w:eastAsia="Symbol" w:hAnsi="Symbol" w:cs="Symbol"/>
          <w:sz w:val="16"/>
          <w:szCs w:val="16"/>
        </w:rPr>
        <w:t>♦</w:t>
      </w:r>
    </w:p>
    <w:p w:rsidR="00047D13" w:rsidRDefault="00047D13">
      <w:pPr>
        <w:pBdr>
          <w:bottom w:val="single" w:sz="4" w:space="1" w:color="C0C0C0"/>
        </w:pBdr>
        <w:tabs>
          <w:tab w:val="center" w:pos="4153"/>
          <w:tab w:val="right" w:pos="8306"/>
        </w:tabs>
        <w:rPr>
          <w:sz w:val="16"/>
          <w:szCs w:val="16"/>
        </w:rPr>
      </w:pPr>
    </w:p>
    <w:p w:rsidR="00047D13" w:rsidRDefault="00047D13"/>
    <w:p w:rsidR="00047D13" w:rsidRDefault="00AB10A9">
      <w:pPr>
        <w:widowControl w:val="0"/>
        <w:spacing w:line="276" w:lineRule="auto"/>
        <w:sectPr w:rsidR="00047D13">
          <w:type w:val="continuous"/>
          <w:pgSz w:w="11909" w:h="16834"/>
          <w:pgMar w:top="1440" w:right="1797" w:bottom="1440" w:left="1276" w:header="0" w:footer="720" w:gutter="0"/>
          <w:cols w:space="720"/>
        </w:sectPr>
      </w:pPr>
      <w:r>
        <w:br w:type="page"/>
      </w:r>
    </w:p>
    <w:p w:rsidR="00047D13" w:rsidRDefault="00AB10A9">
      <w:pPr>
        <w:widowControl w:val="0"/>
        <w:spacing w:line="276" w:lineRule="auto"/>
      </w:pPr>
      <w:bookmarkStart w:id="12" w:name="2et92p0" w:colFirst="0" w:colLast="0"/>
      <w:bookmarkEnd w:id="12"/>
      <w:r>
        <w:lastRenderedPageBreak/>
        <w:t>Contents</w:t>
      </w:r>
    </w:p>
    <w:sdt>
      <w:sdtPr>
        <w:id w:val="156583452"/>
        <w:docPartObj>
          <w:docPartGallery w:val="Table of Contents"/>
          <w:docPartUnique/>
        </w:docPartObj>
      </w:sdtPr>
      <w:sdtContent>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r>
            <w:fldChar w:fldCharType="begin"/>
          </w:r>
          <w:r w:rsidR="00AB10A9">
            <w:instrText xml:space="preserve"> TOC \h \u \z </w:instrText>
          </w:r>
          <w:r>
            <w:fldChar w:fldCharType="separate"/>
          </w:r>
          <w:hyperlink w:anchor="_Toc502837830" w:history="1">
            <w:r w:rsidR="00B51C7E" w:rsidRPr="00A403D7">
              <w:rPr>
                <w:rStyle w:val="Hyperlink"/>
                <w:noProof/>
              </w:rPr>
              <w:t>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Introduction</w:t>
            </w:r>
            <w:r w:rsidR="00B51C7E">
              <w:rPr>
                <w:noProof/>
                <w:webHidden/>
              </w:rPr>
              <w:tab/>
            </w:r>
            <w:r>
              <w:rPr>
                <w:noProof/>
                <w:webHidden/>
              </w:rPr>
              <w:fldChar w:fldCharType="begin"/>
            </w:r>
            <w:r w:rsidR="00B51C7E">
              <w:rPr>
                <w:noProof/>
                <w:webHidden/>
              </w:rPr>
              <w:instrText xml:space="preserve"> PAGEREF _Toc502837830 \h </w:instrText>
            </w:r>
            <w:r>
              <w:rPr>
                <w:noProof/>
                <w:webHidden/>
              </w:rPr>
            </w:r>
            <w:r>
              <w:rPr>
                <w:noProof/>
                <w:webHidden/>
              </w:rPr>
              <w:fldChar w:fldCharType="separate"/>
            </w:r>
            <w:r w:rsidR="00B51C7E">
              <w:rPr>
                <w:noProof/>
                <w:webHidden/>
              </w:rPr>
              <w:t>5</w:t>
            </w:r>
            <w:r>
              <w:rPr>
                <w:noProof/>
                <w:webHidden/>
              </w:rPr>
              <w:fldChar w:fldCharType="end"/>
            </w:r>
          </w:hyperlink>
        </w:p>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7831" w:history="1">
            <w:r w:rsidR="00B51C7E" w:rsidRPr="00A403D7">
              <w:rPr>
                <w:rStyle w:val="Hyperlink"/>
                <w:noProof/>
              </w:rPr>
              <w:t>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References</w:t>
            </w:r>
            <w:r w:rsidR="00B51C7E">
              <w:rPr>
                <w:noProof/>
                <w:webHidden/>
              </w:rPr>
              <w:tab/>
            </w:r>
            <w:r>
              <w:rPr>
                <w:noProof/>
                <w:webHidden/>
              </w:rPr>
              <w:fldChar w:fldCharType="begin"/>
            </w:r>
            <w:r w:rsidR="00B51C7E">
              <w:rPr>
                <w:noProof/>
                <w:webHidden/>
              </w:rPr>
              <w:instrText xml:space="preserve"> PAGEREF _Toc502837831 \h </w:instrText>
            </w:r>
            <w:r>
              <w:rPr>
                <w:noProof/>
                <w:webHidden/>
              </w:rPr>
            </w:r>
            <w:r>
              <w:rPr>
                <w:noProof/>
                <w:webHidden/>
              </w:rPr>
              <w:fldChar w:fldCharType="separate"/>
            </w:r>
            <w:r w:rsidR="00B51C7E">
              <w:rPr>
                <w:noProof/>
                <w:webHidden/>
              </w:rPr>
              <w:t>5</w:t>
            </w:r>
            <w:r>
              <w:rPr>
                <w:noProof/>
                <w:webHidden/>
              </w:rPr>
              <w:fldChar w:fldCharType="end"/>
            </w:r>
          </w:hyperlink>
        </w:p>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7832" w:history="1">
            <w:r w:rsidR="00B51C7E" w:rsidRPr="00A403D7">
              <w:rPr>
                <w:rStyle w:val="Hyperlink"/>
                <w:noProof/>
              </w:rPr>
              <w:t>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Application Security</w:t>
            </w:r>
            <w:r w:rsidR="00B51C7E">
              <w:rPr>
                <w:noProof/>
                <w:webHidden/>
              </w:rPr>
              <w:tab/>
            </w:r>
            <w:r>
              <w:rPr>
                <w:noProof/>
                <w:webHidden/>
              </w:rPr>
              <w:fldChar w:fldCharType="begin"/>
            </w:r>
            <w:r w:rsidR="00B51C7E">
              <w:rPr>
                <w:noProof/>
                <w:webHidden/>
              </w:rPr>
              <w:instrText xml:space="preserve"> PAGEREF _Toc502837832 \h </w:instrText>
            </w:r>
            <w:r>
              <w:rPr>
                <w:noProof/>
                <w:webHidden/>
              </w:rPr>
            </w:r>
            <w:r>
              <w:rPr>
                <w:noProof/>
                <w:webHidden/>
              </w:rPr>
              <w:fldChar w:fldCharType="separate"/>
            </w:r>
            <w:r w:rsidR="00B51C7E">
              <w:rPr>
                <w:noProof/>
                <w:webHidden/>
              </w:rPr>
              <w:t>6</w:t>
            </w:r>
            <w:r>
              <w:rPr>
                <w:noProof/>
                <w:webHidden/>
              </w:rPr>
              <w:fldChar w:fldCharType="end"/>
            </w:r>
          </w:hyperlink>
        </w:p>
        <w:p w:rsidR="00B51C7E" w:rsidRDefault="006F020F">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7833" w:history="1">
            <w:r w:rsidR="00B51C7E" w:rsidRPr="00A403D7">
              <w:rPr>
                <w:rStyle w:val="Hyperlink"/>
                <w:noProof/>
              </w:rPr>
              <w:t>3.1.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Authentication</w:t>
            </w:r>
            <w:r w:rsidR="00B51C7E">
              <w:rPr>
                <w:noProof/>
                <w:webHidden/>
              </w:rPr>
              <w:tab/>
            </w:r>
            <w:r>
              <w:rPr>
                <w:noProof/>
                <w:webHidden/>
              </w:rPr>
              <w:fldChar w:fldCharType="begin"/>
            </w:r>
            <w:r w:rsidR="00B51C7E">
              <w:rPr>
                <w:noProof/>
                <w:webHidden/>
              </w:rPr>
              <w:instrText xml:space="preserve"> PAGEREF _Toc502837833 \h </w:instrText>
            </w:r>
            <w:r>
              <w:rPr>
                <w:noProof/>
                <w:webHidden/>
              </w:rPr>
            </w:r>
            <w:r>
              <w:rPr>
                <w:noProof/>
                <w:webHidden/>
              </w:rPr>
              <w:fldChar w:fldCharType="separate"/>
            </w:r>
            <w:r w:rsidR="00B51C7E">
              <w:rPr>
                <w:noProof/>
                <w:webHidden/>
              </w:rPr>
              <w:t>6</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834" w:history="1">
            <w:r w:rsidR="00B51C7E" w:rsidRPr="00A403D7">
              <w:rPr>
                <w:rStyle w:val="Hyperlink"/>
                <w:noProof/>
              </w:rPr>
              <w:t>3.1.1.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User ID and Password</w:t>
            </w:r>
            <w:r w:rsidR="00B51C7E">
              <w:rPr>
                <w:noProof/>
                <w:webHidden/>
              </w:rPr>
              <w:tab/>
            </w:r>
            <w:r>
              <w:rPr>
                <w:noProof/>
                <w:webHidden/>
              </w:rPr>
              <w:fldChar w:fldCharType="begin"/>
            </w:r>
            <w:r w:rsidR="00B51C7E">
              <w:rPr>
                <w:noProof/>
                <w:webHidden/>
              </w:rPr>
              <w:instrText xml:space="preserve"> PAGEREF _Toc502837834 \h </w:instrText>
            </w:r>
            <w:r>
              <w:rPr>
                <w:noProof/>
                <w:webHidden/>
              </w:rPr>
            </w:r>
            <w:r>
              <w:rPr>
                <w:noProof/>
                <w:webHidden/>
              </w:rPr>
              <w:fldChar w:fldCharType="separate"/>
            </w:r>
            <w:r w:rsidR="00B51C7E">
              <w:rPr>
                <w:noProof/>
                <w:webHidden/>
              </w:rPr>
              <w:t>6</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836" w:history="1">
            <w:r w:rsidR="00B51C7E" w:rsidRPr="00A403D7">
              <w:rPr>
                <w:rStyle w:val="Hyperlink"/>
                <w:noProof/>
              </w:rPr>
              <w:t>3.1.2.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Login</w:t>
            </w:r>
            <w:r w:rsidR="00B51C7E">
              <w:rPr>
                <w:noProof/>
                <w:webHidden/>
              </w:rPr>
              <w:tab/>
            </w:r>
            <w:r>
              <w:rPr>
                <w:noProof/>
                <w:webHidden/>
              </w:rPr>
              <w:fldChar w:fldCharType="begin"/>
            </w:r>
            <w:r w:rsidR="00B51C7E">
              <w:rPr>
                <w:noProof/>
                <w:webHidden/>
              </w:rPr>
              <w:instrText xml:space="preserve"> PAGEREF _Toc502837836 \h </w:instrText>
            </w:r>
            <w:r>
              <w:rPr>
                <w:noProof/>
                <w:webHidden/>
              </w:rPr>
            </w:r>
            <w:r>
              <w:rPr>
                <w:noProof/>
                <w:webHidden/>
              </w:rPr>
              <w:fldChar w:fldCharType="separate"/>
            </w:r>
            <w:r w:rsidR="00B51C7E">
              <w:rPr>
                <w:noProof/>
                <w:webHidden/>
              </w:rPr>
              <w:t>8</w:t>
            </w:r>
            <w:r>
              <w:rPr>
                <w:noProof/>
                <w:webHidden/>
              </w:rPr>
              <w:fldChar w:fldCharType="end"/>
            </w:r>
          </w:hyperlink>
        </w:p>
        <w:p w:rsidR="00B51C7E" w:rsidRDefault="006F020F">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7954" w:history="1">
            <w:r w:rsidR="00B51C7E" w:rsidRPr="00A403D7">
              <w:rPr>
                <w:rStyle w:val="Hyperlink"/>
                <w:noProof/>
              </w:rPr>
              <w:t>3.2.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Authorisation</w:t>
            </w:r>
            <w:r w:rsidR="00B51C7E">
              <w:rPr>
                <w:noProof/>
                <w:webHidden/>
              </w:rPr>
              <w:tab/>
            </w:r>
            <w:r>
              <w:rPr>
                <w:noProof/>
                <w:webHidden/>
              </w:rPr>
              <w:fldChar w:fldCharType="begin"/>
            </w:r>
            <w:r w:rsidR="00B51C7E">
              <w:rPr>
                <w:noProof/>
                <w:webHidden/>
              </w:rPr>
              <w:instrText xml:space="preserve"> PAGEREF _Toc502837954 \h </w:instrText>
            </w:r>
            <w:r>
              <w:rPr>
                <w:noProof/>
                <w:webHidden/>
              </w:rPr>
            </w:r>
            <w:r>
              <w:rPr>
                <w:noProof/>
                <w:webHidden/>
              </w:rPr>
              <w:fldChar w:fldCharType="separate"/>
            </w:r>
            <w:r w:rsidR="00B51C7E">
              <w:rPr>
                <w:noProof/>
                <w:webHidden/>
              </w:rPr>
              <w:t>9</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5" w:history="1">
            <w:r w:rsidR="00B51C7E" w:rsidRPr="00A403D7">
              <w:rPr>
                <w:rStyle w:val="Hyperlink"/>
                <w:noProof/>
              </w:rPr>
              <w:t>3.2.1.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Role-based Access Control Matrix</w:t>
            </w:r>
            <w:r w:rsidR="00B51C7E">
              <w:rPr>
                <w:noProof/>
                <w:webHidden/>
              </w:rPr>
              <w:tab/>
            </w:r>
            <w:r>
              <w:rPr>
                <w:noProof/>
                <w:webHidden/>
              </w:rPr>
              <w:fldChar w:fldCharType="begin"/>
            </w:r>
            <w:r w:rsidR="00B51C7E">
              <w:rPr>
                <w:noProof/>
                <w:webHidden/>
              </w:rPr>
              <w:instrText xml:space="preserve"> PAGEREF _Toc502837955 \h </w:instrText>
            </w:r>
            <w:r>
              <w:rPr>
                <w:noProof/>
                <w:webHidden/>
              </w:rPr>
            </w:r>
            <w:r>
              <w:rPr>
                <w:noProof/>
                <w:webHidden/>
              </w:rPr>
              <w:fldChar w:fldCharType="separate"/>
            </w:r>
            <w:r w:rsidR="00B51C7E">
              <w:rPr>
                <w:noProof/>
                <w:webHidden/>
              </w:rPr>
              <w:t>9</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6" w:history="1">
            <w:r w:rsidR="00B51C7E" w:rsidRPr="00A403D7">
              <w:rPr>
                <w:rStyle w:val="Hyperlink"/>
                <w:noProof/>
              </w:rPr>
              <w:t>3.2.2.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 Definition Database Access Matrix</w:t>
            </w:r>
            <w:r w:rsidR="00B51C7E">
              <w:rPr>
                <w:noProof/>
                <w:webHidden/>
              </w:rPr>
              <w:tab/>
            </w:r>
            <w:r>
              <w:rPr>
                <w:noProof/>
                <w:webHidden/>
              </w:rPr>
              <w:fldChar w:fldCharType="begin"/>
            </w:r>
            <w:r w:rsidR="00B51C7E">
              <w:rPr>
                <w:noProof/>
                <w:webHidden/>
              </w:rPr>
              <w:instrText xml:space="preserve"> PAGEREF _Toc502837956 \h </w:instrText>
            </w:r>
            <w:r>
              <w:rPr>
                <w:noProof/>
                <w:webHidden/>
              </w:rPr>
            </w:r>
            <w:r>
              <w:rPr>
                <w:noProof/>
                <w:webHidden/>
              </w:rPr>
              <w:fldChar w:fldCharType="separate"/>
            </w:r>
            <w:r w:rsidR="00B51C7E">
              <w:rPr>
                <w:noProof/>
                <w:webHidden/>
              </w:rPr>
              <w:t>12</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7" w:history="1">
            <w:r w:rsidR="00B51C7E" w:rsidRPr="00A403D7">
              <w:rPr>
                <w:rStyle w:val="Hyperlink"/>
                <w:noProof/>
              </w:rPr>
              <w:t>3.2.3.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 Definition Hierarchy Design</w:t>
            </w:r>
            <w:r w:rsidR="00B51C7E">
              <w:rPr>
                <w:noProof/>
                <w:webHidden/>
              </w:rPr>
              <w:tab/>
            </w:r>
            <w:r>
              <w:rPr>
                <w:noProof/>
                <w:webHidden/>
              </w:rPr>
              <w:fldChar w:fldCharType="begin"/>
            </w:r>
            <w:r w:rsidR="00B51C7E">
              <w:rPr>
                <w:noProof/>
                <w:webHidden/>
              </w:rPr>
              <w:instrText xml:space="preserve"> PAGEREF _Toc502837957 \h </w:instrText>
            </w:r>
            <w:r>
              <w:rPr>
                <w:noProof/>
                <w:webHidden/>
              </w:rPr>
            </w:r>
            <w:r>
              <w:rPr>
                <w:noProof/>
                <w:webHidden/>
              </w:rPr>
              <w:fldChar w:fldCharType="separate"/>
            </w:r>
            <w:r w:rsidR="00B51C7E">
              <w:rPr>
                <w:noProof/>
                <w:webHidden/>
              </w:rPr>
              <w:t>12</w:t>
            </w:r>
            <w:r>
              <w:rPr>
                <w:noProof/>
                <w:webHidden/>
              </w:rPr>
              <w:fldChar w:fldCharType="end"/>
            </w:r>
          </w:hyperlink>
        </w:p>
        <w:p w:rsidR="00B51C7E" w:rsidRDefault="006F020F">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56" w:history="1">
            <w:r w:rsidR="00B51C7E" w:rsidRPr="00A403D7">
              <w:rPr>
                <w:rStyle w:val="Hyperlink"/>
                <w:noProof/>
              </w:rPr>
              <w:t>3.3.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Administration</w:t>
            </w:r>
            <w:r w:rsidR="00B51C7E">
              <w:rPr>
                <w:noProof/>
                <w:webHidden/>
              </w:rPr>
              <w:tab/>
            </w:r>
            <w:r>
              <w:rPr>
                <w:noProof/>
                <w:webHidden/>
              </w:rPr>
              <w:fldChar w:fldCharType="begin"/>
            </w:r>
            <w:r w:rsidR="00B51C7E">
              <w:rPr>
                <w:noProof/>
                <w:webHidden/>
              </w:rPr>
              <w:instrText xml:space="preserve"> PAGEREF _Toc502838056 \h </w:instrText>
            </w:r>
            <w:r>
              <w:rPr>
                <w:noProof/>
                <w:webHidden/>
              </w:rPr>
            </w:r>
            <w:r>
              <w:rPr>
                <w:noProof/>
                <w:webHidden/>
              </w:rPr>
              <w:fldChar w:fldCharType="separate"/>
            </w:r>
            <w:r w:rsidR="00B51C7E">
              <w:rPr>
                <w:noProof/>
                <w:webHidden/>
              </w:rPr>
              <w:t>12</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57" w:history="1">
            <w:r w:rsidR="00B51C7E" w:rsidRPr="00A403D7">
              <w:rPr>
                <w:rStyle w:val="Hyperlink"/>
                <w:noProof/>
              </w:rPr>
              <w:t>3.3.1.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Best Practices Checklists</w:t>
            </w:r>
            <w:r w:rsidR="00B51C7E">
              <w:rPr>
                <w:noProof/>
                <w:webHidden/>
              </w:rPr>
              <w:tab/>
            </w:r>
            <w:r>
              <w:rPr>
                <w:noProof/>
                <w:webHidden/>
              </w:rPr>
              <w:fldChar w:fldCharType="begin"/>
            </w:r>
            <w:r w:rsidR="00B51C7E">
              <w:rPr>
                <w:noProof/>
                <w:webHidden/>
              </w:rPr>
              <w:instrText xml:space="preserve"> PAGEREF _Toc502838057 \h </w:instrText>
            </w:r>
            <w:r>
              <w:rPr>
                <w:noProof/>
                <w:webHidden/>
              </w:rPr>
            </w:r>
            <w:r>
              <w:rPr>
                <w:noProof/>
                <w:webHidden/>
              </w:rPr>
              <w:fldChar w:fldCharType="separate"/>
            </w:r>
            <w:r w:rsidR="00B51C7E">
              <w:rPr>
                <w:noProof/>
                <w:webHidden/>
              </w:rPr>
              <w:t>12</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58" w:history="1">
            <w:r w:rsidR="00B51C7E" w:rsidRPr="00A403D7">
              <w:rPr>
                <w:rStyle w:val="Hyperlink"/>
                <w:noProof/>
              </w:rPr>
              <w:t>3.3.2.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Other Administration Requirements and Designs</w:t>
            </w:r>
            <w:r w:rsidR="00B51C7E">
              <w:rPr>
                <w:noProof/>
                <w:webHidden/>
              </w:rPr>
              <w:tab/>
            </w:r>
            <w:r>
              <w:rPr>
                <w:noProof/>
                <w:webHidden/>
              </w:rPr>
              <w:fldChar w:fldCharType="begin"/>
            </w:r>
            <w:r w:rsidR="00B51C7E">
              <w:rPr>
                <w:noProof/>
                <w:webHidden/>
              </w:rPr>
              <w:instrText xml:space="preserve"> PAGEREF _Toc502838058 \h </w:instrText>
            </w:r>
            <w:r>
              <w:rPr>
                <w:noProof/>
                <w:webHidden/>
              </w:rPr>
            </w:r>
            <w:r>
              <w:rPr>
                <w:noProof/>
                <w:webHidden/>
              </w:rPr>
              <w:fldChar w:fldCharType="separate"/>
            </w:r>
            <w:r w:rsidR="00B51C7E">
              <w:rPr>
                <w:noProof/>
                <w:webHidden/>
              </w:rPr>
              <w:t>13</w:t>
            </w:r>
            <w:r>
              <w:rPr>
                <w:noProof/>
                <w:webHidden/>
              </w:rPr>
              <w:fldChar w:fldCharType="end"/>
            </w:r>
          </w:hyperlink>
        </w:p>
        <w:p w:rsidR="00B51C7E" w:rsidRDefault="006F020F">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59" w:history="1">
            <w:r w:rsidR="00B51C7E" w:rsidRPr="00A403D7">
              <w:rPr>
                <w:rStyle w:val="Hyperlink"/>
                <w:noProof/>
              </w:rPr>
              <w:t>3.4.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Audit</w:t>
            </w:r>
            <w:r w:rsidR="00B51C7E">
              <w:rPr>
                <w:noProof/>
                <w:webHidden/>
              </w:rPr>
              <w:tab/>
            </w:r>
            <w:r>
              <w:rPr>
                <w:noProof/>
                <w:webHidden/>
              </w:rPr>
              <w:fldChar w:fldCharType="begin"/>
            </w:r>
            <w:r w:rsidR="00B51C7E">
              <w:rPr>
                <w:noProof/>
                <w:webHidden/>
              </w:rPr>
              <w:instrText xml:space="preserve"> PAGEREF _Toc502838059 \h </w:instrText>
            </w:r>
            <w:r>
              <w:rPr>
                <w:noProof/>
                <w:webHidden/>
              </w:rPr>
            </w:r>
            <w:r>
              <w:rPr>
                <w:noProof/>
                <w:webHidden/>
              </w:rPr>
              <w:fldChar w:fldCharType="separate"/>
            </w:r>
            <w:r w:rsidR="00B51C7E">
              <w:rPr>
                <w:noProof/>
                <w:webHidden/>
              </w:rPr>
              <w:t>13</w:t>
            </w:r>
            <w:r>
              <w:rPr>
                <w:noProof/>
                <w:webHidden/>
              </w:rPr>
              <w:fldChar w:fldCharType="end"/>
            </w:r>
          </w:hyperlink>
        </w:p>
        <w:p w:rsidR="00B51C7E" w:rsidRDefault="006F020F">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60" w:history="1">
            <w:r w:rsidR="00B51C7E" w:rsidRPr="00A403D7">
              <w:rPr>
                <w:rStyle w:val="Hyperlink"/>
                <w:noProof/>
              </w:rPr>
              <w:t>3.5.</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Web Application Security</w:t>
            </w:r>
            <w:r w:rsidR="00B51C7E">
              <w:rPr>
                <w:noProof/>
                <w:webHidden/>
              </w:rPr>
              <w:tab/>
            </w:r>
            <w:r>
              <w:rPr>
                <w:noProof/>
                <w:webHidden/>
              </w:rPr>
              <w:fldChar w:fldCharType="begin"/>
            </w:r>
            <w:r w:rsidR="00B51C7E">
              <w:rPr>
                <w:noProof/>
                <w:webHidden/>
              </w:rPr>
              <w:instrText xml:space="preserve"> PAGEREF _Toc502838060 \h </w:instrText>
            </w:r>
            <w:r>
              <w:rPr>
                <w:noProof/>
                <w:webHidden/>
              </w:rPr>
            </w:r>
            <w:r>
              <w:rPr>
                <w:noProof/>
                <w:webHidden/>
              </w:rPr>
              <w:fldChar w:fldCharType="separate"/>
            </w:r>
            <w:r w:rsidR="00B51C7E">
              <w:rPr>
                <w:noProof/>
                <w:webHidden/>
              </w:rPr>
              <w:t>15</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1" w:history="1">
            <w:r w:rsidR="00B51C7E" w:rsidRPr="00A403D7">
              <w:rPr>
                <w:rStyle w:val="Hyperlink"/>
                <w:noProof/>
              </w:rPr>
              <w:t>3.5.1.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Secure Interaction Between Components</w:t>
            </w:r>
            <w:r w:rsidR="00B51C7E">
              <w:rPr>
                <w:noProof/>
                <w:webHidden/>
              </w:rPr>
              <w:tab/>
            </w:r>
            <w:r>
              <w:rPr>
                <w:noProof/>
                <w:webHidden/>
              </w:rPr>
              <w:fldChar w:fldCharType="begin"/>
            </w:r>
            <w:r w:rsidR="00B51C7E">
              <w:rPr>
                <w:noProof/>
                <w:webHidden/>
              </w:rPr>
              <w:instrText xml:space="preserve"> PAGEREF _Toc502838061 \h </w:instrText>
            </w:r>
            <w:r>
              <w:rPr>
                <w:noProof/>
                <w:webHidden/>
              </w:rPr>
            </w:r>
            <w:r>
              <w:rPr>
                <w:noProof/>
                <w:webHidden/>
              </w:rPr>
              <w:fldChar w:fldCharType="separate"/>
            </w:r>
            <w:r w:rsidR="00B51C7E">
              <w:rPr>
                <w:noProof/>
                <w:webHidden/>
              </w:rPr>
              <w:t>15</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2" w:history="1">
            <w:r w:rsidR="00B51C7E" w:rsidRPr="00A403D7">
              <w:rPr>
                <w:rStyle w:val="Hyperlink"/>
                <w:noProof/>
              </w:rPr>
              <w:t>3.5.2.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Proper Resource Management</w:t>
            </w:r>
            <w:r w:rsidR="00B51C7E">
              <w:rPr>
                <w:noProof/>
                <w:webHidden/>
              </w:rPr>
              <w:tab/>
            </w:r>
            <w:r>
              <w:rPr>
                <w:noProof/>
                <w:webHidden/>
              </w:rPr>
              <w:fldChar w:fldCharType="begin"/>
            </w:r>
            <w:r w:rsidR="00B51C7E">
              <w:rPr>
                <w:noProof/>
                <w:webHidden/>
              </w:rPr>
              <w:instrText xml:space="preserve"> PAGEREF _Toc502838062 \h </w:instrText>
            </w:r>
            <w:r>
              <w:rPr>
                <w:noProof/>
                <w:webHidden/>
              </w:rPr>
            </w:r>
            <w:r>
              <w:rPr>
                <w:noProof/>
                <w:webHidden/>
              </w:rPr>
              <w:fldChar w:fldCharType="separate"/>
            </w:r>
            <w:r w:rsidR="00B51C7E">
              <w:rPr>
                <w:noProof/>
                <w:webHidden/>
              </w:rPr>
              <w:t>19</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3" w:history="1">
            <w:r w:rsidR="00B51C7E" w:rsidRPr="00A403D7">
              <w:rPr>
                <w:rStyle w:val="Hyperlink"/>
                <w:noProof/>
              </w:rPr>
              <w:t>3.5.3.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Proper Defences</w:t>
            </w:r>
            <w:r w:rsidR="00B51C7E">
              <w:rPr>
                <w:noProof/>
                <w:webHidden/>
              </w:rPr>
              <w:tab/>
            </w:r>
            <w:r>
              <w:rPr>
                <w:noProof/>
                <w:webHidden/>
              </w:rPr>
              <w:fldChar w:fldCharType="begin"/>
            </w:r>
            <w:r w:rsidR="00B51C7E">
              <w:rPr>
                <w:noProof/>
                <w:webHidden/>
              </w:rPr>
              <w:instrText xml:space="preserve"> PAGEREF _Toc502838063 \h </w:instrText>
            </w:r>
            <w:r>
              <w:rPr>
                <w:noProof/>
                <w:webHidden/>
              </w:rPr>
            </w:r>
            <w:r>
              <w:rPr>
                <w:noProof/>
                <w:webHidden/>
              </w:rPr>
              <w:fldChar w:fldCharType="separate"/>
            </w:r>
            <w:r w:rsidR="00B51C7E">
              <w:rPr>
                <w:noProof/>
                <w:webHidden/>
              </w:rPr>
              <w:t>22</w:t>
            </w:r>
            <w:r>
              <w:rPr>
                <w:noProof/>
                <w:webHidden/>
              </w:rPr>
              <w:fldChar w:fldCharType="end"/>
            </w:r>
          </w:hyperlink>
        </w:p>
        <w:p w:rsidR="00B51C7E" w:rsidRDefault="006F020F">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4" w:history="1">
            <w:r w:rsidR="00B51C7E" w:rsidRPr="00A403D7">
              <w:rPr>
                <w:rStyle w:val="Hyperlink"/>
                <w:noProof/>
              </w:rPr>
              <w:t>3.5.4.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Other security considerations.</w:t>
            </w:r>
            <w:r w:rsidR="00B51C7E">
              <w:rPr>
                <w:noProof/>
                <w:webHidden/>
              </w:rPr>
              <w:tab/>
            </w:r>
            <w:r>
              <w:rPr>
                <w:noProof/>
                <w:webHidden/>
              </w:rPr>
              <w:fldChar w:fldCharType="begin"/>
            </w:r>
            <w:r w:rsidR="00B51C7E">
              <w:rPr>
                <w:noProof/>
                <w:webHidden/>
              </w:rPr>
              <w:instrText xml:space="preserve"> PAGEREF _Toc502838064 \h </w:instrText>
            </w:r>
            <w:r>
              <w:rPr>
                <w:noProof/>
                <w:webHidden/>
              </w:rPr>
            </w:r>
            <w:r>
              <w:rPr>
                <w:noProof/>
                <w:webHidden/>
              </w:rPr>
              <w:fldChar w:fldCharType="separate"/>
            </w:r>
            <w:r w:rsidR="00B51C7E">
              <w:rPr>
                <w:noProof/>
                <w:webHidden/>
              </w:rPr>
              <w:t>24</w:t>
            </w:r>
            <w:r>
              <w:rPr>
                <w:noProof/>
                <w:webHidden/>
              </w:rPr>
              <w:fldChar w:fldCharType="end"/>
            </w:r>
          </w:hyperlink>
        </w:p>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8065" w:history="1">
            <w:r w:rsidR="00B51C7E" w:rsidRPr="00A403D7">
              <w:rPr>
                <w:rStyle w:val="Hyperlink"/>
                <w:noProof/>
              </w:rPr>
              <w:t>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System Security</w:t>
            </w:r>
            <w:r w:rsidR="00B51C7E">
              <w:rPr>
                <w:noProof/>
                <w:webHidden/>
              </w:rPr>
              <w:tab/>
            </w:r>
            <w:r>
              <w:rPr>
                <w:noProof/>
                <w:webHidden/>
              </w:rPr>
              <w:fldChar w:fldCharType="begin"/>
            </w:r>
            <w:r w:rsidR="00B51C7E">
              <w:rPr>
                <w:noProof/>
                <w:webHidden/>
              </w:rPr>
              <w:instrText xml:space="preserve"> PAGEREF _Toc502838065 \h </w:instrText>
            </w:r>
            <w:r>
              <w:rPr>
                <w:noProof/>
                <w:webHidden/>
              </w:rPr>
            </w:r>
            <w:r>
              <w:rPr>
                <w:noProof/>
                <w:webHidden/>
              </w:rPr>
              <w:fldChar w:fldCharType="separate"/>
            </w:r>
            <w:r w:rsidR="00B51C7E">
              <w:rPr>
                <w:noProof/>
                <w:webHidden/>
              </w:rPr>
              <w:t>26</w:t>
            </w:r>
            <w:r>
              <w:rPr>
                <w:noProof/>
                <w:webHidden/>
              </w:rPr>
              <w:fldChar w:fldCharType="end"/>
            </w:r>
          </w:hyperlink>
        </w:p>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8066" w:history="1">
            <w:r w:rsidR="00B51C7E" w:rsidRPr="00A403D7">
              <w:rPr>
                <w:rStyle w:val="Hyperlink"/>
                <w:noProof/>
              </w:rPr>
              <w:t>5.</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 xml:space="preserve">LDAP Access </w:t>
            </w:r>
            <w:r w:rsidR="00B51C7E">
              <w:rPr>
                <w:noProof/>
                <w:webHidden/>
              </w:rPr>
              <w:tab/>
            </w:r>
            <w:r>
              <w:rPr>
                <w:noProof/>
                <w:webHidden/>
              </w:rPr>
              <w:fldChar w:fldCharType="begin"/>
            </w:r>
            <w:r w:rsidR="00B51C7E">
              <w:rPr>
                <w:noProof/>
                <w:webHidden/>
              </w:rPr>
              <w:instrText xml:space="preserve"> PAGEREF _Toc502838066 \h </w:instrText>
            </w:r>
            <w:r>
              <w:rPr>
                <w:noProof/>
                <w:webHidden/>
              </w:rPr>
            </w:r>
            <w:r>
              <w:rPr>
                <w:noProof/>
                <w:webHidden/>
              </w:rPr>
              <w:fldChar w:fldCharType="separate"/>
            </w:r>
            <w:r w:rsidR="00B51C7E">
              <w:rPr>
                <w:noProof/>
                <w:webHidden/>
              </w:rPr>
              <w:t>27</w:t>
            </w:r>
            <w:r>
              <w:rPr>
                <w:noProof/>
                <w:webHidden/>
              </w:rPr>
              <w:fldChar w:fldCharType="end"/>
            </w:r>
          </w:hyperlink>
        </w:p>
        <w:p w:rsidR="00047D13" w:rsidRDefault="006F020F">
          <w:pPr>
            <w:tabs>
              <w:tab w:val="left" w:pos="600"/>
              <w:tab w:val="right" w:pos="9656"/>
            </w:tabs>
            <w:spacing w:before="360"/>
            <w:rPr>
              <w:rFonts w:ascii="Times New Roman" w:eastAsia="Times New Roman" w:hAnsi="Times New Roman" w:cs="Times New Roman"/>
              <w:sz w:val="24"/>
              <w:szCs w:val="24"/>
            </w:rPr>
          </w:pPr>
          <w:r>
            <w:fldChar w:fldCharType="end"/>
          </w:r>
        </w:p>
      </w:sdtContent>
    </w:sdt>
    <w:p w:rsidR="00047D13" w:rsidRDefault="00047D13">
      <w:pPr>
        <w:rPr>
          <w:sz w:val="22"/>
          <w:szCs w:val="22"/>
          <w:u w:val="single"/>
        </w:rPr>
      </w:pPr>
    </w:p>
    <w:p w:rsidR="00047D13" w:rsidRDefault="00AB10A9">
      <w:pPr>
        <w:widowControl w:val="0"/>
        <w:spacing w:line="276" w:lineRule="auto"/>
        <w:rPr>
          <w:sz w:val="22"/>
          <w:szCs w:val="22"/>
          <w:u w:val="single"/>
        </w:rPr>
        <w:sectPr w:rsidR="00047D13">
          <w:type w:val="continuous"/>
          <w:pgSz w:w="11909" w:h="16834"/>
          <w:pgMar w:top="1440" w:right="1797" w:bottom="1440" w:left="1276" w:header="0" w:footer="720" w:gutter="0"/>
          <w:cols w:space="720"/>
        </w:sectPr>
      </w:pPr>
      <w:r>
        <w:br w:type="page"/>
      </w:r>
    </w:p>
    <w:p w:rsidR="00047D13" w:rsidRDefault="00047D13">
      <w:pPr>
        <w:widowControl w:val="0"/>
        <w:spacing w:line="276" w:lineRule="auto"/>
        <w:rPr>
          <w:sz w:val="22"/>
          <w:szCs w:val="22"/>
          <w:u w:val="single"/>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576"/>
      </w:tblGrid>
      <w:tr w:rsidR="00047D13">
        <w:trPr>
          <w:trHeight w:val="1260"/>
        </w:trPr>
        <w:tc>
          <w:tcPr>
            <w:tcW w:w="9576" w:type="dxa"/>
          </w:tcPr>
          <w:p w:rsidR="00047D13" w:rsidRDefault="00AB10A9">
            <w:pPr>
              <w:rPr>
                <w:sz w:val="22"/>
                <w:szCs w:val="22"/>
              </w:rPr>
            </w:pPr>
            <w:r>
              <w:rPr>
                <w:b/>
                <w:sz w:val="22"/>
                <w:szCs w:val="22"/>
              </w:rPr>
              <w:t>Note:</w:t>
            </w:r>
          </w:p>
          <w:p w:rsidR="00047D13" w:rsidRDefault="00AB10A9">
            <w:pPr>
              <w:keepNext/>
              <w:numPr>
                <w:ilvl w:val="0"/>
                <w:numId w:val="4"/>
              </w:numPr>
              <w:spacing w:before="240" w:after="60"/>
              <w:jc w:val="both"/>
            </w:pPr>
            <w:r>
              <w:t>This document should be prepared, based on Use Case Specification (UCS), and the design requirement gathered in Technical Requirements and Design Spec (TRDS) and UML Model (Detailed Design Specifications using ROSE UML Implementation).</w:t>
            </w:r>
          </w:p>
          <w:p w:rsidR="00047D13" w:rsidRDefault="00047D13">
            <w:pPr>
              <w:jc w:val="both"/>
            </w:pPr>
          </w:p>
          <w:p w:rsidR="00047D13" w:rsidRDefault="00AB10A9">
            <w:pPr>
              <w:numPr>
                <w:ilvl w:val="0"/>
                <w:numId w:val="4"/>
              </w:numPr>
              <w:jc w:val="both"/>
            </w:pPr>
            <w:bookmarkStart w:id="13" w:name="_tyjcwt" w:colFirst="0" w:colLast="0"/>
            <w:bookmarkEnd w:id="13"/>
            <w:r>
              <w:t xml:space="preserve">It contains the detailed design specifications on the aspect of application security, gathered and exploded in the TRDS. It covers the security aspect of an application, in the following areas: Authentication, Authorization, Administration, Audit and Single-sign on. Specific sections are reserved for Community module where the security settings and usage of it need to be reviewed. </w:t>
            </w:r>
            <w:r>
              <w:br/>
            </w:r>
          </w:p>
          <w:p w:rsidR="00047D13" w:rsidRDefault="00047D13">
            <w:pPr>
              <w:jc w:val="both"/>
            </w:pPr>
          </w:p>
          <w:p w:rsidR="00047D13" w:rsidRDefault="00AB10A9">
            <w:pPr>
              <w:numPr>
                <w:ilvl w:val="0"/>
                <w:numId w:val="4"/>
              </w:numPr>
              <w:jc w:val="both"/>
            </w:pPr>
            <w:r>
              <w:t xml:space="preserve">The objective of this document is to ensure that the project takes into consideration of security during design phase. It also served to remind the project to adhere to the ITD Governance on Application Security Policies and Guidelines document. </w:t>
            </w:r>
          </w:p>
          <w:p w:rsidR="00047D13" w:rsidRDefault="00047D13">
            <w:pPr>
              <w:jc w:val="both"/>
            </w:pPr>
          </w:p>
          <w:p w:rsidR="00047D13" w:rsidRDefault="00AB10A9">
            <w:pPr>
              <w:numPr>
                <w:ilvl w:val="0"/>
                <w:numId w:val="4"/>
              </w:numPr>
              <w:jc w:val="both"/>
            </w:pPr>
            <w:r>
              <w:t xml:space="preserve">Please note that those checklists prefixed with a ‘*’ is a security best practices or guidelines. </w:t>
            </w:r>
            <w:r>
              <w:rPr>
                <w:b/>
              </w:rPr>
              <w:t xml:space="preserve">Those that without a </w:t>
            </w:r>
            <w:r>
              <w:t>‘*’</w:t>
            </w:r>
            <w:r>
              <w:rPr>
                <w:b/>
              </w:rPr>
              <w:t xml:space="preserve"> in their prefix is a security policy that cannot be deviated</w:t>
            </w:r>
            <w:r>
              <w:t xml:space="preserve">. Any deviation from the security policies would require approval from ITD Security Steering Committee. </w:t>
            </w:r>
          </w:p>
          <w:p w:rsidR="00047D13" w:rsidRDefault="00047D13">
            <w:pPr>
              <w:jc w:val="both"/>
            </w:pPr>
          </w:p>
          <w:p w:rsidR="00047D13" w:rsidRDefault="00AB10A9">
            <w:pPr>
              <w:numPr>
                <w:ilvl w:val="0"/>
                <w:numId w:val="4"/>
              </w:numPr>
              <w:jc w:val="both"/>
            </w:pPr>
            <w:r>
              <w:t>Please note that the security checklists listed in this document are not exhaustive. In the event that there are some improvements required, please inform SAT.</w:t>
            </w:r>
          </w:p>
          <w:p w:rsidR="00047D13" w:rsidRDefault="00047D13">
            <w:pPr>
              <w:jc w:val="both"/>
            </w:pPr>
          </w:p>
          <w:p w:rsidR="00047D13" w:rsidRDefault="00AB10A9">
            <w:pPr>
              <w:numPr>
                <w:ilvl w:val="0"/>
                <w:numId w:val="4"/>
              </w:numPr>
              <w:jc w:val="both"/>
            </w:pPr>
            <w:r>
              <w:t>This document must be maintained updated at all times, during the project lifecycle. All amendments (initial and subsequent) must be reviewed and signed-off.</w:t>
            </w:r>
          </w:p>
          <w:p w:rsidR="00047D13" w:rsidRDefault="00047D13"/>
        </w:tc>
      </w:tr>
    </w:tbl>
    <w:p w:rsidR="00047D13" w:rsidRDefault="00047D13">
      <w:pPr>
        <w:rPr>
          <w:sz w:val="22"/>
          <w:szCs w:val="22"/>
        </w:rPr>
      </w:pPr>
      <w:bookmarkStart w:id="14" w:name="_3dy6vkm" w:colFirst="0" w:colLast="0"/>
      <w:bookmarkEnd w:id="14"/>
    </w:p>
    <w:p w:rsidR="00AD2631" w:rsidRDefault="00AD2631">
      <w:pPr>
        <w:rPr>
          <w:ins w:id="15" w:author="SEAN SEAH, COSD" w:date="2018-01-04T09:53:00Z"/>
          <w:b/>
          <w:sz w:val="28"/>
          <w:szCs w:val="28"/>
        </w:rPr>
      </w:pPr>
      <w:ins w:id="16" w:author="SEAN SEAH, COSD" w:date="2018-01-04T09:53:00Z">
        <w:r>
          <w:br w:type="page"/>
        </w:r>
      </w:ins>
    </w:p>
    <w:p w:rsidR="00047D13" w:rsidRDefault="00AB10A9">
      <w:pPr>
        <w:pStyle w:val="Heading1"/>
        <w:numPr>
          <w:ilvl w:val="0"/>
          <w:numId w:val="3"/>
        </w:numPr>
      </w:pPr>
      <w:bookmarkStart w:id="17" w:name="_Toc502837830"/>
      <w:r>
        <w:lastRenderedPageBreak/>
        <w:t>Introduction</w:t>
      </w:r>
      <w:bookmarkEnd w:id="17"/>
    </w:p>
    <w:p w:rsidR="006B25DD" w:rsidRPr="006B25DD" w:rsidRDefault="006B25DD" w:rsidP="006B25DD"/>
    <w:p w:rsidR="00047D13" w:rsidRDefault="00AB10A9">
      <w:pPr>
        <w:shd w:val="clear" w:color="auto" w:fill="FFFFFF"/>
        <w:ind w:left="344"/>
      </w:pPr>
      <w:r>
        <w:t>The objective of this project is to seek a complete proposal to develop a simple and interactive intranet web application that allows users to manage and monitor the expiry dates of equipment, certificates, and contracts. When nearer to date, the application should be smart enough to consolidate the expiring items of the same category and send an email to notify the respective stakeholders of that user group.</w:t>
      </w:r>
      <w:ins w:id="18" w:author="SEAN SEAH, COSD" w:date="2018-01-04T09:57:00Z">
        <w:r w:rsidR="00135826">
          <w:t xml:space="preserve"> </w:t>
        </w:r>
        <w:commentRangeStart w:id="19"/>
        <w:r w:rsidR="00135826">
          <w:t xml:space="preserve">This web </w:t>
        </w:r>
      </w:ins>
      <w:ins w:id="20" w:author="SEAN SEAH, COSD" w:date="2018-01-04T09:58:00Z">
        <w:r w:rsidR="00135826">
          <w:t>application mainly</w:t>
        </w:r>
      </w:ins>
      <w:ins w:id="21" w:author="SEAN SEAH, COSD" w:date="2018-01-04T09:57:00Z">
        <w:r w:rsidR="00135826">
          <w:t xml:space="preserve"> consists of the following modules</w:t>
        </w:r>
      </w:ins>
      <w:commentRangeEnd w:id="19"/>
      <w:r w:rsidR="00D331CA">
        <w:rPr>
          <w:rStyle w:val="CommentReference"/>
        </w:rPr>
        <w:commentReference w:id="19"/>
      </w:r>
      <w:ins w:id="22" w:author="SEAN SEAH, COSD" w:date="2018-01-04T09:57:00Z">
        <w:r w:rsidR="00135826">
          <w:t>:-</w:t>
        </w:r>
      </w:ins>
    </w:p>
    <w:p w:rsidR="00047D13" w:rsidRDefault="00AB10A9">
      <w:pPr>
        <w:shd w:val="clear" w:color="auto" w:fill="FFFFFF"/>
      </w:pPr>
      <w:r>
        <w:t xml:space="preserve"> </w:t>
      </w:r>
    </w:p>
    <w:p w:rsidR="00D331CA" w:rsidRDefault="00D331CA" w:rsidP="00135826">
      <w:pPr>
        <w:pStyle w:val="ListParagraph"/>
        <w:numPr>
          <w:ilvl w:val="0"/>
          <w:numId w:val="13"/>
        </w:numPr>
        <w:shd w:val="clear" w:color="auto" w:fill="FFFFFF"/>
        <w:rPr>
          <w:ins w:id="23" w:author="PSA" w:date="2018-01-04T12:48:00Z"/>
        </w:rPr>
      </w:pPr>
      <w:ins w:id="24" w:author="PSA" w:date="2018-01-04T12:48:00Z">
        <w:r>
          <w:t>Authentication and Authorization Module</w:t>
        </w:r>
      </w:ins>
    </w:p>
    <w:p w:rsidR="00135826" w:rsidRDefault="00AB10A9" w:rsidP="00135826">
      <w:pPr>
        <w:pStyle w:val="ListParagraph"/>
        <w:numPr>
          <w:ilvl w:val="0"/>
          <w:numId w:val="13"/>
        </w:numPr>
        <w:shd w:val="clear" w:color="auto" w:fill="FFFFFF"/>
      </w:pPr>
      <w:del w:id="25" w:author="SEAN SEAH, COSD" w:date="2018-01-04T09:57:00Z">
        <w:r w:rsidDel="00135826">
          <w:delText xml:space="preserve">To create an </w:delText>
        </w:r>
      </w:del>
      <w:r>
        <w:t xml:space="preserve">Equipment Reminder Module (Craft &amp; Store) for 2 main </w:t>
      </w:r>
      <w:proofErr w:type="gramStart"/>
      <w:r>
        <w:t>group</w:t>
      </w:r>
      <w:proofErr w:type="gramEnd"/>
      <w:r>
        <w:t xml:space="preserve"> of users for this module, namely FMD-Operation and FMD-Technical Service. Each group of users has their own equipment to monitor and they cannot manage equipment of the other groups unless being granted the necessary roles.</w:t>
      </w:r>
    </w:p>
    <w:p w:rsidR="00135826" w:rsidRDefault="00135826" w:rsidP="00135826">
      <w:pPr>
        <w:pStyle w:val="ListParagraph"/>
        <w:shd w:val="clear" w:color="auto" w:fill="FFFFFF"/>
        <w:ind w:left="1064"/>
      </w:pPr>
    </w:p>
    <w:p w:rsidR="00135826" w:rsidRDefault="00AB10A9" w:rsidP="00135826">
      <w:pPr>
        <w:pStyle w:val="ListParagraph"/>
        <w:numPr>
          <w:ilvl w:val="0"/>
          <w:numId w:val="12"/>
        </w:numPr>
        <w:shd w:val="clear" w:color="auto" w:fill="FFFFFF"/>
      </w:pPr>
      <w:del w:id="26" w:author="SEAN SEAH, COSD" w:date="2018-01-04T09:57:00Z">
        <w:r w:rsidDel="00135826">
          <w:delText xml:space="preserve">To create </w:delText>
        </w:r>
      </w:del>
      <w:r>
        <w:t xml:space="preserve">Staff Reminder </w:t>
      </w:r>
      <w:ins w:id="27" w:author="SEAN SEAH, COSD" w:date="2018-01-04T09:57:00Z">
        <w:r w:rsidR="00135826">
          <w:t>M</w:t>
        </w:r>
      </w:ins>
      <w:del w:id="28" w:author="SEAN SEAH, COSD" w:date="2018-01-04T09:57:00Z">
        <w:r w:rsidDel="00135826">
          <w:delText>m</w:delText>
        </w:r>
      </w:del>
      <w:r>
        <w:t xml:space="preserve">odule for 3 main </w:t>
      </w:r>
      <w:proofErr w:type="gramStart"/>
      <w:r>
        <w:t>group</w:t>
      </w:r>
      <w:proofErr w:type="gramEnd"/>
      <w:r>
        <w:t xml:space="preserve"> of users for this module, namely HR, FMD-Operation and FMD-Technical Service. Each group of users has their own records to monitor and they cannot manage records of the other groups unless being granted the necessary roles.</w:t>
      </w:r>
    </w:p>
    <w:p w:rsidR="00135826" w:rsidRDefault="00135826" w:rsidP="00135826">
      <w:pPr>
        <w:pStyle w:val="ListParagraph"/>
      </w:pPr>
    </w:p>
    <w:p w:rsidR="00047D13" w:rsidRDefault="00AB10A9" w:rsidP="00135826">
      <w:pPr>
        <w:pStyle w:val="ListParagraph"/>
        <w:numPr>
          <w:ilvl w:val="0"/>
          <w:numId w:val="12"/>
        </w:numPr>
        <w:shd w:val="clear" w:color="auto" w:fill="FFFFFF"/>
        <w:rPr>
          <w:ins w:id="29" w:author="SEAN SEAH, COSD" w:date="2018-01-04T09:57:00Z"/>
        </w:rPr>
      </w:pPr>
      <w:del w:id="30" w:author="SEAN SEAH, COSD" w:date="2018-01-04T09:57:00Z">
        <w:r w:rsidDel="00135826">
          <w:delText xml:space="preserve">To create </w:delText>
        </w:r>
      </w:del>
      <w:r>
        <w:t xml:space="preserve">Contracts </w:t>
      </w:r>
      <w:ins w:id="31" w:author="SEAN SEAH, COSD" w:date="2018-01-04T09:57:00Z">
        <w:r w:rsidR="00135826">
          <w:t>R</w:t>
        </w:r>
      </w:ins>
      <w:del w:id="32" w:author="SEAN SEAH, COSD" w:date="2018-01-04T09:57:00Z">
        <w:r w:rsidDel="00135826">
          <w:delText>r</w:delText>
        </w:r>
      </w:del>
      <w:r>
        <w:t xml:space="preserve">eminder </w:t>
      </w:r>
      <w:ins w:id="33" w:author="SEAN SEAH, COSD" w:date="2018-01-04T09:57:00Z">
        <w:r w:rsidR="00135826">
          <w:t>M</w:t>
        </w:r>
      </w:ins>
      <w:del w:id="34" w:author="SEAN SEAH, COSD" w:date="2018-01-04T09:57:00Z">
        <w:r w:rsidDel="00135826">
          <w:delText>m</w:delText>
        </w:r>
      </w:del>
      <w:r>
        <w:t xml:space="preserve">odule for 3 main </w:t>
      </w:r>
      <w:proofErr w:type="gramStart"/>
      <w:r>
        <w:t>group</w:t>
      </w:r>
      <w:proofErr w:type="gramEnd"/>
      <w:r>
        <w:t xml:space="preserve"> of users for this module, namely FMD, Procurement and IT. Each group of users has their own contract records to monitor.</w:t>
      </w:r>
    </w:p>
    <w:p w:rsidR="00135826" w:rsidRDefault="00135826" w:rsidP="00135826">
      <w:pPr>
        <w:pStyle w:val="ListParagraph"/>
        <w:rPr>
          <w:ins w:id="35" w:author="SEAN SEAH, COSD" w:date="2018-01-04T09:57:00Z"/>
        </w:rPr>
      </w:pPr>
    </w:p>
    <w:p w:rsidR="008D4EC7" w:rsidRDefault="00135826" w:rsidP="008D4EC7">
      <w:pPr>
        <w:pStyle w:val="ListParagraph"/>
        <w:numPr>
          <w:ilvl w:val="0"/>
          <w:numId w:val="12"/>
        </w:numPr>
        <w:shd w:val="clear" w:color="auto" w:fill="FFFFFF"/>
        <w:rPr>
          <w:ins w:id="36" w:author="SEAN SEAH, COSD" w:date="2018-01-04T10:01:00Z"/>
        </w:rPr>
      </w:pPr>
      <w:ins w:id="37" w:author="SEAN SEAH, COSD" w:date="2018-01-04T09:58:00Z">
        <w:r>
          <w:t>Setting/Configuration Module</w:t>
        </w:r>
      </w:ins>
    </w:p>
    <w:p w:rsidR="008D4EC7" w:rsidRDefault="008D4EC7" w:rsidP="008D4EC7">
      <w:pPr>
        <w:pStyle w:val="ListParagraph"/>
        <w:rPr>
          <w:ins w:id="38" w:author="SEAN SEAH, COSD" w:date="2018-01-04T10:01:00Z"/>
        </w:rPr>
      </w:pPr>
    </w:p>
    <w:p w:rsidR="008D4EC7" w:rsidRDefault="00135826" w:rsidP="008D4EC7">
      <w:pPr>
        <w:pStyle w:val="ListParagraph"/>
        <w:numPr>
          <w:ilvl w:val="0"/>
          <w:numId w:val="12"/>
        </w:numPr>
        <w:shd w:val="clear" w:color="auto" w:fill="FFFFFF"/>
        <w:rPr>
          <w:ins w:id="39" w:author="SEAN SEAH, COSD" w:date="2018-01-04T10:01:00Z"/>
        </w:rPr>
      </w:pPr>
      <w:ins w:id="40" w:author="SEAN SEAH, COSD" w:date="2018-01-04T09:58:00Z">
        <w:r>
          <w:t>Reminder Dashboards</w:t>
        </w:r>
      </w:ins>
    </w:p>
    <w:p w:rsidR="008D4EC7" w:rsidRDefault="008D4EC7" w:rsidP="008D4EC7">
      <w:pPr>
        <w:shd w:val="clear" w:color="auto" w:fill="FFFFFF"/>
        <w:rPr>
          <w:ins w:id="41" w:author="SEAN SEAH, COSD" w:date="2018-01-04T10:00:00Z"/>
        </w:rPr>
      </w:pPr>
    </w:p>
    <w:p w:rsidR="008D4EC7" w:rsidRDefault="008D4EC7" w:rsidP="008D4EC7">
      <w:pPr>
        <w:shd w:val="clear" w:color="auto" w:fill="FFFFFF"/>
        <w:rPr>
          <w:ins w:id="42" w:author="SEAN SEAH, COSD" w:date="2018-01-04T10:00:00Z"/>
        </w:rPr>
      </w:pPr>
    </w:p>
    <w:p w:rsidR="008D4EC7" w:rsidRDefault="00AB10A9" w:rsidP="008D4EC7">
      <w:pPr>
        <w:pStyle w:val="Heading1"/>
        <w:numPr>
          <w:ilvl w:val="0"/>
          <w:numId w:val="3"/>
        </w:numPr>
      </w:pPr>
      <w:bookmarkStart w:id="43" w:name="_Toc502837831"/>
      <w:r>
        <w:t>References</w:t>
      </w:r>
      <w:bookmarkEnd w:id="43"/>
    </w:p>
    <w:p w:rsidR="00047D13" w:rsidRDefault="00047D13" w:rsidP="008D4EC7">
      <w:pPr>
        <w:jc w:val="both"/>
      </w:pPr>
    </w:p>
    <w:tbl>
      <w:tblPr>
        <w:tblStyle w:val="a5"/>
        <w:tblW w:w="854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549"/>
      </w:tblGrid>
      <w:tr w:rsidR="00047D13" w:rsidTr="005E1843">
        <w:trPr>
          <w:trHeight w:val="3469"/>
        </w:trPr>
        <w:tc>
          <w:tcPr>
            <w:tcW w:w="8549" w:type="dxa"/>
            <w:tcBorders>
              <w:bottom w:val="single" w:sz="4" w:space="0" w:color="000000"/>
            </w:tcBorders>
          </w:tcPr>
          <w:p w:rsidR="005461A2" w:rsidRDefault="005461A2" w:rsidP="0034581E"/>
          <w:p w:rsidR="0034581E" w:rsidRDefault="0034581E" w:rsidP="0034581E">
            <w:pPr>
              <w:rPr>
                <w:ins w:id="44" w:author="SEAN SEAH, COSD" w:date="2018-01-04T10:01:00Z"/>
              </w:rPr>
            </w:pPr>
            <w:r w:rsidRPr="0034581E">
              <w:t xml:space="preserve">The </w:t>
            </w:r>
            <w:r>
              <w:t>following documents have been submitted to PSA or are in work in progress currently.</w:t>
            </w:r>
          </w:p>
          <w:p w:rsidR="008D4EC7" w:rsidRPr="0034581E" w:rsidRDefault="008D4EC7" w:rsidP="0034581E"/>
          <w:p w:rsidR="00AB10A9" w:rsidRPr="0034581E" w:rsidRDefault="0034581E" w:rsidP="003F3D99">
            <w:pPr>
              <w:pStyle w:val="ListParagraph"/>
              <w:numPr>
                <w:ilvl w:val="0"/>
                <w:numId w:val="11"/>
              </w:numPr>
              <w:ind w:left="748" w:hanging="357"/>
              <w:contextualSpacing w:val="0"/>
              <w:rPr>
                <w:i/>
                <w:u w:val="single"/>
              </w:rPr>
            </w:pPr>
            <w:r>
              <w:t>User Requirement Specifications (URS)</w:t>
            </w:r>
          </w:p>
          <w:p w:rsidR="0034581E" w:rsidRPr="0034581E" w:rsidRDefault="0034581E" w:rsidP="003F3D99">
            <w:pPr>
              <w:pStyle w:val="ListParagraph"/>
              <w:numPr>
                <w:ilvl w:val="0"/>
                <w:numId w:val="11"/>
              </w:numPr>
              <w:ind w:left="748" w:hanging="357"/>
              <w:contextualSpacing w:val="0"/>
              <w:rPr>
                <w:i/>
                <w:u w:val="single"/>
              </w:rPr>
            </w:pPr>
            <w:r>
              <w:t>Use Cases</w:t>
            </w:r>
          </w:p>
          <w:p w:rsidR="0034581E" w:rsidRPr="0034581E" w:rsidRDefault="0034581E" w:rsidP="003F3D99">
            <w:pPr>
              <w:pStyle w:val="ListParagraph"/>
              <w:numPr>
                <w:ilvl w:val="0"/>
                <w:numId w:val="11"/>
              </w:numPr>
              <w:ind w:left="748" w:hanging="357"/>
              <w:contextualSpacing w:val="0"/>
              <w:rPr>
                <w:i/>
                <w:u w:val="single"/>
              </w:rPr>
            </w:pPr>
            <w:r>
              <w:t xml:space="preserve">Technical Requirements &amp; Design Specification </w:t>
            </w:r>
          </w:p>
          <w:p w:rsidR="0034581E" w:rsidRPr="0034581E" w:rsidRDefault="0034581E" w:rsidP="003F3D99">
            <w:pPr>
              <w:pStyle w:val="ListParagraph"/>
              <w:numPr>
                <w:ilvl w:val="0"/>
                <w:numId w:val="11"/>
              </w:numPr>
              <w:ind w:left="748" w:hanging="357"/>
              <w:contextualSpacing w:val="0"/>
              <w:rPr>
                <w:i/>
                <w:u w:val="single"/>
              </w:rPr>
            </w:pPr>
            <w:r>
              <w:t>ER Diagrams &amp; Database Design</w:t>
            </w:r>
          </w:p>
          <w:p w:rsidR="00047D13" w:rsidRPr="005461A2" w:rsidRDefault="0034581E" w:rsidP="003F3D99">
            <w:pPr>
              <w:pStyle w:val="ListParagraph"/>
              <w:numPr>
                <w:ilvl w:val="0"/>
                <w:numId w:val="11"/>
              </w:numPr>
              <w:ind w:left="748" w:hanging="357"/>
              <w:contextualSpacing w:val="0"/>
              <w:rPr>
                <w:ins w:id="45" w:author="SEAN SEAH, COSD" w:date="2018-01-04T09:59:00Z"/>
                <w:rStyle w:val="Hyperlink"/>
                <w:i/>
                <w:color w:val="000000"/>
              </w:rPr>
            </w:pPr>
            <w:r>
              <w:t xml:space="preserve">UI </w:t>
            </w:r>
            <w:r w:rsidR="003F3D99">
              <w:t>Mock-ups</w:t>
            </w:r>
            <w:r>
              <w:t xml:space="preserve"> can be accessed from </w:t>
            </w:r>
            <w:hyperlink r:id="rId14" w:anchor="/screens" w:history="1">
              <w:r w:rsidRPr="00800FCE">
                <w:rPr>
                  <w:rStyle w:val="Hyperlink"/>
                </w:rPr>
                <w:t>https://projects.invisionapp.com/share/4RDCWWX7C#/screens</w:t>
              </w:r>
            </w:hyperlink>
          </w:p>
          <w:p w:rsidR="005461A2" w:rsidRPr="0034581E" w:rsidRDefault="005461A2" w:rsidP="003F3D99">
            <w:pPr>
              <w:pStyle w:val="ListParagraph"/>
              <w:ind w:left="753"/>
              <w:rPr>
                <w:i/>
                <w:u w:val="single"/>
              </w:rPr>
            </w:pPr>
            <w:ins w:id="46" w:author="SEAN SEAH, COSD" w:date="2018-01-04T09:59:00Z">
              <w:r w:rsidRPr="005461A2">
                <w:rPr>
                  <w:i/>
                  <w:u w:val="single"/>
                </w:rPr>
                <w:t>http://webdemo.saksoft.com/psa-365/settings.html</w:t>
              </w:r>
            </w:ins>
          </w:p>
        </w:tc>
      </w:tr>
    </w:tbl>
    <w:p w:rsidR="00047D13" w:rsidRDefault="00047D13" w:rsidP="003F3D99">
      <w:pPr>
        <w:ind w:left="720"/>
        <w:jc w:val="both"/>
      </w:pPr>
    </w:p>
    <w:p w:rsidR="00047D13" w:rsidRDefault="00047D13">
      <w:bookmarkStart w:id="47" w:name="_4d34og8" w:colFirst="0" w:colLast="0"/>
      <w:bookmarkEnd w:id="47"/>
    </w:p>
    <w:p w:rsidR="00047D13" w:rsidRDefault="00AB10A9">
      <w:pPr>
        <w:pStyle w:val="Heading1"/>
        <w:numPr>
          <w:ilvl w:val="0"/>
          <w:numId w:val="3"/>
        </w:numPr>
      </w:pPr>
      <w:r>
        <w:br w:type="page"/>
      </w:r>
      <w:bookmarkStart w:id="48" w:name="_Toc502837832"/>
      <w:r>
        <w:lastRenderedPageBreak/>
        <w:t>Application Security</w:t>
      </w:r>
      <w:bookmarkEnd w:id="48"/>
    </w:p>
    <w:p w:rsidR="00047D13" w:rsidRDefault="00AB10A9">
      <w:pPr>
        <w:pStyle w:val="Heading2"/>
        <w:numPr>
          <w:ilvl w:val="1"/>
          <w:numId w:val="3"/>
        </w:numPr>
      </w:pPr>
      <w:bookmarkStart w:id="49" w:name="_2s8eyo1" w:colFirst="0" w:colLast="0"/>
      <w:bookmarkStart w:id="50" w:name="_Toc502837833"/>
      <w:bookmarkEnd w:id="49"/>
      <w:r>
        <w:t>Authentication</w:t>
      </w:r>
      <w:bookmarkEnd w:id="50"/>
    </w:p>
    <w:p w:rsidR="00047D13" w:rsidRDefault="00AB10A9">
      <w:pPr>
        <w:pStyle w:val="Heading3"/>
        <w:numPr>
          <w:ilvl w:val="2"/>
          <w:numId w:val="3"/>
        </w:numPr>
      </w:pPr>
      <w:bookmarkStart w:id="51" w:name="_Toc502837834"/>
      <w:r>
        <w:t>User ID and Password</w:t>
      </w:r>
      <w:bookmarkEnd w:id="51"/>
    </w:p>
    <w:p w:rsidR="00047D13" w:rsidRDefault="00047D13">
      <w:pPr>
        <w:ind w:left="576"/>
      </w:pPr>
    </w:p>
    <w:p w:rsidR="00047D13" w:rsidRDefault="00AB10A9">
      <w:pPr>
        <w:ind w:left="720"/>
        <w:jc w:val="both"/>
      </w:pPr>
      <w:r>
        <w:t xml:space="preserve">State your user ID and password design, using the following checklists. </w:t>
      </w:r>
    </w:p>
    <w:p w:rsidR="00047D13" w:rsidRDefault="00047D13">
      <w:pPr>
        <w:ind w:left="720"/>
        <w:jc w:val="both"/>
      </w:pPr>
    </w:p>
    <w:p w:rsidR="00047D13" w:rsidRDefault="00AB10A9">
      <w:pPr>
        <w:ind w:left="720"/>
        <w:jc w:val="both"/>
      </w:pPr>
      <w:r>
        <w:t>Note:</w:t>
      </w:r>
    </w:p>
    <w:p w:rsidR="00047D13" w:rsidRDefault="00AB10A9">
      <w:pPr>
        <w:numPr>
          <w:ilvl w:val="0"/>
          <w:numId w:val="6"/>
        </w:numPr>
        <w:jc w:val="both"/>
      </w:pPr>
      <w:r>
        <w:t xml:space="preserve">For application that uses Community module and Corporate LDAP for their authentication </w:t>
      </w:r>
      <w:r w:rsidRPr="0006666B">
        <w:t>implementation, you may skip this section as they are already complied.</w:t>
      </w:r>
      <w:r>
        <w:t xml:space="preserve"> </w:t>
      </w:r>
    </w:p>
    <w:p w:rsidR="00047D13" w:rsidRDefault="00047D13">
      <w:pPr>
        <w:ind w:left="720"/>
        <w:jc w:val="both"/>
      </w:pPr>
    </w:p>
    <w:p w:rsidR="00047D13" w:rsidRDefault="00AB10A9">
      <w:pPr>
        <w:numPr>
          <w:ilvl w:val="0"/>
          <w:numId w:val="6"/>
        </w:numPr>
        <w:jc w:val="both"/>
      </w:pPr>
      <w:r>
        <w:t xml:space="preserve">If you are using an authentication implementation other than Community module and Corporate LDAP (for e.g. application may be using ERP internal built-in login page), it is </w:t>
      </w:r>
      <w:r>
        <w:rPr>
          <w:b/>
        </w:rPr>
        <w:t>mandatory</w:t>
      </w:r>
      <w:r>
        <w:t xml:space="preserve"> to state how the above ‘Yes’ compliance lists are achieved. (If it is too difficult to provide an illustration here, please describe in words instead.)</w:t>
      </w:r>
    </w:p>
    <w:p w:rsidR="00047D13" w:rsidRDefault="00047D13">
      <w:pPr>
        <w:jc w:val="both"/>
      </w:pPr>
    </w:p>
    <w:p w:rsidR="00047D13" w:rsidRDefault="00047D13">
      <w:pPr>
        <w:ind w:left="720"/>
        <w:jc w:val="both"/>
      </w:pPr>
    </w:p>
    <w:p w:rsidR="00047D13" w:rsidRDefault="00047D13"/>
    <w:tbl>
      <w:tblPr>
        <w:tblStyle w:val="a6"/>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9"/>
        <w:gridCol w:w="993"/>
        <w:gridCol w:w="4251"/>
      </w:tblGrid>
      <w:tr w:rsidR="00047D13">
        <w:tc>
          <w:tcPr>
            <w:tcW w:w="3249" w:type="dxa"/>
            <w:tcBorders>
              <w:bottom w:val="nil"/>
            </w:tcBorders>
            <w:shd w:val="clear" w:color="auto" w:fill="B3B3B3"/>
          </w:tcPr>
          <w:p w:rsidR="00047D13" w:rsidRDefault="00AB10A9">
            <w:r>
              <w:rPr>
                <w:b/>
              </w:rPr>
              <w:br/>
              <w:t xml:space="preserve">ID and Password </w:t>
            </w:r>
          </w:p>
          <w:p w:rsidR="00047D13" w:rsidRDefault="00AB10A9">
            <w:r>
              <w:rPr>
                <w:b/>
              </w:rPr>
              <w:t>Checklists</w:t>
            </w:r>
          </w:p>
          <w:p w:rsidR="00047D13" w:rsidRDefault="00047D13"/>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User ID</w:t>
            </w:r>
          </w:p>
          <w:p w:rsidR="00047D13" w:rsidRDefault="00047D13"/>
        </w:tc>
      </w:tr>
      <w:tr w:rsidR="00047D13" w:rsidTr="00D27D4B">
        <w:tc>
          <w:tcPr>
            <w:tcW w:w="3249" w:type="dxa"/>
          </w:tcPr>
          <w:p w:rsidR="00047D13" w:rsidRDefault="00047D13"/>
          <w:p w:rsidR="00047D13" w:rsidRDefault="00AB10A9">
            <w:r>
              <w:t>Individual user ID and password are required to access the application.</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Borders>
              <w:bottom w:val="nil"/>
            </w:tcBorders>
          </w:tcPr>
          <w:p w:rsidR="00047D13" w:rsidRDefault="00047D13"/>
          <w:p w:rsidR="00047D13" w:rsidRDefault="00AB10A9">
            <w:r>
              <w:t>Login ID format follows the standard format of NT Login ID.</w:t>
            </w:r>
          </w:p>
          <w:p w:rsidR="00047D13" w:rsidRDefault="00047D13"/>
        </w:tc>
        <w:tc>
          <w:tcPr>
            <w:tcW w:w="993" w:type="dxa"/>
            <w:tcBorders>
              <w:bottom w:val="nil"/>
            </w:tcBorders>
            <w:vAlign w:val="center"/>
          </w:tcPr>
          <w:p w:rsidR="00047D13" w:rsidRDefault="00AB10A9" w:rsidP="00D27D4B">
            <w:pPr>
              <w:jc w:val="center"/>
            </w:pPr>
            <w:r>
              <w:t>Y</w:t>
            </w:r>
          </w:p>
        </w:tc>
        <w:tc>
          <w:tcPr>
            <w:tcW w:w="4251" w:type="dxa"/>
            <w:tcBorders>
              <w:bottom w:val="nil"/>
            </w:tcBorders>
          </w:tcPr>
          <w:p w:rsidR="00047D13" w:rsidRDefault="00047D13"/>
        </w:tc>
      </w:tr>
      <w:tr w:rsidR="00047D13" w:rsidTr="00D27D4B">
        <w:tc>
          <w:tcPr>
            <w:tcW w:w="8493" w:type="dxa"/>
            <w:gridSpan w:val="3"/>
            <w:shd w:val="clear" w:color="auto" w:fill="CCCCCC"/>
            <w:vAlign w:val="center"/>
          </w:tcPr>
          <w:p w:rsidR="00047D13" w:rsidRDefault="00047D13" w:rsidP="00D27D4B">
            <w:pPr>
              <w:jc w:val="center"/>
            </w:pPr>
          </w:p>
          <w:p w:rsidR="00047D13" w:rsidRDefault="00AB10A9" w:rsidP="00D27D4B">
            <w:pPr>
              <w:jc w:val="center"/>
            </w:pPr>
            <w:r>
              <w:rPr>
                <w:b/>
              </w:rPr>
              <w:t>Password</w:t>
            </w:r>
          </w:p>
          <w:p w:rsidR="00047D13" w:rsidRDefault="00047D13" w:rsidP="00D27D4B">
            <w:pPr>
              <w:jc w:val="center"/>
            </w:pPr>
          </w:p>
        </w:tc>
      </w:tr>
      <w:tr w:rsidR="00047D13" w:rsidTr="00D27D4B">
        <w:tc>
          <w:tcPr>
            <w:tcW w:w="3249" w:type="dxa"/>
          </w:tcPr>
          <w:p w:rsidR="00047D13" w:rsidRDefault="00047D13"/>
          <w:p w:rsidR="00047D13" w:rsidRDefault="00AB10A9">
            <w:r>
              <w:t>Password is masked while being entered.</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Pr>
          <w:p w:rsidR="00047D13" w:rsidRDefault="00047D13"/>
          <w:p w:rsidR="00047D13" w:rsidRDefault="00AB10A9">
            <w:r>
              <w:t>Passwords are stored in encrypted form, and access to the password store is strictly controlled.</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ins w:id="52" w:author="SEAN SEAH, COSD" w:date="2018-01-04T10:03:00Z">
              <w:r>
                <w:br/>
              </w:r>
            </w:ins>
            <w:ins w:id="53" w:author="PSA" w:date="2017-12-08T12:13:00Z">
              <w:r w:rsidR="00152F4B">
                <w:t>Managed by Windows AD</w:t>
              </w:r>
            </w:ins>
          </w:p>
        </w:tc>
      </w:tr>
      <w:tr w:rsidR="00047D13" w:rsidTr="00D27D4B">
        <w:tc>
          <w:tcPr>
            <w:tcW w:w="3249" w:type="dxa"/>
          </w:tcPr>
          <w:p w:rsidR="00047D13" w:rsidRDefault="00047D13"/>
          <w:p w:rsidR="00047D13" w:rsidRDefault="00AB10A9">
            <w:r>
              <w:t>Passwords must consist of a minimum of 8 alphanumeric characters.</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ins w:id="54" w:author="SEAN SEAH, COSD" w:date="2018-01-04T10:03:00Z">
              <w:r>
                <w:br/>
              </w:r>
            </w:ins>
            <w:ins w:id="55" w:author="PSA" w:date="2017-12-08T12:13:00Z">
              <w:r w:rsidR="00152F4B">
                <w:t>Managed by Windows AD</w:t>
              </w:r>
            </w:ins>
          </w:p>
        </w:tc>
      </w:tr>
      <w:tr w:rsidR="00047D13" w:rsidTr="00D27D4B">
        <w:tc>
          <w:tcPr>
            <w:tcW w:w="3249" w:type="dxa"/>
          </w:tcPr>
          <w:p w:rsidR="00047D13" w:rsidRDefault="00AB10A9">
            <w:bookmarkStart w:id="56" w:name="_3rdcrjn" w:colFirst="0" w:colLast="0"/>
            <w:bookmarkEnd w:id="56"/>
            <w:r>
              <w:br/>
            </w:r>
          </w:p>
          <w:p w:rsidR="00047D13" w:rsidRDefault="00AB10A9">
            <w:r>
              <w:t xml:space="preserve">Password dictionary check is implemented. </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ins w:id="57" w:author="SEAN SEAH, COSD" w:date="2018-01-04T10:03:00Z">
              <w:r>
                <w:br/>
              </w:r>
            </w:ins>
            <w:ins w:id="58" w:author="PSA" w:date="2017-12-08T12:13:00Z">
              <w:r w:rsidR="00152F4B">
                <w:t>Managed by Windows AD</w:t>
              </w:r>
            </w:ins>
          </w:p>
        </w:tc>
      </w:tr>
      <w:tr w:rsidR="00047D13" w:rsidTr="00D27D4B">
        <w:tc>
          <w:tcPr>
            <w:tcW w:w="3249" w:type="dxa"/>
          </w:tcPr>
          <w:p w:rsidR="00047D13" w:rsidRDefault="00047D13"/>
          <w:p w:rsidR="00047D13" w:rsidRDefault="00AB10A9">
            <w:r>
              <w:t>Password expiry check: Mandatory change of password is enforced once every 90 days for normal users and once every 30 days for privileged users.</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ins w:id="59" w:author="SEAN SEAH, COSD" w:date="2018-01-04T10:03:00Z">
              <w:r>
                <w:br/>
              </w:r>
            </w:ins>
            <w:ins w:id="60" w:author="PSA" w:date="2017-12-08T12:13:00Z">
              <w:r w:rsidR="00152F4B">
                <w:t>Managed by Windows AD</w:t>
              </w:r>
            </w:ins>
          </w:p>
        </w:tc>
      </w:tr>
      <w:tr w:rsidR="00047D13" w:rsidTr="00D27D4B">
        <w:tc>
          <w:tcPr>
            <w:tcW w:w="3249" w:type="dxa"/>
          </w:tcPr>
          <w:p w:rsidR="00047D13" w:rsidRDefault="00047D13"/>
          <w:p w:rsidR="00047D13" w:rsidRDefault="00AB10A9">
            <w:r>
              <w:t>Change Password: New password is not the same as the Login ID</w:t>
            </w:r>
          </w:p>
          <w:p w:rsidR="00047D13" w:rsidRDefault="00047D13"/>
        </w:tc>
        <w:tc>
          <w:tcPr>
            <w:tcW w:w="993" w:type="dxa"/>
            <w:vAlign w:val="center"/>
          </w:tcPr>
          <w:p w:rsidR="00047D13" w:rsidRDefault="00AB10A9" w:rsidP="00D27D4B">
            <w:pPr>
              <w:jc w:val="center"/>
            </w:pPr>
            <w:r>
              <w:t>Y</w:t>
            </w:r>
          </w:p>
        </w:tc>
        <w:tc>
          <w:tcPr>
            <w:tcW w:w="4251" w:type="dxa"/>
          </w:tcPr>
          <w:p w:rsidR="00047D13" w:rsidRDefault="008D1FE9">
            <w:ins w:id="61" w:author="SEAN SEAH, COSD" w:date="2018-01-04T10:03:00Z">
              <w:r>
                <w:br/>
              </w:r>
            </w:ins>
            <w:ins w:id="62" w:author="PSA" w:date="2017-12-08T12:14:00Z">
              <w:r w:rsidR="00152F4B">
                <w:t>Managed by Windows AD</w:t>
              </w:r>
            </w:ins>
          </w:p>
        </w:tc>
      </w:tr>
      <w:tr w:rsidR="00047D13" w:rsidTr="00D27D4B">
        <w:tc>
          <w:tcPr>
            <w:tcW w:w="3249" w:type="dxa"/>
          </w:tcPr>
          <w:p w:rsidR="00047D13" w:rsidRDefault="00047D13"/>
          <w:p w:rsidR="00047D13" w:rsidRDefault="00AB10A9">
            <w:r>
              <w:t>Password history: New password is different from existing and 2 previous passwords.</w:t>
            </w:r>
          </w:p>
          <w:p w:rsidR="00047D13" w:rsidRDefault="00047D13"/>
        </w:tc>
        <w:tc>
          <w:tcPr>
            <w:tcW w:w="993" w:type="dxa"/>
            <w:vAlign w:val="center"/>
          </w:tcPr>
          <w:p w:rsidR="00047D13" w:rsidRDefault="00AB10A9" w:rsidP="00D27D4B">
            <w:pPr>
              <w:jc w:val="center"/>
            </w:pPr>
            <w:r>
              <w:t>Y</w:t>
            </w:r>
          </w:p>
        </w:tc>
        <w:tc>
          <w:tcPr>
            <w:tcW w:w="4251" w:type="dxa"/>
          </w:tcPr>
          <w:p w:rsidR="00047D13" w:rsidRDefault="008D1FE9">
            <w:ins w:id="63" w:author="SEAN SEAH, COSD" w:date="2018-01-04T10:03:00Z">
              <w:r>
                <w:br/>
              </w:r>
            </w:ins>
            <w:ins w:id="64" w:author="PSA" w:date="2017-12-08T12:14:00Z">
              <w:r w:rsidR="00152F4B">
                <w:t>Managed by Windows AD</w:t>
              </w:r>
            </w:ins>
          </w:p>
        </w:tc>
      </w:tr>
      <w:tr w:rsidR="00047D13" w:rsidTr="00D27D4B">
        <w:tc>
          <w:tcPr>
            <w:tcW w:w="3249" w:type="dxa"/>
            <w:tcBorders>
              <w:bottom w:val="nil"/>
            </w:tcBorders>
          </w:tcPr>
          <w:p w:rsidR="00047D13" w:rsidRDefault="00047D13"/>
          <w:p w:rsidR="00047D13" w:rsidRDefault="00AB10A9">
            <w:r>
              <w:t xml:space="preserve">Password Lockout </w:t>
            </w:r>
            <w:proofErr w:type="gramStart"/>
            <w:r>
              <w:t>check</w:t>
            </w:r>
            <w:proofErr w:type="gramEnd"/>
            <w:r>
              <w:t>: Password is lock-out after 4 successive login fail attempts.</w:t>
            </w:r>
          </w:p>
          <w:p w:rsidR="00047D13" w:rsidRDefault="00047D13"/>
        </w:tc>
        <w:tc>
          <w:tcPr>
            <w:tcW w:w="993" w:type="dxa"/>
            <w:tcBorders>
              <w:bottom w:val="nil"/>
            </w:tcBorders>
            <w:vAlign w:val="center"/>
          </w:tcPr>
          <w:p w:rsidR="00047D13" w:rsidRDefault="00AB10A9" w:rsidP="00D27D4B">
            <w:pPr>
              <w:jc w:val="center"/>
            </w:pPr>
            <w:r>
              <w:t>Y</w:t>
            </w:r>
          </w:p>
        </w:tc>
        <w:tc>
          <w:tcPr>
            <w:tcW w:w="4251" w:type="dxa"/>
            <w:tcBorders>
              <w:bottom w:val="nil"/>
            </w:tcBorders>
          </w:tcPr>
          <w:p w:rsidR="00047D13" w:rsidRDefault="008D1FE9">
            <w:ins w:id="65" w:author="SEAN SEAH, COSD" w:date="2018-01-04T10:03:00Z">
              <w:r>
                <w:br/>
              </w:r>
            </w:ins>
            <w:r w:rsidR="00AB10A9">
              <w:t xml:space="preserve">This is not being checked at application level. If the Active Directory has provision to lock the message will be shown on the application </w:t>
            </w:r>
          </w:p>
        </w:tc>
      </w:tr>
      <w:tr w:rsidR="00047D13" w:rsidTr="00D27D4B">
        <w:tc>
          <w:tcPr>
            <w:tcW w:w="3249" w:type="dxa"/>
          </w:tcPr>
          <w:p w:rsidR="00047D13" w:rsidRDefault="00047D13"/>
          <w:p w:rsidR="00047D13" w:rsidRDefault="00AB10A9">
            <w:r w:rsidRPr="00152F4B">
              <w:t>Password is not captured and printed in any of the application log files.</w:t>
            </w:r>
          </w:p>
          <w:p w:rsidR="00047D13" w:rsidRDefault="00047D13"/>
        </w:tc>
        <w:tc>
          <w:tcPr>
            <w:tcW w:w="993" w:type="dxa"/>
            <w:vAlign w:val="center"/>
          </w:tcPr>
          <w:p w:rsidR="00047D13" w:rsidRDefault="001D0E64" w:rsidP="00D27D4B">
            <w:pPr>
              <w:jc w:val="center"/>
            </w:pPr>
            <w:ins w:id="66" w:author="PSA" w:date="2017-12-08T10:17:00Z">
              <w:r>
                <w:t>Y</w:t>
              </w:r>
            </w:ins>
          </w:p>
        </w:tc>
        <w:tc>
          <w:tcPr>
            <w:tcW w:w="4251" w:type="dxa"/>
          </w:tcPr>
          <w:p w:rsidR="00047D13" w:rsidRDefault="00047D13"/>
        </w:tc>
      </w:tr>
      <w:tr w:rsidR="00047D13" w:rsidTr="00D27D4B">
        <w:tc>
          <w:tcPr>
            <w:tcW w:w="3249" w:type="dxa"/>
          </w:tcPr>
          <w:p w:rsidR="00047D13" w:rsidRDefault="00047D13"/>
          <w:p w:rsidR="00047D13" w:rsidRDefault="00AB10A9">
            <w:r>
              <w:t>Password is not hard-coded in any of the application source codes.</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Pr>
          <w:p w:rsidR="00047D13" w:rsidRDefault="00047D13"/>
          <w:p w:rsidR="00047D13" w:rsidRDefault="00AB10A9">
            <w:r>
              <w:t>Password is stored in encrypted form in the user data store.</w:t>
            </w:r>
          </w:p>
          <w:p w:rsidR="00047D13" w:rsidRDefault="00047D13"/>
        </w:tc>
        <w:tc>
          <w:tcPr>
            <w:tcW w:w="993" w:type="dxa"/>
            <w:vAlign w:val="center"/>
          </w:tcPr>
          <w:p w:rsidR="00047D13" w:rsidRDefault="00AB10A9" w:rsidP="00D27D4B">
            <w:pPr>
              <w:jc w:val="center"/>
            </w:pPr>
            <w:r>
              <w:t>Y</w:t>
            </w:r>
          </w:p>
        </w:tc>
        <w:tc>
          <w:tcPr>
            <w:tcW w:w="4251" w:type="dxa"/>
          </w:tcPr>
          <w:p w:rsidR="00C44E4F" w:rsidRDefault="00C44E4F">
            <w:pPr>
              <w:rPr>
                <w:ins w:id="67" w:author="SEAN SEAH, COSD" w:date="2018-01-04T10:04:00Z"/>
              </w:rPr>
            </w:pPr>
          </w:p>
          <w:p w:rsidR="00047D13" w:rsidRDefault="00152F4B">
            <w:ins w:id="68" w:author="PSA" w:date="2017-12-08T12:15:00Z">
              <w:r>
                <w:t>Managed by Windows AD</w:t>
              </w:r>
            </w:ins>
          </w:p>
        </w:tc>
      </w:tr>
      <w:tr w:rsidR="00047D13" w:rsidTr="00D27D4B">
        <w:tc>
          <w:tcPr>
            <w:tcW w:w="3249" w:type="dxa"/>
          </w:tcPr>
          <w:p w:rsidR="00047D13" w:rsidRDefault="00047D13"/>
          <w:p w:rsidR="00047D13" w:rsidRDefault="00AB10A9">
            <w:r>
              <w:t>* Password is stored in encrypted form when stored in configuration file.</w:t>
            </w:r>
          </w:p>
          <w:p w:rsidR="00047D13" w:rsidRDefault="00047D13"/>
        </w:tc>
        <w:tc>
          <w:tcPr>
            <w:tcW w:w="993" w:type="dxa"/>
            <w:vAlign w:val="center"/>
          </w:tcPr>
          <w:p w:rsidR="00047D13" w:rsidRDefault="00AB10A9" w:rsidP="00D27D4B">
            <w:pPr>
              <w:jc w:val="center"/>
            </w:pPr>
            <w:r>
              <w:t>NA</w:t>
            </w:r>
          </w:p>
        </w:tc>
        <w:tc>
          <w:tcPr>
            <w:tcW w:w="4251" w:type="dxa"/>
          </w:tcPr>
          <w:p w:rsidR="00C44E4F" w:rsidRDefault="00C44E4F">
            <w:pPr>
              <w:rPr>
                <w:ins w:id="69" w:author="SEAN SEAH, COSD" w:date="2018-01-04T10:04:00Z"/>
              </w:rPr>
            </w:pPr>
          </w:p>
          <w:p w:rsidR="00047D13" w:rsidRDefault="00AB10A9">
            <w:r>
              <w:t>Not storing any password in application</w:t>
            </w:r>
          </w:p>
        </w:tc>
      </w:tr>
      <w:tr w:rsidR="00047D13" w:rsidTr="00D27D4B">
        <w:tc>
          <w:tcPr>
            <w:tcW w:w="3249" w:type="dxa"/>
          </w:tcPr>
          <w:p w:rsidR="00047D13" w:rsidRDefault="00047D13"/>
          <w:p w:rsidR="00047D13" w:rsidRDefault="00AB10A9">
            <w:r>
              <w:t>Functions are built-in to support the suspension and deletion of inactive IDs.</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bl>
    <w:p w:rsidR="00B51C7E" w:rsidRDefault="00B51C7E" w:rsidP="00B51C7E">
      <w:pPr>
        <w:rPr>
          <w:ins w:id="70" w:author="PSA" w:date="2018-01-04T14:00:00Z"/>
        </w:rPr>
      </w:pPr>
    </w:p>
    <w:p w:rsidR="00B51C7E" w:rsidRDefault="00B51C7E" w:rsidP="00B51C7E">
      <w:pPr>
        <w:rPr>
          <w:ins w:id="71" w:author="PSA" w:date="2018-01-04T14:00:00Z"/>
        </w:rPr>
      </w:pPr>
    </w:p>
    <w:p w:rsidR="00B51C7E" w:rsidRDefault="00B51C7E" w:rsidP="00B51C7E">
      <w:pPr>
        <w:rPr>
          <w:ins w:id="72" w:author="PSA" w:date="2018-01-04T14:00:00Z"/>
        </w:rPr>
      </w:pPr>
    </w:p>
    <w:p w:rsidR="00B51C7E" w:rsidRDefault="00B51C7E" w:rsidP="00B51C7E">
      <w:pPr>
        <w:rPr>
          <w:ins w:id="73" w:author="PSA" w:date="2018-01-04T14:00:00Z"/>
        </w:rPr>
      </w:pPr>
    </w:p>
    <w:p w:rsidR="00B51C7E" w:rsidRDefault="00B51C7E" w:rsidP="00B51C7E">
      <w:pPr>
        <w:rPr>
          <w:ins w:id="74" w:author="PSA" w:date="2018-01-04T14:00:00Z"/>
        </w:rPr>
      </w:pPr>
    </w:p>
    <w:p w:rsidR="00B51C7E" w:rsidRDefault="00B51C7E" w:rsidP="00B51C7E">
      <w:pPr>
        <w:rPr>
          <w:ins w:id="75" w:author="PSA" w:date="2018-01-04T14:00:00Z"/>
        </w:rPr>
      </w:pPr>
    </w:p>
    <w:p w:rsidR="00B51C7E" w:rsidRDefault="00B51C7E" w:rsidP="00B51C7E">
      <w:pPr>
        <w:rPr>
          <w:ins w:id="76" w:author="PSA" w:date="2018-01-04T14:00:00Z"/>
        </w:rPr>
      </w:pPr>
    </w:p>
    <w:p w:rsidR="00B51C7E" w:rsidRDefault="00B51C7E" w:rsidP="00B51C7E">
      <w:pPr>
        <w:rPr>
          <w:ins w:id="77" w:author="PSA" w:date="2018-01-04T14:00:00Z"/>
        </w:rPr>
      </w:pPr>
    </w:p>
    <w:p w:rsidR="00B51C7E" w:rsidRDefault="00B51C7E" w:rsidP="00B51C7E">
      <w:pPr>
        <w:rPr>
          <w:ins w:id="78" w:author="PSA" w:date="2018-01-04T14:00:00Z"/>
        </w:rPr>
      </w:pPr>
    </w:p>
    <w:p w:rsidR="00B51C7E" w:rsidRDefault="00B51C7E" w:rsidP="00B51C7E">
      <w:pPr>
        <w:rPr>
          <w:ins w:id="79" w:author="PSA" w:date="2018-01-04T14:00:00Z"/>
        </w:rPr>
      </w:pPr>
    </w:p>
    <w:p w:rsidR="00B51C7E" w:rsidRDefault="00B51C7E" w:rsidP="00B51C7E">
      <w:pPr>
        <w:rPr>
          <w:ins w:id="80" w:author="PSA" w:date="2018-01-04T13:58:00Z"/>
        </w:rPr>
      </w:pPr>
    </w:p>
    <w:p w:rsidR="00B51C7E" w:rsidDel="00B51C7E" w:rsidRDefault="00B51C7E">
      <w:pPr>
        <w:ind w:left="576"/>
        <w:rPr>
          <w:del w:id="81" w:author="PSA" w:date="2018-01-04T14:00:00Z"/>
        </w:rPr>
      </w:pPr>
      <w:bookmarkStart w:id="82" w:name="_Toc502837835"/>
      <w:bookmarkEnd w:id="82"/>
    </w:p>
    <w:p w:rsidR="00047D13" w:rsidRDefault="00AB10A9">
      <w:pPr>
        <w:pStyle w:val="Heading3"/>
        <w:numPr>
          <w:ilvl w:val="2"/>
          <w:numId w:val="3"/>
        </w:numPr>
      </w:pPr>
      <w:bookmarkStart w:id="83" w:name="_Toc502837836"/>
      <w:r>
        <w:t>Login</w:t>
      </w:r>
      <w:bookmarkEnd w:id="83"/>
    </w:p>
    <w:p w:rsidR="00047D13" w:rsidRDefault="00047D13"/>
    <w:p w:rsidR="00047D13" w:rsidRDefault="00AB10A9">
      <w:pPr>
        <w:ind w:left="720"/>
        <w:jc w:val="both"/>
      </w:pPr>
      <w:r>
        <w:t>Note: This section is mandatory only when you are building your own login page. If you are using the existing common login page available in CITOS/EIP/PORTNET portal, you may skip this section by indicating “N.A” and the reason.</w:t>
      </w:r>
    </w:p>
    <w:p w:rsidR="00047D13" w:rsidRDefault="00047D13">
      <w:pPr>
        <w:ind w:left="720"/>
      </w:pPr>
    </w:p>
    <w:tbl>
      <w:tblPr>
        <w:tblStyle w:val="a7"/>
        <w:tblW w:w="85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60"/>
        <w:gridCol w:w="993"/>
        <w:gridCol w:w="4251"/>
      </w:tblGrid>
      <w:tr w:rsidR="00047D13">
        <w:tc>
          <w:tcPr>
            <w:tcW w:w="3260" w:type="dxa"/>
            <w:tcBorders>
              <w:bottom w:val="nil"/>
            </w:tcBorders>
            <w:shd w:val="clear" w:color="auto" w:fill="B3B3B3"/>
          </w:tcPr>
          <w:p w:rsidR="00047D13" w:rsidRDefault="00047D13"/>
          <w:p w:rsidR="00047D13" w:rsidRDefault="00AB10A9">
            <w:r>
              <w:rPr>
                <w:b/>
              </w:rPr>
              <w:t>Login Checklists</w:t>
            </w:r>
          </w:p>
          <w:p w:rsidR="00047D13" w:rsidRDefault="00047D13"/>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rsidTr="00F279D9">
        <w:tc>
          <w:tcPr>
            <w:tcW w:w="3260" w:type="dxa"/>
          </w:tcPr>
          <w:p w:rsidR="00047D13" w:rsidRDefault="00047D13"/>
          <w:p w:rsidR="00047D13" w:rsidRDefault="00AB10A9">
            <w:r>
              <w:t xml:space="preserve">Display the warning message: </w:t>
            </w:r>
          </w:p>
          <w:p w:rsidR="00047D13" w:rsidRDefault="00047D13"/>
          <w:p w:rsidR="00047D13" w:rsidDel="00B51C7E" w:rsidRDefault="00AB10A9">
            <w:pPr>
              <w:rPr>
                <w:del w:id="84" w:author="PSA" w:date="2018-01-04T13:58:00Z"/>
              </w:rPr>
            </w:pPr>
            <w:r>
              <w:t>“WARNING: Access to information on this machine and network is restricted to authorised personnel only. Any unauthorised user is subject to criminal prosecution under the Computer Misuse Act (Cap. 50A).”</w:t>
            </w:r>
          </w:p>
          <w:p w:rsidR="00047D13" w:rsidRDefault="00047D13"/>
        </w:tc>
        <w:tc>
          <w:tcPr>
            <w:tcW w:w="993" w:type="dxa"/>
            <w:vAlign w:val="center"/>
          </w:tcPr>
          <w:p w:rsidR="00047D13" w:rsidRDefault="00AB10A9" w:rsidP="00F279D9">
            <w:pPr>
              <w:jc w:val="center"/>
            </w:pPr>
            <w:r>
              <w:t>Y</w:t>
            </w:r>
          </w:p>
        </w:tc>
        <w:tc>
          <w:tcPr>
            <w:tcW w:w="4251" w:type="dxa"/>
          </w:tcPr>
          <w:p w:rsidR="00047D13" w:rsidRDefault="00047D13"/>
          <w:p w:rsidR="00047D13" w:rsidRDefault="00047D13"/>
        </w:tc>
      </w:tr>
      <w:tr w:rsidR="00047D13" w:rsidTr="00F279D9">
        <w:tc>
          <w:tcPr>
            <w:tcW w:w="3260" w:type="dxa"/>
            <w:tcBorders>
              <w:bottom w:val="nil"/>
            </w:tcBorders>
          </w:tcPr>
          <w:p w:rsidR="00047D13" w:rsidRDefault="00047D13"/>
          <w:p w:rsidR="00047D13" w:rsidRDefault="00AB10A9">
            <w:r>
              <w:t xml:space="preserve">Display last </w:t>
            </w:r>
            <w:commentRangeStart w:id="85"/>
            <w:r>
              <w:t>successful login date and time</w:t>
            </w:r>
            <w:commentRangeEnd w:id="85"/>
            <w:r w:rsidR="00900D02">
              <w:rPr>
                <w:rStyle w:val="CommentReference"/>
              </w:rPr>
              <w:commentReference w:id="85"/>
            </w:r>
            <w:r>
              <w:t xml:space="preserve"> after user successfully login</w:t>
            </w:r>
          </w:p>
          <w:p w:rsidR="00047D13" w:rsidRDefault="00AB10A9">
            <w:r>
              <w:t xml:space="preserve"> </w:t>
            </w:r>
          </w:p>
          <w:p w:rsidR="00047D13" w:rsidDel="00B51C7E" w:rsidRDefault="00AB10A9">
            <w:pPr>
              <w:rPr>
                <w:del w:id="86" w:author="PSA" w:date="2018-01-04T13:58:00Z"/>
              </w:rPr>
            </w:pPr>
            <w:r>
              <w:t>For application authenticating against Corp LDAP, please display the message as “Last successful authentication on Corporate LDAP…”</w:t>
            </w:r>
          </w:p>
          <w:p w:rsidR="00047D13" w:rsidRDefault="00047D13"/>
        </w:tc>
        <w:tc>
          <w:tcPr>
            <w:tcW w:w="993" w:type="dxa"/>
            <w:tcBorders>
              <w:bottom w:val="nil"/>
            </w:tcBorders>
            <w:vAlign w:val="center"/>
          </w:tcPr>
          <w:p w:rsidR="00047D13" w:rsidRDefault="00AB10A9" w:rsidP="00F279D9">
            <w:pPr>
              <w:jc w:val="center"/>
            </w:pPr>
            <w:r>
              <w:t>Y</w:t>
            </w:r>
          </w:p>
        </w:tc>
        <w:tc>
          <w:tcPr>
            <w:tcW w:w="4251" w:type="dxa"/>
            <w:tcBorders>
              <w:bottom w:val="nil"/>
            </w:tcBorders>
          </w:tcPr>
          <w:p w:rsidR="00047D13" w:rsidRDefault="00047D13"/>
        </w:tc>
      </w:tr>
      <w:tr w:rsidR="00047D13" w:rsidTr="00F279D9">
        <w:tc>
          <w:tcPr>
            <w:tcW w:w="3260" w:type="dxa"/>
          </w:tcPr>
          <w:p w:rsidR="00047D13" w:rsidRDefault="00047D13"/>
          <w:p w:rsidR="00047D13" w:rsidRDefault="00AB10A9">
            <w:r>
              <w:t xml:space="preserve">Display </w:t>
            </w:r>
            <w:commentRangeStart w:id="87"/>
            <w:r>
              <w:t>last unsuccessful login date and time</w:t>
            </w:r>
            <w:commentRangeEnd w:id="87"/>
            <w:r w:rsidR="00900D02">
              <w:rPr>
                <w:rStyle w:val="CommentReference"/>
              </w:rPr>
              <w:commentReference w:id="87"/>
            </w:r>
            <w:r>
              <w:t xml:space="preserve"> after user successfully login</w:t>
            </w:r>
          </w:p>
          <w:p w:rsidR="00047D13" w:rsidRDefault="00047D13"/>
          <w:p w:rsidR="00047D13" w:rsidDel="00B51C7E" w:rsidRDefault="00AB10A9">
            <w:pPr>
              <w:rPr>
                <w:del w:id="88" w:author="PSA" w:date="2018-01-04T13:58:00Z"/>
              </w:rPr>
            </w:pPr>
            <w:r>
              <w:t>For application authenticating against Corp LDAP, please display the message as “Last unsuccessful authentication on Corporate LDAP…”</w:t>
            </w:r>
          </w:p>
          <w:p w:rsidR="00047D13" w:rsidRDefault="00047D13"/>
        </w:tc>
        <w:tc>
          <w:tcPr>
            <w:tcW w:w="993" w:type="dxa"/>
            <w:vAlign w:val="center"/>
          </w:tcPr>
          <w:p w:rsidR="00047D13" w:rsidRDefault="00900D02" w:rsidP="00F279D9">
            <w:pPr>
              <w:jc w:val="center"/>
            </w:pPr>
            <w:ins w:id="89" w:author="PSA" w:date="2018-01-04T13:02:00Z">
              <w:r>
                <w:t>Y</w:t>
              </w:r>
            </w:ins>
          </w:p>
        </w:tc>
        <w:tc>
          <w:tcPr>
            <w:tcW w:w="4251" w:type="dxa"/>
          </w:tcPr>
          <w:p w:rsidR="00047D13" w:rsidRDefault="00047D13"/>
        </w:tc>
      </w:tr>
      <w:tr w:rsidR="00047D13" w:rsidTr="00F279D9">
        <w:tc>
          <w:tcPr>
            <w:tcW w:w="3260" w:type="dxa"/>
          </w:tcPr>
          <w:p w:rsidR="00047D13" w:rsidRDefault="00047D13"/>
          <w:p w:rsidR="00047D13" w:rsidDel="00B51C7E" w:rsidRDefault="00AB10A9">
            <w:pPr>
              <w:rPr>
                <w:del w:id="90" w:author="PSA" w:date="2018-01-04T13:58:00Z"/>
              </w:rPr>
            </w:pPr>
            <w:r>
              <w:t>* Changing of user password in Corporate/</w:t>
            </w:r>
            <w:proofErr w:type="spellStart"/>
            <w:r>
              <w:t>Portnet</w:t>
            </w:r>
            <w:proofErr w:type="spellEnd"/>
            <w:r>
              <w:t xml:space="preserve"> LDAP can only be done at a centralised portal, community admin module.</w:t>
            </w:r>
          </w:p>
          <w:p w:rsidR="00047D13" w:rsidRDefault="00047D13"/>
        </w:tc>
        <w:tc>
          <w:tcPr>
            <w:tcW w:w="993" w:type="dxa"/>
            <w:vAlign w:val="center"/>
          </w:tcPr>
          <w:p w:rsidR="00047D13" w:rsidRDefault="00AB10A9" w:rsidP="00F279D9">
            <w:pPr>
              <w:jc w:val="center"/>
            </w:pPr>
            <w:r>
              <w:t>Y</w:t>
            </w:r>
          </w:p>
        </w:tc>
        <w:tc>
          <w:tcPr>
            <w:tcW w:w="4251" w:type="dxa"/>
          </w:tcPr>
          <w:p w:rsidR="00EB1C55" w:rsidRDefault="00EB1C55">
            <w:pPr>
              <w:rPr>
                <w:ins w:id="91" w:author="SEAN SEAH, COSD" w:date="2018-01-04T10:06:00Z"/>
              </w:rPr>
            </w:pPr>
          </w:p>
          <w:p w:rsidR="00047D13" w:rsidRDefault="00152F4B">
            <w:ins w:id="92" w:author="PSA" w:date="2017-12-08T12:21:00Z">
              <w:r>
                <w:t>Managed by Windows AD</w:t>
              </w:r>
            </w:ins>
          </w:p>
        </w:tc>
      </w:tr>
      <w:tr w:rsidR="00047D13" w:rsidTr="00F279D9">
        <w:tc>
          <w:tcPr>
            <w:tcW w:w="3260" w:type="dxa"/>
          </w:tcPr>
          <w:p w:rsidR="00047D13" w:rsidRDefault="00047D13"/>
          <w:p w:rsidR="00047D13" w:rsidDel="00B51C7E" w:rsidRDefault="00AB10A9">
            <w:pPr>
              <w:rPr>
                <w:del w:id="93" w:author="PSA" w:date="2018-01-04T13:58:00Z"/>
              </w:rPr>
            </w:pPr>
            <w:r>
              <w:t>Passwords must be transmitted over an encrypted channel e.g. over SSL for web portals.</w:t>
            </w:r>
          </w:p>
          <w:p w:rsidR="00047D13" w:rsidRDefault="00047D13"/>
        </w:tc>
        <w:tc>
          <w:tcPr>
            <w:tcW w:w="993" w:type="dxa"/>
            <w:vAlign w:val="center"/>
          </w:tcPr>
          <w:p w:rsidR="00047D13" w:rsidRDefault="00AB10A9" w:rsidP="00F279D9">
            <w:pPr>
              <w:jc w:val="center"/>
            </w:pPr>
            <w:r>
              <w:t>Y</w:t>
            </w:r>
          </w:p>
        </w:tc>
        <w:tc>
          <w:tcPr>
            <w:tcW w:w="4251" w:type="dxa"/>
          </w:tcPr>
          <w:p w:rsidR="00047D13" w:rsidRDefault="00047D13"/>
        </w:tc>
      </w:tr>
      <w:tr w:rsidR="00047D13" w:rsidTr="00F279D9">
        <w:tc>
          <w:tcPr>
            <w:tcW w:w="3260" w:type="dxa"/>
          </w:tcPr>
          <w:p w:rsidR="00047D13" w:rsidRDefault="00047D13"/>
          <w:p w:rsidR="00047D13" w:rsidDel="00B51C7E" w:rsidRDefault="00AB10A9">
            <w:pPr>
              <w:rPr>
                <w:del w:id="94" w:author="PSA" w:date="2018-01-04T13:58:00Z"/>
              </w:rPr>
            </w:pPr>
            <w:r>
              <w:t>Valid SSL certificates must be used for login web portals. For intranet web portals, internal Corp CA SSL certificates shall be used. For internet web portals, commercial SSL certificates shall be used.</w:t>
            </w:r>
          </w:p>
          <w:p w:rsidR="00047D13" w:rsidRDefault="00047D13"/>
        </w:tc>
        <w:tc>
          <w:tcPr>
            <w:tcW w:w="993" w:type="dxa"/>
            <w:vAlign w:val="center"/>
          </w:tcPr>
          <w:p w:rsidR="00047D13" w:rsidRDefault="00AB10A9" w:rsidP="00F279D9">
            <w:pPr>
              <w:jc w:val="center"/>
            </w:pPr>
            <w:r>
              <w:t>Y</w:t>
            </w:r>
          </w:p>
        </w:tc>
        <w:tc>
          <w:tcPr>
            <w:tcW w:w="4251" w:type="dxa"/>
          </w:tcPr>
          <w:p w:rsidR="00047D13" w:rsidRDefault="00047D13"/>
        </w:tc>
      </w:tr>
    </w:tbl>
    <w:p w:rsidR="00047D13" w:rsidRDefault="00047D13" w:rsidP="007544D5">
      <w:pPr>
        <w:pStyle w:val="NoSpacing"/>
        <w:rPr>
          <w:ins w:id="95" w:author="PSA" w:date="2018-01-04T14:00:00Z"/>
        </w:rPr>
      </w:pPr>
    </w:p>
    <w:p w:rsidR="00B51C7E" w:rsidRDefault="00B51C7E" w:rsidP="007544D5">
      <w:pPr>
        <w:pStyle w:val="NoSpacing"/>
        <w:rPr>
          <w:ins w:id="96" w:author="PSA" w:date="2018-01-04T14:00:00Z"/>
        </w:rPr>
      </w:pPr>
    </w:p>
    <w:p w:rsidR="00B51C7E" w:rsidRDefault="00B51C7E" w:rsidP="007544D5">
      <w:pPr>
        <w:pStyle w:val="NoSpacing"/>
      </w:pPr>
    </w:p>
    <w:p w:rsidR="00047D13" w:rsidDel="00900D02" w:rsidRDefault="00047D13">
      <w:pPr>
        <w:rPr>
          <w:del w:id="97" w:author="PSA" w:date="2018-01-04T13:10:00Z"/>
        </w:rPr>
      </w:pPr>
      <w:bookmarkStart w:id="98" w:name="_Toc502837837"/>
      <w:bookmarkEnd w:id="98"/>
    </w:p>
    <w:p w:rsidR="00047D13" w:rsidDel="00900D02" w:rsidRDefault="00AB10A9">
      <w:pPr>
        <w:numPr>
          <w:ilvl w:val="0"/>
          <w:numId w:val="5"/>
        </w:numPr>
        <w:spacing w:after="60"/>
        <w:ind w:left="1080"/>
        <w:jc w:val="both"/>
        <w:rPr>
          <w:del w:id="99" w:author="PSA" w:date="2018-01-04T13:10:00Z"/>
        </w:rPr>
      </w:pPr>
      <w:del w:id="100" w:author="PSA" w:date="2018-01-04T13:10:00Z">
        <w:r w:rsidDel="00900D02">
          <w:delText xml:space="preserve">If you are using </w:delText>
        </w:r>
        <w:r w:rsidRPr="009771C7" w:rsidDel="00900D02">
          <w:rPr>
            <w:highlight w:val="yellow"/>
          </w:rPr>
          <w:delText>community framework</w:delText>
        </w:r>
        <w:r w:rsidDel="00900D02">
          <w:delText xml:space="preserve"> to implement the </w:delText>
        </w:r>
        <w:r w:rsidDel="00900D02">
          <w:rPr>
            <w:b/>
          </w:rPr>
          <w:delText xml:space="preserve">login page </w:delText>
        </w:r>
        <w:r w:rsidDel="00900D02">
          <w:delText>for user authentication, please state the password policy settings for your “</w:delText>
        </w:r>
        <w:r w:rsidDel="00900D02">
          <w:rPr>
            <w:b/>
          </w:rPr>
          <w:delText>security.properties</w:delText>
        </w:r>
        <w:r w:rsidDel="00900D02">
          <w:delText>” file, using the following table. [If you are not using community framework for the login page, please skip to point (b)]</w:delText>
        </w:r>
        <w:bookmarkStart w:id="101" w:name="_Toc502837838"/>
        <w:bookmarkEnd w:id="101"/>
      </w:del>
    </w:p>
    <w:p w:rsidR="00047D13" w:rsidDel="00900D02" w:rsidRDefault="00AB10A9">
      <w:pPr>
        <w:ind w:left="720"/>
        <w:rPr>
          <w:del w:id="102" w:author="PSA" w:date="2018-01-04T13:10:00Z"/>
        </w:rPr>
      </w:pPr>
      <w:del w:id="103" w:author="PSA" w:date="2018-01-04T13:10:00Z">
        <w:r w:rsidDel="00900D02">
          <w:br w:type="page"/>
        </w:r>
      </w:del>
    </w:p>
    <w:tbl>
      <w:tblPr>
        <w:tblStyle w:val="a8"/>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60"/>
        <w:gridCol w:w="2268"/>
        <w:gridCol w:w="2977"/>
      </w:tblGrid>
      <w:tr w:rsidR="00047D13" w:rsidDel="00900D02">
        <w:trPr>
          <w:del w:id="104" w:author="PSA" w:date="2018-01-04T13:10:00Z"/>
        </w:trPr>
        <w:tc>
          <w:tcPr>
            <w:tcW w:w="3260" w:type="dxa"/>
            <w:shd w:val="clear" w:color="auto" w:fill="CCCCCC"/>
          </w:tcPr>
          <w:p w:rsidR="00047D13" w:rsidDel="00900D02" w:rsidRDefault="00AB10A9">
            <w:pPr>
              <w:rPr>
                <w:del w:id="105" w:author="PSA" w:date="2018-01-04T13:10:00Z"/>
              </w:rPr>
            </w:pPr>
            <w:del w:id="106" w:author="PSA" w:date="2018-01-04T13:10:00Z">
              <w:r w:rsidDel="00900D02">
                <w:rPr>
                  <w:b/>
                </w:rPr>
                <w:delText>Password Policy Checklists</w:delText>
              </w:r>
              <w:bookmarkStart w:id="107" w:name="_Toc502837839"/>
              <w:bookmarkEnd w:id="107"/>
            </w:del>
          </w:p>
        </w:tc>
        <w:tc>
          <w:tcPr>
            <w:tcW w:w="2268" w:type="dxa"/>
            <w:shd w:val="clear" w:color="auto" w:fill="CCCCCC"/>
          </w:tcPr>
          <w:p w:rsidR="00047D13" w:rsidDel="00900D02" w:rsidRDefault="00AB10A9">
            <w:pPr>
              <w:rPr>
                <w:del w:id="108" w:author="PSA" w:date="2018-01-04T13:10:00Z"/>
              </w:rPr>
            </w:pPr>
            <w:del w:id="109" w:author="PSA" w:date="2018-01-04T13:10:00Z">
              <w:r w:rsidDel="00900D02">
                <w:rPr>
                  <w:b/>
                </w:rPr>
                <w:delText>ITD Security Policies</w:delText>
              </w:r>
              <w:bookmarkStart w:id="110" w:name="_Toc502837840"/>
              <w:bookmarkEnd w:id="110"/>
            </w:del>
          </w:p>
        </w:tc>
        <w:tc>
          <w:tcPr>
            <w:tcW w:w="2977" w:type="dxa"/>
            <w:shd w:val="clear" w:color="auto" w:fill="CCCCCC"/>
          </w:tcPr>
          <w:p w:rsidR="00047D13" w:rsidDel="00900D02" w:rsidRDefault="00AB10A9">
            <w:pPr>
              <w:rPr>
                <w:del w:id="111" w:author="PSA" w:date="2018-01-04T13:10:00Z"/>
              </w:rPr>
            </w:pPr>
            <w:del w:id="112" w:author="PSA" w:date="2018-01-04T13:10:00Z">
              <w:r w:rsidDel="00900D02">
                <w:rPr>
                  <w:b/>
                </w:rPr>
                <w:delText>Value set in project</w:delText>
              </w:r>
              <w:bookmarkStart w:id="113" w:name="_Toc502837841"/>
              <w:bookmarkEnd w:id="113"/>
            </w:del>
          </w:p>
        </w:tc>
        <w:bookmarkStart w:id="114" w:name="_Toc502837842"/>
        <w:bookmarkEnd w:id="114"/>
      </w:tr>
      <w:tr w:rsidR="00047D13" w:rsidDel="00900D02">
        <w:trPr>
          <w:del w:id="115" w:author="PSA" w:date="2018-01-04T13:10:00Z"/>
        </w:trPr>
        <w:tc>
          <w:tcPr>
            <w:tcW w:w="3260" w:type="dxa"/>
          </w:tcPr>
          <w:p w:rsidR="00047D13" w:rsidDel="00900D02" w:rsidRDefault="00047D13">
            <w:pPr>
              <w:rPr>
                <w:del w:id="116" w:author="PSA" w:date="2018-01-04T13:10:00Z"/>
              </w:rPr>
            </w:pPr>
            <w:bookmarkStart w:id="117" w:name="_Toc502837843"/>
            <w:bookmarkEnd w:id="117"/>
          </w:p>
          <w:p w:rsidR="00047D13" w:rsidDel="00900D02" w:rsidRDefault="00AB10A9">
            <w:pPr>
              <w:rPr>
                <w:del w:id="118" w:author="PSA" w:date="2018-01-04T13:10:00Z"/>
              </w:rPr>
            </w:pPr>
            <w:del w:id="119" w:author="PSA" w:date="2018-01-04T13:10:00Z">
              <w:r w:rsidDel="00900D02">
                <w:delText>Password.checklength</w:delText>
              </w:r>
              <w:bookmarkStart w:id="120" w:name="_Toc502837844"/>
              <w:bookmarkEnd w:id="120"/>
            </w:del>
          </w:p>
        </w:tc>
        <w:tc>
          <w:tcPr>
            <w:tcW w:w="2268" w:type="dxa"/>
          </w:tcPr>
          <w:p w:rsidR="00047D13" w:rsidDel="00900D02" w:rsidRDefault="00AB10A9">
            <w:pPr>
              <w:rPr>
                <w:del w:id="121" w:author="PSA" w:date="2018-01-04T13:10:00Z"/>
              </w:rPr>
            </w:pPr>
            <w:del w:id="122" w:author="PSA" w:date="2018-01-04T13:10:00Z">
              <w:r w:rsidDel="00900D02">
                <w:delText>True</w:delText>
              </w:r>
              <w:bookmarkStart w:id="123" w:name="_Toc502837845"/>
              <w:bookmarkEnd w:id="123"/>
            </w:del>
          </w:p>
        </w:tc>
        <w:tc>
          <w:tcPr>
            <w:tcW w:w="2977" w:type="dxa"/>
          </w:tcPr>
          <w:p w:rsidR="00047D13" w:rsidDel="00900D02" w:rsidRDefault="00047D13">
            <w:pPr>
              <w:rPr>
                <w:del w:id="124" w:author="PSA" w:date="2018-01-04T13:10:00Z"/>
              </w:rPr>
            </w:pPr>
            <w:bookmarkStart w:id="125" w:name="_Toc502837846"/>
            <w:bookmarkEnd w:id="125"/>
          </w:p>
        </w:tc>
        <w:bookmarkStart w:id="126" w:name="_Toc502837847"/>
        <w:bookmarkEnd w:id="126"/>
      </w:tr>
      <w:tr w:rsidR="00047D13" w:rsidDel="00900D02">
        <w:trPr>
          <w:del w:id="127" w:author="PSA" w:date="2018-01-04T13:10:00Z"/>
        </w:trPr>
        <w:tc>
          <w:tcPr>
            <w:tcW w:w="3260" w:type="dxa"/>
          </w:tcPr>
          <w:p w:rsidR="00047D13" w:rsidDel="00900D02" w:rsidRDefault="00AB10A9">
            <w:pPr>
              <w:rPr>
                <w:del w:id="128" w:author="PSA" w:date="2018-01-04T13:10:00Z"/>
              </w:rPr>
            </w:pPr>
            <w:del w:id="129" w:author="PSA" w:date="2018-01-04T13:10:00Z">
              <w:r w:rsidDel="00900D02">
                <w:delText>Password.checkalpha</w:delText>
              </w:r>
              <w:bookmarkStart w:id="130" w:name="_Toc502837848"/>
              <w:bookmarkEnd w:id="130"/>
            </w:del>
          </w:p>
        </w:tc>
        <w:tc>
          <w:tcPr>
            <w:tcW w:w="2268" w:type="dxa"/>
          </w:tcPr>
          <w:p w:rsidR="00047D13" w:rsidDel="00900D02" w:rsidRDefault="00AB10A9">
            <w:pPr>
              <w:rPr>
                <w:del w:id="131" w:author="PSA" w:date="2018-01-04T13:10:00Z"/>
              </w:rPr>
            </w:pPr>
            <w:del w:id="132" w:author="PSA" w:date="2018-01-04T13:10:00Z">
              <w:r w:rsidDel="00900D02">
                <w:delText>True</w:delText>
              </w:r>
              <w:bookmarkStart w:id="133" w:name="_Toc502837849"/>
              <w:bookmarkEnd w:id="133"/>
            </w:del>
          </w:p>
        </w:tc>
        <w:tc>
          <w:tcPr>
            <w:tcW w:w="2977" w:type="dxa"/>
          </w:tcPr>
          <w:p w:rsidR="00047D13" w:rsidDel="00900D02" w:rsidRDefault="00047D13">
            <w:pPr>
              <w:rPr>
                <w:del w:id="134" w:author="PSA" w:date="2018-01-04T13:10:00Z"/>
              </w:rPr>
            </w:pPr>
            <w:bookmarkStart w:id="135" w:name="_Toc502837850"/>
            <w:bookmarkEnd w:id="135"/>
          </w:p>
        </w:tc>
        <w:bookmarkStart w:id="136" w:name="_Toc502837851"/>
        <w:bookmarkEnd w:id="136"/>
      </w:tr>
      <w:tr w:rsidR="00047D13" w:rsidDel="00900D02">
        <w:trPr>
          <w:del w:id="137" w:author="PSA" w:date="2018-01-04T13:10:00Z"/>
        </w:trPr>
        <w:tc>
          <w:tcPr>
            <w:tcW w:w="3260" w:type="dxa"/>
          </w:tcPr>
          <w:p w:rsidR="00047D13" w:rsidRPr="00CC0123" w:rsidDel="00900D02" w:rsidRDefault="00AB10A9">
            <w:pPr>
              <w:rPr>
                <w:del w:id="138" w:author="PSA" w:date="2018-01-04T13:10:00Z"/>
              </w:rPr>
            </w:pPr>
            <w:del w:id="139" w:author="PSA" w:date="2018-01-04T13:10:00Z">
              <w:r w:rsidRPr="00CC0123" w:rsidDel="00900D02">
                <w:delText>Password.checkdictword</w:delText>
              </w:r>
              <w:bookmarkStart w:id="140" w:name="_Toc502837852"/>
              <w:bookmarkEnd w:id="140"/>
            </w:del>
          </w:p>
        </w:tc>
        <w:tc>
          <w:tcPr>
            <w:tcW w:w="2268" w:type="dxa"/>
          </w:tcPr>
          <w:p w:rsidR="00047D13" w:rsidDel="00900D02" w:rsidRDefault="00AB10A9">
            <w:pPr>
              <w:rPr>
                <w:del w:id="141" w:author="PSA" w:date="2018-01-04T13:10:00Z"/>
              </w:rPr>
            </w:pPr>
            <w:del w:id="142" w:author="PSA" w:date="2018-01-04T13:10:00Z">
              <w:r w:rsidDel="00900D02">
                <w:delText>True</w:delText>
              </w:r>
              <w:bookmarkStart w:id="143" w:name="_Toc502837853"/>
              <w:bookmarkEnd w:id="143"/>
            </w:del>
          </w:p>
        </w:tc>
        <w:tc>
          <w:tcPr>
            <w:tcW w:w="2977" w:type="dxa"/>
          </w:tcPr>
          <w:p w:rsidR="00047D13" w:rsidDel="00900D02" w:rsidRDefault="00047D13">
            <w:pPr>
              <w:rPr>
                <w:del w:id="144" w:author="PSA" w:date="2018-01-04T13:10:00Z"/>
              </w:rPr>
            </w:pPr>
            <w:bookmarkStart w:id="145" w:name="_Toc502837854"/>
            <w:bookmarkEnd w:id="145"/>
          </w:p>
        </w:tc>
        <w:bookmarkStart w:id="146" w:name="_Toc502837855"/>
        <w:bookmarkEnd w:id="146"/>
      </w:tr>
      <w:tr w:rsidR="00047D13" w:rsidDel="00900D02">
        <w:trPr>
          <w:del w:id="147" w:author="PSA" w:date="2018-01-04T13:10:00Z"/>
        </w:trPr>
        <w:tc>
          <w:tcPr>
            <w:tcW w:w="3260" w:type="dxa"/>
          </w:tcPr>
          <w:p w:rsidR="00047D13" w:rsidRPr="00CC0123" w:rsidDel="00900D02" w:rsidRDefault="00AB10A9">
            <w:pPr>
              <w:rPr>
                <w:del w:id="148" w:author="PSA" w:date="2018-01-04T13:10:00Z"/>
              </w:rPr>
            </w:pPr>
            <w:del w:id="149" w:author="PSA" w:date="2018-01-04T13:10:00Z">
              <w:r w:rsidRPr="00CC0123" w:rsidDel="00900D02">
                <w:delText>Password.dict</w:delText>
              </w:r>
              <w:bookmarkStart w:id="150" w:name="_Toc502837856"/>
              <w:bookmarkEnd w:id="150"/>
            </w:del>
          </w:p>
        </w:tc>
        <w:tc>
          <w:tcPr>
            <w:tcW w:w="2268" w:type="dxa"/>
          </w:tcPr>
          <w:p w:rsidR="00047D13" w:rsidDel="00900D02" w:rsidRDefault="00AB10A9">
            <w:pPr>
              <w:rPr>
                <w:del w:id="151" w:author="PSA" w:date="2018-01-04T13:10:00Z"/>
              </w:rPr>
            </w:pPr>
            <w:del w:id="152" w:author="PSA" w:date="2018-01-04T13:10:00Z">
              <w:r w:rsidDel="00900D02">
                <w:delText>Unabr.dict</w:delText>
              </w:r>
              <w:bookmarkStart w:id="153" w:name="_Toc502837857"/>
              <w:bookmarkEnd w:id="153"/>
            </w:del>
          </w:p>
        </w:tc>
        <w:tc>
          <w:tcPr>
            <w:tcW w:w="2977" w:type="dxa"/>
          </w:tcPr>
          <w:p w:rsidR="00047D13" w:rsidDel="00900D02" w:rsidRDefault="00047D13">
            <w:pPr>
              <w:rPr>
                <w:del w:id="154" w:author="PSA" w:date="2018-01-04T13:10:00Z"/>
              </w:rPr>
            </w:pPr>
            <w:bookmarkStart w:id="155" w:name="_Toc502837858"/>
            <w:bookmarkEnd w:id="155"/>
          </w:p>
        </w:tc>
        <w:bookmarkStart w:id="156" w:name="_Toc502837859"/>
        <w:bookmarkEnd w:id="156"/>
      </w:tr>
      <w:tr w:rsidR="00047D13" w:rsidDel="00900D02">
        <w:trPr>
          <w:del w:id="157" w:author="PSA" w:date="2018-01-04T13:10:00Z"/>
        </w:trPr>
        <w:tc>
          <w:tcPr>
            <w:tcW w:w="3260" w:type="dxa"/>
          </w:tcPr>
          <w:p w:rsidR="00047D13" w:rsidRPr="00CC0123" w:rsidDel="00900D02" w:rsidRDefault="00AB10A9">
            <w:pPr>
              <w:rPr>
                <w:del w:id="158" w:author="PSA" w:date="2018-01-04T13:10:00Z"/>
              </w:rPr>
            </w:pPr>
            <w:del w:id="159" w:author="PSA" w:date="2018-01-04T13:10:00Z">
              <w:r w:rsidRPr="00CC0123" w:rsidDel="00900D02">
                <w:delText>Password.expirydays</w:delText>
              </w:r>
              <w:bookmarkStart w:id="160" w:name="_Toc502837860"/>
              <w:bookmarkEnd w:id="160"/>
            </w:del>
          </w:p>
        </w:tc>
        <w:tc>
          <w:tcPr>
            <w:tcW w:w="2268" w:type="dxa"/>
          </w:tcPr>
          <w:p w:rsidR="00047D13" w:rsidDel="00900D02" w:rsidRDefault="00AB10A9">
            <w:pPr>
              <w:rPr>
                <w:del w:id="161" w:author="PSA" w:date="2018-01-04T13:10:00Z"/>
              </w:rPr>
            </w:pPr>
            <w:del w:id="162" w:author="PSA" w:date="2018-01-04T13:10:00Z">
              <w:r w:rsidDel="00900D02">
                <w:delText>90</w:delText>
              </w:r>
              <w:bookmarkStart w:id="163" w:name="_Toc502837861"/>
              <w:bookmarkEnd w:id="163"/>
            </w:del>
          </w:p>
        </w:tc>
        <w:tc>
          <w:tcPr>
            <w:tcW w:w="2977" w:type="dxa"/>
          </w:tcPr>
          <w:p w:rsidR="00047D13" w:rsidDel="00900D02" w:rsidRDefault="00047D13">
            <w:pPr>
              <w:rPr>
                <w:del w:id="164" w:author="PSA" w:date="2018-01-04T13:10:00Z"/>
              </w:rPr>
            </w:pPr>
            <w:bookmarkStart w:id="165" w:name="_Toc502837862"/>
            <w:bookmarkEnd w:id="165"/>
          </w:p>
        </w:tc>
        <w:bookmarkStart w:id="166" w:name="_Toc502837863"/>
        <w:bookmarkEnd w:id="166"/>
      </w:tr>
      <w:tr w:rsidR="00047D13" w:rsidDel="00900D02">
        <w:trPr>
          <w:del w:id="167" w:author="PSA" w:date="2018-01-04T13:10:00Z"/>
        </w:trPr>
        <w:tc>
          <w:tcPr>
            <w:tcW w:w="3260" w:type="dxa"/>
          </w:tcPr>
          <w:p w:rsidR="00047D13" w:rsidRPr="00CC0123" w:rsidDel="00900D02" w:rsidRDefault="00AB10A9">
            <w:pPr>
              <w:rPr>
                <w:del w:id="168" w:author="PSA" w:date="2018-01-04T13:10:00Z"/>
              </w:rPr>
            </w:pPr>
            <w:del w:id="169" w:author="PSA" w:date="2018-01-04T13:10:00Z">
              <w:r w:rsidRPr="00CC0123" w:rsidDel="00900D02">
                <w:delText>Password.minlength</w:delText>
              </w:r>
              <w:bookmarkStart w:id="170" w:name="_Toc502837864"/>
              <w:bookmarkEnd w:id="170"/>
            </w:del>
          </w:p>
        </w:tc>
        <w:tc>
          <w:tcPr>
            <w:tcW w:w="2268" w:type="dxa"/>
          </w:tcPr>
          <w:p w:rsidR="00047D13" w:rsidDel="00900D02" w:rsidRDefault="00AB10A9">
            <w:pPr>
              <w:rPr>
                <w:del w:id="171" w:author="PSA" w:date="2018-01-04T13:10:00Z"/>
              </w:rPr>
            </w:pPr>
            <w:del w:id="172" w:author="PSA" w:date="2018-01-04T13:10:00Z">
              <w:r w:rsidDel="00900D02">
                <w:delText>8</w:delText>
              </w:r>
              <w:bookmarkStart w:id="173" w:name="_Toc502837865"/>
              <w:bookmarkEnd w:id="173"/>
            </w:del>
          </w:p>
        </w:tc>
        <w:tc>
          <w:tcPr>
            <w:tcW w:w="2977" w:type="dxa"/>
          </w:tcPr>
          <w:p w:rsidR="00047D13" w:rsidDel="00900D02" w:rsidRDefault="00047D13">
            <w:pPr>
              <w:rPr>
                <w:del w:id="174" w:author="PSA" w:date="2018-01-04T13:10:00Z"/>
              </w:rPr>
            </w:pPr>
            <w:bookmarkStart w:id="175" w:name="_Toc502837866"/>
            <w:bookmarkEnd w:id="175"/>
          </w:p>
        </w:tc>
        <w:bookmarkStart w:id="176" w:name="_Toc502837867"/>
        <w:bookmarkEnd w:id="176"/>
      </w:tr>
      <w:tr w:rsidR="00047D13" w:rsidDel="00900D02">
        <w:trPr>
          <w:del w:id="177" w:author="PSA" w:date="2018-01-04T13:10:00Z"/>
        </w:trPr>
        <w:tc>
          <w:tcPr>
            <w:tcW w:w="3260" w:type="dxa"/>
          </w:tcPr>
          <w:p w:rsidR="00047D13" w:rsidRPr="00CC0123" w:rsidDel="00900D02" w:rsidRDefault="00AB10A9">
            <w:pPr>
              <w:rPr>
                <w:del w:id="178" w:author="PSA" w:date="2018-01-04T13:10:00Z"/>
              </w:rPr>
            </w:pPr>
            <w:del w:id="179" w:author="PSA" w:date="2018-01-04T13:10:00Z">
              <w:r w:rsidRPr="00CC0123" w:rsidDel="00900D02">
                <w:delText>Password.violationcount</w:delText>
              </w:r>
              <w:bookmarkStart w:id="180" w:name="_Toc502837868"/>
              <w:bookmarkEnd w:id="180"/>
            </w:del>
          </w:p>
        </w:tc>
        <w:tc>
          <w:tcPr>
            <w:tcW w:w="2268" w:type="dxa"/>
          </w:tcPr>
          <w:p w:rsidR="00047D13" w:rsidDel="00900D02" w:rsidRDefault="00AB10A9">
            <w:pPr>
              <w:rPr>
                <w:del w:id="181" w:author="PSA" w:date="2018-01-04T13:10:00Z"/>
              </w:rPr>
            </w:pPr>
            <w:del w:id="182" w:author="PSA" w:date="2018-01-04T13:10:00Z">
              <w:r w:rsidDel="00900D02">
                <w:delText>4</w:delText>
              </w:r>
              <w:bookmarkStart w:id="183" w:name="_Toc502837869"/>
              <w:bookmarkEnd w:id="183"/>
            </w:del>
          </w:p>
        </w:tc>
        <w:tc>
          <w:tcPr>
            <w:tcW w:w="2977" w:type="dxa"/>
          </w:tcPr>
          <w:p w:rsidR="00047D13" w:rsidDel="00900D02" w:rsidRDefault="00047D13">
            <w:pPr>
              <w:rPr>
                <w:del w:id="184" w:author="PSA" w:date="2018-01-04T13:10:00Z"/>
              </w:rPr>
            </w:pPr>
            <w:bookmarkStart w:id="185" w:name="_Toc502837870"/>
            <w:bookmarkEnd w:id="185"/>
          </w:p>
        </w:tc>
        <w:bookmarkStart w:id="186" w:name="_Toc502837871"/>
        <w:bookmarkEnd w:id="186"/>
      </w:tr>
    </w:tbl>
    <w:p w:rsidR="00047D13" w:rsidDel="00900D02" w:rsidRDefault="00047D13">
      <w:pPr>
        <w:ind w:left="720"/>
        <w:rPr>
          <w:del w:id="187" w:author="PSA" w:date="2018-01-04T13:10:00Z"/>
        </w:rPr>
      </w:pPr>
      <w:bookmarkStart w:id="188" w:name="_Toc502837872"/>
      <w:bookmarkEnd w:id="188"/>
    </w:p>
    <w:tbl>
      <w:tblPr>
        <w:tblStyle w:val="a9"/>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505"/>
      </w:tblGrid>
      <w:tr w:rsidR="00047D13" w:rsidDel="00900D02">
        <w:trPr>
          <w:del w:id="189" w:author="PSA" w:date="2018-01-04T13:10:00Z"/>
        </w:trPr>
        <w:tc>
          <w:tcPr>
            <w:tcW w:w="8505" w:type="dxa"/>
          </w:tcPr>
          <w:p w:rsidR="00047D13" w:rsidDel="00900D02" w:rsidRDefault="00AB10A9">
            <w:pPr>
              <w:tabs>
                <w:tab w:val="left" w:pos="-1440"/>
                <w:tab w:val="left" w:pos="-720"/>
                <w:tab w:val="left" w:pos="0"/>
              </w:tabs>
              <w:rPr>
                <w:del w:id="190" w:author="PSA" w:date="2018-01-04T13:10:00Z"/>
                <w:rFonts w:ascii="Helvetica Neue" w:eastAsia="Helvetica Neue" w:hAnsi="Helvetica Neue" w:cs="Helvetica Neue"/>
                <w:u w:val="single"/>
              </w:rPr>
            </w:pPr>
            <w:del w:id="191" w:author="PSA" w:date="2018-01-04T13:10:00Z">
              <w:r w:rsidDel="00900D02">
                <w:rPr>
                  <w:rFonts w:ascii="Helvetica Neue" w:eastAsia="Helvetica Neue" w:hAnsi="Helvetica Neue" w:cs="Helvetica Neue"/>
                  <w:u w:val="single"/>
                </w:rPr>
                <w:delText>Background:</w:delText>
              </w:r>
              <w:bookmarkStart w:id="192" w:name="_Toc502837873"/>
              <w:bookmarkEnd w:id="192"/>
            </w:del>
          </w:p>
          <w:p w:rsidR="00047D13" w:rsidDel="00900D02" w:rsidRDefault="00AB10A9">
            <w:pPr>
              <w:rPr>
                <w:del w:id="193" w:author="PSA" w:date="2018-01-04T13:10:00Z"/>
              </w:rPr>
            </w:pPr>
            <w:del w:id="194" w:author="PSA" w:date="2018-01-04T13:10:00Z">
              <w:r w:rsidDel="00900D02">
                <w:delText xml:space="preserve">The “security.properties” configuration file from community framework contains the parameters that determine the security configuration of an application. </w:delText>
              </w:r>
              <w:bookmarkStart w:id="195" w:name="_Toc502837874"/>
              <w:bookmarkEnd w:id="195"/>
            </w:del>
          </w:p>
          <w:p w:rsidR="00047D13" w:rsidDel="00900D02" w:rsidRDefault="00047D13">
            <w:pPr>
              <w:rPr>
                <w:del w:id="196" w:author="PSA" w:date="2018-01-04T13:10:00Z"/>
              </w:rPr>
            </w:pPr>
            <w:bookmarkStart w:id="197" w:name="_Toc502837875"/>
            <w:bookmarkEnd w:id="197"/>
          </w:p>
          <w:p w:rsidR="00047D13" w:rsidDel="00900D02" w:rsidRDefault="00AB10A9">
            <w:pPr>
              <w:rPr>
                <w:del w:id="198" w:author="PSA" w:date="2018-01-04T13:10:00Z"/>
                <w:u w:val="single"/>
              </w:rPr>
            </w:pPr>
            <w:del w:id="199" w:author="PSA" w:date="2018-01-04T13:10:00Z">
              <w:r w:rsidDel="00900D02">
                <w:rPr>
                  <w:i/>
                  <w:u w:val="single"/>
                </w:rPr>
                <w:delText>What to include:</w:delText>
              </w:r>
              <w:bookmarkStart w:id="200" w:name="_Toc502837876"/>
              <w:bookmarkEnd w:id="200"/>
            </w:del>
          </w:p>
          <w:p w:rsidR="00047D13" w:rsidDel="00900D02" w:rsidRDefault="00AB10A9">
            <w:pPr>
              <w:rPr>
                <w:del w:id="201" w:author="PSA" w:date="2018-01-04T13:10:00Z"/>
              </w:rPr>
            </w:pPr>
            <w:del w:id="202" w:author="PSA" w:date="2018-01-04T13:10:00Z">
              <w:r w:rsidDel="00900D02">
                <w:delText xml:space="preserve">Applications that are using the Community framework to implement their </w:delText>
              </w:r>
              <w:r w:rsidDel="00900D02">
                <w:rPr>
                  <w:b/>
                </w:rPr>
                <w:delText>login page</w:delText>
              </w:r>
              <w:r w:rsidDel="00900D02">
                <w:delText>, are mandatory to submit the following password policy settings for review:</w:delText>
              </w:r>
              <w:bookmarkStart w:id="203" w:name="_Toc502837877"/>
              <w:bookmarkEnd w:id="203"/>
            </w:del>
          </w:p>
          <w:p w:rsidR="00047D13" w:rsidDel="00900D02" w:rsidRDefault="00047D13">
            <w:pPr>
              <w:rPr>
                <w:del w:id="204" w:author="PSA" w:date="2018-01-04T13:10:00Z"/>
              </w:rPr>
            </w:pPr>
            <w:bookmarkStart w:id="205" w:name="_Toc502837878"/>
            <w:bookmarkEnd w:id="205"/>
          </w:p>
          <w:p w:rsidR="00047D13" w:rsidDel="00900D02" w:rsidRDefault="00AB10A9">
            <w:pPr>
              <w:numPr>
                <w:ilvl w:val="0"/>
                <w:numId w:val="2"/>
              </w:numPr>
              <w:rPr>
                <w:del w:id="206" w:author="PSA" w:date="2018-01-04T13:10:00Z"/>
              </w:rPr>
            </w:pPr>
            <w:del w:id="207" w:author="PSA" w:date="2018-01-04T13:10:00Z">
              <w:r w:rsidDel="00900D02">
                <w:delText>password.checklength</w:delText>
              </w:r>
              <w:bookmarkStart w:id="208" w:name="_Toc502837879"/>
              <w:bookmarkEnd w:id="208"/>
            </w:del>
          </w:p>
          <w:p w:rsidR="00047D13" w:rsidDel="00900D02" w:rsidRDefault="00AB10A9">
            <w:pPr>
              <w:numPr>
                <w:ilvl w:val="0"/>
                <w:numId w:val="2"/>
              </w:numPr>
              <w:rPr>
                <w:del w:id="209" w:author="PSA" w:date="2018-01-04T13:10:00Z"/>
              </w:rPr>
            </w:pPr>
            <w:del w:id="210" w:author="PSA" w:date="2018-01-04T13:10:00Z">
              <w:r w:rsidDel="00900D02">
                <w:delText>password.checkalpha</w:delText>
              </w:r>
              <w:bookmarkStart w:id="211" w:name="_Toc502837880"/>
              <w:bookmarkEnd w:id="211"/>
            </w:del>
          </w:p>
          <w:p w:rsidR="00047D13" w:rsidDel="00900D02" w:rsidRDefault="00AB10A9">
            <w:pPr>
              <w:numPr>
                <w:ilvl w:val="0"/>
                <w:numId w:val="2"/>
              </w:numPr>
              <w:rPr>
                <w:del w:id="212" w:author="PSA" w:date="2018-01-04T13:10:00Z"/>
              </w:rPr>
            </w:pPr>
            <w:del w:id="213" w:author="PSA" w:date="2018-01-04T13:10:00Z">
              <w:r w:rsidDel="00900D02">
                <w:delText>password.checkdictword</w:delText>
              </w:r>
              <w:bookmarkStart w:id="214" w:name="_Toc502837881"/>
              <w:bookmarkEnd w:id="214"/>
            </w:del>
          </w:p>
          <w:p w:rsidR="00047D13" w:rsidDel="00900D02" w:rsidRDefault="00AB10A9">
            <w:pPr>
              <w:numPr>
                <w:ilvl w:val="0"/>
                <w:numId w:val="2"/>
              </w:numPr>
              <w:rPr>
                <w:del w:id="215" w:author="PSA" w:date="2018-01-04T13:10:00Z"/>
              </w:rPr>
            </w:pPr>
            <w:del w:id="216" w:author="PSA" w:date="2018-01-04T13:10:00Z">
              <w:r w:rsidDel="00900D02">
                <w:delText>password.dict</w:delText>
              </w:r>
              <w:bookmarkStart w:id="217" w:name="_Toc502837882"/>
              <w:bookmarkEnd w:id="217"/>
            </w:del>
          </w:p>
          <w:p w:rsidR="00047D13" w:rsidDel="00900D02" w:rsidRDefault="00AB10A9">
            <w:pPr>
              <w:numPr>
                <w:ilvl w:val="0"/>
                <w:numId w:val="2"/>
              </w:numPr>
              <w:rPr>
                <w:del w:id="218" w:author="PSA" w:date="2018-01-04T13:10:00Z"/>
              </w:rPr>
            </w:pPr>
            <w:del w:id="219" w:author="PSA" w:date="2018-01-04T13:10:00Z">
              <w:r w:rsidDel="00900D02">
                <w:delText>password.expirydays</w:delText>
              </w:r>
              <w:bookmarkStart w:id="220" w:name="_Toc502837883"/>
              <w:bookmarkEnd w:id="220"/>
            </w:del>
          </w:p>
          <w:p w:rsidR="00047D13" w:rsidDel="00900D02" w:rsidRDefault="00AB10A9">
            <w:pPr>
              <w:numPr>
                <w:ilvl w:val="0"/>
                <w:numId w:val="2"/>
              </w:numPr>
              <w:rPr>
                <w:del w:id="221" w:author="PSA" w:date="2018-01-04T13:10:00Z"/>
              </w:rPr>
            </w:pPr>
            <w:del w:id="222" w:author="PSA" w:date="2018-01-04T13:10:00Z">
              <w:r w:rsidDel="00900D02">
                <w:delText>password.minlength</w:delText>
              </w:r>
              <w:bookmarkStart w:id="223" w:name="_Toc502837884"/>
              <w:bookmarkEnd w:id="223"/>
            </w:del>
          </w:p>
          <w:p w:rsidR="00047D13" w:rsidDel="00900D02" w:rsidRDefault="00AB10A9">
            <w:pPr>
              <w:numPr>
                <w:ilvl w:val="0"/>
                <w:numId w:val="2"/>
              </w:numPr>
              <w:rPr>
                <w:del w:id="224" w:author="PSA" w:date="2018-01-04T13:10:00Z"/>
              </w:rPr>
            </w:pPr>
            <w:del w:id="225" w:author="PSA" w:date="2018-01-04T13:10:00Z">
              <w:r w:rsidDel="00900D02">
                <w:delText>password.violationcount</w:delText>
              </w:r>
              <w:bookmarkStart w:id="226" w:name="_Toc502837885"/>
              <w:bookmarkEnd w:id="226"/>
            </w:del>
          </w:p>
          <w:p w:rsidR="00047D13" w:rsidDel="00900D02" w:rsidRDefault="00047D13">
            <w:pPr>
              <w:rPr>
                <w:del w:id="227" w:author="PSA" w:date="2018-01-04T13:10:00Z"/>
              </w:rPr>
            </w:pPr>
            <w:bookmarkStart w:id="228" w:name="_Toc502837886"/>
            <w:bookmarkEnd w:id="228"/>
          </w:p>
          <w:p w:rsidR="00047D13" w:rsidDel="00900D02" w:rsidRDefault="00AB10A9">
            <w:pPr>
              <w:rPr>
                <w:del w:id="229" w:author="PSA" w:date="2018-01-04T13:10:00Z"/>
              </w:rPr>
            </w:pPr>
            <w:del w:id="230" w:author="PSA" w:date="2018-01-04T13:10:00Z">
              <w:r w:rsidDel="00900D02">
                <w:delText xml:space="preserve">It is of utmost importance that the values of these parameters have been set in accordance with the </w:delText>
              </w:r>
              <w:r w:rsidRPr="009771C7" w:rsidDel="00900D02">
                <w:rPr>
                  <w:highlight w:val="yellow"/>
                </w:rPr>
                <w:delText>ITD Governance on Application Security Policies and Guidelines document</w:delText>
              </w:r>
              <w:r w:rsidDel="00900D02">
                <w:delText>. Please refer to the appendix section for the link to these documents that list down the policies.</w:delText>
              </w:r>
              <w:bookmarkStart w:id="231" w:name="_Toc502837887"/>
              <w:bookmarkEnd w:id="231"/>
            </w:del>
          </w:p>
          <w:p w:rsidR="00047D13" w:rsidDel="00900D02" w:rsidRDefault="00047D13">
            <w:pPr>
              <w:rPr>
                <w:del w:id="232" w:author="PSA" w:date="2018-01-04T13:10:00Z"/>
              </w:rPr>
            </w:pPr>
            <w:bookmarkStart w:id="233" w:name="_Toc502837888"/>
            <w:bookmarkEnd w:id="233"/>
          </w:p>
          <w:p w:rsidR="00047D13" w:rsidDel="00900D02" w:rsidRDefault="00AB10A9">
            <w:pPr>
              <w:rPr>
                <w:del w:id="234" w:author="PSA" w:date="2018-01-04T13:10:00Z"/>
              </w:rPr>
            </w:pPr>
            <w:del w:id="235" w:author="PSA" w:date="2018-01-04T13:10:00Z">
              <w:r w:rsidDel="00900D02">
                <w:delText xml:space="preserve">It is the responsibility of the project manager/leader to ensure these values are truthfully set when the application is promoted to live. Any differences in the actual value set in LIV will be severely dealt with. All deviations of password policies must be approved by VP(ITI). </w:delText>
              </w:r>
              <w:bookmarkStart w:id="236" w:name="_Toc502837889"/>
              <w:bookmarkEnd w:id="236"/>
            </w:del>
          </w:p>
          <w:p w:rsidR="00047D13" w:rsidDel="00900D02" w:rsidRDefault="00047D13">
            <w:pPr>
              <w:rPr>
                <w:del w:id="237" w:author="PSA" w:date="2018-01-04T13:10:00Z"/>
              </w:rPr>
            </w:pPr>
            <w:bookmarkStart w:id="238" w:name="_Toc502837890"/>
            <w:bookmarkEnd w:id="238"/>
          </w:p>
          <w:p w:rsidR="00047D13" w:rsidDel="00900D02" w:rsidRDefault="00AB10A9">
            <w:pPr>
              <w:rPr>
                <w:del w:id="239" w:author="PSA" w:date="2018-01-04T13:10:00Z"/>
              </w:rPr>
            </w:pPr>
            <w:del w:id="240" w:author="PSA" w:date="2018-01-04T13:10:00Z">
              <w:r w:rsidDel="00900D02">
                <w:delText xml:space="preserve">For LIV environment, only ITI PL can modify the password policies in the “security.properties” file. Thus, all approved deviation from the default password policies can only be done by ITI, via the implementation notice. </w:delText>
              </w:r>
              <w:bookmarkStart w:id="241" w:name="_Toc502837891"/>
              <w:bookmarkEnd w:id="241"/>
            </w:del>
          </w:p>
          <w:p w:rsidR="00047D13" w:rsidDel="00900D02" w:rsidRDefault="00047D13">
            <w:pPr>
              <w:rPr>
                <w:del w:id="242" w:author="PSA" w:date="2018-01-04T13:10:00Z"/>
              </w:rPr>
            </w:pPr>
            <w:bookmarkStart w:id="243" w:name="_Toc502837892"/>
            <w:bookmarkEnd w:id="243"/>
          </w:p>
          <w:p w:rsidR="00047D13" w:rsidDel="00900D02" w:rsidRDefault="00AB10A9">
            <w:pPr>
              <w:rPr>
                <w:del w:id="244" w:author="PSA" w:date="2018-01-04T13:10:00Z"/>
              </w:rPr>
            </w:pPr>
            <w:del w:id="245" w:author="PSA" w:date="2018-01-04T13:10:00Z">
              <w:r w:rsidDel="00900D02">
                <w:delText>If your application does not host its own login page, for example, login page is being hosted and implemented in a central portal, you may skip this section 3.1.2.2</w:delText>
              </w:r>
              <w:bookmarkStart w:id="246" w:name="_Toc502837893"/>
              <w:bookmarkEnd w:id="246"/>
            </w:del>
          </w:p>
        </w:tc>
        <w:bookmarkStart w:id="247" w:name="_Toc502837894"/>
        <w:bookmarkEnd w:id="247"/>
      </w:tr>
    </w:tbl>
    <w:p w:rsidR="00047D13" w:rsidDel="00900D02" w:rsidRDefault="00047D13" w:rsidP="007544D5">
      <w:pPr>
        <w:pStyle w:val="NoSpacing"/>
        <w:rPr>
          <w:del w:id="248" w:author="PSA" w:date="2018-01-04T13:10:00Z"/>
        </w:rPr>
      </w:pPr>
      <w:bookmarkStart w:id="249" w:name="_lnxbz9" w:colFirst="0" w:colLast="0"/>
      <w:bookmarkStart w:id="250" w:name="_Toc502837895"/>
      <w:bookmarkEnd w:id="249"/>
      <w:bookmarkEnd w:id="250"/>
    </w:p>
    <w:p w:rsidR="00047D13" w:rsidDel="00900D02" w:rsidRDefault="00AB10A9">
      <w:pPr>
        <w:numPr>
          <w:ilvl w:val="0"/>
          <w:numId w:val="5"/>
        </w:numPr>
        <w:spacing w:after="60"/>
        <w:ind w:left="1080"/>
        <w:jc w:val="both"/>
        <w:rPr>
          <w:del w:id="251" w:author="PSA" w:date="2018-01-04T13:10:00Z"/>
        </w:rPr>
      </w:pPr>
      <w:del w:id="252" w:author="PSA" w:date="2018-01-04T13:10:00Z">
        <w:r w:rsidDel="00900D02">
          <w:delText xml:space="preserve">For application that authenticates against Corporate/Portnet LDAP </w:delText>
        </w:r>
        <w:r w:rsidRPr="009771C7" w:rsidDel="00900D02">
          <w:rPr>
            <w:b/>
            <w:highlight w:val="yellow"/>
          </w:rPr>
          <w:delText>without</w:delText>
        </w:r>
        <w:r w:rsidRPr="009771C7" w:rsidDel="00900D02">
          <w:rPr>
            <w:highlight w:val="yellow"/>
          </w:rPr>
          <w:delText xml:space="preserve"> using community framework or Siteminder security framework</w:delText>
        </w:r>
        <w:r w:rsidDel="00900D02">
          <w:delText>, it is mandatory to fill in this section.</w:delText>
        </w:r>
        <w:bookmarkStart w:id="253" w:name="_Toc502837896"/>
        <w:bookmarkEnd w:id="253"/>
      </w:del>
    </w:p>
    <w:p w:rsidR="00047D13" w:rsidDel="00900D02" w:rsidRDefault="00047D13">
      <w:pPr>
        <w:spacing w:after="60"/>
        <w:ind w:left="720"/>
        <w:jc w:val="both"/>
        <w:rPr>
          <w:del w:id="254" w:author="PSA" w:date="2018-01-04T13:10:00Z"/>
        </w:rPr>
      </w:pPr>
      <w:bookmarkStart w:id="255" w:name="_Toc502837897"/>
      <w:bookmarkEnd w:id="255"/>
    </w:p>
    <w:p w:rsidR="00047D13" w:rsidDel="00900D02" w:rsidRDefault="00AB10A9">
      <w:pPr>
        <w:spacing w:after="60"/>
        <w:ind w:left="1080"/>
        <w:jc w:val="both"/>
        <w:rPr>
          <w:del w:id="256" w:author="PSA" w:date="2018-01-04T13:10:00Z"/>
        </w:rPr>
      </w:pPr>
      <w:del w:id="257" w:author="PSA" w:date="2018-01-04T13:10:00Z">
        <w:r w:rsidDel="00900D02">
          <w:delText>Application must handle (update) the following user attributes in the LDAP during a user login:</w:delText>
        </w:r>
        <w:bookmarkStart w:id="258" w:name="_Toc502837898"/>
        <w:bookmarkEnd w:id="258"/>
      </w:del>
    </w:p>
    <w:p w:rsidR="00047D13" w:rsidDel="00900D02" w:rsidRDefault="00047D13">
      <w:pPr>
        <w:spacing w:after="60"/>
        <w:ind w:left="2160"/>
        <w:jc w:val="both"/>
        <w:rPr>
          <w:del w:id="259" w:author="PSA" w:date="2018-01-04T13:10:00Z"/>
        </w:rPr>
      </w:pPr>
      <w:bookmarkStart w:id="260" w:name="_Toc502837899"/>
      <w:bookmarkEnd w:id="260"/>
    </w:p>
    <w:p w:rsidR="00047D13" w:rsidDel="00900D02" w:rsidRDefault="00AB10A9">
      <w:pPr>
        <w:numPr>
          <w:ilvl w:val="0"/>
          <w:numId w:val="2"/>
        </w:numPr>
        <w:spacing w:after="60"/>
        <w:ind w:left="1800"/>
        <w:jc w:val="both"/>
        <w:rPr>
          <w:del w:id="261" w:author="PSA" w:date="2018-01-04T13:10:00Z"/>
        </w:rPr>
      </w:pPr>
      <w:del w:id="262" w:author="PSA" w:date="2018-01-04T13:10:00Z">
        <w:r w:rsidDel="00900D02">
          <w:delText>Last OK (successful) Login Date/Time (attribute name: pnusrlastoklogin)</w:delText>
        </w:r>
        <w:bookmarkStart w:id="263" w:name="_Toc502837900"/>
        <w:bookmarkEnd w:id="263"/>
      </w:del>
    </w:p>
    <w:p w:rsidR="00047D13" w:rsidDel="00900D02" w:rsidRDefault="00AB10A9">
      <w:pPr>
        <w:numPr>
          <w:ilvl w:val="0"/>
          <w:numId w:val="2"/>
        </w:numPr>
        <w:spacing w:after="60"/>
        <w:ind w:left="1800"/>
        <w:jc w:val="both"/>
        <w:rPr>
          <w:del w:id="264" w:author="PSA" w:date="2018-01-04T13:10:00Z"/>
        </w:rPr>
      </w:pPr>
      <w:del w:id="265" w:author="PSA" w:date="2018-01-04T13:10:00Z">
        <w:r w:rsidDel="00900D02">
          <w:delText>Last Failed Login Date/Time (attribute name: pnusrlastfailedlogin)</w:delText>
        </w:r>
        <w:bookmarkStart w:id="266" w:name="_Toc502837901"/>
        <w:bookmarkEnd w:id="266"/>
      </w:del>
    </w:p>
    <w:p w:rsidR="00047D13" w:rsidDel="00900D02" w:rsidRDefault="00AB10A9">
      <w:pPr>
        <w:numPr>
          <w:ilvl w:val="0"/>
          <w:numId w:val="2"/>
        </w:numPr>
        <w:spacing w:after="60"/>
        <w:ind w:left="1800"/>
        <w:jc w:val="both"/>
        <w:rPr>
          <w:del w:id="267" w:author="PSA" w:date="2018-01-04T13:10:00Z"/>
        </w:rPr>
      </w:pPr>
      <w:del w:id="268" w:author="PSA" w:date="2018-01-04T13:10:00Z">
        <w:r w:rsidDel="00900D02">
          <w:delText>Password Violation (attribute name: pnusrviolationcount)</w:delText>
        </w:r>
        <w:bookmarkStart w:id="269" w:name="_Toc502837902"/>
        <w:bookmarkEnd w:id="269"/>
      </w:del>
    </w:p>
    <w:p w:rsidR="00047D13" w:rsidDel="00900D02" w:rsidRDefault="00AB10A9">
      <w:pPr>
        <w:numPr>
          <w:ilvl w:val="0"/>
          <w:numId w:val="2"/>
        </w:numPr>
        <w:spacing w:after="60"/>
        <w:ind w:left="1800"/>
        <w:jc w:val="both"/>
        <w:rPr>
          <w:del w:id="270" w:author="PSA" w:date="2018-01-04T13:10:00Z"/>
        </w:rPr>
      </w:pPr>
      <w:del w:id="271" w:author="PSA" w:date="2018-01-04T13:10:00Z">
        <w:r w:rsidDel="00900D02">
          <w:delText>Password status (attribute name: pnusrpwstatus)</w:delText>
        </w:r>
        <w:bookmarkStart w:id="272" w:name="_Toc502837903"/>
        <w:bookmarkEnd w:id="272"/>
      </w:del>
    </w:p>
    <w:p w:rsidR="00047D13" w:rsidDel="00900D02" w:rsidRDefault="00AB10A9">
      <w:pPr>
        <w:spacing w:after="60"/>
        <w:ind w:left="720"/>
        <w:jc w:val="both"/>
        <w:rPr>
          <w:del w:id="273" w:author="PSA" w:date="2018-01-04T13:10:00Z"/>
        </w:rPr>
      </w:pPr>
      <w:del w:id="274" w:author="PSA" w:date="2018-01-04T13:10:00Z">
        <w:r w:rsidDel="00900D02">
          <w:br w:type="page"/>
        </w:r>
      </w:del>
    </w:p>
    <w:tbl>
      <w:tblPr>
        <w:tblStyle w:val="aa"/>
        <w:tblW w:w="85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60"/>
        <w:gridCol w:w="993"/>
        <w:gridCol w:w="4251"/>
      </w:tblGrid>
      <w:tr w:rsidR="00047D13" w:rsidDel="00900D02">
        <w:trPr>
          <w:del w:id="275" w:author="PSA" w:date="2018-01-04T13:10:00Z"/>
        </w:trPr>
        <w:tc>
          <w:tcPr>
            <w:tcW w:w="3260" w:type="dxa"/>
            <w:tcBorders>
              <w:bottom w:val="nil"/>
            </w:tcBorders>
            <w:shd w:val="clear" w:color="auto" w:fill="B3B3B3"/>
          </w:tcPr>
          <w:p w:rsidR="00047D13" w:rsidDel="00900D02" w:rsidRDefault="00047D13">
            <w:pPr>
              <w:rPr>
                <w:del w:id="276" w:author="PSA" w:date="2018-01-04T13:10:00Z"/>
              </w:rPr>
            </w:pPr>
            <w:bookmarkStart w:id="277" w:name="_Toc502837904"/>
            <w:bookmarkEnd w:id="277"/>
          </w:p>
          <w:p w:rsidR="00047D13" w:rsidDel="00900D02" w:rsidRDefault="00AB10A9">
            <w:pPr>
              <w:rPr>
                <w:del w:id="278" w:author="PSA" w:date="2018-01-04T13:10:00Z"/>
              </w:rPr>
            </w:pPr>
            <w:del w:id="279" w:author="PSA" w:date="2018-01-04T13:10:00Z">
              <w:r w:rsidDel="00900D02">
                <w:rPr>
                  <w:b/>
                </w:rPr>
                <w:delText>LDAP Authentication Checklists</w:delText>
              </w:r>
              <w:bookmarkStart w:id="280" w:name="_Toc502837905"/>
              <w:bookmarkEnd w:id="280"/>
            </w:del>
          </w:p>
          <w:p w:rsidR="00047D13" w:rsidDel="00900D02" w:rsidRDefault="00047D13">
            <w:pPr>
              <w:rPr>
                <w:del w:id="281" w:author="PSA" w:date="2018-01-04T13:10:00Z"/>
              </w:rPr>
            </w:pPr>
            <w:bookmarkStart w:id="282" w:name="_Toc502837906"/>
            <w:bookmarkEnd w:id="282"/>
          </w:p>
        </w:tc>
        <w:tc>
          <w:tcPr>
            <w:tcW w:w="993" w:type="dxa"/>
            <w:tcBorders>
              <w:bottom w:val="nil"/>
            </w:tcBorders>
            <w:shd w:val="clear" w:color="auto" w:fill="B3B3B3"/>
          </w:tcPr>
          <w:p w:rsidR="00047D13" w:rsidDel="00900D02" w:rsidRDefault="00AB10A9">
            <w:pPr>
              <w:rPr>
                <w:del w:id="283" w:author="PSA" w:date="2018-01-04T13:10:00Z"/>
              </w:rPr>
            </w:pPr>
            <w:del w:id="284" w:author="PSA" w:date="2018-01-04T13:10:00Z">
              <w:r w:rsidDel="00900D02">
                <w:rPr>
                  <w:b/>
                </w:rPr>
                <w:delText>Comply</w:delText>
              </w:r>
              <w:r w:rsidDel="00900D02">
                <w:rPr>
                  <w:b/>
                  <w:sz w:val="18"/>
                  <w:szCs w:val="18"/>
                </w:rPr>
                <w:delText>(Y/N/NA)</w:delText>
              </w:r>
              <w:bookmarkStart w:id="285" w:name="_Toc502837907"/>
              <w:bookmarkEnd w:id="285"/>
            </w:del>
          </w:p>
        </w:tc>
        <w:tc>
          <w:tcPr>
            <w:tcW w:w="4251" w:type="dxa"/>
            <w:tcBorders>
              <w:bottom w:val="nil"/>
            </w:tcBorders>
            <w:shd w:val="clear" w:color="auto" w:fill="B3B3B3"/>
          </w:tcPr>
          <w:p w:rsidR="00047D13" w:rsidDel="00900D02" w:rsidRDefault="00AB10A9">
            <w:pPr>
              <w:rPr>
                <w:del w:id="286" w:author="PSA" w:date="2018-01-04T13:10:00Z"/>
              </w:rPr>
            </w:pPr>
            <w:del w:id="287" w:author="PSA" w:date="2018-01-04T13:10:00Z">
              <w:r w:rsidDel="00900D02">
                <w:rPr>
                  <w:b/>
                </w:rPr>
                <w:delText>For non-compliance and not applicable, please provide justification.</w:delText>
              </w:r>
              <w:bookmarkStart w:id="288" w:name="_Toc502837908"/>
              <w:bookmarkEnd w:id="288"/>
            </w:del>
          </w:p>
        </w:tc>
        <w:bookmarkStart w:id="289" w:name="_Toc502837909"/>
        <w:bookmarkEnd w:id="289"/>
      </w:tr>
      <w:tr w:rsidR="00047D13" w:rsidDel="00900D02">
        <w:trPr>
          <w:del w:id="290" w:author="PSA" w:date="2018-01-04T13:10:00Z"/>
        </w:trPr>
        <w:tc>
          <w:tcPr>
            <w:tcW w:w="8504" w:type="dxa"/>
            <w:gridSpan w:val="3"/>
            <w:shd w:val="clear" w:color="auto" w:fill="CCCCCC"/>
          </w:tcPr>
          <w:p w:rsidR="00047D13" w:rsidDel="00900D02" w:rsidRDefault="00047D13">
            <w:pPr>
              <w:rPr>
                <w:del w:id="291" w:author="PSA" w:date="2018-01-04T13:10:00Z"/>
              </w:rPr>
            </w:pPr>
            <w:bookmarkStart w:id="292" w:name="_Toc502837910"/>
            <w:bookmarkEnd w:id="292"/>
          </w:p>
          <w:p w:rsidR="00047D13" w:rsidDel="00900D02" w:rsidRDefault="00AB10A9">
            <w:pPr>
              <w:rPr>
                <w:del w:id="293" w:author="PSA" w:date="2018-01-04T13:10:00Z"/>
              </w:rPr>
            </w:pPr>
            <w:del w:id="294" w:author="PSA" w:date="2018-01-04T13:10:00Z">
              <w:r w:rsidDel="00900D02">
                <w:rPr>
                  <w:b/>
                </w:rPr>
                <w:delText>Login status</w:delText>
              </w:r>
              <w:bookmarkStart w:id="295" w:name="_Toc502837911"/>
              <w:bookmarkEnd w:id="295"/>
            </w:del>
          </w:p>
          <w:p w:rsidR="00047D13" w:rsidDel="00900D02" w:rsidRDefault="00047D13">
            <w:pPr>
              <w:rPr>
                <w:del w:id="296" w:author="PSA" w:date="2018-01-04T13:10:00Z"/>
              </w:rPr>
            </w:pPr>
            <w:bookmarkStart w:id="297" w:name="_Toc502837912"/>
            <w:bookmarkEnd w:id="297"/>
          </w:p>
        </w:tc>
        <w:bookmarkStart w:id="298" w:name="_Toc502837913"/>
        <w:bookmarkEnd w:id="298"/>
      </w:tr>
      <w:tr w:rsidR="00047D13" w:rsidDel="00900D02">
        <w:trPr>
          <w:del w:id="299" w:author="PSA" w:date="2018-01-04T13:10:00Z"/>
        </w:trPr>
        <w:tc>
          <w:tcPr>
            <w:tcW w:w="3260" w:type="dxa"/>
          </w:tcPr>
          <w:p w:rsidR="00047D13" w:rsidRPr="00CC0123" w:rsidDel="00900D02" w:rsidRDefault="00047D13">
            <w:pPr>
              <w:rPr>
                <w:del w:id="300" w:author="PSA" w:date="2018-01-04T13:10:00Z"/>
              </w:rPr>
            </w:pPr>
            <w:bookmarkStart w:id="301" w:name="_Toc502837914"/>
            <w:bookmarkEnd w:id="301"/>
          </w:p>
          <w:p w:rsidR="00047D13" w:rsidRPr="00CC0123" w:rsidDel="00900D02" w:rsidRDefault="00AB10A9">
            <w:pPr>
              <w:rPr>
                <w:del w:id="302" w:author="PSA" w:date="2018-01-04T13:10:00Z"/>
              </w:rPr>
            </w:pPr>
            <w:del w:id="303" w:author="PSA" w:date="2018-01-04T13:10:00Z">
              <w:r w:rsidRPr="00CC0123" w:rsidDel="00900D02">
                <w:delText>Update last successful login date and time – when user successfully login</w:delText>
              </w:r>
              <w:bookmarkStart w:id="304" w:name="_Toc502837915"/>
              <w:bookmarkEnd w:id="304"/>
            </w:del>
          </w:p>
          <w:p w:rsidR="00047D13" w:rsidRPr="00CC0123" w:rsidDel="00900D02" w:rsidRDefault="00047D13">
            <w:pPr>
              <w:rPr>
                <w:del w:id="305" w:author="PSA" w:date="2018-01-04T13:10:00Z"/>
              </w:rPr>
            </w:pPr>
            <w:bookmarkStart w:id="306" w:name="_Toc502837916"/>
            <w:bookmarkEnd w:id="306"/>
          </w:p>
        </w:tc>
        <w:tc>
          <w:tcPr>
            <w:tcW w:w="993" w:type="dxa"/>
          </w:tcPr>
          <w:p w:rsidR="00047D13" w:rsidDel="00900D02" w:rsidRDefault="00AB10A9">
            <w:pPr>
              <w:rPr>
                <w:del w:id="307" w:author="PSA" w:date="2018-01-04T13:10:00Z"/>
              </w:rPr>
            </w:pPr>
            <w:del w:id="308" w:author="PSA" w:date="2018-01-04T13:10:00Z">
              <w:r w:rsidDel="00900D02">
                <w:delText>Y</w:delText>
              </w:r>
              <w:bookmarkStart w:id="309" w:name="_Toc502837917"/>
              <w:bookmarkEnd w:id="309"/>
            </w:del>
          </w:p>
        </w:tc>
        <w:tc>
          <w:tcPr>
            <w:tcW w:w="4251" w:type="dxa"/>
          </w:tcPr>
          <w:p w:rsidR="00047D13" w:rsidDel="00900D02" w:rsidRDefault="00047D13">
            <w:pPr>
              <w:rPr>
                <w:del w:id="310" w:author="PSA" w:date="2018-01-04T13:10:00Z"/>
              </w:rPr>
            </w:pPr>
            <w:bookmarkStart w:id="311" w:name="_Toc502837918"/>
            <w:bookmarkEnd w:id="311"/>
          </w:p>
        </w:tc>
        <w:bookmarkStart w:id="312" w:name="_Toc502837919"/>
        <w:bookmarkEnd w:id="312"/>
      </w:tr>
      <w:tr w:rsidR="00047D13" w:rsidDel="00900D02">
        <w:trPr>
          <w:del w:id="313" w:author="PSA" w:date="2018-01-04T13:10:00Z"/>
        </w:trPr>
        <w:tc>
          <w:tcPr>
            <w:tcW w:w="3260" w:type="dxa"/>
            <w:tcBorders>
              <w:bottom w:val="nil"/>
            </w:tcBorders>
          </w:tcPr>
          <w:p w:rsidR="00047D13" w:rsidRPr="00CC0123" w:rsidDel="00900D02" w:rsidRDefault="00047D13">
            <w:pPr>
              <w:rPr>
                <w:del w:id="314" w:author="PSA" w:date="2018-01-04T13:10:00Z"/>
              </w:rPr>
            </w:pPr>
            <w:bookmarkStart w:id="315" w:name="_Toc502837920"/>
            <w:bookmarkEnd w:id="315"/>
          </w:p>
          <w:p w:rsidR="00047D13" w:rsidRPr="00CC0123" w:rsidDel="00900D02" w:rsidRDefault="00AB10A9">
            <w:pPr>
              <w:rPr>
                <w:del w:id="316" w:author="PSA" w:date="2018-01-04T13:10:00Z"/>
              </w:rPr>
            </w:pPr>
            <w:del w:id="317" w:author="PSA" w:date="2018-01-04T13:10:00Z">
              <w:r w:rsidRPr="00CC0123" w:rsidDel="00900D02">
                <w:delText>Update last failed login attempt date and time – when user fail to login</w:delText>
              </w:r>
              <w:bookmarkStart w:id="318" w:name="_Toc502837921"/>
              <w:bookmarkEnd w:id="318"/>
            </w:del>
          </w:p>
          <w:p w:rsidR="00047D13" w:rsidRPr="00CC0123" w:rsidDel="00900D02" w:rsidRDefault="00047D13">
            <w:pPr>
              <w:rPr>
                <w:del w:id="319" w:author="PSA" w:date="2018-01-04T13:10:00Z"/>
              </w:rPr>
            </w:pPr>
            <w:bookmarkStart w:id="320" w:name="_Toc502837922"/>
            <w:bookmarkEnd w:id="320"/>
          </w:p>
        </w:tc>
        <w:tc>
          <w:tcPr>
            <w:tcW w:w="993" w:type="dxa"/>
            <w:tcBorders>
              <w:bottom w:val="nil"/>
            </w:tcBorders>
          </w:tcPr>
          <w:p w:rsidR="00047D13" w:rsidDel="00900D02" w:rsidRDefault="00AB10A9">
            <w:pPr>
              <w:rPr>
                <w:del w:id="321" w:author="PSA" w:date="2018-01-04T13:10:00Z"/>
              </w:rPr>
            </w:pPr>
            <w:del w:id="322" w:author="PSA" w:date="2018-01-04T13:10:00Z">
              <w:r w:rsidDel="00900D02">
                <w:delText>Y</w:delText>
              </w:r>
              <w:bookmarkStart w:id="323" w:name="_Toc502837923"/>
              <w:bookmarkEnd w:id="323"/>
            </w:del>
          </w:p>
        </w:tc>
        <w:tc>
          <w:tcPr>
            <w:tcW w:w="4251" w:type="dxa"/>
            <w:tcBorders>
              <w:bottom w:val="nil"/>
            </w:tcBorders>
          </w:tcPr>
          <w:p w:rsidR="00047D13" w:rsidDel="00900D02" w:rsidRDefault="00047D13">
            <w:pPr>
              <w:rPr>
                <w:del w:id="324" w:author="PSA" w:date="2018-01-04T13:10:00Z"/>
              </w:rPr>
            </w:pPr>
            <w:bookmarkStart w:id="325" w:name="_Toc502837924"/>
            <w:bookmarkEnd w:id="325"/>
          </w:p>
        </w:tc>
        <w:bookmarkStart w:id="326" w:name="_Toc502837925"/>
        <w:bookmarkEnd w:id="326"/>
      </w:tr>
      <w:tr w:rsidR="00047D13" w:rsidDel="00900D02">
        <w:trPr>
          <w:del w:id="327" w:author="PSA" w:date="2018-01-04T13:10:00Z"/>
        </w:trPr>
        <w:tc>
          <w:tcPr>
            <w:tcW w:w="8504" w:type="dxa"/>
            <w:gridSpan w:val="3"/>
            <w:shd w:val="clear" w:color="auto" w:fill="CCCCCC"/>
          </w:tcPr>
          <w:p w:rsidR="00047D13" w:rsidDel="00900D02" w:rsidRDefault="00047D13">
            <w:pPr>
              <w:rPr>
                <w:del w:id="328" w:author="PSA" w:date="2018-01-04T13:10:00Z"/>
              </w:rPr>
            </w:pPr>
            <w:bookmarkStart w:id="329" w:name="_Toc502837926"/>
            <w:bookmarkEnd w:id="329"/>
          </w:p>
          <w:p w:rsidR="00047D13" w:rsidDel="00900D02" w:rsidRDefault="00AB10A9">
            <w:pPr>
              <w:rPr>
                <w:del w:id="330" w:author="PSA" w:date="2018-01-04T13:10:00Z"/>
              </w:rPr>
            </w:pPr>
            <w:del w:id="331" w:author="PSA" w:date="2018-01-04T13:10:00Z">
              <w:r w:rsidDel="00900D02">
                <w:rPr>
                  <w:b/>
                </w:rPr>
                <w:delText>Password status</w:delText>
              </w:r>
              <w:bookmarkStart w:id="332" w:name="_Toc502837927"/>
              <w:bookmarkEnd w:id="332"/>
            </w:del>
          </w:p>
          <w:p w:rsidR="00047D13" w:rsidDel="00900D02" w:rsidRDefault="00047D13">
            <w:pPr>
              <w:rPr>
                <w:del w:id="333" w:author="PSA" w:date="2018-01-04T13:10:00Z"/>
              </w:rPr>
            </w:pPr>
            <w:bookmarkStart w:id="334" w:name="_Toc502837928"/>
            <w:bookmarkEnd w:id="334"/>
          </w:p>
        </w:tc>
        <w:bookmarkStart w:id="335" w:name="_Toc502837929"/>
        <w:bookmarkEnd w:id="335"/>
      </w:tr>
      <w:tr w:rsidR="00047D13" w:rsidDel="00900D02">
        <w:trPr>
          <w:del w:id="336" w:author="PSA" w:date="2018-01-04T13:10:00Z"/>
        </w:trPr>
        <w:tc>
          <w:tcPr>
            <w:tcW w:w="3260" w:type="dxa"/>
          </w:tcPr>
          <w:p w:rsidR="00047D13" w:rsidDel="00900D02" w:rsidRDefault="00047D13">
            <w:pPr>
              <w:rPr>
                <w:del w:id="337" w:author="PSA" w:date="2018-01-04T13:10:00Z"/>
              </w:rPr>
            </w:pPr>
            <w:bookmarkStart w:id="338" w:name="_Toc502837930"/>
            <w:bookmarkEnd w:id="338"/>
          </w:p>
          <w:p w:rsidR="00047D13" w:rsidDel="00900D02" w:rsidRDefault="00AB10A9">
            <w:pPr>
              <w:rPr>
                <w:del w:id="339" w:author="PSA" w:date="2018-01-04T13:10:00Z"/>
              </w:rPr>
            </w:pPr>
            <w:del w:id="340" w:author="PSA" w:date="2018-01-04T13:10:00Z">
              <w:r w:rsidDel="00900D02">
                <w:delText>Increment password violation count for each unsuccessful attempt</w:delText>
              </w:r>
              <w:bookmarkStart w:id="341" w:name="_Toc502837931"/>
              <w:bookmarkEnd w:id="341"/>
            </w:del>
          </w:p>
          <w:p w:rsidR="00047D13" w:rsidDel="00900D02" w:rsidRDefault="00047D13">
            <w:pPr>
              <w:rPr>
                <w:del w:id="342" w:author="PSA" w:date="2018-01-04T13:10:00Z"/>
              </w:rPr>
            </w:pPr>
            <w:bookmarkStart w:id="343" w:name="_Toc502837932"/>
            <w:bookmarkEnd w:id="343"/>
          </w:p>
        </w:tc>
        <w:tc>
          <w:tcPr>
            <w:tcW w:w="993" w:type="dxa"/>
          </w:tcPr>
          <w:p w:rsidR="00047D13" w:rsidDel="00900D02" w:rsidRDefault="00AB10A9">
            <w:pPr>
              <w:rPr>
                <w:del w:id="344" w:author="PSA" w:date="2018-01-04T13:10:00Z"/>
              </w:rPr>
            </w:pPr>
            <w:del w:id="345" w:author="PSA" w:date="2018-01-04T13:10:00Z">
              <w:r w:rsidDel="00900D02">
                <w:delText>N</w:delText>
              </w:r>
              <w:bookmarkStart w:id="346" w:name="_Toc502837933"/>
              <w:bookmarkEnd w:id="346"/>
            </w:del>
          </w:p>
        </w:tc>
        <w:tc>
          <w:tcPr>
            <w:tcW w:w="4251" w:type="dxa"/>
          </w:tcPr>
          <w:p w:rsidR="00047D13" w:rsidDel="00900D02" w:rsidRDefault="00AB10A9" w:rsidP="009771C7">
            <w:pPr>
              <w:rPr>
                <w:del w:id="347" w:author="PSA" w:date="2018-01-04T13:10:00Z"/>
              </w:rPr>
            </w:pPr>
            <w:del w:id="348" w:author="PSA" w:date="2018-01-04T13:10:00Z">
              <w:r w:rsidDel="00900D02">
                <w:delText xml:space="preserve">Not implementing this in application. If Active Directory is managing this, information will </w:delText>
              </w:r>
            </w:del>
            <w:del w:id="349" w:author="PSA" w:date="2017-12-08T09:31:00Z">
              <w:r w:rsidDel="009771C7">
                <w:delText xml:space="preserve">eb </w:delText>
              </w:r>
            </w:del>
            <w:del w:id="350" w:author="PSA" w:date="2018-01-04T13:10:00Z">
              <w:r w:rsidDel="00900D02">
                <w:delText>show on the application</w:delText>
              </w:r>
              <w:bookmarkStart w:id="351" w:name="_Toc502837934"/>
              <w:bookmarkEnd w:id="351"/>
            </w:del>
          </w:p>
        </w:tc>
        <w:bookmarkStart w:id="352" w:name="_Toc502837935"/>
        <w:bookmarkEnd w:id="352"/>
      </w:tr>
      <w:tr w:rsidR="00047D13" w:rsidDel="00900D02">
        <w:trPr>
          <w:del w:id="353" w:author="PSA" w:date="2018-01-04T13:10:00Z"/>
        </w:trPr>
        <w:tc>
          <w:tcPr>
            <w:tcW w:w="3260" w:type="dxa"/>
          </w:tcPr>
          <w:p w:rsidR="00047D13" w:rsidDel="00900D02" w:rsidRDefault="00047D13">
            <w:pPr>
              <w:rPr>
                <w:del w:id="354" w:author="PSA" w:date="2018-01-04T13:10:00Z"/>
              </w:rPr>
            </w:pPr>
            <w:bookmarkStart w:id="355" w:name="_Toc502837936"/>
            <w:bookmarkEnd w:id="355"/>
          </w:p>
          <w:p w:rsidR="00047D13" w:rsidDel="00900D02" w:rsidRDefault="00AB10A9">
            <w:pPr>
              <w:rPr>
                <w:del w:id="356" w:author="PSA" w:date="2018-01-04T13:10:00Z"/>
              </w:rPr>
            </w:pPr>
            <w:del w:id="357" w:author="PSA" w:date="2018-01-04T13:10:00Z">
              <w:r w:rsidDel="00900D02">
                <w:delText>Update password status field to lockout status after 4 successive failed attempts</w:delText>
              </w:r>
              <w:bookmarkStart w:id="358" w:name="_Toc502837937"/>
              <w:bookmarkEnd w:id="358"/>
            </w:del>
          </w:p>
          <w:p w:rsidR="00047D13" w:rsidDel="00900D02" w:rsidRDefault="00047D13">
            <w:pPr>
              <w:rPr>
                <w:del w:id="359" w:author="PSA" w:date="2018-01-04T13:10:00Z"/>
              </w:rPr>
            </w:pPr>
            <w:bookmarkStart w:id="360" w:name="_Toc502837938"/>
            <w:bookmarkEnd w:id="360"/>
          </w:p>
        </w:tc>
        <w:tc>
          <w:tcPr>
            <w:tcW w:w="993" w:type="dxa"/>
          </w:tcPr>
          <w:p w:rsidR="00047D13" w:rsidDel="00900D02" w:rsidRDefault="00AB10A9">
            <w:pPr>
              <w:rPr>
                <w:del w:id="361" w:author="PSA" w:date="2018-01-04T13:10:00Z"/>
              </w:rPr>
            </w:pPr>
            <w:del w:id="362" w:author="PSA" w:date="2018-01-04T13:10:00Z">
              <w:r w:rsidDel="00900D02">
                <w:delText>N</w:delText>
              </w:r>
              <w:bookmarkStart w:id="363" w:name="_Toc502837939"/>
              <w:bookmarkEnd w:id="363"/>
            </w:del>
          </w:p>
        </w:tc>
        <w:tc>
          <w:tcPr>
            <w:tcW w:w="4251" w:type="dxa"/>
          </w:tcPr>
          <w:p w:rsidR="00047D13" w:rsidDel="00900D02" w:rsidRDefault="00AB10A9" w:rsidP="009771C7">
            <w:pPr>
              <w:rPr>
                <w:del w:id="364" w:author="PSA" w:date="2018-01-04T13:10:00Z"/>
              </w:rPr>
            </w:pPr>
            <w:del w:id="365" w:author="PSA" w:date="2018-01-04T13:10:00Z">
              <w:r w:rsidDel="00900D02">
                <w:delText xml:space="preserve">Not implementing this in application. If Active Directory is managing this, information will </w:delText>
              </w:r>
            </w:del>
            <w:del w:id="366" w:author="PSA" w:date="2017-12-08T09:31:00Z">
              <w:r w:rsidDel="009771C7">
                <w:delText xml:space="preserve">eb </w:delText>
              </w:r>
            </w:del>
            <w:del w:id="367" w:author="PSA" w:date="2018-01-04T13:10:00Z">
              <w:r w:rsidDel="00900D02">
                <w:delText>show on the application</w:delText>
              </w:r>
              <w:bookmarkStart w:id="368" w:name="_Toc502837940"/>
              <w:bookmarkEnd w:id="368"/>
            </w:del>
          </w:p>
        </w:tc>
        <w:bookmarkStart w:id="369" w:name="_Toc502837941"/>
        <w:bookmarkEnd w:id="369"/>
      </w:tr>
      <w:tr w:rsidR="00047D13" w:rsidDel="00900D02">
        <w:trPr>
          <w:del w:id="370" w:author="PSA" w:date="2018-01-04T13:10:00Z"/>
        </w:trPr>
        <w:tc>
          <w:tcPr>
            <w:tcW w:w="3260" w:type="dxa"/>
          </w:tcPr>
          <w:p w:rsidR="00047D13" w:rsidDel="00900D02" w:rsidRDefault="00047D13">
            <w:pPr>
              <w:rPr>
                <w:del w:id="371" w:author="PSA" w:date="2018-01-04T13:10:00Z"/>
              </w:rPr>
            </w:pPr>
            <w:bookmarkStart w:id="372" w:name="_Toc502837942"/>
            <w:bookmarkEnd w:id="372"/>
          </w:p>
          <w:p w:rsidR="00047D13" w:rsidDel="00900D02" w:rsidRDefault="00AB10A9">
            <w:pPr>
              <w:rPr>
                <w:del w:id="373" w:author="PSA" w:date="2018-01-04T13:10:00Z"/>
              </w:rPr>
            </w:pPr>
            <w:del w:id="374" w:author="PSA" w:date="2018-01-04T13:10:00Z">
              <w:r w:rsidDel="00900D02">
                <w:delText>Reset violation count to zero after a successful login</w:delText>
              </w:r>
              <w:bookmarkStart w:id="375" w:name="_Toc502837943"/>
              <w:bookmarkEnd w:id="375"/>
            </w:del>
          </w:p>
          <w:p w:rsidR="00047D13" w:rsidDel="00900D02" w:rsidRDefault="00047D13">
            <w:pPr>
              <w:rPr>
                <w:del w:id="376" w:author="PSA" w:date="2018-01-04T13:10:00Z"/>
              </w:rPr>
            </w:pPr>
            <w:bookmarkStart w:id="377" w:name="_Toc502837944"/>
            <w:bookmarkEnd w:id="377"/>
          </w:p>
        </w:tc>
        <w:tc>
          <w:tcPr>
            <w:tcW w:w="993" w:type="dxa"/>
          </w:tcPr>
          <w:p w:rsidR="00047D13" w:rsidDel="00900D02" w:rsidRDefault="00AB10A9">
            <w:pPr>
              <w:rPr>
                <w:del w:id="378" w:author="PSA" w:date="2018-01-04T13:10:00Z"/>
              </w:rPr>
            </w:pPr>
            <w:del w:id="379" w:author="PSA" w:date="2018-01-04T13:10:00Z">
              <w:r w:rsidDel="00900D02">
                <w:delText>N</w:delText>
              </w:r>
              <w:bookmarkStart w:id="380" w:name="_Toc502837945"/>
              <w:bookmarkEnd w:id="380"/>
            </w:del>
          </w:p>
        </w:tc>
        <w:tc>
          <w:tcPr>
            <w:tcW w:w="4251" w:type="dxa"/>
          </w:tcPr>
          <w:p w:rsidR="00047D13" w:rsidDel="00900D02" w:rsidRDefault="00AB10A9" w:rsidP="009771C7">
            <w:pPr>
              <w:rPr>
                <w:del w:id="381" w:author="PSA" w:date="2018-01-04T13:10:00Z"/>
              </w:rPr>
            </w:pPr>
            <w:del w:id="382" w:author="PSA" w:date="2018-01-04T13:10:00Z">
              <w:r w:rsidDel="00900D02">
                <w:delText xml:space="preserve">Not implementing this in application. If Active Directory is managing this, information will </w:delText>
              </w:r>
            </w:del>
            <w:del w:id="383" w:author="PSA" w:date="2017-12-08T09:31:00Z">
              <w:r w:rsidDel="009771C7">
                <w:delText xml:space="preserve">eb </w:delText>
              </w:r>
            </w:del>
            <w:del w:id="384" w:author="PSA" w:date="2018-01-04T13:10:00Z">
              <w:r w:rsidDel="00900D02">
                <w:delText>show on the application</w:delText>
              </w:r>
              <w:bookmarkStart w:id="385" w:name="_Toc502837946"/>
              <w:bookmarkEnd w:id="385"/>
            </w:del>
          </w:p>
        </w:tc>
        <w:bookmarkStart w:id="386" w:name="_Toc502837947"/>
        <w:bookmarkEnd w:id="386"/>
      </w:tr>
      <w:tr w:rsidR="00047D13" w:rsidDel="00900D02">
        <w:trPr>
          <w:del w:id="387" w:author="PSA" w:date="2018-01-04T13:10:00Z"/>
        </w:trPr>
        <w:tc>
          <w:tcPr>
            <w:tcW w:w="3260" w:type="dxa"/>
          </w:tcPr>
          <w:p w:rsidR="00047D13" w:rsidDel="00900D02" w:rsidRDefault="00047D13">
            <w:pPr>
              <w:rPr>
                <w:del w:id="388" w:author="PSA" w:date="2018-01-04T13:10:00Z"/>
              </w:rPr>
            </w:pPr>
            <w:bookmarkStart w:id="389" w:name="_Toc502837948"/>
            <w:bookmarkEnd w:id="389"/>
          </w:p>
          <w:p w:rsidR="00047D13" w:rsidDel="00900D02" w:rsidRDefault="00AB10A9">
            <w:pPr>
              <w:rPr>
                <w:del w:id="390" w:author="PSA" w:date="2018-01-04T13:10:00Z"/>
              </w:rPr>
            </w:pPr>
            <w:del w:id="391" w:author="PSA" w:date="2018-01-04T13:10:00Z">
              <w:r w:rsidDel="00900D02">
                <w:delText>Update password status attribute to expired, if password is 90/30 days old since the last password change date/time</w:delText>
              </w:r>
              <w:bookmarkStart w:id="392" w:name="_Toc502837949"/>
              <w:bookmarkEnd w:id="392"/>
            </w:del>
          </w:p>
          <w:p w:rsidR="00047D13" w:rsidDel="00900D02" w:rsidRDefault="00047D13">
            <w:pPr>
              <w:rPr>
                <w:del w:id="393" w:author="PSA" w:date="2018-01-04T13:10:00Z"/>
              </w:rPr>
            </w:pPr>
            <w:bookmarkStart w:id="394" w:name="_Toc502837950"/>
            <w:bookmarkEnd w:id="394"/>
          </w:p>
        </w:tc>
        <w:tc>
          <w:tcPr>
            <w:tcW w:w="993" w:type="dxa"/>
          </w:tcPr>
          <w:p w:rsidR="00047D13" w:rsidDel="00900D02" w:rsidRDefault="00AB10A9">
            <w:pPr>
              <w:rPr>
                <w:del w:id="395" w:author="PSA" w:date="2018-01-04T13:10:00Z"/>
              </w:rPr>
            </w:pPr>
            <w:del w:id="396" w:author="PSA" w:date="2018-01-04T13:10:00Z">
              <w:r w:rsidDel="00900D02">
                <w:delText>N</w:delText>
              </w:r>
              <w:bookmarkStart w:id="397" w:name="_Toc502837951"/>
              <w:bookmarkEnd w:id="397"/>
            </w:del>
          </w:p>
        </w:tc>
        <w:tc>
          <w:tcPr>
            <w:tcW w:w="4251" w:type="dxa"/>
          </w:tcPr>
          <w:p w:rsidR="00047D13" w:rsidDel="00900D02" w:rsidRDefault="00AB10A9" w:rsidP="009771C7">
            <w:pPr>
              <w:rPr>
                <w:del w:id="398" w:author="PSA" w:date="2018-01-04T13:10:00Z"/>
              </w:rPr>
            </w:pPr>
            <w:del w:id="399" w:author="PSA" w:date="2018-01-04T13:10:00Z">
              <w:r w:rsidDel="00900D02">
                <w:delText xml:space="preserve">Not implementing this in application. If Active Directory is managing this, information will </w:delText>
              </w:r>
            </w:del>
            <w:del w:id="400" w:author="PSA" w:date="2017-12-08T09:31:00Z">
              <w:r w:rsidDel="009771C7">
                <w:delText xml:space="preserve">eb </w:delText>
              </w:r>
            </w:del>
            <w:del w:id="401" w:author="PSA" w:date="2018-01-04T13:10:00Z">
              <w:r w:rsidDel="00900D02">
                <w:delText>show on the application</w:delText>
              </w:r>
              <w:bookmarkStart w:id="402" w:name="_Toc502837952"/>
              <w:bookmarkEnd w:id="402"/>
            </w:del>
          </w:p>
        </w:tc>
        <w:bookmarkStart w:id="403" w:name="_Toc502837953"/>
        <w:bookmarkEnd w:id="403"/>
      </w:tr>
    </w:tbl>
    <w:p w:rsidR="00047D13" w:rsidRDefault="00AB10A9">
      <w:pPr>
        <w:pStyle w:val="Heading2"/>
        <w:numPr>
          <w:ilvl w:val="1"/>
          <w:numId w:val="3"/>
        </w:numPr>
      </w:pPr>
      <w:bookmarkStart w:id="404" w:name="_35nkun2" w:colFirst="0" w:colLast="0"/>
      <w:bookmarkStart w:id="405" w:name="_Toc502837954"/>
      <w:bookmarkEnd w:id="404"/>
      <w:r>
        <w:t>Authorisation</w:t>
      </w:r>
      <w:bookmarkEnd w:id="405"/>
    </w:p>
    <w:p w:rsidR="00047D13" w:rsidRDefault="00AB10A9">
      <w:pPr>
        <w:pStyle w:val="Heading3"/>
        <w:numPr>
          <w:ilvl w:val="2"/>
          <w:numId w:val="3"/>
        </w:numPr>
      </w:pPr>
      <w:bookmarkStart w:id="406" w:name="_Toc502837955"/>
      <w:commentRangeStart w:id="407"/>
      <w:r>
        <w:t>Role-based Access Control Matrix</w:t>
      </w:r>
      <w:commentRangeEnd w:id="407"/>
      <w:r w:rsidR="005D5DCC">
        <w:rPr>
          <w:rStyle w:val="CommentReference"/>
        </w:rPr>
        <w:commentReference w:id="407"/>
      </w:r>
      <w:bookmarkEnd w:id="406"/>
    </w:p>
    <w:p w:rsidR="00047D13" w:rsidRDefault="00047D13"/>
    <w:tbl>
      <w:tblPr>
        <w:tblStyle w:val="ab"/>
        <w:tblW w:w="8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66"/>
      </w:tblGrid>
      <w:tr w:rsidR="00047D13">
        <w:tc>
          <w:tcPr>
            <w:tcW w:w="8266" w:type="dxa"/>
            <w:tcBorders>
              <w:bottom w:val="single" w:sz="4" w:space="0" w:color="000000"/>
            </w:tcBorders>
          </w:tcPr>
          <w:p w:rsidR="00047D13" w:rsidRDefault="00047D13"/>
          <w:p w:rsidR="00047D13" w:rsidRDefault="00AB10A9">
            <w:r>
              <w:rPr>
                <w:noProof/>
                <w:lang w:eastAsia="zh-CN"/>
              </w:rPr>
              <w:drawing>
                <wp:inline distT="114300" distB="114300" distL="114300" distR="114300">
                  <wp:extent cx="5114925" cy="3949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cstate="print"/>
                          <a:srcRect/>
                          <a:stretch>
                            <a:fillRect/>
                          </a:stretch>
                        </pic:blipFill>
                        <pic:spPr>
                          <a:xfrm>
                            <a:off x="0" y="0"/>
                            <a:ext cx="5114925" cy="3949700"/>
                          </a:xfrm>
                          <a:prstGeom prst="rect">
                            <a:avLst/>
                          </a:prstGeom>
                          <a:ln/>
                        </pic:spPr>
                      </pic:pic>
                    </a:graphicData>
                  </a:graphic>
                </wp:inline>
              </w:drawing>
            </w:r>
          </w:p>
          <w:p w:rsidR="00047D13" w:rsidRDefault="00047D13"/>
          <w:p w:rsidR="00047D13" w:rsidRDefault="00047D13"/>
          <w:p w:rsidR="00047D13" w:rsidRDefault="00AB10A9">
            <w:r>
              <w:rPr>
                <w:noProof/>
                <w:lang w:eastAsia="zh-CN"/>
              </w:rPr>
              <w:lastRenderedPageBreak/>
              <w:drawing>
                <wp:inline distT="114300" distB="114300" distL="114300" distR="114300">
                  <wp:extent cx="5114925" cy="3949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cstate="print"/>
                          <a:srcRect/>
                          <a:stretch>
                            <a:fillRect/>
                          </a:stretch>
                        </pic:blipFill>
                        <pic:spPr>
                          <a:xfrm>
                            <a:off x="0" y="0"/>
                            <a:ext cx="5114925" cy="3949700"/>
                          </a:xfrm>
                          <a:prstGeom prst="rect">
                            <a:avLst/>
                          </a:prstGeom>
                          <a:ln/>
                        </pic:spPr>
                      </pic:pic>
                    </a:graphicData>
                  </a:graphic>
                </wp:inline>
              </w:drawing>
            </w:r>
          </w:p>
          <w:p w:rsidR="00047D13" w:rsidRDefault="00AB10A9">
            <w:r>
              <w:rPr>
                <w:noProof/>
                <w:lang w:eastAsia="zh-CN"/>
              </w:rPr>
              <w:drawing>
                <wp:inline distT="114300" distB="114300" distL="114300" distR="114300">
                  <wp:extent cx="5114925" cy="3949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cstate="print"/>
                          <a:srcRect/>
                          <a:stretch>
                            <a:fillRect/>
                          </a:stretch>
                        </pic:blipFill>
                        <pic:spPr>
                          <a:xfrm>
                            <a:off x="0" y="0"/>
                            <a:ext cx="5114925" cy="3949700"/>
                          </a:xfrm>
                          <a:prstGeom prst="rect">
                            <a:avLst/>
                          </a:prstGeom>
                          <a:ln/>
                        </pic:spPr>
                      </pic:pic>
                    </a:graphicData>
                  </a:graphic>
                </wp:inline>
              </w:drawing>
            </w:r>
            <w:r>
              <w:rPr>
                <w:noProof/>
                <w:lang w:eastAsia="zh-CN"/>
              </w:rPr>
              <w:lastRenderedPageBreak/>
              <w:drawing>
                <wp:inline distT="114300" distB="114300" distL="114300" distR="114300">
                  <wp:extent cx="5114925" cy="394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cstate="print"/>
                          <a:srcRect/>
                          <a:stretch>
                            <a:fillRect/>
                          </a:stretch>
                        </pic:blipFill>
                        <pic:spPr>
                          <a:xfrm>
                            <a:off x="0" y="0"/>
                            <a:ext cx="5114925" cy="3949700"/>
                          </a:xfrm>
                          <a:prstGeom prst="rect">
                            <a:avLst/>
                          </a:prstGeom>
                          <a:ln/>
                        </pic:spPr>
                      </pic:pic>
                    </a:graphicData>
                  </a:graphic>
                </wp:inline>
              </w:drawing>
            </w:r>
          </w:p>
          <w:p w:rsidR="00047D13" w:rsidRDefault="00047D13"/>
          <w:p w:rsidR="00047D13" w:rsidRDefault="00047D13"/>
          <w:p w:rsidR="00047D13" w:rsidRDefault="00AB10A9">
            <w:pPr>
              <w:rPr>
                <w:u w:val="single"/>
              </w:rPr>
            </w:pPr>
            <w:r>
              <w:rPr>
                <w:u w:val="single"/>
              </w:rPr>
              <w:t>Sequence diagram:</w:t>
            </w:r>
          </w:p>
          <w:p w:rsidR="00047D13" w:rsidRDefault="00047D13"/>
          <w:p w:rsidR="00047D13" w:rsidRDefault="00047D13">
            <w:pPr>
              <w:rPr>
                <w:b/>
              </w:rPr>
            </w:pPr>
          </w:p>
          <w:p w:rsidR="00047D13" w:rsidRDefault="00047D13">
            <w:pPr>
              <w:rPr>
                <w:b/>
              </w:rPr>
            </w:pPr>
          </w:p>
          <w:p w:rsidR="00047D13" w:rsidRDefault="00AB10A9">
            <w:pPr>
              <w:ind w:left="1440" w:hanging="1347"/>
            </w:pPr>
            <w:commentRangeStart w:id="408"/>
            <w:r>
              <w:rPr>
                <w:noProof/>
                <w:lang w:eastAsia="zh-CN"/>
              </w:rPr>
              <w:drawing>
                <wp:inline distT="114300" distB="114300" distL="114300" distR="114300">
                  <wp:extent cx="5114925" cy="2730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cstate="print"/>
                          <a:srcRect/>
                          <a:stretch>
                            <a:fillRect/>
                          </a:stretch>
                        </pic:blipFill>
                        <pic:spPr>
                          <a:xfrm>
                            <a:off x="0" y="0"/>
                            <a:ext cx="5114925" cy="2730500"/>
                          </a:xfrm>
                          <a:prstGeom prst="rect">
                            <a:avLst/>
                          </a:prstGeom>
                          <a:ln/>
                        </pic:spPr>
                      </pic:pic>
                    </a:graphicData>
                  </a:graphic>
                </wp:inline>
              </w:drawing>
            </w:r>
            <w:commentRangeEnd w:id="408"/>
            <w:r w:rsidR="00B51C7E">
              <w:rPr>
                <w:rStyle w:val="CommentReference"/>
              </w:rPr>
              <w:commentReference w:id="408"/>
            </w:r>
          </w:p>
          <w:p w:rsidR="00047D13" w:rsidRDefault="00047D13"/>
          <w:p w:rsidR="00047D13" w:rsidRDefault="00047D13"/>
        </w:tc>
      </w:tr>
    </w:tbl>
    <w:p w:rsidR="00047D13" w:rsidRDefault="00047D13">
      <w:pPr>
        <w:rPr>
          <w:ins w:id="409" w:author="PSA" w:date="2018-01-04T13:59:00Z"/>
        </w:rPr>
      </w:pPr>
    </w:p>
    <w:p w:rsidR="00B51C7E" w:rsidRDefault="00B51C7E">
      <w:pPr>
        <w:rPr>
          <w:ins w:id="410" w:author="PSA" w:date="2018-01-04T13:59:00Z"/>
        </w:rPr>
      </w:pPr>
    </w:p>
    <w:p w:rsidR="00B51C7E" w:rsidRDefault="00B51C7E">
      <w:pPr>
        <w:rPr>
          <w:ins w:id="411" w:author="PSA" w:date="2018-01-04T13:59:00Z"/>
        </w:rPr>
      </w:pPr>
    </w:p>
    <w:p w:rsidR="00B51C7E" w:rsidRDefault="00B51C7E"/>
    <w:p w:rsidR="00047D13" w:rsidRDefault="00AB10A9">
      <w:pPr>
        <w:pStyle w:val="Heading3"/>
        <w:numPr>
          <w:ilvl w:val="2"/>
          <w:numId w:val="3"/>
        </w:numPr>
      </w:pPr>
      <w:bookmarkStart w:id="412" w:name="_Toc502837956"/>
      <w:commentRangeStart w:id="413"/>
      <w:r>
        <w:lastRenderedPageBreak/>
        <w:t>Role Definition Database Access Matrix</w:t>
      </w:r>
      <w:commentRangeEnd w:id="413"/>
      <w:r w:rsidR="00257B7A">
        <w:rPr>
          <w:rStyle w:val="CommentReference"/>
        </w:rPr>
        <w:commentReference w:id="413"/>
      </w:r>
      <w:bookmarkEnd w:id="412"/>
    </w:p>
    <w:p w:rsidR="00047D13" w:rsidRDefault="00047D13"/>
    <w:tbl>
      <w:tblPr>
        <w:tblStyle w:val="ac"/>
        <w:tblW w:w="8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66"/>
      </w:tblGrid>
      <w:tr w:rsidR="00047D13">
        <w:tc>
          <w:tcPr>
            <w:tcW w:w="8266" w:type="dxa"/>
            <w:tcBorders>
              <w:bottom w:val="single" w:sz="4" w:space="0" w:color="000000"/>
            </w:tcBorders>
          </w:tcPr>
          <w:p w:rsidR="00047D13" w:rsidRDefault="00AB10A9">
            <w:pPr>
              <w:ind w:left="33"/>
              <w:rPr>
                <w:u w:val="single"/>
              </w:rPr>
            </w:pPr>
            <w:r>
              <w:rPr>
                <w:i/>
                <w:u w:val="single"/>
              </w:rPr>
              <w:t>What to include:</w:t>
            </w:r>
          </w:p>
          <w:p w:rsidR="00047D13" w:rsidRDefault="00AB10A9">
            <w:pPr>
              <w:ind w:left="33"/>
            </w:pPr>
            <w:r>
              <w:t>To indicate the DB operations that an application role can perform.</w:t>
            </w:r>
          </w:p>
          <w:p w:rsidR="00047D13" w:rsidRDefault="00047D13">
            <w:pPr>
              <w:ind w:left="33"/>
            </w:pPr>
          </w:p>
          <w:p w:rsidR="00047D13" w:rsidRDefault="00AB10A9">
            <w:pPr>
              <w:ind w:left="33"/>
            </w:pPr>
            <w:r>
              <w:t>For example, a guest user can only perform read DB operation while an admin user can perform a read/create/update/delete operation.</w:t>
            </w:r>
          </w:p>
        </w:tc>
      </w:tr>
    </w:tbl>
    <w:p w:rsidR="00047D13" w:rsidRDefault="00AB10A9">
      <w:r>
        <w:t xml:space="preserve"> </w:t>
      </w:r>
    </w:p>
    <w:p w:rsidR="00047D13" w:rsidRDefault="00AB10A9">
      <w:pPr>
        <w:tabs>
          <w:tab w:val="left" w:pos="-1440"/>
          <w:tab w:val="left" w:pos="-720"/>
          <w:tab w:val="left" w:pos="1080"/>
        </w:tabs>
        <w:ind w:left="709" w:hanging="709"/>
        <w:jc w:val="both"/>
      </w:pPr>
      <w:r>
        <w:tab/>
      </w:r>
    </w:p>
    <w:tbl>
      <w:tblPr>
        <w:tblStyle w:val="ad"/>
        <w:tblW w:w="7200" w:type="dxa"/>
        <w:tblInd w:w="817" w:type="dxa"/>
        <w:tblLayout w:type="fixed"/>
        <w:tblLook w:val="0000"/>
      </w:tblPr>
      <w:tblGrid>
        <w:gridCol w:w="1680"/>
        <w:gridCol w:w="1365"/>
        <w:gridCol w:w="1470"/>
        <w:gridCol w:w="1515"/>
        <w:gridCol w:w="1170"/>
      </w:tblGrid>
      <w:tr w:rsidR="00047D13">
        <w:trPr>
          <w:trHeight w:val="300"/>
        </w:trPr>
        <w:tc>
          <w:tcPr>
            <w:tcW w:w="1680" w:type="dxa"/>
            <w:tcBorders>
              <w:top w:val="single" w:sz="4" w:space="0" w:color="000000"/>
              <w:left w:val="single" w:sz="4" w:space="0" w:color="000000"/>
              <w:bottom w:val="single" w:sz="4" w:space="0" w:color="000000"/>
              <w:right w:val="single" w:sz="4" w:space="0" w:color="000000"/>
            </w:tcBorders>
          </w:tcPr>
          <w:p w:rsidR="00047D13" w:rsidRDefault="00AB10A9">
            <w:r>
              <w:t> </w:t>
            </w:r>
          </w:p>
        </w:tc>
        <w:tc>
          <w:tcPr>
            <w:tcW w:w="1365" w:type="dxa"/>
            <w:tcBorders>
              <w:top w:val="single" w:sz="4" w:space="0" w:color="000000"/>
              <w:left w:val="nil"/>
              <w:bottom w:val="single" w:sz="4" w:space="0" w:color="000000"/>
              <w:right w:val="single" w:sz="4" w:space="0" w:color="000000"/>
            </w:tcBorders>
          </w:tcPr>
          <w:p w:rsidR="00047D13" w:rsidRDefault="00AB10A9">
            <w:r>
              <w:t>Read</w:t>
            </w:r>
          </w:p>
        </w:tc>
        <w:tc>
          <w:tcPr>
            <w:tcW w:w="1470" w:type="dxa"/>
            <w:tcBorders>
              <w:top w:val="single" w:sz="4" w:space="0" w:color="000000"/>
              <w:left w:val="nil"/>
              <w:bottom w:val="single" w:sz="4" w:space="0" w:color="000000"/>
              <w:right w:val="nil"/>
            </w:tcBorders>
          </w:tcPr>
          <w:p w:rsidR="00047D13" w:rsidRDefault="00AB10A9">
            <w:r>
              <w:t>Create</w:t>
            </w:r>
          </w:p>
        </w:tc>
        <w:tc>
          <w:tcPr>
            <w:tcW w:w="1515" w:type="dxa"/>
            <w:tcBorders>
              <w:top w:val="single" w:sz="4" w:space="0" w:color="000000"/>
              <w:left w:val="nil"/>
              <w:bottom w:val="single" w:sz="4" w:space="0" w:color="000000"/>
              <w:right w:val="single" w:sz="4" w:space="0" w:color="000000"/>
            </w:tcBorders>
          </w:tcPr>
          <w:p w:rsidR="00047D13" w:rsidRDefault="00AB10A9">
            <w:r>
              <w:t>Update</w:t>
            </w:r>
          </w:p>
        </w:tc>
        <w:tc>
          <w:tcPr>
            <w:tcW w:w="1170" w:type="dxa"/>
            <w:tcBorders>
              <w:top w:val="single" w:sz="4" w:space="0" w:color="000000"/>
              <w:left w:val="nil"/>
              <w:bottom w:val="single" w:sz="4" w:space="0" w:color="000000"/>
              <w:right w:val="single" w:sz="4" w:space="0" w:color="000000"/>
            </w:tcBorders>
          </w:tcPr>
          <w:p w:rsidR="00047D13" w:rsidRDefault="00AB10A9">
            <w:r>
              <w:t>Delete</w:t>
            </w:r>
          </w:p>
        </w:tc>
      </w:tr>
      <w:tr w:rsidR="00047D13">
        <w:trPr>
          <w:trHeight w:val="440"/>
        </w:trPr>
        <w:tc>
          <w:tcPr>
            <w:tcW w:w="1680" w:type="dxa"/>
            <w:tcBorders>
              <w:top w:val="nil"/>
              <w:left w:val="single" w:sz="4" w:space="0" w:color="000000"/>
              <w:bottom w:val="single" w:sz="4" w:space="0" w:color="000000"/>
              <w:right w:val="single" w:sz="4" w:space="0" w:color="000000"/>
            </w:tcBorders>
          </w:tcPr>
          <w:p w:rsidR="00047D13" w:rsidRDefault="00AB10A9">
            <w:r>
              <w:t>Group Admin</w:t>
            </w:r>
          </w:p>
        </w:tc>
        <w:tc>
          <w:tcPr>
            <w:tcW w:w="1365" w:type="dxa"/>
            <w:tcBorders>
              <w:top w:val="nil"/>
              <w:left w:val="nil"/>
              <w:bottom w:val="single" w:sz="4" w:space="0" w:color="000000"/>
              <w:right w:val="single" w:sz="4" w:space="0" w:color="000000"/>
            </w:tcBorders>
          </w:tcPr>
          <w:p w:rsidR="00047D13" w:rsidRDefault="00AB10A9">
            <w:r>
              <w:t>☒</w:t>
            </w:r>
          </w:p>
        </w:tc>
        <w:tc>
          <w:tcPr>
            <w:tcW w:w="1470" w:type="dxa"/>
            <w:tcBorders>
              <w:top w:val="nil"/>
              <w:left w:val="nil"/>
              <w:bottom w:val="single" w:sz="4" w:space="0" w:color="000000"/>
              <w:right w:val="nil"/>
            </w:tcBorders>
          </w:tcPr>
          <w:p w:rsidR="00047D13" w:rsidRDefault="00AB10A9">
            <w:r>
              <w:t>☒</w:t>
            </w:r>
          </w:p>
        </w:tc>
        <w:tc>
          <w:tcPr>
            <w:tcW w:w="1515" w:type="dxa"/>
            <w:tcBorders>
              <w:top w:val="nil"/>
              <w:left w:val="nil"/>
              <w:bottom w:val="single" w:sz="4" w:space="0" w:color="000000"/>
              <w:right w:val="single" w:sz="4" w:space="0" w:color="000000"/>
            </w:tcBorders>
          </w:tcPr>
          <w:p w:rsidR="00047D13" w:rsidRDefault="00AB10A9">
            <w:r>
              <w:t>☒</w:t>
            </w:r>
          </w:p>
        </w:tc>
        <w:tc>
          <w:tcPr>
            <w:tcW w:w="1170" w:type="dxa"/>
            <w:tcBorders>
              <w:top w:val="nil"/>
              <w:left w:val="nil"/>
              <w:bottom w:val="single" w:sz="4" w:space="0" w:color="000000"/>
              <w:right w:val="single" w:sz="4" w:space="0" w:color="000000"/>
            </w:tcBorders>
          </w:tcPr>
          <w:p w:rsidR="00047D13" w:rsidRDefault="00AB10A9">
            <w:r>
              <w:t>☒</w:t>
            </w:r>
          </w:p>
        </w:tc>
      </w:tr>
      <w:tr w:rsidR="00047D13">
        <w:trPr>
          <w:trHeight w:val="420"/>
        </w:trPr>
        <w:tc>
          <w:tcPr>
            <w:tcW w:w="1680" w:type="dxa"/>
            <w:tcBorders>
              <w:top w:val="nil"/>
              <w:left w:val="single" w:sz="4" w:space="0" w:color="000000"/>
              <w:bottom w:val="single" w:sz="4" w:space="0" w:color="000000"/>
              <w:right w:val="single" w:sz="4" w:space="0" w:color="000000"/>
            </w:tcBorders>
          </w:tcPr>
          <w:p w:rsidR="00047D13" w:rsidRDefault="00AB10A9">
            <w:r>
              <w:t>HR Admin</w:t>
            </w:r>
          </w:p>
        </w:tc>
        <w:tc>
          <w:tcPr>
            <w:tcW w:w="1365" w:type="dxa"/>
            <w:tcBorders>
              <w:top w:val="nil"/>
              <w:left w:val="nil"/>
              <w:bottom w:val="single" w:sz="4" w:space="0" w:color="000000"/>
              <w:right w:val="single" w:sz="4" w:space="0" w:color="000000"/>
            </w:tcBorders>
          </w:tcPr>
          <w:p w:rsidR="00047D13" w:rsidRDefault="00AB10A9">
            <w:r>
              <w:t>☒</w:t>
            </w:r>
          </w:p>
        </w:tc>
        <w:tc>
          <w:tcPr>
            <w:tcW w:w="1470" w:type="dxa"/>
            <w:tcBorders>
              <w:top w:val="nil"/>
              <w:left w:val="nil"/>
              <w:bottom w:val="single" w:sz="4" w:space="0" w:color="000000"/>
              <w:right w:val="nil"/>
            </w:tcBorders>
          </w:tcPr>
          <w:p w:rsidR="00047D13" w:rsidRDefault="00AB10A9">
            <w:r>
              <w:t>☒</w:t>
            </w:r>
          </w:p>
        </w:tc>
        <w:tc>
          <w:tcPr>
            <w:tcW w:w="1515" w:type="dxa"/>
            <w:tcBorders>
              <w:top w:val="nil"/>
              <w:left w:val="nil"/>
              <w:bottom w:val="single" w:sz="4" w:space="0" w:color="000000"/>
              <w:right w:val="single" w:sz="4" w:space="0" w:color="000000"/>
            </w:tcBorders>
          </w:tcPr>
          <w:p w:rsidR="00047D13" w:rsidRDefault="00AB10A9">
            <w:r>
              <w:t>☒</w:t>
            </w:r>
          </w:p>
        </w:tc>
        <w:tc>
          <w:tcPr>
            <w:tcW w:w="1170" w:type="dxa"/>
            <w:tcBorders>
              <w:top w:val="nil"/>
              <w:left w:val="nil"/>
              <w:bottom w:val="single" w:sz="4" w:space="0" w:color="000000"/>
              <w:right w:val="single" w:sz="4" w:space="0" w:color="000000"/>
            </w:tcBorders>
          </w:tcPr>
          <w:p w:rsidR="00047D13" w:rsidRDefault="00AB10A9">
            <w:r>
              <w:t>☒</w:t>
            </w:r>
          </w:p>
        </w:tc>
      </w:tr>
      <w:tr w:rsidR="00047D13">
        <w:trPr>
          <w:trHeight w:val="360"/>
        </w:trPr>
        <w:tc>
          <w:tcPr>
            <w:tcW w:w="1680" w:type="dxa"/>
            <w:tcBorders>
              <w:top w:val="nil"/>
              <w:left w:val="single" w:sz="4" w:space="0" w:color="000000"/>
              <w:bottom w:val="single" w:sz="4" w:space="0" w:color="000000"/>
              <w:right w:val="single" w:sz="4" w:space="0" w:color="000000"/>
            </w:tcBorders>
          </w:tcPr>
          <w:p w:rsidR="00047D13" w:rsidRDefault="00AB10A9">
            <w:r>
              <w:t>IT Admin</w:t>
            </w:r>
          </w:p>
        </w:tc>
        <w:tc>
          <w:tcPr>
            <w:tcW w:w="1365" w:type="dxa"/>
            <w:tcBorders>
              <w:top w:val="nil"/>
              <w:left w:val="nil"/>
              <w:bottom w:val="single" w:sz="4" w:space="0" w:color="000000"/>
              <w:right w:val="single" w:sz="4" w:space="0" w:color="000000"/>
            </w:tcBorders>
          </w:tcPr>
          <w:p w:rsidR="00047D13" w:rsidRDefault="00AB10A9">
            <w:r>
              <w:t>☒</w:t>
            </w:r>
          </w:p>
        </w:tc>
        <w:tc>
          <w:tcPr>
            <w:tcW w:w="1470" w:type="dxa"/>
            <w:tcBorders>
              <w:top w:val="nil"/>
              <w:left w:val="nil"/>
              <w:bottom w:val="single" w:sz="4" w:space="0" w:color="000000"/>
              <w:right w:val="nil"/>
            </w:tcBorders>
          </w:tcPr>
          <w:p w:rsidR="00047D13" w:rsidRDefault="00AB10A9">
            <w:r>
              <w:t>☒</w:t>
            </w:r>
          </w:p>
        </w:tc>
        <w:tc>
          <w:tcPr>
            <w:tcW w:w="1515" w:type="dxa"/>
            <w:tcBorders>
              <w:top w:val="nil"/>
              <w:left w:val="nil"/>
              <w:bottom w:val="single" w:sz="4" w:space="0" w:color="000000"/>
              <w:right w:val="single" w:sz="4" w:space="0" w:color="000000"/>
            </w:tcBorders>
          </w:tcPr>
          <w:p w:rsidR="00047D13" w:rsidRDefault="00AB10A9">
            <w:r>
              <w:t>☒</w:t>
            </w:r>
          </w:p>
        </w:tc>
        <w:tc>
          <w:tcPr>
            <w:tcW w:w="1170" w:type="dxa"/>
            <w:tcBorders>
              <w:top w:val="nil"/>
              <w:left w:val="nil"/>
              <w:bottom w:val="single" w:sz="4" w:space="0" w:color="000000"/>
              <w:right w:val="single" w:sz="4" w:space="0" w:color="000000"/>
            </w:tcBorders>
          </w:tcPr>
          <w:p w:rsidR="00047D13" w:rsidRDefault="00AB10A9">
            <w:r>
              <w:t>☒</w:t>
            </w:r>
          </w:p>
        </w:tc>
      </w:tr>
      <w:tr w:rsidR="00047D13">
        <w:trPr>
          <w:trHeight w:val="360"/>
        </w:trPr>
        <w:tc>
          <w:tcPr>
            <w:tcW w:w="1680" w:type="dxa"/>
            <w:tcBorders>
              <w:top w:val="nil"/>
              <w:left w:val="single" w:sz="4" w:space="0" w:color="000000"/>
              <w:bottom w:val="single" w:sz="4" w:space="0" w:color="000000"/>
              <w:right w:val="single" w:sz="4" w:space="0" w:color="000000"/>
            </w:tcBorders>
          </w:tcPr>
          <w:p w:rsidR="00047D13" w:rsidRDefault="00AB10A9">
            <w:r>
              <w:t>Reminder Module Users*</w:t>
            </w:r>
          </w:p>
        </w:tc>
        <w:tc>
          <w:tcPr>
            <w:tcW w:w="1365" w:type="dxa"/>
            <w:tcBorders>
              <w:top w:val="nil"/>
              <w:left w:val="nil"/>
              <w:bottom w:val="single" w:sz="4" w:space="0" w:color="000000"/>
              <w:right w:val="single" w:sz="4" w:space="0" w:color="000000"/>
            </w:tcBorders>
          </w:tcPr>
          <w:p w:rsidR="00047D13" w:rsidRDefault="00AB10A9">
            <w:r>
              <w:t>☒</w:t>
            </w:r>
          </w:p>
        </w:tc>
        <w:tc>
          <w:tcPr>
            <w:tcW w:w="1470" w:type="dxa"/>
            <w:tcBorders>
              <w:top w:val="nil"/>
              <w:left w:val="nil"/>
              <w:bottom w:val="single" w:sz="4" w:space="0" w:color="000000"/>
              <w:right w:val="nil"/>
            </w:tcBorders>
          </w:tcPr>
          <w:p w:rsidR="00047D13" w:rsidRDefault="00AB10A9">
            <w:r>
              <w:t>☒</w:t>
            </w:r>
          </w:p>
        </w:tc>
        <w:tc>
          <w:tcPr>
            <w:tcW w:w="1515" w:type="dxa"/>
            <w:tcBorders>
              <w:top w:val="nil"/>
              <w:left w:val="nil"/>
              <w:bottom w:val="single" w:sz="4" w:space="0" w:color="000000"/>
              <w:right w:val="single" w:sz="4" w:space="0" w:color="000000"/>
            </w:tcBorders>
          </w:tcPr>
          <w:p w:rsidR="00047D13" w:rsidRDefault="00AB10A9">
            <w:r>
              <w:t>☒</w:t>
            </w:r>
          </w:p>
        </w:tc>
        <w:tc>
          <w:tcPr>
            <w:tcW w:w="1170" w:type="dxa"/>
            <w:tcBorders>
              <w:top w:val="nil"/>
              <w:left w:val="nil"/>
              <w:bottom w:val="single" w:sz="4" w:space="0" w:color="000000"/>
              <w:right w:val="single" w:sz="4" w:space="0" w:color="000000"/>
            </w:tcBorders>
          </w:tcPr>
          <w:p w:rsidR="00047D13" w:rsidRDefault="00AB10A9">
            <w:r>
              <w:t>☒</w:t>
            </w:r>
          </w:p>
          <w:p w:rsidR="00047D13" w:rsidRDefault="00047D13"/>
        </w:tc>
      </w:tr>
    </w:tbl>
    <w:p w:rsidR="00047D13" w:rsidRDefault="00047D13">
      <w:pPr>
        <w:tabs>
          <w:tab w:val="left" w:pos="-1440"/>
          <w:tab w:val="left" w:pos="-720"/>
          <w:tab w:val="left" w:pos="1080"/>
        </w:tabs>
        <w:ind w:left="709" w:hanging="709"/>
        <w:jc w:val="both"/>
      </w:pPr>
      <w:bookmarkStart w:id="414" w:name="_bfw7ka3siap2" w:colFirst="0" w:colLast="0"/>
      <w:bookmarkEnd w:id="414"/>
    </w:p>
    <w:p w:rsidR="00047D13" w:rsidRDefault="00047D13">
      <w:pPr>
        <w:tabs>
          <w:tab w:val="left" w:pos="-1440"/>
          <w:tab w:val="left" w:pos="-720"/>
          <w:tab w:val="left" w:pos="1080"/>
        </w:tabs>
        <w:ind w:left="709" w:hanging="709"/>
        <w:jc w:val="both"/>
      </w:pPr>
      <w:bookmarkStart w:id="415" w:name="_uyof9owvdhhx" w:colFirst="0" w:colLast="0"/>
      <w:bookmarkEnd w:id="415"/>
    </w:p>
    <w:p w:rsidR="00047D13" w:rsidRDefault="00AB10A9">
      <w:pPr>
        <w:tabs>
          <w:tab w:val="left" w:pos="-1440"/>
          <w:tab w:val="left" w:pos="-720"/>
          <w:tab w:val="left" w:pos="1080"/>
        </w:tabs>
        <w:jc w:val="both"/>
      </w:pPr>
      <w:r>
        <w:tab/>
        <w:t>* Access privileges for these users can be modified at application level</w:t>
      </w:r>
    </w:p>
    <w:p w:rsidR="00047D13" w:rsidRDefault="00AB10A9">
      <w:pPr>
        <w:pStyle w:val="Heading3"/>
        <w:numPr>
          <w:ilvl w:val="2"/>
          <w:numId w:val="3"/>
        </w:numPr>
      </w:pPr>
      <w:bookmarkStart w:id="416" w:name="_Toc502837957"/>
      <w:commentRangeStart w:id="417"/>
      <w:r>
        <w:t>Role Definition Hierarchy Design</w:t>
      </w:r>
      <w:commentRangeEnd w:id="417"/>
      <w:r w:rsidR="00264C1A">
        <w:rPr>
          <w:rStyle w:val="CommentReference"/>
        </w:rPr>
        <w:commentReference w:id="417"/>
      </w:r>
      <w:bookmarkEnd w:id="416"/>
    </w:p>
    <w:p w:rsidR="00047D13" w:rsidRDefault="00AB10A9">
      <w:pPr>
        <w:ind w:left="720"/>
      </w:pPr>
      <w:r>
        <w:t>Level 1 - Group, HR and IT Admin</w:t>
      </w:r>
    </w:p>
    <w:p w:rsidR="00047D13" w:rsidRDefault="00AB10A9">
      <w:pPr>
        <w:ind w:left="720"/>
      </w:pPr>
      <w:r>
        <w:t xml:space="preserve">Level 2 - Reminder Module Users </w:t>
      </w:r>
    </w:p>
    <w:p w:rsidR="00047D13" w:rsidRDefault="00047D13"/>
    <w:p w:rsidR="00047D13" w:rsidDel="00183F23" w:rsidRDefault="00AB10A9">
      <w:pPr>
        <w:pStyle w:val="Heading3"/>
        <w:numPr>
          <w:ilvl w:val="2"/>
          <w:numId w:val="3"/>
        </w:numPr>
        <w:rPr>
          <w:del w:id="418" w:author="PSA" w:date="2018-01-04T13:34:00Z"/>
        </w:rPr>
      </w:pPr>
      <w:del w:id="419" w:author="PSA" w:date="2018-01-04T13:34:00Z">
        <w:r w:rsidDel="00183F23">
          <w:delText>Additional Access Control Constraints</w:delText>
        </w:r>
        <w:bookmarkStart w:id="420" w:name="_Toc502837958"/>
        <w:bookmarkEnd w:id="420"/>
      </w:del>
    </w:p>
    <w:p w:rsidR="00047D13" w:rsidDel="00183F23" w:rsidRDefault="00AB10A9">
      <w:pPr>
        <w:ind w:left="1440"/>
        <w:rPr>
          <w:del w:id="421" w:author="PSA" w:date="2018-01-04T13:34:00Z"/>
        </w:rPr>
      </w:pPr>
      <w:del w:id="422" w:author="PSA" w:date="2018-01-04T13:34:00Z">
        <w:r w:rsidDel="00183F23">
          <w:delText>N.A.</w:delText>
        </w:r>
        <w:bookmarkStart w:id="423" w:name="_Toc502837959"/>
        <w:bookmarkEnd w:id="423"/>
      </w:del>
    </w:p>
    <w:p w:rsidR="00047D13" w:rsidDel="00183F23" w:rsidRDefault="00AB10A9">
      <w:pPr>
        <w:pStyle w:val="Heading3"/>
        <w:numPr>
          <w:ilvl w:val="2"/>
          <w:numId w:val="3"/>
        </w:numPr>
        <w:rPr>
          <w:del w:id="424" w:author="PSA" w:date="2018-01-04T13:34:00Z"/>
        </w:rPr>
      </w:pPr>
      <w:del w:id="425" w:author="PSA" w:date="2018-01-04T13:34:00Z">
        <w:r w:rsidDel="00183F23">
          <w:delText>Product Specification</w:delText>
        </w:r>
        <w:bookmarkStart w:id="426" w:name="_Toc502837960"/>
        <w:bookmarkEnd w:id="426"/>
      </w:del>
    </w:p>
    <w:p w:rsidR="00047D13" w:rsidDel="00183F23" w:rsidRDefault="00047D13">
      <w:pPr>
        <w:ind w:left="720"/>
        <w:rPr>
          <w:del w:id="427" w:author="PSA" w:date="2018-01-04T13:34:00Z"/>
        </w:rPr>
      </w:pPr>
      <w:bookmarkStart w:id="428" w:name="_Toc502837961"/>
      <w:bookmarkEnd w:id="428"/>
    </w:p>
    <w:tbl>
      <w:tblPr>
        <w:tblStyle w:val="ae"/>
        <w:tblW w:w="8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66"/>
      </w:tblGrid>
      <w:tr w:rsidR="00047D13" w:rsidDel="00183F23">
        <w:trPr>
          <w:del w:id="429" w:author="PSA" w:date="2018-01-04T13:34:00Z"/>
        </w:trPr>
        <w:tc>
          <w:tcPr>
            <w:tcW w:w="8266" w:type="dxa"/>
            <w:tcBorders>
              <w:bottom w:val="single" w:sz="4" w:space="0" w:color="000000"/>
            </w:tcBorders>
          </w:tcPr>
          <w:p w:rsidR="00047D13" w:rsidDel="00183F23" w:rsidRDefault="00AB10A9">
            <w:pPr>
              <w:ind w:left="33"/>
              <w:rPr>
                <w:del w:id="430" w:author="PSA" w:date="2018-01-04T13:34:00Z"/>
              </w:rPr>
            </w:pPr>
            <w:del w:id="431" w:author="PSA" w:date="2018-01-04T13:34:00Z">
              <w:r w:rsidDel="00183F23">
                <w:delText>For application using the community framework to implement the access control matrix discovered in section 3.2.1</w:delText>
              </w:r>
              <w:bookmarkStart w:id="432" w:name="_Toc502837962"/>
              <w:bookmarkEnd w:id="432"/>
            </w:del>
          </w:p>
          <w:p w:rsidR="00047D13" w:rsidDel="00183F23" w:rsidRDefault="00047D13">
            <w:pPr>
              <w:ind w:left="33"/>
              <w:rPr>
                <w:del w:id="433" w:author="PSA" w:date="2018-01-04T13:34:00Z"/>
                <w:u w:val="single"/>
              </w:rPr>
            </w:pPr>
            <w:bookmarkStart w:id="434" w:name="_Toc502837963"/>
            <w:bookmarkEnd w:id="434"/>
          </w:p>
          <w:p w:rsidR="00047D13" w:rsidDel="00183F23" w:rsidRDefault="00AB10A9">
            <w:pPr>
              <w:ind w:left="33"/>
              <w:rPr>
                <w:del w:id="435" w:author="PSA" w:date="2018-01-04T13:34:00Z"/>
                <w:u w:val="single"/>
              </w:rPr>
            </w:pPr>
            <w:del w:id="436" w:author="PSA" w:date="2018-01-04T13:34:00Z">
              <w:r w:rsidDel="00183F23">
                <w:rPr>
                  <w:i/>
                  <w:u w:val="single"/>
                </w:rPr>
                <w:delText>What to include:</w:delText>
              </w:r>
              <w:bookmarkStart w:id="437" w:name="_Toc502837964"/>
              <w:bookmarkEnd w:id="437"/>
            </w:del>
          </w:p>
          <w:p w:rsidR="00047D13" w:rsidDel="00183F23" w:rsidRDefault="00AB10A9">
            <w:pPr>
              <w:ind w:left="33"/>
              <w:rPr>
                <w:del w:id="438" w:author="PSA" w:date="2018-01-04T13:34:00Z"/>
              </w:rPr>
            </w:pPr>
            <w:del w:id="439" w:author="PSA" w:date="2018-01-04T13:34:00Z">
              <w:r w:rsidDel="00183F23">
                <w:delText>Indicate the specification of the product to be registered into LDAP under the community framework.</w:delText>
              </w:r>
              <w:bookmarkStart w:id="440" w:name="_Toc502837965"/>
              <w:bookmarkEnd w:id="440"/>
            </w:del>
          </w:p>
          <w:p w:rsidR="00047D13" w:rsidDel="00183F23" w:rsidRDefault="00047D13">
            <w:pPr>
              <w:rPr>
                <w:del w:id="441" w:author="PSA" w:date="2018-01-04T13:34:00Z"/>
              </w:rPr>
            </w:pPr>
            <w:bookmarkStart w:id="442" w:name="_Toc502837966"/>
            <w:bookmarkEnd w:id="442"/>
          </w:p>
          <w:p w:rsidR="00047D13" w:rsidDel="00183F23" w:rsidRDefault="00AB10A9">
            <w:pPr>
              <w:jc w:val="both"/>
              <w:rPr>
                <w:del w:id="443" w:author="PSA" w:date="2018-01-04T13:34:00Z"/>
              </w:rPr>
            </w:pPr>
            <w:del w:id="444" w:author="PSA" w:date="2018-01-04T13:34:00Z">
              <w:r w:rsidDel="00183F23">
                <w:delText>It will be reviewed for consistency in naming and product grouping. This is to ensure it is in line with the established naming conventions and design goals of the Community framework. The document that defines the naming conventions is listed in the reference section.</w:delText>
              </w:r>
              <w:bookmarkStart w:id="445" w:name="_Toc502837967"/>
              <w:bookmarkEnd w:id="445"/>
            </w:del>
          </w:p>
          <w:p w:rsidR="00047D13" w:rsidDel="00183F23" w:rsidRDefault="00047D13">
            <w:pPr>
              <w:jc w:val="both"/>
              <w:rPr>
                <w:del w:id="446" w:author="PSA" w:date="2018-01-04T13:34:00Z"/>
              </w:rPr>
            </w:pPr>
            <w:bookmarkStart w:id="447" w:name="_Toc502837968"/>
            <w:bookmarkEnd w:id="447"/>
          </w:p>
          <w:p w:rsidR="00047D13" w:rsidDel="00183F23" w:rsidRDefault="00AB10A9">
            <w:pPr>
              <w:jc w:val="both"/>
              <w:rPr>
                <w:del w:id="448" w:author="PSA" w:date="2018-01-04T13:34:00Z"/>
              </w:rPr>
            </w:pPr>
            <w:del w:id="449" w:author="PSA" w:date="2018-01-04T13:34:00Z">
              <w:r w:rsidDel="00183F23">
                <w:delText>The specification here, after the review is completed, will form the eventual product module XML file, to be used during registration to LDAP server. That is, all product module XML files must be reviewed under this process before they can be registered to LDAP.</w:delText>
              </w:r>
              <w:bookmarkStart w:id="450" w:name="_Toc502837969"/>
              <w:bookmarkEnd w:id="450"/>
            </w:del>
          </w:p>
          <w:p w:rsidR="00047D13" w:rsidDel="00183F23" w:rsidRDefault="00047D13">
            <w:pPr>
              <w:tabs>
                <w:tab w:val="left" w:pos="-1440"/>
                <w:tab w:val="left" w:pos="-720"/>
                <w:tab w:val="left" w:pos="1080"/>
              </w:tabs>
              <w:jc w:val="both"/>
              <w:rPr>
                <w:del w:id="451" w:author="PSA" w:date="2018-01-04T13:34:00Z"/>
              </w:rPr>
            </w:pPr>
            <w:bookmarkStart w:id="452" w:name="_Toc502837970"/>
            <w:bookmarkEnd w:id="452"/>
          </w:p>
          <w:p w:rsidR="00047D13" w:rsidDel="00183F23" w:rsidRDefault="00AB10A9">
            <w:pPr>
              <w:ind w:left="33"/>
              <w:rPr>
                <w:del w:id="453" w:author="PSA" w:date="2018-01-04T13:34:00Z"/>
              </w:rPr>
            </w:pPr>
            <w:del w:id="454" w:author="PSA" w:date="2018-01-04T13:34:00Z">
              <w:r w:rsidDel="00183F23">
                <w:delText>Use the following table to depict the actual product specification.</w:delText>
              </w:r>
              <w:bookmarkStart w:id="455" w:name="_Toc502837971"/>
              <w:bookmarkEnd w:id="455"/>
            </w:del>
          </w:p>
          <w:p w:rsidR="00047D13" w:rsidDel="00183F23" w:rsidRDefault="00047D13">
            <w:pPr>
              <w:ind w:left="33"/>
              <w:rPr>
                <w:del w:id="456" w:author="PSA" w:date="2018-01-04T13:34:00Z"/>
              </w:rPr>
            </w:pPr>
            <w:bookmarkStart w:id="457" w:name="_Toc502837972"/>
            <w:bookmarkEnd w:id="457"/>
          </w:p>
        </w:tc>
        <w:bookmarkStart w:id="458" w:name="_Toc502837973"/>
        <w:bookmarkEnd w:id="458"/>
      </w:tr>
    </w:tbl>
    <w:p w:rsidR="00047D13" w:rsidDel="00183F23" w:rsidRDefault="00047D13">
      <w:pPr>
        <w:ind w:left="720"/>
        <w:rPr>
          <w:del w:id="459" w:author="PSA" w:date="2018-01-04T13:34:00Z"/>
        </w:rPr>
      </w:pPr>
      <w:bookmarkStart w:id="460" w:name="_Toc502837974"/>
      <w:bookmarkEnd w:id="460"/>
    </w:p>
    <w:p w:rsidR="00047D13" w:rsidDel="00183F23" w:rsidRDefault="00AB10A9">
      <w:pPr>
        <w:ind w:left="720"/>
        <w:rPr>
          <w:del w:id="461" w:author="PSA" w:date="2018-01-04T13:34:00Z"/>
        </w:rPr>
      </w:pPr>
      <w:del w:id="462" w:author="PSA" w:date="2018-01-04T13:34:00Z">
        <w:r w:rsidDel="00183F23">
          <w:delText>Example:</w:delText>
        </w:r>
        <w:bookmarkStart w:id="463" w:name="_Toc502837975"/>
        <w:bookmarkEnd w:id="463"/>
      </w:del>
    </w:p>
    <w:p w:rsidR="00047D13" w:rsidDel="00183F23" w:rsidRDefault="00047D13">
      <w:pPr>
        <w:ind w:left="720"/>
        <w:rPr>
          <w:del w:id="464" w:author="PSA" w:date="2018-01-04T13:34:00Z"/>
        </w:rPr>
      </w:pPr>
      <w:bookmarkStart w:id="465" w:name="_Toc502837976"/>
      <w:bookmarkEnd w:id="465"/>
    </w:p>
    <w:tbl>
      <w:tblPr>
        <w:tblStyle w:val="af"/>
        <w:tblW w:w="68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10"/>
        <w:gridCol w:w="2551"/>
        <w:gridCol w:w="921"/>
        <w:gridCol w:w="922"/>
      </w:tblGrid>
      <w:tr w:rsidR="00047D13" w:rsidDel="00183F23">
        <w:trPr>
          <w:del w:id="466" w:author="PSA" w:date="2018-01-04T13:34:00Z"/>
        </w:trPr>
        <w:tc>
          <w:tcPr>
            <w:tcW w:w="4961" w:type="dxa"/>
            <w:gridSpan w:val="2"/>
            <w:shd w:val="clear" w:color="auto" w:fill="CCCCCC"/>
          </w:tcPr>
          <w:p w:rsidR="00047D13" w:rsidDel="00183F23" w:rsidRDefault="00AB10A9">
            <w:pPr>
              <w:rPr>
                <w:del w:id="467" w:author="PSA" w:date="2018-01-04T13:34:00Z"/>
              </w:rPr>
            </w:pPr>
            <w:del w:id="468" w:author="PSA" w:date="2018-01-04T13:34:00Z">
              <w:r w:rsidDel="00183F23">
                <w:rPr>
                  <w:b/>
                </w:rPr>
                <w:delText>Product Group</w:delText>
              </w:r>
              <w:bookmarkStart w:id="469" w:name="_Toc502837977"/>
              <w:bookmarkEnd w:id="469"/>
            </w:del>
          </w:p>
        </w:tc>
        <w:tc>
          <w:tcPr>
            <w:tcW w:w="1843" w:type="dxa"/>
            <w:gridSpan w:val="2"/>
          </w:tcPr>
          <w:p w:rsidR="00047D13" w:rsidDel="00183F23" w:rsidRDefault="00AB10A9">
            <w:pPr>
              <w:jc w:val="center"/>
              <w:rPr>
                <w:del w:id="470" w:author="PSA" w:date="2018-01-04T13:34:00Z"/>
              </w:rPr>
            </w:pPr>
            <w:del w:id="471" w:author="PSA" w:date="2018-01-04T13:34:00Z">
              <w:r w:rsidDel="00183F23">
                <w:delText>Admin</w:delText>
              </w:r>
              <w:bookmarkStart w:id="472" w:name="_Toc502837978"/>
              <w:bookmarkEnd w:id="472"/>
            </w:del>
          </w:p>
        </w:tc>
        <w:bookmarkStart w:id="473" w:name="_Toc502837979"/>
        <w:bookmarkEnd w:id="473"/>
      </w:tr>
      <w:tr w:rsidR="00047D13" w:rsidDel="00183F23">
        <w:trPr>
          <w:del w:id="474" w:author="PSA" w:date="2018-01-04T13:34:00Z"/>
        </w:trPr>
        <w:tc>
          <w:tcPr>
            <w:tcW w:w="4961" w:type="dxa"/>
            <w:gridSpan w:val="2"/>
            <w:shd w:val="clear" w:color="auto" w:fill="CCCCCC"/>
          </w:tcPr>
          <w:p w:rsidR="00047D13" w:rsidDel="00183F23" w:rsidRDefault="00AB10A9">
            <w:pPr>
              <w:rPr>
                <w:del w:id="475" w:author="PSA" w:date="2018-01-04T13:34:00Z"/>
              </w:rPr>
            </w:pPr>
            <w:del w:id="476" w:author="PSA" w:date="2018-01-04T13:34:00Z">
              <w:r w:rsidDel="00183F23">
                <w:rPr>
                  <w:b/>
                </w:rPr>
                <w:delText>Product</w:delText>
              </w:r>
              <w:bookmarkStart w:id="477" w:name="_Toc502837980"/>
              <w:bookmarkEnd w:id="477"/>
            </w:del>
          </w:p>
        </w:tc>
        <w:tc>
          <w:tcPr>
            <w:tcW w:w="1843" w:type="dxa"/>
            <w:gridSpan w:val="2"/>
          </w:tcPr>
          <w:p w:rsidR="00047D13" w:rsidDel="00183F23" w:rsidRDefault="00AB10A9">
            <w:pPr>
              <w:jc w:val="center"/>
              <w:rPr>
                <w:del w:id="478" w:author="PSA" w:date="2018-01-04T13:34:00Z"/>
              </w:rPr>
            </w:pPr>
            <w:del w:id="479" w:author="PSA" w:date="2018-01-04T13:34:00Z">
              <w:r w:rsidDel="00183F23">
                <w:delText>Customer_Admin</w:delText>
              </w:r>
              <w:bookmarkStart w:id="480" w:name="_Toc502837981"/>
              <w:bookmarkEnd w:id="480"/>
            </w:del>
          </w:p>
        </w:tc>
        <w:bookmarkStart w:id="481" w:name="_Toc502837982"/>
        <w:bookmarkEnd w:id="481"/>
      </w:tr>
      <w:tr w:rsidR="00047D13" w:rsidDel="00183F23">
        <w:trPr>
          <w:del w:id="482" w:author="PSA" w:date="2018-01-04T13:34:00Z"/>
        </w:trPr>
        <w:tc>
          <w:tcPr>
            <w:tcW w:w="4961" w:type="dxa"/>
            <w:gridSpan w:val="2"/>
            <w:shd w:val="clear" w:color="auto" w:fill="CCCCCC"/>
          </w:tcPr>
          <w:p w:rsidR="00047D13" w:rsidDel="00183F23" w:rsidRDefault="00AB10A9">
            <w:pPr>
              <w:rPr>
                <w:del w:id="483" w:author="PSA" w:date="2018-01-04T13:34:00Z"/>
              </w:rPr>
            </w:pPr>
            <w:del w:id="484" w:author="PSA" w:date="2018-01-04T13:34:00Z">
              <w:r w:rsidDel="00183F23">
                <w:rPr>
                  <w:b/>
                </w:rPr>
                <w:delText>Product module</w:delText>
              </w:r>
              <w:bookmarkStart w:id="485" w:name="_Toc502837983"/>
              <w:bookmarkEnd w:id="485"/>
            </w:del>
          </w:p>
        </w:tc>
        <w:tc>
          <w:tcPr>
            <w:tcW w:w="1843" w:type="dxa"/>
            <w:gridSpan w:val="2"/>
          </w:tcPr>
          <w:p w:rsidR="00047D13" w:rsidDel="00183F23" w:rsidRDefault="00AB10A9">
            <w:pPr>
              <w:jc w:val="center"/>
              <w:rPr>
                <w:del w:id="486" w:author="PSA" w:date="2018-01-04T13:34:00Z"/>
              </w:rPr>
            </w:pPr>
            <w:del w:id="487" w:author="PSA" w:date="2018-01-04T13:34:00Z">
              <w:r w:rsidDel="00183F23">
                <w:delText>Student_Admin</w:delText>
              </w:r>
              <w:bookmarkStart w:id="488" w:name="_Toc502837984"/>
              <w:bookmarkEnd w:id="488"/>
            </w:del>
          </w:p>
        </w:tc>
        <w:bookmarkStart w:id="489" w:name="_Toc502837985"/>
        <w:bookmarkEnd w:id="489"/>
      </w:tr>
      <w:tr w:rsidR="00047D13" w:rsidDel="00183F23">
        <w:trPr>
          <w:del w:id="490" w:author="PSA" w:date="2018-01-04T13:34:00Z"/>
        </w:trPr>
        <w:tc>
          <w:tcPr>
            <w:tcW w:w="4961" w:type="dxa"/>
            <w:gridSpan w:val="2"/>
            <w:shd w:val="clear" w:color="auto" w:fill="CCCCCC"/>
          </w:tcPr>
          <w:p w:rsidR="00047D13" w:rsidDel="00183F23" w:rsidRDefault="00AB10A9">
            <w:pPr>
              <w:rPr>
                <w:del w:id="491" w:author="PSA" w:date="2018-01-04T13:34:00Z"/>
              </w:rPr>
            </w:pPr>
            <w:del w:id="492" w:author="PSA" w:date="2018-01-04T13:34:00Z">
              <w:r w:rsidDel="00183F23">
                <w:rPr>
                  <w:b/>
                </w:rPr>
                <w:delText>Role Name</w:delText>
              </w:r>
              <w:bookmarkStart w:id="493" w:name="_Toc502837986"/>
              <w:bookmarkEnd w:id="493"/>
            </w:del>
          </w:p>
        </w:tc>
        <w:tc>
          <w:tcPr>
            <w:tcW w:w="921" w:type="dxa"/>
          </w:tcPr>
          <w:p w:rsidR="00047D13" w:rsidDel="00183F23" w:rsidRDefault="00AB10A9">
            <w:pPr>
              <w:jc w:val="center"/>
              <w:rPr>
                <w:del w:id="494" w:author="PSA" w:date="2018-01-04T13:34:00Z"/>
              </w:rPr>
            </w:pPr>
            <w:del w:id="495" w:author="PSA" w:date="2018-01-04T13:34:00Z">
              <w:r w:rsidDel="00183F23">
                <w:delText>Student</w:delText>
              </w:r>
              <w:bookmarkStart w:id="496" w:name="_Toc502837987"/>
              <w:bookmarkEnd w:id="496"/>
            </w:del>
          </w:p>
        </w:tc>
        <w:tc>
          <w:tcPr>
            <w:tcW w:w="922" w:type="dxa"/>
          </w:tcPr>
          <w:p w:rsidR="00047D13" w:rsidDel="00183F23" w:rsidRDefault="00AB10A9">
            <w:pPr>
              <w:jc w:val="center"/>
              <w:rPr>
                <w:del w:id="497" w:author="PSA" w:date="2018-01-04T13:34:00Z"/>
              </w:rPr>
            </w:pPr>
            <w:del w:id="498" w:author="PSA" w:date="2018-01-04T13:34:00Z">
              <w:r w:rsidDel="00183F23">
                <w:delText>Tutor</w:delText>
              </w:r>
              <w:bookmarkStart w:id="499" w:name="_Toc502837988"/>
              <w:bookmarkEnd w:id="499"/>
            </w:del>
          </w:p>
        </w:tc>
        <w:bookmarkStart w:id="500" w:name="_Toc502837989"/>
        <w:bookmarkEnd w:id="500"/>
      </w:tr>
      <w:tr w:rsidR="00047D13" w:rsidDel="00183F23">
        <w:trPr>
          <w:del w:id="501" w:author="PSA" w:date="2018-01-04T13:34:00Z"/>
        </w:trPr>
        <w:tc>
          <w:tcPr>
            <w:tcW w:w="2410" w:type="dxa"/>
            <w:shd w:val="clear" w:color="auto" w:fill="CCCCCC"/>
          </w:tcPr>
          <w:p w:rsidR="00047D13" w:rsidDel="00183F23" w:rsidRDefault="00AB10A9">
            <w:pPr>
              <w:rPr>
                <w:del w:id="502" w:author="PSA" w:date="2018-01-04T13:34:00Z"/>
              </w:rPr>
            </w:pPr>
            <w:del w:id="503" w:author="PSA" w:date="2018-01-04T13:34:00Z">
              <w:r w:rsidDel="00183F23">
                <w:rPr>
                  <w:b/>
                </w:rPr>
                <w:delText>Action Name</w:delText>
              </w:r>
              <w:bookmarkStart w:id="504" w:name="_Toc502837990"/>
              <w:bookmarkEnd w:id="504"/>
            </w:del>
          </w:p>
        </w:tc>
        <w:tc>
          <w:tcPr>
            <w:tcW w:w="2551" w:type="dxa"/>
            <w:shd w:val="clear" w:color="auto" w:fill="CCCCCC"/>
          </w:tcPr>
          <w:p w:rsidR="00047D13" w:rsidDel="00183F23" w:rsidRDefault="00AB10A9">
            <w:pPr>
              <w:rPr>
                <w:del w:id="505" w:author="PSA" w:date="2018-01-04T13:34:00Z"/>
              </w:rPr>
            </w:pPr>
            <w:del w:id="506" w:author="PSA" w:date="2018-01-04T13:34:00Z">
              <w:r w:rsidDel="00183F23">
                <w:rPr>
                  <w:b/>
                </w:rPr>
                <w:delText>Action Description</w:delText>
              </w:r>
              <w:bookmarkStart w:id="507" w:name="_Toc502837991"/>
              <w:bookmarkEnd w:id="507"/>
            </w:del>
          </w:p>
        </w:tc>
        <w:tc>
          <w:tcPr>
            <w:tcW w:w="921" w:type="dxa"/>
          </w:tcPr>
          <w:p w:rsidR="00047D13" w:rsidDel="00183F23" w:rsidRDefault="00047D13">
            <w:pPr>
              <w:jc w:val="center"/>
              <w:rPr>
                <w:del w:id="508" w:author="PSA" w:date="2018-01-04T13:34:00Z"/>
              </w:rPr>
            </w:pPr>
            <w:bookmarkStart w:id="509" w:name="_Toc502837992"/>
            <w:bookmarkEnd w:id="509"/>
          </w:p>
        </w:tc>
        <w:tc>
          <w:tcPr>
            <w:tcW w:w="922" w:type="dxa"/>
          </w:tcPr>
          <w:p w:rsidR="00047D13" w:rsidDel="00183F23" w:rsidRDefault="00047D13">
            <w:pPr>
              <w:jc w:val="center"/>
              <w:rPr>
                <w:del w:id="510" w:author="PSA" w:date="2018-01-04T13:34:00Z"/>
              </w:rPr>
            </w:pPr>
            <w:bookmarkStart w:id="511" w:name="_Toc502837993"/>
            <w:bookmarkEnd w:id="511"/>
          </w:p>
        </w:tc>
        <w:bookmarkStart w:id="512" w:name="_Toc502837994"/>
        <w:bookmarkEnd w:id="512"/>
      </w:tr>
      <w:tr w:rsidR="00047D13" w:rsidDel="00183F23">
        <w:trPr>
          <w:del w:id="513" w:author="PSA" w:date="2018-01-04T13:34:00Z"/>
        </w:trPr>
        <w:tc>
          <w:tcPr>
            <w:tcW w:w="2410" w:type="dxa"/>
          </w:tcPr>
          <w:p w:rsidR="00047D13" w:rsidDel="00183F23" w:rsidRDefault="00AB10A9">
            <w:pPr>
              <w:rPr>
                <w:del w:id="514" w:author="PSA" w:date="2018-01-04T13:34:00Z"/>
              </w:rPr>
            </w:pPr>
            <w:del w:id="515" w:author="PSA" w:date="2018-01-04T13:34:00Z">
              <w:r w:rsidDel="00183F23">
                <w:delText>Login.jsp</w:delText>
              </w:r>
              <w:bookmarkStart w:id="516" w:name="_Toc502837995"/>
              <w:bookmarkEnd w:id="516"/>
            </w:del>
          </w:p>
        </w:tc>
        <w:tc>
          <w:tcPr>
            <w:tcW w:w="2551" w:type="dxa"/>
          </w:tcPr>
          <w:p w:rsidR="00047D13" w:rsidDel="00183F23" w:rsidRDefault="00AB10A9">
            <w:pPr>
              <w:rPr>
                <w:del w:id="517" w:author="PSA" w:date="2018-01-04T13:34:00Z"/>
              </w:rPr>
            </w:pPr>
            <w:del w:id="518" w:author="PSA" w:date="2018-01-04T13:34:00Z">
              <w:r w:rsidDel="00183F23">
                <w:delText>Login to application</w:delText>
              </w:r>
              <w:bookmarkStart w:id="519" w:name="_Toc502837996"/>
              <w:bookmarkEnd w:id="519"/>
            </w:del>
          </w:p>
        </w:tc>
        <w:tc>
          <w:tcPr>
            <w:tcW w:w="921" w:type="dxa"/>
          </w:tcPr>
          <w:p w:rsidR="00047D13" w:rsidDel="00183F23" w:rsidRDefault="00AB10A9">
            <w:pPr>
              <w:jc w:val="center"/>
              <w:rPr>
                <w:del w:id="520" w:author="PSA" w:date="2018-01-04T13:34:00Z"/>
              </w:rPr>
            </w:pPr>
            <w:del w:id="521" w:author="PSA" w:date="2018-01-04T13:34:00Z">
              <w:r w:rsidDel="00183F23">
                <w:delText>☒</w:delText>
              </w:r>
              <w:bookmarkStart w:id="522" w:name="_Toc502837997"/>
              <w:bookmarkEnd w:id="522"/>
            </w:del>
          </w:p>
        </w:tc>
        <w:tc>
          <w:tcPr>
            <w:tcW w:w="922" w:type="dxa"/>
          </w:tcPr>
          <w:p w:rsidR="00047D13" w:rsidDel="00183F23" w:rsidRDefault="00AB10A9">
            <w:pPr>
              <w:jc w:val="center"/>
              <w:rPr>
                <w:del w:id="523" w:author="PSA" w:date="2018-01-04T13:34:00Z"/>
              </w:rPr>
            </w:pPr>
            <w:del w:id="524" w:author="PSA" w:date="2018-01-04T13:34:00Z">
              <w:r w:rsidDel="00183F23">
                <w:delText>☒</w:delText>
              </w:r>
              <w:bookmarkStart w:id="525" w:name="_Toc502837998"/>
              <w:bookmarkEnd w:id="525"/>
            </w:del>
          </w:p>
        </w:tc>
        <w:bookmarkStart w:id="526" w:name="_Toc502837999"/>
        <w:bookmarkEnd w:id="526"/>
      </w:tr>
      <w:tr w:rsidR="00047D13" w:rsidDel="00183F23">
        <w:trPr>
          <w:del w:id="527" w:author="PSA" w:date="2018-01-04T13:34:00Z"/>
        </w:trPr>
        <w:tc>
          <w:tcPr>
            <w:tcW w:w="2410" w:type="dxa"/>
          </w:tcPr>
          <w:p w:rsidR="00047D13" w:rsidDel="00183F23" w:rsidRDefault="00AB10A9">
            <w:pPr>
              <w:rPr>
                <w:del w:id="528" w:author="PSA" w:date="2018-01-04T13:34:00Z"/>
              </w:rPr>
            </w:pPr>
            <w:del w:id="529" w:author="PSA" w:date="2018-01-04T13:34:00Z">
              <w:r w:rsidDel="00183F23">
                <w:delText>Register_Course.jsp</w:delText>
              </w:r>
              <w:bookmarkStart w:id="530" w:name="_Toc502838000"/>
              <w:bookmarkEnd w:id="530"/>
            </w:del>
          </w:p>
        </w:tc>
        <w:tc>
          <w:tcPr>
            <w:tcW w:w="2551" w:type="dxa"/>
          </w:tcPr>
          <w:p w:rsidR="00047D13" w:rsidDel="00183F23" w:rsidRDefault="00AB10A9">
            <w:pPr>
              <w:rPr>
                <w:del w:id="531" w:author="PSA" w:date="2018-01-04T13:34:00Z"/>
              </w:rPr>
            </w:pPr>
            <w:del w:id="532" w:author="PSA" w:date="2018-01-04T13:34:00Z">
              <w:r w:rsidDel="00183F23">
                <w:delText>Register for a course</w:delText>
              </w:r>
              <w:bookmarkStart w:id="533" w:name="_Toc502838001"/>
              <w:bookmarkEnd w:id="533"/>
            </w:del>
          </w:p>
        </w:tc>
        <w:tc>
          <w:tcPr>
            <w:tcW w:w="921" w:type="dxa"/>
          </w:tcPr>
          <w:p w:rsidR="00047D13" w:rsidDel="00183F23" w:rsidRDefault="00AB10A9">
            <w:pPr>
              <w:jc w:val="center"/>
              <w:rPr>
                <w:del w:id="534" w:author="PSA" w:date="2018-01-04T13:34:00Z"/>
              </w:rPr>
            </w:pPr>
            <w:del w:id="535" w:author="PSA" w:date="2018-01-04T13:34:00Z">
              <w:r w:rsidDel="00183F23">
                <w:delText>☒</w:delText>
              </w:r>
              <w:bookmarkStart w:id="536" w:name="_Toc502838002"/>
              <w:bookmarkEnd w:id="536"/>
            </w:del>
          </w:p>
        </w:tc>
        <w:tc>
          <w:tcPr>
            <w:tcW w:w="922" w:type="dxa"/>
          </w:tcPr>
          <w:p w:rsidR="00047D13" w:rsidDel="00183F23" w:rsidRDefault="00AB10A9">
            <w:pPr>
              <w:jc w:val="center"/>
              <w:rPr>
                <w:del w:id="537" w:author="PSA" w:date="2018-01-04T13:34:00Z"/>
              </w:rPr>
            </w:pPr>
            <w:del w:id="538" w:author="PSA" w:date="2018-01-04T13:34:00Z">
              <w:r w:rsidDel="00183F23">
                <w:delText>☐</w:delText>
              </w:r>
              <w:bookmarkStart w:id="539" w:name="_Toc502838003"/>
              <w:bookmarkEnd w:id="539"/>
            </w:del>
          </w:p>
        </w:tc>
        <w:bookmarkStart w:id="540" w:name="_Toc502838004"/>
        <w:bookmarkEnd w:id="540"/>
      </w:tr>
      <w:tr w:rsidR="00047D13" w:rsidDel="00183F23">
        <w:trPr>
          <w:del w:id="541" w:author="PSA" w:date="2018-01-04T13:34:00Z"/>
        </w:trPr>
        <w:tc>
          <w:tcPr>
            <w:tcW w:w="2410" w:type="dxa"/>
          </w:tcPr>
          <w:p w:rsidR="00047D13" w:rsidDel="00183F23" w:rsidRDefault="00AB10A9">
            <w:pPr>
              <w:rPr>
                <w:del w:id="542" w:author="PSA" w:date="2018-01-04T13:34:00Z"/>
              </w:rPr>
            </w:pPr>
            <w:del w:id="543" w:author="PSA" w:date="2018-01-04T13:34:00Z">
              <w:r w:rsidDel="00183F23">
                <w:delText>Input_Schedule.jsp</w:delText>
              </w:r>
              <w:bookmarkStart w:id="544" w:name="_Toc502838005"/>
              <w:bookmarkEnd w:id="544"/>
            </w:del>
          </w:p>
        </w:tc>
        <w:tc>
          <w:tcPr>
            <w:tcW w:w="2551" w:type="dxa"/>
          </w:tcPr>
          <w:p w:rsidR="00047D13" w:rsidDel="00183F23" w:rsidRDefault="00AB10A9">
            <w:pPr>
              <w:rPr>
                <w:del w:id="545" w:author="PSA" w:date="2018-01-04T13:34:00Z"/>
              </w:rPr>
            </w:pPr>
            <w:del w:id="546" w:author="PSA" w:date="2018-01-04T13:34:00Z">
              <w:r w:rsidDel="00183F23">
                <w:delText>Input the schedule</w:delText>
              </w:r>
              <w:bookmarkStart w:id="547" w:name="_Toc502838006"/>
              <w:bookmarkEnd w:id="547"/>
            </w:del>
          </w:p>
        </w:tc>
        <w:tc>
          <w:tcPr>
            <w:tcW w:w="921" w:type="dxa"/>
          </w:tcPr>
          <w:p w:rsidR="00047D13" w:rsidDel="00183F23" w:rsidRDefault="00AB10A9">
            <w:pPr>
              <w:jc w:val="center"/>
              <w:rPr>
                <w:del w:id="548" w:author="PSA" w:date="2018-01-04T13:34:00Z"/>
              </w:rPr>
            </w:pPr>
            <w:del w:id="549" w:author="PSA" w:date="2018-01-04T13:34:00Z">
              <w:r w:rsidDel="00183F23">
                <w:delText>☐</w:delText>
              </w:r>
              <w:bookmarkStart w:id="550" w:name="_Toc502838007"/>
              <w:bookmarkEnd w:id="550"/>
            </w:del>
          </w:p>
        </w:tc>
        <w:tc>
          <w:tcPr>
            <w:tcW w:w="922" w:type="dxa"/>
          </w:tcPr>
          <w:p w:rsidR="00047D13" w:rsidDel="00183F23" w:rsidRDefault="00AB10A9">
            <w:pPr>
              <w:jc w:val="center"/>
              <w:rPr>
                <w:del w:id="551" w:author="PSA" w:date="2018-01-04T13:34:00Z"/>
              </w:rPr>
            </w:pPr>
            <w:del w:id="552" w:author="PSA" w:date="2018-01-04T13:34:00Z">
              <w:r w:rsidDel="00183F23">
                <w:delText>☒</w:delText>
              </w:r>
              <w:bookmarkStart w:id="553" w:name="_Toc502838008"/>
              <w:bookmarkEnd w:id="553"/>
            </w:del>
          </w:p>
        </w:tc>
        <w:bookmarkStart w:id="554" w:name="_Toc502838009"/>
        <w:bookmarkEnd w:id="554"/>
      </w:tr>
    </w:tbl>
    <w:p w:rsidR="00047D13" w:rsidDel="00183F23" w:rsidRDefault="00047D13">
      <w:pPr>
        <w:ind w:left="720"/>
        <w:rPr>
          <w:del w:id="555" w:author="PSA" w:date="2018-01-04T13:34:00Z"/>
        </w:rPr>
      </w:pPr>
      <w:bookmarkStart w:id="556" w:name="_Toc502838010"/>
      <w:bookmarkEnd w:id="556"/>
    </w:p>
    <w:p w:rsidR="00047D13" w:rsidDel="00183F23" w:rsidRDefault="00047D13">
      <w:pPr>
        <w:ind w:left="720"/>
        <w:rPr>
          <w:del w:id="557" w:author="PSA" w:date="2018-01-04T13:34:00Z"/>
        </w:rPr>
      </w:pPr>
      <w:bookmarkStart w:id="558" w:name="_Toc502838011"/>
      <w:bookmarkEnd w:id="558"/>
    </w:p>
    <w:p w:rsidR="00047D13" w:rsidDel="00183F23" w:rsidRDefault="00047D13">
      <w:pPr>
        <w:ind w:left="720"/>
        <w:rPr>
          <w:del w:id="559" w:author="PSA" w:date="2018-01-04T13:34:00Z"/>
        </w:rPr>
      </w:pPr>
      <w:bookmarkStart w:id="560" w:name="_Toc502838012"/>
      <w:bookmarkEnd w:id="560"/>
    </w:p>
    <w:tbl>
      <w:tblPr>
        <w:tblStyle w:val="af0"/>
        <w:tblW w:w="822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10"/>
        <w:gridCol w:w="2551"/>
        <w:gridCol w:w="851"/>
        <w:gridCol w:w="803"/>
        <w:gridCol w:w="803"/>
        <w:gridCol w:w="804"/>
      </w:tblGrid>
      <w:tr w:rsidR="00047D13" w:rsidDel="00183F23">
        <w:trPr>
          <w:del w:id="561" w:author="PSA" w:date="2018-01-04T13:34:00Z"/>
        </w:trPr>
        <w:tc>
          <w:tcPr>
            <w:tcW w:w="4961" w:type="dxa"/>
            <w:gridSpan w:val="2"/>
            <w:shd w:val="clear" w:color="auto" w:fill="CCCCCC"/>
          </w:tcPr>
          <w:p w:rsidR="00047D13" w:rsidDel="00183F23" w:rsidRDefault="00AB10A9">
            <w:pPr>
              <w:rPr>
                <w:del w:id="562" w:author="PSA" w:date="2018-01-04T13:34:00Z"/>
              </w:rPr>
            </w:pPr>
            <w:del w:id="563" w:author="PSA" w:date="2018-01-04T13:34:00Z">
              <w:r w:rsidDel="00183F23">
                <w:rPr>
                  <w:b/>
                </w:rPr>
                <w:delText>Product Group</w:delText>
              </w:r>
              <w:bookmarkStart w:id="564" w:name="_Toc502838013"/>
              <w:bookmarkEnd w:id="564"/>
            </w:del>
          </w:p>
        </w:tc>
        <w:tc>
          <w:tcPr>
            <w:tcW w:w="3261" w:type="dxa"/>
            <w:gridSpan w:val="4"/>
          </w:tcPr>
          <w:p w:rsidR="00047D13" w:rsidDel="00183F23" w:rsidRDefault="00047D13">
            <w:pPr>
              <w:jc w:val="center"/>
              <w:rPr>
                <w:del w:id="565" w:author="PSA" w:date="2018-01-04T13:34:00Z"/>
              </w:rPr>
            </w:pPr>
            <w:bookmarkStart w:id="566" w:name="_Toc502838014"/>
            <w:bookmarkEnd w:id="566"/>
          </w:p>
        </w:tc>
        <w:bookmarkStart w:id="567" w:name="_Toc502838015"/>
        <w:bookmarkEnd w:id="567"/>
      </w:tr>
      <w:tr w:rsidR="00047D13" w:rsidDel="00183F23">
        <w:trPr>
          <w:del w:id="568" w:author="PSA" w:date="2018-01-04T13:34:00Z"/>
        </w:trPr>
        <w:tc>
          <w:tcPr>
            <w:tcW w:w="4961" w:type="dxa"/>
            <w:gridSpan w:val="2"/>
            <w:shd w:val="clear" w:color="auto" w:fill="CCCCCC"/>
          </w:tcPr>
          <w:p w:rsidR="00047D13" w:rsidDel="00183F23" w:rsidRDefault="00AB10A9">
            <w:pPr>
              <w:rPr>
                <w:del w:id="569" w:author="PSA" w:date="2018-01-04T13:34:00Z"/>
              </w:rPr>
            </w:pPr>
            <w:del w:id="570" w:author="PSA" w:date="2018-01-04T13:34:00Z">
              <w:r w:rsidDel="00183F23">
                <w:rPr>
                  <w:b/>
                </w:rPr>
                <w:delText>Product</w:delText>
              </w:r>
              <w:bookmarkStart w:id="571" w:name="_Toc502838016"/>
              <w:bookmarkEnd w:id="571"/>
            </w:del>
          </w:p>
        </w:tc>
        <w:tc>
          <w:tcPr>
            <w:tcW w:w="3261" w:type="dxa"/>
            <w:gridSpan w:val="4"/>
          </w:tcPr>
          <w:p w:rsidR="00047D13" w:rsidDel="00183F23" w:rsidRDefault="00047D13">
            <w:pPr>
              <w:jc w:val="center"/>
              <w:rPr>
                <w:del w:id="572" w:author="PSA" w:date="2018-01-04T13:34:00Z"/>
              </w:rPr>
            </w:pPr>
            <w:bookmarkStart w:id="573" w:name="_Toc502838017"/>
            <w:bookmarkEnd w:id="573"/>
          </w:p>
        </w:tc>
        <w:bookmarkStart w:id="574" w:name="_Toc502838018"/>
        <w:bookmarkEnd w:id="574"/>
      </w:tr>
      <w:tr w:rsidR="00047D13" w:rsidDel="00183F23">
        <w:trPr>
          <w:del w:id="575" w:author="PSA" w:date="2018-01-04T13:34:00Z"/>
        </w:trPr>
        <w:tc>
          <w:tcPr>
            <w:tcW w:w="4961" w:type="dxa"/>
            <w:gridSpan w:val="2"/>
            <w:shd w:val="clear" w:color="auto" w:fill="CCCCCC"/>
          </w:tcPr>
          <w:p w:rsidR="00047D13" w:rsidDel="00183F23" w:rsidRDefault="00AB10A9">
            <w:pPr>
              <w:rPr>
                <w:del w:id="576" w:author="PSA" w:date="2018-01-04T13:34:00Z"/>
              </w:rPr>
            </w:pPr>
            <w:del w:id="577" w:author="PSA" w:date="2018-01-04T13:34:00Z">
              <w:r w:rsidDel="00183F23">
                <w:rPr>
                  <w:b/>
                </w:rPr>
                <w:delText>Product module</w:delText>
              </w:r>
              <w:bookmarkStart w:id="578" w:name="_Toc502838019"/>
              <w:bookmarkEnd w:id="578"/>
            </w:del>
          </w:p>
        </w:tc>
        <w:tc>
          <w:tcPr>
            <w:tcW w:w="3261" w:type="dxa"/>
            <w:gridSpan w:val="4"/>
          </w:tcPr>
          <w:p w:rsidR="00047D13" w:rsidDel="00183F23" w:rsidRDefault="00047D13">
            <w:pPr>
              <w:jc w:val="center"/>
              <w:rPr>
                <w:del w:id="579" w:author="PSA" w:date="2018-01-04T13:34:00Z"/>
              </w:rPr>
            </w:pPr>
            <w:bookmarkStart w:id="580" w:name="_Toc502838020"/>
            <w:bookmarkEnd w:id="580"/>
          </w:p>
        </w:tc>
        <w:bookmarkStart w:id="581" w:name="_Toc502838021"/>
        <w:bookmarkEnd w:id="581"/>
      </w:tr>
      <w:tr w:rsidR="00047D13" w:rsidDel="00183F23">
        <w:trPr>
          <w:del w:id="582" w:author="PSA" w:date="2018-01-04T13:34:00Z"/>
        </w:trPr>
        <w:tc>
          <w:tcPr>
            <w:tcW w:w="4961" w:type="dxa"/>
            <w:gridSpan w:val="2"/>
            <w:shd w:val="clear" w:color="auto" w:fill="CCCCCC"/>
          </w:tcPr>
          <w:p w:rsidR="00047D13" w:rsidDel="00183F23" w:rsidRDefault="00AB10A9">
            <w:pPr>
              <w:rPr>
                <w:del w:id="583" w:author="PSA" w:date="2018-01-04T13:34:00Z"/>
              </w:rPr>
            </w:pPr>
            <w:del w:id="584" w:author="PSA" w:date="2018-01-04T13:34:00Z">
              <w:r w:rsidDel="00183F23">
                <w:rPr>
                  <w:b/>
                </w:rPr>
                <w:delText>Role Name</w:delText>
              </w:r>
              <w:bookmarkStart w:id="585" w:name="_Toc502838022"/>
              <w:bookmarkEnd w:id="585"/>
            </w:del>
          </w:p>
        </w:tc>
        <w:tc>
          <w:tcPr>
            <w:tcW w:w="851" w:type="dxa"/>
          </w:tcPr>
          <w:p w:rsidR="00047D13" w:rsidDel="00183F23" w:rsidRDefault="00047D13">
            <w:pPr>
              <w:jc w:val="center"/>
              <w:rPr>
                <w:del w:id="586" w:author="PSA" w:date="2018-01-04T13:34:00Z"/>
              </w:rPr>
            </w:pPr>
            <w:bookmarkStart w:id="587" w:name="_Toc502838023"/>
            <w:bookmarkEnd w:id="587"/>
          </w:p>
        </w:tc>
        <w:tc>
          <w:tcPr>
            <w:tcW w:w="803" w:type="dxa"/>
          </w:tcPr>
          <w:p w:rsidR="00047D13" w:rsidDel="00183F23" w:rsidRDefault="00047D13">
            <w:pPr>
              <w:jc w:val="center"/>
              <w:rPr>
                <w:del w:id="588" w:author="PSA" w:date="2018-01-04T13:34:00Z"/>
              </w:rPr>
            </w:pPr>
            <w:bookmarkStart w:id="589" w:name="_Toc502838024"/>
            <w:bookmarkEnd w:id="589"/>
          </w:p>
        </w:tc>
        <w:tc>
          <w:tcPr>
            <w:tcW w:w="803" w:type="dxa"/>
          </w:tcPr>
          <w:p w:rsidR="00047D13" w:rsidDel="00183F23" w:rsidRDefault="00047D13">
            <w:pPr>
              <w:jc w:val="center"/>
              <w:rPr>
                <w:del w:id="590" w:author="PSA" w:date="2018-01-04T13:34:00Z"/>
              </w:rPr>
            </w:pPr>
            <w:bookmarkStart w:id="591" w:name="_Toc502838025"/>
            <w:bookmarkEnd w:id="591"/>
          </w:p>
        </w:tc>
        <w:tc>
          <w:tcPr>
            <w:tcW w:w="804" w:type="dxa"/>
          </w:tcPr>
          <w:p w:rsidR="00047D13" w:rsidDel="00183F23" w:rsidRDefault="00047D13">
            <w:pPr>
              <w:jc w:val="center"/>
              <w:rPr>
                <w:del w:id="592" w:author="PSA" w:date="2018-01-04T13:34:00Z"/>
              </w:rPr>
            </w:pPr>
            <w:bookmarkStart w:id="593" w:name="_Toc502838026"/>
            <w:bookmarkEnd w:id="593"/>
          </w:p>
        </w:tc>
        <w:bookmarkStart w:id="594" w:name="_Toc502838027"/>
        <w:bookmarkEnd w:id="594"/>
      </w:tr>
      <w:tr w:rsidR="00047D13" w:rsidDel="00183F23">
        <w:trPr>
          <w:del w:id="595" w:author="PSA" w:date="2018-01-04T13:34:00Z"/>
        </w:trPr>
        <w:tc>
          <w:tcPr>
            <w:tcW w:w="2410" w:type="dxa"/>
            <w:shd w:val="clear" w:color="auto" w:fill="CCCCCC"/>
          </w:tcPr>
          <w:p w:rsidR="00047D13" w:rsidDel="00183F23" w:rsidRDefault="00AB10A9">
            <w:pPr>
              <w:rPr>
                <w:del w:id="596" w:author="PSA" w:date="2018-01-04T13:34:00Z"/>
              </w:rPr>
            </w:pPr>
            <w:del w:id="597" w:author="PSA" w:date="2018-01-04T13:34:00Z">
              <w:r w:rsidDel="00183F23">
                <w:rPr>
                  <w:b/>
                </w:rPr>
                <w:delText>Action Name</w:delText>
              </w:r>
              <w:bookmarkStart w:id="598" w:name="_Toc502838028"/>
              <w:bookmarkEnd w:id="598"/>
            </w:del>
          </w:p>
        </w:tc>
        <w:tc>
          <w:tcPr>
            <w:tcW w:w="2551" w:type="dxa"/>
            <w:shd w:val="clear" w:color="auto" w:fill="CCCCCC"/>
          </w:tcPr>
          <w:p w:rsidR="00047D13" w:rsidDel="00183F23" w:rsidRDefault="00AB10A9">
            <w:pPr>
              <w:rPr>
                <w:del w:id="599" w:author="PSA" w:date="2018-01-04T13:34:00Z"/>
              </w:rPr>
            </w:pPr>
            <w:del w:id="600" w:author="PSA" w:date="2018-01-04T13:34:00Z">
              <w:r w:rsidDel="00183F23">
                <w:rPr>
                  <w:b/>
                </w:rPr>
                <w:delText>Action Description</w:delText>
              </w:r>
              <w:bookmarkStart w:id="601" w:name="_Toc502838029"/>
              <w:bookmarkEnd w:id="601"/>
            </w:del>
          </w:p>
        </w:tc>
        <w:tc>
          <w:tcPr>
            <w:tcW w:w="851" w:type="dxa"/>
          </w:tcPr>
          <w:p w:rsidR="00047D13" w:rsidDel="00183F23" w:rsidRDefault="00047D13">
            <w:pPr>
              <w:jc w:val="center"/>
              <w:rPr>
                <w:del w:id="602" w:author="PSA" w:date="2018-01-04T13:34:00Z"/>
              </w:rPr>
            </w:pPr>
            <w:bookmarkStart w:id="603" w:name="_Toc502838030"/>
            <w:bookmarkEnd w:id="603"/>
          </w:p>
        </w:tc>
        <w:tc>
          <w:tcPr>
            <w:tcW w:w="803" w:type="dxa"/>
          </w:tcPr>
          <w:p w:rsidR="00047D13" w:rsidDel="00183F23" w:rsidRDefault="00047D13">
            <w:pPr>
              <w:jc w:val="center"/>
              <w:rPr>
                <w:del w:id="604" w:author="PSA" w:date="2018-01-04T13:34:00Z"/>
              </w:rPr>
            </w:pPr>
            <w:bookmarkStart w:id="605" w:name="_Toc502838031"/>
            <w:bookmarkEnd w:id="605"/>
          </w:p>
        </w:tc>
        <w:tc>
          <w:tcPr>
            <w:tcW w:w="803" w:type="dxa"/>
          </w:tcPr>
          <w:p w:rsidR="00047D13" w:rsidDel="00183F23" w:rsidRDefault="00047D13">
            <w:pPr>
              <w:jc w:val="center"/>
              <w:rPr>
                <w:del w:id="606" w:author="PSA" w:date="2018-01-04T13:34:00Z"/>
              </w:rPr>
            </w:pPr>
            <w:bookmarkStart w:id="607" w:name="_Toc502838032"/>
            <w:bookmarkEnd w:id="607"/>
          </w:p>
        </w:tc>
        <w:tc>
          <w:tcPr>
            <w:tcW w:w="804" w:type="dxa"/>
          </w:tcPr>
          <w:p w:rsidR="00047D13" w:rsidDel="00183F23" w:rsidRDefault="00047D13">
            <w:pPr>
              <w:jc w:val="center"/>
              <w:rPr>
                <w:del w:id="608" w:author="PSA" w:date="2018-01-04T13:34:00Z"/>
              </w:rPr>
            </w:pPr>
            <w:bookmarkStart w:id="609" w:name="_Toc502838033"/>
            <w:bookmarkEnd w:id="609"/>
          </w:p>
        </w:tc>
        <w:bookmarkStart w:id="610" w:name="_Toc502838034"/>
        <w:bookmarkEnd w:id="610"/>
      </w:tr>
      <w:tr w:rsidR="00047D13" w:rsidDel="00183F23">
        <w:trPr>
          <w:del w:id="611" w:author="PSA" w:date="2018-01-04T13:34:00Z"/>
        </w:trPr>
        <w:tc>
          <w:tcPr>
            <w:tcW w:w="2410" w:type="dxa"/>
          </w:tcPr>
          <w:p w:rsidR="00047D13" w:rsidDel="00183F23" w:rsidRDefault="00047D13">
            <w:pPr>
              <w:rPr>
                <w:del w:id="612" w:author="PSA" w:date="2018-01-04T13:34:00Z"/>
              </w:rPr>
            </w:pPr>
            <w:bookmarkStart w:id="613" w:name="_Toc502838035"/>
            <w:bookmarkEnd w:id="613"/>
          </w:p>
        </w:tc>
        <w:tc>
          <w:tcPr>
            <w:tcW w:w="2551" w:type="dxa"/>
          </w:tcPr>
          <w:p w:rsidR="00047D13" w:rsidDel="00183F23" w:rsidRDefault="00047D13">
            <w:pPr>
              <w:rPr>
                <w:del w:id="614" w:author="PSA" w:date="2018-01-04T13:34:00Z"/>
              </w:rPr>
            </w:pPr>
            <w:bookmarkStart w:id="615" w:name="_Toc502838036"/>
            <w:bookmarkEnd w:id="615"/>
          </w:p>
        </w:tc>
        <w:tc>
          <w:tcPr>
            <w:tcW w:w="851" w:type="dxa"/>
          </w:tcPr>
          <w:p w:rsidR="00047D13" w:rsidDel="00183F23" w:rsidRDefault="00AB10A9">
            <w:pPr>
              <w:jc w:val="center"/>
              <w:rPr>
                <w:del w:id="616" w:author="PSA" w:date="2018-01-04T13:34:00Z"/>
              </w:rPr>
            </w:pPr>
            <w:del w:id="617" w:author="PSA" w:date="2018-01-04T13:34:00Z">
              <w:r w:rsidDel="00183F23">
                <w:delText>☐</w:delText>
              </w:r>
              <w:bookmarkStart w:id="618" w:name="_Toc502838037"/>
              <w:bookmarkEnd w:id="618"/>
            </w:del>
          </w:p>
        </w:tc>
        <w:tc>
          <w:tcPr>
            <w:tcW w:w="803" w:type="dxa"/>
          </w:tcPr>
          <w:p w:rsidR="00047D13" w:rsidDel="00183F23" w:rsidRDefault="00AB10A9">
            <w:pPr>
              <w:jc w:val="center"/>
              <w:rPr>
                <w:del w:id="619" w:author="PSA" w:date="2018-01-04T13:34:00Z"/>
              </w:rPr>
            </w:pPr>
            <w:del w:id="620" w:author="PSA" w:date="2018-01-04T13:34:00Z">
              <w:r w:rsidDel="00183F23">
                <w:delText>☐</w:delText>
              </w:r>
              <w:bookmarkStart w:id="621" w:name="_Toc502838038"/>
              <w:bookmarkEnd w:id="621"/>
            </w:del>
          </w:p>
        </w:tc>
        <w:tc>
          <w:tcPr>
            <w:tcW w:w="803" w:type="dxa"/>
          </w:tcPr>
          <w:p w:rsidR="00047D13" w:rsidDel="00183F23" w:rsidRDefault="00AB10A9">
            <w:pPr>
              <w:jc w:val="center"/>
              <w:rPr>
                <w:del w:id="622" w:author="PSA" w:date="2018-01-04T13:34:00Z"/>
              </w:rPr>
            </w:pPr>
            <w:del w:id="623" w:author="PSA" w:date="2018-01-04T13:34:00Z">
              <w:r w:rsidDel="00183F23">
                <w:delText>☐</w:delText>
              </w:r>
              <w:bookmarkStart w:id="624" w:name="_Toc502838039"/>
              <w:bookmarkEnd w:id="624"/>
            </w:del>
          </w:p>
        </w:tc>
        <w:tc>
          <w:tcPr>
            <w:tcW w:w="804" w:type="dxa"/>
          </w:tcPr>
          <w:p w:rsidR="00047D13" w:rsidDel="00183F23" w:rsidRDefault="00AB10A9">
            <w:pPr>
              <w:jc w:val="center"/>
              <w:rPr>
                <w:del w:id="625" w:author="PSA" w:date="2018-01-04T13:34:00Z"/>
              </w:rPr>
            </w:pPr>
            <w:del w:id="626" w:author="PSA" w:date="2018-01-04T13:34:00Z">
              <w:r w:rsidDel="00183F23">
                <w:delText>☐</w:delText>
              </w:r>
              <w:bookmarkStart w:id="627" w:name="_Toc502838040"/>
              <w:bookmarkEnd w:id="627"/>
            </w:del>
          </w:p>
        </w:tc>
        <w:bookmarkStart w:id="628" w:name="_Toc502838041"/>
        <w:bookmarkEnd w:id="628"/>
      </w:tr>
      <w:tr w:rsidR="00047D13" w:rsidDel="00183F23">
        <w:trPr>
          <w:del w:id="629" w:author="PSA" w:date="2018-01-04T13:34:00Z"/>
        </w:trPr>
        <w:tc>
          <w:tcPr>
            <w:tcW w:w="2410" w:type="dxa"/>
          </w:tcPr>
          <w:p w:rsidR="00047D13" w:rsidDel="00183F23" w:rsidRDefault="00047D13">
            <w:pPr>
              <w:rPr>
                <w:del w:id="630" w:author="PSA" w:date="2018-01-04T13:34:00Z"/>
              </w:rPr>
            </w:pPr>
            <w:bookmarkStart w:id="631" w:name="_Toc502838042"/>
            <w:bookmarkEnd w:id="631"/>
          </w:p>
        </w:tc>
        <w:tc>
          <w:tcPr>
            <w:tcW w:w="2551" w:type="dxa"/>
          </w:tcPr>
          <w:p w:rsidR="00047D13" w:rsidDel="00183F23" w:rsidRDefault="00047D13">
            <w:pPr>
              <w:rPr>
                <w:del w:id="632" w:author="PSA" w:date="2018-01-04T13:34:00Z"/>
              </w:rPr>
            </w:pPr>
            <w:bookmarkStart w:id="633" w:name="_Toc502838043"/>
            <w:bookmarkEnd w:id="633"/>
          </w:p>
        </w:tc>
        <w:tc>
          <w:tcPr>
            <w:tcW w:w="851" w:type="dxa"/>
          </w:tcPr>
          <w:p w:rsidR="00047D13" w:rsidDel="00183F23" w:rsidRDefault="00AB10A9">
            <w:pPr>
              <w:jc w:val="center"/>
              <w:rPr>
                <w:del w:id="634" w:author="PSA" w:date="2018-01-04T13:34:00Z"/>
              </w:rPr>
            </w:pPr>
            <w:del w:id="635" w:author="PSA" w:date="2018-01-04T13:34:00Z">
              <w:r w:rsidDel="00183F23">
                <w:delText>☐</w:delText>
              </w:r>
              <w:bookmarkStart w:id="636" w:name="_Toc502838044"/>
              <w:bookmarkEnd w:id="636"/>
            </w:del>
          </w:p>
        </w:tc>
        <w:tc>
          <w:tcPr>
            <w:tcW w:w="803" w:type="dxa"/>
          </w:tcPr>
          <w:p w:rsidR="00047D13" w:rsidDel="00183F23" w:rsidRDefault="00AB10A9">
            <w:pPr>
              <w:jc w:val="center"/>
              <w:rPr>
                <w:del w:id="637" w:author="PSA" w:date="2018-01-04T13:34:00Z"/>
              </w:rPr>
            </w:pPr>
            <w:del w:id="638" w:author="PSA" w:date="2018-01-04T13:34:00Z">
              <w:r w:rsidDel="00183F23">
                <w:delText>☐</w:delText>
              </w:r>
              <w:bookmarkStart w:id="639" w:name="_Toc502838045"/>
              <w:bookmarkEnd w:id="639"/>
            </w:del>
          </w:p>
        </w:tc>
        <w:tc>
          <w:tcPr>
            <w:tcW w:w="803" w:type="dxa"/>
          </w:tcPr>
          <w:p w:rsidR="00047D13" w:rsidDel="00183F23" w:rsidRDefault="00AB10A9">
            <w:pPr>
              <w:jc w:val="center"/>
              <w:rPr>
                <w:del w:id="640" w:author="PSA" w:date="2018-01-04T13:34:00Z"/>
              </w:rPr>
            </w:pPr>
            <w:del w:id="641" w:author="PSA" w:date="2018-01-04T13:34:00Z">
              <w:r w:rsidDel="00183F23">
                <w:delText>☐</w:delText>
              </w:r>
              <w:bookmarkStart w:id="642" w:name="_Toc502838046"/>
              <w:bookmarkEnd w:id="642"/>
            </w:del>
          </w:p>
        </w:tc>
        <w:tc>
          <w:tcPr>
            <w:tcW w:w="804" w:type="dxa"/>
          </w:tcPr>
          <w:p w:rsidR="00047D13" w:rsidDel="00183F23" w:rsidRDefault="00AB10A9">
            <w:pPr>
              <w:jc w:val="center"/>
              <w:rPr>
                <w:del w:id="643" w:author="PSA" w:date="2018-01-04T13:34:00Z"/>
              </w:rPr>
            </w:pPr>
            <w:del w:id="644" w:author="PSA" w:date="2018-01-04T13:34:00Z">
              <w:r w:rsidDel="00183F23">
                <w:delText>☐</w:delText>
              </w:r>
              <w:bookmarkStart w:id="645" w:name="_Toc502838047"/>
              <w:bookmarkEnd w:id="645"/>
            </w:del>
          </w:p>
        </w:tc>
        <w:bookmarkStart w:id="646" w:name="_Toc502838048"/>
        <w:bookmarkEnd w:id="646"/>
      </w:tr>
      <w:tr w:rsidR="00047D13" w:rsidDel="00183F23">
        <w:trPr>
          <w:del w:id="647" w:author="PSA" w:date="2018-01-04T13:34:00Z"/>
        </w:trPr>
        <w:tc>
          <w:tcPr>
            <w:tcW w:w="2410" w:type="dxa"/>
          </w:tcPr>
          <w:p w:rsidR="00047D13" w:rsidDel="00183F23" w:rsidRDefault="00047D13">
            <w:pPr>
              <w:rPr>
                <w:del w:id="648" w:author="PSA" w:date="2018-01-04T13:34:00Z"/>
              </w:rPr>
            </w:pPr>
            <w:bookmarkStart w:id="649" w:name="_Toc502838049"/>
            <w:bookmarkEnd w:id="649"/>
          </w:p>
        </w:tc>
        <w:tc>
          <w:tcPr>
            <w:tcW w:w="2551" w:type="dxa"/>
          </w:tcPr>
          <w:p w:rsidR="00047D13" w:rsidDel="00183F23" w:rsidRDefault="00047D13">
            <w:pPr>
              <w:rPr>
                <w:del w:id="650" w:author="PSA" w:date="2018-01-04T13:34:00Z"/>
              </w:rPr>
            </w:pPr>
            <w:bookmarkStart w:id="651" w:name="_Toc502838050"/>
            <w:bookmarkEnd w:id="651"/>
          </w:p>
        </w:tc>
        <w:tc>
          <w:tcPr>
            <w:tcW w:w="851" w:type="dxa"/>
          </w:tcPr>
          <w:p w:rsidR="00047D13" w:rsidDel="00183F23" w:rsidRDefault="00AB10A9">
            <w:pPr>
              <w:jc w:val="center"/>
              <w:rPr>
                <w:del w:id="652" w:author="PSA" w:date="2018-01-04T13:34:00Z"/>
              </w:rPr>
            </w:pPr>
            <w:del w:id="653" w:author="PSA" w:date="2018-01-04T13:34:00Z">
              <w:r w:rsidDel="00183F23">
                <w:delText>☐</w:delText>
              </w:r>
              <w:bookmarkStart w:id="654" w:name="_Toc502838051"/>
              <w:bookmarkEnd w:id="654"/>
            </w:del>
          </w:p>
        </w:tc>
        <w:tc>
          <w:tcPr>
            <w:tcW w:w="803" w:type="dxa"/>
          </w:tcPr>
          <w:p w:rsidR="00047D13" w:rsidDel="00183F23" w:rsidRDefault="00AB10A9">
            <w:pPr>
              <w:jc w:val="center"/>
              <w:rPr>
                <w:del w:id="655" w:author="PSA" w:date="2018-01-04T13:34:00Z"/>
              </w:rPr>
            </w:pPr>
            <w:del w:id="656" w:author="PSA" w:date="2018-01-04T13:34:00Z">
              <w:r w:rsidDel="00183F23">
                <w:delText>☐</w:delText>
              </w:r>
              <w:bookmarkStart w:id="657" w:name="_Toc502838052"/>
              <w:bookmarkEnd w:id="657"/>
            </w:del>
          </w:p>
        </w:tc>
        <w:tc>
          <w:tcPr>
            <w:tcW w:w="803" w:type="dxa"/>
          </w:tcPr>
          <w:p w:rsidR="00047D13" w:rsidDel="00183F23" w:rsidRDefault="00AB10A9">
            <w:pPr>
              <w:jc w:val="center"/>
              <w:rPr>
                <w:del w:id="658" w:author="PSA" w:date="2018-01-04T13:34:00Z"/>
              </w:rPr>
            </w:pPr>
            <w:del w:id="659" w:author="PSA" w:date="2018-01-04T13:34:00Z">
              <w:r w:rsidDel="00183F23">
                <w:delText>☐</w:delText>
              </w:r>
              <w:bookmarkStart w:id="660" w:name="_Toc502838053"/>
              <w:bookmarkEnd w:id="660"/>
            </w:del>
          </w:p>
        </w:tc>
        <w:tc>
          <w:tcPr>
            <w:tcW w:w="804" w:type="dxa"/>
          </w:tcPr>
          <w:p w:rsidR="00047D13" w:rsidDel="00183F23" w:rsidRDefault="00AB10A9">
            <w:pPr>
              <w:jc w:val="center"/>
              <w:rPr>
                <w:del w:id="661" w:author="PSA" w:date="2018-01-04T13:34:00Z"/>
              </w:rPr>
            </w:pPr>
            <w:del w:id="662" w:author="PSA" w:date="2018-01-04T13:34:00Z">
              <w:r w:rsidDel="00183F23">
                <w:delText>☐</w:delText>
              </w:r>
              <w:bookmarkStart w:id="663" w:name="_Toc502838054"/>
              <w:bookmarkEnd w:id="663"/>
            </w:del>
          </w:p>
        </w:tc>
        <w:bookmarkStart w:id="664" w:name="_Toc502838055"/>
        <w:bookmarkEnd w:id="664"/>
      </w:tr>
    </w:tbl>
    <w:p w:rsidR="00047D13" w:rsidRDefault="00AB10A9">
      <w:pPr>
        <w:pStyle w:val="Heading2"/>
        <w:numPr>
          <w:ilvl w:val="1"/>
          <w:numId w:val="3"/>
        </w:numPr>
      </w:pPr>
      <w:bookmarkStart w:id="665" w:name="_1y810tw" w:colFirst="0" w:colLast="0"/>
      <w:bookmarkStart w:id="666" w:name="_Toc502838056"/>
      <w:bookmarkEnd w:id="665"/>
      <w:r>
        <w:t>Administration</w:t>
      </w:r>
      <w:bookmarkEnd w:id="666"/>
    </w:p>
    <w:p w:rsidR="00047D13" w:rsidRDefault="00AB10A9">
      <w:pPr>
        <w:pStyle w:val="Heading3"/>
        <w:numPr>
          <w:ilvl w:val="2"/>
          <w:numId w:val="3"/>
        </w:numPr>
      </w:pPr>
      <w:bookmarkStart w:id="667" w:name="_Toc502838057"/>
      <w:r>
        <w:t>Best Practices Checklists</w:t>
      </w:r>
      <w:bookmarkEnd w:id="667"/>
    </w:p>
    <w:p w:rsidR="00047D13" w:rsidRDefault="00047D13"/>
    <w:p w:rsidR="00047D13" w:rsidRDefault="00AB10A9">
      <w:pPr>
        <w:tabs>
          <w:tab w:val="left" w:pos="-1440"/>
          <w:tab w:val="left" w:pos="-720"/>
          <w:tab w:val="left" w:pos="1080"/>
        </w:tabs>
        <w:ind w:left="720"/>
        <w:jc w:val="both"/>
      </w:pPr>
      <w:r>
        <w:t xml:space="preserve">Note: </w:t>
      </w:r>
    </w:p>
    <w:p w:rsidR="00047D13" w:rsidRDefault="00AB10A9">
      <w:pPr>
        <w:numPr>
          <w:ilvl w:val="0"/>
          <w:numId w:val="7"/>
        </w:numPr>
        <w:tabs>
          <w:tab w:val="left" w:pos="-1440"/>
          <w:tab w:val="left" w:pos="-720"/>
        </w:tabs>
        <w:jc w:val="both"/>
      </w:pPr>
      <w:r>
        <w:t>If you do NOT have any user or company administration requirement, or your application will be using Corporate/PORTNET community administration processes, you may skip this section by indicating “N.A” and the reason.</w:t>
      </w:r>
    </w:p>
    <w:p w:rsidR="00047D13" w:rsidRDefault="00047D13">
      <w:pPr>
        <w:tabs>
          <w:tab w:val="left" w:pos="-1440"/>
          <w:tab w:val="left" w:pos="-720"/>
        </w:tabs>
        <w:ind w:left="720"/>
        <w:jc w:val="both"/>
      </w:pPr>
    </w:p>
    <w:p w:rsidR="00047D13" w:rsidRDefault="00AB10A9">
      <w:pPr>
        <w:numPr>
          <w:ilvl w:val="0"/>
          <w:numId w:val="7"/>
        </w:numPr>
        <w:tabs>
          <w:tab w:val="left" w:pos="-1440"/>
          <w:tab w:val="left" w:pos="-720"/>
        </w:tabs>
        <w:jc w:val="both"/>
      </w:pPr>
      <w:r>
        <w:t xml:space="preserve">If you have user or company administration requirements, but are not leveraging on the existing Corporate/PORTNET established community administration processes, please go through the checklists below and indicate how each activity is realized. </w:t>
      </w:r>
    </w:p>
    <w:p w:rsidR="00047D13" w:rsidRDefault="00047D13"/>
    <w:tbl>
      <w:tblPr>
        <w:tblStyle w:val="af1"/>
        <w:tblW w:w="864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86"/>
        <w:gridCol w:w="4961"/>
      </w:tblGrid>
      <w:tr w:rsidR="00047D13">
        <w:tc>
          <w:tcPr>
            <w:tcW w:w="3686" w:type="dxa"/>
            <w:tcBorders>
              <w:bottom w:val="nil"/>
            </w:tcBorders>
            <w:shd w:val="clear" w:color="auto" w:fill="B3B3B3"/>
          </w:tcPr>
          <w:p w:rsidR="00047D13" w:rsidRDefault="00AB10A9">
            <w:r>
              <w:rPr>
                <w:b/>
              </w:rPr>
              <w:t>Administration Checklists</w:t>
            </w:r>
          </w:p>
        </w:tc>
        <w:tc>
          <w:tcPr>
            <w:tcW w:w="4961" w:type="dxa"/>
            <w:tcBorders>
              <w:bottom w:val="nil"/>
            </w:tcBorders>
            <w:shd w:val="clear" w:color="auto" w:fill="B3B3B3"/>
          </w:tcPr>
          <w:p w:rsidR="00047D13" w:rsidRDefault="00AB10A9">
            <w:r>
              <w:rPr>
                <w:b/>
              </w:rPr>
              <w:t>Please state how it will be realised. If not applicable, please state reasons.</w:t>
            </w:r>
          </w:p>
        </w:tc>
      </w:tr>
      <w:tr w:rsidR="00047D13">
        <w:tc>
          <w:tcPr>
            <w:tcW w:w="8647" w:type="dxa"/>
            <w:gridSpan w:val="2"/>
            <w:shd w:val="clear" w:color="auto" w:fill="CCCCCC"/>
          </w:tcPr>
          <w:p w:rsidR="00047D13" w:rsidRDefault="00047D13"/>
          <w:p w:rsidR="00047D13" w:rsidRDefault="00AB10A9">
            <w:r>
              <w:rPr>
                <w:b/>
              </w:rPr>
              <w:t>User Administration</w:t>
            </w:r>
          </w:p>
          <w:p w:rsidR="00047D13" w:rsidRDefault="00047D13"/>
        </w:tc>
      </w:tr>
      <w:tr w:rsidR="00047D13">
        <w:tc>
          <w:tcPr>
            <w:tcW w:w="3686" w:type="dxa"/>
          </w:tcPr>
          <w:p w:rsidR="00047D13" w:rsidRDefault="00047D13"/>
          <w:p w:rsidR="00047D13" w:rsidRDefault="00AB10A9">
            <w:r>
              <w:t>* Creation of Account</w:t>
            </w:r>
          </w:p>
        </w:tc>
        <w:tc>
          <w:tcPr>
            <w:tcW w:w="4961" w:type="dxa"/>
          </w:tcPr>
          <w:p w:rsidR="00047D13" w:rsidRDefault="00AB10A9">
            <w:del w:id="668" w:author="PSA" w:date="2017-12-08T12:28:00Z">
              <w:r w:rsidDel="00CC0123">
                <w:delText>N</w:delText>
              </w:r>
              <w:commentRangeStart w:id="669"/>
              <w:r w:rsidDel="00CC0123">
                <w:delText>A</w:delText>
              </w:r>
            </w:del>
            <w:ins w:id="670" w:author="PSA" w:date="2017-12-08T12:28:00Z">
              <w:r w:rsidR="00CC0123">
                <w:t>Y</w:t>
              </w:r>
            </w:ins>
            <w:commentRangeEnd w:id="669"/>
            <w:r w:rsidR="00ED4493">
              <w:rPr>
                <w:rStyle w:val="CommentReference"/>
              </w:rPr>
              <w:commentReference w:id="669"/>
            </w:r>
          </w:p>
        </w:tc>
      </w:tr>
      <w:tr w:rsidR="00047D13">
        <w:tc>
          <w:tcPr>
            <w:tcW w:w="3686" w:type="dxa"/>
            <w:tcBorders>
              <w:bottom w:val="nil"/>
            </w:tcBorders>
          </w:tcPr>
          <w:p w:rsidR="00047D13" w:rsidRDefault="00047D13"/>
          <w:p w:rsidR="00047D13" w:rsidRDefault="00AB10A9">
            <w:r>
              <w:t>* Maintenance of account (such as update/delete user account, change password, assignment of role)</w:t>
            </w:r>
          </w:p>
          <w:p w:rsidR="00047D13" w:rsidRDefault="00047D13"/>
          <w:p w:rsidR="00047D13" w:rsidRDefault="00AB10A9">
            <w:r>
              <w:t>If there is delegated administration, please state how the delegated administrator account is handled.</w:t>
            </w:r>
          </w:p>
          <w:p w:rsidR="00047D13" w:rsidRDefault="00047D13"/>
        </w:tc>
        <w:tc>
          <w:tcPr>
            <w:tcW w:w="4961" w:type="dxa"/>
            <w:tcBorders>
              <w:bottom w:val="nil"/>
            </w:tcBorders>
          </w:tcPr>
          <w:p w:rsidR="00047D13" w:rsidRDefault="00CC0123">
            <w:commentRangeStart w:id="671"/>
            <w:ins w:id="672" w:author="PSA" w:date="2017-12-08T12:28:00Z">
              <w:r>
                <w:lastRenderedPageBreak/>
                <w:t>Y</w:t>
              </w:r>
            </w:ins>
            <w:commentRangeEnd w:id="671"/>
            <w:r w:rsidR="00ED4493">
              <w:rPr>
                <w:rStyle w:val="CommentReference"/>
              </w:rPr>
              <w:commentReference w:id="671"/>
            </w:r>
          </w:p>
        </w:tc>
      </w:tr>
      <w:tr w:rsidR="00047D13">
        <w:tc>
          <w:tcPr>
            <w:tcW w:w="3686" w:type="dxa"/>
            <w:tcBorders>
              <w:bottom w:val="nil"/>
            </w:tcBorders>
          </w:tcPr>
          <w:p w:rsidR="00047D13" w:rsidRDefault="00047D13"/>
          <w:p w:rsidR="00047D13" w:rsidRDefault="00AB10A9">
            <w:r>
              <w:t>* Maintenance of Password (re-issue new password, unlock password, etc)</w:t>
            </w:r>
          </w:p>
          <w:p w:rsidR="00047D13" w:rsidRDefault="00047D13"/>
        </w:tc>
        <w:tc>
          <w:tcPr>
            <w:tcW w:w="4961" w:type="dxa"/>
            <w:tcBorders>
              <w:bottom w:val="nil"/>
            </w:tcBorders>
          </w:tcPr>
          <w:p w:rsidR="00797CBC" w:rsidRDefault="00797CBC">
            <w:pPr>
              <w:rPr>
                <w:ins w:id="673" w:author="SEAN SEAH, COSD" w:date="2018-01-04T10:14:00Z"/>
              </w:rPr>
            </w:pPr>
          </w:p>
          <w:p w:rsidR="00047D13" w:rsidRDefault="00CC0123">
            <w:ins w:id="674" w:author="PSA" w:date="2017-12-08T12:29:00Z">
              <w:r>
                <w:t>Managed by Windows AD</w:t>
              </w:r>
            </w:ins>
          </w:p>
        </w:tc>
      </w:tr>
      <w:tr w:rsidR="00047D13">
        <w:tc>
          <w:tcPr>
            <w:tcW w:w="3686" w:type="dxa"/>
            <w:tcBorders>
              <w:bottom w:val="nil"/>
            </w:tcBorders>
          </w:tcPr>
          <w:p w:rsidR="00047D13" w:rsidRDefault="00047D13"/>
          <w:p w:rsidR="00047D13" w:rsidRDefault="00AB10A9">
            <w:r>
              <w:t>* Housekeeping of in-active accounts (to un-assign role if user no longer needs the access)</w:t>
            </w:r>
          </w:p>
          <w:p w:rsidR="00047D13" w:rsidRDefault="00047D13"/>
        </w:tc>
        <w:tc>
          <w:tcPr>
            <w:tcW w:w="4961" w:type="dxa"/>
            <w:tcBorders>
              <w:bottom w:val="nil"/>
            </w:tcBorders>
          </w:tcPr>
          <w:p w:rsidR="007663B0" w:rsidRDefault="007663B0">
            <w:pPr>
              <w:rPr>
                <w:ins w:id="675" w:author="SEAN SEAH, COSD" w:date="2018-01-04T10:15:00Z"/>
              </w:rPr>
            </w:pPr>
          </w:p>
          <w:p w:rsidR="00FD4ABD" w:rsidRDefault="00F52BAD" w:rsidP="00F52BAD">
            <w:ins w:id="676" w:author="PSA" w:date="2018-01-04T13:44:00Z">
              <w:r>
                <w:t xml:space="preserve">Provide </w:t>
              </w:r>
            </w:ins>
            <w:ins w:id="677" w:author="PSA" w:date="2018-01-04T13:46:00Z">
              <w:r>
                <w:t>SQL</w:t>
              </w:r>
            </w:ins>
            <w:ins w:id="678" w:author="PSA" w:date="2018-01-04T13:44:00Z">
              <w:r>
                <w:t xml:space="preserve"> scripts to remove inactive user</w:t>
              </w:r>
            </w:ins>
            <w:del w:id="679" w:author="PSA" w:date="2018-01-04T13:44:00Z">
              <w:r w:rsidR="00AB10A9" w:rsidDel="00F52BAD">
                <w:delText>NA</w:delText>
              </w:r>
            </w:del>
          </w:p>
        </w:tc>
      </w:tr>
      <w:tr w:rsidR="00047D13">
        <w:tc>
          <w:tcPr>
            <w:tcW w:w="3686" w:type="dxa"/>
            <w:tcBorders>
              <w:bottom w:val="nil"/>
            </w:tcBorders>
          </w:tcPr>
          <w:p w:rsidR="00047D13" w:rsidRDefault="00047D13"/>
          <w:p w:rsidR="00047D13" w:rsidRDefault="00AB10A9">
            <w:r>
              <w:t>* Procedures for end user to apply for new account and inform of changes.</w:t>
            </w:r>
          </w:p>
          <w:p w:rsidR="00047D13" w:rsidRDefault="00047D13"/>
        </w:tc>
        <w:tc>
          <w:tcPr>
            <w:tcW w:w="4961" w:type="dxa"/>
            <w:tcBorders>
              <w:bottom w:val="nil"/>
            </w:tcBorders>
          </w:tcPr>
          <w:p w:rsidR="00797CBC" w:rsidRDefault="00797CBC">
            <w:pPr>
              <w:rPr>
                <w:ins w:id="680" w:author="SEAN SEAH, COSD" w:date="2018-01-04T10:14:00Z"/>
              </w:rPr>
            </w:pPr>
          </w:p>
          <w:p w:rsidR="00047D13" w:rsidRDefault="00CC0123">
            <w:ins w:id="681" w:author="PSA" w:date="2017-12-08T12:30:00Z">
              <w:r>
                <w:t>Managed by Windows AD</w:t>
              </w:r>
            </w:ins>
          </w:p>
        </w:tc>
      </w:tr>
      <w:tr w:rsidR="00047D13">
        <w:tc>
          <w:tcPr>
            <w:tcW w:w="3686" w:type="dxa"/>
            <w:tcBorders>
              <w:bottom w:val="nil"/>
            </w:tcBorders>
          </w:tcPr>
          <w:p w:rsidR="00047D13" w:rsidRDefault="00047D13"/>
          <w:p w:rsidR="00047D13" w:rsidRDefault="00AB10A9">
            <w:r>
              <w:t>* Procedure for dissemination of password</w:t>
            </w:r>
          </w:p>
          <w:p w:rsidR="00047D13" w:rsidRDefault="00047D13"/>
        </w:tc>
        <w:tc>
          <w:tcPr>
            <w:tcW w:w="4961" w:type="dxa"/>
            <w:tcBorders>
              <w:bottom w:val="nil"/>
            </w:tcBorders>
          </w:tcPr>
          <w:p w:rsidR="00797CBC" w:rsidRDefault="00797CBC">
            <w:pPr>
              <w:rPr>
                <w:ins w:id="682" w:author="SEAN SEAH, COSD" w:date="2018-01-04T10:14:00Z"/>
              </w:rPr>
            </w:pPr>
          </w:p>
          <w:p w:rsidR="00047D13" w:rsidRDefault="00797CBC">
            <w:ins w:id="683" w:author="SEAN SEAH, COSD" w:date="2018-01-04T10:14:00Z">
              <w:r>
                <w:t xml:space="preserve">Using </w:t>
              </w:r>
            </w:ins>
            <w:ins w:id="684" w:author="PSA" w:date="2017-12-08T12:29:00Z">
              <w:del w:id="685" w:author="SEAN SEAH, COSD" w:date="2018-01-04T10:14:00Z">
                <w:r w:rsidR="00CC0123" w:rsidDel="00797CBC">
                  <w:delText xml:space="preserve">Managed by </w:delText>
                </w:r>
              </w:del>
              <w:r w:rsidR="00CC0123">
                <w:t>Windows AD</w:t>
              </w:r>
            </w:ins>
            <w:ins w:id="686" w:author="SEAN SEAH, COSD" w:date="2018-01-04T10:14:00Z">
              <w:r w:rsidR="00CC4F8E">
                <w:t xml:space="preserve"> Account</w:t>
              </w:r>
            </w:ins>
          </w:p>
        </w:tc>
      </w:tr>
      <w:tr w:rsidR="00047D13">
        <w:tc>
          <w:tcPr>
            <w:tcW w:w="8647" w:type="dxa"/>
            <w:gridSpan w:val="2"/>
            <w:shd w:val="clear" w:color="auto" w:fill="CCCCCC"/>
          </w:tcPr>
          <w:p w:rsidR="00047D13" w:rsidRDefault="00047D13"/>
          <w:p w:rsidR="00047D13" w:rsidRDefault="00AB10A9">
            <w:r>
              <w:rPr>
                <w:b/>
              </w:rPr>
              <w:t>Company Administration (for application that has external user)</w:t>
            </w:r>
          </w:p>
          <w:p w:rsidR="00047D13" w:rsidRDefault="00047D13"/>
        </w:tc>
      </w:tr>
      <w:tr w:rsidR="00047D13">
        <w:tc>
          <w:tcPr>
            <w:tcW w:w="3686" w:type="dxa"/>
          </w:tcPr>
          <w:p w:rsidR="00047D13" w:rsidRDefault="00047D13"/>
          <w:p w:rsidR="00047D13" w:rsidRDefault="00AB10A9">
            <w:r>
              <w:t>* Creation of Company Account</w:t>
            </w:r>
          </w:p>
          <w:p w:rsidR="00047D13" w:rsidRDefault="00047D13"/>
        </w:tc>
        <w:tc>
          <w:tcPr>
            <w:tcW w:w="4961" w:type="dxa"/>
          </w:tcPr>
          <w:p w:rsidR="00792F50" w:rsidRDefault="00792F50">
            <w:pPr>
              <w:rPr>
                <w:ins w:id="687" w:author="SEAN SEAH, COSD" w:date="2018-01-04T10:19:00Z"/>
              </w:rPr>
            </w:pPr>
          </w:p>
          <w:p w:rsidR="00047D13" w:rsidRDefault="00AB10A9">
            <w:r>
              <w:t>NA</w:t>
            </w:r>
          </w:p>
        </w:tc>
      </w:tr>
      <w:tr w:rsidR="00047D13">
        <w:tc>
          <w:tcPr>
            <w:tcW w:w="3686" w:type="dxa"/>
          </w:tcPr>
          <w:p w:rsidR="00047D13" w:rsidRDefault="00047D13"/>
          <w:p w:rsidR="00047D13" w:rsidRDefault="00AB10A9">
            <w:r>
              <w:t xml:space="preserve">* Maintenance of Company account </w:t>
            </w:r>
          </w:p>
          <w:p w:rsidR="00047D13" w:rsidRDefault="00047D13"/>
        </w:tc>
        <w:tc>
          <w:tcPr>
            <w:tcW w:w="4961" w:type="dxa"/>
          </w:tcPr>
          <w:p w:rsidR="00792F50" w:rsidRDefault="00792F50">
            <w:pPr>
              <w:rPr>
                <w:ins w:id="688" w:author="SEAN SEAH, COSD" w:date="2018-01-04T10:19:00Z"/>
              </w:rPr>
            </w:pPr>
          </w:p>
          <w:p w:rsidR="00047D13" w:rsidRDefault="00AB10A9">
            <w:r>
              <w:t>NA</w:t>
            </w:r>
          </w:p>
        </w:tc>
      </w:tr>
      <w:tr w:rsidR="00047D13">
        <w:tc>
          <w:tcPr>
            <w:tcW w:w="3686" w:type="dxa"/>
          </w:tcPr>
          <w:p w:rsidR="00047D13" w:rsidRDefault="00047D13"/>
          <w:p w:rsidR="00047D13" w:rsidRDefault="00AB10A9">
            <w:r>
              <w:t xml:space="preserve">* Maintenance of product (subscribe </w:t>
            </w:r>
          </w:p>
          <w:p w:rsidR="00047D13" w:rsidRDefault="00AB10A9">
            <w:r>
              <w:t>and unsubscribe product)</w:t>
            </w:r>
          </w:p>
          <w:p w:rsidR="00047D13" w:rsidRDefault="00047D13"/>
        </w:tc>
        <w:tc>
          <w:tcPr>
            <w:tcW w:w="4961" w:type="dxa"/>
          </w:tcPr>
          <w:p w:rsidR="00792F50" w:rsidRDefault="00792F50">
            <w:pPr>
              <w:rPr>
                <w:ins w:id="689" w:author="SEAN SEAH, COSD" w:date="2018-01-04T10:19:00Z"/>
              </w:rPr>
            </w:pPr>
          </w:p>
          <w:p w:rsidR="00047D13" w:rsidRDefault="00AB10A9">
            <w:r>
              <w:t>NA</w:t>
            </w:r>
          </w:p>
        </w:tc>
      </w:tr>
      <w:tr w:rsidR="00047D13">
        <w:tc>
          <w:tcPr>
            <w:tcW w:w="3686" w:type="dxa"/>
          </w:tcPr>
          <w:p w:rsidR="00047D13" w:rsidRDefault="00047D13"/>
          <w:p w:rsidR="00047D13" w:rsidRDefault="00AB10A9">
            <w:r>
              <w:t>* User defined roles (aggregate of default roles from various product)</w:t>
            </w:r>
          </w:p>
          <w:p w:rsidR="00047D13" w:rsidRDefault="00047D13"/>
        </w:tc>
        <w:tc>
          <w:tcPr>
            <w:tcW w:w="4961" w:type="dxa"/>
          </w:tcPr>
          <w:p w:rsidR="00792F50" w:rsidRDefault="00792F50">
            <w:pPr>
              <w:rPr>
                <w:ins w:id="690" w:author="SEAN SEAH, COSD" w:date="2018-01-04T10:19:00Z"/>
              </w:rPr>
            </w:pPr>
          </w:p>
          <w:p w:rsidR="00047D13" w:rsidRDefault="00AB10A9">
            <w:r>
              <w:t>NA</w:t>
            </w:r>
          </w:p>
        </w:tc>
      </w:tr>
    </w:tbl>
    <w:p w:rsidR="00047D13" w:rsidRDefault="00AB10A9">
      <w:pPr>
        <w:pStyle w:val="Heading3"/>
        <w:numPr>
          <w:ilvl w:val="2"/>
          <w:numId w:val="3"/>
        </w:numPr>
      </w:pPr>
      <w:bookmarkStart w:id="691" w:name="_Toc502838058"/>
      <w:r>
        <w:t>Other Administration Requirements and Designs</w:t>
      </w:r>
      <w:bookmarkEnd w:id="691"/>
    </w:p>
    <w:p w:rsidR="00047D13" w:rsidRDefault="00047D13">
      <w:pPr>
        <w:tabs>
          <w:tab w:val="left" w:pos="-1440"/>
          <w:tab w:val="left" w:pos="-720"/>
          <w:tab w:val="left" w:pos="1080"/>
        </w:tabs>
        <w:jc w:val="both"/>
      </w:pPr>
      <w:bookmarkStart w:id="692" w:name="_1ci93xb" w:colFirst="0" w:colLast="0"/>
      <w:bookmarkEnd w:id="692"/>
    </w:p>
    <w:tbl>
      <w:tblPr>
        <w:tblStyle w:val="af2"/>
        <w:tblW w:w="865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651"/>
      </w:tblGrid>
      <w:tr w:rsidR="00047D13">
        <w:tc>
          <w:tcPr>
            <w:tcW w:w="8651"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Indicate additional administration requirements and designs, if it is not covered in the checklists.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Please have a sub section for each administration requirement and the proposed design.</w:t>
            </w:r>
          </w:p>
        </w:tc>
      </w:tr>
    </w:tbl>
    <w:p w:rsidR="00047D13" w:rsidRDefault="00AB10A9">
      <w:pPr>
        <w:pStyle w:val="Heading2"/>
        <w:numPr>
          <w:ilvl w:val="1"/>
          <w:numId w:val="3"/>
        </w:numPr>
      </w:pPr>
      <w:bookmarkStart w:id="693" w:name="_3whwml4" w:colFirst="0" w:colLast="0"/>
      <w:bookmarkStart w:id="694" w:name="_Toc502838059"/>
      <w:bookmarkEnd w:id="693"/>
      <w:r>
        <w:t>Audit</w:t>
      </w:r>
      <w:bookmarkEnd w:id="694"/>
    </w:p>
    <w:p w:rsidR="00047D13" w:rsidRDefault="00047D13">
      <w:pPr>
        <w:tabs>
          <w:tab w:val="left" w:pos="-1440"/>
          <w:tab w:val="left" w:pos="-720"/>
          <w:tab w:val="left" w:pos="1080"/>
        </w:tabs>
        <w:jc w:val="both"/>
      </w:pPr>
    </w:p>
    <w:tbl>
      <w:tblPr>
        <w:tblStyle w:val="af3"/>
        <w:tblW w:w="8793"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793"/>
      </w:tblGrid>
      <w:tr w:rsidR="00047D13">
        <w:tc>
          <w:tcPr>
            <w:tcW w:w="8793"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Indicate the design of the audit trail facility in your application. An audit trail facility here is for the purpose of security review and audit of user access.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 xml:space="preserve">Note: Application leveraging on Corporate or </w:t>
            </w:r>
            <w:proofErr w:type="spellStart"/>
            <w:r>
              <w:t>Portnet</w:t>
            </w:r>
            <w:proofErr w:type="spellEnd"/>
            <w:r>
              <w:t xml:space="preserve"> Community administration processes, or </w:t>
            </w:r>
            <w:proofErr w:type="spellStart"/>
            <w:r>
              <w:t>Siteminder</w:t>
            </w:r>
            <w:proofErr w:type="spellEnd"/>
            <w:r>
              <w:t xml:space="preserve"> security framework, would have satisfied all the security-related audit checklists below.</w:t>
            </w:r>
          </w:p>
          <w:p w:rsidR="00047D13" w:rsidRDefault="00047D13">
            <w:pPr>
              <w:tabs>
                <w:tab w:val="left" w:pos="-1440"/>
                <w:tab w:val="left" w:pos="-720"/>
                <w:tab w:val="left" w:pos="1080"/>
              </w:tabs>
              <w:jc w:val="both"/>
            </w:pPr>
          </w:p>
        </w:tc>
      </w:tr>
    </w:tbl>
    <w:p w:rsidR="00047D13" w:rsidRDefault="00047D13">
      <w:pPr>
        <w:jc w:val="both"/>
      </w:pPr>
    </w:p>
    <w:tbl>
      <w:tblPr>
        <w:tblStyle w:val="af4"/>
        <w:tblW w:w="8789" w:type="dxa"/>
        <w:tblInd w:w="67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tblPr>
      <w:tblGrid>
        <w:gridCol w:w="3402"/>
        <w:gridCol w:w="993"/>
        <w:gridCol w:w="4394"/>
      </w:tblGrid>
      <w:tr w:rsidR="00047D13">
        <w:tc>
          <w:tcPr>
            <w:tcW w:w="3402" w:type="dxa"/>
            <w:shd w:val="clear" w:color="auto" w:fill="B3B3B3"/>
          </w:tcPr>
          <w:p w:rsidR="00047D13" w:rsidRDefault="00AB10A9">
            <w:r>
              <w:rPr>
                <w:b/>
              </w:rPr>
              <w:t>Security Audit Implementation Checklists</w:t>
            </w:r>
          </w:p>
          <w:p w:rsidR="00047D13" w:rsidRDefault="00047D13"/>
        </w:tc>
        <w:tc>
          <w:tcPr>
            <w:tcW w:w="993" w:type="dxa"/>
            <w:shd w:val="clear" w:color="auto" w:fill="B3B3B3"/>
          </w:tcPr>
          <w:p w:rsidR="00047D13" w:rsidRDefault="00AB10A9">
            <w:r>
              <w:rPr>
                <w:b/>
              </w:rPr>
              <w:t>Comply</w:t>
            </w:r>
            <w:r>
              <w:rPr>
                <w:b/>
                <w:sz w:val="18"/>
                <w:szCs w:val="18"/>
              </w:rPr>
              <w:t>(Y/N/NA)</w:t>
            </w:r>
          </w:p>
        </w:tc>
        <w:tc>
          <w:tcPr>
            <w:tcW w:w="4394" w:type="dxa"/>
            <w:shd w:val="clear" w:color="auto" w:fill="B3B3B3"/>
          </w:tcPr>
          <w:p w:rsidR="00047D13" w:rsidRDefault="00AB10A9">
            <w:r>
              <w:rPr>
                <w:b/>
              </w:rPr>
              <w:t>For non-compliance and not applicable, please provide justification.</w:t>
            </w:r>
          </w:p>
        </w:tc>
      </w:tr>
      <w:tr w:rsidR="00047D13">
        <w:tc>
          <w:tcPr>
            <w:tcW w:w="3402" w:type="dxa"/>
            <w:shd w:val="clear" w:color="auto" w:fill="D9D9D9"/>
          </w:tcPr>
          <w:p w:rsidR="00047D13" w:rsidRDefault="00047D13"/>
          <w:p w:rsidR="00047D13" w:rsidRDefault="00AB10A9">
            <w:r>
              <w:rPr>
                <w:b/>
              </w:rPr>
              <w:t>Security Aspect</w:t>
            </w:r>
          </w:p>
          <w:p w:rsidR="00047D13" w:rsidRDefault="00047D13"/>
        </w:tc>
        <w:tc>
          <w:tcPr>
            <w:tcW w:w="993" w:type="dxa"/>
            <w:shd w:val="clear" w:color="auto" w:fill="D9D9D9"/>
          </w:tcPr>
          <w:p w:rsidR="00047D13" w:rsidRDefault="00047D13"/>
        </w:tc>
        <w:tc>
          <w:tcPr>
            <w:tcW w:w="4394" w:type="dxa"/>
            <w:shd w:val="clear" w:color="auto" w:fill="D9D9D9"/>
          </w:tcPr>
          <w:p w:rsidR="00047D13" w:rsidRDefault="00047D13"/>
        </w:tc>
      </w:tr>
      <w:tr w:rsidR="00047D13" w:rsidTr="00630DF2">
        <w:tc>
          <w:tcPr>
            <w:tcW w:w="3402" w:type="dxa"/>
          </w:tcPr>
          <w:p w:rsidR="00047D13" w:rsidRDefault="00047D13"/>
          <w:p w:rsidR="00047D13" w:rsidRDefault="00AB10A9">
            <w:r>
              <w:t>Audit trails are created for both success and fail login events. There should be a trace of login/logout, access violations.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OS-, database- and application- audit trails shall contain accounted and </w:t>
            </w:r>
            <w:proofErr w:type="spellStart"/>
            <w:r>
              <w:t>timestamped</w:t>
            </w:r>
            <w:proofErr w:type="spellEnd"/>
            <w:r>
              <w:t xml:space="preserve"> log of commands executed at that level by administrative accounts (i.e. who executed what at when).</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OS logs shall be piped to a centralised </w:t>
            </w:r>
            <w:proofErr w:type="spellStart"/>
            <w:r>
              <w:t>syslog</w:t>
            </w:r>
            <w:proofErr w:type="spellEnd"/>
            <w:r>
              <w:t xml:space="preserve"> server. Detailed steps kindly refer to: </w:t>
            </w:r>
            <w:hyperlink r:id="rId20">
              <w:r>
                <w:rPr>
                  <w:color w:val="0000FF"/>
                  <w:u w:val="single"/>
                </w:rPr>
                <w:t>http://confluence.psa:8008/download/attachments/17784/Procedures+for+the+review+of+third-party+monitored+logs.pdf?version=1</w:t>
              </w:r>
            </w:hyperlink>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Access to sensitive pages or critical transactions should also be logged. This may involve consultation with business user.</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The information to log should contain at least: date, time, source information (such as IP address), user ID, department/organisation ID, action performed and status. </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Audit information is kept for the specified period as per security and business requirement.</w:t>
            </w:r>
          </w:p>
          <w:p w:rsidR="00047D13" w:rsidRDefault="00047D13"/>
          <w:p w:rsidR="00047D13" w:rsidRDefault="00AB10A9">
            <w:r>
              <w:t>Login/security related for 3 months.</w:t>
            </w:r>
          </w:p>
          <w:p w:rsidR="00047D13" w:rsidRDefault="00AB10A9">
            <w:r>
              <w:t>Finance related for a minimum of 5 years.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Access to audit trail logs must be restricted.</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Have facility to periodically review the security log for any access violation.</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Transactional system shall have an </w:t>
            </w:r>
            <w:r>
              <w:lastRenderedPageBreak/>
              <w:t>audit trial log, where changes to business information are recorded.</w:t>
            </w:r>
          </w:p>
          <w:p w:rsidR="00047D13" w:rsidRDefault="00047D13"/>
        </w:tc>
        <w:tc>
          <w:tcPr>
            <w:tcW w:w="993" w:type="dxa"/>
            <w:vAlign w:val="center"/>
          </w:tcPr>
          <w:p w:rsidR="00047D13" w:rsidRDefault="00AB10A9" w:rsidP="00630DF2">
            <w:pPr>
              <w:jc w:val="center"/>
            </w:pPr>
            <w:r>
              <w:lastRenderedPageBreak/>
              <w:t>Y</w:t>
            </w:r>
          </w:p>
        </w:tc>
        <w:tc>
          <w:tcPr>
            <w:tcW w:w="4394" w:type="dxa"/>
          </w:tcPr>
          <w:p w:rsidR="00047D13" w:rsidRDefault="00047D13"/>
        </w:tc>
      </w:tr>
      <w:tr w:rsidR="00047D13" w:rsidTr="00630DF2">
        <w:tc>
          <w:tcPr>
            <w:tcW w:w="3402" w:type="dxa"/>
          </w:tcPr>
          <w:p w:rsidR="00047D13" w:rsidRDefault="00047D13"/>
          <w:p w:rsidR="00047D13" w:rsidRDefault="00AB10A9">
            <w:r>
              <w:t xml:space="preserve">The operating system shall complete a server security review assessed by IT Security Team. Refer to “Server Review” section under </w:t>
            </w:r>
            <w:hyperlink r:id="rId21">
              <w:r>
                <w:rPr>
                  <w:color w:val="0000FF"/>
                  <w:u w:val="single"/>
                </w:rPr>
                <w:t>http://confluence.psa:8008/display/itsec/ITI+Security</w:t>
              </w:r>
            </w:hyperlink>
            <w:r>
              <w:t xml:space="preserve"> for detailed instructions.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bl>
    <w:p w:rsidR="00047D13" w:rsidRDefault="00AB10A9">
      <w:pPr>
        <w:pStyle w:val="Heading2"/>
        <w:numPr>
          <w:ilvl w:val="1"/>
          <w:numId w:val="3"/>
        </w:numPr>
      </w:pPr>
      <w:bookmarkStart w:id="695" w:name="_2bn6wsx" w:colFirst="0" w:colLast="0"/>
      <w:bookmarkStart w:id="696" w:name="_Toc502838060"/>
      <w:bookmarkEnd w:id="695"/>
      <w:r>
        <w:t>Web Application Security</w:t>
      </w:r>
      <w:bookmarkEnd w:id="696"/>
    </w:p>
    <w:tbl>
      <w:tblPr>
        <w:tblStyle w:val="af5"/>
        <w:tblW w:w="81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90"/>
      </w:tblGrid>
      <w:tr w:rsidR="00047D13" w:rsidTr="00827B88">
        <w:tc>
          <w:tcPr>
            <w:tcW w:w="8190" w:type="dxa"/>
            <w:tcBorders>
              <w:bottom w:val="single" w:sz="4" w:space="0" w:color="000000"/>
            </w:tcBorders>
          </w:tcPr>
          <w:p w:rsidR="00047D13" w:rsidRDefault="00AB10A9">
            <w:pPr>
              <w:tabs>
                <w:tab w:val="left" w:pos="-1440"/>
                <w:tab w:val="left" w:pos="-720"/>
                <w:tab w:val="left" w:pos="1080"/>
              </w:tabs>
              <w:jc w:val="center"/>
              <w:rPr>
                <w:u w:val="single"/>
              </w:rPr>
            </w:pPr>
            <w:r>
              <w:rPr>
                <w:i/>
                <w:u w:val="single"/>
              </w:rPr>
              <w:t>What to include:</w:t>
            </w:r>
          </w:p>
          <w:p w:rsidR="00047D13" w:rsidRDefault="00AB10A9">
            <w:pPr>
              <w:tabs>
                <w:tab w:val="left" w:pos="-1440"/>
                <w:tab w:val="left" w:pos="-720"/>
                <w:tab w:val="left" w:pos="1080"/>
              </w:tabs>
              <w:jc w:val="center"/>
            </w:pPr>
            <w:r>
              <w:t>For web applications, below are checklists to protect against the top 25 most dangerous programming errors, in particular for web application coding.</w:t>
            </w:r>
          </w:p>
          <w:p w:rsidR="00047D13" w:rsidRDefault="00047D13">
            <w:pPr>
              <w:tabs>
                <w:tab w:val="left" w:pos="-1440"/>
                <w:tab w:val="left" w:pos="-720"/>
                <w:tab w:val="left" w:pos="1080"/>
              </w:tabs>
              <w:jc w:val="center"/>
            </w:pPr>
          </w:p>
        </w:tc>
      </w:tr>
    </w:tbl>
    <w:p w:rsidR="00047D13" w:rsidRDefault="00AB10A9">
      <w:pPr>
        <w:pStyle w:val="Heading3"/>
        <w:numPr>
          <w:ilvl w:val="2"/>
          <w:numId w:val="3"/>
        </w:numPr>
      </w:pPr>
      <w:bookmarkStart w:id="697" w:name="_Toc502838061"/>
      <w:r>
        <w:t xml:space="preserve">Secure Interaction </w:t>
      </w:r>
      <w:proofErr w:type="gramStart"/>
      <w:r>
        <w:t>Between</w:t>
      </w:r>
      <w:proofErr w:type="gramEnd"/>
      <w:r>
        <w:t xml:space="preserve"> Components</w:t>
      </w:r>
      <w:bookmarkEnd w:id="697"/>
    </w:p>
    <w:p w:rsidR="00047D13" w:rsidRDefault="00047D13"/>
    <w:tbl>
      <w:tblPr>
        <w:tblStyle w:val="af6"/>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9"/>
        <w:gridCol w:w="993"/>
        <w:gridCol w:w="4251"/>
      </w:tblGrid>
      <w:tr w:rsidR="00047D13">
        <w:tc>
          <w:tcPr>
            <w:tcW w:w="3249" w:type="dxa"/>
            <w:tcBorders>
              <w:bottom w:val="nil"/>
            </w:tcBorders>
            <w:shd w:val="clear" w:color="auto" w:fill="B3B3B3"/>
          </w:tcPr>
          <w:p w:rsidR="00047D13" w:rsidRDefault="00AB10A9">
            <w:r>
              <w:rPr>
                <w:b/>
              </w:rPr>
              <w:t>Checklists</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 xml:space="preserve">Proper Input Validation </w:t>
            </w:r>
          </w:p>
          <w:p w:rsidR="00047D13" w:rsidRDefault="00AB10A9">
            <w:r>
              <w:t>(</w:t>
            </w:r>
            <w:hyperlink r:id="rId22" w:anchor="CWE-20">
              <w:r>
                <w:rPr>
                  <w:color w:val="0000FF"/>
                  <w:u w:val="single"/>
                </w:rPr>
                <w:t>http://cwe.mitre.org/top25/#CWE-20</w:t>
              </w:r>
            </w:hyperlink>
            <w:r>
              <w:t>)</w:t>
            </w:r>
          </w:p>
          <w:p w:rsidR="00047D13" w:rsidRDefault="00047D13"/>
        </w:tc>
      </w:tr>
      <w:tr w:rsidR="00047D13" w:rsidTr="002B3F19">
        <w:tc>
          <w:tcPr>
            <w:tcW w:w="3249" w:type="dxa"/>
          </w:tcPr>
          <w:p w:rsidR="00047D13" w:rsidRDefault="00047D13"/>
          <w:p w:rsidR="00047D13" w:rsidRDefault="00AB10A9">
            <w:r>
              <w:t xml:space="preserve">Input is validated when invoking code that crosses language boundaries, such as from an interpreted language to native code. </w:t>
            </w:r>
          </w:p>
          <w:p w:rsidR="00047D13" w:rsidRDefault="00047D13"/>
          <w:p w:rsidR="00047D13" w:rsidRDefault="00AB10A9">
            <w:r>
              <w:t xml:space="preserve">For example, even though Java may not be susceptible to buffer overflows, providing a large argument in a call to native code might trigger an overflow.  </w:t>
            </w:r>
          </w:p>
          <w:p w:rsidR="00047D13" w:rsidRDefault="00047D13"/>
        </w:tc>
        <w:tc>
          <w:tcPr>
            <w:tcW w:w="993" w:type="dxa"/>
            <w:vAlign w:val="center"/>
          </w:tcPr>
          <w:p w:rsidR="00973AAC" w:rsidRDefault="00973AAC" w:rsidP="002B3F19">
            <w:pPr>
              <w:jc w:val="center"/>
              <w:rPr>
                <w:ins w:id="698" w:author="SEAN SEAH, COSD" w:date="2018-01-04T10:21:00Z"/>
              </w:rPr>
            </w:pPr>
          </w:p>
          <w:p w:rsidR="00047D13" w:rsidRDefault="00AB10A9" w:rsidP="002B3F19">
            <w:pPr>
              <w:jc w:val="center"/>
            </w:pPr>
            <w:r>
              <w:t>NA</w:t>
            </w:r>
          </w:p>
        </w:tc>
        <w:tc>
          <w:tcPr>
            <w:tcW w:w="4251" w:type="dxa"/>
          </w:tcPr>
          <w:p w:rsidR="00973AAC" w:rsidRDefault="00973AAC">
            <w:pPr>
              <w:rPr>
                <w:ins w:id="699" w:author="SEAN SEAH, COSD" w:date="2018-01-04T10:21:00Z"/>
              </w:rPr>
            </w:pPr>
          </w:p>
          <w:p w:rsidR="00047D13" w:rsidRDefault="00AB10A9">
            <w:r>
              <w:t>No code is crossing language boundaries</w:t>
            </w:r>
          </w:p>
        </w:tc>
      </w:tr>
      <w:tr w:rsidR="00047D13" w:rsidTr="002B3F19">
        <w:tc>
          <w:tcPr>
            <w:tcW w:w="3249" w:type="dxa"/>
            <w:tcBorders>
              <w:bottom w:val="nil"/>
            </w:tcBorders>
          </w:tcPr>
          <w:p w:rsidR="00047D13" w:rsidRDefault="00047D13"/>
          <w:p w:rsidR="00047D13" w:rsidRDefault="00AB10A9">
            <w:r>
              <w:t>Input type is directly converted into expected data type, such as using a conversion function that translates a string into a number</w:t>
            </w:r>
          </w:p>
          <w:p w:rsidR="00047D13" w:rsidRDefault="00047D13"/>
          <w:p w:rsidR="00047D13" w:rsidRDefault="00AB10A9">
            <w:r>
              <w:t>After conversion, input's values are ensured to fall within the expected range of allowable values and multi-field consistencies are maintained.</w:t>
            </w:r>
          </w:p>
          <w:p w:rsidR="00047D13" w:rsidRDefault="00047D13"/>
        </w:tc>
        <w:tc>
          <w:tcPr>
            <w:tcW w:w="993" w:type="dxa"/>
            <w:tcBorders>
              <w:bottom w:val="nil"/>
            </w:tcBorders>
            <w:vAlign w:val="center"/>
          </w:tcPr>
          <w:p w:rsidR="00145281" w:rsidRDefault="00145281" w:rsidP="002B3F19">
            <w:pPr>
              <w:jc w:val="center"/>
              <w:rPr>
                <w:ins w:id="700" w:author="SEAN SEAH, COSD" w:date="2018-01-04T10:22:00Z"/>
              </w:rPr>
            </w:pPr>
          </w:p>
          <w:p w:rsidR="00047D13" w:rsidRDefault="00AB10A9" w:rsidP="002B3F19">
            <w:pPr>
              <w:jc w:val="center"/>
            </w:pPr>
            <w:r>
              <w:t>Y</w:t>
            </w:r>
          </w:p>
        </w:tc>
        <w:tc>
          <w:tcPr>
            <w:tcW w:w="4251" w:type="dxa"/>
            <w:tcBorders>
              <w:bottom w:val="nil"/>
            </w:tcBorders>
          </w:tcPr>
          <w:p w:rsidR="00047D13" w:rsidRDefault="00047D13"/>
        </w:tc>
      </w:tr>
      <w:tr w:rsidR="00047D13" w:rsidTr="002B3F19">
        <w:tc>
          <w:tcPr>
            <w:tcW w:w="3249" w:type="dxa"/>
            <w:tcBorders>
              <w:bottom w:val="nil"/>
            </w:tcBorders>
          </w:tcPr>
          <w:p w:rsidR="00047D13" w:rsidRDefault="00047D13"/>
          <w:p w:rsidR="00047D13" w:rsidRDefault="00AB10A9">
            <w:r>
              <w:t xml:space="preserve">Inputs are decoded to application's internal representation before being validated. (CWE-180, CWE-181). </w:t>
            </w:r>
          </w:p>
          <w:p w:rsidR="00047D13" w:rsidRDefault="00047D13"/>
          <w:p w:rsidR="00047D13" w:rsidRDefault="00AB10A9">
            <w:r>
              <w:lastRenderedPageBreak/>
              <w:t xml:space="preserve">Application does not inadvertently decode the same input twice (CWE-174). </w:t>
            </w:r>
          </w:p>
          <w:p w:rsidR="00047D13" w:rsidRDefault="00047D13"/>
        </w:tc>
        <w:tc>
          <w:tcPr>
            <w:tcW w:w="993" w:type="dxa"/>
            <w:tcBorders>
              <w:bottom w:val="nil"/>
            </w:tcBorders>
            <w:vAlign w:val="center"/>
          </w:tcPr>
          <w:p w:rsidR="00993D93" w:rsidRDefault="00993D93" w:rsidP="002B3F19">
            <w:pPr>
              <w:jc w:val="center"/>
              <w:rPr>
                <w:ins w:id="701" w:author="SEAN SEAH, COSD" w:date="2018-01-04T10:22:00Z"/>
              </w:rPr>
            </w:pPr>
          </w:p>
          <w:p w:rsidR="00047D13" w:rsidRDefault="005D64A2" w:rsidP="002B3F19">
            <w:pPr>
              <w:jc w:val="center"/>
            </w:pPr>
            <w:commentRangeStart w:id="702"/>
            <w:ins w:id="703" w:author="PSA" w:date="2017-12-08T09:39:00Z">
              <w:r>
                <w:t>Y</w:t>
              </w:r>
              <w:commentRangeEnd w:id="702"/>
              <w:r>
                <w:rPr>
                  <w:rStyle w:val="CommentReference"/>
                </w:rPr>
                <w:commentReference w:id="702"/>
              </w:r>
            </w:ins>
          </w:p>
        </w:tc>
        <w:tc>
          <w:tcPr>
            <w:tcW w:w="4251" w:type="dxa"/>
            <w:tcBorders>
              <w:bottom w:val="nil"/>
            </w:tcBorders>
          </w:tcPr>
          <w:p w:rsidR="00047D13" w:rsidRDefault="00047D13"/>
        </w:tc>
      </w:tr>
      <w:tr w:rsidR="00047D13">
        <w:tc>
          <w:tcPr>
            <w:tcW w:w="8493" w:type="dxa"/>
            <w:gridSpan w:val="3"/>
            <w:shd w:val="clear" w:color="auto" w:fill="CCCCCC"/>
          </w:tcPr>
          <w:p w:rsidR="00047D13" w:rsidRDefault="00047D13"/>
          <w:p w:rsidR="00047D13" w:rsidRDefault="00AB10A9">
            <w:r>
              <w:rPr>
                <w:b/>
              </w:rPr>
              <w:t xml:space="preserve">Proper Encoding or Escaping of Output </w:t>
            </w:r>
          </w:p>
          <w:p w:rsidR="00047D13" w:rsidRDefault="00AB10A9">
            <w:r>
              <w:rPr>
                <w:b/>
              </w:rPr>
              <w:t>(</w:t>
            </w:r>
            <w:hyperlink r:id="rId23" w:anchor="CWE-116">
              <w:r>
                <w:rPr>
                  <w:color w:val="0000FF"/>
                  <w:u w:val="single"/>
                </w:rPr>
                <w:t>http://cwe.mitre.org/top25/#CWE-116</w:t>
              </w:r>
            </w:hyperlink>
            <w:r>
              <w:t>)</w:t>
            </w:r>
          </w:p>
          <w:p w:rsidR="00047D13" w:rsidRDefault="00047D13"/>
        </w:tc>
      </w:tr>
      <w:tr w:rsidR="00047D13" w:rsidTr="002B3F19">
        <w:tc>
          <w:tcPr>
            <w:tcW w:w="3249" w:type="dxa"/>
          </w:tcPr>
          <w:p w:rsidR="00047D13" w:rsidRDefault="00047D13"/>
          <w:p w:rsidR="00047D13" w:rsidRDefault="00AB10A9">
            <w:r>
              <w:t xml:space="preserve">During data exchange between components, components use same character encoding. </w:t>
            </w:r>
          </w:p>
          <w:p w:rsidR="00047D13" w:rsidRDefault="00047D13"/>
        </w:tc>
        <w:tc>
          <w:tcPr>
            <w:tcW w:w="993" w:type="dxa"/>
            <w:vAlign w:val="center"/>
          </w:tcPr>
          <w:p w:rsidR="002B3F19" w:rsidRDefault="002B3F19" w:rsidP="002B3F19">
            <w:pPr>
              <w:jc w:val="center"/>
              <w:rPr>
                <w:ins w:id="704" w:author="SEAN SEAH, COSD" w:date="2018-01-04T10:23:00Z"/>
              </w:rPr>
            </w:pPr>
          </w:p>
          <w:p w:rsidR="00047D13" w:rsidRDefault="00AB10A9" w:rsidP="002B3F19">
            <w:pPr>
              <w:jc w:val="center"/>
            </w:pPr>
            <w:r>
              <w:t>Y</w:t>
            </w:r>
          </w:p>
        </w:tc>
        <w:tc>
          <w:tcPr>
            <w:tcW w:w="4251" w:type="dxa"/>
          </w:tcPr>
          <w:p w:rsidR="00047D13" w:rsidRDefault="00047D13"/>
        </w:tc>
      </w:tr>
      <w:tr w:rsidR="00047D13">
        <w:tc>
          <w:tcPr>
            <w:tcW w:w="8493" w:type="dxa"/>
            <w:gridSpan w:val="3"/>
            <w:shd w:val="clear" w:color="auto" w:fill="CCCCCC"/>
          </w:tcPr>
          <w:p w:rsidR="00047D13" w:rsidRDefault="00047D13"/>
          <w:p w:rsidR="00047D13" w:rsidRDefault="00AB10A9">
            <w:r>
              <w:rPr>
                <w:b/>
              </w:rPr>
              <w:t xml:space="preserve">Successful Preservation of SQL Query Structure </w:t>
            </w:r>
          </w:p>
          <w:p w:rsidR="00047D13" w:rsidRDefault="00AB10A9">
            <w:r>
              <w:rPr>
                <w:b/>
              </w:rPr>
              <w:t>(</w:t>
            </w:r>
            <w:hyperlink r:id="rId24" w:anchor="CWE-89">
              <w:r>
                <w:rPr>
                  <w:color w:val="0000FF"/>
                  <w:u w:val="single"/>
                </w:rPr>
                <w:t>http://cwe.mitre.org/top25/#CWE-89</w:t>
              </w:r>
            </w:hyperlink>
            <w:r>
              <w:t>)</w:t>
            </w:r>
          </w:p>
          <w:p w:rsidR="00047D13" w:rsidRDefault="00047D13"/>
        </w:tc>
      </w:tr>
      <w:tr w:rsidR="00047D13" w:rsidTr="00306F6C">
        <w:tc>
          <w:tcPr>
            <w:tcW w:w="3249" w:type="dxa"/>
          </w:tcPr>
          <w:p w:rsidR="00047D13" w:rsidRDefault="00047D13"/>
          <w:p w:rsidR="00047D13" w:rsidRDefault="00AB10A9">
            <w:r>
              <w:t xml:space="preserve">When dynamically-generated query strings are needed, proper encoding and escaping of inputs are used. </w:t>
            </w:r>
          </w:p>
          <w:p w:rsidR="00047D13" w:rsidRDefault="00047D13"/>
          <w:p w:rsidR="00047D13" w:rsidRDefault="00AB10A9">
            <w:r>
              <w:t xml:space="preserve">For example, the Oracle DBMS_ASSERT package can check or enforce that parameters have certain properties that make them less vulnerable to SQL injection. </w:t>
            </w:r>
          </w:p>
          <w:p w:rsidR="00047D13" w:rsidRDefault="00047D13"/>
          <w:p w:rsidR="00047D13" w:rsidRDefault="00AB10A9">
            <w:r>
              <w:t xml:space="preserve">For </w:t>
            </w:r>
            <w:proofErr w:type="spellStart"/>
            <w:r>
              <w:t>MySQL</w:t>
            </w:r>
            <w:proofErr w:type="spellEnd"/>
            <w:r>
              <w:t xml:space="preserve">, the </w:t>
            </w:r>
            <w:proofErr w:type="spellStart"/>
            <w:r>
              <w:t>mysql_real_escape_</w:t>
            </w:r>
            <w:proofErr w:type="gramStart"/>
            <w:r>
              <w:t>string</w:t>
            </w:r>
            <w:proofErr w:type="spellEnd"/>
            <w:r>
              <w:t>(</w:t>
            </w:r>
            <w:proofErr w:type="gramEnd"/>
            <w:r>
              <w:t xml:space="preserve">) API function is available in both C and PHP. </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c>
          <w:tcPr>
            <w:tcW w:w="3249" w:type="dxa"/>
          </w:tcPr>
          <w:p w:rsidR="00047D13" w:rsidRDefault="00047D13"/>
          <w:p w:rsidR="00047D13" w:rsidRDefault="00AB10A9">
            <w:r>
              <w:t xml:space="preserve">A </w:t>
            </w:r>
            <w:proofErr w:type="spellStart"/>
            <w:r>
              <w:t>whitelist</w:t>
            </w:r>
            <w:proofErr w:type="spellEnd"/>
            <w:r>
              <w:t xml:space="preserve"> of acceptable inputs is used. Any input that does not strictly conform to specifications is rejected or transformed into something that does. </w:t>
            </w:r>
          </w:p>
          <w:p w:rsidR="00047D13" w:rsidRDefault="00047D13"/>
          <w:p w:rsidR="00047D13" w:rsidRDefault="00AB10A9">
            <w:r>
              <w:t>A blacklist is used to reject any unexpected inputs and detect potential attacks.</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rPr>
          <w:trHeight w:val="60"/>
        </w:trPr>
        <w:tc>
          <w:tcPr>
            <w:tcW w:w="3249" w:type="dxa"/>
          </w:tcPr>
          <w:p w:rsidR="00047D13" w:rsidRDefault="00047D13"/>
          <w:p w:rsidR="00047D13" w:rsidRDefault="00AB10A9">
            <w:r>
              <w:t xml:space="preserve">A standard input validation mechanism is used to validate all input for length, type, syntax, and business rules before being accepted for further processing. </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When SQL query strings are constructed, use stringent </w:t>
            </w:r>
            <w:proofErr w:type="spellStart"/>
            <w:r>
              <w:t>whitelists</w:t>
            </w:r>
            <w:proofErr w:type="spellEnd"/>
            <w:r>
              <w:t xml:space="preserve"> that limit the character set based on the expected value of the parameter in the request.</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Proper output encoding, escaping, and quoting </w:t>
            </w:r>
            <w:proofErr w:type="gramStart"/>
            <w:r>
              <w:t>is</w:t>
            </w:r>
            <w:proofErr w:type="gramEnd"/>
            <w:r>
              <w:t xml:space="preserve"> implemented.</w:t>
            </w:r>
          </w:p>
          <w:p w:rsidR="00047D13" w:rsidRDefault="00047D13"/>
          <w:p w:rsidR="00047D13" w:rsidRDefault="00AB10A9">
            <w:r>
              <w:t>For example, name "O'Reilly" would pass validation, since it is a common name in English language. However, it cannot be directly inserted into the database because it contains the "'" apostrophe character. This character would need to be escaped or otherwise handled. In this case, stripping the apostrophe might reduce the risk of SQL injection, but it would produce incorrect behaviour because the wrong name would be recorded.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feasible, Meta-characters are disallowed entirely, instead of escaping them.</w:t>
            </w:r>
          </w:p>
          <w:p w:rsidR="00047D13" w:rsidRDefault="00047D13"/>
          <w:p w:rsidR="00047D13" w:rsidRDefault="00AB10A9">
            <w:r>
              <w:t>For example, after data is entered into the database, later processes may neglect to escape meta-characters before use, and may not have control over those processes.</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Successful Preservation of Web Page Structure to protect against Cross-Site Scripting (</w:t>
            </w:r>
            <w:hyperlink r:id="rId25" w:anchor="CWE-79">
              <w:r>
                <w:rPr>
                  <w:color w:val="0000FF"/>
                  <w:u w:val="single"/>
                </w:rPr>
                <w:t>http://cwe.mitre.org/top25/#CWE-79</w:t>
              </w:r>
            </w:hyperlink>
            <w:r>
              <w:t>)</w:t>
            </w:r>
          </w:p>
          <w:p w:rsidR="00047D13" w:rsidRDefault="00047D13">
            <w:pPr>
              <w:shd w:val="clear" w:color="auto" w:fill="A6A6A6"/>
            </w:pPr>
          </w:p>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For any data that will be output to another web page, especially any data that was received from external inputs, appropriate encoding is used on all non-alphanumeric characters.</w:t>
            </w:r>
          </w:p>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A strong character encoding such as ISO-8859-1 or UTF-89 is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With Struts, all data from form beans are written with the bean’s filter attribute set to true.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NA</w:t>
            </w:r>
          </w:p>
        </w:tc>
        <w:tc>
          <w:tcPr>
            <w:tcW w:w="4251" w:type="dxa"/>
            <w:tcBorders>
              <w:top w:val="single" w:sz="4" w:space="0" w:color="000000"/>
              <w:left w:val="single" w:sz="4" w:space="0" w:color="000000"/>
              <w:bottom w:val="single" w:sz="4" w:space="0" w:color="000000"/>
              <w:right w:val="single" w:sz="4" w:space="0" w:color="000000"/>
            </w:tcBorders>
          </w:tcPr>
          <w:p w:rsidR="00047D13" w:rsidRDefault="00306F6C">
            <w:ins w:id="705" w:author="SEAN SEAH, COSD" w:date="2018-01-04T10:23:00Z">
              <w:r>
                <w:br/>
              </w:r>
            </w:ins>
            <w:r w:rsidR="00AB10A9">
              <w:t>Spring MVC is used</w:t>
            </w:r>
          </w:p>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Session cookie is set to </w:t>
            </w:r>
            <w:proofErr w:type="spellStart"/>
            <w:r>
              <w:t>HttpOnly</w:t>
            </w:r>
            <w:proofErr w:type="spellEnd"/>
            <w:r>
              <w:t xml:space="preserve">. </w:t>
            </w:r>
          </w:p>
          <w:p w:rsidR="00047D13" w:rsidRDefault="00047D13"/>
          <w:p w:rsidR="00047D13" w:rsidRDefault="00AB10A9">
            <w:r>
              <w:t xml:space="preserve">In browsers that support the </w:t>
            </w:r>
            <w:proofErr w:type="spellStart"/>
            <w:r>
              <w:t>HttpOnly</w:t>
            </w:r>
            <w:proofErr w:type="spellEnd"/>
            <w:r>
              <w:t xml:space="preserve"> </w:t>
            </w:r>
            <w:proofErr w:type="gramStart"/>
            <w:r>
              <w:t>feature,</w:t>
            </w:r>
            <w:proofErr w:type="gramEnd"/>
            <w:r>
              <w:t xml:space="preserve"> this attribute can prevent the user’s session cookie from being accessible to </w:t>
            </w:r>
            <w:r>
              <w:lastRenderedPageBreak/>
              <w:t xml:space="preserve">malicious client-side scripts that use </w:t>
            </w:r>
            <w:proofErr w:type="spellStart"/>
            <w:r>
              <w:t>document.cookie</w:t>
            </w:r>
            <w:proofErr w:type="spellEnd"/>
            <w:r>
              <w:t>.</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lastRenderedPageBreak/>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When dynamically constructing web pages, stringent </w:t>
            </w:r>
            <w:proofErr w:type="spellStart"/>
            <w:r>
              <w:t>whitelists</w:t>
            </w:r>
            <w:proofErr w:type="spellEnd"/>
            <w:r>
              <w:t xml:space="preserve"> that limit the character set based on expected value of the parameter in the request are used. </w:t>
            </w:r>
          </w:p>
          <w:p w:rsidR="00047D13" w:rsidRDefault="00047D13"/>
          <w:p w:rsidR="00047D13" w:rsidRDefault="00AB10A9">
            <w:r>
              <w:t>All input is validated and cleansed, not just parameters that the user is supposed to specify, but all data in the request, including hidden fields, cookies, headers, the URL itself, etc.</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 xml:space="preserve">Successful preservation of OS Command Structure to protect against OS Command Injection </w:t>
            </w:r>
          </w:p>
          <w:p w:rsidR="00047D13" w:rsidRDefault="00AB10A9">
            <w:pPr>
              <w:shd w:val="clear" w:color="auto" w:fill="A6A6A6"/>
            </w:pPr>
            <w:r>
              <w:rPr>
                <w:b/>
              </w:rPr>
              <w:t>(</w:t>
            </w:r>
            <w:hyperlink r:id="rId26" w:anchor="CWE-78">
              <w:r>
                <w:rPr>
                  <w:color w:val="0000FF"/>
                  <w:u w:val="single"/>
                </w:rPr>
                <w:t>http://cwe.mitre.org/top25/#CWE-78</w:t>
              </w:r>
            </w:hyperlink>
            <w:r>
              <w:t xml:space="preserve">) </w:t>
            </w:r>
          </w:p>
          <w:p w:rsidR="00047D13" w:rsidRDefault="00047D13">
            <w:pPr>
              <w:shd w:val="clear" w:color="auto" w:fill="A6A6A6"/>
            </w:pPr>
          </w:p>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Arguments are properly quoted and special characters within those arguments properly escaped. </w:t>
            </w:r>
          </w:p>
          <w:p w:rsidR="00047D13" w:rsidRDefault="00047D13"/>
          <w:p w:rsidR="00047D13" w:rsidRDefault="00AB10A9">
            <w:r>
              <w:t xml:space="preserve">If special characters are needed, arguments are wrapped in quotes, and all other characters that do not pass a strict </w:t>
            </w:r>
            <w:proofErr w:type="spellStart"/>
            <w:r>
              <w:t>whitelist</w:t>
            </w:r>
            <w:proofErr w:type="spellEnd"/>
            <w:r>
              <w:t xml:space="preserve"> are escaped.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If program to be executed allows arguments to be specified within an input file or from standard input, then input file is used to pass arguments instead of command line.</w:t>
            </w:r>
          </w:p>
          <w:p w:rsidR="00047D13" w:rsidRDefault="00047D13"/>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 xml:space="preserve">Secured Transmission of Sensitive Information </w:t>
            </w:r>
          </w:p>
          <w:p w:rsidR="00047D13" w:rsidRDefault="00AB10A9">
            <w:pPr>
              <w:shd w:val="clear" w:color="auto" w:fill="A6A6A6"/>
            </w:pPr>
            <w:r>
              <w:rPr>
                <w:b/>
              </w:rPr>
              <w:t>(</w:t>
            </w:r>
            <w:r>
              <w:t xml:space="preserve">http://cwe.mitre.org/top25/#CWE-319) </w:t>
            </w:r>
          </w:p>
          <w:p w:rsidR="00047D13" w:rsidRDefault="00047D13"/>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using web applications with SSL, SSL is used for the entire session from login to logout, not just for initial login page.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Cross-site request forgery</w:t>
            </w:r>
          </w:p>
          <w:p w:rsidR="00047D13" w:rsidRDefault="00AB10A9">
            <w:pPr>
              <w:shd w:val="clear" w:color="auto" w:fill="A6A6A6"/>
            </w:pPr>
            <w:r>
              <w:rPr>
                <w:b/>
              </w:rPr>
              <w:t>(</w:t>
            </w:r>
            <w:hyperlink r:id="rId27" w:anchor="CWE-352">
              <w:r>
                <w:rPr>
                  <w:color w:val="0000FF"/>
                  <w:u w:val="single"/>
                </w:rPr>
                <w:t>http://cwe.mitre.org/top25/#CWE-352</w:t>
              </w:r>
            </w:hyperlink>
            <w:r>
              <w:t xml:space="preserve">) </w:t>
            </w:r>
          </w:p>
          <w:p w:rsidR="00047D13" w:rsidRDefault="00047D13">
            <w:pPr>
              <w:shd w:val="clear" w:color="auto" w:fill="A6A6A6"/>
            </w:pPr>
          </w:p>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HTTP referrer header is checked </w:t>
            </w:r>
            <w:r>
              <w:lastRenderedPageBreak/>
              <w:t>to see if the request originated from an expected page.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lastRenderedPageBreak/>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Race Condition</w:t>
            </w:r>
          </w:p>
          <w:p w:rsidR="00047D13" w:rsidRDefault="00AB10A9">
            <w:r>
              <w:rPr>
                <w:b/>
              </w:rPr>
              <w:t>(</w:t>
            </w:r>
            <w:hyperlink r:id="rId28" w:anchor="CWE-362">
              <w:r>
                <w:rPr>
                  <w:color w:val="0000FF"/>
                  <w:u w:val="single"/>
                </w:rPr>
                <w:t>http://cwe.mitre.org/top25/#CWE-362</w:t>
              </w:r>
            </w:hyperlink>
            <w:r>
              <w:t>)</w:t>
            </w:r>
          </w:p>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using multi-threading, only thread-safe functions on shared variables are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06" w:author="PSA" w:date="2018-01-04T13:48:00Z">
              <w:r w:rsidDel="00F52BAD">
                <w:delText>NA</w:delText>
              </w:r>
            </w:del>
            <w:ins w:id="707" w:author="PSA" w:date="2018-01-04T13:48: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AB10A9">
            <w:del w:id="708" w:author="PSA" w:date="2018-01-04T13:48:00Z">
              <w:r w:rsidDel="00F52BAD">
                <w:delText>We are not using multi threading concepts in this project</w:delText>
              </w:r>
            </w:del>
          </w:p>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Atomic operations on shared variables are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09" w:author="PSA" w:date="2018-01-04T13:48:00Z">
              <w:r w:rsidDel="00F52BAD">
                <w:delText>NA</w:delText>
              </w:r>
            </w:del>
            <w:ins w:id="710" w:author="PSA" w:date="2018-01-04T13:48: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proofErr w:type="spellStart"/>
            <w:proofErr w:type="gramStart"/>
            <w:r>
              <w:t>mutex</w:t>
            </w:r>
            <w:proofErr w:type="spellEnd"/>
            <w:proofErr w:type="gramEnd"/>
            <w:r>
              <w:t xml:space="preserve"> is used if available.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11" w:author="PSA" w:date="2018-01-04T13:49:00Z">
              <w:r w:rsidDel="00F52BAD">
                <w:delText>NA</w:delText>
              </w:r>
            </w:del>
            <w:ins w:id="712" w:author="PSA" w:date="2018-01-04T13:49: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Double-checked locking and other implementation errors that arise when trying to avoid the overhead of synchronization are avoided.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13" w:author="PSA" w:date="2018-01-04T13:49:00Z">
              <w:r w:rsidDel="00F52BAD">
                <w:delText>NA</w:delText>
              </w:r>
            </w:del>
            <w:ins w:id="714" w:author="PSA" w:date="2018-01-04T13:49: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Interrupts or signals over critical parts of the code are disabled, while ensuring that the code does not go into a large or infinite loop.</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15" w:author="PSA" w:date="2018-01-04T13:49:00Z">
              <w:r w:rsidDel="00F52BAD">
                <w:delText>NA</w:delText>
              </w:r>
            </w:del>
            <w:ins w:id="716" w:author="PSA" w:date="2018-01-04T13:49: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Volatile type </w:t>
            </w:r>
            <w:proofErr w:type="gramStart"/>
            <w:r>
              <w:t>modifier for critical variables are</w:t>
            </w:r>
            <w:proofErr w:type="gramEnd"/>
            <w:r>
              <w:t xml:space="preserve"> used to avoid unexpected compiler optimization or reordering.</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DD6FE6">
            <w:pPr>
              <w:jc w:val="center"/>
            </w:pPr>
            <w:del w:id="717" w:author="PSA" w:date="2018-01-04T13:49:00Z">
              <w:r w:rsidDel="00F52BAD">
                <w:delText>NA</w:delText>
              </w:r>
            </w:del>
            <w:ins w:id="718" w:author="PSA" w:date="2018-01-04T13:49:00Z">
              <w:r w:rsidR="00F52BAD">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Error Message Information Leak</w:t>
            </w:r>
          </w:p>
          <w:p w:rsidR="00047D13" w:rsidRDefault="00AB10A9">
            <w:r>
              <w:rPr>
                <w:b/>
              </w:rPr>
              <w:t>(</w:t>
            </w:r>
            <w:hyperlink r:id="rId29" w:anchor="CWE-209">
              <w:r>
                <w:rPr>
                  <w:color w:val="0000FF"/>
                  <w:u w:val="single"/>
                </w:rPr>
                <w:t>http://cwe.mitre.org/top25/#CWE-209</w:t>
              </w:r>
            </w:hyperlink>
            <w:r>
              <w:t>)</w:t>
            </w:r>
          </w:p>
          <w:p w:rsidR="00047D13" w:rsidRDefault="00047D13"/>
        </w:tc>
      </w:tr>
      <w:tr w:rsidR="00047D13" w:rsidTr="00226EEA">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Exceptions are handled internally and do not display errors containing potentially sensitive information to a user.</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226EEA">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bl>
    <w:p w:rsidR="00047D13" w:rsidRDefault="00AB10A9">
      <w:pPr>
        <w:pStyle w:val="Heading3"/>
        <w:numPr>
          <w:ilvl w:val="2"/>
          <w:numId w:val="3"/>
        </w:numPr>
      </w:pPr>
      <w:bookmarkStart w:id="719" w:name="_Toc502838062"/>
      <w:r>
        <w:t>Proper Resource Management</w:t>
      </w:r>
      <w:bookmarkEnd w:id="719"/>
    </w:p>
    <w:p w:rsidR="00047D13" w:rsidRDefault="00047D13"/>
    <w:tbl>
      <w:tblPr>
        <w:tblStyle w:val="af7"/>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9"/>
        <w:gridCol w:w="993"/>
        <w:gridCol w:w="4251"/>
      </w:tblGrid>
      <w:tr w:rsidR="00047D13">
        <w:tc>
          <w:tcPr>
            <w:tcW w:w="3249" w:type="dxa"/>
            <w:tcBorders>
              <w:bottom w:val="nil"/>
            </w:tcBorders>
            <w:shd w:val="clear" w:color="auto" w:fill="B3B3B3"/>
          </w:tcPr>
          <w:p w:rsidR="00047D13" w:rsidRDefault="00AB10A9">
            <w:r>
              <w:rPr>
                <w:b/>
              </w:rPr>
              <w:t>Issue</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Successful limiting of operations within the bounds of a memory buffer.</w:t>
            </w:r>
          </w:p>
          <w:p w:rsidR="00047D13" w:rsidRDefault="00AB10A9">
            <w:r>
              <w:t>(</w:t>
            </w:r>
            <w:hyperlink r:id="rId30" w:anchor="CWE-119">
              <w:r>
                <w:rPr>
                  <w:color w:val="0000FF"/>
                  <w:u w:val="single"/>
                </w:rPr>
                <w:t>http://cwe.mitre.org/top25/#CWE-119</w:t>
              </w:r>
            </w:hyperlink>
            <w:r>
              <w:t>)</w:t>
            </w:r>
          </w:p>
          <w:p w:rsidR="00047D13" w:rsidRDefault="00047D13"/>
        </w:tc>
      </w:tr>
      <w:tr w:rsidR="00047D13" w:rsidTr="00226EEA">
        <w:tc>
          <w:tcPr>
            <w:tcW w:w="3249" w:type="dxa"/>
          </w:tcPr>
          <w:p w:rsidR="00047D13" w:rsidRDefault="00047D13"/>
          <w:p w:rsidR="00047D13" w:rsidRDefault="00AB10A9">
            <w:r>
              <w:t>Buffer is double-checked to be as large as specified.</w:t>
            </w:r>
          </w:p>
          <w:p w:rsidR="00047D13" w:rsidRDefault="00047D13"/>
        </w:tc>
        <w:tc>
          <w:tcPr>
            <w:tcW w:w="993" w:type="dxa"/>
            <w:vAlign w:val="center"/>
          </w:tcPr>
          <w:p w:rsidR="00047D13" w:rsidRDefault="00AB10A9" w:rsidP="00226EEA">
            <w:pPr>
              <w:jc w:val="center"/>
            </w:pPr>
            <w:r>
              <w:lastRenderedPageBreak/>
              <w:t>Y</w:t>
            </w:r>
          </w:p>
        </w:tc>
        <w:tc>
          <w:tcPr>
            <w:tcW w:w="4251" w:type="dxa"/>
          </w:tcPr>
          <w:p w:rsidR="00047D13" w:rsidRDefault="00047D13"/>
        </w:tc>
      </w:tr>
      <w:tr w:rsidR="00047D13" w:rsidTr="00226EEA">
        <w:tc>
          <w:tcPr>
            <w:tcW w:w="3249" w:type="dxa"/>
            <w:tcBorders>
              <w:bottom w:val="single" w:sz="4" w:space="0" w:color="000000"/>
            </w:tcBorders>
          </w:tcPr>
          <w:p w:rsidR="00047D13" w:rsidRDefault="00047D13"/>
          <w:p w:rsidR="00047D13" w:rsidRDefault="00AB10A9">
            <w:r>
              <w:t xml:space="preserve">Buffer boundaries are checked to ensure that calling functions such as </w:t>
            </w:r>
            <w:proofErr w:type="spellStart"/>
            <w:proofErr w:type="gramStart"/>
            <w:r>
              <w:t>strncpy</w:t>
            </w:r>
            <w:proofErr w:type="spellEnd"/>
            <w:r>
              <w:t>(</w:t>
            </w:r>
            <w:proofErr w:type="gramEnd"/>
            <w:r>
              <w:t>) are not in danger of writing past allocated space.</w:t>
            </w:r>
          </w:p>
          <w:p w:rsidR="00047D13" w:rsidRDefault="00047D13"/>
          <w:p w:rsidR="00047D13" w:rsidRDefault="00AB10A9">
            <w:r>
              <w:t>Where feasible, all input strings are truncated to a reasonable length before passing them to the copy and concatenation functions.</w:t>
            </w:r>
          </w:p>
          <w:p w:rsidR="00047D13" w:rsidRDefault="00047D13"/>
        </w:tc>
        <w:tc>
          <w:tcPr>
            <w:tcW w:w="993" w:type="dxa"/>
            <w:tcBorders>
              <w:bottom w:val="single" w:sz="4" w:space="0" w:color="000000"/>
            </w:tcBorders>
            <w:vAlign w:val="center"/>
          </w:tcPr>
          <w:p w:rsidR="00047D13" w:rsidRDefault="00AB10A9" w:rsidP="00226EEA">
            <w:pPr>
              <w:jc w:val="center"/>
            </w:pPr>
            <w:r>
              <w:t>Y</w:t>
            </w:r>
          </w:p>
        </w:tc>
        <w:tc>
          <w:tcPr>
            <w:tcW w:w="4251" w:type="dxa"/>
            <w:tcBorders>
              <w:bottom w:val="single" w:sz="4" w:space="0" w:color="000000"/>
            </w:tcBorders>
          </w:tcPr>
          <w:p w:rsidR="00047D13" w:rsidRDefault="00047D13"/>
        </w:tc>
      </w:tr>
      <w:tr w:rsidR="00047D13">
        <w:tc>
          <w:tcPr>
            <w:tcW w:w="8493" w:type="dxa"/>
            <w:gridSpan w:val="3"/>
            <w:tcBorders>
              <w:bottom w:val="nil"/>
            </w:tcBorders>
            <w:shd w:val="clear" w:color="auto" w:fill="A6A6A6"/>
          </w:tcPr>
          <w:p w:rsidR="00047D13" w:rsidRDefault="00047D13"/>
          <w:p w:rsidR="00047D13" w:rsidRDefault="00AB10A9">
            <w:r>
              <w:rPr>
                <w:b/>
              </w:rPr>
              <w:t>External Control of Critical State Data</w:t>
            </w:r>
          </w:p>
          <w:p w:rsidR="00047D13" w:rsidRDefault="00AB10A9">
            <w:r>
              <w:t>(</w:t>
            </w:r>
            <w:hyperlink r:id="rId31" w:anchor="CWE-642">
              <w:r>
                <w:rPr>
                  <w:color w:val="0000FF"/>
                  <w:u w:val="single"/>
                </w:rPr>
                <w:t>http://cwe.mitre.org/top25/#CWE-642</w:t>
              </w:r>
            </w:hyperlink>
            <w:r>
              <w:t>)</w:t>
            </w:r>
          </w:p>
          <w:p w:rsidR="00047D13" w:rsidRDefault="00047D13"/>
        </w:tc>
      </w:tr>
      <w:tr w:rsidR="00047D13" w:rsidTr="00226EEA">
        <w:tc>
          <w:tcPr>
            <w:tcW w:w="3249" w:type="dxa"/>
            <w:tcBorders>
              <w:bottom w:val="single" w:sz="4" w:space="0" w:color="000000"/>
            </w:tcBorders>
          </w:tcPr>
          <w:p w:rsidR="00047D13" w:rsidRDefault="00047D13"/>
          <w:p w:rsidR="00047D13" w:rsidRDefault="00AB10A9">
            <w:r>
              <w:t xml:space="preserve">If using PHP, application is configured so that it does not use </w:t>
            </w:r>
            <w:proofErr w:type="spellStart"/>
            <w:r>
              <w:t>register_globals</w:t>
            </w:r>
            <w:proofErr w:type="spellEnd"/>
            <w:r>
              <w:t xml:space="preserve">. </w:t>
            </w:r>
          </w:p>
          <w:p w:rsidR="00047D13" w:rsidRDefault="00047D13"/>
        </w:tc>
        <w:tc>
          <w:tcPr>
            <w:tcW w:w="993" w:type="dxa"/>
            <w:tcBorders>
              <w:bottom w:val="single" w:sz="4" w:space="0" w:color="000000"/>
            </w:tcBorders>
            <w:vAlign w:val="center"/>
          </w:tcPr>
          <w:p w:rsidR="00047D13" w:rsidRDefault="00AB10A9" w:rsidP="00226EEA">
            <w:pPr>
              <w:jc w:val="center"/>
            </w:pPr>
            <w:r>
              <w:t>NA</w:t>
            </w:r>
          </w:p>
        </w:tc>
        <w:tc>
          <w:tcPr>
            <w:tcW w:w="4251" w:type="dxa"/>
            <w:tcBorders>
              <w:bottom w:val="single" w:sz="4" w:space="0" w:color="000000"/>
            </w:tcBorders>
          </w:tcPr>
          <w:p w:rsidR="00047D13" w:rsidRDefault="00047D13">
            <w:pPr>
              <w:rPr>
                <w:ins w:id="720" w:author="SEAN SEAH, COSD" w:date="2018-01-04T10:24:00Z"/>
              </w:rPr>
            </w:pPr>
          </w:p>
          <w:p w:rsidR="00226EEA" w:rsidRDefault="00226EEA">
            <w:ins w:id="721" w:author="SEAN SEAH, COSD" w:date="2018-01-04T10:25:00Z">
              <w:r>
                <w:t>Using Java</w:t>
              </w:r>
              <w:r w:rsidR="00703615">
                <w:t xml:space="preserve"> </w:t>
              </w:r>
            </w:ins>
          </w:p>
        </w:tc>
      </w:tr>
      <w:tr w:rsidR="00047D13">
        <w:tc>
          <w:tcPr>
            <w:tcW w:w="8493" w:type="dxa"/>
            <w:gridSpan w:val="3"/>
            <w:shd w:val="clear" w:color="auto" w:fill="A6A6A6"/>
          </w:tcPr>
          <w:p w:rsidR="00047D13" w:rsidRDefault="00047D13"/>
          <w:p w:rsidR="00047D13" w:rsidRDefault="00AB10A9">
            <w:r>
              <w:rPr>
                <w:b/>
              </w:rPr>
              <w:t>External Control of File Name or Path</w:t>
            </w:r>
          </w:p>
          <w:p w:rsidR="00047D13" w:rsidRDefault="00AB10A9">
            <w:r>
              <w:t>(</w:t>
            </w:r>
            <w:hyperlink r:id="rId32" w:anchor="CWE-73">
              <w:r>
                <w:rPr>
                  <w:color w:val="0000FF"/>
                  <w:u w:val="single"/>
                </w:rPr>
                <w:t>http://cwe.mitre.org/top25/#CWE-73</w:t>
              </w:r>
            </w:hyperlink>
            <w:r>
              <w:t>)</w:t>
            </w:r>
          </w:p>
          <w:p w:rsidR="00047D13" w:rsidRDefault="00047D13"/>
        </w:tc>
      </w:tr>
      <w:tr w:rsidR="00047D13" w:rsidTr="00E371F0">
        <w:tc>
          <w:tcPr>
            <w:tcW w:w="3249" w:type="dxa"/>
            <w:tcBorders>
              <w:bottom w:val="nil"/>
            </w:tcBorders>
          </w:tcPr>
          <w:p w:rsidR="00047D13" w:rsidRDefault="00047D13"/>
          <w:p w:rsidR="00047D13" w:rsidRDefault="00AB10A9">
            <w:r>
              <w:t xml:space="preserve">For filenames, stringent </w:t>
            </w:r>
            <w:proofErr w:type="spellStart"/>
            <w:r>
              <w:t>whitelists</w:t>
            </w:r>
            <w:proofErr w:type="spellEnd"/>
            <w:r>
              <w:t xml:space="preserve"> are used that limit the character set to be used. Where feasible, only a single “.” </w:t>
            </w:r>
            <w:proofErr w:type="gramStart"/>
            <w:r>
              <w:t>Character in the filename is allowed and directory separators such as “/” are</w:t>
            </w:r>
            <w:proofErr w:type="gramEnd"/>
            <w:r>
              <w:t xml:space="preserve"> excluded. </w:t>
            </w:r>
          </w:p>
          <w:p w:rsidR="00047D13" w:rsidRDefault="00047D13"/>
          <w:p w:rsidR="00047D13" w:rsidRDefault="00AB10A9">
            <w:proofErr w:type="spellStart"/>
            <w:r>
              <w:t>Whitelist</w:t>
            </w:r>
            <w:proofErr w:type="spellEnd"/>
            <w:r>
              <w:t xml:space="preserve"> of allowable file extensions should be used.</w:t>
            </w:r>
          </w:p>
          <w:p w:rsidR="00047D13" w:rsidRDefault="00047D13"/>
        </w:tc>
        <w:tc>
          <w:tcPr>
            <w:tcW w:w="993" w:type="dxa"/>
            <w:tcBorders>
              <w:bottom w:val="nil"/>
            </w:tcBorders>
            <w:vAlign w:val="center"/>
          </w:tcPr>
          <w:p w:rsidR="00047D13" w:rsidRDefault="00AB10A9" w:rsidP="00E371F0">
            <w:pPr>
              <w:jc w:val="center"/>
            </w:pPr>
            <w:r>
              <w:t>Y</w:t>
            </w:r>
          </w:p>
        </w:tc>
        <w:tc>
          <w:tcPr>
            <w:tcW w:w="4251" w:type="dxa"/>
            <w:tcBorders>
              <w:bottom w:val="nil"/>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Built-in path canonicalization function (such as </w:t>
            </w:r>
            <w:proofErr w:type="spellStart"/>
            <w:proofErr w:type="gramStart"/>
            <w:r>
              <w:t>realpath</w:t>
            </w:r>
            <w:proofErr w:type="spellEnd"/>
            <w:r>
              <w:t>(</w:t>
            </w:r>
            <w:proofErr w:type="gramEnd"/>
            <w:r>
              <w:t>) in C) that produces the canonical version of the pathname, which effectively removes “..” sequences and symbolic links should be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OS-level permissions are used and a low-privileged user is used to run the application so as to limit the scope of any successful attack.</w:t>
            </w:r>
          </w:p>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Trusted Search Path</w:t>
            </w:r>
          </w:p>
          <w:p w:rsidR="00047D13" w:rsidRDefault="00AB10A9">
            <w:r>
              <w:t>(</w:t>
            </w:r>
            <w:hyperlink r:id="rId33" w:anchor="CWE-426">
              <w:r>
                <w:rPr>
                  <w:color w:val="0000FF"/>
                  <w:u w:val="single"/>
                </w:rPr>
                <w:t>http://cwe.mitre.org/top25/#CWE-426</w:t>
              </w:r>
            </w:hyperlink>
            <w:r>
              <w:t>)</w:t>
            </w:r>
          </w:p>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When invoking other programs, fully-qualified pathnames is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Environment is sanitized before invoking other programs. </w:t>
            </w:r>
          </w:p>
          <w:p w:rsidR="00047D13" w:rsidRDefault="00047D13"/>
          <w:p w:rsidR="00047D13" w:rsidRDefault="00AB10A9">
            <w:r>
              <w:t>This includes the PATH environment variable, LD_LIBRARY_PATH and other settings that identify the location of code libraries, and any application-specific search paths.</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Search path is checked before use and any elements that are likely to be unsafe are removed, such as the current working directory or temporary files directory.</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Readily available functions that require explicit paths are used.</w:t>
            </w:r>
          </w:p>
          <w:p w:rsidR="00047D13" w:rsidRDefault="00047D13"/>
          <w:p w:rsidR="00047D13" w:rsidRDefault="00AB10A9">
            <w:r>
              <w:t xml:space="preserve">For example, </w:t>
            </w:r>
            <w:proofErr w:type="gramStart"/>
            <w:r>
              <w:t>system(</w:t>
            </w:r>
            <w:proofErr w:type="gramEnd"/>
            <w:r>
              <w:t xml:space="preserve">) in C does not require a full path since the shell can take care of it, while </w:t>
            </w:r>
            <w:proofErr w:type="spellStart"/>
            <w:r>
              <w:t>execl</w:t>
            </w:r>
            <w:proofErr w:type="spellEnd"/>
            <w:r>
              <w:t xml:space="preserve">() and </w:t>
            </w:r>
            <w:proofErr w:type="spellStart"/>
            <w:r>
              <w:t>execv</w:t>
            </w:r>
            <w:proofErr w:type="spellEnd"/>
            <w:r>
              <w:t>() require a full path.</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 w:rsidR="00047D13" w:rsidRDefault="00AB10A9">
            <w:r>
              <w:rPr>
                <w:b/>
              </w:rPr>
              <w:t>Proper Resource Shutdown or Release</w:t>
            </w:r>
          </w:p>
          <w:p w:rsidR="00047D13" w:rsidRDefault="00AB10A9">
            <w:r>
              <w:t>(</w:t>
            </w:r>
            <w:hyperlink r:id="rId34" w:anchor="CWE-404">
              <w:r>
                <w:rPr>
                  <w:color w:val="0000FF"/>
                  <w:u w:val="single"/>
                </w:rPr>
                <w:t>http://cwe.mitre.org/top25/#CWE-404</w:t>
              </w:r>
            </w:hyperlink>
            <w:r>
              <w:t>)</w:t>
            </w:r>
          </w:p>
          <w:p w:rsidR="00047D13" w:rsidRDefault="00047D13"/>
        </w:tc>
      </w:tr>
      <w:tr w:rsidR="00047D13" w:rsidTr="0020265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Memory is freed at all exit points for function including error conditions.</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nil"/>
              <w:right w:val="single" w:sz="4" w:space="0" w:color="000000"/>
            </w:tcBorders>
          </w:tcPr>
          <w:p w:rsidR="00202659" w:rsidRDefault="00202659">
            <w:pPr>
              <w:rPr>
                <w:ins w:id="722" w:author="SEAN SEAH, COSD" w:date="2018-01-04T10:25:00Z"/>
              </w:rPr>
            </w:pPr>
          </w:p>
          <w:p w:rsidR="00047D13" w:rsidRDefault="00AB10A9">
            <w:r>
              <w:t>This is handled by Java</w:t>
            </w:r>
          </w:p>
        </w:tc>
      </w:tr>
      <w:tr w:rsidR="00047D13" w:rsidTr="0020265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Memory is allocated/freed using matching functions such as </w:t>
            </w:r>
            <w:proofErr w:type="spellStart"/>
            <w:r>
              <w:t>malloc</w:t>
            </w:r>
            <w:proofErr w:type="spellEnd"/>
            <w:r>
              <w:t>/free, new/delete, and new[]/delete[].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202659">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releasing complex object or structure, all member components are disposed, not just the object itself.</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Proper Initialization</w:t>
            </w:r>
          </w:p>
          <w:p w:rsidR="00047D13" w:rsidRDefault="00AB10A9">
            <w:r>
              <w:t>(</w:t>
            </w:r>
            <w:hyperlink r:id="rId35" w:anchor="CWE-665">
              <w:r>
                <w:rPr>
                  <w:color w:val="0000FF"/>
                  <w:u w:val="single"/>
                </w:rPr>
                <w:t>http://cwe.mitre.org/top25/#CWE-665</w:t>
              </w:r>
            </w:hyperlink>
            <w:r>
              <w:t>)</w:t>
            </w:r>
          </w:p>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All variables and data stores, during declaration or just before first usage, are explicitly initialized.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Software with settings that generate warnings about uninitialized variables or data is run or compiled.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Proper Calculation</w:t>
            </w:r>
          </w:p>
          <w:p w:rsidR="00047D13" w:rsidRDefault="00AB10A9">
            <w:r>
              <w:t>(</w:t>
            </w:r>
            <w:hyperlink r:id="rId36" w:anchor="CWE-682">
              <w:r>
                <w:rPr>
                  <w:color w:val="0000FF"/>
                  <w:u w:val="single"/>
                </w:rPr>
                <w:t>http://cwe.mitre.org/top25/#CWE-682</w:t>
              </w:r>
            </w:hyperlink>
            <w:r>
              <w:t>)</w:t>
            </w:r>
          </w:p>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Input validation is performed on any numeric inputs, ensuring that they are within the expected range.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Appropriate type is used for the desired action.</w:t>
            </w:r>
          </w:p>
          <w:p w:rsidR="00047D13" w:rsidRDefault="00047D13"/>
          <w:p w:rsidR="00047D13" w:rsidRDefault="00AB10A9">
            <w:r>
              <w:t>For example, in C/C++, only use unsigned types for values that could never be negative.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Languages, libraries, or frameworks that make it easier to handle numbers without unexpected consequences are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bl>
    <w:p w:rsidR="00047D13" w:rsidRDefault="00047D13"/>
    <w:p w:rsidR="00047D13" w:rsidRDefault="00AB10A9">
      <w:pPr>
        <w:pStyle w:val="Heading3"/>
        <w:numPr>
          <w:ilvl w:val="2"/>
          <w:numId w:val="3"/>
        </w:numPr>
      </w:pPr>
      <w:bookmarkStart w:id="723" w:name="_Toc502838063"/>
      <w:r>
        <w:t>Proper Defences</w:t>
      </w:r>
      <w:bookmarkEnd w:id="723"/>
    </w:p>
    <w:p w:rsidR="00047D13" w:rsidRDefault="00047D13"/>
    <w:tbl>
      <w:tblPr>
        <w:tblStyle w:val="af8"/>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49"/>
        <w:gridCol w:w="993"/>
        <w:gridCol w:w="4251"/>
      </w:tblGrid>
      <w:tr w:rsidR="00047D13">
        <w:tc>
          <w:tcPr>
            <w:tcW w:w="3249" w:type="dxa"/>
            <w:tcBorders>
              <w:bottom w:val="nil"/>
            </w:tcBorders>
            <w:shd w:val="clear" w:color="auto" w:fill="B3B3B3"/>
          </w:tcPr>
          <w:p w:rsidR="00047D13" w:rsidRDefault="00AB10A9">
            <w:r>
              <w:rPr>
                <w:b/>
              </w:rPr>
              <w:t>Issue</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Proper Access Control (Authorization)</w:t>
            </w:r>
          </w:p>
          <w:p w:rsidR="00047D13" w:rsidRDefault="00AB10A9">
            <w:r>
              <w:t>(</w:t>
            </w:r>
            <w:hyperlink r:id="rId37" w:anchor="CWE-285">
              <w:r>
                <w:rPr>
                  <w:color w:val="0000FF"/>
                  <w:u w:val="single"/>
                </w:rPr>
                <w:t>http://cwe.mitre.org/top25/#CWE-285</w:t>
              </w:r>
            </w:hyperlink>
            <w:r>
              <w:t>)</w:t>
            </w:r>
          </w:p>
          <w:p w:rsidR="00047D13" w:rsidRDefault="00047D13"/>
        </w:tc>
      </w:tr>
      <w:tr w:rsidR="00047D13" w:rsidTr="00F96BEB">
        <w:tc>
          <w:tcPr>
            <w:tcW w:w="3249" w:type="dxa"/>
            <w:tcBorders>
              <w:bottom w:val="single" w:sz="4" w:space="0" w:color="000000"/>
            </w:tcBorders>
          </w:tcPr>
          <w:p w:rsidR="00047D13" w:rsidRDefault="00047D13"/>
          <w:p w:rsidR="00047D13" w:rsidRDefault="00AB10A9">
            <w:r>
              <w:t>All pages containing sensitive information are not cached.</w:t>
            </w:r>
          </w:p>
          <w:p w:rsidR="00047D13" w:rsidRDefault="00047D13"/>
          <w:p w:rsidR="00047D13" w:rsidRDefault="00AB10A9">
            <w:r>
              <w:t>All such pages restrict access to requests that are accompanied by an active and authenticated session token associated with a user who has the required permissions to access that page.</w:t>
            </w:r>
          </w:p>
        </w:tc>
        <w:tc>
          <w:tcPr>
            <w:tcW w:w="993" w:type="dxa"/>
            <w:tcBorders>
              <w:bottom w:val="single" w:sz="4" w:space="0" w:color="000000"/>
            </w:tcBorders>
            <w:vAlign w:val="center"/>
          </w:tcPr>
          <w:p w:rsidR="00047D13" w:rsidRDefault="00AB10A9" w:rsidP="00F96BEB">
            <w:pPr>
              <w:jc w:val="center"/>
            </w:pPr>
            <w:r>
              <w:t>Y</w:t>
            </w:r>
          </w:p>
        </w:tc>
        <w:tc>
          <w:tcPr>
            <w:tcW w:w="4251" w:type="dxa"/>
            <w:tcBorders>
              <w:bottom w:val="single" w:sz="4" w:space="0" w:color="000000"/>
            </w:tcBorders>
          </w:tcPr>
          <w:p w:rsidR="00047D13" w:rsidRDefault="00047D13"/>
        </w:tc>
      </w:tr>
      <w:tr w:rsidR="00047D13">
        <w:tc>
          <w:tcPr>
            <w:tcW w:w="8493" w:type="dxa"/>
            <w:gridSpan w:val="3"/>
            <w:tcBorders>
              <w:bottom w:val="nil"/>
            </w:tcBorders>
            <w:shd w:val="clear" w:color="auto" w:fill="A6A6A6"/>
          </w:tcPr>
          <w:p w:rsidR="00047D13" w:rsidRDefault="00047D13"/>
          <w:p w:rsidR="00047D13" w:rsidRDefault="00AB10A9">
            <w:r>
              <w:rPr>
                <w:b/>
              </w:rPr>
              <w:t>Use of Strong Cryptographic Algorithm</w:t>
            </w:r>
          </w:p>
          <w:p w:rsidR="00047D13" w:rsidRDefault="00AB10A9">
            <w:r>
              <w:t>(</w:t>
            </w:r>
            <w:hyperlink r:id="rId38" w:anchor="CWE-327">
              <w:r>
                <w:rPr>
                  <w:color w:val="0000FF"/>
                  <w:u w:val="single"/>
                </w:rPr>
                <w:t>http://cwe.mitre.org/top25/#CWE-327</w:t>
              </w:r>
            </w:hyperlink>
            <w:r>
              <w:t>)</w:t>
            </w:r>
          </w:p>
          <w:p w:rsidR="00047D13" w:rsidRDefault="00047D13"/>
        </w:tc>
      </w:tr>
      <w:tr w:rsidR="00047D13" w:rsidTr="0056484C">
        <w:tc>
          <w:tcPr>
            <w:tcW w:w="3249" w:type="dxa"/>
            <w:tcBorders>
              <w:bottom w:val="nil"/>
            </w:tcBorders>
          </w:tcPr>
          <w:p w:rsidR="00047D13" w:rsidRDefault="00047D13"/>
          <w:p w:rsidR="00047D13" w:rsidRDefault="00AB10A9">
            <w:commentRangeStart w:id="724"/>
            <w:commentRangeStart w:id="725"/>
            <w:r>
              <w:t xml:space="preserve">Weak cryptographic algorithms such as MD4, MD5, </w:t>
            </w:r>
            <w:proofErr w:type="gramStart"/>
            <w:r>
              <w:t>DES</w:t>
            </w:r>
            <w:proofErr w:type="gramEnd"/>
            <w:r>
              <w:t xml:space="preserve"> are not used. Instead, strong algorithms </w:t>
            </w:r>
            <w:r>
              <w:lastRenderedPageBreak/>
              <w:t>such as AES and DES3 are used</w:t>
            </w:r>
            <w:commentRangeEnd w:id="724"/>
            <w:r w:rsidR="005F18E3">
              <w:rPr>
                <w:rStyle w:val="CommentReference"/>
              </w:rPr>
              <w:commentReference w:id="724"/>
            </w:r>
            <w:commentRangeEnd w:id="725"/>
            <w:r w:rsidR="00FC1D8B">
              <w:rPr>
                <w:rStyle w:val="CommentReference"/>
              </w:rPr>
              <w:commentReference w:id="725"/>
            </w:r>
            <w:r>
              <w:t>.</w:t>
            </w:r>
          </w:p>
          <w:p w:rsidR="00047D13" w:rsidRDefault="00047D13"/>
        </w:tc>
        <w:tc>
          <w:tcPr>
            <w:tcW w:w="993" w:type="dxa"/>
            <w:tcBorders>
              <w:bottom w:val="nil"/>
            </w:tcBorders>
            <w:vAlign w:val="center"/>
          </w:tcPr>
          <w:p w:rsidR="00047D13" w:rsidRDefault="00AB10A9" w:rsidP="0056484C">
            <w:pPr>
              <w:jc w:val="center"/>
            </w:pPr>
            <w:del w:id="726" w:author="PSA" w:date="2017-12-08T12:35:00Z">
              <w:r w:rsidDel="008A1141">
                <w:lastRenderedPageBreak/>
                <w:delText>NA</w:delText>
              </w:r>
            </w:del>
            <w:ins w:id="727" w:author="PSA" w:date="2017-12-08T12:35:00Z">
              <w:r w:rsidR="008A1141">
                <w:t>Y</w:t>
              </w:r>
            </w:ins>
          </w:p>
        </w:tc>
        <w:tc>
          <w:tcPr>
            <w:tcW w:w="4251" w:type="dxa"/>
            <w:tcBorders>
              <w:bottom w:val="nil"/>
            </w:tcBorders>
          </w:tcPr>
          <w:p w:rsidR="0056484C" w:rsidRDefault="0056484C">
            <w:pPr>
              <w:rPr>
                <w:ins w:id="728" w:author="SEAN SEAH, COSD" w:date="2018-01-04T10:26:00Z"/>
              </w:rPr>
            </w:pPr>
          </w:p>
          <w:p w:rsidR="00047D13" w:rsidRDefault="00AB10A9">
            <w:del w:id="729" w:author="PSA" w:date="2018-01-04T13:50:00Z">
              <w:r w:rsidDel="00F52BAD">
                <w:delText>No data encryption is being done at application level</w:delText>
              </w:r>
            </w:del>
          </w:p>
        </w:tc>
      </w:tr>
      <w:tr w:rsidR="00047D13" w:rsidTr="0056484C">
        <w:tc>
          <w:tcPr>
            <w:tcW w:w="3249" w:type="dxa"/>
            <w:tcBorders>
              <w:bottom w:val="single" w:sz="4" w:space="0" w:color="000000"/>
            </w:tcBorders>
          </w:tcPr>
          <w:p w:rsidR="00047D13" w:rsidRDefault="00047D13"/>
          <w:p w:rsidR="00047D13" w:rsidRDefault="00AB10A9">
            <w:commentRangeStart w:id="730"/>
            <w:r>
              <w:t>Cryptographic keys are properly managed and protected.</w:t>
            </w:r>
            <w:commentRangeEnd w:id="730"/>
            <w:r w:rsidR="005F18E3">
              <w:rPr>
                <w:rStyle w:val="CommentReference"/>
              </w:rPr>
              <w:commentReference w:id="730"/>
            </w:r>
          </w:p>
          <w:p w:rsidR="00047D13" w:rsidRDefault="00047D13"/>
        </w:tc>
        <w:tc>
          <w:tcPr>
            <w:tcW w:w="993" w:type="dxa"/>
            <w:tcBorders>
              <w:bottom w:val="single" w:sz="4" w:space="0" w:color="000000"/>
            </w:tcBorders>
            <w:vAlign w:val="center"/>
          </w:tcPr>
          <w:p w:rsidR="00047D13" w:rsidRDefault="008A1141" w:rsidP="0056484C">
            <w:pPr>
              <w:jc w:val="center"/>
            </w:pPr>
            <w:ins w:id="731" w:author="PSA" w:date="2017-12-08T12:35:00Z">
              <w:r>
                <w:t>Y</w:t>
              </w:r>
            </w:ins>
          </w:p>
        </w:tc>
        <w:tc>
          <w:tcPr>
            <w:tcW w:w="4251" w:type="dxa"/>
            <w:tcBorders>
              <w:bottom w:val="single" w:sz="4" w:space="0" w:color="000000"/>
            </w:tcBorders>
          </w:tcPr>
          <w:p w:rsidR="00047D13" w:rsidRDefault="00047D13"/>
        </w:tc>
      </w:tr>
      <w:tr w:rsidR="00047D13">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Strong Authentication.</w:t>
            </w:r>
          </w:p>
          <w:p w:rsidR="00047D13" w:rsidRDefault="00AB10A9">
            <w:r>
              <w:t>(</w:t>
            </w:r>
            <w:hyperlink r:id="rId39" w:anchor="CWE-259">
              <w:r>
                <w:rPr>
                  <w:color w:val="0000FF"/>
                  <w:u w:val="single"/>
                </w:rPr>
                <w:t>http://cwe.mitre.org/top25/#CWE-259</w:t>
              </w:r>
            </w:hyperlink>
            <w:r>
              <w:t>)</w:t>
            </w:r>
          </w:p>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outbound authentication, passwords are stored outside the code in a strongly-protected, encrypted configuration file or database that is protected from access by all outsiders, including other local users on the same system. </w:t>
            </w:r>
          </w:p>
          <w:p w:rsidR="00047D13" w:rsidRDefault="00047D13"/>
          <w:p w:rsidR="00047D13" w:rsidRDefault="00AB10A9">
            <w:r>
              <w:t>If cannot use encryption to protect the file, permissions are set as restrictive as possible.</w:t>
            </w:r>
          </w:p>
          <w:p w:rsidR="00047D13" w:rsidRDefault="00047D13"/>
          <w:p w:rsidR="00047D13" w:rsidRDefault="00AB10A9">
            <w:r>
              <w:t>Keys are also properly protected.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inbound authentication, default username and password for first time logins is not hardcoded. </w:t>
            </w:r>
          </w:p>
          <w:p w:rsidR="00047D13" w:rsidRDefault="00047D13"/>
          <w:p w:rsidR="00047D13" w:rsidRDefault="00AB10A9">
            <w:r>
              <w:t>Instead, a “first login” mode is enabled which requires the user to enter a unique strong password.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Access to features that require hard-coded password is restricted.</w:t>
            </w:r>
          </w:p>
          <w:p w:rsidR="00047D13" w:rsidRDefault="00047D13"/>
          <w:p w:rsidR="00047D13" w:rsidRDefault="00AB10A9">
            <w:r>
              <w:t>For example, a feature might only be enabled through the system console instead of through a network connection.</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NA</w:t>
            </w:r>
          </w:p>
        </w:tc>
        <w:tc>
          <w:tcPr>
            <w:tcW w:w="4251" w:type="dxa"/>
            <w:tcBorders>
              <w:top w:val="single" w:sz="4" w:space="0" w:color="000000"/>
              <w:left w:val="single" w:sz="4" w:space="0" w:color="000000"/>
              <w:bottom w:val="nil"/>
              <w:right w:val="single" w:sz="4" w:space="0" w:color="000000"/>
            </w:tcBorders>
          </w:tcPr>
          <w:p w:rsidR="00526409" w:rsidRDefault="00526409">
            <w:pPr>
              <w:rPr>
                <w:ins w:id="732" w:author="SEAN SEAH, COSD" w:date="2018-01-04T10:27:00Z"/>
              </w:rPr>
            </w:pPr>
          </w:p>
          <w:p w:rsidR="00047D13" w:rsidRDefault="00526409">
            <w:ins w:id="733" w:author="SEAN SEAH, COSD" w:date="2018-01-04T10:27:00Z">
              <w:r>
                <w:t>No requirement on such feature</w:t>
              </w:r>
            </w:ins>
            <w:del w:id="734" w:author="SEAN SEAH, COSD" w:date="2018-01-04T10:27:00Z">
              <w:r w:rsidR="00AB10A9" w:rsidDel="00526409">
                <w:delText>Such feature is not required</w:delText>
              </w:r>
            </w:del>
          </w:p>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inbound authentication, only strong one-way hashes to passwords are used. </w:t>
            </w:r>
          </w:p>
          <w:p w:rsidR="00047D13" w:rsidRDefault="00047D13"/>
          <w:p w:rsidR="00047D13" w:rsidRDefault="00AB10A9">
            <w:r>
              <w:t xml:space="preserve">These hashes are stored in configuration file or database with appropriate access control. </w:t>
            </w:r>
          </w:p>
          <w:p w:rsidR="00047D13" w:rsidRDefault="00047D13"/>
          <w:p w:rsidR="00047D13" w:rsidRDefault="00AB10A9">
            <w:r>
              <w:t xml:space="preserve">When handling an incoming password during authentication, hash of the password is compared to hash that was </w:t>
            </w:r>
            <w:r>
              <w:lastRenderedPageBreak/>
              <w:t>saved.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746C6A" w:rsidP="00EA4B2C">
            <w:pPr>
              <w:jc w:val="center"/>
            </w:pPr>
            <w:ins w:id="735" w:author="PSA" w:date="2017-12-08T09:56:00Z">
              <w:r>
                <w:lastRenderedPageBreak/>
                <w:t>NA</w:t>
              </w:r>
            </w:ins>
          </w:p>
        </w:tc>
        <w:tc>
          <w:tcPr>
            <w:tcW w:w="4251" w:type="dxa"/>
            <w:tcBorders>
              <w:top w:val="single" w:sz="4" w:space="0" w:color="000000"/>
              <w:left w:val="single" w:sz="4" w:space="0" w:color="000000"/>
              <w:bottom w:val="nil"/>
              <w:right w:val="single" w:sz="4" w:space="0" w:color="000000"/>
            </w:tcBorders>
          </w:tcPr>
          <w:p w:rsidR="00EC396E" w:rsidRDefault="00EC396E" w:rsidP="00746C6A">
            <w:pPr>
              <w:rPr>
                <w:ins w:id="736" w:author="SEAN SEAH, COSD" w:date="2018-01-04T10:27:00Z"/>
              </w:rPr>
            </w:pPr>
          </w:p>
          <w:p w:rsidR="00047D13" w:rsidRDefault="00746C6A" w:rsidP="00746C6A">
            <w:ins w:id="737" w:author="PSA" w:date="2017-12-08T09:57:00Z">
              <w:r>
                <w:t xml:space="preserve">Authentication is done </w:t>
              </w:r>
            </w:ins>
            <w:ins w:id="738" w:author="SEAN SEAH, COSD" w:date="2018-01-04T10:29:00Z">
              <w:r w:rsidR="00EE0135">
                <w:t>via</w:t>
              </w:r>
            </w:ins>
            <w:ins w:id="739" w:author="PSA" w:date="2017-12-08T09:57:00Z">
              <w:del w:id="740" w:author="SEAN SEAH, COSD" w:date="2018-01-04T10:28:00Z">
                <w:r w:rsidDel="003A60C5">
                  <w:delText>by</w:delText>
                </w:r>
              </w:del>
              <w:r>
                <w:t xml:space="preserve"> Windows AD</w:t>
              </w:r>
            </w:ins>
            <w:ins w:id="741" w:author="SEAN SEAH, COSD" w:date="2018-01-04T10:29:00Z">
              <w:r w:rsidR="00B72947">
                <w:t xml:space="preserve"> credential</w:t>
              </w:r>
            </w:ins>
          </w:p>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Salts are randomly assigned for each separate hash generated.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4554CE" w:rsidP="00EA4B2C">
            <w:pPr>
              <w:jc w:val="center"/>
            </w:pPr>
            <w:ins w:id="742" w:author="PSA" w:date="2017-12-08T09:58:00Z">
              <w:r>
                <w:t>Y</w:t>
              </w:r>
            </w:ins>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Network messages sent are tagged and </w:t>
            </w:r>
            <w:proofErr w:type="spellStart"/>
            <w:r>
              <w:t>checksummed</w:t>
            </w:r>
            <w:proofErr w:type="spellEnd"/>
            <w:r>
              <w:t xml:space="preserve"> with time-sensitive values so as to prevent replay attacks.</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4554CE" w:rsidP="00EA4B2C">
            <w:pPr>
              <w:jc w:val="center"/>
            </w:pPr>
            <w:ins w:id="743" w:author="PSA" w:date="2017-12-08T10:02:00Z">
              <w:r>
                <w:t>Y</w:t>
              </w:r>
            </w:ins>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 w:rsidR="00047D13" w:rsidRDefault="00AB10A9">
            <w:r>
              <w:rPr>
                <w:b/>
              </w:rPr>
              <w:t>Use of Sufficiently Random Values</w:t>
            </w:r>
          </w:p>
          <w:p w:rsidR="00047D13" w:rsidRDefault="00AB10A9">
            <w:r>
              <w:t>(</w:t>
            </w:r>
            <w:hyperlink r:id="rId40" w:anchor="CWE-330">
              <w:r>
                <w:rPr>
                  <w:color w:val="0000FF"/>
                  <w:u w:val="single"/>
                </w:rPr>
                <w:t>http://cwe.mitre.org/top25/#CWE-330</w:t>
              </w:r>
            </w:hyperlink>
            <w:r>
              <w:t>)</w:t>
            </w:r>
          </w:p>
          <w:p w:rsidR="00047D13" w:rsidRDefault="00047D13"/>
        </w:tc>
      </w:tr>
      <w:tr w:rsidR="00047D13" w:rsidTr="00EA0869">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If pseudo-random number generator is used, a seed of at least 256-bit is used to produce a “random enough” number.</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EA0869">
            <w:pPr>
              <w:jc w:val="center"/>
            </w:pPr>
            <w:r>
              <w:t>NA</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Execution with Appropriate Privileges</w:t>
            </w:r>
          </w:p>
          <w:p w:rsidR="00047D13" w:rsidRDefault="00AB10A9">
            <w:r>
              <w:t>(</w:t>
            </w:r>
            <w:hyperlink r:id="rId41" w:anchor="CWE-250">
              <w:r>
                <w:rPr>
                  <w:color w:val="0000FF"/>
                  <w:u w:val="single"/>
                </w:rPr>
                <w:t>http://cwe.mitre.org/top25/#CWE-250</w:t>
              </w:r>
            </w:hyperlink>
            <w:r>
              <w:t>)</w:t>
            </w:r>
          </w:p>
          <w:p w:rsidR="00047D13" w:rsidRDefault="00047D13"/>
        </w:tc>
      </w:tr>
      <w:tr w:rsidR="00047D13" w:rsidTr="00EA086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Privileges are dropped as soon as possible after use.</w:t>
            </w:r>
          </w:p>
          <w:p w:rsidR="00047D13" w:rsidRDefault="00047D13"/>
          <w:p w:rsidR="00047D13" w:rsidRDefault="00AB10A9">
            <w:r>
              <w:t>Privileges are to be ensured to have been dropped successfully.</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086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086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Where circumstances require extra privileges to be run, minimum access level necessary to allow only these actions is ensured.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086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bl>
    <w:p w:rsidR="00047D13" w:rsidRDefault="00047D13"/>
    <w:p w:rsidR="00047D13" w:rsidRDefault="00047D13"/>
    <w:p w:rsidR="00047D13" w:rsidRDefault="00AB10A9">
      <w:pPr>
        <w:pStyle w:val="Heading3"/>
        <w:numPr>
          <w:ilvl w:val="2"/>
          <w:numId w:val="3"/>
        </w:numPr>
      </w:pPr>
      <w:bookmarkStart w:id="744" w:name="_2p2csry" w:colFirst="0" w:colLast="0"/>
      <w:bookmarkStart w:id="745" w:name="_Toc502838064"/>
      <w:bookmarkEnd w:id="744"/>
      <w:proofErr w:type="gramStart"/>
      <w:r>
        <w:t>Other security considerations.</w:t>
      </w:r>
      <w:bookmarkEnd w:id="745"/>
      <w:proofErr w:type="gramEnd"/>
    </w:p>
    <w:p w:rsidR="00047D13" w:rsidRDefault="00047D13">
      <w:pPr>
        <w:ind w:left="720"/>
      </w:pPr>
    </w:p>
    <w:tbl>
      <w:tblPr>
        <w:tblStyle w:val="af9"/>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60"/>
        <w:gridCol w:w="993"/>
        <w:gridCol w:w="4252"/>
      </w:tblGrid>
      <w:tr w:rsidR="00047D13" w:rsidTr="00B71DBA">
        <w:tc>
          <w:tcPr>
            <w:tcW w:w="3260" w:type="dxa"/>
            <w:tcBorders>
              <w:bottom w:val="nil"/>
            </w:tcBorders>
            <w:shd w:val="clear" w:color="auto" w:fill="B3B3B3"/>
          </w:tcPr>
          <w:p w:rsidR="00047D13" w:rsidRDefault="00AB10A9">
            <w:r>
              <w:rPr>
                <w:b/>
              </w:rPr>
              <w:t>Checklists</w:t>
            </w:r>
          </w:p>
        </w:tc>
        <w:tc>
          <w:tcPr>
            <w:tcW w:w="993" w:type="dxa"/>
            <w:tcBorders>
              <w:bottom w:val="nil"/>
            </w:tcBorders>
            <w:shd w:val="clear" w:color="auto" w:fill="B3B3B3"/>
          </w:tcPr>
          <w:p w:rsidR="00047D13" w:rsidRDefault="00AB10A9">
            <w:r>
              <w:rPr>
                <w:b/>
              </w:rPr>
              <w:t>Comply</w:t>
            </w:r>
            <w:r>
              <w:rPr>
                <w:b/>
                <w:sz w:val="18"/>
                <w:szCs w:val="18"/>
              </w:rPr>
              <w:t>(Y/N/NA)</w:t>
            </w:r>
          </w:p>
        </w:tc>
        <w:tc>
          <w:tcPr>
            <w:tcW w:w="4252" w:type="dxa"/>
            <w:tcBorders>
              <w:bottom w:val="nil"/>
            </w:tcBorders>
            <w:shd w:val="clear" w:color="auto" w:fill="B3B3B3"/>
          </w:tcPr>
          <w:p w:rsidR="00047D13" w:rsidRDefault="00AB10A9">
            <w:r>
              <w:rPr>
                <w:b/>
              </w:rPr>
              <w:t>For non-compliance and not applicable, please provide justification.</w:t>
            </w:r>
          </w:p>
        </w:tc>
      </w:tr>
      <w:tr w:rsidR="00047D13" w:rsidTr="002D26E1">
        <w:tc>
          <w:tcPr>
            <w:tcW w:w="3260" w:type="dxa"/>
            <w:tcBorders>
              <w:bottom w:val="nil"/>
            </w:tcBorders>
          </w:tcPr>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Automatic timeout/logout after 15 minutes of inactivity is enforced for sensitive systems.</w:t>
            </w:r>
          </w:p>
          <w:p w:rsidR="00047D13" w:rsidRDefault="00047D13">
            <w:pPr>
              <w:tabs>
                <w:tab w:val="left" w:pos="-1440"/>
                <w:tab w:val="left" w:pos="-720"/>
                <w:tab w:val="left" w:pos="1080"/>
              </w:tabs>
              <w:jc w:val="both"/>
            </w:pPr>
          </w:p>
        </w:tc>
        <w:tc>
          <w:tcPr>
            <w:tcW w:w="993" w:type="dxa"/>
            <w:tcBorders>
              <w:bottom w:val="nil"/>
            </w:tcBorders>
            <w:vAlign w:val="center"/>
          </w:tcPr>
          <w:p w:rsidR="00047D13" w:rsidRDefault="00AB10A9" w:rsidP="002D26E1">
            <w:pPr>
              <w:jc w:val="center"/>
            </w:pPr>
            <w:r>
              <w:t>Y</w:t>
            </w:r>
          </w:p>
        </w:tc>
        <w:tc>
          <w:tcPr>
            <w:tcW w:w="4252" w:type="dxa"/>
            <w:tcBorders>
              <w:bottom w:val="nil"/>
            </w:tcBorders>
          </w:tcPr>
          <w:p w:rsidR="00047D13" w:rsidRDefault="00047D13"/>
        </w:tc>
      </w:tr>
      <w:tr w:rsidR="00047D13" w:rsidTr="002D26E1">
        <w:tc>
          <w:tcPr>
            <w:tcW w:w="3260" w:type="dxa"/>
          </w:tcPr>
          <w:p w:rsidR="00047D13" w:rsidRDefault="00047D13"/>
          <w:p w:rsidR="00047D13" w:rsidRDefault="00AB10A9">
            <w:bookmarkStart w:id="746" w:name="_147n2zr" w:colFirst="0" w:colLast="0"/>
            <w:bookmarkEnd w:id="746"/>
            <w:r>
              <w:t xml:space="preserve">* </w:t>
            </w:r>
            <w:commentRangeStart w:id="747"/>
            <w:r>
              <w:t>No hard coding of IP address in the application.</w:t>
            </w:r>
            <w:commentRangeEnd w:id="747"/>
            <w:r w:rsidR="007317E5">
              <w:rPr>
                <w:rStyle w:val="CommentReference"/>
              </w:rPr>
              <w:commentReference w:id="747"/>
            </w:r>
            <w:r>
              <w:br/>
            </w:r>
          </w:p>
          <w:p w:rsidR="00047D13" w:rsidRDefault="00047D13"/>
        </w:tc>
        <w:tc>
          <w:tcPr>
            <w:tcW w:w="993" w:type="dxa"/>
            <w:vAlign w:val="center"/>
          </w:tcPr>
          <w:p w:rsidR="00047D13" w:rsidRDefault="004554CE" w:rsidP="002D26E1">
            <w:pPr>
              <w:jc w:val="center"/>
            </w:pPr>
            <w:ins w:id="748" w:author="PSA" w:date="2017-12-08T10:05:00Z">
              <w:r>
                <w:t>Y</w:t>
              </w:r>
            </w:ins>
          </w:p>
        </w:tc>
        <w:tc>
          <w:tcPr>
            <w:tcW w:w="4252" w:type="dxa"/>
          </w:tcPr>
          <w:p w:rsidR="00047D13" w:rsidRDefault="00047D13"/>
        </w:tc>
      </w:tr>
      <w:tr w:rsidR="00047D13" w:rsidTr="002D26E1">
        <w:tc>
          <w:tcPr>
            <w:tcW w:w="3260" w:type="dxa"/>
          </w:tcPr>
          <w:p w:rsidR="00047D13" w:rsidRDefault="00047D13">
            <w:pPr>
              <w:tabs>
                <w:tab w:val="left" w:pos="-1440"/>
                <w:tab w:val="left" w:pos="-720"/>
                <w:tab w:val="left" w:pos="1080"/>
              </w:tabs>
              <w:jc w:val="both"/>
            </w:pPr>
          </w:p>
          <w:p w:rsidR="00047D13" w:rsidDel="00B51C7E" w:rsidRDefault="00AB10A9">
            <w:pPr>
              <w:tabs>
                <w:tab w:val="left" w:pos="-1440"/>
                <w:tab w:val="left" w:pos="-720"/>
                <w:tab w:val="left" w:pos="1080"/>
              </w:tabs>
              <w:jc w:val="both"/>
              <w:rPr>
                <w:del w:id="749" w:author="PSA" w:date="2018-01-04T14:01:00Z"/>
              </w:rPr>
            </w:pPr>
            <w:r>
              <w:t xml:space="preserve">No confidential information (such </w:t>
            </w:r>
            <w:r>
              <w:lastRenderedPageBreak/>
              <w:t>as password) is sent to external parties through email.</w:t>
            </w:r>
          </w:p>
          <w:p w:rsidR="00047D13" w:rsidRDefault="00047D13">
            <w:pPr>
              <w:tabs>
                <w:tab w:val="left" w:pos="-1440"/>
                <w:tab w:val="left" w:pos="-720"/>
                <w:tab w:val="left" w:pos="1080"/>
              </w:tabs>
              <w:jc w:val="both"/>
            </w:pPr>
          </w:p>
        </w:tc>
        <w:tc>
          <w:tcPr>
            <w:tcW w:w="993" w:type="dxa"/>
            <w:vAlign w:val="center"/>
          </w:tcPr>
          <w:p w:rsidR="00047D13" w:rsidRDefault="00AB10A9" w:rsidP="002D26E1">
            <w:pPr>
              <w:jc w:val="center"/>
            </w:pPr>
            <w:r>
              <w:lastRenderedPageBreak/>
              <w:t>Y</w:t>
            </w:r>
          </w:p>
        </w:tc>
        <w:tc>
          <w:tcPr>
            <w:tcW w:w="4252" w:type="dxa"/>
          </w:tcPr>
          <w:p w:rsidR="00047D13" w:rsidRDefault="00047D13"/>
        </w:tc>
      </w:tr>
      <w:tr w:rsidR="00047D13" w:rsidTr="002D26E1">
        <w:tc>
          <w:tcPr>
            <w:tcW w:w="3260" w:type="dxa"/>
          </w:tcPr>
          <w:p w:rsidR="00047D13" w:rsidRDefault="00047D13">
            <w:pPr>
              <w:tabs>
                <w:tab w:val="left" w:pos="-1440"/>
                <w:tab w:val="left" w:pos="-720"/>
                <w:tab w:val="left" w:pos="1080"/>
              </w:tabs>
              <w:jc w:val="both"/>
            </w:pPr>
          </w:p>
          <w:p w:rsidR="00047D13" w:rsidDel="00B51C7E" w:rsidRDefault="00AB10A9">
            <w:pPr>
              <w:tabs>
                <w:tab w:val="left" w:pos="-1440"/>
                <w:tab w:val="left" w:pos="-720"/>
                <w:tab w:val="left" w:pos="1080"/>
              </w:tabs>
              <w:jc w:val="both"/>
              <w:rPr>
                <w:del w:id="750" w:author="PSA" w:date="2018-01-04T14:01:00Z"/>
              </w:rPr>
            </w:pPr>
            <w:r>
              <w:t>Checks are implemented to ensure that integrity of data is maintained when they are being passed between systems.</w:t>
            </w:r>
          </w:p>
          <w:p w:rsidR="00047D13" w:rsidRDefault="00047D13">
            <w:pPr>
              <w:tabs>
                <w:tab w:val="left" w:pos="-1440"/>
                <w:tab w:val="left" w:pos="-720"/>
                <w:tab w:val="left" w:pos="1080"/>
              </w:tabs>
              <w:jc w:val="both"/>
            </w:pPr>
          </w:p>
        </w:tc>
        <w:tc>
          <w:tcPr>
            <w:tcW w:w="993" w:type="dxa"/>
            <w:vAlign w:val="center"/>
          </w:tcPr>
          <w:p w:rsidR="00047D13" w:rsidRDefault="00AB10A9" w:rsidP="002D26E1">
            <w:pPr>
              <w:jc w:val="center"/>
            </w:pPr>
            <w:r>
              <w:t>Y</w:t>
            </w:r>
          </w:p>
        </w:tc>
        <w:tc>
          <w:tcPr>
            <w:tcW w:w="4252" w:type="dxa"/>
          </w:tcPr>
          <w:p w:rsidR="00047D13" w:rsidRDefault="00047D13"/>
        </w:tc>
      </w:tr>
      <w:tr w:rsidR="00047D13" w:rsidTr="00B71DBA">
        <w:tc>
          <w:tcPr>
            <w:tcW w:w="3260" w:type="dxa"/>
            <w:shd w:val="clear" w:color="auto" w:fill="D9D9D9"/>
          </w:tcPr>
          <w:p w:rsidR="00047D13" w:rsidRDefault="00047D13"/>
          <w:p w:rsidR="00047D13" w:rsidRDefault="00AB10A9">
            <w:r>
              <w:rPr>
                <w:b/>
              </w:rPr>
              <w:t>Single-sign-on</w:t>
            </w:r>
          </w:p>
          <w:p w:rsidR="00047D13" w:rsidRDefault="00047D13"/>
        </w:tc>
        <w:tc>
          <w:tcPr>
            <w:tcW w:w="993" w:type="dxa"/>
            <w:shd w:val="clear" w:color="auto" w:fill="D9D9D9"/>
          </w:tcPr>
          <w:p w:rsidR="00047D13" w:rsidRDefault="00047D13"/>
        </w:tc>
        <w:tc>
          <w:tcPr>
            <w:tcW w:w="4252" w:type="dxa"/>
            <w:shd w:val="clear" w:color="auto" w:fill="D9D9D9"/>
          </w:tcPr>
          <w:p w:rsidR="00047D13" w:rsidRDefault="00047D13"/>
        </w:tc>
      </w:tr>
      <w:tr w:rsidR="00047D13" w:rsidTr="00073CAC">
        <w:tc>
          <w:tcPr>
            <w:tcW w:w="3260" w:type="dxa"/>
          </w:tcPr>
          <w:p w:rsidR="00047D13" w:rsidRDefault="00047D13"/>
          <w:p w:rsidR="00047D13" w:rsidDel="00B51C7E" w:rsidRDefault="00AB10A9">
            <w:pPr>
              <w:rPr>
                <w:del w:id="751" w:author="PSA" w:date="2018-01-04T14:01:00Z"/>
              </w:rPr>
            </w:pPr>
            <w:r>
              <w:t>Sensitive sites require higher level protection and therefore an additional challenge for access.</w:t>
            </w:r>
          </w:p>
          <w:p w:rsidR="00047D13" w:rsidRDefault="00047D13"/>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Del="00B51C7E" w:rsidRDefault="00AB10A9">
            <w:pPr>
              <w:rPr>
                <w:del w:id="752" w:author="PSA" w:date="2018-01-04T14:01:00Z"/>
              </w:rPr>
            </w:pPr>
            <w:r>
              <w:t>The user session (usually kept in cookies) must be properly disposed of when it is no longer needed.</w:t>
            </w:r>
          </w:p>
          <w:p w:rsidR="00047D13" w:rsidRDefault="00047D13"/>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Del="00B51C7E" w:rsidRDefault="00AB10A9">
            <w:pPr>
              <w:rPr>
                <w:del w:id="753" w:author="PSA" w:date="2018-01-04T14:01:00Z"/>
              </w:rPr>
            </w:pPr>
            <w:r>
              <w:t>Single sign-on session time-out must be enforced. 30 min recommended. (Not to be confused with application session time-out)</w:t>
            </w:r>
          </w:p>
          <w:p w:rsidR="00047D13" w:rsidRDefault="00047D13"/>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Del="00B51C7E" w:rsidRDefault="00AB10A9">
            <w:pPr>
              <w:rPr>
                <w:del w:id="754" w:author="PSA" w:date="2018-01-04T14:01:00Z"/>
              </w:rPr>
            </w:pPr>
            <w:r>
              <w:t>For sensitive sites, only secure cookies are used to keep session state. This means the cookie will not be sent over HTTP where they will be in the clear.</w:t>
            </w:r>
          </w:p>
          <w:p w:rsidR="00047D13" w:rsidRDefault="00047D13"/>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Del="00B51C7E" w:rsidRDefault="00AB10A9">
            <w:pPr>
              <w:rPr>
                <w:del w:id="755" w:author="PSA" w:date="2018-01-04T14:01:00Z"/>
              </w:rPr>
            </w:pPr>
            <w:r>
              <w:t xml:space="preserve">Persistent cookies cannot be used to maintain SSO sessions for multiple browser sessions since the cookie will be written to the client </w:t>
            </w:r>
            <w:proofErr w:type="spellStart"/>
            <w:r>
              <w:t>harddisk</w:t>
            </w:r>
            <w:proofErr w:type="spellEnd"/>
            <w:r>
              <w:t>.</w:t>
            </w:r>
          </w:p>
          <w:p w:rsidR="00047D13" w:rsidRDefault="00047D13"/>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Del="00B51C7E" w:rsidRDefault="00AB10A9">
            <w:pPr>
              <w:rPr>
                <w:del w:id="756" w:author="PSA" w:date="2018-01-04T14:01:00Z"/>
              </w:rPr>
            </w:pPr>
            <w:r>
              <w:t>For web based applications, users are denied access to the server directory listing via the browser.</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Y</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Del="00B51C7E" w:rsidRDefault="00AB10A9">
            <w:pPr>
              <w:rPr>
                <w:del w:id="757" w:author="PSA" w:date="2018-01-04T14:01:00Z"/>
              </w:rPr>
            </w:pPr>
            <w:r>
              <w:t xml:space="preserve">For Internet-facing web applications, the robots.txt file shall be created to ensure that Internet search engines (e.g. </w:t>
            </w:r>
            <w:proofErr w:type="spellStart"/>
            <w:r>
              <w:t>google</w:t>
            </w:r>
            <w:proofErr w:type="spellEnd"/>
            <w:r>
              <w:t xml:space="preserve">) do not </w:t>
            </w:r>
            <w:proofErr w:type="gramStart"/>
            <w:r>
              <w:t>crawl</w:t>
            </w:r>
            <w:proofErr w:type="gramEnd"/>
            <w:r>
              <w:t xml:space="preserve"> the website to harvest information not intended for this purpose.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NA</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Del="00B51C7E" w:rsidRDefault="00AB10A9">
            <w:pPr>
              <w:rPr>
                <w:del w:id="758" w:author="PSA" w:date="2018-01-04T14:01:00Z"/>
              </w:rPr>
            </w:pPr>
            <w:r>
              <w:t>Where email addresses are publicly accessible, it shall be obfuscated such that malicious email harvesting cannot succeed.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NA</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bl>
    <w:p w:rsidR="00047D13" w:rsidRDefault="00047D13"/>
    <w:p w:rsidR="00047D13" w:rsidRDefault="00047D13"/>
    <w:p w:rsidR="00047D13" w:rsidRDefault="00AB10A9">
      <w:pPr>
        <w:pStyle w:val="Heading1"/>
        <w:numPr>
          <w:ilvl w:val="0"/>
          <w:numId w:val="3"/>
        </w:numPr>
      </w:pPr>
      <w:bookmarkStart w:id="759" w:name="_3o7alnk" w:colFirst="0" w:colLast="0"/>
      <w:bookmarkEnd w:id="759"/>
      <w:r>
        <w:br w:type="page"/>
      </w:r>
      <w:r>
        <w:lastRenderedPageBreak/>
        <w:t xml:space="preserve"> </w:t>
      </w:r>
      <w:bookmarkStart w:id="760" w:name="_Toc502838065"/>
      <w:r>
        <w:t>System Security</w:t>
      </w:r>
      <w:bookmarkEnd w:id="760"/>
    </w:p>
    <w:p w:rsidR="00047D13" w:rsidRDefault="00047D13"/>
    <w:tbl>
      <w:tblPr>
        <w:tblStyle w:val="afa"/>
        <w:tblW w:w="893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934"/>
      </w:tblGrid>
      <w:tr w:rsidR="00047D13">
        <w:tc>
          <w:tcPr>
            <w:tcW w:w="8934"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This section concerns IT security from the system perspective, where access to, or usage on system resources that may impose security hazards.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Please go through the System Security checklists using the table below.</w:t>
            </w:r>
          </w:p>
        </w:tc>
      </w:tr>
    </w:tbl>
    <w:p w:rsidR="00047D13" w:rsidRDefault="00047D13"/>
    <w:p w:rsidR="00047D13" w:rsidRDefault="00047D13"/>
    <w:tbl>
      <w:tblPr>
        <w:tblStyle w:val="afb"/>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43"/>
        <w:gridCol w:w="993"/>
        <w:gridCol w:w="4394"/>
      </w:tblGrid>
      <w:tr w:rsidR="00047D13">
        <w:tc>
          <w:tcPr>
            <w:tcW w:w="3543" w:type="dxa"/>
            <w:tcBorders>
              <w:bottom w:val="nil"/>
            </w:tcBorders>
            <w:shd w:val="clear" w:color="auto" w:fill="B3B3B3"/>
          </w:tcPr>
          <w:p w:rsidR="00047D13" w:rsidRDefault="00AB10A9">
            <w:r>
              <w:rPr>
                <w:b/>
              </w:rPr>
              <w:t>System Security Checks</w:t>
            </w:r>
          </w:p>
        </w:tc>
        <w:tc>
          <w:tcPr>
            <w:tcW w:w="993" w:type="dxa"/>
            <w:tcBorders>
              <w:bottom w:val="nil"/>
            </w:tcBorders>
            <w:shd w:val="clear" w:color="auto" w:fill="B3B3B3"/>
          </w:tcPr>
          <w:p w:rsidR="00047D13" w:rsidRDefault="00AB10A9">
            <w:r>
              <w:rPr>
                <w:b/>
              </w:rPr>
              <w:t>Comply</w:t>
            </w:r>
            <w:r>
              <w:rPr>
                <w:b/>
                <w:sz w:val="18"/>
                <w:szCs w:val="18"/>
              </w:rPr>
              <w:t>(Y/N/NA)</w:t>
            </w:r>
          </w:p>
        </w:tc>
        <w:tc>
          <w:tcPr>
            <w:tcW w:w="4394" w:type="dxa"/>
            <w:tcBorders>
              <w:bottom w:val="nil"/>
            </w:tcBorders>
            <w:shd w:val="clear" w:color="auto" w:fill="B3B3B3"/>
          </w:tcPr>
          <w:p w:rsidR="00047D13" w:rsidRDefault="00AB10A9">
            <w:r>
              <w:rPr>
                <w:b/>
              </w:rPr>
              <w:t>For non-compliance and not applicable, please provide justification.</w:t>
            </w:r>
          </w:p>
        </w:tc>
      </w:tr>
      <w:tr w:rsidR="00047D13" w:rsidTr="00846ED6">
        <w:tc>
          <w:tcPr>
            <w:tcW w:w="3543" w:type="dxa"/>
          </w:tcPr>
          <w:p w:rsidR="00047D13" w:rsidRDefault="00047D13"/>
          <w:p w:rsidR="00047D13" w:rsidRDefault="00AB10A9">
            <w:r>
              <w:t>* Internet, extranet and intranet applications are running on separate servers, and there is no direct connection between them.</w:t>
            </w:r>
          </w:p>
          <w:p w:rsidR="00047D13" w:rsidRDefault="00047D13"/>
        </w:tc>
        <w:tc>
          <w:tcPr>
            <w:tcW w:w="993" w:type="dxa"/>
            <w:vAlign w:val="center"/>
          </w:tcPr>
          <w:p w:rsidR="00047D13" w:rsidRDefault="00AB10A9" w:rsidP="00846ED6">
            <w:pPr>
              <w:jc w:val="center"/>
            </w:pPr>
            <w:r>
              <w:t>Y</w:t>
            </w:r>
          </w:p>
        </w:tc>
        <w:tc>
          <w:tcPr>
            <w:tcW w:w="4394" w:type="dxa"/>
          </w:tcPr>
          <w:p w:rsidR="00047D13" w:rsidRDefault="00047D13"/>
        </w:tc>
      </w:tr>
      <w:tr w:rsidR="00047D13" w:rsidTr="00846ED6">
        <w:tc>
          <w:tcPr>
            <w:tcW w:w="3543" w:type="dxa"/>
          </w:tcPr>
          <w:p w:rsidR="00047D13" w:rsidRDefault="00047D13"/>
          <w:p w:rsidR="00047D13" w:rsidRDefault="00AB10A9">
            <w:r>
              <w:t>The operating system shall complete a server security review. Any issues reported in the review results shall be reported to the IT Security Team.</w:t>
            </w:r>
          </w:p>
          <w:p w:rsidR="00047D13" w:rsidRDefault="00047D13"/>
          <w:p w:rsidR="00047D13" w:rsidRDefault="00AB10A9">
            <w:r>
              <w:t xml:space="preserve">Refer to “Server Review” section under </w:t>
            </w:r>
            <w:hyperlink r:id="rId42">
              <w:r>
                <w:rPr>
                  <w:color w:val="0000FF"/>
                  <w:u w:val="single"/>
                </w:rPr>
                <w:t>http://confluence.psa:8008/display/itsec/ITI+Security</w:t>
              </w:r>
            </w:hyperlink>
            <w:r>
              <w:t xml:space="preserve"> for detailed instructions.</w:t>
            </w:r>
          </w:p>
          <w:p w:rsidR="00047D13" w:rsidRDefault="00047D13"/>
        </w:tc>
        <w:tc>
          <w:tcPr>
            <w:tcW w:w="993" w:type="dxa"/>
            <w:vAlign w:val="center"/>
          </w:tcPr>
          <w:p w:rsidR="00047D13" w:rsidRDefault="00AB10A9" w:rsidP="00846ED6">
            <w:pPr>
              <w:jc w:val="center"/>
            </w:pPr>
            <w:r>
              <w:t>Y</w:t>
            </w:r>
          </w:p>
        </w:tc>
        <w:tc>
          <w:tcPr>
            <w:tcW w:w="4394" w:type="dxa"/>
          </w:tcPr>
          <w:p w:rsidR="00047D13" w:rsidRDefault="00047D13"/>
        </w:tc>
      </w:tr>
      <w:tr w:rsidR="00047D13" w:rsidTr="00846ED6">
        <w:tc>
          <w:tcPr>
            <w:tcW w:w="3543" w:type="dxa"/>
            <w:tcBorders>
              <w:bottom w:val="single" w:sz="4" w:space="0" w:color="000000"/>
            </w:tcBorders>
          </w:tcPr>
          <w:p w:rsidR="00047D13" w:rsidRDefault="00047D13"/>
          <w:p w:rsidR="00047D13" w:rsidRDefault="00AB10A9">
            <w:r>
              <w:t>The database shall complete a database security review based on latest database security deployment checklist.</w:t>
            </w:r>
          </w:p>
          <w:p w:rsidR="00047D13" w:rsidRDefault="00047D13"/>
          <w:p w:rsidR="00047D13" w:rsidRDefault="00AB10A9">
            <w:r>
              <w:t>Any issues reported in the review results shall be reported to the IT Security Team.</w:t>
            </w:r>
          </w:p>
          <w:p w:rsidR="00047D13" w:rsidRDefault="00047D13"/>
        </w:tc>
        <w:tc>
          <w:tcPr>
            <w:tcW w:w="993" w:type="dxa"/>
            <w:tcBorders>
              <w:bottom w:val="single" w:sz="4" w:space="0" w:color="000000"/>
            </w:tcBorders>
            <w:vAlign w:val="center"/>
          </w:tcPr>
          <w:p w:rsidR="00047D13" w:rsidRDefault="00AB10A9" w:rsidP="00846ED6">
            <w:pPr>
              <w:jc w:val="center"/>
            </w:pPr>
            <w:r>
              <w:t>Y</w:t>
            </w:r>
          </w:p>
        </w:tc>
        <w:tc>
          <w:tcPr>
            <w:tcW w:w="4394" w:type="dxa"/>
            <w:tcBorders>
              <w:bottom w:val="single" w:sz="4" w:space="0" w:color="000000"/>
            </w:tcBorders>
          </w:tcPr>
          <w:p w:rsidR="00047D13" w:rsidRDefault="00047D13"/>
        </w:tc>
      </w:tr>
    </w:tbl>
    <w:p w:rsidR="00047D13" w:rsidRDefault="00047D13"/>
    <w:p w:rsidR="00047D13" w:rsidRDefault="00047D13"/>
    <w:p w:rsidR="00047D13" w:rsidRDefault="00047D13"/>
    <w:p w:rsidR="00047D13" w:rsidRDefault="00AB10A9">
      <w:pPr>
        <w:pStyle w:val="Heading1"/>
        <w:numPr>
          <w:ilvl w:val="0"/>
          <w:numId w:val="3"/>
        </w:numPr>
      </w:pPr>
      <w:bookmarkStart w:id="761" w:name="_23ckvvd" w:colFirst="0" w:colLast="0"/>
      <w:bookmarkEnd w:id="761"/>
      <w:r>
        <w:br w:type="page"/>
      </w:r>
      <w:bookmarkStart w:id="762" w:name="_Toc502838066"/>
      <w:commentRangeStart w:id="763"/>
      <w:r>
        <w:lastRenderedPageBreak/>
        <w:t xml:space="preserve">LDAP Access </w:t>
      </w:r>
      <w:commentRangeEnd w:id="763"/>
      <w:r w:rsidR="009D1F5E">
        <w:rPr>
          <w:rStyle w:val="CommentReference"/>
          <w:b w:val="0"/>
        </w:rPr>
        <w:commentReference w:id="763"/>
      </w:r>
      <w:bookmarkEnd w:id="762"/>
    </w:p>
    <w:p w:rsidR="00047D13" w:rsidRDefault="00047D13"/>
    <w:tbl>
      <w:tblPr>
        <w:tblStyle w:val="afc"/>
        <w:tblW w:w="854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549"/>
      </w:tblGrid>
      <w:tr w:rsidR="00047D13">
        <w:tc>
          <w:tcPr>
            <w:tcW w:w="8549" w:type="dxa"/>
            <w:tcBorders>
              <w:bottom w:val="single" w:sz="4" w:space="0" w:color="000000"/>
            </w:tcBorders>
          </w:tcPr>
          <w:p w:rsidR="00047D13" w:rsidRDefault="00AB10A9">
            <w:bookmarkStart w:id="764" w:name="32hioqz" w:colFirst="0" w:colLast="0"/>
            <w:bookmarkEnd w:id="764"/>
            <w:r>
              <w:t>For application that perform custom search outside the use of Community framework.</w:t>
            </w:r>
          </w:p>
          <w:p w:rsidR="00047D13" w:rsidRDefault="00047D13"/>
          <w:p w:rsidR="00047D13" w:rsidRDefault="00AB10A9">
            <w:bookmarkStart w:id="765" w:name="_ihv636" w:colFirst="0" w:colLast="0"/>
            <w:bookmarkEnd w:id="765"/>
            <w:r>
              <w:t xml:space="preserve">This is to ensure that any </w:t>
            </w:r>
            <w:proofErr w:type="gramStart"/>
            <w:r>
              <w:t>search perform</w:t>
            </w:r>
            <w:proofErr w:type="gramEnd"/>
            <w:r>
              <w:t xml:space="preserve"> against Corporate/</w:t>
            </w:r>
            <w:proofErr w:type="spellStart"/>
            <w:r>
              <w:t>Portnet</w:t>
            </w:r>
            <w:proofErr w:type="spellEnd"/>
            <w:r>
              <w:t xml:space="preserve"> LDAP is done in a proper way, so as to prevent application conducting resource-intensive searches indiscriminately.</w:t>
            </w:r>
            <w:r>
              <w:br/>
            </w:r>
          </w:p>
          <w:p w:rsidR="00047D13" w:rsidRDefault="00047D13"/>
          <w:p w:rsidR="00047D13" w:rsidRPr="001D0E64" w:rsidRDefault="00AB10A9">
            <w:pPr>
              <w:jc w:val="both"/>
            </w:pPr>
            <w:r w:rsidRPr="001D0E64">
              <w:t>What to include:</w:t>
            </w:r>
          </w:p>
          <w:p w:rsidR="00047D13" w:rsidRDefault="00AB10A9">
            <w:r>
              <w:t xml:space="preserve">Developers have to declare all the </w:t>
            </w:r>
            <w:r w:rsidRPr="001D0E64">
              <w:t>custom</w:t>
            </w:r>
            <w:r>
              <w:t xml:space="preserve"> searches conducted against Corporate/</w:t>
            </w:r>
            <w:proofErr w:type="spellStart"/>
            <w:r>
              <w:t>Portnet</w:t>
            </w:r>
            <w:proofErr w:type="spellEnd"/>
            <w:r>
              <w:t xml:space="preserve"> LDAP.</w:t>
            </w:r>
          </w:p>
          <w:p w:rsidR="00047D13" w:rsidRDefault="00047D13"/>
          <w:p w:rsidR="00047D13" w:rsidRDefault="00AB10A9">
            <w:r>
              <w:t>Fill in the following information in the table:</w:t>
            </w:r>
          </w:p>
          <w:p w:rsidR="00047D13" w:rsidRDefault="00047D13"/>
          <w:p w:rsidR="00047D13" w:rsidRDefault="00AB10A9">
            <w:pPr>
              <w:tabs>
                <w:tab w:val="left" w:pos="-1440"/>
                <w:tab w:val="left" w:pos="-720"/>
                <w:tab w:val="left" w:pos="0"/>
                <w:tab w:val="left" w:pos="1080"/>
              </w:tabs>
              <w:ind w:left="1440" w:hanging="1440"/>
              <w:jc w:val="both"/>
            </w:pPr>
            <w:r>
              <w:t>- Base DN where the search starts from.</w:t>
            </w:r>
          </w:p>
          <w:p w:rsidR="00047D13" w:rsidRDefault="00AB10A9">
            <w:pPr>
              <w:tabs>
                <w:tab w:val="left" w:pos="-1440"/>
                <w:tab w:val="left" w:pos="-720"/>
                <w:tab w:val="left" w:pos="0"/>
                <w:tab w:val="left" w:pos="1080"/>
              </w:tabs>
              <w:ind w:left="1440" w:hanging="1440"/>
              <w:jc w:val="both"/>
            </w:pPr>
            <w:r>
              <w:t>- Search filter.</w:t>
            </w:r>
          </w:p>
          <w:p w:rsidR="00047D13" w:rsidRDefault="00AB10A9">
            <w:pPr>
              <w:tabs>
                <w:tab w:val="left" w:pos="-1440"/>
                <w:tab w:val="left" w:pos="-720"/>
                <w:tab w:val="left" w:pos="0"/>
                <w:tab w:val="left" w:pos="1080"/>
              </w:tabs>
              <w:ind w:left="1440" w:hanging="1440"/>
              <w:jc w:val="both"/>
            </w:pPr>
            <w:r>
              <w:t>- Attributes</w:t>
            </w:r>
            <w:ins w:id="766" w:author="PSA" w:date="2017-12-08T10:11:00Z">
              <w:r w:rsidR="001D0E64">
                <w:t xml:space="preserve"> </w:t>
              </w:r>
            </w:ins>
            <w:r>
              <w:t>to be retrieved.</w:t>
            </w:r>
          </w:p>
          <w:p w:rsidR="00047D13" w:rsidRDefault="00AB10A9">
            <w:pPr>
              <w:tabs>
                <w:tab w:val="left" w:pos="-1440"/>
                <w:tab w:val="left" w:pos="-720"/>
                <w:tab w:val="left" w:pos="0"/>
                <w:tab w:val="left" w:pos="1080"/>
              </w:tabs>
              <w:ind w:left="1440" w:hanging="1440"/>
              <w:jc w:val="both"/>
            </w:pPr>
            <w:r>
              <w:t>- Justification for performing this custom search</w:t>
            </w:r>
          </w:p>
          <w:p w:rsidR="00047D13" w:rsidRPr="001D0E64" w:rsidRDefault="00047D13">
            <w:pPr>
              <w:tabs>
                <w:tab w:val="left" w:pos="-1440"/>
                <w:tab w:val="left" w:pos="-720"/>
              </w:tabs>
            </w:pPr>
          </w:p>
        </w:tc>
      </w:tr>
    </w:tbl>
    <w:p w:rsidR="00047D13" w:rsidRDefault="00047D13">
      <w:bookmarkStart w:id="767" w:name="_1hmsyys" w:colFirst="0" w:colLast="0"/>
      <w:bookmarkEnd w:id="767"/>
    </w:p>
    <w:p w:rsidR="00047D13" w:rsidRDefault="00AB10A9">
      <w:r>
        <w:t xml:space="preserve">       Example:</w:t>
      </w:r>
    </w:p>
    <w:p w:rsidR="00047D13" w:rsidRDefault="00047D13"/>
    <w:tbl>
      <w:tblPr>
        <w:tblStyle w:val="afd"/>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43"/>
        <w:gridCol w:w="2127"/>
        <w:gridCol w:w="1559"/>
        <w:gridCol w:w="1559"/>
      </w:tblGrid>
      <w:tr w:rsidR="00047D13">
        <w:tc>
          <w:tcPr>
            <w:tcW w:w="3543" w:type="dxa"/>
            <w:shd w:val="clear" w:color="auto" w:fill="CCCCCC"/>
          </w:tcPr>
          <w:p w:rsidR="00047D13" w:rsidRDefault="00AB10A9">
            <w:bookmarkStart w:id="768" w:name="41mghml" w:colFirst="0" w:colLast="0"/>
            <w:bookmarkEnd w:id="768"/>
            <w:r>
              <w:rPr>
                <w:b/>
              </w:rPr>
              <w:t>Base DN</w:t>
            </w:r>
          </w:p>
        </w:tc>
        <w:tc>
          <w:tcPr>
            <w:tcW w:w="2127" w:type="dxa"/>
            <w:shd w:val="clear" w:color="auto" w:fill="CCCCCC"/>
          </w:tcPr>
          <w:p w:rsidR="00047D13" w:rsidRDefault="00AB10A9">
            <w:r>
              <w:rPr>
                <w:b/>
              </w:rPr>
              <w:t>Search Filter</w:t>
            </w:r>
          </w:p>
        </w:tc>
        <w:tc>
          <w:tcPr>
            <w:tcW w:w="1559" w:type="dxa"/>
            <w:shd w:val="clear" w:color="auto" w:fill="CCCCCC"/>
          </w:tcPr>
          <w:p w:rsidR="00047D13" w:rsidRDefault="00AB10A9">
            <w:r>
              <w:rPr>
                <w:b/>
              </w:rPr>
              <w:t xml:space="preserve">Attributes </w:t>
            </w:r>
          </w:p>
        </w:tc>
        <w:tc>
          <w:tcPr>
            <w:tcW w:w="1559" w:type="dxa"/>
            <w:shd w:val="clear" w:color="auto" w:fill="CCCCCC"/>
          </w:tcPr>
          <w:p w:rsidR="00047D13" w:rsidRDefault="00AB10A9">
            <w:r>
              <w:rPr>
                <w:b/>
              </w:rPr>
              <w:t>Justification</w:t>
            </w:r>
          </w:p>
        </w:tc>
      </w:tr>
      <w:tr w:rsidR="00047D13">
        <w:tc>
          <w:tcPr>
            <w:tcW w:w="3543" w:type="dxa"/>
          </w:tcPr>
          <w:p w:rsidR="00047D13" w:rsidRDefault="00AB10A9">
            <w:proofErr w:type="spellStart"/>
            <w:r>
              <w:t>ou</w:t>
            </w:r>
            <w:proofErr w:type="spellEnd"/>
            <w:r>
              <w:t>=</w:t>
            </w:r>
            <w:proofErr w:type="spellStart"/>
            <w:r>
              <w:t>psa</w:t>
            </w:r>
            <w:proofErr w:type="spellEnd"/>
            <w:r>
              <w:t xml:space="preserve">, </w:t>
            </w:r>
            <w:proofErr w:type="spellStart"/>
            <w:r>
              <w:t>ou</w:t>
            </w:r>
            <w:proofErr w:type="spellEnd"/>
            <w:r>
              <w:t>=Customers, l=SGSIN, o=portnet.com</w:t>
            </w:r>
          </w:p>
        </w:tc>
        <w:tc>
          <w:tcPr>
            <w:tcW w:w="2127" w:type="dxa"/>
          </w:tcPr>
          <w:p w:rsidR="00047D13" w:rsidRDefault="00AB10A9">
            <w:r>
              <w:t>(</w:t>
            </w:r>
            <w:proofErr w:type="spellStart"/>
            <w:r>
              <w:t>objectclass</w:t>
            </w:r>
            <w:proofErr w:type="spellEnd"/>
            <w:r>
              <w:t>=XYZ)</w:t>
            </w:r>
          </w:p>
          <w:p w:rsidR="00047D13" w:rsidRDefault="00047D13"/>
        </w:tc>
        <w:tc>
          <w:tcPr>
            <w:tcW w:w="1559" w:type="dxa"/>
          </w:tcPr>
          <w:p w:rsidR="00047D13" w:rsidRDefault="00AB10A9">
            <w:r>
              <w:t>All</w:t>
            </w:r>
          </w:p>
        </w:tc>
        <w:tc>
          <w:tcPr>
            <w:tcW w:w="1559" w:type="dxa"/>
          </w:tcPr>
          <w:p w:rsidR="00047D13" w:rsidRDefault="00047D13"/>
        </w:tc>
      </w:tr>
      <w:tr w:rsidR="00047D13">
        <w:tc>
          <w:tcPr>
            <w:tcW w:w="3543" w:type="dxa"/>
          </w:tcPr>
          <w:p w:rsidR="00047D13" w:rsidRDefault="00AB10A9">
            <w:proofErr w:type="spellStart"/>
            <w:r>
              <w:t>ou</w:t>
            </w:r>
            <w:proofErr w:type="spellEnd"/>
            <w:r>
              <w:t>=</w:t>
            </w:r>
            <w:proofErr w:type="spellStart"/>
            <w:r>
              <w:t>psa</w:t>
            </w:r>
            <w:proofErr w:type="spellEnd"/>
            <w:r>
              <w:t xml:space="preserve">, </w:t>
            </w:r>
            <w:proofErr w:type="spellStart"/>
            <w:r>
              <w:t>ou</w:t>
            </w:r>
            <w:proofErr w:type="spellEnd"/>
            <w:r>
              <w:t>=Customers, l=SGSIN, o=portnet.com</w:t>
            </w:r>
          </w:p>
        </w:tc>
        <w:tc>
          <w:tcPr>
            <w:tcW w:w="2127" w:type="dxa"/>
          </w:tcPr>
          <w:p w:rsidR="00047D13" w:rsidRDefault="00AB10A9">
            <w:r>
              <w:t>(</w:t>
            </w:r>
            <w:proofErr w:type="spellStart"/>
            <w:r>
              <w:t>uid</w:t>
            </w:r>
            <w:proofErr w:type="spellEnd"/>
            <w:r>
              <w:t>=’ABC’)</w:t>
            </w:r>
          </w:p>
        </w:tc>
        <w:tc>
          <w:tcPr>
            <w:tcW w:w="1559" w:type="dxa"/>
          </w:tcPr>
          <w:p w:rsidR="00047D13" w:rsidRDefault="00AB10A9">
            <w:r>
              <w:t>All</w:t>
            </w:r>
          </w:p>
        </w:tc>
        <w:tc>
          <w:tcPr>
            <w:tcW w:w="1559" w:type="dxa"/>
          </w:tcPr>
          <w:p w:rsidR="00047D13" w:rsidRDefault="00047D13"/>
        </w:tc>
      </w:tr>
    </w:tbl>
    <w:p w:rsidR="00047D13" w:rsidRDefault="00047D13">
      <w:pPr>
        <w:pStyle w:val="Heading1"/>
      </w:pPr>
    </w:p>
    <w:p w:rsidR="00047D13" w:rsidRDefault="00047D13"/>
    <w:tbl>
      <w:tblPr>
        <w:tblStyle w:val="afe"/>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43"/>
        <w:gridCol w:w="2127"/>
        <w:gridCol w:w="1559"/>
        <w:gridCol w:w="1559"/>
      </w:tblGrid>
      <w:tr w:rsidR="00047D13">
        <w:tc>
          <w:tcPr>
            <w:tcW w:w="3543" w:type="dxa"/>
            <w:shd w:val="clear" w:color="auto" w:fill="CCCCCC"/>
          </w:tcPr>
          <w:p w:rsidR="00047D13" w:rsidRDefault="00AB10A9">
            <w:r>
              <w:rPr>
                <w:b/>
              </w:rPr>
              <w:t>Base DN</w:t>
            </w:r>
          </w:p>
        </w:tc>
        <w:tc>
          <w:tcPr>
            <w:tcW w:w="2127" w:type="dxa"/>
            <w:shd w:val="clear" w:color="auto" w:fill="CCCCCC"/>
          </w:tcPr>
          <w:p w:rsidR="00047D13" w:rsidRDefault="00AB10A9">
            <w:r>
              <w:rPr>
                <w:b/>
              </w:rPr>
              <w:t>Search Filter</w:t>
            </w:r>
          </w:p>
        </w:tc>
        <w:tc>
          <w:tcPr>
            <w:tcW w:w="1559" w:type="dxa"/>
            <w:shd w:val="clear" w:color="auto" w:fill="CCCCCC"/>
          </w:tcPr>
          <w:p w:rsidR="00047D13" w:rsidRDefault="00AB10A9">
            <w:r>
              <w:rPr>
                <w:b/>
              </w:rPr>
              <w:t>Attributes</w:t>
            </w:r>
          </w:p>
        </w:tc>
        <w:tc>
          <w:tcPr>
            <w:tcW w:w="1559" w:type="dxa"/>
            <w:shd w:val="clear" w:color="auto" w:fill="CCCCCC"/>
          </w:tcPr>
          <w:p w:rsidR="00047D13" w:rsidRDefault="00AB10A9">
            <w:r>
              <w:rPr>
                <w:b/>
              </w:rPr>
              <w:t>Justification</w:t>
            </w:r>
          </w:p>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bl>
    <w:p w:rsidR="00047D13" w:rsidRDefault="00047D13">
      <w:pPr>
        <w:jc w:val="center"/>
      </w:pPr>
      <w:bookmarkStart w:id="769" w:name="_2grqrue" w:colFirst="0" w:colLast="0"/>
      <w:bookmarkEnd w:id="769"/>
    </w:p>
    <w:p w:rsidR="00047D13" w:rsidRDefault="00AB10A9">
      <w:pPr>
        <w:jc w:val="center"/>
      </w:pPr>
      <w:bookmarkStart w:id="770" w:name="_vx1227" w:colFirst="0" w:colLast="0"/>
      <w:bookmarkEnd w:id="770"/>
      <w:r>
        <w:t xml:space="preserve"> </w:t>
      </w:r>
      <w:r>
        <w:rPr>
          <w:sz w:val="16"/>
          <w:szCs w:val="16"/>
        </w:rPr>
        <w:t xml:space="preserve">♦ </w:t>
      </w:r>
      <w:r>
        <w:rPr>
          <w:i/>
          <w:sz w:val="16"/>
          <w:szCs w:val="16"/>
        </w:rPr>
        <w:t xml:space="preserve">End of Document </w:t>
      </w:r>
      <w:r>
        <w:rPr>
          <w:sz w:val="16"/>
          <w:szCs w:val="16"/>
        </w:rPr>
        <w:t>♦</w:t>
      </w:r>
    </w:p>
    <w:p w:rsidR="00047D13" w:rsidRDefault="00047D13"/>
    <w:sectPr w:rsidR="00047D13" w:rsidSect="00150BCB">
      <w:type w:val="continuous"/>
      <w:pgSz w:w="11909" w:h="16834"/>
      <w:pgMar w:top="1440" w:right="1797" w:bottom="1440" w:left="1276" w:header="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PSA" w:date="2018-01-04T12:50:00Z" w:initials="P">
    <w:p w:rsidR="00D331CA" w:rsidRDefault="00D331CA">
      <w:pPr>
        <w:pStyle w:val="CommentText"/>
      </w:pPr>
      <w:r>
        <w:rPr>
          <w:rStyle w:val="CommentReference"/>
        </w:rPr>
        <w:annotationRef/>
      </w:r>
      <w:r>
        <w:t>Check the latest URS and update</w:t>
      </w:r>
      <w:r>
        <w:rPr>
          <w:vanish/>
        </w:rPr>
        <w:t>e</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comment>
  <w:comment w:id="85" w:author="PSA" w:date="2018-01-04T14:39:00Z" w:initials="P">
    <w:p w:rsidR="00067304" w:rsidRDefault="00900D02">
      <w:pPr>
        <w:pStyle w:val="CommentText"/>
      </w:pPr>
      <w:r>
        <w:rPr>
          <w:rStyle w:val="CommentReference"/>
        </w:rPr>
        <w:annotationRef/>
      </w:r>
    </w:p>
    <w:p w:rsidR="00067304" w:rsidRDefault="00067304">
      <w:pPr>
        <w:pStyle w:val="CommentText"/>
      </w:pPr>
      <w:r>
        <w:t xml:space="preserve">Required. </w:t>
      </w:r>
    </w:p>
    <w:p w:rsidR="00067304" w:rsidRDefault="00067304">
      <w:pPr>
        <w:pStyle w:val="CommentText"/>
      </w:pPr>
      <w:r>
        <w:t xml:space="preserve">Please store last successful login date and time (login via R365) in database (add a column in user table). </w:t>
      </w:r>
    </w:p>
    <w:p w:rsidR="00067304" w:rsidRDefault="00067304">
      <w:pPr>
        <w:pStyle w:val="CommentText"/>
      </w:pPr>
    </w:p>
    <w:p w:rsidR="00900D02" w:rsidRDefault="00067304">
      <w:pPr>
        <w:pStyle w:val="CommentText"/>
      </w:pPr>
      <w:r>
        <w:t>Display last successful login date and time in “My Profile”</w:t>
      </w:r>
    </w:p>
  </w:comment>
  <w:comment w:id="87" w:author="PSA" w:date="2018-01-04T14:40:00Z" w:initials="P">
    <w:p w:rsidR="00900D02" w:rsidRDefault="00900D02">
      <w:pPr>
        <w:pStyle w:val="CommentText"/>
      </w:pPr>
      <w:r>
        <w:rPr>
          <w:rStyle w:val="CommentReference"/>
        </w:rPr>
        <w:annotationRef/>
      </w:r>
    </w:p>
    <w:p w:rsidR="00067304" w:rsidRDefault="00067304" w:rsidP="00067304">
      <w:pPr>
        <w:pStyle w:val="CommentText"/>
      </w:pPr>
      <w:r>
        <w:t xml:space="preserve">Required. </w:t>
      </w:r>
    </w:p>
    <w:p w:rsidR="00067304" w:rsidRDefault="00067304" w:rsidP="00067304">
      <w:pPr>
        <w:pStyle w:val="CommentText"/>
      </w:pPr>
      <w:r>
        <w:t xml:space="preserve">Please store last unsuccessful login date and time (login via R365) in database (add a column in user table). </w:t>
      </w:r>
    </w:p>
    <w:p w:rsidR="00067304" w:rsidRDefault="00067304" w:rsidP="00067304">
      <w:pPr>
        <w:pStyle w:val="CommentText"/>
      </w:pPr>
    </w:p>
    <w:p w:rsidR="00067304" w:rsidRDefault="00067304" w:rsidP="00067304">
      <w:pPr>
        <w:pStyle w:val="CommentText"/>
      </w:pPr>
      <w:r>
        <w:t>Display last unsuccessful login date and time in “My Profile”</w:t>
      </w:r>
    </w:p>
  </w:comment>
  <w:comment w:id="407" w:author="PSA" w:date="2018-01-04T13:10:00Z" w:initials="P">
    <w:p w:rsidR="00D331CA" w:rsidRDefault="00D331CA">
      <w:pPr>
        <w:pStyle w:val="CommentText"/>
      </w:pPr>
      <w:r>
        <w:rPr>
          <w:rStyle w:val="CommentReference"/>
        </w:rPr>
        <w:annotationRef/>
      </w:r>
      <w:r w:rsidR="00900D02">
        <w:rPr>
          <w:rStyle w:val="CommentReference"/>
        </w:rPr>
        <w:t>Check the latest URS and update</w:t>
      </w:r>
    </w:p>
  </w:comment>
  <w:comment w:id="408" w:author="PSA" w:date="2018-01-04T13:59:00Z" w:initials="P">
    <w:p w:rsidR="00B51C7E" w:rsidRDefault="00B51C7E">
      <w:pPr>
        <w:pStyle w:val="CommentText"/>
      </w:pPr>
      <w:r>
        <w:rPr>
          <w:rStyle w:val="CommentReference"/>
        </w:rPr>
        <w:annotationRef/>
      </w:r>
      <w:r>
        <w:t xml:space="preserve">Are “Authentication API” and “App Server” both installed in </w:t>
      </w:r>
      <w:proofErr w:type="spellStart"/>
      <w:r>
        <w:t>Jboss</w:t>
      </w:r>
      <w:proofErr w:type="spellEnd"/>
      <w:r>
        <w:t xml:space="preserve"> Server?</w:t>
      </w:r>
    </w:p>
  </w:comment>
  <w:comment w:id="413" w:author="PSA" w:date="2018-01-04T13:10:00Z" w:initials="P">
    <w:p w:rsidR="00D331CA" w:rsidRDefault="00D331CA">
      <w:pPr>
        <w:pStyle w:val="CommentText"/>
      </w:pPr>
      <w:r>
        <w:rPr>
          <w:rStyle w:val="CommentReference"/>
        </w:rPr>
        <w:annotationRef/>
      </w:r>
      <w:r w:rsidR="00900D02">
        <w:t>Check the latest URS and update</w:t>
      </w:r>
    </w:p>
  </w:comment>
  <w:comment w:id="417" w:author="PSA" w:date="2018-01-04T13:10:00Z" w:initials="P">
    <w:p w:rsidR="00D331CA" w:rsidRDefault="00D331CA">
      <w:pPr>
        <w:pStyle w:val="CommentText"/>
      </w:pPr>
      <w:r>
        <w:rPr>
          <w:rStyle w:val="CommentReference"/>
        </w:rPr>
        <w:annotationRef/>
      </w:r>
      <w:r w:rsidR="00900D02">
        <w:t>Check the latest URS and update</w:t>
      </w:r>
    </w:p>
  </w:comment>
  <w:comment w:id="669" w:author="SEAN SEAH, COSD" w:date="2018-01-04T10:16:00Z" w:initials="SSC">
    <w:p w:rsidR="00D331CA" w:rsidRDefault="00D331CA">
      <w:pPr>
        <w:pStyle w:val="CommentText"/>
      </w:pPr>
      <w:r>
        <w:rPr>
          <w:rStyle w:val="CommentReference"/>
        </w:rPr>
        <w:annotationRef/>
      </w:r>
      <w:r>
        <w:t>Describe how is the account created in R365</w:t>
      </w:r>
    </w:p>
    <w:p w:rsidR="00D331CA" w:rsidRDefault="00D331CA">
      <w:pPr>
        <w:pStyle w:val="CommentText"/>
      </w:pPr>
      <w:proofErr w:type="spellStart"/>
      <w:proofErr w:type="gramStart"/>
      <w:r>
        <w:t>i.e</w:t>
      </w:r>
      <w:proofErr w:type="spellEnd"/>
      <w:proofErr w:type="gramEnd"/>
      <w:r>
        <w:t xml:space="preserve"> how is the user authorized to access R365</w:t>
      </w:r>
    </w:p>
  </w:comment>
  <w:comment w:id="671" w:author="SEAN SEAH, COSD" w:date="2018-01-04T10:17:00Z" w:initials="SSC">
    <w:p w:rsidR="00D331CA" w:rsidRDefault="00D331CA" w:rsidP="00ED4493">
      <w:pPr>
        <w:pStyle w:val="CommentText"/>
      </w:pPr>
      <w:r>
        <w:rPr>
          <w:rStyle w:val="CommentReference"/>
        </w:rPr>
        <w:annotationRef/>
      </w:r>
      <w:r>
        <w:t>Describe how is the account maintain in R365</w:t>
      </w:r>
    </w:p>
    <w:p w:rsidR="00D331CA" w:rsidRDefault="00D331CA" w:rsidP="00ED4493">
      <w:pPr>
        <w:pStyle w:val="CommentText"/>
      </w:pPr>
      <w:proofErr w:type="spellStart"/>
      <w:proofErr w:type="gramStart"/>
      <w:r>
        <w:t>i.e</w:t>
      </w:r>
      <w:proofErr w:type="spellEnd"/>
      <w:proofErr w:type="gramEnd"/>
      <w:r>
        <w:t xml:space="preserve"> how is the administration handle the authorization for R365</w:t>
      </w:r>
    </w:p>
  </w:comment>
  <w:comment w:id="702" w:author="PSA" w:date="2017-12-08T10:05:00Z" w:initials="P">
    <w:p w:rsidR="00D331CA" w:rsidRDefault="00D331CA">
      <w:pPr>
        <w:pStyle w:val="CommentText"/>
      </w:pPr>
      <w:r>
        <w:rPr>
          <w:rStyle w:val="CommentReference"/>
        </w:rPr>
        <w:annotationRef/>
      </w:r>
      <w:r>
        <w:t>Yes</w:t>
      </w:r>
    </w:p>
  </w:comment>
  <w:comment w:id="724" w:author="PSA" w:date="2018-01-04T13:51:00Z" w:initials="P">
    <w:p w:rsidR="00F52BAD" w:rsidRDefault="00D331CA">
      <w:pPr>
        <w:pStyle w:val="CommentText"/>
      </w:pPr>
      <w:r>
        <w:rPr>
          <w:rStyle w:val="CommentReference"/>
        </w:rPr>
        <w:annotationRef/>
      </w:r>
    </w:p>
    <w:p w:rsidR="00F52BAD" w:rsidRDefault="00F52BAD">
      <w:pPr>
        <w:pStyle w:val="CommentText"/>
      </w:pPr>
      <w:r>
        <w:t>Check the latest URS and update.</w:t>
      </w:r>
    </w:p>
    <w:p w:rsidR="00D331CA" w:rsidRDefault="00D331CA">
      <w:pPr>
        <w:pStyle w:val="CommentText"/>
      </w:pPr>
      <w:r>
        <w:t xml:space="preserve">Need to encrypt </w:t>
      </w:r>
      <w:r w:rsidR="00F52BAD">
        <w:t>NRIC/FIN, Staff Code</w:t>
      </w:r>
      <w:r>
        <w:t xml:space="preserve"> and </w:t>
      </w:r>
      <w:r w:rsidR="00F52BAD">
        <w:t>Date of Birth (Staff Module)</w:t>
      </w:r>
    </w:p>
  </w:comment>
  <w:comment w:id="725" w:author="SEAN SEAH, COSD" w:date="2018-01-04T10:29:00Z" w:initials="SSC">
    <w:p w:rsidR="00D331CA" w:rsidRDefault="00D331CA">
      <w:pPr>
        <w:pStyle w:val="CommentText"/>
      </w:pPr>
      <w:r>
        <w:rPr>
          <w:rStyle w:val="CommentReference"/>
        </w:rPr>
        <w:annotationRef/>
      </w:r>
      <w:r>
        <w:t>To need to include the algorithm used</w:t>
      </w:r>
    </w:p>
  </w:comment>
  <w:comment w:id="730" w:author="PSA" w:date="2018-01-04T13:51:00Z" w:initials="P">
    <w:p w:rsidR="00F52BAD" w:rsidRDefault="00D331CA" w:rsidP="00F52BAD">
      <w:pPr>
        <w:pStyle w:val="CommentText"/>
      </w:pPr>
      <w:r>
        <w:rPr>
          <w:rStyle w:val="CommentReference"/>
        </w:rPr>
        <w:annotationRef/>
      </w:r>
      <w:r w:rsidR="00F52BAD">
        <w:t>Check the latest URS and update.</w:t>
      </w:r>
    </w:p>
    <w:p w:rsidR="00D331CA" w:rsidRDefault="00F52BAD" w:rsidP="00F52BAD">
      <w:pPr>
        <w:pStyle w:val="CommentText"/>
      </w:pPr>
      <w:r>
        <w:t>Need to encrypt NRIC/FIN, Staff Code and Date of Birth (Staff Module)</w:t>
      </w:r>
    </w:p>
  </w:comment>
  <w:comment w:id="747" w:author="SEAN SEAH, COSD" w:date="2018-01-04T10:34:00Z" w:initials="SSC">
    <w:p w:rsidR="00D331CA" w:rsidRDefault="00D331CA">
      <w:pPr>
        <w:pStyle w:val="CommentText"/>
      </w:pPr>
      <w:r>
        <w:rPr>
          <w:rStyle w:val="CommentReference"/>
        </w:rPr>
        <w:annotationRef/>
      </w:r>
      <w:r>
        <w:t>If required, server host file should have the Hostname IP entry</w:t>
      </w:r>
    </w:p>
  </w:comment>
  <w:comment w:id="763" w:author="PSA" w:date="2018-01-04T13:57:00Z" w:initials="P">
    <w:p w:rsidR="00D331CA" w:rsidRDefault="00D331CA">
      <w:pPr>
        <w:pStyle w:val="CommentText"/>
      </w:pPr>
      <w:r>
        <w:rPr>
          <w:rStyle w:val="CommentReference"/>
        </w:rPr>
        <w:annotationRef/>
      </w:r>
      <w:r w:rsidR="00B51C7E">
        <w:t>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DB0CB" w15:done="0"/>
  <w15:commentEx w15:paraId="2CA1FA17" w15:paraIdParent="673DB0CB" w15:done="0"/>
  <w15:commentEx w15:paraId="44B4561B" w15:done="0"/>
  <w15:commentEx w15:paraId="24C4A568" w15:paraIdParent="44B4561B" w15:done="0"/>
  <w15:commentEx w15:paraId="279704A5" w15:done="0"/>
  <w15:commentEx w15:paraId="1A8F1B7C" w15:paraIdParent="279704A5" w15:done="0"/>
  <w15:commentEx w15:paraId="2F2BE232" w15:done="0"/>
  <w15:commentEx w15:paraId="41916F88" w15:done="0"/>
  <w15:commentEx w15:paraId="2F0B80A2" w15:paraIdParent="41916F88" w15:done="0"/>
  <w15:commentEx w15:paraId="0370864F" w15:done="0"/>
  <w15:commentEx w15:paraId="0EDD2645" w15:done="0"/>
  <w15:commentEx w15:paraId="5511E6ED" w15:done="0"/>
  <w15:commentEx w15:paraId="2AD50557" w15:done="0"/>
  <w15:commentEx w15:paraId="343FB563" w15:done="0"/>
  <w15:commentEx w15:paraId="7CAE660B" w15:done="0"/>
  <w15:commentEx w15:paraId="493A9C05" w15:done="0"/>
  <w15:commentEx w15:paraId="6880353E" w15:done="0"/>
  <w15:commentEx w15:paraId="19878C07" w15:done="0"/>
  <w15:commentEx w15:paraId="0013AFBB" w15:done="0"/>
  <w15:commentEx w15:paraId="10B02908" w15:paraIdParent="0013AFBB" w15:done="0"/>
  <w15:commentEx w15:paraId="0E493B7B" w15:done="0"/>
  <w15:commentEx w15:paraId="2A7B870C" w15:done="0"/>
  <w15:commentEx w15:paraId="1B37F656" w15:paraIdParent="2A7B870C" w15:done="0"/>
  <w15:commentEx w15:paraId="5FF8A2AE" w15:done="0"/>
  <w15:commentEx w15:paraId="3BA1E150" w15:paraIdParent="5FF8A2AE" w15:done="0"/>
  <w15:commentEx w15:paraId="6085D43C" w15:done="0"/>
  <w15:commentEx w15:paraId="6DDA934C" w15:paraIdParent="6085D43C" w15:done="0"/>
  <w15:commentEx w15:paraId="092BF8A3" w15:done="0"/>
  <w15:commentEx w15:paraId="57259612" w15:paraIdParent="092BF8A3" w15:done="0"/>
  <w15:commentEx w15:paraId="76EE3BD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1CA" w:rsidRDefault="00D331CA">
      <w:r>
        <w:separator/>
      </w:r>
    </w:p>
  </w:endnote>
  <w:endnote w:type="continuationSeparator" w:id="0">
    <w:p w:rsidR="00D331CA" w:rsidRDefault="00D331CA">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6F020F">
    <w:pPr>
      <w:pBdr>
        <w:top w:val="single" w:sz="4" w:space="1" w:color="C0C0C0"/>
      </w:pBdr>
      <w:tabs>
        <w:tab w:val="center" w:pos="4153"/>
        <w:tab w:val="right" w:pos="8306"/>
      </w:tabs>
      <w:jc w:val="right"/>
      <w:rPr>
        <w:sz w:val="16"/>
        <w:szCs w:val="16"/>
      </w:rPr>
    </w:pPr>
    <w:r>
      <w:rPr>
        <w:sz w:val="16"/>
        <w:szCs w:val="16"/>
      </w:rPr>
      <w:fldChar w:fldCharType="begin"/>
    </w:r>
    <w:r w:rsidR="00D331CA">
      <w:rPr>
        <w:sz w:val="16"/>
        <w:szCs w:val="16"/>
      </w:rPr>
      <w:instrText>PAGE</w:instrText>
    </w:r>
    <w:r>
      <w:rPr>
        <w:sz w:val="16"/>
        <w:szCs w:val="16"/>
      </w:rPr>
      <w:fldChar w:fldCharType="end"/>
    </w:r>
  </w:p>
  <w:p w:rsidR="00D331CA" w:rsidRDefault="00D331CA">
    <w:pPr>
      <w:pBdr>
        <w:top w:val="single" w:sz="4" w:space="1" w:color="C0C0C0"/>
      </w:pBdr>
      <w:tabs>
        <w:tab w:val="center" w:pos="4153"/>
        <w:tab w:val="right" w:pos="8306"/>
      </w:tabs>
      <w:spacing w:after="720"/>
      <w:ind w:right="360"/>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D331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D331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1CA" w:rsidRDefault="00D331CA">
      <w:r>
        <w:separator/>
      </w:r>
    </w:p>
  </w:footnote>
  <w:footnote w:type="continuationSeparator" w:id="0">
    <w:p w:rsidR="00D331CA" w:rsidRDefault="00D33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D331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D331CA">
    <w:pPr>
      <w:pBdr>
        <w:bottom w:val="single" w:sz="4" w:space="1" w:color="C0C0C0"/>
      </w:pBdr>
      <w:tabs>
        <w:tab w:val="center" w:pos="4153"/>
        <w:tab w:val="right" w:pos="8306"/>
      </w:tabs>
      <w:spacing w:before="720"/>
      <w:rPr>
        <w:sz w:val="16"/>
        <w:szCs w:val="16"/>
      </w:rPr>
    </w:pPr>
    <w:r>
      <w:rPr>
        <w:sz w:val="16"/>
        <w:szCs w:val="16"/>
      </w:rPr>
      <w:t>PSA</w:t>
    </w:r>
    <w:ins w:id="5" w:author="SEAN SEAH, COSD" w:date="2018-01-04T10:39:00Z">
      <w:r>
        <w:rPr>
          <w:sz w:val="16"/>
          <w:szCs w:val="16"/>
        </w:rPr>
        <w:t>M</w:t>
      </w:r>
    </w:ins>
    <w:bookmarkStart w:id="6" w:name="_GoBack"/>
    <w:bookmarkEnd w:id="6"/>
    <w:r>
      <w:rPr>
        <w:sz w:val="16"/>
        <w:szCs w:val="16"/>
      </w:rPr>
      <w:t xml:space="preserve"> IT Division</w:t>
    </w:r>
    <w:r>
      <w:rPr>
        <w:sz w:val="16"/>
        <w:szCs w:val="16"/>
      </w:rPr>
      <w:tab/>
      <w:t>DOCUMENT CONTROL RECORD</w:t>
    </w:r>
    <w:r>
      <w:rPr>
        <w:sz w:val="16"/>
        <w:szCs w:val="16"/>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1CA" w:rsidRDefault="00D331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199E"/>
    <w:multiLevelType w:val="multilevel"/>
    <w:tmpl w:val="D48E0B4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0AD7D31"/>
    <w:multiLevelType w:val="hybridMultilevel"/>
    <w:tmpl w:val="3BB4D382"/>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7281C99"/>
    <w:multiLevelType w:val="hybridMultilevel"/>
    <w:tmpl w:val="FB2C6240"/>
    <w:lvl w:ilvl="0" w:tplc="04090005">
      <w:start w:val="1"/>
      <w:numFmt w:val="bullet"/>
      <w:lvlText w:val=""/>
      <w:lvlJc w:val="left"/>
      <w:pPr>
        <w:ind w:left="393" w:hanging="360"/>
      </w:pPr>
      <w:rPr>
        <w:rFonts w:ascii="Wingdings" w:hAnsi="Wingdings" w:hint="default"/>
      </w:rPr>
    </w:lvl>
    <w:lvl w:ilvl="1" w:tplc="48090003" w:tentative="1">
      <w:start w:val="1"/>
      <w:numFmt w:val="bullet"/>
      <w:lvlText w:val="o"/>
      <w:lvlJc w:val="left"/>
      <w:pPr>
        <w:ind w:left="1113" w:hanging="360"/>
      </w:pPr>
      <w:rPr>
        <w:rFonts w:ascii="Courier New" w:hAnsi="Courier New" w:cs="Courier New" w:hint="default"/>
      </w:rPr>
    </w:lvl>
    <w:lvl w:ilvl="2" w:tplc="48090005" w:tentative="1">
      <w:start w:val="1"/>
      <w:numFmt w:val="bullet"/>
      <w:lvlText w:val=""/>
      <w:lvlJc w:val="left"/>
      <w:pPr>
        <w:ind w:left="1833" w:hanging="360"/>
      </w:pPr>
      <w:rPr>
        <w:rFonts w:ascii="Wingdings" w:hAnsi="Wingdings" w:hint="default"/>
      </w:rPr>
    </w:lvl>
    <w:lvl w:ilvl="3" w:tplc="48090001" w:tentative="1">
      <w:start w:val="1"/>
      <w:numFmt w:val="bullet"/>
      <w:lvlText w:val=""/>
      <w:lvlJc w:val="left"/>
      <w:pPr>
        <w:ind w:left="2553" w:hanging="360"/>
      </w:pPr>
      <w:rPr>
        <w:rFonts w:ascii="Symbol" w:hAnsi="Symbol" w:hint="default"/>
      </w:rPr>
    </w:lvl>
    <w:lvl w:ilvl="4" w:tplc="48090003" w:tentative="1">
      <w:start w:val="1"/>
      <w:numFmt w:val="bullet"/>
      <w:lvlText w:val="o"/>
      <w:lvlJc w:val="left"/>
      <w:pPr>
        <w:ind w:left="3273" w:hanging="360"/>
      </w:pPr>
      <w:rPr>
        <w:rFonts w:ascii="Courier New" w:hAnsi="Courier New" w:cs="Courier New" w:hint="default"/>
      </w:rPr>
    </w:lvl>
    <w:lvl w:ilvl="5" w:tplc="48090005" w:tentative="1">
      <w:start w:val="1"/>
      <w:numFmt w:val="bullet"/>
      <w:lvlText w:val=""/>
      <w:lvlJc w:val="left"/>
      <w:pPr>
        <w:ind w:left="3993" w:hanging="360"/>
      </w:pPr>
      <w:rPr>
        <w:rFonts w:ascii="Wingdings" w:hAnsi="Wingdings" w:hint="default"/>
      </w:rPr>
    </w:lvl>
    <w:lvl w:ilvl="6" w:tplc="48090001" w:tentative="1">
      <w:start w:val="1"/>
      <w:numFmt w:val="bullet"/>
      <w:lvlText w:val=""/>
      <w:lvlJc w:val="left"/>
      <w:pPr>
        <w:ind w:left="4713" w:hanging="360"/>
      </w:pPr>
      <w:rPr>
        <w:rFonts w:ascii="Symbol" w:hAnsi="Symbol" w:hint="default"/>
      </w:rPr>
    </w:lvl>
    <w:lvl w:ilvl="7" w:tplc="48090003" w:tentative="1">
      <w:start w:val="1"/>
      <w:numFmt w:val="bullet"/>
      <w:lvlText w:val="o"/>
      <w:lvlJc w:val="left"/>
      <w:pPr>
        <w:ind w:left="5433" w:hanging="360"/>
      </w:pPr>
      <w:rPr>
        <w:rFonts w:ascii="Courier New" w:hAnsi="Courier New" w:cs="Courier New" w:hint="default"/>
      </w:rPr>
    </w:lvl>
    <w:lvl w:ilvl="8" w:tplc="48090005" w:tentative="1">
      <w:start w:val="1"/>
      <w:numFmt w:val="bullet"/>
      <w:lvlText w:val=""/>
      <w:lvlJc w:val="left"/>
      <w:pPr>
        <w:ind w:left="6153" w:hanging="360"/>
      </w:pPr>
      <w:rPr>
        <w:rFonts w:ascii="Wingdings" w:hAnsi="Wingdings" w:hint="default"/>
      </w:rPr>
    </w:lvl>
  </w:abstractNum>
  <w:abstractNum w:abstractNumId="3">
    <w:nsid w:val="28B56FCF"/>
    <w:multiLevelType w:val="multilevel"/>
    <w:tmpl w:val="6926583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FAB7F87"/>
    <w:multiLevelType w:val="multilevel"/>
    <w:tmpl w:val="40D0BFD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6C031C6"/>
    <w:multiLevelType w:val="hybridMultilevel"/>
    <w:tmpl w:val="556C98FA"/>
    <w:lvl w:ilvl="0" w:tplc="48090001">
      <w:start w:val="1"/>
      <w:numFmt w:val="bullet"/>
      <w:lvlText w:val=""/>
      <w:lvlJc w:val="left"/>
      <w:pPr>
        <w:ind w:left="753" w:hanging="360"/>
      </w:pPr>
      <w:rPr>
        <w:rFonts w:ascii="Symbol" w:hAnsi="Symbol"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6">
    <w:nsid w:val="374108DA"/>
    <w:multiLevelType w:val="multilevel"/>
    <w:tmpl w:val="A3BA8E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1."/>
      <w:lvlJc w:val="left"/>
      <w:pPr>
        <w:ind w:left="862" w:firstLine="21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7">
    <w:nsid w:val="46003604"/>
    <w:multiLevelType w:val="multilevel"/>
    <w:tmpl w:val="CCB4AE48"/>
    <w:lvl w:ilvl="0">
      <w:start w:val="6"/>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64FF69EF"/>
    <w:multiLevelType w:val="multilevel"/>
    <w:tmpl w:val="A066F75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6E132B89"/>
    <w:multiLevelType w:val="multilevel"/>
    <w:tmpl w:val="AC5CB220"/>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72271AC3"/>
    <w:multiLevelType w:val="hybridMultilevel"/>
    <w:tmpl w:val="CDA4B1EA"/>
    <w:lvl w:ilvl="0" w:tplc="04090005">
      <w:start w:val="1"/>
      <w:numFmt w:val="bullet"/>
      <w:lvlText w:val=""/>
      <w:lvlJc w:val="left"/>
      <w:pPr>
        <w:ind w:left="1064" w:hanging="360"/>
      </w:pPr>
      <w:rPr>
        <w:rFonts w:ascii="Wingdings" w:hAnsi="Wingdings" w:hint="default"/>
      </w:rPr>
    </w:lvl>
    <w:lvl w:ilvl="1" w:tplc="08090003" w:tentative="1">
      <w:start w:val="1"/>
      <w:numFmt w:val="bullet"/>
      <w:lvlText w:val="o"/>
      <w:lvlJc w:val="left"/>
      <w:pPr>
        <w:ind w:left="1784" w:hanging="360"/>
      </w:pPr>
      <w:rPr>
        <w:rFonts w:ascii="Courier New" w:hAnsi="Courier New" w:cs="Courier New" w:hint="default"/>
      </w:rPr>
    </w:lvl>
    <w:lvl w:ilvl="2" w:tplc="08090005" w:tentative="1">
      <w:start w:val="1"/>
      <w:numFmt w:val="bullet"/>
      <w:lvlText w:val=""/>
      <w:lvlJc w:val="left"/>
      <w:pPr>
        <w:ind w:left="2504" w:hanging="360"/>
      </w:pPr>
      <w:rPr>
        <w:rFonts w:ascii="Wingdings" w:hAnsi="Wingdings" w:hint="default"/>
      </w:rPr>
    </w:lvl>
    <w:lvl w:ilvl="3" w:tplc="08090001" w:tentative="1">
      <w:start w:val="1"/>
      <w:numFmt w:val="bullet"/>
      <w:lvlText w:val=""/>
      <w:lvlJc w:val="left"/>
      <w:pPr>
        <w:ind w:left="3224" w:hanging="360"/>
      </w:pPr>
      <w:rPr>
        <w:rFonts w:ascii="Symbol" w:hAnsi="Symbol" w:hint="default"/>
      </w:rPr>
    </w:lvl>
    <w:lvl w:ilvl="4" w:tplc="08090003" w:tentative="1">
      <w:start w:val="1"/>
      <w:numFmt w:val="bullet"/>
      <w:lvlText w:val="o"/>
      <w:lvlJc w:val="left"/>
      <w:pPr>
        <w:ind w:left="3944" w:hanging="360"/>
      </w:pPr>
      <w:rPr>
        <w:rFonts w:ascii="Courier New" w:hAnsi="Courier New" w:cs="Courier New" w:hint="default"/>
      </w:rPr>
    </w:lvl>
    <w:lvl w:ilvl="5" w:tplc="08090005" w:tentative="1">
      <w:start w:val="1"/>
      <w:numFmt w:val="bullet"/>
      <w:lvlText w:val=""/>
      <w:lvlJc w:val="left"/>
      <w:pPr>
        <w:ind w:left="4664" w:hanging="360"/>
      </w:pPr>
      <w:rPr>
        <w:rFonts w:ascii="Wingdings" w:hAnsi="Wingdings" w:hint="default"/>
      </w:rPr>
    </w:lvl>
    <w:lvl w:ilvl="6" w:tplc="08090001" w:tentative="1">
      <w:start w:val="1"/>
      <w:numFmt w:val="bullet"/>
      <w:lvlText w:val=""/>
      <w:lvlJc w:val="left"/>
      <w:pPr>
        <w:ind w:left="5384" w:hanging="360"/>
      </w:pPr>
      <w:rPr>
        <w:rFonts w:ascii="Symbol" w:hAnsi="Symbol" w:hint="default"/>
      </w:rPr>
    </w:lvl>
    <w:lvl w:ilvl="7" w:tplc="08090003" w:tentative="1">
      <w:start w:val="1"/>
      <w:numFmt w:val="bullet"/>
      <w:lvlText w:val="o"/>
      <w:lvlJc w:val="left"/>
      <w:pPr>
        <w:ind w:left="6104" w:hanging="360"/>
      </w:pPr>
      <w:rPr>
        <w:rFonts w:ascii="Courier New" w:hAnsi="Courier New" w:cs="Courier New" w:hint="default"/>
      </w:rPr>
    </w:lvl>
    <w:lvl w:ilvl="8" w:tplc="08090005" w:tentative="1">
      <w:start w:val="1"/>
      <w:numFmt w:val="bullet"/>
      <w:lvlText w:val=""/>
      <w:lvlJc w:val="left"/>
      <w:pPr>
        <w:ind w:left="6824" w:hanging="360"/>
      </w:pPr>
      <w:rPr>
        <w:rFonts w:ascii="Wingdings" w:hAnsi="Wingdings" w:hint="default"/>
      </w:rPr>
    </w:lvl>
  </w:abstractNum>
  <w:abstractNum w:abstractNumId="11">
    <w:nsid w:val="72835558"/>
    <w:multiLevelType w:val="multilevel"/>
    <w:tmpl w:val="A980357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1."/>
      <w:lvlJc w:val="left"/>
      <w:pPr>
        <w:ind w:left="862" w:firstLine="21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2">
    <w:nsid w:val="78302D8E"/>
    <w:multiLevelType w:val="multilevel"/>
    <w:tmpl w:val="DBACF414"/>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7"/>
  </w:num>
  <w:num w:numId="3">
    <w:abstractNumId w:val="6"/>
  </w:num>
  <w:num w:numId="4">
    <w:abstractNumId w:val="3"/>
  </w:num>
  <w:num w:numId="5">
    <w:abstractNumId w:val="12"/>
  </w:num>
  <w:num w:numId="6">
    <w:abstractNumId w:val="4"/>
  </w:num>
  <w:num w:numId="7">
    <w:abstractNumId w:val="9"/>
  </w:num>
  <w:num w:numId="8">
    <w:abstractNumId w:val="11"/>
  </w:num>
  <w:num w:numId="9">
    <w:abstractNumId w:val="0"/>
  </w:num>
  <w:num w:numId="10">
    <w:abstractNumId w:val="5"/>
  </w:num>
  <w:num w:numId="11">
    <w:abstractNumId w:val="2"/>
  </w:num>
  <w:num w:numId="12">
    <w:abstractNumId w:val="10"/>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SEAH, COSD">
    <w15:presenceInfo w15:providerId="AD" w15:userId="S-1-5-21-1108514787-12934098-2193452708-42413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Formatting/>
  <w:defaultTabStop w:val="720"/>
  <w:characterSpacingControl w:val="doNotCompress"/>
  <w:footnotePr>
    <w:footnote w:id="-1"/>
    <w:footnote w:id="0"/>
  </w:footnotePr>
  <w:endnotePr>
    <w:endnote w:id="-1"/>
    <w:endnote w:id="0"/>
  </w:endnotePr>
  <w:compat/>
  <w:rsids>
    <w:rsidRoot w:val="00047D13"/>
    <w:rsid w:val="0001788D"/>
    <w:rsid w:val="00022D29"/>
    <w:rsid w:val="00047D13"/>
    <w:rsid w:val="000656E3"/>
    <w:rsid w:val="0006666B"/>
    <w:rsid w:val="00067304"/>
    <w:rsid w:val="00073CAC"/>
    <w:rsid w:val="000F1B0E"/>
    <w:rsid w:val="001032BA"/>
    <w:rsid w:val="00135826"/>
    <w:rsid w:val="00145281"/>
    <w:rsid w:val="00150BCB"/>
    <w:rsid w:val="00152F4B"/>
    <w:rsid w:val="00183F23"/>
    <w:rsid w:val="001C5BF9"/>
    <w:rsid w:val="001C63A9"/>
    <w:rsid w:val="001D0E64"/>
    <w:rsid w:val="00202659"/>
    <w:rsid w:val="00226EEA"/>
    <w:rsid w:val="00257B7A"/>
    <w:rsid w:val="00264C1A"/>
    <w:rsid w:val="002B3F19"/>
    <w:rsid w:val="002B7A28"/>
    <w:rsid w:val="002D26E1"/>
    <w:rsid w:val="00306F6C"/>
    <w:rsid w:val="0034581E"/>
    <w:rsid w:val="0035221D"/>
    <w:rsid w:val="003A60C5"/>
    <w:rsid w:val="003A60DF"/>
    <w:rsid w:val="003E698C"/>
    <w:rsid w:val="003F3D99"/>
    <w:rsid w:val="00401E17"/>
    <w:rsid w:val="00407959"/>
    <w:rsid w:val="004554CE"/>
    <w:rsid w:val="004567ED"/>
    <w:rsid w:val="00526409"/>
    <w:rsid w:val="00533744"/>
    <w:rsid w:val="005461A2"/>
    <w:rsid w:val="00557237"/>
    <w:rsid w:val="0056349A"/>
    <w:rsid w:val="0056484C"/>
    <w:rsid w:val="00564977"/>
    <w:rsid w:val="00566B72"/>
    <w:rsid w:val="005A73EF"/>
    <w:rsid w:val="005C0F2F"/>
    <w:rsid w:val="005D5DCC"/>
    <w:rsid w:val="005D64A2"/>
    <w:rsid w:val="005E1843"/>
    <w:rsid w:val="005F18E3"/>
    <w:rsid w:val="00630DF2"/>
    <w:rsid w:val="00641CA3"/>
    <w:rsid w:val="00675E2D"/>
    <w:rsid w:val="006947CF"/>
    <w:rsid w:val="006B25DD"/>
    <w:rsid w:val="006E4E19"/>
    <w:rsid w:val="006F020F"/>
    <w:rsid w:val="00703615"/>
    <w:rsid w:val="00722557"/>
    <w:rsid w:val="007317E5"/>
    <w:rsid w:val="00746C6A"/>
    <w:rsid w:val="007544D5"/>
    <w:rsid w:val="00761B98"/>
    <w:rsid w:val="007663B0"/>
    <w:rsid w:val="00792F50"/>
    <w:rsid w:val="00797CBC"/>
    <w:rsid w:val="007E2417"/>
    <w:rsid w:val="00827B88"/>
    <w:rsid w:val="00846ED6"/>
    <w:rsid w:val="008A1141"/>
    <w:rsid w:val="008C2FB5"/>
    <w:rsid w:val="008D1FE9"/>
    <w:rsid w:val="008D4EC7"/>
    <w:rsid w:val="00900D02"/>
    <w:rsid w:val="00973AAC"/>
    <w:rsid w:val="009771C7"/>
    <w:rsid w:val="00993D93"/>
    <w:rsid w:val="009A4FE4"/>
    <w:rsid w:val="009C0847"/>
    <w:rsid w:val="009C3809"/>
    <w:rsid w:val="009D1F5E"/>
    <w:rsid w:val="00A11341"/>
    <w:rsid w:val="00A92B4F"/>
    <w:rsid w:val="00AB10A9"/>
    <w:rsid w:val="00AC7574"/>
    <w:rsid w:val="00AD2631"/>
    <w:rsid w:val="00B1222D"/>
    <w:rsid w:val="00B51C7E"/>
    <w:rsid w:val="00B71DBA"/>
    <w:rsid w:val="00B72947"/>
    <w:rsid w:val="00B76CE1"/>
    <w:rsid w:val="00B860D5"/>
    <w:rsid w:val="00BE247C"/>
    <w:rsid w:val="00BF3269"/>
    <w:rsid w:val="00C44E4F"/>
    <w:rsid w:val="00C70A96"/>
    <w:rsid w:val="00CC0123"/>
    <w:rsid w:val="00CC4F8E"/>
    <w:rsid w:val="00CD6488"/>
    <w:rsid w:val="00CF6B79"/>
    <w:rsid w:val="00D121FF"/>
    <w:rsid w:val="00D27D4B"/>
    <w:rsid w:val="00D331CA"/>
    <w:rsid w:val="00D46757"/>
    <w:rsid w:val="00D755C9"/>
    <w:rsid w:val="00D80418"/>
    <w:rsid w:val="00D909AB"/>
    <w:rsid w:val="00DD6FE6"/>
    <w:rsid w:val="00DE78C2"/>
    <w:rsid w:val="00E02115"/>
    <w:rsid w:val="00E371F0"/>
    <w:rsid w:val="00EA0869"/>
    <w:rsid w:val="00EA4B2C"/>
    <w:rsid w:val="00EB1C55"/>
    <w:rsid w:val="00EC396E"/>
    <w:rsid w:val="00ED4493"/>
    <w:rsid w:val="00EE0135"/>
    <w:rsid w:val="00EF6D47"/>
    <w:rsid w:val="00F21FDA"/>
    <w:rsid w:val="00F279D9"/>
    <w:rsid w:val="00F52BAD"/>
    <w:rsid w:val="00F96BEB"/>
    <w:rsid w:val="00FC1D8B"/>
    <w:rsid w:val="00FD4AB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lang w:val="en-GB"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50BCB"/>
  </w:style>
  <w:style w:type="paragraph" w:styleId="Heading1">
    <w:name w:val="heading 1"/>
    <w:basedOn w:val="Normal"/>
    <w:next w:val="Normal"/>
    <w:rsid w:val="00150BCB"/>
    <w:pPr>
      <w:keepNext/>
      <w:spacing w:before="240" w:after="60"/>
      <w:ind w:left="360" w:hanging="360"/>
      <w:outlineLvl w:val="0"/>
    </w:pPr>
    <w:rPr>
      <w:b/>
      <w:sz w:val="28"/>
      <w:szCs w:val="28"/>
    </w:rPr>
  </w:style>
  <w:style w:type="paragraph" w:styleId="Heading2">
    <w:name w:val="heading 2"/>
    <w:basedOn w:val="Normal"/>
    <w:next w:val="Normal"/>
    <w:rsid w:val="00150BCB"/>
    <w:pPr>
      <w:keepNext/>
      <w:spacing w:before="240" w:after="60"/>
      <w:ind w:left="792" w:hanging="432"/>
      <w:outlineLvl w:val="1"/>
    </w:pPr>
    <w:rPr>
      <w:b/>
      <w:sz w:val="24"/>
      <w:szCs w:val="24"/>
    </w:rPr>
  </w:style>
  <w:style w:type="paragraph" w:styleId="Heading3">
    <w:name w:val="heading 3"/>
    <w:basedOn w:val="Normal"/>
    <w:next w:val="Normal"/>
    <w:rsid w:val="00150BCB"/>
    <w:pPr>
      <w:keepNext/>
      <w:spacing w:before="240" w:after="60"/>
      <w:ind w:left="1224" w:hanging="504"/>
      <w:outlineLvl w:val="2"/>
    </w:pPr>
    <w:rPr>
      <w:sz w:val="24"/>
      <w:szCs w:val="24"/>
    </w:rPr>
  </w:style>
  <w:style w:type="paragraph" w:styleId="Heading4">
    <w:name w:val="heading 4"/>
    <w:basedOn w:val="Normal"/>
    <w:next w:val="Normal"/>
    <w:rsid w:val="00150BCB"/>
    <w:pPr>
      <w:keepNext/>
      <w:outlineLvl w:val="3"/>
    </w:pPr>
  </w:style>
  <w:style w:type="paragraph" w:styleId="Heading5">
    <w:name w:val="heading 5"/>
    <w:basedOn w:val="Normal"/>
    <w:next w:val="Normal"/>
    <w:rsid w:val="00150BCB"/>
    <w:pPr>
      <w:spacing w:before="240" w:after="60"/>
      <w:ind w:left="1008" w:hanging="1008"/>
      <w:jc w:val="both"/>
      <w:outlineLvl w:val="4"/>
    </w:pPr>
    <w:rPr>
      <w:sz w:val="22"/>
      <w:szCs w:val="22"/>
    </w:rPr>
  </w:style>
  <w:style w:type="paragraph" w:styleId="Heading6">
    <w:name w:val="heading 6"/>
    <w:basedOn w:val="Normal"/>
    <w:next w:val="Normal"/>
    <w:rsid w:val="00150BCB"/>
    <w:pPr>
      <w:spacing w:before="240" w:after="60"/>
      <w:ind w:left="1152" w:hanging="11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50BCB"/>
    <w:pPr>
      <w:spacing w:before="240" w:after="60"/>
      <w:jc w:val="center"/>
    </w:pPr>
    <w:rPr>
      <w:b/>
      <w:sz w:val="32"/>
      <w:szCs w:val="32"/>
    </w:rPr>
  </w:style>
  <w:style w:type="paragraph" w:styleId="Subtitle">
    <w:name w:val="Subtitle"/>
    <w:basedOn w:val="Normal"/>
    <w:next w:val="Normal"/>
    <w:rsid w:val="00150BCB"/>
    <w:pPr>
      <w:keepNext/>
      <w:keepLines/>
      <w:spacing w:before="360" w:after="80"/>
    </w:pPr>
    <w:rPr>
      <w:rFonts w:ascii="Georgia" w:eastAsia="Georgia" w:hAnsi="Georgia" w:cs="Georgia"/>
      <w:i/>
      <w:color w:val="666666"/>
      <w:sz w:val="48"/>
      <w:szCs w:val="48"/>
    </w:rPr>
  </w:style>
  <w:style w:type="table" w:customStyle="1" w:styleId="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150BCB"/>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581E"/>
    <w:pPr>
      <w:ind w:left="720"/>
      <w:contextualSpacing/>
    </w:pPr>
  </w:style>
  <w:style w:type="character" w:styleId="Hyperlink">
    <w:name w:val="Hyperlink"/>
    <w:basedOn w:val="DefaultParagraphFont"/>
    <w:uiPriority w:val="99"/>
    <w:unhideWhenUsed/>
    <w:rsid w:val="0034581E"/>
    <w:rPr>
      <w:color w:val="0563C1" w:themeColor="hyperlink"/>
      <w:u w:val="single"/>
    </w:rPr>
  </w:style>
  <w:style w:type="character" w:customStyle="1" w:styleId="UnresolvedMention1">
    <w:name w:val="Unresolved Mention1"/>
    <w:basedOn w:val="DefaultParagraphFont"/>
    <w:uiPriority w:val="99"/>
    <w:semiHidden/>
    <w:unhideWhenUsed/>
    <w:rsid w:val="0034581E"/>
    <w:rPr>
      <w:color w:val="808080"/>
      <w:shd w:val="clear" w:color="auto" w:fill="E6E6E6"/>
    </w:rPr>
  </w:style>
  <w:style w:type="paragraph" w:styleId="TOC1">
    <w:name w:val="toc 1"/>
    <w:basedOn w:val="Normal"/>
    <w:next w:val="Normal"/>
    <w:autoRedefine/>
    <w:uiPriority w:val="39"/>
    <w:unhideWhenUsed/>
    <w:rsid w:val="001032BA"/>
    <w:pPr>
      <w:spacing w:after="100"/>
    </w:pPr>
  </w:style>
  <w:style w:type="paragraph" w:styleId="TOC2">
    <w:name w:val="toc 2"/>
    <w:basedOn w:val="Normal"/>
    <w:next w:val="Normal"/>
    <w:autoRedefine/>
    <w:uiPriority w:val="39"/>
    <w:unhideWhenUsed/>
    <w:rsid w:val="001032BA"/>
    <w:pPr>
      <w:spacing w:after="100"/>
      <w:ind w:left="200"/>
    </w:pPr>
  </w:style>
  <w:style w:type="paragraph" w:styleId="TOC3">
    <w:name w:val="toc 3"/>
    <w:basedOn w:val="Normal"/>
    <w:next w:val="Normal"/>
    <w:autoRedefine/>
    <w:uiPriority w:val="39"/>
    <w:unhideWhenUsed/>
    <w:rsid w:val="001032BA"/>
    <w:pPr>
      <w:spacing w:after="100"/>
      <w:ind w:left="400"/>
    </w:pPr>
  </w:style>
  <w:style w:type="paragraph" w:styleId="BalloonText">
    <w:name w:val="Balloon Text"/>
    <w:basedOn w:val="Normal"/>
    <w:link w:val="BalloonTextChar"/>
    <w:uiPriority w:val="99"/>
    <w:semiHidden/>
    <w:unhideWhenUsed/>
    <w:rsid w:val="00B76CE1"/>
    <w:rPr>
      <w:rFonts w:ascii="Tahoma" w:hAnsi="Tahoma" w:cs="Tahoma"/>
      <w:sz w:val="16"/>
      <w:szCs w:val="16"/>
    </w:rPr>
  </w:style>
  <w:style w:type="character" w:customStyle="1" w:styleId="BalloonTextChar">
    <w:name w:val="Balloon Text Char"/>
    <w:basedOn w:val="DefaultParagraphFont"/>
    <w:link w:val="BalloonText"/>
    <w:uiPriority w:val="99"/>
    <w:semiHidden/>
    <w:rsid w:val="00B76CE1"/>
    <w:rPr>
      <w:rFonts w:ascii="Tahoma" w:hAnsi="Tahoma" w:cs="Tahoma"/>
      <w:sz w:val="16"/>
      <w:szCs w:val="16"/>
    </w:rPr>
  </w:style>
  <w:style w:type="character" w:styleId="CommentReference">
    <w:name w:val="annotation reference"/>
    <w:basedOn w:val="DefaultParagraphFont"/>
    <w:uiPriority w:val="99"/>
    <w:semiHidden/>
    <w:unhideWhenUsed/>
    <w:rsid w:val="007E2417"/>
    <w:rPr>
      <w:sz w:val="16"/>
      <w:szCs w:val="16"/>
    </w:rPr>
  </w:style>
  <w:style w:type="paragraph" w:styleId="CommentText">
    <w:name w:val="annotation text"/>
    <w:basedOn w:val="Normal"/>
    <w:link w:val="CommentTextChar"/>
    <w:uiPriority w:val="99"/>
    <w:semiHidden/>
    <w:unhideWhenUsed/>
    <w:rsid w:val="007E2417"/>
  </w:style>
  <w:style w:type="character" w:customStyle="1" w:styleId="CommentTextChar">
    <w:name w:val="Comment Text Char"/>
    <w:basedOn w:val="DefaultParagraphFont"/>
    <w:link w:val="CommentText"/>
    <w:uiPriority w:val="99"/>
    <w:semiHidden/>
    <w:rsid w:val="007E2417"/>
  </w:style>
  <w:style w:type="paragraph" w:styleId="CommentSubject">
    <w:name w:val="annotation subject"/>
    <w:basedOn w:val="CommentText"/>
    <w:next w:val="CommentText"/>
    <w:link w:val="CommentSubjectChar"/>
    <w:uiPriority w:val="99"/>
    <w:semiHidden/>
    <w:unhideWhenUsed/>
    <w:rsid w:val="007E2417"/>
    <w:rPr>
      <w:b/>
      <w:bCs/>
    </w:rPr>
  </w:style>
  <w:style w:type="character" w:customStyle="1" w:styleId="CommentSubjectChar">
    <w:name w:val="Comment Subject Char"/>
    <w:basedOn w:val="CommentTextChar"/>
    <w:link w:val="CommentSubject"/>
    <w:uiPriority w:val="99"/>
    <w:semiHidden/>
    <w:rsid w:val="007E2417"/>
    <w:rPr>
      <w:b/>
      <w:bCs/>
    </w:rPr>
  </w:style>
  <w:style w:type="paragraph" w:styleId="DocumentMap">
    <w:name w:val="Document Map"/>
    <w:basedOn w:val="Normal"/>
    <w:link w:val="DocumentMapChar"/>
    <w:uiPriority w:val="99"/>
    <w:semiHidden/>
    <w:unhideWhenUsed/>
    <w:rsid w:val="009771C7"/>
    <w:rPr>
      <w:rFonts w:ascii="Tahoma" w:hAnsi="Tahoma" w:cs="Tahoma"/>
      <w:sz w:val="16"/>
      <w:szCs w:val="16"/>
    </w:rPr>
  </w:style>
  <w:style w:type="character" w:customStyle="1" w:styleId="DocumentMapChar">
    <w:name w:val="Document Map Char"/>
    <w:basedOn w:val="DefaultParagraphFont"/>
    <w:link w:val="DocumentMap"/>
    <w:uiPriority w:val="99"/>
    <w:semiHidden/>
    <w:rsid w:val="009771C7"/>
    <w:rPr>
      <w:rFonts w:ascii="Tahoma" w:hAnsi="Tahoma" w:cs="Tahoma"/>
      <w:sz w:val="16"/>
      <w:szCs w:val="16"/>
    </w:rPr>
  </w:style>
  <w:style w:type="character" w:styleId="FollowedHyperlink">
    <w:name w:val="FollowedHyperlink"/>
    <w:basedOn w:val="DefaultParagraphFont"/>
    <w:uiPriority w:val="99"/>
    <w:semiHidden/>
    <w:unhideWhenUsed/>
    <w:rsid w:val="005461A2"/>
    <w:rPr>
      <w:color w:val="954F72" w:themeColor="followedHyperlink"/>
      <w:u w:val="single"/>
    </w:rPr>
  </w:style>
  <w:style w:type="character" w:customStyle="1" w:styleId="UnresolvedMention">
    <w:name w:val="Unresolved Mention"/>
    <w:basedOn w:val="DefaultParagraphFont"/>
    <w:uiPriority w:val="99"/>
    <w:semiHidden/>
    <w:unhideWhenUsed/>
    <w:rsid w:val="005461A2"/>
    <w:rPr>
      <w:color w:val="808080"/>
      <w:shd w:val="clear" w:color="auto" w:fill="E6E6E6"/>
    </w:rPr>
  </w:style>
  <w:style w:type="paragraph" w:styleId="Header">
    <w:name w:val="header"/>
    <w:basedOn w:val="Normal"/>
    <w:link w:val="HeaderChar"/>
    <w:uiPriority w:val="99"/>
    <w:unhideWhenUsed/>
    <w:rsid w:val="000656E3"/>
    <w:pPr>
      <w:tabs>
        <w:tab w:val="center" w:pos="4513"/>
        <w:tab w:val="right" w:pos="9026"/>
      </w:tabs>
    </w:pPr>
  </w:style>
  <w:style w:type="character" w:customStyle="1" w:styleId="HeaderChar">
    <w:name w:val="Header Char"/>
    <w:basedOn w:val="DefaultParagraphFont"/>
    <w:link w:val="Header"/>
    <w:uiPriority w:val="99"/>
    <w:rsid w:val="000656E3"/>
  </w:style>
  <w:style w:type="paragraph" w:styleId="Footer">
    <w:name w:val="footer"/>
    <w:basedOn w:val="Normal"/>
    <w:link w:val="FooterChar"/>
    <w:uiPriority w:val="99"/>
    <w:unhideWhenUsed/>
    <w:rsid w:val="000656E3"/>
    <w:pPr>
      <w:tabs>
        <w:tab w:val="center" w:pos="4513"/>
        <w:tab w:val="right" w:pos="9026"/>
      </w:tabs>
    </w:pPr>
  </w:style>
  <w:style w:type="character" w:customStyle="1" w:styleId="FooterChar">
    <w:name w:val="Footer Char"/>
    <w:basedOn w:val="DefaultParagraphFont"/>
    <w:link w:val="Footer"/>
    <w:uiPriority w:val="99"/>
    <w:rsid w:val="000656E3"/>
  </w:style>
  <w:style w:type="paragraph" w:styleId="NoSpacing">
    <w:name w:val="No Spacing"/>
    <w:uiPriority w:val="1"/>
    <w:qFormat/>
    <w:rsid w:val="007544D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hyperlink" Target="http://cwe.mitre.org/top25/" TargetMode="External"/><Relationship Id="rId39" Type="http://schemas.openxmlformats.org/officeDocument/2006/relationships/hyperlink" Target="http://cwe.mitre.org/top25/" TargetMode="External"/><Relationship Id="rId3" Type="http://schemas.openxmlformats.org/officeDocument/2006/relationships/settings" Target="settings.xml"/><Relationship Id="rId21" Type="http://schemas.openxmlformats.org/officeDocument/2006/relationships/hyperlink" Target="http://confluence.psa:8008/display/itsec/ITI+Security" TargetMode="External"/><Relationship Id="rId34" Type="http://schemas.openxmlformats.org/officeDocument/2006/relationships/hyperlink" Target="http://cwe.mitre.org/top25/" TargetMode="External"/><Relationship Id="rId42" Type="http://schemas.openxmlformats.org/officeDocument/2006/relationships/hyperlink" Target="http://confluence.psa:8008/display/itsec/ITI+Security"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yperlink" Target="http://cwe.mitre.org/top25/" TargetMode="External"/><Relationship Id="rId33" Type="http://schemas.openxmlformats.org/officeDocument/2006/relationships/hyperlink" Target="http://cwe.mitre.org/top25/" TargetMode="External"/><Relationship Id="rId38" Type="http://schemas.openxmlformats.org/officeDocument/2006/relationships/hyperlink" Target="http://cwe.mitre.org/top25/" TargetMode="External"/><Relationship Id="rId46"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confluence.psa:8008/download/attachments/17784/Procedures+for+the+review+of+third-party+monitored+logs.pdf?version=1" TargetMode="External"/><Relationship Id="rId29" Type="http://schemas.openxmlformats.org/officeDocument/2006/relationships/hyperlink" Target="http://cwe.mitre.org/top25/" TargetMode="External"/><Relationship Id="rId41" Type="http://schemas.openxmlformats.org/officeDocument/2006/relationships/hyperlink" Target="http://cwe.mitre.org/top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cwe.mitre.org/top25/" TargetMode="External"/><Relationship Id="rId32" Type="http://schemas.openxmlformats.org/officeDocument/2006/relationships/hyperlink" Target="http://cwe.mitre.org/top25/" TargetMode="External"/><Relationship Id="rId37" Type="http://schemas.openxmlformats.org/officeDocument/2006/relationships/hyperlink" Target="http://cwe.mitre.org/top25/" TargetMode="External"/><Relationship Id="rId40" Type="http://schemas.openxmlformats.org/officeDocument/2006/relationships/hyperlink" Target="http://cwe.mitre.org/top25/" TargetMode="Externa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cwe.mitre.org/top25/" TargetMode="External"/><Relationship Id="rId28" Type="http://schemas.openxmlformats.org/officeDocument/2006/relationships/hyperlink" Target="http://cwe.mitre.org/top25/" TargetMode="External"/><Relationship Id="rId36" Type="http://schemas.openxmlformats.org/officeDocument/2006/relationships/hyperlink" Target="http://cwe.mitre.org/top25/"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cwe.mitre.org/top25/"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projects.invisionapp.com/share/4RDCWWX7C" TargetMode="External"/><Relationship Id="rId22" Type="http://schemas.openxmlformats.org/officeDocument/2006/relationships/hyperlink" Target="http://cwe.mitre.org/top25/" TargetMode="External"/><Relationship Id="rId27" Type="http://schemas.openxmlformats.org/officeDocument/2006/relationships/hyperlink" Target="http://cwe.mitre.org/top25/" TargetMode="External"/><Relationship Id="rId30" Type="http://schemas.openxmlformats.org/officeDocument/2006/relationships/hyperlink" Target="http://cwe.mitre.org/top25/" TargetMode="External"/><Relationship Id="rId35" Type="http://schemas.openxmlformats.org/officeDocument/2006/relationships/hyperlink" Target="http://cwe.mitre.org/top25/"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27</Pages>
  <Words>5396</Words>
  <Characters>30761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36085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ALIABBAS</dc:creator>
  <cp:lastModifiedBy>PSA</cp:lastModifiedBy>
  <cp:revision>3</cp:revision>
  <dcterms:created xsi:type="dcterms:W3CDTF">2018-01-04T06:03:00Z</dcterms:created>
  <dcterms:modified xsi:type="dcterms:W3CDTF">2018-01-04T06:40:00Z</dcterms:modified>
</cp:coreProperties>
</file>