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type="frame"/>
    </v:background>
  </w:background>
  <w:body>
    <w:p w:rsidR="00FC591F" w:rsidRDefault="00224643" w:rsidP="00463869">
      <w:pPr>
        <w:tabs>
          <w:tab w:val="left" w:pos="7680"/>
        </w:tabs>
        <w:ind w:right="32"/>
        <w:jc w:val="right"/>
        <w:rPr>
          <w:b/>
          <w:bCs/>
          <w:color w:val="000000"/>
          <w:sz w:val="24"/>
        </w:rPr>
      </w:pPr>
      <w:r w:rsidRPr="00224643">
        <w:rPr>
          <w:noProof/>
        </w:rPr>
        <w:pict>
          <v:rect id="Rectangle 12" o:spid="_x0000_s1026" style="position:absolute;left:0;text-align:left;margin-left:-45.2pt;margin-top:-72.25pt;width:594.25pt;height:842.5pt;z-index:-251658752;visibility:visible;mso-position-horizontal-relative:margin;mso-position-vertical-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" stroked="f" strokeweight="2pt">
            <v:fill r:id="rId8" o:title="" recolor="t" rotate="t" type="frame"/>
            <w10:wrap anchorx="margin" anchory="margin"/>
          </v:rect>
        </w:pict>
      </w:r>
      <w:r w:rsidR="00141A0F">
        <w:rPr>
          <w:b/>
          <w:bCs/>
          <w:color w:val="000000"/>
          <w:sz w:val="24"/>
        </w:rPr>
        <w:t xml:space="preserve">                                                                  </w:t>
      </w:r>
      <w:r w:rsidR="00537CE9">
        <w:rPr>
          <w:b/>
          <w:bCs/>
          <w:noProof/>
          <w:color w:val="000000"/>
          <w:sz w:val="24"/>
          <w:lang w:val="en-GB" w:eastAsia="zh-CN"/>
        </w:rPr>
        <w:drawing>
          <wp:inline distT="0" distB="0" distL="0" distR="0">
            <wp:extent cx="1889760" cy="396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logo.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89760" cy="396240"/>
                    </a:xfrm>
                    <a:prstGeom prst="rect">
                      <a:avLst/>
                    </a:prstGeom>
                  </pic:spPr>
                </pic:pic>
              </a:graphicData>
            </a:graphic>
          </wp:inline>
        </w:drawing>
      </w:r>
    </w:p>
    <w:p w:rsidR="0075393B" w:rsidRDefault="0075393B" w:rsidP="00701BC5">
      <w:pPr>
        <w:tabs>
          <w:tab w:val="left" w:pos="7680"/>
        </w:tabs>
        <w:ind w:right="32"/>
        <w:rPr>
          <w:b/>
          <w:bCs/>
          <w:color w:val="000000"/>
          <w:sz w:val="24"/>
        </w:rPr>
      </w:pPr>
    </w:p>
    <w:p w:rsidR="0075393B" w:rsidRDefault="0075393B" w:rsidP="00701BC5">
      <w:pPr>
        <w:tabs>
          <w:tab w:val="left" w:pos="7680"/>
        </w:tabs>
        <w:ind w:right="32"/>
        <w:rPr>
          <w:b/>
          <w:bCs/>
          <w:color w:val="000000"/>
          <w:sz w:val="24"/>
        </w:rPr>
      </w:pPr>
    </w:p>
    <w:p w:rsidR="0075393B" w:rsidRDefault="0075393B" w:rsidP="00701BC5">
      <w:pPr>
        <w:tabs>
          <w:tab w:val="left" w:pos="7680"/>
        </w:tabs>
        <w:ind w:right="32"/>
        <w:rPr>
          <w:b/>
          <w:bCs/>
          <w:color w:val="000000"/>
          <w:sz w:val="24"/>
        </w:rPr>
      </w:pPr>
    </w:p>
    <w:p w:rsidR="0075393B" w:rsidRDefault="0075393B" w:rsidP="00701BC5">
      <w:pPr>
        <w:tabs>
          <w:tab w:val="left" w:pos="7680"/>
        </w:tabs>
        <w:ind w:right="32"/>
        <w:rPr>
          <w:b/>
          <w:bCs/>
          <w:color w:val="000000"/>
          <w:sz w:val="24"/>
        </w:rPr>
      </w:pPr>
    </w:p>
    <w:p w:rsidR="0075393B" w:rsidRPr="00F24B09" w:rsidRDefault="0075393B" w:rsidP="00701BC5">
      <w:pPr>
        <w:tabs>
          <w:tab w:val="left" w:pos="7680"/>
        </w:tabs>
        <w:ind w:right="32"/>
        <w:rPr>
          <w:b/>
          <w:bCs/>
          <w:color w:val="000000"/>
          <w:sz w:val="24"/>
        </w:rPr>
      </w:pPr>
    </w:p>
    <w:p w:rsidR="00B921E0" w:rsidRDefault="00B921E0" w:rsidP="00701BC5">
      <w:pPr>
        <w:ind w:left="180"/>
        <w:rPr>
          <w:rFonts w:cs="Arial"/>
          <w:b/>
          <w:sz w:val="64"/>
          <w:szCs w:val="64"/>
        </w:rPr>
      </w:pPr>
    </w:p>
    <w:p w:rsidR="00B921E0" w:rsidRDefault="00B921E0" w:rsidP="00701BC5">
      <w:pPr>
        <w:ind w:left="180"/>
        <w:rPr>
          <w:rFonts w:cs="Arial"/>
          <w:b/>
          <w:sz w:val="64"/>
          <w:szCs w:val="64"/>
        </w:rPr>
      </w:pPr>
    </w:p>
    <w:p w:rsidR="00B30866" w:rsidRPr="00463869" w:rsidRDefault="00992DED" w:rsidP="00463869">
      <w:pPr>
        <w:spacing w:line="240" w:lineRule="auto"/>
        <w:ind w:left="180"/>
        <w:rPr>
          <w:rFonts w:cs="Arial"/>
          <w:b/>
          <w:noProof/>
          <w:color w:val="FFFFFF" w:themeColor="background1"/>
          <w:sz w:val="48"/>
          <w:szCs w:val="48"/>
        </w:rPr>
      </w:pPr>
      <w:r>
        <w:rPr>
          <w:rFonts w:cstheme="minorHAnsi"/>
          <w:b/>
          <w:noProof/>
          <w:color w:val="FFFFFF" w:themeColor="background1"/>
          <w:sz w:val="56"/>
          <w:szCs w:val="56"/>
          <w:lang w:val="en-IN" w:eastAsia="en-IN"/>
        </w:rPr>
        <w:t>Reminder 365</w:t>
      </w:r>
      <w:r w:rsidR="001356AF" w:rsidRPr="00463869">
        <w:rPr>
          <w:rFonts w:cstheme="minorHAnsi"/>
          <w:b/>
          <w:noProof/>
          <w:color w:val="FFFFFF" w:themeColor="background1"/>
          <w:sz w:val="64"/>
          <w:szCs w:val="64"/>
        </w:rPr>
        <w:br/>
      </w:r>
      <w:r>
        <w:rPr>
          <w:rFonts w:cs="Arial"/>
          <w:b/>
          <w:noProof/>
          <w:color w:val="FFFFFF" w:themeColor="background1"/>
          <w:sz w:val="44"/>
          <w:szCs w:val="44"/>
        </w:rPr>
        <w:t>User Requirement Specifications (URS)</w:t>
      </w:r>
    </w:p>
    <w:p w:rsidR="00B30866" w:rsidRDefault="00B30866" w:rsidP="00B30866">
      <w:pPr>
        <w:rPr>
          <w:rFonts w:cs="Arial"/>
          <w:b/>
          <w:noProof/>
          <w:sz w:val="48"/>
          <w:szCs w:val="48"/>
        </w:rPr>
      </w:pPr>
    </w:p>
    <w:p w:rsidR="00463869" w:rsidRDefault="00463869" w:rsidP="00B30866">
      <w:pPr>
        <w:rPr>
          <w:rFonts w:cs="Arial"/>
          <w:b/>
          <w:noProof/>
          <w:sz w:val="48"/>
          <w:szCs w:val="48"/>
        </w:rPr>
      </w:pPr>
    </w:p>
    <w:p w:rsidR="00463869" w:rsidRDefault="00463869" w:rsidP="00B30866">
      <w:pPr>
        <w:rPr>
          <w:rFonts w:cs="Arial"/>
          <w:b/>
          <w:noProof/>
          <w:sz w:val="48"/>
          <w:szCs w:val="48"/>
        </w:rPr>
      </w:pPr>
    </w:p>
    <w:tbl>
      <w:tblPr>
        <w:tblStyle w:val="Grey-Accent1"/>
        <w:tblW w:w="0" w:type="auto"/>
        <w:tblInd w:w="288" w:type="dxa"/>
        <w:tblLook w:val="04A0"/>
      </w:tblPr>
      <w:tblGrid>
        <w:gridCol w:w="1188"/>
        <w:gridCol w:w="1980"/>
      </w:tblGrid>
      <w:tr w:rsidR="00B30866" w:rsidRPr="00B30866" w:rsidTr="00420E11">
        <w:tc>
          <w:tcPr>
            <w:tcW w:w="1188" w:type="dxa"/>
          </w:tcPr>
          <w:p w:rsidR="00B30866" w:rsidRPr="00B30866" w:rsidRDefault="00B30866" w:rsidP="00B30866">
            <w:pPr>
              <w:spacing w:after="0" w:line="240" w:lineRule="auto"/>
              <w:rPr>
                <w:rFonts w:ascii="Arial" w:hAnsi="Arial" w:cs="Arial"/>
                <w:color w:val="auto"/>
              </w:rPr>
            </w:pPr>
            <w:r w:rsidRPr="00B30866">
              <w:rPr>
                <w:rFonts w:ascii="Arial" w:hAnsi="Arial" w:cs="Arial"/>
                <w:color w:val="auto"/>
              </w:rPr>
              <w:t>Version</w:t>
            </w:r>
          </w:p>
        </w:tc>
        <w:tc>
          <w:tcPr>
            <w:tcW w:w="1980" w:type="dxa"/>
          </w:tcPr>
          <w:p w:rsidR="00B30866" w:rsidRPr="00B30866" w:rsidRDefault="00B73211" w:rsidP="00FF7948">
            <w:pPr>
              <w:spacing w:after="0" w:line="240" w:lineRule="auto"/>
              <w:rPr>
                <w:rFonts w:ascii="Arial" w:hAnsi="Arial" w:cs="Arial"/>
                <w:color w:val="auto"/>
              </w:rPr>
            </w:pPr>
            <w:r>
              <w:rPr>
                <w:rFonts w:ascii="Arial" w:hAnsi="Arial" w:cs="Arial"/>
                <w:color w:val="auto"/>
              </w:rPr>
              <w:t>1.</w:t>
            </w:r>
            <w:ins w:id="0" w:author="PSA" w:date="2018-01-03T08:56:00Z">
              <w:r w:rsidR="00AB1BAE">
                <w:rPr>
                  <w:rFonts w:ascii="Arial" w:hAnsi="Arial" w:cs="Arial"/>
                  <w:color w:val="auto"/>
                </w:rPr>
                <w:t>6</w:t>
              </w:r>
            </w:ins>
            <w:del w:id="1" w:author="PSA" w:date="2017-12-28T10:33:00Z">
              <w:r w:rsidR="00FF7948" w:rsidDel="00AD4A31">
                <w:rPr>
                  <w:rFonts w:ascii="Arial" w:hAnsi="Arial" w:cs="Arial"/>
                  <w:color w:val="auto"/>
                </w:rPr>
                <w:delText>4</w:delText>
              </w:r>
            </w:del>
          </w:p>
        </w:tc>
      </w:tr>
      <w:tr w:rsidR="00B30866" w:rsidRPr="00B30866" w:rsidTr="00420E11">
        <w:tc>
          <w:tcPr>
            <w:tcW w:w="1188" w:type="dxa"/>
          </w:tcPr>
          <w:p w:rsidR="00B30866" w:rsidRPr="00B30866" w:rsidRDefault="00B30866" w:rsidP="00B30866">
            <w:pPr>
              <w:spacing w:after="0" w:line="240" w:lineRule="auto"/>
              <w:rPr>
                <w:rFonts w:ascii="Arial" w:hAnsi="Arial" w:cs="Arial"/>
                <w:color w:val="auto"/>
              </w:rPr>
            </w:pPr>
            <w:r w:rsidRPr="00B30866">
              <w:rPr>
                <w:rFonts w:ascii="Arial" w:hAnsi="Arial" w:cs="Arial"/>
                <w:color w:val="auto"/>
              </w:rPr>
              <w:t>Date</w:t>
            </w:r>
          </w:p>
        </w:tc>
        <w:tc>
          <w:tcPr>
            <w:tcW w:w="1980" w:type="dxa"/>
          </w:tcPr>
          <w:p w:rsidR="00B30866" w:rsidRPr="00B30866" w:rsidRDefault="00AB1BAE" w:rsidP="00AB1BAE">
            <w:pPr>
              <w:spacing w:after="0" w:line="240" w:lineRule="auto"/>
              <w:rPr>
                <w:rFonts w:ascii="Arial" w:hAnsi="Arial" w:cs="Arial"/>
                <w:color w:val="auto"/>
              </w:rPr>
            </w:pPr>
            <w:ins w:id="2" w:author="PSA" w:date="2018-01-03T08:56:00Z">
              <w:r>
                <w:rPr>
                  <w:rFonts w:ascii="Arial" w:hAnsi="Arial" w:cs="Arial"/>
                  <w:color w:val="auto"/>
                </w:rPr>
                <w:t>03</w:t>
              </w:r>
            </w:ins>
            <w:del w:id="3" w:author="PSA" w:date="2018-01-03T08:56:00Z">
              <w:r w:rsidR="00DF5494" w:rsidDel="00AB1BAE">
                <w:rPr>
                  <w:rFonts w:ascii="Arial" w:hAnsi="Arial" w:cs="Arial"/>
                  <w:color w:val="auto"/>
                </w:rPr>
                <w:delText>2</w:delText>
              </w:r>
            </w:del>
            <w:del w:id="4" w:author="PSA" w:date="2017-12-28T10:34:00Z">
              <w:r w:rsidR="00FF7948" w:rsidDel="00AD4A31">
                <w:rPr>
                  <w:rFonts w:ascii="Arial" w:hAnsi="Arial" w:cs="Arial"/>
                  <w:color w:val="auto"/>
                </w:rPr>
                <w:delText>7</w:delText>
              </w:r>
            </w:del>
            <w:r w:rsidR="00177869">
              <w:rPr>
                <w:rFonts w:ascii="Arial" w:hAnsi="Arial" w:cs="Arial"/>
                <w:color w:val="auto"/>
              </w:rPr>
              <w:t>-</w:t>
            </w:r>
            <w:del w:id="5" w:author="PSA" w:date="2018-01-03T08:56:00Z">
              <w:r w:rsidR="00D46D0C" w:rsidDel="00AB1BAE">
                <w:rPr>
                  <w:rFonts w:ascii="Arial" w:hAnsi="Arial" w:cs="Arial"/>
                  <w:color w:val="auto"/>
                </w:rPr>
                <w:delText>Dec</w:delText>
              </w:r>
            </w:del>
            <w:ins w:id="6" w:author="PSA" w:date="2018-01-03T08:56:00Z">
              <w:r>
                <w:rPr>
                  <w:rFonts w:ascii="Arial" w:hAnsi="Arial" w:cs="Arial"/>
                  <w:color w:val="auto"/>
                </w:rPr>
                <w:t>Jan</w:t>
              </w:r>
            </w:ins>
            <w:r w:rsidR="00F01BDE">
              <w:rPr>
                <w:rFonts w:ascii="Arial" w:hAnsi="Arial" w:cs="Arial"/>
                <w:color w:val="auto"/>
              </w:rPr>
              <w:t>-201</w:t>
            </w:r>
            <w:ins w:id="7" w:author="PSA" w:date="2018-01-03T08:56:00Z">
              <w:r>
                <w:rPr>
                  <w:rFonts w:ascii="Arial" w:hAnsi="Arial" w:cs="Arial"/>
                  <w:color w:val="auto"/>
                </w:rPr>
                <w:t>8</w:t>
              </w:r>
            </w:ins>
            <w:del w:id="8" w:author="PSA" w:date="2018-01-03T08:56:00Z">
              <w:r w:rsidR="00F01BDE" w:rsidDel="00AB1BAE">
                <w:rPr>
                  <w:rFonts w:ascii="Arial" w:hAnsi="Arial" w:cs="Arial"/>
                  <w:color w:val="auto"/>
                </w:rPr>
                <w:delText>7</w:delText>
              </w:r>
            </w:del>
          </w:p>
        </w:tc>
      </w:tr>
    </w:tbl>
    <w:p w:rsidR="001356AF" w:rsidRDefault="001356AF" w:rsidP="00B30866">
      <w:pPr>
        <w:rPr>
          <w:rFonts w:cs="Arial"/>
          <w:color w:val="5F5F5F"/>
        </w:rPr>
      </w:pPr>
    </w:p>
    <w:p w:rsidR="00CD47BE" w:rsidRDefault="00CD47BE" w:rsidP="001356AF">
      <w:pPr>
        <w:spacing w:line="240" w:lineRule="auto"/>
        <w:ind w:left="-180"/>
        <w:rPr>
          <w:rFonts w:cs="Arial"/>
          <w:color w:val="5F5F5F"/>
        </w:rPr>
      </w:pPr>
    </w:p>
    <w:p w:rsidR="00D973BC" w:rsidRDefault="00463869" w:rsidP="001F2371">
      <w:pPr>
        <w:rPr>
          <w:b/>
        </w:rPr>
      </w:pPr>
      <w:r>
        <w:rPr>
          <w:noProof/>
          <w:lang w:val="en-GB" w:eastAsia="zh-CN"/>
        </w:rPr>
        <w:drawing>
          <wp:inline distT="0" distB="0" distL="0" distR="0">
            <wp:extent cx="2383690" cy="511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383690" cy="511960"/>
                    </a:xfrm>
                    <a:prstGeom prst="rect">
                      <a:avLst/>
                    </a:prstGeom>
                    <a:noFill/>
                    <a:ln w="9525">
                      <a:noFill/>
                      <a:miter lim="800000"/>
                      <a:headEnd/>
                      <a:tailEnd/>
                    </a:ln>
                  </pic:spPr>
                </pic:pic>
              </a:graphicData>
            </a:graphic>
          </wp:inline>
        </w:drawing>
      </w:r>
      <w:r w:rsidR="001F2371">
        <w:rPr>
          <w:b/>
        </w:rPr>
        <w:t xml:space="preserve"> </w:t>
      </w:r>
    </w:p>
    <w:p w:rsidR="00D973BC" w:rsidRDefault="00D973BC" w:rsidP="00D973BC">
      <w:pPr>
        <w:rPr>
          <w:b/>
        </w:rPr>
      </w:pPr>
    </w:p>
    <w:p w:rsidR="001F2371" w:rsidRPr="00E92618" w:rsidRDefault="001F2371" w:rsidP="001F2371">
      <w:pPr>
        <w:pStyle w:val="TOCHeading"/>
        <w:numPr>
          <w:ilvl w:val="0"/>
          <w:numId w:val="0"/>
        </w:numPr>
        <w:spacing w:line="240" w:lineRule="auto"/>
        <w:rPr>
          <w:rFonts w:asciiTheme="minorHAnsi" w:hAnsiTheme="minorHAnsi" w:cstheme="minorHAnsi"/>
          <w:sz w:val="32"/>
          <w:szCs w:val="32"/>
        </w:rPr>
      </w:pPr>
      <w:r w:rsidRPr="00E92618">
        <w:rPr>
          <w:rFonts w:asciiTheme="minorHAnsi" w:hAnsiTheme="minorHAnsi" w:cstheme="minorHAnsi"/>
          <w:sz w:val="32"/>
          <w:szCs w:val="32"/>
          <w:u w:val="single"/>
        </w:rPr>
        <w:lastRenderedPageBreak/>
        <w:t>Document Control</w:t>
      </w:r>
      <w:r w:rsidRPr="00E92618">
        <w:rPr>
          <w:rFonts w:asciiTheme="minorHAnsi" w:hAnsiTheme="minorHAnsi" w:cstheme="minorHAnsi"/>
          <w:sz w:val="32"/>
          <w:szCs w:val="32"/>
        </w:rPr>
        <w:t>:</w:t>
      </w:r>
    </w:p>
    <w:p w:rsidR="001F2371" w:rsidRPr="006E0392" w:rsidRDefault="001F2371" w:rsidP="001F2371">
      <w:pPr>
        <w:pStyle w:val="TOCHeading"/>
        <w:numPr>
          <w:ilvl w:val="0"/>
          <w:numId w:val="0"/>
        </w:numPr>
        <w:spacing w:line="240" w:lineRule="auto"/>
        <w:rPr>
          <w:rFonts w:asciiTheme="minorHAnsi" w:hAnsiTheme="minorHAnsi" w:cstheme="minorHAnsi"/>
          <w:sz w:val="32"/>
          <w:szCs w:val="32"/>
        </w:rPr>
      </w:pPr>
      <w:r w:rsidRPr="006E0392">
        <w:rPr>
          <w:rFonts w:asciiTheme="minorHAnsi" w:hAnsiTheme="minorHAnsi" w:cstheme="minorHAnsi"/>
          <w:sz w:val="32"/>
          <w:szCs w:val="32"/>
        </w:rPr>
        <w:t>Revision History</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77"/>
        <w:gridCol w:w="1227"/>
        <w:gridCol w:w="1711"/>
        <w:gridCol w:w="1711"/>
        <w:gridCol w:w="4647"/>
      </w:tblGrid>
      <w:tr w:rsidR="001F2371" w:rsidRPr="00F57DEF" w:rsidTr="00F57DEF">
        <w:trPr>
          <w:cantSplit/>
          <w:trHeight w:val="340"/>
        </w:trPr>
        <w:tc>
          <w:tcPr>
            <w:tcW w:w="877" w:type="dxa"/>
            <w:shd w:val="clear" w:color="auto" w:fill="1C75BC"/>
            <w:vAlign w:val="center"/>
          </w:tcPr>
          <w:p w:rsidR="001F2371" w:rsidRPr="00F57DEF" w:rsidRDefault="001F2371" w:rsidP="00831913">
            <w:pPr>
              <w:spacing w:after="0" w:line="240" w:lineRule="auto"/>
              <w:rPr>
                <w:rFonts w:cstheme="minorHAnsi"/>
                <w:b/>
                <w:color w:val="FFFFFF" w:themeColor="background1"/>
                <w:sz w:val="18"/>
                <w:szCs w:val="18"/>
              </w:rPr>
            </w:pPr>
            <w:r w:rsidRPr="00F57DEF">
              <w:rPr>
                <w:rFonts w:cstheme="minorHAnsi"/>
                <w:b/>
                <w:color w:val="FFFFFF" w:themeColor="background1"/>
                <w:sz w:val="18"/>
                <w:szCs w:val="18"/>
              </w:rPr>
              <w:t>Version</w:t>
            </w:r>
          </w:p>
        </w:tc>
        <w:tc>
          <w:tcPr>
            <w:tcW w:w="1227" w:type="dxa"/>
            <w:shd w:val="clear" w:color="auto" w:fill="1C75BC"/>
            <w:vAlign w:val="center"/>
          </w:tcPr>
          <w:p w:rsidR="001F2371" w:rsidRPr="00F57DEF" w:rsidRDefault="001F2371" w:rsidP="00831913">
            <w:pPr>
              <w:spacing w:after="0" w:line="240" w:lineRule="auto"/>
              <w:rPr>
                <w:rFonts w:cstheme="minorHAnsi"/>
                <w:b/>
                <w:color w:val="FFFFFF" w:themeColor="background1"/>
                <w:sz w:val="18"/>
                <w:szCs w:val="18"/>
              </w:rPr>
            </w:pPr>
            <w:r w:rsidRPr="00F57DEF">
              <w:rPr>
                <w:rFonts w:cstheme="minorHAnsi"/>
                <w:b/>
                <w:color w:val="FFFFFF" w:themeColor="background1"/>
                <w:sz w:val="18"/>
                <w:szCs w:val="18"/>
              </w:rPr>
              <w:t>Date</w:t>
            </w:r>
          </w:p>
        </w:tc>
        <w:tc>
          <w:tcPr>
            <w:tcW w:w="1711" w:type="dxa"/>
            <w:shd w:val="clear" w:color="auto" w:fill="1C75BC"/>
            <w:vAlign w:val="center"/>
          </w:tcPr>
          <w:p w:rsidR="001F2371" w:rsidRPr="00F57DEF" w:rsidRDefault="001F2371" w:rsidP="00831913">
            <w:pPr>
              <w:spacing w:after="0" w:line="240" w:lineRule="auto"/>
              <w:rPr>
                <w:rFonts w:cstheme="minorHAnsi"/>
                <w:b/>
                <w:color w:val="FFFFFF" w:themeColor="background1"/>
                <w:sz w:val="18"/>
                <w:szCs w:val="18"/>
              </w:rPr>
            </w:pPr>
            <w:r w:rsidRPr="00F57DEF">
              <w:rPr>
                <w:rFonts w:cstheme="minorHAnsi"/>
                <w:b/>
                <w:color w:val="FFFFFF" w:themeColor="background1"/>
                <w:sz w:val="18"/>
                <w:szCs w:val="18"/>
              </w:rPr>
              <w:t>Author</w:t>
            </w:r>
          </w:p>
        </w:tc>
        <w:tc>
          <w:tcPr>
            <w:tcW w:w="1711" w:type="dxa"/>
            <w:shd w:val="clear" w:color="auto" w:fill="1C75BC"/>
            <w:vAlign w:val="center"/>
          </w:tcPr>
          <w:p w:rsidR="001F2371" w:rsidRPr="00F57DEF" w:rsidRDefault="001F2371" w:rsidP="00831913">
            <w:pPr>
              <w:spacing w:after="0" w:line="240" w:lineRule="auto"/>
              <w:rPr>
                <w:rFonts w:cstheme="minorHAnsi"/>
                <w:b/>
                <w:color w:val="FFFFFF" w:themeColor="background1"/>
                <w:sz w:val="18"/>
                <w:szCs w:val="18"/>
              </w:rPr>
            </w:pPr>
            <w:r w:rsidRPr="00F57DEF">
              <w:rPr>
                <w:rFonts w:cstheme="minorHAnsi"/>
                <w:b/>
                <w:color w:val="FFFFFF" w:themeColor="background1"/>
                <w:sz w:val="18"/>
                <w:szCs w:val="18"/>
              </w:rPr>
              <w:t>Reviewer</w:t>
            </w:r>
          </w:p>
        </w:tc>
        <w:tc>
          <w:tcPr>
            <w:tcW w:w="4647" w:type="dxa"/>
            <w:shd w:val="clear" w:color="auto" w:fill="1C75BC"/>
            <w:vAlign w:val="center"/>
          </w:tcPr>
          <w:p w:rsidR="001F2371" w:rsidRPr="00F57DEF" w:rsidRDefault="001F2371" w:rsidP="00831913">
            <w:pPr>
              <w:spacing w:after="0" w:line="240" w:lineRule="auto"/>
              <w:rPr>
                <w:rFonts w:cstheme="minorHAnsi"/>
                <w:b/>
                <w:color w:val="FFFFFF" w:themeColor="background1"/>
                <w:sz w:val="18"/>
                <w:szCs w:val="18"/>
              </w:rPr>
            </w:pPr>
            <w:r w:rsidRPr="00F57DEF">
              <w:rPr>
                <w:rFonts w:cstheme="minorHAnsi"/>
                <w:b/>
                <w:color w:val="FFFFFF" w:themeColor="background1"/>
                <w:sz w:val="18"/>
                <w:szCs w:val="18"/>
              </w:rPr>
              <w:t>Summary of Changes</w:t>
            </w:r>
          </w:p>
        </w:tc>
      </w:tr>
      <w:tr w:rsidR="001F2371" w:rsidRPr="00F57DEF" w:rsidTr="00F57DEF">
        <w:trPr>
          <w:cantSplit/>
          <w:trHeight w:val="340"/>
        </w:trPr>
        <w:tc>
          <w:tcPr>
            <w:tcW w:w="877" w:type="dxa"/>
            <w:vAlign w:val="center"/>
          </w:tcPr>
          <w:p w:rsidR="001F2371" w:rsidRPr="00F57DEF" w:rsidRDefault="001F2371" w:rsidP="00831913">
            <w:pPr>
              <w:spacing w:after="0" w:line="240" w:lineRule="auto"/>
              <w:rPr>
                <w:rFonts w:cstheme="minorHAnsi"/>
                <w:color w:val="auto"/>
                <w:sz w:val="18"/>
                <w:szCs w:val="18"/>
              </w:rPr>
            </w:pPr>
            <w:r w:rsidRPr="00F57DEF">
              <w:rPr>
                <w:rFonts w:cstheme="minorHAnsi"/>
                <w:color w:val="auto"/>
                <w:sz w:val="18"/>
                <w:szCs w:val="18"/>
              </w:rPr>
              <w:t>0.1</w:t>
            </w:r>
          </w:p>
        </w:tc>
        <w:tc>
          <w:tcPr>
            <w:tcW w:w="1227" w:type="dxa"/>
            <w:vAlign w:val="center"/>
          </w:tcPr>
          <w:p w:rsidR="001F2371" w:rsidRPr="00F57DEF" w:rsidRDefault="001F2371" w:rsidP="00831913">
            <w:pPr>
              <w:spacing w:after="0" w:line="240" w:lineRule="auto"/>
              <w:rPr>
                <w:rFonts w:cstheme="minorHAnsi"/>
                <w:color w:val="auto"/>
                <w:sz w:val="18"/>
                <w:szCs w:val="18"/>
              </w:rPr>
            </w:pPr>
            <w:r w:rsidRPr="00F57DEF">
              <w:rPr>
                <w:rFonts w:cstheme="minorHAnsi"/>
                <w:color w:val="auto"/>
                <w:sz w:val="18"/>
                <w:szCs w:val="18"/>
              </w:rPr>
              <w:t>01 Nov 2017</w:t>
            </w:r>
          </w:p>
        </w:tc>
        <w:tc>
          <w:tcPr>
            <w:tcW w:w="1711" w:type="dxa"/>
            <w:vAlign w:val="center"/>
          </w:tcPr>
          <w:p w:rsidR="001F2371" w:rsidRPr="00F57DEF" w:rsidRDefault="001F2371" w:rsidP="00831913">
            <w:pPr>
              <w:spacing w:after="0" w:line="240" w:lineRule="auto"/>
              <w:rPr>
                <w:rFonts w:cstheme="minorHAnsi"/>
                <w:color w:val="auto"/>
                <w:sz w:val="18"/>
                <w:szCs w:val="18"/>
              </w:rPr>
            </w:pPr>
            <w:r w:rsidRPr="00F57DEF">
              <w:rPr>
                <w:rFonts w:cstheme="minorHAnsi"/>
                <w:color w:val="auto"/>
                <w:sz w:val="18"/>
                <w:szCs w:val="18"/>
              </w:rPr>
              <w:t>Abhishek Saini</w:t>
            </w:r>
          </w:p>
        </w:tc>
        <w:tc>
          <w:tcPr>
            <w:tcW w:w="1711" w:type="dxa"/>
            <w:vAlign w:val="center"/>
          </w:tcPr>
          <w:p w:rsidR="001F2371" w:rsidRPr="00F57DEF" w:rsidRDefault="001F2371" w:rsidP="00831913">
            <w:pPr>
              <w:spacing w:after="0" w:line="240" w:lineRule="auto"/>
              <w:rPr>
                <w:rFonts w:cstheme="minorHAnsi"/>
                <w:color w:val="auto"/>
                <w:sz w:val="18"/>
                <w:szCs w:val="18"/>
              </w:rPr>
            </w:pPr>
            <w:r w:rsidRPr="00F57DEF">
              <w:rPr>
                <w:rFonts w:cstheme="minorHAnsi"/>
                <w:color w:val="auto"/>
                <w:sz w:val="18"/>
                <w:szCs w:val="18"/>
              </w:rPr>
              <w:t>Aliabbas Khambata</w:t>
            </w:r>
          </w:p>
        </w:tc>
        <w:tc>
          <w:tcPr>
            <w:tcW w:w="4647" w:type="dxa"/>
            <w:vAlign w:val="center"/>
          </w:tcPr>
          <w:p w:rsidR="001F2371" w:rsidRPr="00F57DEF" w:rsidRDefault="001F2371" w:rsidP="00831913">
            <w:pPr>
              <w:spacing w:after="0" w:line="240" w:lineRule="auto"/>
              <w:rPr>
                <w:rFonts w:cstheme="minorHAnsi"/>
                <w:color w:val="auto"/>
                <w:sz w:val="18"/>
                <w:szCs w:val="18"/>
              </w:rPr>
            </w:pPr>
          </w:p>
        </w:tc>
      </w:tr>
      <w:tr w:rsidR="00B61C39" w:rsidRPr="00F57DEF" w:rsidTr="00F57DEF">
        <w:trPr>
          <w:cantSplit/>
          <w:trHeight w:val="340"/>
        </w:trPr>
        <w:tc>
          <w:tcPr>
            <w:tcW w:w="877" w:type="dxa"/>
            <w:vAlign w:val="center"/>
          </w:tcPr>
          <w:p w:rsidR="00B61C39" w:rsidRPr="00F57DEF" w:rsidDel="00F77C78" w:rsidRDefault="00B61C39" w:rsidP="00831913">
            <w:pPr>
              <w:spacing w:after="0" w:line="240" w:lineRule="auto"/>
              <w:rPr>
                <w:rFonts w:cstheme="minorHAnsi"/>
                <w:color w:val="auto"/>
                <w:sz w:val="18"/>
                <w:szCs w:val="18"/>
              </w:rPr>
            </w:pPr>
            <w:r w:rsidRPr="00F57DEF">
              <w:rPr>
                <w:rFonts w:cstheme="minorHAnsi"/>
                <w:color w:val="auto"/>
                <w:sz w:val="18"/>
                <w:szCs w:val="18"/>
              </w:rPr>
              <w:t>0.2</w:t>
            </w:r>
          </w:p>
        </w:tc>
        <w:tc>
          <w:tcPr>
            <w:tcW w:w="1227" w:type="dxa"/>
            <w:vAlign w:val="center"/>
          </w:tcPr>
          <w:p w:rsidR="00B61C39" w:rsidRPr="00F57DEF" w:rsidDel="00F77C78" w:rsidRDefault="00B61C39" w:rsidP="00831913">
            <w:pPr>
              <w:spacing w:after="0" w:line="240" w:lineRule="auto"/>
              <w:rPr>
                <w:rFonts w:cstheme="minorHAnsi"/>
                <w:color w:val="auto"/>
                <w:sz w:val="18"/>
                <w:szCs w:val="18"/>
              </w:rPr>
            </w:pPr>
            <w:r w:rsidRPr="00F57DEF">
              <w:rPr>
                <w:rFonts w:cstheme="minorHAnsi"/>
                <w:color w:val="auto"/>
                <w:sz w:val="18"/>
                <w:szCs w:val="18"/>
              </w:rPr>
              <w:t>13 Nov 2017</w:t>
            </w:r>
          </w:p>
        </w:tc>
        <w:tc>
          <w:tcPr>
            <w:tcW w:w="1711" w:type="dxa"/>
            <w:vAlign w:val="center"/>
          </w:tcPr>
          <w:p w:rsidR="00B61C39" w:rsidRPr="00F57DEF" w:rsidRDefault="00B61C39" w:rsidP="00831913">
            <w:pPr>
              <w:spacing w:after="0" w:line="240" w:lineRule="auto"/>
              <w:rPr>
                <w:rFonts w:cstheme="minorHAnsi"/>
                <w:color w:val="auto"/>
                <w:sz w:val="18"/>
                <w:szCs w:val="18"/>
              </w:rPr>
            </w:pPr>
            <w:r w:rsidRPr="00F57DEF">
              <w:rPr>
                <w:rFonts w:cstheme="minorHAnsi"/>
                <w:color w:val="auto"/>
                <w:sz w:val="18"/>
                <w:szCs w:val="18"/>
              </w:rPr>
              <w:t>Abhishek Saini</w:t>
            </w:r>
          </w:p>
        </w:tc>
        <w:tc>
          <w:tcPr>
            <w:tcW w:w="1711" w:type="dxa"/>
            <w:vAlign w:val="center"/>
          </w:tcPr>
          <w:p w:rsidR="00B61C39" w:rsidRPr="00F57DEF" w:rsidRDefault="00B61C39" w:rsidP="00831913">
            <w:pPr>
              <w:spacing w:after="0" w:line="240" w:lineRule="auto"/>
              <w:rPr>
                <w:rFonts w:cstheme="minorHAnsi"/>
                <w:color w:val="auto"/>
                <w:sz w:val="18"/>
                <w:szCs w:val="18"/>
              </w:rPr>
            </w:pPr>
            <w:r w:rsidRPr="00F57DEF">
              <w:rPr>
                <w:rFonts w:cstheme="minorHAnsi"/>
                <w:color w:val="auto"/>
                <w:sz w:val="18"/>
                <w:szCs w:val="18"/>
              </w:rPr>
              <w:t>Aliabbas Khambata</w:t>
            </w:r>
          </w:p>
        </w:tc>
        <w:tc>
          <w:tcPr>
            <w:tcW w:w="4647" w:type="dxa"/>
            <w:vAlign w:val="center"/>
          </w:tcPr>
          <w:p w:rsidR="00B61C39" w:rsidRPr="00F57DEF" w:rsidRDefault="00B61C39" w:rsidP="00831913">
            <w:pPr>
              <w:spacing w:after="0" w:line="240" w:lineRule="auto"/>
              <w:rPr>
                <w:rFonts w:cstheme="minorHAnsi"/>
                <w:sz w:val="18"/>
                <w:szCs w:val="18"/>
              </w:rPr>
            </w:pPr>
          </w:p>
        </w:tc>
      </w:tr>
      <w:tr w:rsidR="004B2552" w:rsidRPr="00F57DEF" w:rsidTr="00F57DEF">
        <w:trPr>
          <w:cantSplit/>
          <w:trHeight w:val="340"/>
        </w:trPr>
        <w:tc>
          <w:tcPr>
            <w:tcW w:w="877" w:type="dxa"/>
            <w:vAlign w:val="center"/>
          </w:tcPr>
          <w:p w:rsidR="004B2552" w:rsidRPr="00F57DEF" w:rsidRDefault="004B2552" w:rsidP="00831913">
            <w:pPr>
              <w:spacing w:after="0" w:line="240" w:lineRule="auto"/>
              <w:rPr>
                <w:rFonts w:cstheme="minorHAnsi"/>
                <w:color w:val="auto"/>
                <w:sz w:val="18"/>
                <w:szCs w:val="18"/>
              </w:rPr>
            </w:pPr>
            <w:r w:rsidRPr="00F57DEF">
              <w:rPr>
                <w:rFonts w:cstheme="minorHAnsi"/>
                <w:color w:val="auto"/>
                <w:sz w:val="18"/>
                <w:szCs w:val="18"/>
              </w:rPr>
              <w:t>0.3</w:t>
            </w:r>
          </w:p>
        </w:tc>
        <w:tc>
          <w:tcPr>
            <w:tcW w:w="1227" w:type="dxa"/>
            <w:vAlign w:val="center"/>
          </w:tcPr>
          <w:p w:rsidR="004B2552" w:rsidRPr="00F57DEF" w:rsidRDefault="004B2552" w:rsidP="00831913">
            <w:pPr>
              <w:spacing w:after="0" w:line="240" w:lineRule="auto"/>
              <w:rPr>
                <w:rFonts w:cstheme="minorHAnsi"/>
                <w:color w:val="auto"/>
                <w:sz w:val="18"/>
                <w:szCs w:val="18"/>
              </w:rPr>
            </w:pPr>
            <w:r w:rsidRPr="00F57DEF">
              <w:rPr>
                <w:rFonts w:cstheme="minorHAnsi"/>
                <w:color w:val="auto"/>
                <w:sz w:val="18"/>
                <w:szCs w:val="18"/>
              </w:rPr>
              <w:t>16 Nov 2017</w:t>
            </w:r>
          </w:p>
        </w:tc>
        <w:tc>
          <w:tcPr>
            <w:tcW w:w="1711" w:type="dxa"/>
            <w:vAlign w:val="center"/>
          </w:tcPr>
          <w:p w:rsidR="004B2552" w:rsidRPr="00F57DEF" w:rsidRDefault="004B2552" w:rsidP="00831913">
            <w:pPr>
              <w:spacing w:after="0" w:line="240" w:lineRule="auto"/>
              <w:rPr>
                <w:rFonts w:cstheme="minorHAnsi"/>
                <w:color w:val="auto"/>
                <w:sz w:val="18"/>
                <w:szCs w:val="18"/>
              </w:rPr>
            </w:pPr>
            <w:r w:rsidRPr="00F57DEF">
              <w:rPr>
                <w:rFonts w:cstheme="minorHAnsi"/>
                <w:color w:val="auto"/>
                <w:sz w:val="18"/>
                <w:szCs w:val="18"/>
              </w:rPr>
              <w:t>Jiang Wensi</w:t>
            </w:r>
          </w:p>
        </w:tc>
        <w:tc>
          <w:tcPr>
            <w:tcW w:w="1711" w:type="dxa"/>
            <w:vAlign w:val="center"/>
          </w:tcPr>
          <w:p w:rsidR="004B2552" w:rsidRPr="00F57DEF" w:rsidRDefault="004B2552" w:rsidP="00831913">
            <w:pPr>
              <w:spacing w:after="0" w:line="240" w:lineRule="auto"/>
              <w:rPr>
                <w:rFonts w:cstheme="minorHAnsi"/>
                <w:color w:val="auto"/>
                <w:sz w:val="18"/>
                <w:szCs w:val="18"/>
              </w:rPr>
            </w:pPr>
          </w:p>
        </w:tc>
        <w:tc>
          <w:tcPr>
            <w:tcW w:w="4647" w:type="dxa"/>
            <w:vAlign w:val="center"/>
          </w:tcPr>
          <w:p w:rsidR="004B2552" w:rsidRPr="00F57DEF" w:rsidRDefault="004B2552" w:rsidP="00831913">
            <w:pPr>
              <w:spacing w:after="0" w:line="240" w:lineRule="auto"/>
              <w:rPr>
                <w:rFonts w:cstheme="minorHAnsi"/>
                <w:sz w:val="18"/>
                <w:szCs w:val="18"/>
              </w:rPr>
            </w:pPr>
          </w:p>
        </w:tc>
      </w:tr>
      <w:tr w:rsidR="00185B1F" w:rsidRPr="00F57DEF" w:rsidTr="00F57DEF">
        <w:trPr>
          <w:cantSplit/>
          <w:trHeight w:val="340"/>
        </w:trPr>
        <w:tc>
          <w:tcPr>
            <w:tcW w:w="877" w:type="dxa"/>
            <w:vAlign w:val="center"/>
          </w:tcPr>
          <w:p w:rsidR="00185B1F" w:rsidRPr="00F57DEF" w:rsidRDefault="00185B1F" w:rsidP="00831913">
            <w:pPr>
              <w:spacing w:after="0" w:line="240" w:lineRule="auto"/>
              <w:rPr>
                <w:rFonts w:cstheme="minorHAnsi"/>
                <w:color w:val="auto"/>
                <w:sz w:val="18"/>
                <w:szCs w:val="18"/>
              </w:rPr>
            </w:pPr>
            <w:r w:rsidRPr="00F57DEF">
              <w:rPr>
                <w:rFonts w:cstheme="minorHAnsi"/>
                <w:color w:val="auto"/>
                <w:sz w:val="18"/>
                <w:szCs w:val="18"/>
              </w:rPr>
              <w:t>0.4</w:t>
            </w:r>
          </w:p>
        </w:tc>
        <w:tc>
          <w:tcPr>
            <w:tcW w:w="1227" w:type="dxa"/>
            <w:vAlign w:val="center"/>
          </w:tcPr>
          <w:p w:rsidR="00185B1F" w:rsidRPr="00F57DEF" w:rsidRDefault="00185B1F" w:rsidP="00831913">
            <w:pPr>
              <w:spacing w:after="0" w:line="240" w:lineRule="auto"/>
              <w:rPr>
                <w:rFonts w:cstheme="minorHAnsi"/>
                <w:color w:val="auto"/>
                <w:sz w:val="18"/>
                <w:szCs w:val="18"/>
              </w:rPr>
            </w:pPr>
            <w:r w:rsidRPr="00F57DEF">
              <w:rPr>
                <w:rFonts w:cstheme="minorHAnsi"/>
                <w:color w:val="auto"/>
                <w:sz w:val="18"/>
                <w:szCs w:val="18"/>
              </w:rPr>
              <w:t>17 Nov 2017</w:t>
            </w:r>
          </w:p>
        </w:tc>
        <w:tc>
          <w:tcPr>
            <w:tcW w:w="1711" w:type="dxa"/>
            <w:vAlign w:val="center"/>
          </w:tcPr>
          <w:p w:rsidR="00185B1F" w:rsidRPr="00F57DEF" w:rsidRDefault="00185B1F" w:rsidP="00831913">
            <w:pPr>
              <w:spacing w:after="0" w:line="240" w:lineRule="auto"/>
              <w:rPr>
                <w:rFonts w:cstheme="minorHAnsi"/>
                <w:color w:val="auto"/>
                <w:sz w:val="18"/>
                <w:szCs w:val="18"/>
              </w:rPr>
            </w:pPr>
            <w:r w:rsidRPr="00F57DEF">
              <w:rPr>
                <w:rFonts w:cstheme="minorHAnsi"/>
                <w:color w:val="auto"/>
                <w:sz w:val="18"/>
                <w:szCs w:val="18"/>
              </w:rPr>
              <w:t>Abhishek Saini</w:t>
            </w:r>
          </w:p>
        </w:tc>
        <w:tc>
          <w:tcPr>
            <w:tcW w:w="1711" w:type="dxa"/>
            <w:vAlign w:val="center"/>
          </w:tcPr>
          <w:p w:rsidR="00185B1F" w:rsidRPr="00F57DEF" w:rsidRDefault="00185B1F" w:rsidP="00831913">
            <w:pPr>
              <w:spacing w:after="0" w:line="240" w:lineRule="auto"/>
              <w:rPr>
                <w:rFonts w:cstheme="minorHAnsi"/>
                <w:color w:val="auto"/>
                <w:sz w:val="18"/>
                <w:szCs w:val="18"/>
              </w:rPr>
            </w:pPr>
            <w:r w:rsidRPr="00F57DEF">
              <w:rPr>
                <w:rFonts w:cstheme="minorHAnsi"/>
                <w:color w:val="auto"/>
                <w:sz w:val="18"/>
                <w:szCs w:val="18"/>
              </w:rPr>
              <w:t>Aliabbas Khambata</w:t>
            </w:r>
          </w:p>
        </w:tc>
        <w:tc>
          <w:tcPr>
            <w:tcW w:w="4647" w:type="dxa"/>
            <w:vAlign w:val="center"/>
          </w:tcPr>
          <w:p w:rsidR="00185B1F" w:rsidRPr="00F57DEF" w:rsidRDefault="00185B1F" w:rsidP="00831913">
            <w:pPr>
              <w:spacing w:after="0" w:line="240" w:lineRule="auto"/>
              <w:rPr>
                <w:rFonts w:cstheme="minorHAnsi"/>
                <w:sz w:val="18"/>
                <w:szCs w:val="18"/>
              </w:rPr>
            </w:pPr>
            <w:r w:rsidRPr="00F57DEF">
              <w:rPr>
                <w:rFonts w:cstheme="minorHAnsi"/>
                <w:sz w:val="18"/>
                <w:szCs w:val="18"/>
              </w:rPr>
              <w:t>Changes incorporated as suggested by PSA</w:t>
            </w:r>
          </w:p>
        </w:tc>
      </w:tr>
      <w:tr w:rsidR="003851E9" w:rsidRPr="00F57DEF" w:rsidTr="00F57DEF">
        <w:trPr>
          <w:cantSplit/>
          <w:trHeight w:val="340"/>
        </w:trPr>
        <w:tc>
          <w:tcPr>
            <w:tcW w:w="877" w:type="dxa"/>
            <w:vAlign w:val="center"/>
          </w:tcPr>
          <w:p w:rsidR="003851E9" w:rsidRPr="00F57DEF" w:rsidRDefault="003851E9" w:rsidP="00831913">
            <w:pPr>
              <w:spacing w:after="0" w:line="240" w:lineRule="auto"/>
              <w:rPr>
                <w:rFonts w:cstheme="minorHAnsi"/>
                <w:color w:val="auto"/>
                <w:sz w:val="18"/>
                <w:szCs w:val="18"/>
              </w:rPr>
            </w:pPr>
            <w:r w:rsidRPr="00F57DEF">
              <w:rPr>
                <w:rFonts w:cstheme="minorHAnsi"/>
                <w:color w:val="auto"/>
                <w:sz w:val="18"/>
                <w:szCs w:val="18"/>
              </w:rPr>
              <w:t>0.5</w:t>
            </w:r>
          </w:p>
        </w:tc>
        <w:tc>
          <w:tcPr>
            <w:tcW w:w="1227" w:type="dxa"/>
            <w:vAlign w:val="center"/>
          </w:tcPr>
          <w:p w:rsidR="003851E9" w:rsidRPr="00F57DEF" w:rsidRDefault="003851E9" w:rsidP="00831913">
            <w:pPr>
              <w:spacing w:after="0" w:line="240" w:lineRule="auto"/>
              <w:rPr>
                <w:rFonts w:cstheme="minorHAnsi"/>
                <w:color w:val="auto"/>
                <w:sz w:val="18"/>
                <w:szCs w:val="18"/>
              </w:rPr>
            </w:pPr>
            <w:r w:rsidRPr="00F57DEF">
              <w:rPr>
                <w:rFonts w:cstheme="minorHAnsi"/>
                <w:color w:val="auto"/>
                <w:sz w:val="18"/>
                <w:szCs w:val="18"/>
              </w:rPr>
              <w:t>27 Nov 2017</w:t>
            </w:r>
          </w:p>
        </w:tc>
        <w:tc>
          <w:tcPr>
            <w:tcW w:w="1711" w:type="dxa"/>
            <w:vAlign w:val="center"/>
          </w:tcPr>
          <w:p w:rsidR="003851E9" w:rsidRPr="00F57DEF" w:rsidRDefault="003851E9" w:rsidP="00831913">
            <w:pPr>
              <w:spacing w:after="0" w:line="240" w:lineRule="auto"/>
              <w:rPr>
                <w:rFonts w:cstheme="minorHAnsi"/>
                <w:color w:val="auto"/>
                <w:sz w:val="18"/>
                <w:szCs w:val="18"/>
              </w:rPr>
            </w:pPr>
            <w:r w:rsidRPr="00F57DEF">
              <w:rPr>
                <w:rFonts w:cstheme="minorHAnsi"/>
                <w:color w:val="auto"/>
                <w:sz w:val="18"/>
                <w:szCs w:val="18"/>
              </w:rPr>
              <w:t>Aliabbas Khambata</w:t>
            </w:r>
          </w:p>
        </w:tc>
        <w:tc>
          <w:tcPr>
            <w:tcW w:w="1711" w:type="dxa"/>
            <w:vAlign w:val="center"/>
          </w:tcPr>
          <w:p w:rsidR="003851E9" w:rsidRPr="00F57DEF" w:rsidRDefault="003851E9" w:rsidP="00831913">
            <w:pPr>
              <w:spacing w:after="0" w:line="240" w:lineRule="auto"/>
              <w:rPr>
                <w:rFonts w:cstheme="minorHAnsi"/>
                <w:color w:val="auto"/>
                <w:sz w:val="18"/>
                <w:szCs w:val="18"/>
              </w:rPr>
            </w:pPr>
          </w:p>
        </w:tc>
        <w:tc>
          <w:tcPr>
            <w:tcW w:w="4647" w:type="dxa"/>
            <w:vAlign w:val="center"/>
          </w:tcPr>
          <w:p w:rsidR="003851E9" w:rsidRPr="00F57DEF" w:rsidRDefault="003851E9" w:rsidP="00831913">
            <w:pPr>
              <w:spacing w:after="0" w:line="240" w:lineRule="auto"/>
              <w:rPr>
                <w:rFonts w:cstheme="minorHAnsi"/>
                <w:sz w:val="18"/>
                <w:szCs w:val="18"/>
              </w:rPr>
            </w:pPr>
          </w:p>
        </w:tc>
      </w:tr>
      <w:tr w:rsidR="003851E9" w:rsidRPr="00F57DEF" w:rsidTr="00F57DEF">
        <w:trPr>
          <w:cantSplit/>
          <w:trHeight w:val="340"/>
        </w:trPr>
        <w:tc>
          <w:tcPr>
            <w:tcW w:w="877" w:type="dxa"/>
            <w:vAlign w:val="center"/>
          </w:tcPr>
          <w:p w:rsidR="003851E9" w:rsidRPr="00F57DEF" w:rsidRDefault="003851E9" w:rsidP="00831913">
            <w:pPr>
              <w:spacing w:after="0" w:line="240" w:lineRule="auto"/>
              <w:rPr>
                <w:rFonts w:cstheme="minorHAnsi"/>
                <w:color w:val="auto"/>
                <w:sz w:val="18"/>
                <w:szCs w:val="18"/>
              </w:rPr>
            </w:pPr>
            <w:r w:rsidRPr="00F57DEF">
              <w:rPr>
                <w:rFonts w:cstheme="minorHAnsi"/>
                <w:color w:val="auto"/>
                <w:sz w:val="18"/>
                <w:szCs w:val="18"/>
              </w:rPr>
              <w:t>0.6</w:t>
            </w:r>
          </w:p>
        </w:tc>
        <w:tc>
          <w:tcPr>
            <w:tcW w:w="1227" w:type="dxa"/>
            <w:vAlign w:val="center"/>
          </w:tcPr>
          <w:p w:rsidR="003851E9" w:rsidRPr="00F57DEF" w:rsidRDefault="003851E9" w:rsidP="00831913">
            <w:pPr>
              <w:spacing w:after="0" w:line="240" w:lineRule="auto"/>
              <w:rPr>
                <w:rFonts w:cstheme="minorHAnsi"/>
                <w:color w:val="auto"/>
                <w:sz w:val="18"/>
                <w:szCs w:val="18"/>
              </w:rPr>
            </w:pPr>
            <w:r w:rsidRPr="00F57DEF">
              <w:rPr>
                <w:rFonts w:cstheme="minorHAnsi"/>
                <w:color w:val="auto"/>
                <w:sz w:val="18"/>
                <w:szCs w:val="18"/>
              </w:rPr>
              <w:t>28 Nov 2017</w:t>
            </w:r>
          </w:p>
        </w:tc>
        <w:tc>
          <w:tcPr>
            <w:tcW w:w="1711" w:type="dxa"/>
            <w:vAlign w:val="center"/>
          </w:tcPr>
          <w:p w:rsidR="003851E9" w:rsidRPr="00F57DEF" w:rsidRDefault="003851E9" w:rsidP="00831913">
            <w:pPr>
              <w:spacing w:after="0" w:line="240" w:lineRule="auto"/>
              <w:rPr>
                <w:rFonts w:cstheme="minorHAnsi"/>
                <w:color w:val="auto"/>
                <w:sz w:val="18"/>
                <w:szCs w:val="18"/>
              </w:rPr>
            </w:pPr>
            <w:r w:rsidRPr="00F57DEF">
              <w:rPr>
                <w:rFonts w:cstheme="minorHAnsi"/>
                <w:color w:val="auto"/>
                <w:sz w:val="18"/>
                <w:szCs w:val="18"/>
              </w:rPr>
              <w:t>Jiang Wensi</w:t>
            </w:r>
          </w:p>
        </w:tc>
        <w:tc>
          <w:tcPr>
            <w:tcW w:w="1711" w:type="dxa"/>
            <w:vAlign w:val="center"/>
          </w:tcPr>
          <w:p w:rsidR="003851E9" w:rsidRPr="00F57DEF" w:rsidRDefault="003851E9" w:rsidP="00831913">
            <w:pPr>
              <w:spacing w:after="0" w:line="240" w:lineRule="auto"/>
              <w:rPr>
                <w:rFonts w:cstheme="minorHAnsi"/>
                <w:color w:val="auto"/>
                <w:sz w:val="18"/>
                <w:szCs w:val="18"/>
              </w:rPr>
            </w:pPr>
          </w:p>
        </w:tc>
        <w:tc>
          <w:tcPr>
            <w:tcW w:w="4647" w:type="dxa"/>
            <w:vAlign w:val="center"/>
          </w:tcPr>
          <w:p w:rsidR="003851E9" w:rsidRPr="00F57DEF" w:rsidRDefault="003851E9" w:rsidP="00831913">
            <w:pPr>
              <w:spacing w:after="0" w:line="240" w:lineRule="auto"/>
              <w:rPr>
                <w:rFonts w:cstheme="minorHAnsi"/>
                <w:sz w:val="18"/>
                <w:szCs w:val="18"/>
              </w:rPr>
            </w:pPr>
          </w:p>
        </w:tc>
      </w:tr>
      <w:tr w:rsidR="00090007" w:rsidRPr="00F57DEF" w:rsidTr="00F57DEF">
        <w:trPr>
          <w:cantSplit/>
          <w:trHeight w:val="340"/>
        </w:trPr>
        <w:tc>
          <w:tcPr>
            <w:tcW w:w="877" w:type="dxa"/>
            <w:vAlign w:val="center"/>
          </w:tcPr>
          <w:p w:rsidR="00090007" w:rsidRPr="00F57DEF" w:rsidRDefault="00090007" w:rsidP="00831913">
            <w:pPr>
              <w:spacing w:after="0" w:line="240" w:lineRule="auto"/>
              <w:rPr>
                <w:rFonts w:cstheme="minorHAnsi"/>
                <w:color w:val="auto"/>
                <w:sz w:val="18"/>
                <w:szCs w:val="18"/>
              </w:rPr>
            </w:pPr>
            <w:r w:rsidRPr="00F57DEF">
              <w:rPr>
                <w:rFonts w:cstheme="minorHAnsi"/>
                <w:color w:val="auto"/>
                <w:sz w:val="18"/>
                <w:szCs w:val="18"/>
              </w:rPr>
              <w:t>0.7</w:t>
            </w:r>
          </w:p>
        </w:tc>
        <w:tc>
          <w:tcPr>
            <w:tcW w:w="1227" w:type="dxa"/>
            <w:vAlign w:val="center"/>
          </w:tcPr>
          <w:p w:rsidR="00090007" w:rsidRPr="00F57DEF" w:rsidRDefault="00090007" w:rsidP="00831913">
            <w:pPr>
              <w:spacing w:after="0" w:line="240" w:lineRule="auto"/>
              <w:rPr>
                <w:rFonts w:cstheme="minorHAnsi"/>
                <w:color w:val="auto"/>
                <w:sz w:val="18"/>
                <w:szCs w:val="18"/>
              </w:rPr>
            </w:pPr>
            <w:r w:rsidRPr="00F57DEF">
              <w:rPr>
                <w:rFonts w:cstheme="minorHAnsi"/>
                <w:color w:val="auto"/>
                <w:sz w:val="18"/>
                <w:szCs w:val="18"/>
              </w:rPr>
              <w:t>28 Nov 2017</w:t>
            </w:r>
          </w:p>
        </w:tc>
        <w:tc>
          <w:tcPr>
            <w:tcW w:w="1711" w:type="dxa"/>
            <w:vAlign w:val="center"/>
          </w:tcPr>
          <w:p w:rsidR="00090007" w:rsidRPr="00F57DEF" w:rsidRDefault="00090007" w:rsidP="00831913">
            <w:pPr>
              <w:spacing w:after="0" w:line="240" w:lineRule="auto"/>
              <w:rPr>
                <w:rFonts w:cstheme="minorHAnsi"/>
                <w:color w:val="auto"/>
                <w:sz w:val="18"/>
                <w:szCs w:val="18"/>
              </w:rPr>
            </w:pPr>
            <w:r w:rsidRPr="00F57DEF">
              <w:rPr>
                <w:rFonts w:cstheme="minorHAnsi"/>
                <w:color w:val="auto"/>
                <w:sz w:val="18"/>
                <w:szCs w:val="18"/>
              </w:rPr>
              <w:t>Abhishek Saini</w:t>
            </w:r>
          </w:p>
        </w:tc>
        <w:tc>
          <w:tcPr>
            <w:tcW w:w="1711" w:type="dxa"/>
            <w:vAlign w:val="center"/>
          </w:tcPr>
          <w:p w:rsidR="00090007" w:rsidRPr="00F57DEF" w:rsidRDefault="00090007" w:rsidP="00831913">
            <w:pPr>
              <w:spacing w:after="0" w:line="240" w:lineRule="auto"/>
              <w:rPr>
                <w:rFonts w:cstheme="minorHAnsi"/>
                <w:color w:val="auto"/>
                <w:sz w:val="18"/>
                <w:szCs w:val="18"/>
              </w:rPr>
            </w:pPr>
            <w:r w:rsidRPr="00F57DEF">
              <w:rPr>
                <w:rFonts w:cstheme="minorHAnsi"/>
                <w:color w:val="auto"/>
                <w:sz w:val="18"/>
                <w:szCs w:val="18"/>
              </w:rPr>
              <w:t>Aliabbas Khambata</w:t>
            </w:r>
          </w:p>
        </w:tc>
        <w:tc>
          <w:tcPr>
            <w:tcW w:w="4647" w:type="dxa"/>
            <w:vAlign w:val="center"/>
          </w:tcPr>
          <w:p w:rsidR="00873E78" w:rsidRPr="00F57DEF" w:rsidRDefault="00090007" w:rsidP="00831913">
            <w:pPr>
              <w:spacing w:after="0" w:line="240" w:lineRule="auto"/>
              <w:rPr>
                <w:rFonts w:cstheme="minorHAnsi"/>
                <w:sz w:val="18"/>
                <w:szCs w:val="18"/>
              </w:rPr>
            </w:pPr>
            <w:r w:rsidRPr="00F57DEF">
              <w:rPr>
                <w:rFonts w:cstheme="minorHAnsi"/>
                <w:sz w:val="18"/>
                <w:szCs w:val="18"/>
              </w:rPr>
              <w:t>Changes incorporated as suggested by PSA</w:t>
            </w:r>
          </w:p>
          <w:p w:rsidR="00090007" w:rsidRPr="00F57DEF" w:rsidRDefault="00514737" w:rsidP="00831913">
            <w:pPr>
              <w:spacing w:after="0" w:line="240" w:lineRule="auto"/>
              <w:rPr>
                <w:rFonts w:cstheme="minorHAnsi"/>
                <w:sz w:val="18"/>
                <w:szCs w:val="18"/>
              </w:rPr>
            </w:pPr>
            <w:r w:rsidRPr="00F57DEF">
              <w:rPr>
                <w:rFonts w:cstheme="minorHAnsi"/>
                <w:sz w:val="18"/>
                <w:szCs w:val="18"/>
              </w:rPr>
              <w:t xml:space="preserve">Added Staff and </w:t>
            </w:r>
            <w:r w:rsidR="0062018C" w:rsidRPr="00F57DEF">
              <w:rPr>
                <w:rFonts w:cstheme="minorHAnsi"/>
                <w:sz w:val="18"/>
                <w:szCs w:val="18"/>
              </w:rPr>
              <w:t>Asset</w:t>
            </w:r>
            <w:r w:rsidRPr="00F57DEF">
              <w:rPr>
                <w:rFonts w:cstheme="minorHAnsi"/>
                <w:sz w:val="18"/>
                <w:szCs w:val="18"/>
              </w:rPr>
              <w:t xml:space="preserve"> </w:t>
            </w:r>
          </w:p>
        </w:tc>
      </w:tr>
      <w:tr w:rsidR="00D46D0C" w:rsidRPr="00F57DEF" w:rsidTr="00F57DEF">
        <w:trPr>
          <w:cantSplit/>
          <w:trHeight w:val="340"/>
        </w:trPr>
        <w:tc>
          <w:tcPr>
            <w:tcW w:w="877" w:type="dxa"/>
            <w:vAlign w:val="center"/>
          </w:tcPr>
          <w:p w:rsidR="00D46D0C" w:rsidRPr="00F57DEF" w:rsidRDefault="00D46D0C" w:rsidP="00831913">
            <w:pPr>
              <w:spacing w:after="0" w:line="240" w:lineRule="auto"/>
              <w:rPr>
                <w:rFonts w:cstheme="minorHAnsi"/>
                <w:color w:val="auto"/>
                <w:sz w:val="18"/>
                <w:szCs w:val="18"/>
              </w:rPr>
            </w:pPr>
            <w:r w:rsidRPr="00F57DEF">
              <w:rPr>
                <w:rFonts w:cstheme="minorHAnsi"/>
                <w:color w:val="auto"/>
                <w:sz w:val="18"/>
                <w:szCs w:val="18"/>
              </w:rPr>
              <w:t>0.8</w:t>
            </w:r>
          </w:p>
        </w:tc>
        <w:tc>
          <w:tcPr>
            <w:tcW w:w="1227" w:type="dxa"/>
            <w:vAlign w:val="center"/>
          </w:tcPr>
          <w:p w:rsidR="00D46D0C" w:rsidRPr="00F57DEF" w:rsidRDefault="00D46D0C" w:rsidP="00831913">
            <w:pPr>
              <w:spacing w:after="0" w:line="240" w:lineRule="auto"/>
              <w:rPr>
                <w:rFonts w:cstheme="minorHAnsi"/>
                <w:color w:val="auto"/>
                <w:sz w:val="18"/>
                <w:szCs w:val="18"/>
              </w:rPr>
            </w:pPr>
            <w:r w:rsidRPr="00F57DEF">
              <w:rPr>
                <w:rFonts w:cstheme="minorHAnsi"/>
                <w:color w:val="auto"/>
                <w:sz w:val="18"/>
                <w:szCs w:val="18"/>
              </w:rPr>
              <w:t>30 Nov 2017</w:t>
            </w:r>
          </w:p>
        </w:tc>
        <w:tc>
          <w:tcPr>
            <w:tcW w:w="1711" w:type="dxa"/>
            <w:vAlign w:val="center"/>
          </w:tcPr>
          <w:p w:rsidR="00D46D0C" w:rsidRPr="00F57DEF" w:rsidRDefault="00D46D0C" w:rsidP="00831913">
            <w:pPr>
              <w:spacing w:after="0" w:line="240" w:lineRule="auto"/>
              <w:rPr>
                <w:rFonts w:cstheme="minorHAnsi"/>
                <w:color w:val="auto"/>
                <w:sz w:val="18"/>
                <w:szCs w:val="18"/>
              </w:rPr>
            </w:pPr>
            <w:r w:rsidRPr="00F57DEF">
              <w:rPr>
                <w:rFonts w:cstheme="minorHAnsi"/>
                <w:color w:val="auto"/>
                <w:sz w:val="18"/>
                <w:szCs w:val="18"/>
              </w:rPr>
              <w:t>Jiang Wensi</w:t>
            </w:r>
          </w:p>
        </w:tc>
        <w:tc>
          <w:tcPr>
            <w:tcW w:w="1711" w:type="dxa"/>
            <w:vAlign w:val="center"/>
          </w:tcPr>
          <w:p w:rsidR="00D46D0C" w:rsidRPr="00F57DEF" w:rsidRDefault="00D46D0C" w:rsidP="00831913">
            <w:pPr>
              <w:spacing w:after="0" w:line="240" w:lineRule="auto"/>
              <w:rPr>
                <w:rFonts w:cstheme="minorHAnsi"/>
                <w:color w:val="auto"/>
                <w:sz w:val="18"/>
                <w:szCs w:val="18"/>
              </w:rPr>
            </w:pPr>
          </w:p>
        </w:tc>
        <w:tc>
          <w:tcPr>
            <w:tcW w:w="4647" w:type="dxa"/>
            <w:vAlign w:val="center"/>
          </w:tcPr>
          <w:p w:rsidR="00D46D0C" w:rsidRPr="00F57DEF" w:rsidRDefault="00D46D0C" w:rsidP="00831913">
            <w:pPr>
              <w:spacing w:after="0" w:line="240" w:lineRule="auto"/>
              <w:ind w:left="720"/>
              <w:rPr>
                <w:rFonts w:cstheme="minorHAnsi"/>
                <w:sz w:val="18"/>
                <w:szCs w:val="18"/>
              </w:rPr>
            </w:pPr>
          </w:p>
        </w:tc>
      </w:tr>
      <w:tr w:rsidR="00A22888" w:rsidRPr="00F57DEF" w:rsidTr="00F57DEF">
        <w:trPr>
          <w:cantSplit/>
          <w:trHeight w:val="340"/>
        </w:trPr>
        <w:tc>
          <w:tcPr>
            <w:tcW w:w="877" w:type="dxa"/>
            <w:vAlign w:val="center"/>
          </w:tcPr>
          <w:p w:rsidR="00A22888" w:rsidRPr="00F57DEF" w:rsidRDefault="00A22888" w:rsidP="00831913">
            <w:pPr>
              <w:spacing w:after="0" w:line="240" w:lineRule="auto"/>
              <w:rPr>
                <w:rFonts w:cstheme="minorHAnsi"/>
                <w:color w:val="auto"/>
                <w:sz w:val="18"/>
                <w:szCs w:val="18"/>
              </w:rPr>
            </w:pPr>
            <w:r w:rsidRPr="00F57DEF">
              <w:rPr>
                <w:rFonts w:cstheme="minorHAnsi"/>
                <w:color w:val="auto"/>
                <w:sz w:val="18"/>
                <w:szCs w:val="18"/>
              </w:rPr>
              <w:t>0.9</w:t>
            </w:r>
          </w:p>
        </w:tc>
        <w:tc>
          <w:tcPr>
            <w:tcW w:w="1227" w:type="dxa"/>
            <w:vAlign w:val="center"/>
          </w:tcPr>
          <w:p w:rsidR="00A22888" w:rsidRPr="00F57DEF" w:rsidRDefault="00A22888" w:rsidP="00831913">
            <w:pPr>
              <w:spacing w:after="0" w:line="240" w:lineRule="auto"/>
              <w:rPr>
                <w:rFonts w:cstheme="minorHAnsi"/>
                <w:color w:val="auto"/>
                <w:sz w:val="18"/>
                <w:szCs w:val="18"/>
              </w:rPr>
            </w:pPr>
            <w:r w:rsidRPr="00F57DEF">
              <w:rPr>
                <w:rFonts w:cstheme="minorHAnsi"/>
                <w:color w:val="auto"/>
                <w:sz w:val="18"/>
                <w:szCs w:val="18"/>
              </w:rPr>
              <w:t>1 Dec 2017</w:t>
            </w:r>
          </w:p>
        </w:tc>
        <w:tc>
          <w:tcPr>
            <w:tcW w:w="1711" w:type="dxa"/>
            <w:vAlign w:val="center"/>
          </w:tcPr>
          <w:p w:rsidR="00A22888" w:rsidRPr="00F57DEF" w:rsidRDefault="00A22888" w:rsidP="00831913">
            <w:pPr>
              <w:spacing w:after="0" w:line="240" w:lineRule="auto"/>
              <w:rPr>
                <w:rFonts w:cstheme="minorHAnsi"/>
                <w:color w:val="auto"/>
                <w:sz w:val="18"/>
                <w:szCs w:val="18"/>
              </w:rPr>
            </w:pPr>
            <w:r w:rsidRPr="00F57DEF">
              <w:rPr>
                <w:rFonts w:cstheme="minorHAnsi"/>
                <w:color w:val="auto"/>
                <w:sz w:val="18"/>
                <w:szCs w:val="18"/>
              </w:rPr>
              <w:t>Abhishek Saini</w:t>
            </w:r>
          </w:p>
        </w:tc>
        <w:tc>
          <w:tcPr>
            <w:tcW w:w="1711" w:type="dxa"/>
            <w:vAlign w:val="center"/>
          </w:tcPr>
          <w:p w:rsidR="00A22888" w:rsidRPr="00F57DEF" w:rsidRDefault="00A22888" w:rsidP="00831913">
            <w:pPr>
              <w:spacing w:after="0" w:line="240" w:lineRule="auto"/>
              <w:rPr>
                <w:rFonts w:cstheme="minorHAnsi"/>
                <w:color w:val="auto"/>
                <w:sz w:val="18"/>
                <w:szCs w:val="18"/>
              </w:rPr>
            </w:pPr>
            <w:r w:rsidRPr="00F57DEF">
              <w:rPr>
                <w:rFonts w:cstheme="minorHAnsi"/>
                <w:color w:val="auto"/>
                <w:sz w:val="18"/>
                <w:szCs w:val="18"/>
              </w:rPr>
              <w:t>Aliabbas Khambata</w:t>
            </w:r>
          </w:p>
        </w:tc>
        <w:tc>
          <w:tcPr>
            <w:tcW w:w="4647" w:type="dxa"/>
            <w:vAlign w:val="center"/>
          </w:tcPr>
          <w:p w:rsidR="00A22888" w:rsidRPr="00F57DEF" w:rsidRDefault="00A22888" w:rsidP="00831913">
            <w:pPr>
              <w:spacing w:after="0" w:line="240" w:lineRule="auto"/>
              <w:rPr>
                <w:rFonts w:cstheme="minorHAnsi"/>
                <w:sz w:val="18"/>
                <w:szCs w:val="18"/>
              </w:rPr>
            </w:pPr>
            <w:r w:rsidRPr="00F57DEF">
              <w:rPr>
                <w:rFonts w:cstheme="minorHAnsi"/>
                <w:sz w:val="18"/>
                <w:szCs w:val="18"/>
              </w:rPr>
              <w:t>Changes incorporated as suggested by PSA</w:t>
            </w:r>
          </w:p>
        </w:tc>
      </w:tr>
      <w:tr w:rsidR="00845BDC" w:rsidRPr="00F57DEF" w:rsidTr="00F57DEF">
        <w:trPr>
          <w:cantSplit/>
          <w:trHeight w:val="340"/>
        </w:trPr>
        <w:tc>
          <w:tcPr>
            <w:tcW w:w="877" w:type="dxa"/>
            <w:vAlign w:val="center"/>
          </w:tcPr>
          <w:p w:rsidR="00845BDC" w:rsidRPr="00F57DEF" w:rsidRDefault="00845BDC" w:rsidP="00831913">
            <w:pPr>
              <w:spacing w:after="0" w:line="240" w:lineRule="auto"/>
              <w:rPr>
                <w:rFonts w:cstheme="minorHAnsi"/>
                <w:color w:val="auto"/>
                <w:sz w:val="18"/>
                <w:szCs w:val="18"/>
              </w:rPr>
            </w:pPr>
            <w:r w:rsidRPr="00F57DEF">
              <w:rPr>
                <w:rFonts w:cstheme="minorHAnsi"/>
                <w:color w:val="auto"/>
                <w:sz w:val="18"/>
                <w:szCs w:val="18"/>
              </w:rPr>
              <w:t>0.10</w:t>
            </w:r>
          </w:p>
        </w:tc>
        <w:tc>
          <w:tcPr>
            <w:tcW w:w="1227" w:type="dxa"/>
            <w:vAlign w:val="center"/>
          </w:tcPr>
          <w:p w:rsidR="00845BDC" w:rsidRPr="00F57DEF" w:rsidRDefault="00845BDC" w:rsidP="00831913">
            <w:pPr>
              <w:spacing w:after="0" w:line="240" w:lineRule="auto"/>
              <w:rPr>
                <w:rFonts w:cstheme="minorHAnsi"/>
                <w:color w:val="auto"/>
                <w:sz w:val="18"/>
                <w:szCs w:val="18"/>
              </w:rPr>
            </w:pPr>
            <w:r w:rsidRPr="00F57DEF">
              <w:rPr>
                <w:rFonts w:cstheme="minorHAnsi"/>
                <w:color w:val="auto"/>
                <w:sz w:val="18"/>
                <w:szCs w:val="18"/>
              </w:rPr>
              <w:t>4 Dec 2017</w:t>
            </w:r>
          </w:p>
        </w:tc>
        <w:tc>
          <w:tcPr>
            <w:tcW w:w="1711" w:type="dxa"/>
            <w:vAlign w:val="center"/>
          </w:tcPr>
          <w:p w:rsidR="00845BDC" w:rsidRPr="00F57DEF" w:rsidRDefault="00845BDC" w:rsidP="00831913">
            <w:pPr>
              <w:spacing w:after="0" w:line="240" w:lineRule="auto"/>
              <w:rPr>
                <w:rFonts w:cstheme="minorHAnsi"/>
                <w:color w:val="auto"/>
                <w:sz w:val="18"/>
                <w:szCs w:val="18"/>
              </w:rPr>
            </w:pPr>
            <w:r w:rsidRPr="00F57DEF">
              <w:rPr>
                <w:rFonts w:cstheme="minorHAnsi"/>
                <w:color w:val="auto"/>
                <w:sz w:val="18"/>
                <w:szCs w:val="18"/>
              </w:rPr>
              <w:t>Jiang Wensi</w:t>
            </w:r>
          </w:p>
        </w:tc>
        <w:tc>
          <w:tcPr>
            <w:tcW w:w="1711" w:type="dxa"/>
            <w:vAlign w:val="center"/>
          </w:tcPr>
          <w:p w:rsidR="00845BDC" w:rsidRPr="00F57DEF" w:rsidRDefault="00845BDC" w:rsidP="00831913">
            <w:pPr>
              <w:spacing w:after="0" w:line="240" w:lineRule="auto"/>
              <w:rPr>
                <w:rFonts w:cstheme="minorHAnsi"/>
                <w:color w:val="auto"/>
                <w:sz w:val="18"/>
                <w:szCs w:val="18"/>
              </w:rPr>
            </w:pPr>
          </w:p>
        </w:tc>
        <w:tc>
          <w:tcPr>
            <w:tcW w:w="4647" w:type="dxa"/>
            <w:vAlign w:val="center"/>
          </w:tcPr>
          <w:p w:rsidR="00845BDC" w:rsidRPr="00F57DEF" w:rsidRDefault="00845BDC" w:rsidP="00831913">
            <w:pPr>
              <w:spacing w:after="0" w:line="240" w:lineRule="auto"/>
              <w:ind w:left="720" w:hanging="360"/>
              <w:rPr>
                <w:rFonts w:cstheme="minorHAnsi"/>
                <w:sz w:val="18"/>
                <w:szCs w:val="18"/>
              </w:rPr>
            </w:pPr>
          </w:p>
        </w:tc>
      </w:tr>
      <w:tr w:rsidR="00845BDC" w:rsidRPr="00F57DEF" w:rsidTr="00F57DEF">
        <w:trPr>
          <w:cantSplit/>
          <w:trHeight w:val="340"/>
        </w:trPr>
        <w:tc>
          <w:tcPr>
            <w:tcW w:w="877" w:type="dxa"/>
            <w:vAlign w:val="center"/>
          </w:tcPr>
          <w:p w:rsidR="00845BDC" w:rsidRPr="00F57DEF" w:rsidRDefault="00845BDC" w:rsidP="00831913">
            <w:pPr>
              <w:spacing w:after="0" w:line="240" w:lineRule="auto"/>
              <w:rPr>
                <w:rFonts w:cstheme="minorHAnsi"/>
                <w:color w:val="auto"/>
                <w:sz w:val="18"/>
                <w:szCs w:val="18"/>
              </w:rPr>
            </w:pPr>
            <w:r w:rsidRPr="00F57DEF">
              <w:rPr>
                <w:rFonts w:cstheme="minorHAnsi"/>
                <w:color w:val="auto"/>
                <w:sz w:val="18"/>
                <w:szCs w:val="18"/>
              </w:rPr>
              <w:t>0.11</w:t>
            </w:r>
          </w:p>
        </w:tc>
        <w:tc>
          <w:tcPr>
            <w:tcW w:w="1227" w:type="dxa"/>
            <w:vAlign w:val="center"/>
          </w:tcPr>
          <w:p w:rsidR="00845BDC" w:rsidRPr="00F57DEF" w:rsidRDefault="00845BDC" w:rsidP="00831913">
            <w:pPr>
              <w:spacing w:after="0" w:line="240" w:lineRule="auto"/>
              <w:rPr>
                <w:rFonts w:cstheme="minorHAnsi"/>
                <w:color w:val="auto"/>
                <w:sz w:val="18"/>
                <w:szCs w:val="18"/>
              </w:rPr>
            </w:pPr>
            <w:r w:rsidRPr="00F57DEF">
              <w:rPr>
                <w:rFonts w:cstheme="minorHAnsi"/>
                <w:color w:val="auto"/>
                <w:sz w:val="18"/>
                <w:szCs w:val="18"/>
              </w:rPr>
              <w:t>5 Dec 2017</w:t>
            </w:r>
          </w:p>
        </w:tc>
        <w:tc>
          <w:tcPr>
            <w:tcW w:w="1711" w:type="dxa"/>
            <w:vAlign w:val="center"/>
          </w:tcPr>
          <w:p w:rsidR="00845BDC" w:rsidRPr="00F57DEF" w:rsidRDefault="00845BDC" w:rsidP="00831913">
            <w:pPr>
              <w:spacing w:after="0" w:line="240" w:lineRule="auto"/>
              <w:rPr>
                <w:rFonts w:cstheme="minorHAnsi"/>
                <w:color w:val="auto"/>
                <w:sz w:val="18"/>
                <w:szCs w:val="18"/>
              </w:rPr>
            </w:pPr>
            <w:r w:rsidRPr="00F57DEF">
              <w:rPr>
                <w:rFonts w:cstheme="minorHAnsi"/>
                <w:color w:val="auto"/>
                <w:sz w:val="18"/>
                <w:szCs w:val="18"/>
              </w:rPr>
              <w:t>Abhishek Saini</w:t>
            </w:r>
          </w:p>
        </w:tc>
        <w:tc>
          <w:tcPr>
            <w:tcW w:w="1711" w:type="dxa"/>
            <w:vAlign w:val="center"/>
          </w:tcPr>
          <w:p w:rsidR="00845BDC" w:rsidRPr="00F57DEF" w:rsidRDefault="00845BDC" w:rsidP="00831913">
            <w:pPr>
              <w:spacing w:after="0" w:line="240" w:lineRule="auto"/>
              <w:rPr>
                <w:rFonts w:cstheme="minorHAnsi"/>
                <w:color w:val="auto"/>
                <w:sz w:val="18"/>
                <w:szCs w:val="18"/>
              </w:rPr>
            </w:pPr>
            <w:r w:rsidRPr="00F57DEF">
              <w:rPr>
                <w:rFonts w:cstheme="minorHAnsi"/>
                <w:color w:val="auto"/>
                <w:sz w:val="18"/>
                <w:szCs w:val="18"/>
              </w:rPr>
              <w:t>Aliabbas Khambata</w:t>
            </w:r>
          </w:p>
        </w:tc>
        <w:tc>
          <w:tcPr>
            <w:tcW w:w="4647" w:type="dxa"/>
            <w:vAlign w:val="center"/>
          </w:tcPr>
          <w:p w:rsidR="00845BDC" w:rsidRPr="00F57DEF" w:rsidRDefault="00845BDC" w:rsidP="00831913">
            <w:pPr>
              <w:spacing w:after="0" w:line="240" w:lineRule="auto"/>
              <w:rPr>
                <w:rFonts w:cstheme="minorHAnsi"/>
                <w:sz w:val="18"/>
                <w:szCs w:val="18"/>
              </w:rPr>
            </w:pPr>
            <w:r w:rsidRPr="00F57DEF">
              <w:rPr>
                <w:rFonts w:cstheme="minorHAnsi"/>
                <w:sz w:val="18"/>
                <w:szCs w:val="18"/>
              </w:rPr>
              <w:t>Changes incorporated as suggested by PSA</w:t>
            </w:r>
          </w:p>
        </w:tc>
      </w:tr>
      <w:tr w:rsidR="00873E78" w:rsidRPr="00F57DEF" w:rsidTr="00F57DEF">
        <w:trPr>
          <w:cantSplit/>
          <w:trHeight w:val="340"/>
        </w:trPr>
        <w:tc>
          <w:tcPr>
            <w:tcW w:w="877" w:type="dxa"/>
            <w:vAlign w:val="center"/>
          </w:tcPr>
          <w:p w:rsidR="00873E78" w:rsidRPr="00F57DEF" w:rsidRDefault="00873E78" w:rsidP="00831913">
            <w:pPr>
              <w:spacing w:after="0" w:line="240" w:lineRule="auto"/>
              <w:rPr>
                <w:rFonts w:cstheme="minorHAnsi"/>
                <w:color w:val="auto"/>
                <w:sz w:val="18"/>
                <w:szCs w:val="18"/>
              </w:rPr>
            </w:pPr>
            <w:r w:rsidRPr="00F57DEF">
              <w:rPr>
                <w:rFonts w:cstheme="minorHAnsi"/>
                <w:color w:val="auto"/>
                <w:sz w:val="18"/>
                <w:szCs w:val="18"/>
              </w:rPr>
              <w:t>1.0</w:t>
            </w:r>
          </w:p>
        </w:tc>
        <w:tc>
          <w:tcPr>
            <w:tcW w:w="1227" w:type="dxa"/>
            <w:vAlign w:val="center"/>
          </w:tcPr>
          <w:p w:rsidR="00873E78" w:rsidRPr="00F57DEF" w:rsidRDefault="00873E78" w:rsidP="00831913">
            <w:pPr>
              <w:spacing w:after="0" w:line="240" w:lineRule="auto"/>
              <w:rPr>
                <w:rFonts w:cstheme="minorHAnsi"/>
                <w:color w:val="auto"/>
                <w:sz w:val="18"/>
                <w:szCs w:val="18"/>
              </w:rPr>
            </w:pPr>
            <w:r w:rsidRPr="00F57DEF">
              <w:rPr>
                <w:rFonts w:cstheme="minorHAnsi"/>
                <w:color w:val="auto"/>
                <w:sz w:val="18"/>
                <w:szCs w:val="18"/>
              </w:rPr>
              <w:t>11 Dec 2017</w:t>
            </w:r>
          </w:p>
        </w:tc>
        <w:tc>
          <w:tcPr>
            <w:tcW w:w="1711" w:type="dxa"/>
            <w:vAlign w:val="center"/>
          </w:tcPr>
          <w:p w:rsidR="00873E78" w:rsidRPr="00F57DEF" w:rsidRDefault="00873E78" w:rsidP="00831913">
            <w:pPr>
              <w:spacing w:after="0" w:line="240" w:lineRule="auto"/>
              <w:rPr>
                <w:rFonts w:cstheme="minorHAnsi"/>
                <w:color w:val="auto"/>
                <w:sz w:val="18"/>
                <w:szCs w:val="18"/>
              </w:rPr>
            </w:pPr>
            <w:r w:rsidRPr="00F57DEF">
              <w:rPr>
                <w:rFonts w:cstheme="minorHAnsi"/>
                <w:color w:val="auto"/>
                <w:sz w:val="18"/>
                <w:szCs w:val="18"/>
              </w:rPr>
              <w:t>Jiang Wensi</w:t>
            </w:r>
          </w:p>
        </w:tc>
        <w:tc>
          <w:tcPr>
            <w:tcW w:w="1711" w:type="dxa"/>
            <w:vAlign w:val="center"/>
          </w:tcPr>
          <w:p w:rsidR="00873E78" w:rsidRPr="00F57DEF" w:rsidRDefault="00873E78" w:rsidP="00831913">
            <w:pPr>
              <w:spacing w:after="0" w:line="240" w:lineRule="auto"/>
              <w:rPr>
                <w:rFonts w:cstheme="minorHAnsi"/>
                <w:color w:val="auto"/>
                <w:sz w:val="18"/>
                <w:szCs w:val="18"/>
              </w:rPr>
            </w:pPr>
          </w:p>
        </w:tc>
        <w:tc>
          <w:tcPr>
            <w:tcW w:w="4647" w:type="dxa"/>
            <w:vAlign w:val="center"/>
          </w:tcPr>
          <w:p w:rsidR="00873E78" w:rsidRPr="00F57DEF" w:rsidRDefault="00873E78" w:rsidP="00831913">
            <w:pPr>
              <w:spacing w:after="0" w:line="240" w:lineRule="auto"/>
              <w:rPr>
                <w:rFonts w:cstheme="minorHAnsi"/>
                <w:sz w:val="18"/>
                <w:szCs w:val="18"/>
              </w:rPr>
            </w:pPr>
            <w:r w:rsidRPr="00F57DEF">
              <w:rPr>
                <w:rFonts w:cstheme="minorHAnsi"/>
                <w:sz w:val="18"/>
                <w:szCs w:val="18"/>
              </w:rPr>
              <w:t>Minor changes on “Authentication and Authorization Module” and “Contract Reminder Module”</w:t>
            </w:r>
          </w:p>
          <w:p w:rsidR="00873E78" w:rsidRPr="00F57DEF" w:rsidRDefault="00843564" w:rsidP="00831913">
            <w:pPr>
              <w:spacing w:after="0" w:line="240" w:lineRule="auto"/>
              <w:rPr>
                <w:rFonts w:cstheme="minorHAnsi"/>
                <w:sz w:val="18"/>
                <w:szCs w:val="18"/>
              </w:rPr>
            </w:pPr>
            <w:r w:rsidRPr="00F57DEF">
              <w:rPr>
                <w:rFonts w:cstheme="minorHAnsi"/>
                <w:sz w:val="18"/>
                <w:szCs w:val="18"/>
              </w:rPr>
              <w:t xml:space="preserve">Confirm URS on </w:t>
            </w:r>
            <w:r w:rsidR="00873E78" w:rsidRPr="00F57DEF">
              <w:rPr>
                <w:rFonts w:cstheme="minorHAnsi"/>
                <w:sz w:val="18"/>
                <w:szCs w:val="18"/>
              </w:rPr>
              <w:t>“Authentication and Authorization Module”</w:t>
            </w:r>
          </w:p>
        </w:tc>
      </w:tr>
      <w:tr w:rsidR="008135D5" w:rsidRPr="00F57DEF" w:rsidTr="00F57DEF">
        <w:trPr>
          <w:cantSplit/>
          <w:trHeight w:val="340"/>
        </w:trPr>
        <w:tc>
          <w:tcPr>
            <w:tcW w:w="877" w:type="dxa"/>
            <w:vAlign w:val="center"/>
          </w:tcPr>
          <w:p w:rsidR="008135D5" w:rsidRPr="00F57DEF" w:rsidRDefault="008135D5" w:rsidP="00831913">
            <w:pPr>
              <w:spacing w:after="0" w:line="240" w:lineRule="auto"/>
              <w:rPr>
                <w:rFonts w:cstheme="minorHAnsi"/>
                <w:color w:val="auto"/>
                <w:sz w:val="18"/>
                <w:szCs w:val="18"/>
              </w:rPr>
            </w:pPr>
            <w:r w:rsidRPr="00F57DEF">
              <w:rPr>
                <w:rFonts w:cstheme="minorHAnsi"/>
                <w:color w:val="auto"/>
                <w:sz w:val="18"/>
                <w:szCs w:val="18"/>
              </w:rPr>
              <w:t>1.1</w:t>
            </w:r>
          </w:p>
        </w:tc>
        <w:tc>
          <w:tcPr>
            <w:tcW w:w="1227" w:type="dxa"/>
            <w:vAlign w:val="center"/>
          </w:tcPr>
          <w:p w:rsidR="008135D5" w:rsidRPr="00F57DEF" w:rsidRDefault="008135D5" w:rsidP="00831913">
            <w:pPr>
              <w:spacing w:after="0" w:line="240" w:lineRule="auto"/>
              <w:rPr>
                <w:rFonts w:cstheme="minorHAnsi"/>
                <w:color w:val="auto"/>
                <w:sz w:val="18"/>
                <w:szCs w:val="18"/>
              </w:rPr>
            </w:pPr>
            <w:r w:rsidRPr="00F57DEF">
              <w:rPr>
                <w:rFonts w:cstheme="minorHAnsi"/>
                <w:color w:val="auto"/>
                <w:sz w:val="18"/>
                <w:szCs w:val="18"/>
              </w:rPr>
              <w:t>18 Dec 2917</w:t>
            </w:r>
          </w:p>
        </w:tc>
        <w:tc>
          <w:tcPr>
            <w:tcW w:w="1711" w:type="dxa"/>
            <w:vAlign w:val="center"/>
          </w:tcPr>
          <w:p w:rsidR="008135D5" w:rsidRPr="00F57DEF" w:rsidRDefault="008135D5" w:rsidP="00831913">
            <w:pPr>
              <w:spacing w:after="0" w:line="240" w:lineRule="auto"/>
              <w:rPr>
                <w:rFonts w:cstheme="minorHAnsi"/>
                <w:color w:val="auto"/>
                <w:sz w:val="18"/>
                <w:szCs w:val="18"/>
              </w:rPr>
            </w:pPr>
            <w:r w:rsidRPr="00F57DEF">
              <w:rPr>
                <w:rFonts w:cstheme="minorHAnsi"/>
                <w:color w:val="auto"/>
                <w:sz w:val="18"/>
                <w:szCs w:val="18"/>
              </w:rPr>
              <w:t>Jiang Wensi</w:t>
            </w:r>
          </w:p>
        </w:tc>
        <w:tc>
          <w:tcPr>
            <w:tcW w:w="1711" w:type="dxa"/>
            <w:vAlign w:val="center"/>
          </w:tcPr>
          <w:p w:rsidR="008135D5" w:rsidRPr="00F57DEF" w:rsidRDefault="008135D5" w:rsidP="00831913">
            <w:pPr>
              <w:spacing w:after="0" w:line="240" w:lineRule="auto"/>
              <w:rPr>
                <w:rFonts w:cstheme="minorHAnsi"/>
                <w:color w:val="auto"/>
                <w:sz w:val="18"/>
                <w:szCs w:val="18"/>
              </w:rPr>
            </w:pPr>
          </w:p>
        </w:tc>
        <w:tc>
          <w:tcPr>
            <w:tcW w:w="4647" w:type="dxa"/>
            <w:vAlign w:val="center"/>
          </w:tcPr>
          <w:p w:rsidR="008135D5" w:rsidRPr="00F57DEF" w:rsidRDefault="008135D5" w:rsidP="00831913">
            <w:pPr>
              <w:spacing w:after="0" w:line="240" w:lineRule="auto"/>
              <w:rPr>
                <w:rFonts w:cstheme="minorHAnsi"/>
                <w:sz w:val="18"/>
                <w:szCs w:val="18"/>
              </w:rPr>
            </w:pPr>
            <w:r w:rsidRPr="00F57DEF">
              <w:rPr>
                <w:rFonts w:cstheme="minorHAnsi"/>
                <w:sz w:val="18"/>
                <w:szCs w:val="18"/>
              </w:rPr>
              <w:t>Confirm URS on “Contract Reminder Module”</w:t>
            </w:r>
          </w:p>
        </w:tc>
      </w:tr>
      <w:tr w:rsidR="003406CF" w:rsidRPr="00F57DEF" w:rsidTr="00F57DEF">
        <w:trPr>
          <w:cantSplit/>
          <w:trHeight w:val="340"/>
        </w:trPr>
        <w:tc>
          <w:tcPr>
            <w:tcW w:w="877" w:type="dxa"/>
          </w:tcPr>
          <w:p w:rsidR="003406CF" w:rsidRPr="00F57DEF" w:rsidRDefault="003406CF" w:rsidP="00831913">
            <w:pPr>
              <w:spacing w:after="0" w:line="240" w:lineRule="auto"/>
              <w:rPr>
                <w:rFonts w:cstheme="minorHAnsi"/>
                <w:color w:val="auto"/>
                <w:sz w:val="18"/>
                <w:szCs w:val="18"/>
              </w:rPr>
            </w:pPr>
            <w:r w:rsidRPr="00F57DEF">
              <w:rPr>
                <w:rFonts w:cstheme="minorHAnsi"/>
                <w:color w:val="auto"/>
                <w:sz w:val="18"/>
                <w:szCs w:val="18"/>
              </w:rPr>
              <w:t>1.2</w:t>
            </w:r>
          </w:p>
        </w:tc>
        <w:tc>
          <w:tcPr>
            <w:tcW w:w="1227" w:type="dxa"/>
          </w:tcPr>
          <w:p w:rsidR="003406CF" w:rsidRPr="00F57DEF" w:rsidRDefault="003406CF" w:rsidP="00831913">
            <w:pPr>
              <w:spacing w:after="0" w:line="240" w:lineRule="auto"/>
              <w:rPr>
                <w:rFonts w:cstheme="minorHAnsi"/>
                <w:color w:val="auto"/>
                <w:sz w:val="18"/>
                <w:szCs w:val="18"/>
              </w:rPr>
            </w:pPr>
            <w:r w:rsidRPr="00F57DEF">
              <w:rPr>
                <w:rFonts w:cstheme="minorHAnsi"/>
                <w:color w:val="auto"/>
                <w:sz w:val="18"/>
                <w:szCs w:val="18"/>
              </w:rPr>
              <w:t>19 Dec 2017</w:t>
            </w:r>
          </w:p>
        </w:tc>
        <w:tc>
          <w:tcPr>
            <w:tcW w:w="1711" w:type="dxa"/>
          </w:tcPr>
          <w:p w:rsidR="003406CF" w:rsidRPr="00F57DEF" w:rsidRDefault="003406CF" w:rsidP="00831913">
            <w:pPr>
              <w:spacing w:after="0" w:line="240" w:lineRule="auto"/>
              <w:rPr>
                <w:rFonts w:cstheme="minorHAnsi"/>
                <w:color w:val="auto"/>
                <w:sz w:val="18"/>
                <w:szCs w:val="18"/>
              </w:rPr>
            </w:pPr>
            <w:r w:rsidRPr="00F57DEF">
              <w:rPr>
                <w:rFonts w:cstheme="minorHAnsi"/>
                <w:color w:val="auto"/>
                <w:sz w:val="18"/>
                <w:szCs w:val="18"/>
              </w:rPr>
              <w:t>Abhishek Saini</w:t>
            </w:r>
          </w:p>
        </w:tc>
        <w:tc>
          <w:tcPr>
            <w:tcW w:w="1711" w:type="dxa"/>
          </w:tcPr>
          <w:p w:rsidR="003406CF" w:rsidRPr="00F57DEF" w:rsidRDefault="003406CF" w:rsidP="00831913">
            <w:pPr>
              <w:spacing w:after="0" w:line="240" w:lineRule="auto"/>
              <w:rPr>
                <w:rFonts w:cstheme="minorHAnsi"/>
                <w:color w:val="auto"/>
                <w:sz w:val="18"/>
                <w:szCs w:val="18"/>
              </w:rPr>
            </w:pPr>
            <w:r w:rsidRPr="00F57DEF">
              <w:rPr>
                <w:rFonts w:cstheme="minorHAnsi"/>
                <w:color w:val="auto"/>
                <w:sz w:val="18"/>
                <w:szCs w:val="18"/>
              </w:rPr>
              <w:t>Aliabbas Khambata</w:t>
            </w:r>
          </w:p>
        </w:tc>
        <w:tc>
          <w:tcPr>
            <w:tcW w:w="4647" w:type="dxa"/>
          </w:tcPr>
          <w:p w:rsidR="003406CF" w:rsidRPr="00F57DEF" w:rsidRDefault="003406CF" w:rsidP="00831913">
            <w:pPr>
              <w:spacing w:after="0" w:line="240" w:lineRule="auto"/>
              <w:rPr>
                <w:rFonts w:cstheme="minorHAnsi"/>
                <w:sz w:val="18"/>
                <w:szCs w:val="18"/>
              </w:rPr>
            </w:pPr>
            <w:r w:rsidRPr="00F57DEF">
              <w:rPr>
                <w:rFonts w:cstheme="minorHAnsi"/>
                <w:sz w:val="18"/>
                <w:szCs w:val="18"/>
              </w:rPr>
              <w:t>Updated Settings Module, Notifications and Dashboard</w:t>
            </w:r>
          </w:p>
        </w:tc>
      </w:tr>
      <w:tr w:rsidR="00DF5494" w:rsidRPr="00F57DEF" w:rsidTr="00F57DEF">
        <w:trPr>
          <w:cantSplit/>
          <w:trHeight w:val="340"/>
        </w:trPr>
        <w:tc>
          <w:tcPr>
            <w:tcW w:w="877" w:type="dxa"/>
          </w:tcPr>
          <w:p w:rsidR="00DF5494" w:rsidRPr="00F57DEF" w:rsidRDefault="00DF5494" w:rsidP="00831913">
            <w:pPr>
              <w:spacing w:after="0" w:line="240" w:lineRule="auto"/>
              <w:rPr>
                <w:rFonts w:cstheme="minorHAnsi"/>
                <w:color w:val="auto"/>
                <w:sz w:val="18"/>
                <w:szCs w:val="18"/>
              </w:rPr>
            </w:pPr>
            <w:r w:rsidRPr="00F57DEF">
              <w:rPr>
                <w:rFonts w:cstheme="minorHAnsi"/>
                <w:color w:val="auto"/>
                <w:sz w:val="18"/>
                <w:szCs w:val="18"/>
              </w:rPr>
              <w:t>1.3</w:t>
            </w:r>
          </w:p>
        </w:tc>
        <w:tc>
          <w:tcPr>
            <w:tcW w:w="1227" w:type="dxa"/>
          </w:tcPr>
          <w:p w:rsidR="00DF5494" w:rsidRPr="00F57DEF" w:rsidRDefault="00DF5494" w:rsidP="00831913">
            <w:pPr>
              <w:spacing w:after="0" w:line="240" w:lineRule="auto"/>
              <w:rPr>
                <w:rFonts w:cstheme="minorHAnsi"/>
                <w:color w:val="auto"/>
                <w:sz w:val="18"/>
                <w:szCs w:val="18"/>
              </w:rPr>
            </w:pPr>
            <w:r w:rsidRPr="00F57DEF">
              <w:rPr>
                <w:rFonts w:cstheme="minorHAnsi"/>
                <w:color w:val="auto"/>
                <w:sz w:val="18"/>
                <w:szCs w:val="18"/>
              </w:rPr>
              <w:t>22 Dec 2017</w:t>
            </w:r>
          </w:p>
        </w:tc>
        <w:tc>
          <w:tcPr>
            <w:tcW w:w="1711" w:type="dxa"/>
          </w:tcPr>
          <w:p w:rsidR="00DF5494" w:rsidRPr="00F57DEF" w:rsidRDefault="00DF5494" w:rsidP="00831913">
            <w:pPr>
              <w:spacing w:after="0" w:line="240" w:lineRule="auto"/>
              <w:rPr>
                <w:rFonts w:cstheme="minorHAnsi"/>
                <w:color w:val="auto"/>
                <w:sz w:val="18"/>
                <w:szCs w:val="18"/>
              </w:rPr>
            </w:pPr>
            <w:r w:rsidRPr="00F57DEF">
              <w:rPr>
                <w:rFonts w:cstheme="minorHAnsi"/>
                <w:color w:val="auto"/>
                <w:sz w:val="18"/>
                <w:szCs w:val="18"/>
              </w:rPr>
              <w:t>Jiang Wensi</w:t>
            </w:r>
          </w:p>
        </w:tc>
        <w:tc>
          <w:tcPr>
            <w:tcW w:w="1711" w:type="dxa"/>
          </w:tcPr>
          <w:p w:rsidR="00DF5494" w:rsidRPr="00F57DEF" w:rsidRDefault="00DF5494" w:rsidP="00831913">
            <w:pPr>
              <w:spacing w:after="0" w:line="240" w:lineRule="auto"/>
              <w:rPr>
                <w:rFonts w:cstheme="minorHAnsi"/>
                <w:color w:val="auto"/>
                <w:sz w:val="18"/>
                <w:szCs w:val="18"/>
              </w:rPr>
            </w:pPr>
          </w:p>
        </w:tc>
        <w:tc>
          <w:tcPr>
            <w:tcW w:w="4647" w:type="dxa"/>
          </w:tcPr>
          <w:p w:rsidR="00DF5494" w:rsidRPr="00F57DEF" w:rsidRDefault="00DF5494" w:rsidP="00831913">
            <w:pPr>
              <w:spacing w:after="0" w:line="240" w:lineRule="auto"/>
              <w:rPr>
                <w:rFonts w:cstheme="minorHAnsi"/>
                <w:sz w:val="18"/>
                <w:szCs w:val="18"/>
              </w:rPr>
            </w:pPr>
          </w:p>
        </w:tc>
      </w:tr>
      <w:tr w:rsidR="009F3073" w:rsidRPr="00F57DEF" w:rsidTr="00F57DEF">
        <w:trPr>
          <w:cantSplit/>
          <w:trHeight w:val="340"/>
        </w:trPr>
        <w:tc>
          <w:tcPr>
            <w:tcW w:w="877" w:type="dxa"/>
          </w:tcPr>
          <w:p w:rsidR="009F3073" w:rsidRPr="00F57DEF" w:rsidRDefault="009F3073" w:rsidP="00831913">
            <w:pPr>
              <w:spacing w:after="0" w:line="240" w:lineRule="auto"/>
              <w:rPr>
                <w:rFonts w:cstheme="minorHAnsi"/>
                <w:color w:val="auto"/>
                <w:sz w:val="18"/>
                <w:szCs w:val="18"/>
              </w:rPr>
            </w:pPr>
            <w:r w:rsidRPr="00F57DEF">
              <w:rPr>
                <w:rFonts w:cstheme="minorHAnsi"/>
                <w:color w:val="auto"/>
                <w:sz w:val="18"/>
                <w:szCs w:val="18"/>
              </w:rPr>
              <w:t>1.4</w:t>
            </w:r>
          </w:p>
        </w:tc>
        <w:tc>
          <w:tcPr>
            <w:tcW w:w="1227" w:type="dxa"/>
          </w:tcPr>
          <w:p w:rsidR="009F3073" w:rsidRPr="00F57DEF" w:rsidRDefault="009F3073" w:rsidP="00831913">
            <w:pPr>
              <w:spacing w:after="0" w:line="240" w:lineRule="auto"/>
              <w:rPr>
                <w:rFonts w:cstheme="minorHAnsi"/>
                <w:color w:val="auto"/>
                <w:sz w:val="18"/>
                <w:szCs w:val="18"/>
              </w:rPr>
            </w:pPr>
            <w:r w:rsidRPr="00F57DEF">
              <w:rPr>
                <w:rFonts w:cstheme="minorHAnsi"/>
                <w:color w:val="auto"/>
                <w:sz w:val="18"/>
                <w:szCs w:val="18"/>
              </w:rPr>
              <w:t>27 Dec 2017</w:t>
            </w:r>
          </w:p>
        </w:tc>
        <w:tc>
          <w:tcPr>
            <w:tcW w:w="1711" w:type="dxa"/>
            <w:vAlign w:val="center"/>
          </w:tcPr>
          <w:p w:rsidR="009F3073" w:rsidRPr="00F57DEF" w:rsidRDefault="009F3073" w:rsidP="00911C56">
            <w:pPr>
              <w:spacing w:after="0" w:line="240" w:lineRule="auto"/>
              <w:rPr>
                <w:rFonts w:cstheme="minorHAnsi"/>
                <w:color w:val="auto"/>
                <w:sz w:val="18"/>
                <w:szCs w:val="18"/>
              </w:rPr>
            </w:pPr>
            <w:r w:rsidRPr="00F57DEF">
              <w:rPr>
                <w:rFonts w:cstheme="minorHAnsi"/>
                <w:color w:val="auto"/>
                <w:sz w:val="18"/>
                <w:szCs w:val="18"/>
              </w:rPr>
              <w:t>Abhishek Saini</w:t>
            </w:r>
          </w:p>
        </w:tc>
        <w:tc>
          <w:tcPr>
            <w:tcW w:w="1711" w:type="dxa"/>
            <w:vAlign w:val="center"/>
          </w:tcPr>
          <w:p w:rsidR="009F3073" w:rsidRPr="00F57DEF" w:rsidRDefault="009F3073" w:rsidP="00911C56">
            <w:pPr>
              <w:spacing w:after="0" w:line="240" w:lineRule="auto"/>
              <w:rPr>
                <w:rFonts w:cstheme="minorHAnsi"/>
                <w:color w:val="auto"/>
                <w:sz w:val="18"/>
                <w:szCs w:val="18"/>
              </w:rPr>
            </w:pPr>
            <w:r w:rsidRPr="00F57DEF">
              <w:rPr>
                <w:rFonts w:cstheme="minorHAnsi"/>
                <w:color w:val="auto"/>
                <w:sz w:val="18"/>
                <w:szCs w:val="18"/>
              </w:rPr>
              <w:t>Aliabbas Khambata</w:t>
            </w:r>
          </w:p>
        </w:tc>
        <w:tc>
          <w:tcPr>
            <w:tcW w:w="4647" w:type="dxa"/>
            <w:vAlign w:val="center"/>
          </w:tcPr>
          <w:p w:rsidR="009F3073" w:rsidRPr="00F57DEF" w:rsidRDefault="009F3073" w:rsidP="009F3073">
            <w:pPr>
              <w:spacing w:after="0" w:line="240" w:lineRule="auto"/>
              <w:rPr>
                <w:rFonts w:cstheme="minorHAnsi"/>
                <w:sz w:val="18"/>
                <w:szCs w:val="18"/>
              </w:rPr>
            </w:pPr>
            <w:r w:rsidRPr="00F57DEF">
              <w:rPr>
                <w:rFonts w:cstheme="minorHAnsi"/>
                <w:sz w:val="18"/>
                <w:szCs w:val="18"/>
              </w:rPr>
              <w:t>Accepted changes incorporated as suggested by PSA along with comments</w:t>
            </w:r>
            <w:r w:rsidR="006715B2" w:rsidRPr="00F57DEF">
              <w:rPr>
                <w:rFonts w:cstheme="minorHAnsi"/>
                <w:sz w:val="18"/>
                <w:szCs w:val="18"/>
              </w:rPr>
              <w:t xml:space="preserve">. </w:t>
            </w:r>
          </w:p>
          <w:p w:rsidR="006715B2" w:rsidRPr="00F57DEF" w:rsidRDefault="006715B2" w:rsidP="009F3073">
            <w:pPr>
              <w:spacing w:after="0" w:line="240" w:lineRule="auto"/>
              <w:rPr>
                <w:rFonts w:cstheme="minorHAnsi"/>
                <w:sz w:val="18"/>
                <w:szCs w:val="18"/>
              </w:rPr>
            </w:pPr>
            <w:r w:rsidRPr="00F57DEF">
              <w:rPr>
                <w:rFonts w:cstheme="minorHAnsi"/>
                <w:sz w:val="18"/>
                <w:szCs w:val="18"/>
              </w:rPr>
              <w:t xml:space="preserve">Updated section 7.1.2.2 </w:t>
            </w:r>
          </w:p>
        </w:tc>
      </w:tr>
      <w:tr w:rsidR="00856F95" w:rsidRPr="00F57DEF" w:rsidTr="00F57DEF">
        <w:trPr>
          <w:cantSplit/>
          <w:trHeight w:val="340"/>
        </w:trPr>
        <w:tc>
          <w:tcPr>
            <w:tcW w:w="877" w:type="dxa"/>
          </w:tcPr>
          <w:p w:rsidR="00856F95" w:rsidRPr="00F57DEF" w:rsidRDefault="00856F95" w:rsidP="00831913">
            <w:pPr>
              <w:spacing w:after="0" w:line="240" w:lineRule="auto"/>
              <w:rPr>
                <w:rFonts w:cstheme="minorHAnsi"/>
                <w:color w:val="auto"/>
                <w:sz w:val="18"/>
                <w:szCs w:val="18"/>
              </w:rPr>
            </w:pPr>
            <w:ins w:id="9" w:author="PSA" w:date="2017-12-28T09:10:00Z">
              <w:r w:rsidRPr="00F57DEF">
                <w:rPr>
                  <w:rFonts w:cstheme="minorHAnsi"/>
                  <w:color w:val="auto"/>
                  <w:sz w:val="18"/>
                  <w:szCs w:val="18"/>
                </w:rPr>
                <w:t>1.5</w:t>
              </w:r>
            </w:ins>
          </w:p>
        </w:tc>
        <w:tc>
          <w:tcPr>
            <w:tcW w:w="1227" w:type="dxa"/>
          </w:tcPr>
          <w:p w:rsidR="00856F95" w:rsidRPr="00F57DEF" w:rsidRDefault="00856F95" w:rsidP="00831913">
            <w:pPr>
              <w:spacing w:after="0" w:line="240" w:lineRule="auto"/>
              <w:rPr>
                <w:rFonts w:cstheme="minorHAnsi"/>
                <w:color w:val="auto"/>
                <w:sz w:val="18"/>
                <w:szCs w:val="18"/>
              </w:rPr>
            </w:pPr>
            <w:ins w:id="10" w:author="PSA" w:date="2017-12-28T09:10:00Z">
              <w:r w:rsidRPr="00F57DEF">
                <w:rPr>
                  <w:rFonts w:cstheme="minorHAnsi"/>
                  <w:color w:val="auto"/>
                  <w:sz w:val="18"/>
                  <w:szCs w:val="18"/>
                </w:rPr>
                <w:t>27 Dec 2017</w:t>
              </w:r>
            </w:ins>
          </w:p>
        </w:tc>
        <w:tc>
          <w:tcPr>
            <w:tcW w:w="1711" w:type="dxa"/>
            <w:vAlign w:val="center"/>
          </w:tcPr>
          <w:p w:rsidR="00856F95" w:rsidRPr="00F57DEF" w:rsidRDefault="00856F95" w:rsidP="00911C56">
            <w:pPr>
              <w:spacing w:after="0" w:line="240" w:lineRule="auto"/>
              <w:rPr>
                <w:rFonts w:cstheme="minorHAnsi"/>
                <w:color w:val="auto"/>
                <w:sz w:val="18"/>
                <w:szCs w:val="18"/>
              </w:rPr>
            </w:pPr>
            <w:ins w:id="11" w:author="PSA" w:date="2017-12-28T09:10:00Z">
              <w:r w:rsidRPr="00F57DEF">
                <w:rPr>
                  <w:rFonts w:cstheme="minorHAnsi"/>
                  <w:color w:val="auto"/>
                  <w:sz w:val="18"/>
                  <w:szCs w:val="18"/>
                </w:rPr>
                <w:t>Jiang Wensi</w:t>
              </w:r>
            </w:ins>
          </w:p>
        </w:tc>
        <w:tc>
          <w:tcPr>
            <w:tcW w:w="1711" w:type="dxa"/>
            <w:vAlign w:val="center"/>
          </w:tcPr>
          <w:p w:rsidR="00856F95" w:rsidRPr="00F57DEF" w:rsidRDefault="00856F95" w:rsidP="00911C56">
            <w:pPr>
              <w:spacing w:after="0" w:line="240" w:lineRule="auto"/>
              <w:rPr>
                <w:rFonts w:cstheme="minorHAnsi"/>
                <w:color w:val="auto"/>
                <w:sz w:val="18"/>
                <w:szCs w:val="18"/>
              </w:rPr>
            </w:pPr>
          </w:p>
        </w:tc>
        <w:tc>
          <w:tcPr>
            <w:tcW w:w="4647" w:type="dxa"/>
            <w:vAlign w:val="center"/>
          </w:tcPr>
          <w:p w:rsidR="00856F95" w:rsidRPr="00F57DEF" w:rsidRDefault="00856F95" w:rsidP="00445FD5">
            <w:pPr>
              <w:spacing w:after="0" w:line="240" w:lineRule="auto"/>
              <w:rPr>
                <w:ins w:id="12" w:author="PSA" w:date="2017-12-28T09:10:00Z"/>
                <w:rFonts w:cstheme="minorHAnsi"/>
                <w:sz w:val="18"/>
                <w:szCs w:val="18"/>
              </w:rPr>
            </w:pPr>
            <w:ins w:id="13" w:author="PSA" w:date="2017-12-28T09:10:00Z">
              <w:r w:rsidRPr="00F57DEF">
                <w:rPr>
                  <w:rFonts w:cstheme="minorHAnsi"/>
                  <w:sz w:val="18"/>
                  <w:szCs w:val="18"/>
                </w:rPr>
                <w:t xml:space="preserve">Added some comments </w:t>
              </w:r>
            </w:ins>
            <w:ins w:id="14" w:author="PSA" w:date="2017-12-28T09:11:00Z">
              <w:r w:rsidR="00A57498">
                <w:rPr>
                  <w:rFonts w:cstheme="minorHAnsi"/>
                  <w:sz w:val="18"/>
                  <w:szCs w:val="18"/>
                </w:rPr>
                <w:t xml:space="preserve">and minor changes </w:t>
              </w:r>
            </w:ins>
            <w:ins w:id="15" w:author="PSA" w:date="2017-12-28T09:10:00Z">
              <w:r w:rsidRPr="00F57DEF">
                <w:rPr>
                  <w:rFonts w:cstheme="minorHAnsi"/>
                  <w:sz w:val="18"/>
                  <w:szCs w:val="18"/>
                </w:rPr>
                <w:t>on Section 7.1.3.2 and Section 7.2.1</w:t>
              </w:r>
            </w:ins>
          </w:p>
          <w:p w:rsidR="00856F95" w:rsidRPr="00F57DEF" w:rsidRDefault="00856F95" w:rsidP="009F3073">
            <w:pPr>
              <w:spacing w:after="0" w:line="240" w:lineRule="auto"/>
              <w:rPr>
                <w:rFonts w:cstheme="minorHAnsi"/>
                <w:sz w:val="18"/>
                <w:szCs w:val="18"/>
              </w:rPr>
            </w:pPr>
            <w:ins w:id="16" w:author="PSA" w:date="2017-12-28T09:10:00Z">
              <w:r w:rsidRPr="00F57DEF">
                <w:rPr>
                  <w:rFonts w:cstheme="minorHAnsi"/>
                  <w:sz w:val="18"/>
                  <w:szCs w:val="18"/>
                </w:rPr>
                <w:t>Confirm URS on “7.3 Asset Reminder Module” and “7.4 Staff Reminder Module”</w:t>
              </w:r>
            </w:ins>
          </w:p>
        </w:tc>
      </w:tr>
      <w:tr w:rsidR="00AB1BAE" w:rsidRPr="00F57DEF" w:rsidTr="00F57DEF">
        <w:trPr>
          <w:cantSplit/>
          <w:trHeight w:val="340"/>
          <w:ins w:id="17" w:author="PSA" w:date="2018-01-03T08:56:00Z"/>
        </w:trPr>
        <w:tc>
          <w:tcPr>
            <w:tcW w:w="877" w:type="dxa"/>
          </w:tcPr>
          <w:p w:rsidR="00AB1BAE" w:rsidRPr="00F57DEF" w:rsidRDefault="00AB1BAE" w:rsidP="00831913">
            <w:pPr>
              <w:spacing w:after="0" w:line="240" w:lineRule="auto"/>
              <w:rPr>
                <w:ins w:id="18" w:author="PSA" w:date="2018-01-03T08:56:00Z"/>
                <w:rFonts w:cstheme="minorHAnsi"/>
                <w:color w:val="auto"/>
                <w:sz w:val="18"/>
                <w:szCs w:val="18"/>
              </w:rPr>
            </w:pPr>
            <w:ins w:id="19" w:author="PSA" w:date="2018-01-03T08:56:00Z">
              <w:r>
                <w:rPr>
                  <w:rFonts w:cstheme="minorHAnsi"/>
                  <w:color w:val="auto"/>
                  <w:sz w:val="18"/>
                  <w:szCs w:val="18"/>
                </w:rPr>
                <w:t>1.6</w:t>
              </w:r>
            </w:ins>
          </w:p>
        </w:tc>
        <w:tc>
          <w:tcPr>
            <w:tcW w:w="1227" w:type="dxa"/>
          </w:tcPr>
          <w:p w:rsidR="00AB1BAE" w:rsidRPr="00F57DEF" w:rsidRDefault="00AB1BAE" w:rsidP="00831913">
            <w:pPr>
              <w:spacing w:after="0" w:line="240" w:lineRule="auto"/>
              <w:rPr>
                <w:ins w:id="20" w:author="PSA" w:date="2018-01-03T08:56:00Z"/>
                <w:rFonts w:cstheme="minorHAnsi"/>
                <w:color w:val="auto"/>
                <w:sz w:val="18"/>
                <w:szCs w:val="18"/>
              </w:rPr>
            </w:pPr>
            <w:ins w:id="21" w:author="PSA" w:date="2018-01-03T08:56:00Z">
              <w:r>
                <w:rPr>
                  <w:rFonts w:cstheme="minorHAnsi"/>
                  <w:color w:val="auto"/>
                  <w:sz w:val="18"/>
                  <w:szCs w:val="18"/>
                </w:rPr>
                <w:t>03 Jan 2017</w:t>
              </w:r>
            </w:ins>
          </w:p>
        </w:tc>
        <w:tc>
          <w:tcPr>
            <w:tcW w:w="1711" w:type="dxa"/>
            <w:vAlign w:val="center"/>
          </w:tcPr>
          <w:p w:rsidR="00AB1BAE" w:rsidRPr="00F57DEF" w:rsidRDefault="00AB1BAE" w:rsidP="00911C56">
            <w:pPr>
              <w:spacing w:after="0" w:line="240" w:lineRule="auto"/>
              <w:rPr>
                <w:ins w:id="22" w:author="PSA" w:date="2018-01-03T08:56:00Z"/>
                <w:rFonts w:cstheme="minorHAnsi"/>
                <w:color w:val="auto"/>
                <w:sz w:val="18"/>
                <w:szCs w:val="18"/>
              </w:rPr>
            </w:pPr>
            <w:ins w:id="23" w:author="PSA" w:date="2018-01-03T08:56:00Z">
              <w:r>
                <w:rPr>
                  <w:rFonts w:cstheme="minorHAnsi"/>
                  <w:color w:val="auto"/>
                  <w:sz w:val="18"/>
                  <w:szCs w:val="18"/>
                </w:rPr>
                <w:t>Jiang Wensi</w:t>
              </w:r>
            </w:ins>
          </w:p>
        </w:tc>
        <w:tc>
          <w:tcPr>
            <w:tcW w:w="1711" w:type="dxa"/>
            <w:vAlign w:val="center"/>
          </w:tcPr>
          <w:p w:rsidR="00AB1BAE" w:rsidRPr="00F57DEF" w:rsidRDefault="00AB1BAE" w:rsidP="00911C56">
            <w:pPr>
              <w:spacing w:after="0" w:line="240" w:lineRule="auto"/>
              <w:rPr>
                <w:ins w:id="24" w:author="PSA" w:date="2018-01-03T08:56:00Z"/>
                <w:rFonts w:cstheme="minorHAnsi"/>
                <w:color w:val="auto"/>
                <w:sz w:val="18"/>
                <w:szCs w:val="18"/>
              </w:rPr>
            </w:pPr>
          </w:p>
        </w:tc>
        <w:tc>
          <w:tcPr>
            <w:tcW w:w="4647" w:type="dxa"/>
            <w:vAlign w:val="center"/>
          </w:tcPr>
          <w:p w:rsidR="00AB1BAE" w:rsidRPr="00F57DEF" w:rsidRDefault="00AB1BAE" w:rsidP="00445FD5">
            <w:pPr>
              <w:spacing w:after="0" w:line="240" w:lineRule="auto"/>
              <w:rPr>
                <w:ins w:id="25" w:author="PSA" w:date="2018-01-03T08:56:00Z"/>
                <w:rFonts w:cstheme="minorHAnsi"/>
                <w:sz w:val="18"/>
                <w:szCs w:val="18"/>
              </w:rPr>
            </w:pPr>
          </w:p>
        </w:tc>
      </w:tr>
    </w:tbl>
    <w:p w:rsidR="000D0979" w:rsidRDefault="000D0979" w:rsidP="000D0979">
      <w:pPr>
        <w:pStyle w:val="TOCHeading"/>
        <w:numPr>
          <w:ilvl w:val="0"/>
          <w:numId w:val="0"/>
        </w:numPr>
        <w:spacing w:before="0" w:after="0" w:line="240" w:lineRule="auto"/>
        <w:rPr>
          <w:rFonts w:asciiTheme="minorHAnsi" w:hAnsiTheme="minorHAnsi" w:cstheme="minorHAnsi"/>
          <w:sz w:val="32"/>
          <w:szCs w:val="32"/>
        </w:rPr>
      </w:pPr>
    </w:p>
    <w:p w:rsidR="000D0979" w:rsidRDefault="000D0979" w:rsidP="000D0979"/>
    <w:p w:rsidR="000D0979" w:rsidRDefault="000D0979" w:rsidP="000D0979"/>
    <w:p w:rsidR="000D0979" w:rsidRDefault="000D0979" w:rsidP="000D0979"/>
    <w:p w:rsidR="000D0979" w:rsidRDefault="000D0979" w:rsidP="000D0979"/>
    <w:p w:rsidR="000D0979" w:rsidRDefault="000D0979" w:rsidP="000D0979"/>
    <w:p w:rsidR="00AB3631" w:rsidRDefault="00AB3631" w:rsidP="000D0979"/>
    <w:p w:rsidR="00AB3631" w:rsidRDefault="00AB3631" w:rsidP="000D0979"/>
    <w:p w:rsidR="000D0979" w:rsidRDefault="000D0979" w:rsidP="000D0979"/>
    <w:p w:rsidR="001C69A0" w:rsidDel="00F60632" w:rsidRDefault="001C69A0" w:rsidP="000D0979">
      <w:pPr>
        <w:rPr>
          <w:del w:id="26" w:author="PSA" w:date="2017-12-28T09:11:00Z"/>
        </w:rPr>
      </w:pPr>
    </w:p>
    <w:p w:rsidR="00843564" w:rsidDel="00F60632" w:rsidRDefault="00843564" w:rsidP="000D0979">
      <w:pPr>
        <w:rPr>
          <w:del w:id="27" w:author="PSA" w:date="2017-12-28T09:11:00Z"/>
        </w:rPr>
      </w:pPr>
    </w:p>
    <w:p w:rsidR="000D0979" w:rsidRPr="000D0979" w:rsidRDefault="000D0979" w:rsidP="000D0979"/>
    <w:p w:rsidR="001F2371" w:rsidRPr="006E0392" w:rsidRDefault="001F2371" w:rsidP="000D0979">
      <w:pPr>
        <w:pStyle w:val="TOCHeading"/>
        <w:numPr>
          <w:ilvl w:val="0"/>
          <w:numId w:val="0"/>
        </w:numPr>
        <w:spacing w:before="0" w:after="0" w:line="240" w:lineRule="auto"/>
        <w:rPr>
          <w:rFonts w:asciiTheme="minorHAnsi" w:hAnsiTheme="minorHAnsi" w:cstheme="minorHAnsi"/>
          <w:sz w:val="32"/>
          <w:szCs w:val="32"/>
        </w:rPr>
      </w:pPr>
      <w:r w:rsidRPr="006E0392">
        <w:rPr>
          <w:rFonts w:asciiTheme="minorHAnsi" w:hAnsiTheme="minorHAnsi" w:cstheme="minorHAnsi"/>
          <w:sz w:val="32"/>
          <w:szCs w:val="32"/>
        </w:rPr>
        <w:t>PSA Members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1843"/>
        <w:gridCol w:w="1276"/>
        <w:gridCol w:w="1134"/>
        <w:gridCol w:w="1843"/>
        <w:gridCol w:w="2350"/>
      </w:tblGrid>
      <w:tr w:rsidR="001F2371" w:rsidRPr="00AB3631" w:rsidTr="001C69A0">
        <w:trPr>
          <w:cantSplit/>
          <w:trHeight w:val="20"/>
        </w:trPr>
        <w:tc>
          <w:tcPr>
            <w:tcW w:w="1809" w:type="dxa"/>
            <w:shd w:val="clear" w:color="auto" w:fill="1C75BC"/>
            <w:vAlign w:val="center"/>
          </w:tcPr>
          <w:p w:rsidR="001F2371" w:rsidRPr="00AB3631" w:rsidRDefault="001F2371" w:rsidP="00AB3631">
            <w:pPr>
              <w:spacing w:after="0" w:line="240" w:lineRule="auto"/>
              <w:rPr>
                <w:b/>
                <w:color w:val="FFFFFF" w:themeColor="background1"/>
                <w:sz w:val="20"/>
                <w:szCs w:val="20"/>
              </w:rPr>
            </w:pPr>
            <w:r w:rsidRPr="00AB3631">
              <w:rPr>
                <w:b/>
                <w:color w:val="FFFFFF" w:themeColor="background1"/>
                <w:sz w:val="20"/>
                <w:szCs w:val="20"/>
              </w:rPr>
              <w:t>Name</w:t>
            </w:r>
          </w:p>
        </w:tc>
        <w:tc>
          <w:tcPr>
            <w:tcW w:w="1843" w:type="dxa"/>
            <w:shd w:val="clear" w:color="auto" w:fill="1C75BC"/>
            <w:vAlign w:val="center"/>
          </w:tcPr>
          <w:p w:rsidR="001F2371" w:rsidRPr="00AB3631" w:rsidRDefault="001F2371" w:rsidP="00AB3631">
            <w:pPr>
              <w:spacing w:after="0" w:line="240" w:lineRule="auto"/>
              <w:rPr>
                <w:b/>
                <w:color w:val="FFFFFF" w:themeColor="background1"/>
                <w:sz w:val="20"/>
                <w:szCs w:val="20"/>
              </w:rPr>
            </w:pPr>
            <w:r w:rsidRPr="00AB3631">
              <w:rPr>
                <w:b/>
                <w:color w:val="FFFFFF" w:themeColor="background1"/>
                <w:sz w:val="20"/>
                <w:szCs w:val="20"/>
              </w:rPr>
              <w:t>Designation</w:t>
            </w:r>
          </w:p>
        </w:tc>
        <w:tc>
          <w:tcPr>
            <w:tcW w:w="1276" w:type="dxa"/>
            <w:shd w:val="clear" w:color="auto" w:fill="1C75BC"/>
            <w:vAlign w:val="center"/>
          </w:tcPr>
          <w:p w:rsidR="001F2371" w:rsidRPr="00AB3631" w:rsidRDefault="001F2371" w:rsidP="00AB3631">
            <w:pPr>
              <w:spacing w:after="0" w:line="240" w:lineRule="auto"/>
              <w:rPr>
                <w:b/>
                <w:color w:val="FFFFFF" w:themeColor="background1"/>
                <w:sz w:val="20"/>
                <w:szCs w:val="20"/>
              </w:rPr>
            </w:pPr>
            <w:r w:rsidRPr="00AB3631">
              <w:rPr>
                <w:b/>
                <w:color w:val="FFFFFF" w:themeColor="background1"/>
                <w:sz w:val="20"/>
                <w:szCs w:val="20"/>
              </w:rPr>
              <w:t>Contact</w:t>
            </w:r>
          </w:p>
        </w:tc>
        <w:tc>
          <w:tcPr>
            <w:tcW w:w="1134" w:type="dxa"/>
            <w:shd w:val="clear" w:color="auto" w:fill="1C75BC"/>
            <w:vAlign w:val="center"/>
          </w:tcPr>
          <w:p w:rsidR="001F2371" w:rsidRPr="00AB3631" w:rsidRDefault="001F2371" w:rsidP="00AB3631">
            <w:pPr>
              <w:spacing w:after="0" w:line="240" w:lineRule="auto"/>
              <w:rPr>
                <w:b/>
                <w:color w:val="FFFFFF" w:themeColor="background1"/>
                <w:sz w:val="20"/>
                <w:szCs w:val="20"/>
              </w:rPr>
            </w:pPr>
            <w:r w:rsidRPr="00AB3631">
              <w:rPr>
                <w:b/>
                <w:color w:val="FFFFFF" w:themeColor="background1"/>
                <w:sz w:val="20"/>
                <w:szCs w:val="20"/>
              </w:rPr>
              <w:t>Date</w:t>
            </w:r>
          </w:p>
        </w:tc>
        <w:tc>
          <w:tcPr>
            <w:tcW w:w="1843" w:type="dxa"/>
            <w:shd w:val="clear" w:color="auto" w:fill="1C75BC"/>
            <w:vAlign w:val="center"/>
          </w:tcPr>
          <w:p w:rsidR="001F2371" w:rsidRPr="00AB3631" w:rsidRDefault="001F2371" w:rsidP="00AB3631">
            <w:pPr>
              <w:spacing w:after="0" w:line="240" w:lineRule="auto"/>
              <w:rPr>
                <w:b/>
                <w:color w:val="FFFFFF" w:themeColor="background1"/>
                <w:sz w:val="20"/>
                <w:szCs w:val="20"/>
              </w:rPr>
            </w:pPr>
            <w:r w:rsidRPr="00AB3631">
              <w:rPr>
                <w:b/>
                <w:color w:val="FFFFFF" w:themeColor="background1"/>
                <w:sz w:val="20"/>
                <w:szCs w:val="20"/>
              </w:rPr>
              <w:t>Approval Method</w:t>
            </w:r>
          </w:p>
        </w:tc>
        <w:tc>
          <w:tcPr>
            <w:tcW w:w="2350" w:type="dxa"/>
            <w:shd w:val="clear" w:color="auto" w:fill="1C75BC"/>
            <w:vAlign w:val="center"/>
          </w:tcPr>
          <w:p w:rsidR="001F2371" w:rsidRPr="00AB3631" w:rsidRDefault="001F2371" w:rsidP="00AB3631">
            <w:pPr>
              <w:spacing w:after="0" w:line="240" w:lineRule="auto"/>
              <w:rPr>
                <w:b/>
                <w:color w:val="FFFFFF" w:themeColor="background1"/>
                <w:sz w:val="20"/>
                <w:szCs w:val="20"/>
              </w:rPr>
            </w:pPr>
            <w:r w:rsidRPr="00AB3631">
              <w:rPr>
                <w:b/>
                <w:color w:val="FFFFFF" w:themeColor="background1"/>
                <w:sz w:val="20"/>
                <w:szCs w:val="20"/>
              </w:rPr>
              <w:t>Approval Reference</w:t>
            </w:r>
          </w:p>
        </w:tc>
      </w:tr>
      <w:tr w:rsidR="001F2371" w:rsidRPr="00AB3631" w:rsidTr="001C69A0">
        <w:trPr>
          <w:cantSplit/>
          <w:trHeight w:val="20"/>
        </w:trPr>
        <w:tc>
          <w:tcPr>
            <w:tcW w:w="1809" w:type="dxa"/>
          </w:tcPr>
          <w:p w:rsidR="001F2371" w:rsidRPr="00AB3631" w:rsidRDefault="001F2371" w:rsidP="00AB3631">
            <w:pPr>
              <w:spacing w:after="0" w:line="240" w:lineRule="auto"/>
              <w:rPr>
                <w:color w:val="000000"/>
                <w:sz w:val="20"/>
                <w:szCs w:val="20"/>
              </w:rPr>
            </w:pPr>
            <w:r w:rsidRPr="00AB3631">
              <w:rPr>
                <w:color w:val="000000"/>
                <w:sz w:val="20"/>
                <w:szCs w:val="20"/>
              </w:rPr>
              <w:t>Sean Seah</w:t>
            </w:r>
          </w:p>
        </w:tc>
        <w:tc>
          <w:tcPr>
            <w:tcW w:w="1843" w:type="dxa"/>
          </w:tcPr>
          <w:p w:rsidR="001F2371" w:rsidRPr="00AB3631" w:rsidRDefault="001A5E9D" w:rsidP="00AB3631">
            <w:pPr>
              <w:spacing w:after="0" w:line="240" w:lineRule="auto"/>
              <w:rPr>
                <w:color w:val="000000"/>
                <w:sz w:val="20"/>
                <w:szCs w:val="20"/>
              </w:rPr>
            </w:pPr>
            <w:r w:rsidRPr="00AB3631">
              <w:rPr>
                <w:color w:val="000000"/>
                <w:sz w:val="20"/>
                <w:szCs w:val="20"/>
              </w:rPr>
              <w:t>Deputy Manager</w:t>
            </w:r>
          </w:p>
        </w:tc>
        <w:tc>
          <w:tcPr>
            <w:tcW w:w="1276" w:type="dxa"/>
          </w:tcPr>
          <w:p w:rsidR="001F2371" w:rsidRPr="00AB3631" w:rsidRDefault="001F2371" w:rsidP="00AB3631">
            <w:pPr>
              <w:spacing w:after="0" w:line="240" w:lineRule="auto"/>
              <w:rPr>
                <w:sz w:val="20"/>
                <w:szCs w:val="20"/>
              </w:rPr>
            </w:pPr>
          </w:p>
        </w:tc>
        <w:tc>
          <w:tcPr>
            <w:tcW w:w="1134" w:type="dxa"/>
          </w:tcPr>
          <w:p w:rsidR="001F2371" w:rsidRPr="00AB3631" w:rsidRDefault="001F2371" w:rsidP="00AB3631">
            <w:pPr>
              <w:spacing w:after="0" w:line="240" w:lineRule="auto"/>
              <w:rPr>
                <w:sz w:val="20"/>
                <w:szCs w:val="20"/>
              </w:rPr>
            </w:pPr>
          </w:p>
        </w:tc>
        <w:tc>
          <w:tcPr>
            <w:tcW w:w="1843" w:type="dxa"/>
          </w:tcPr>
          <w:p w:rsidR="001F2371" w:rsidRPr="00AB3631" w:rsidRDefault="001F2371" w:rsidP="00AB3631">
            <w:pPr>
              <w:spacing w:after="0" w:line="240" w:lineRule="auto"/>
              <w:rPr>
                <w:sz w:val="20"/>
                <w:szCs w:val="20"/>
              </w:rPr>
            </w:pPr>
          </w:p>
        </w:tc>
        <w:tc>
          <w:tcPr>
            <w:tcW w:w="2350" w:type="dxa"/>
          </w:tcPr>
          <w:p w:rsidR="001F2371" w:rsidRPr="00AB3631" w:rsidRDefault="001F2371" w:rsidP="00AB3631">
            <w:pPr>
              <w:spacing w:after="0" w:line="240" w:lineRule="auto"/>
              <w:rPr>
                <w:sz w:val="20"/>
                <w:szCs w:val="20"/>
              </w:rPr>
            </w:pPr>
          </w:p>
        </w:tc>
      </w:tr>
      <w:tr w:rsidR="001F2371" w:rsidRPr="00AB3631" w:rsidTr="001C69A0">
        <w:trPr>
          <w:cantSplit/>
          <w:trHeight w:val="20"/>
        </w:trPr>
        <w:tc>
          <w:tcPr>
            <w:tcW w:w="1809" w:type="dxa"/>
          </w:tcPr>
          <w:p w:rsidR="001F2371" w:rsidRPr="00AB3631" w:rsidRDefault="001A5E9D" w:rsidP="00AB3631">
            <w:pPr>
              <w:spacing w:after="0" w:line="240" w:lineRule="auto"/>
              <w:rPr>
                <w:color w:val="000000"/>
                <w:sz w:val="20"/>
                <w:szCs w:val="20"/>
              </w:rPr>
            </w:pPr>
            <w:r w:rsidRPr="00AB3631">
              <w:rPr>
                <w:sz w:val="20"/>
                <w:szCs w:val="20"/>
              </w:rPr>
              <w:t>Jiang Wensi</w:t>
            </w:r>
          </w:p>
        </w:tc>
        <w:tc>
          <w:tcPr>
            <w:tcW w:w="1843" w:type="dxa"/>
          </w:tcPr>
          <w:p w:rsidR="001F2371" w:rsidRPr="00AB3631" w:rsidRDefault="001A5E9D" w:rsidP="00AB3631">
            <w:pPr>
              <w:spacing w:after="0" w:line="240" w:lineRule="auto"/>
              <w:rPr>
                <w:color w:val="000000"/>
                <w:sz w:val="20"/>
                <w:szCs w:val="20"/>
              </w:rPr>
            </w:pPr>
            <w:r w:rsidRPr="00AB3631">
              <w:rPr>
                <w:color w:val="000000"/>
                <w:sz w:val="20"/>
                <w:szCs w:val="20"/>
              </w:rPr>
              <w:t>System Analyst</w:t>
            </w:r>
          </w:p>
        </w:tc>
        <w:tc>
          <w:tcPr>
            <w:tcW w:w="1276" w:type="dxa"/>
          </w:tcPr>
          <w:p w:rsidR="001F2371" w:rsidRPr="00AB3631" w:rsidRDefault="001F2371" w:rsidP="00AB3631">
            <w:pPr>
              <w:spacing w:after="0" w:line="240" w:lineRule="auto"/>
              <w:rPr>
                <w:sz w:val="20"/>
                <w:szCs w:val="20"/>
              </w:rPr>
            </w:pPr>
          </w:p>
        </w:tc>
        <w:tc>
          <w:tcPr>
            <w:tcW w:w="1134" w:type="dxa"/>
          </w:tcPr>
          <w:p w:rsidR="001F2371" w:rsidRPr="00AB3631" w:rsidRDefault="001F2371" w:rsidP="00AB3631">
            <w:pPr>
              <w:spacing w:after="0" w:line="240" w:lineRule="auto"/>
              <w:rPr>
                <w:sz w:val="20"/>
                <w:szCs w:val="20"/>
              </w:rPr>
            </w:pPr>
          </w:p>
        </w:tc>
        <w:tc>
          <w:tcPr>
            <w:tcW w:w="1843" w:type="dxa"/>
          </w:tcPr>
          <w:p w:rsidR="001F2371" w:rsidRPr="00AB3631" w:rsidRDefault="001F2371" w:rsidP="00AB3631">
            <w:pPr>
              <w:spacing w:after="0" w:line="240" w:lineRule="auto"/>
              <w:rPr>
                <w:sz w:val="20"/>
                <w:szCs w:val="20"/>
              </w:rPr>
            </w:pPr>
          </w:p>
        </w:tc>
        <w:tc>
          <w:tcPr>
            <w:tcW w:w="2350" w:type="dxa"/>
          </w:tcPr>
          <w:p w:rsidR="001F2371" w:rsidRPr="00AB3631" w:rsidRDefault="001F2371" w:rsidP="00AB3631">
            <w:pPr>
              <w:spacing w:after="0" w:line="240" w:lineRule="auto"/>
              <w:rPr>
                <w:sz w:val="20"/>
                <w:szCs w:val="20"/>
              </w:rPr>
            </w:pPr>
          </w:p>
        </w:tc>
      </w:tr>
      <w:tr w:rsidR="001F2371" w:rsidRPr="00AB3631" w:rsidTr="001C69A0">
        <w:trPr>
          <w:cantSplit/>
          <w:trHeight w:val="20"/>
        </w:trPr>
        <w:tc>
          <w:tcPr>
            <w:tcW w:w="1809" w:type="dxa"/>
          </w:tcPr>
          <w:p w:rsidR="001F2371" w:rsidRPr="00AB3631" w:rsidRDefault="001F2371" w:rsidP="00AB3631">
            <w:pPr>
              <w:spacing w:after="0" w:line="240" w:lineRule="auto"/>
              <w:rPr>
                <w:color w:val="000000"/>
                <w:sz w:val="20"/>
                <w:szCs w:val="20"/>
              </w:rPr>
            </w:pPr>
          </w:p>
        </w:tc>
        <w:tc>
          <w:tcPr>
            <w:tcW w:w="1843" w:type="dxa"/>
          </w:tcPr>
          <w:p w:rsidR="001F2371" w:rsidRPr="00AB3631" w:rsidRDefault="001F2371" w:rsidP="00AB3631">
            <w:pPr>
              <w:spacing w:after="0" w:line="240" w:lineRule="auto"/>
              <w:rPr>
                <w:color w:val="000000"/>
                <w:sz w:val="20"/>
                <w:szCs w:val="20"/>
              </w:rPr>
            </w:pPr>
          </w:p>
        </w:tc>
        <w:tc>
          <w:tcPr>
            <w:tcW w:w="1276" w:type="dxa"/>
          </w:tcPr>
          <w:p w:rsidR="001F2371" w:rsidRPr="00AB3631" w:rsidRDefault="001F2371" w:rsidP="00AB3631">
            <w:pPr>
              <w:spacing w:after="0" w:line="240" w:lineRule="auto"/>
              <w:rPr>
                <w:sz w:val="20"/>
                <w:szCs w:val="20"/>
              </w:rPr>
            </w:pPr>
          </w:p>
        </w:tc>
        <w:tc>
          <w:tcPr>
            <w:tcW w:w="1134" w:type="dxa"/>
          </w:tcPr>
          <w:p w:rsidR="001F2371" w:rsidRPr="00AB3631" w:rsidRDefault="001F2371" w:rsidP="00AB3631">
            <w:pPr>
              <w:spacing w:after="0" w:line="240" w:lineRule="auto"/>
              <w:rPr>
                <w:sz w:val="20"/>
                <w:szCs w:val="20"/>
              </w:rPr>
            </w:pPr>
          </w:p>
        </w:tc>
        <w:tc>
          <w:tcPr>
            <w:tcW w:w="1843" w:type="dxa"/>
          </w:tcPr>
          <w:p w:rsidR="001F2371" w:rsidRPr="00AB3631" w:rsidRDefault="001F2371" w:rsidP="00AB3631">
            <w:pPr>
              <w:spacing w:after="0" w:line="240" w:lineRule="auto"/>
              <w:rPr>
                <w:sz w:val="20"/>
                <w:szCs w:val="20"/>
              </w:rPr>
            </w:pPr>
          </w:p>
        </w:tc>
        <w:tc>
          <w:tcPr>
            <w:tcW w:w="2350" w:type="dxa"/>
          </w:tcPr>
          <w:p w:rsidR="001F2371" w:rsidRPr="00AB3631" w:rsidRDefault="001F2371" w:rsidP="00AB3631">
            <w:pPr>
              <w:spacing w:after="0" w:line="240" w:lineRule="auto"/>
              <w:rPr>
                <w:sz w:val="20"/>
                <w:szCs w:val="20"/>
              </w:rPr>
            </w:pPr>
          </w:p>
        </w:tc>
      </w:tr>
    </w:tbl>
    <w:p w:rsidR="001C69A0" w:rsidRDefault="001C69A0" w:rsidP="00AB3631">
      <w:pPr>
        <w:pStyle w:val="TOCHeading"/>
        <w:numPr>
          <w:ilvl w:val="0"/>
          <w:numId w:val="0"/>
        </w:numPr>
        <w:spacing w:before="0" w:after="0" w:line="240" w:lineRule="auto"/>
        <w:rPr>
          <w:rFonts w:asciiTheme="minorHAnsi" w:hAnsiTheme="minorHAnsi" w:cstheme="minorHAnsi"/>
          <w:sz w:val="32"/>
          <w:szCs w:val="32"/>
        </w:rPr>
      </w:pPr>
    </w:p>
    <w:p w:rsidR="001F2371" w:rsidRPr="006E0392" w:rsidRDefault="001F2371" w:rsidP="00AB3631">
      <w:pPr>
        <w:pStyle w:val="TOCHeading"/>
        <w:numPr>
          <w:ilvl w:val="0"/>
          <w:numId w:val="0"/>
        </w:numPr>
        <w:spacing w:before="0" w:after="0" w:line="240" w:lineRule="auto"/>
        <w:rPr>
          <w:rFonts w:asciiTheme="minorHAnsi" w:hAnsiTheme="minorHAnsi" w:cstheme="minorHAnsi"/>
          <w:sz w:val="32"/>
          <w:szCs w:val="32"/>
        </w:rPr>
      </w:pPr>
      <w:r w:rsidRPr="006E0392">
        <w:rPr>
          <w:rFonts w:asciiTheme="minorHAnsi" w:hAnsiTheme="minorHAnsi" w:cstheme="minorHAnsi"/>
          <w:sz w:val="32"/>
          <w:szCs w:val="32"/>
        </w:rPr>
        <w:t>Saksoft Members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8"/>
        <w:gridCol w:w="1814"/>
        <w:gridCol w:w="1276"/>
        <w:gridCol w:w="1134"/>
        <w:gridCol w:w="1843"/>
        <w:gridCol w:w="2350"/>
      </w:tblGrid>
      <w:tr w:rsidR="001F2371" w:rsidRPr="001C69A0" w:rsidTr="001C69A0">
        <w:trPr>
          <w:cantSplit/>
          <w:trHeight w:val="95"/>
        </w:trPr>
        <w:tc>
          <w:tcPr>
            <w:tcW w:w="1838" w:type="dxa"/>
            <w:shd w:val="clear" w:color="auto" w:fill="1C75BC"/>
            <w:vAlign w:val="center"/>
          </w:tcPr>
          <w:p w:rsidR="001F2371" w:rsidRPr="001C69A0" w:rsidRDefault="001F2371" w:rsidP="001C69A0">
            <w:pPr>
              <w:spacing w:after="0" w:line="240" w:lineRule="auto"/>
              <w:rPr>
                <w:b/>
                <w:color w:val="FFFFFF" w:themeColor="background1"/>
                <w:sz w:val="20"/>
                <w:szCs w:val="20"/>
              </w:rPr>
            </w:pPr>
            <w:r w:rsidRPr="001C69A0">
              <w:rPr>
                <w:b/>
                <w:color w:val="FFFFFF" w:themeColor="background1"/>
                <w:sz w:val="20"/>
                <w:szCs w:val="20"/>
              </w:rPr>
              <w:t>Name</w:t>
            </w:r>
          </w:p>
        </w:tc>
        <w:tc>
          <w:tcPr>
            <w:tcW w:w="1814" w:type="dxa"/>
            <w:shd w:val="clear" w:color="auto" w:fill="1C75BC"/>
            <w:vAlign w:val="center"/>
          </w:tcPr>
          <w:p w:rsidR="001F2371" w:rsidRPr="001C69A0" w:rsidRDefault="001F2371" w:rsidP="001C69A0">
            <w:pPr>
              <w:spacing w:after="0" w:line="240" w:lineRule="auto"/>
              <w:rPr>
                <w:b/>
                <w:color w:val="FFFFFF" w:themeColor="background1"/>
                <w:sz w:val="20"/>
                <w:szCs w:val="20"/>
              </w:rPr>
            </w:pPr>
            <w:r w:rsidRPr="001C69A0">
              <w:rPr>
                <w:b/>
                <w:color w:val="FFFFFF" w:themeColor="background1"/>
                <w:sz w:val="20"/>
                <w:szCs w:val="20"/>
              </w:rPr>
              <w:t>Designation</w:t>
            </w:r>
          </w:p>
        </w:tc>
        <w:tc>
          <w:tcPr>
            <w:tcW w:w="1276" w:type="dxa"/>
            <w:shd w:val="clear" w:color="auto" w:fill="1C75BC"/>
            <w:vAlign w:val="center"/>
          </w:tcPr>
          <w:p w:rsidR="001F2371" w:rsidRPr="001C69A0" w:rsidRDefault="001F2371" w:rsidP="001C69A0">
            <w:pPr>
              <w:spacing w:after="0" w:line="240" w:lineRule="auto"/>
              <w:rPr>
                <w:b/>
                <w:color w:val="FFFFFF" w:themeColor="background1"/>
                <w:sz w:val="20"/>
                <w:szCs w:val="20"/>
              </w:rPr>
            </w:pPr>
            <w:r w:rsidRPr="001C69A0">
              <w:rPr>
                <w:b/>
                <w:color w:val="FFFFFF" w:themeColor="background1"/>
                <w:sz w:val="20"/>
                <w:szCs w:val="20"/>
              </w:rPr>
              <w:t>Contact</w:t>
            </w:r>
          </w:p>
        </w:tc>
        <w:tc>
          <w:tcPr>
            <w:tcW w:w="1134" w:type="dxa"/>
            <w:shd w:val="clear" w:color="auto" w:fill="1C75BC"/>
            <w:vAlign w:val="center"/>
          </w:tcPr>
          <w:p w:rsidR="001F2371" w:rsidRPr="001C69A0" w:rsidRDefault="001F2371" w:rsidP="001C69A0">
            <w:pPr>
              <w:spacing w:after="0" w:line="240" w:lineRule="auto"/>
              <w:rPr>
                <w:b/>
                <w:color w:val="FFFFFF" w:themeColor="background1"/>
                <w:sz w:val="20"/>
                <w:szCs w:val="20"/>
              </w:rPr>
            </w:pPr>
            <w:r w:rsidRPr="001C69A0">
              <w:rPr>
                <w:b/>
                <w:color w:val="FFFFFF" w:themeColor="background1"/>
                <w:sz w:val="20"/>
                <w:szCs w:val="20"/>
              </w:rPr>
              <w:t>Date</w:t>
            </w:r>
          </w:p>
        </w:tc>
        <w:tc>
          <w:tcPr>
            <w:tcW w:w="1843" w:type="dxa"/>
            <w:shd w:val="clear" w:color="auto" w:fill="1C75BC"/>
            <w:vAlign w:val="center"/>
          </w:tcPr>
          <w:p w:rsidR="001F2371" w:rsidRPr="001C69A0" w:rsidRDefault="001F2371" w:rsidP="001C69A0">
            <w:pPr>
              <w:spacing w:after="0" w:line="240" w:lineRule="auto"/>
              <w:rPr>
                <w:b/>
                <w:color w:val="FFFFFF" w:themeColor="background1"/>
                <w:sz w:val="20"/>
                <w:szCs w:val="20"/>
              </w:rPr>
            </w:pPr>
            <w:r w:rsidRPr="001C69A0">
              <w:rPr>
                <w:b/>
                <w:color w:val="FFFFFF" w:themeColor="background1"/>
                <w:sz w:val="20"/>
                <w:szCs w:val="20"/>
              </w:rPr>
              <w:t>Approval Method</w:t>
            </w:r>
          </w:p>
        </w:tc>
        <w:tc>
          <w:tcPr>
            <w:tcW w:w="2350" w:type="dxa"/>
            <w:shd w:val="clear" w:color="auto" w:fill="1C75BC"/>
            <w:vAlign w:val="center"/>
          </w:tcPr>
          <w:p w:rsidR="001F2371" w:rsidRPr="001C69A0" w:rsidRDefault="001F2371" w:rsidP="001C69A0">
            <w:pPr>
              <w:spacing w:after="0" w:line="240" w:lineRule="auto"/>
              <w:rPr>
                <w:b/>
                <w:color w:val="FFFFFF" w:themeColor="background1"/>
                <w:sz w:val="20"/>
                <w:szCs w:val="20"/>
              </w:rPr>
            </w:pPr>
            <w:r w:rsidRPr="001C69A0">
              <w:rPr>
                <w:b/>
                <w:color w:val="FFFFFF" w:themeColor="background1"/>
                <w:sz w:val="20"/>
                <w:szCs w:val="20"/>
              </w:rPr>
              <w:t>Approval Reference</w:t>
            </w:r>
          </w:p>
        </w:tc>
      </w:tr>
      <w:tr w:rsidR="001F2371" w:rsidRPr="001C69A0" w:rsidTr="001C69A0">
        <w:trPr>
          <w:cantSplit/>
          <w:trHeight w:val="20"/>
        </w:trPr>
        <w:tc>
          <w:tcPr>
            <w:tcW w:w="1838" w:type="dxa"/>
          </w:tcPr>
          <w:p w:rsidR="001F2371" w:rsidRPr="001C69A0" w:rsidRDefault="001F2371" w:rsidP="001C69A0">
            <w:pPr>
              <w:spacing w:after="0" w:line="240" w:lineRule="auto"/>
              <w:rPr>
                <w:sz w:val="20"/>
                <w:szCs w:val="20"/>
              </w:rPr>
            </w:pPr>
            <w:r w:rsidRPr="001C69A0">
              <w:rPr>
                <w:sz w:val="20"/>
                <w:szCs w:val="20"/>
              </w:rPr>
              <w:t>Aliabbas Khambata</w:t>
            </w:r>
          </w:p>
        </w:tc>
        <w:tc>
          <w:tcPr>
            <w:tcW w:w="1814" w:type="dxa"/>
          </w:tcPr>
          <w:p w:rsidR="001F2371" w:rsidRPr="001C69A0" w:rsidRDefault="001F2371" w:rsidP="001C69A0">
            <w:pPr>
              <w:spacing w:after="0" w:line="240" w:lineRule="auto"/>
              <w:rPr>
                <w:sz w:val="20"/>
                <w:szCs w:val="20"/>
              </w:rPr>
            </w:pPr>
            <w:r w:rsidRPr="001C69A0">
              <w:rPr>
                <w:sz w:val="20"/>
                <w:szCs w:val="20"/>
              </w:rPr>
              <w:t>Project Manager</w:t>
            </w:r>
          </w:p>
        </w:tc>
        <w:tc>
          <w:tcPr>
            <w:tcW w:w="1276" w:type="dxa"/>
          </w:tcPr>
          <w:p w:rsidR="001F2371" w:rsidRPr="001C69A0" w:rsidRDefault="001F2371" w:rsidP="001C69A0">
            <w:pPr>
              <w:spacing w:after="0" w:line="240" w:lineRule="auto"/>
              <w:rPr>
                <w:sz w:val="20"/>
                <w:szCs w:val="20"/>
              </w:rPr>
            </w:pPr>
          </w:p>
        </w:tc>
        <w:tc>
          <w:tcPr>
            <w:tcW w:w="1134" w:type="dxa"/>
          </w:tcPr>
          <w:p w:rsidR="001F2371" w:rsidRPr="001C69A0" w:rsidRDefault="001F2371" w:rsidP="001C69A0">
            <w:pPr>
              <w:spacing w:after="0" w:line="240" w:lineRule="auto"/>
              <w:rPr>
                <w:sz w:val="20"/>
                <w:szCs w:val="20"/>
              </w:rPr>
            </w:pPr>
          </w:p>
        </w:tc>
        <w:tc>
          <w:tcPr>
            <w:tcW w:w="1843" w:type="dxa"/>
          </w:tcPr>
          <w:p w:rsidR="001F2371" w:rsidRPr="001C69A0" w:rsidRDefault="001F2371" w:rsidP="001C69A0">
            <w:pPr>
              <w:spacing w:after="0" w:line="240" w:lineRule="auto"/>
              <w:rPr>
                <w:sz w:val="20"/>
                <w:szCs w:val="20"/>
              </w:rPr>
            </w:pPr>
          </w:p>
        </w:tc>
        <w:tc>
          <w:tcPr>
            <w:tcW w:w="2350" w:type="dxa"/>
          </w:tcPr>
          <w:p w:rsidR="001F2371" w:rsidRPr="001C69A0" w:rsidRDefault="001F2371" w:rsidP="001C69A0">
            <w:pPr>
              <w:spacing w:after="0" w:line="240" w:lineRule="auto"/>
              <w:rPr>
                <w:sz w:val="20"/>
                <w:szCs w:val="20"/>
              </w:rPr>
            </w:pPr>
          </w:p>
        </w:tc>
      </w:tr>
      <w:tr w:rsidR="001F2371" w:rsidRPr="001C69A0" w:rsidTr="001C69A0">
        <w:trPr>
          <w:cantSplit/>
          <w:trHeight w:val="20"/>
        </w:trPr>
        <w:tc>
          <w:tcPr>
            <w:tcW w:w="1838" w:type="dxa"/>
          </w:tcPr>
          <w:p w:rsidR="001F2371" w:rsidRPr="001C69A0" w:rsidRDefault="001F2371" w:rsidP="001C69A0">
            <w:pPr>
              <w:spacing w:after="0" w:line="240" w:lineRule="auto"/>
              <w:rPr>
                <w:sz w:val="20"/>
                <w:szCs w:val="20"/>
              </w:rPr>
            </w:pPr>
            <w:r w:rsidRPr="001C69A0">
              <w:rPr>
                <w:sz w:val="20"/>
                <w:szCs w:val="20"/>
              </w:rPr>
              <w:t>Aditya Nalla</w:t>
            </w:r>
          </w:p>
        </w:tc>
        <w:tc>
          <w:tcPr>
            <w:tcW w:w="1814" w:type="dxa"/>
          </w:tcPr>
          <w:p w:rsidR="001F2371" w:rsidRPr="001C69A0" w:rsidRDefault="001F2371" w:rsidP="001C69A0">
            <w:pPr>
              <w:spacing w:after="0" w:line="240" w:lineRule="auto"/>
              <w:rPr>
                <w:sz w:val="20"/>
                <w:szCs w:val="20"/>
              </w:rPr>
            </w:pPr>
            <w:r w:rsidRPr="001C69A0">
              <w:rPr>
                <w:sz w:val="20"/>
                <w:szCs w:val="20"/>
              </w:rPr>
              <w:t>Delivery Manager</w:t>
            </w:r>
          </w:p>
        </w:tc>
        <w:tc>
          <w:tcPr>
            <w:tcW w:w="1276" w:type="dxa"/>
          </w:tcPr>
          <w:p w:rsidR="001F2371" w:rsidRPr="001C69A0" w:rsidRDefault="001F2371" w:rsidP="001C69A0">
            <w:pPr>
              <w:spacing w:after="0" w:line="240" w:lineRule="auto"/>
              <w:rPr>
                <w:sz w:val="20"/>
                <w:szCs w:val="20"/>
              </w:rPr>
            </w:pPr>
          </w:p>
        </w:tc>
        <w:tc>
          <w:tcPr>
            <w:tcW w:w="1134" w:type="dxa"/>
          </w:tcPr>
          <w:p w:rsidR="001F2371" w:rsidRPr="001C69A0" w:rsidRDefault="001F2371" w:rsidP="001C69A0">
            <w:pPr>
              <w:spacing w:after="0" w:line="240" w:lineRule="auto"/>
              <w:rPr>
                <w:sz w:val="20"/>
                <w:szCs w:val="20"/>
              </w:rPr>
            </w:pPr>
          </w:p>
        </w:tc>
        <w:tc>
          <w:tcPr>
            <w:tcW w:w="1843" w:type="dxa"/>
          </w:tcPr>
          <w:p w:rsidR="001F2371" w:rsidRPr="001C69A0" w:rsidRDefault="001F2371" w:rsidP="001C69A0">
            <w:pPr>
              <w:spacing w:after="0" w:line="240" w:lineRule="auto"/>
              <w:rPr>
                <w:sz w:val="20"/>
                <w:szCs w:val="20"/>
              </w:rPr>
            </w:pPr>
          </w:p>
        </w:tc>
        <w:tc>
          <w:tcPr>
            <w:tcW w:w="2350" w:type="dxa"/>
          </w:tcPr>
          <w:p w:rsidR="001F2371" w:rsidRPr="001C69A0" w:rsidRDefault="001F2371" w:rsidP="001C69A0">
            <w:pPr>
              <w:spacing w:after="0" w:line="240" w:lineRule="auto"/>
              <w:rPr>
                <w:sz w:val="20"/>
                <w:szCs w:val="20"/>
              </w:rPr>
            </w:pPr>
          </w:p>
        </w:tc>
      </w:tr>
      <w:tr w:rsidR="001F2371" w:rsidRPr="001C69A0" w:rsidTr="001C69A0">
        <w:trPr>
          <w:cantSplit/>
          <w:trHeight w:val="20"/>
        </w:trPr>
        <w:tc>
          <w:tcPr>
            <w:tcW w:w="1838" w:type="dxa"/>
          </w:tcPr>
          <w:p w:rsidR="001F2371" w:rsidRPr="001C69A0" w:rsidRDefault="001F2371" w:rsidP="001C69A0">
            <w:pPr>
              <w:spacing w:after="0" w:line="240" w:lineRule="auto"/>
              <w:rPr>
                <w:sz w:val="20"/>
                <w:szCs w:val="20"/>
              </w:rPr>
            </w:pPr>
            <w:r w:rsidRPr="001C69A0">
              <w:rPr>
                <w:sz w:val="20"/>
                <w:szCs w:val="20"/>
              </w:rPr>
              <w:t>Abhishek Saini</w:t>
            </w:r>
          </w:p>
        </w:tc>
        <w:tc>
          <w:tcPr>
            <w:tcW w:w="1814" w:type="dxa"/>
          </w:tcPr>
          <w:p w:rsidR="001F2371" w:rsidRPr="001C69A0" w:rsidRDefault="001F2371" w:rsidP="001C69A0">
            <w:pPr>
              <w:spacing w:after="0" w:line="240" w:lineRule="auto"/>
              <w:rPr>
                <w:sz w:val="20"/>
                <w:szCs w:val="20"/>
              </w:rPr>
            </w:pPr>
            <w:r w:rsidRPr="001C69A0">
              <w:rPr>
                <w:sz w:val="20"/>
                <w:szCs w:val="20"/>
              </w:rPr>
              <w:t>Business Analyst</w:t>
            </w:r>
          </w:p>
        </w:tc>
        <w:tc>
          <w:tcPr>
            <w:tcW w:w="1276" w:type="dxa"/>
          </w:tcPr>
          <w:p w:rsidR="001F2371" w:rsidRPr="001C69A0" w:rsidRDefault="001F2371" w:rsidP="001C69A0">
            <w:pPr>
              <w:spacing w:after="0" w:line="240" w:lineRule="auto"/>
              <w:rPr>
                <w:sz w:val="20"/>
                <w:szCs w:val="20"/>
              </w:rPr>
            </w:pPr>
          </w:p>
        </w:tc>
        <w:tc>
          <w:tcPr>
            <w:tcW w:w="1134" w:type="dxa"/>
          </w:tcPr>
          <w:p w:rsidR="001F2371" w:rsidRPr="001C69A0" w:rsidRDefault="001F2371" w:rsidP="001C69A0">
            <w:pPr>
              <w:spacing w:after="0" w:line="240" w:lineRule="auto"/>
              <w:rPr>
                <w:sz w:val="20"/>
                <w:szCs w:val="20"/>
              </w:rPr>
            </w:pPr>
          </w:p>
        </w:tc>
        <w:tc>
          <w:tcPr>
            <w:tcW w:w="1843" w:type="dxa"/>
          </w:tcPr>
          <w:p w:rsidR="001F2371" w:rsidRPr="001C69A0" w:rsidRDefault="001F2371" w:rsidP="001C69A0">
            <w:pPr>
              <w:spacing w:after="0" w:line="240" w:lineRule="auto"/>
              <w:rPr>
                <w:sz w:val="20"/>
                <w:szCs w:val="20"/>
              </w:rPr>
            </w:pPr>
          </w:p>
        </w:tc>
        <w:tc>
          <w:tcPr>
            <w:tcW w:w="2350" w:type="dxa"/>
          </w:tcPr>
          <w:p w:rsidR="001F2371" w:rsidRPr="001C69A0" w:rsidRDefault="001F2371" w:rsidP="001C69A0">
            <w:pPr>
              <w:spacing w:after="0" w:line="240" w:lineRule="auto"/>
              <w:rPr>
                <w:sz w:val="20"/>
                <w:szCs w:val="20"/>
              </w:rPr>
            </w:pPr>
          </w:p>
        </w:tc>
      </w:tr>
      <w:tr w:rsidR="001F2371" w:rsidRPr="001C69A0" w:rsidTr="001C69A0">
        <w:trPr>
          <w:cantSplit/>
          <w:trHeight w:val="20"/>
        </w:trPr>
        <w:tc>
          <w:tcPr>
            <w:tcW w:w="1838" w:type="dxa"/>
          </w:tcPr>
          <w:p w:rsidR="001F2371" w:rsidRPr="001C69A0" w:rsidRDefault="001F2371" w:rsidP="001C69A0">
            <w:pPr>
              <w:spacing w:after="0" w:line="240" w:lineRule="auto"/>
              <w:rPr>
                <w:sz w:val="20"/>
                <w:szCs w:val="20"/>
              </w:rPr>
            </w:pPr>
          </w:p>
        </w:tc>
        <w:tc>
          <w:tcPr>
            <w:tcW w:w="1814" w:type="dxa"/>
          </w:tcPr>
          <w:p w:rsidR="001F2371" w:rsidRPr="001C69A0" w:rsidRDefault="001F2371" w:rsidP="001C69A0">
            <w:pPr>
              <w:spacing w:after="0" w:line="240" w:lineRule="auto"/>
              <w:rPr>
                <w:sz w:val="20"/>
                <w:szCs w:val="20"/>
              </w:rPr>
            </w:pPr>
          </w:p>
        </w:tc>
        <w:tc>
          <w:tcPr>
            <w:tcW w:w="1276" w:type="dxa"/>
          </w:tcPr>
          <w:p w:rsidR="001F2371" w:rsidRPr="001C69A0" w:rsidRDefault="001F2371" w:rsidP="001C69A0">
            <w:pPr>
              <w:spacing w:after="0" w:line="240" w:lineRule="auto"/>
              <w:rPr>
                <w:sz w:val="20"/>
                <w:szCs w:val="20"/>
              </w:rPr>
            </w:pPr>
          </w:p>
        </w:tc>
        <w:tc>
          <w:tcPr>
            <w:tcW w:w="1134" w:type="dxa"/>
          </w:tcPr>
          <w:p w:rsidR="001F2371" w:rsidRPr="001C69A0" w:rsidRDefault="001F2371" w:rsidP="001C69A0">
            <w:pPr>
              <w:spacing w:after="0" w:line="240" w:lineRule="auto"/>
              <w:rPr>
                <w:sz w:val="20"/>
                <w:szCs w:val="20"/>
              </w:rPr>
            </w:pPr>
          </w:p>
        </w:tc>
        <w:tc>
          <w:tcPr>
            <w:tcW w:w="1843" w:type="dxa"/>
          </w:tcPr>
          <w:p w:rsidR="001F2371" w:rsidRPr="001C69A0" w:rsidRDefault="001F2371" w:rsidP="001C69A0">
            <w:pPr>
              <w:spacing w:after="0" w:line="240" w:lineRule="auto"/>
              <w:rPr>
                <w:sz w:val="20"/>
                <w:szCs w:val="20"/>
              </w:rPr>
            </w:pPr>
          </w:p>
        </w:tc>
        <w:tc>
          <w:tcPr>
            <w:tcW w:w="2350" w:type="dxa"/>
          </w:tcPr>
          <w:p w:rsidR="001F2371" w:rsidRPr="001C69A0" w:rsidRDefault="001F2371" w:rsidP="001C69A0">
            <w:pPr>
              <w:spacing w:after="0" w:line="240" w:lineRule="auto"/>
              <w:rPr>
                <w:sz w:val="20"/>
                <w:szCs w:val="20"/>
              </w:rPr>
            </w:pPr>
          </w:p>
        </w:tc>
      </w:tr>
    </w:tbl>
    <w:p w:rsidR="00D973BC" w:rsidRDefault="00D973BC" w:rsidP="001C69A0">
      <w:pPr>
        <w:spacing w:after="0"/>
        <w:rPr>
          <w:b/>
        </w:rPr>
      </w:pPr>
    </w:p>
    <w:p w:rsidR="000D0979" w:rsidRDefault="000D0979" w:rsidP="00D973BC">
      <w:pPr>
        <w:rPr>
          <w:b/>
        </w:rPr>
      </w:pPr>
    </w:p>
    <w:p w:rsidR="000D0979" w:rsidRDefault="000D0979" w:rsidP="00D973BC">
      <w:pPr>
        <w:rPr>
          <w:b/>
        </w:rPr>
      </w:pPr>
    </w:p>
    <w:p w:rsidR="000D0979" w:rsidRDefault="000D0979" w:rsidP="00D973BC">
      <w:pPr>
        <w:rPr>
          <w:b/>
        </w:rPr>
      </w:pPr>
    </w:p>
    <w:p w:rsidR="000D0979" w:rsidRDefault="000D0979" w:rsidP="00D973BC">
      <w:pPr>
        <w:rPr>
          <w:b/>
        </w:rPr>
      </w:pPr>
    </w:p>
    <w:p w:rsidR="000D0979" w:rsidRDefault="000D0979" w:rsidP="00D973BC">
      <w:pPr>
        <w:rPr>
          <w:b/>
        </w:rPr>
      </w:pPr>
    </w:p>
    <w:p w:rsidR="000D0979" w:rsidRDefault="000D0979" w:rsidP="00D973BC">
      <w:pPr>
        <w:rPr>
          <w:b/>
        </w:rPr>
      </w:pPr>
    </w:p>
    <w:p w:rsidR="000D0979" w:rsidRDefault="000D0979" w:rsidP="00D973BC">
      <w:pPr>
        <w:rPr>
          <w:b/>
        </w:rPr>
      </w:pPr>
    </w:p>
    <w:p w:rsidR="000D0979" w:rsidRDefault="000D0979" w:rsidP="00D973BC">
      <w:pPr>
        <w:rPr>
          <w:b/>
        </w:rPr>
      </w:pPr>
    </w:p>
    <w:p w:rsidR="000D0979" w:rsidRDefault="000D0979" w:rsidP="00D973BC">
      <w:pPr>
        <w:rPr>
          <w:b/>
        </w:rPr>
      </w:pPr>
    </w:p>
    <w:p w:rsidR="000D0979" w:rsidRDefault="000D0979" w:rsidP="00D973BC">
      <w:pPr>
        <w:rPr>
          <w:b/>
        </w:rPr>
      </w:pPr>
    </w:p>
    <w:p w:rsidR="000D0979" w:rsidRDefault="000D0979" w:rsidP="00D973BC">
      <w:pPr>
        <w:rPr>
          <w:b/>
        </w:rPr>
      </w:pPr>
    </w:p>
    <w:p w:rsidR="000D0979" w:rsidRDefault="000D0979" w:rsidP="00D973BC">
      <w:pPr>
        <w:rPr>
          <w:b/>
        </w:rPr>
      </w:pPr>
    </w:p>
    <w:p w:rsidR="001C69A0" w:rsidRDefault="001C69A0" w:rsidP="00D973BC">
      <w:pPr>
        <w:rPr>
          <w:b/>
        </w:rPr>
      </w:pPr>
    </w:p>
    <w:p w:rsidR="001C69A0" w:rsidRDefault="001C69A0" w:rsidP="00D973BC">
      <w:pPr>
        <w:rPr>
          <w:b/>
        </w:rPr>
      </w:pPr>
    </w:p>
    <w:p w:rsidR="001C69A0" w:rsidRDefault="001C69A0" w:rsidP="00D973BC">
      <w:pPr>
        <w:rPr>
          <w:b/>
        </w:rPr>
      </w:pPr>
    </w:p>
    <w:p w:rsidR="001C69A0" w:rsidRDefault="001C69A0" w:rsidP="00D973BC">
      <w:pPr>
        <w:rPr>
          <w:b/>
        </w:rPr>
      </w:pPr>
    </w:p>
    <w:p w:rsidR="001C69A0" w:rsidRDefault="001C69A0" w:rsidP="00D973BC">
      <w:pPr>
        <w:rPr>
          <w:b/>
        </w:rPr>
      </w:pPr>
    </w:p>
    <w:p w:rsidR="001C69A0" w:rsidRDefault="001C69A0" w:rsidP="00D973BC">
      <w:pPr>
        <w:rPr>
          <w:b/>
        </w:rPr>
      </w:pPr>
    </w:p>
    <w:p w:rsidR="00DE34DB" w:rsidRDefault="00DE34DB">
      <w:pPr>
        <w:spacing w:after="0" w:line="240" w:lineRule="auto"/>
        <w:rPr>
          <w:rFonts w:ascii="Calibri" w:hAnsi="Calibri" w:cs="Calibri"/>
          <w:b/>
          <w:bCs/>
          <w:sz w:val="28"/>
          <w:szCs w:val="40"/>
        </w:rPr>
      </w:pPr>
    </w:p>
    <w:p w:rsidR="00D64534" w:rsidRPr="002E7EAF" w:rsidRDefault="00D64534" w:rsidP="00D64534">
      <w:pPr>
        <w:spacing w:after="0"/>
        <w:jc w:val="both"/>
        <w:rPr>
          <w:rFonts w:ascii="Calibri" w:hAnsi="Calibri" w:cs="Calibri"/>
          <w:b/>
          <w:bCs/>
          <w:sz w:val="28"/>
          <w:szCs w:val="40"/>
        </w:rPr>
      </w:pPr>
      <w:r w:rsidRPr="002E7EAF">
        <w:rPr>
          <w:rFonts w:ascii="Calibri" w:hAnsi="Calibri" w:cs="Calibri"/>
          <w:b/>
          <w:bCs/>
          <w:sz w:val="28"/>
          <w:szCs w:val="40"/>
        </w:rPr>
        <w:t>Table of Contents</w:t>
      </w:r>
    </w:p>
    <w:p w:rsidR="009F729D" w:rsidRDefault="00224643">
      <w:pPr>
        <w:pStyle w:val="TOC1"/>
        <w:tabs>
          <w:tab w:val="left" w:pos="440"/>
          <w:tab w:val="right" w:leader="dot" w:pos="10083"/>
        </w:tabs>
        <w:rPr>
          <w:rFonts w:eastAsiaTheme="minorEastAsia" w:cstheme="minorBidi"/>
          <w:b w:val="0"/>
          <w:bCs w:val="0"/>
          <w:caps w:val="0"/>
          <w:noProof/>
          <w:color w:val="auto"/>
          <w:sz w:val="22"/>
          <w:szCs w:val="22"/>
          <w:lang w:val="en-GB" w:eastAsia="zh-CN"/>
        </w:rPr>
      </w:pPr>
      <w:r w:rsidRPr="00224643">
        <w:rPr>
          <w:b w:val="0"/>
        </w:rPr>
        <w:fldChar w:fldCharType="begin"/>
      </w:r>
      <w:r w:rsidR="00D64534">
        <w:rPr>
          <w:b w:val="0"/>
        </w:rPr>
        <w:instrText xml:space="preserve"> TOC \o "1-3" \h \z \u </w:instrText>
      </w:r>
      <w:r w:rsidRPr="00224643">
        <w:rPr>
          <w:b w:val="0"/>
        </w:rPr>
        <w:fldChar w:fldCharType="separate"/>
      </w:r>
      <w:hyperlink w:anchor="_Toc502737572" w:history="1">
        <w:r w:rsidR="009F729D" w:rsidRPr="00460B12">
          <w:rPr>
            <w:rStyle w:val="Hyperlink"/>
            <w:noProof/>
            <w:kern w:val="28"/>
          </w:rPr>
          <w:t>1</w:t>
        </w:r>
        <w:r w:rsidR="009F729D">
          <w:rPr>
            <w:rFonts w:eastAsiaTheme="minorEastAsia" w:cstheme="minorBidi"/>
            <w:b w:val="0"/>
            <w:bCs w:val="0"/>
            <w:caps w:val="0"/>
            <w:noProof/>
            <w:color w:val="auto"/>
            <w:sz w:val="22"/>
            <w:szCs w:val="22"/>
            <w:lang w:val="en-GB" w:eastAsia="zh-CN"/>
          </w:rPr>
          <w:tab/>
        </w:r>
        <w:r w:rsidR="009F729D" w:rsidRPr="00460B12">
          <w:rPr>
            <w:rStyle w:val="Hyperlink"/>
            <w:noProof/>
            <w:kern w:val="28"/>
          </w:rPr>
          <w:t>Purpose</w:t>
        </w:r>
        <w:r w:rsidR="009F729D">
          <w:rPr>
            <w:noProof/>
            <w:webHidden/>
          </w:rPr>
          <w:tab/>
        </w:r>
        <w:r w:rsidR="009F729D">
          <w:rPr>
            <w:noProof/>
            <w:webHidden/>
          </w:rPr>
          <w:fldChar w:fldCharType="begin"/>
        </w:r>
        <w:r w:rsidR="009F729D">
          <w:rPr>
            <w:noProof/>
            <w:webHidden/>
          </w:rPr>
          <w:instrText xml:space="preserve"> PAGEREF _Toc502737572 \h </w:instrText>
        </w:r>
        <w:r w:rsidR="009F729D">
          <w:rPr>
            <w:noProof/>
            <w:webHidden/>
          </w:rPr>
        </w:r>
        <w:r w:rsidR="009F729D">
          <w:rPr>
            <w:noProof/>
            <w:webHidden/>
          </w:rPr>
          <w:fldChar w:fldCharType="separate"/>
        </w:r>
        <w:r w:rsidR="009F729D">
          <w:rPr>
            <w:noProof/>
            <w:webHidden/>
          </w:rPr>
          <w:t>7</w:t>
        </w:r>
        <w:r w:rsidR="009F729D">
          <w:rPr>
            <w:noProof/>
            <w:webHidden/>
          </w:rPr>
          <w:fldChar w:fldCharType="end"/>
        </w:r>
      </w:hyperlink>
    </w:p>
    <w:p w:rsidR="009F729D" w:rsidRDefault="009F729D">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502737573" w:history="1">
        <w:r w:rsidRPr="00460B12">
          <w:rPr>
            <w:rStyle w:val="Hyperlink"/>
            <w:noProof/>
            <w:kern w:val="28"/>
          </w:rPr>
          <w:t>2</w:t>
        </w:r>
        <w:r>
          <w:rPr>
            <w:rFonts w:eastAsiaTheme="minorEastAsia" w:cstheme="minorBidi"/>
            <w:b w:val="0"/>
            <w:bCs w:val="0"/>
            <w:caps w:val="0"/>
            <w:noProof/>
            <w:color w:val="auto"/>
            <w:sz w:val="22"/>
            <w:szCs w:val="22"/>
            <w:lang w:val="en-GB" w:eastAsia="zh-CN"/>
          </w:rPr>
          <w:tab/>
        </w:r>
        <w:r w:rsidRPr="00460B12">
          <w:rPr>
            <w:rStyle w:val="Hyperlink"/>
            <w:noProof/>
          </w:rPr>
          <w:t>Problem / Purpose Statement</w:t>
        </w:r>
        <w:r>
          <w:rPr>
            <w:noProof/>
            <w:webHidden/>
          </w:rPr>
          <w:tab/>
        </w:r>
        <w:r>
          <w:rPr>
            <w:noProof/>
            <w:webHidden/>
          </w:rPr>
          <w:fldChar w:fldCharType="begin"/>
        </w:r>
        <w:r>
          <w:rPr>
            <w:noProof/>
            <w:webHidden/>
          </w:rPr>
          <w:instrText xml:space="preserve"> PAGEREF _Toc502737573 \h </w:instrText>
        </w:r>
        <w:r>
          <w:rPr>
            <w:noProof/>
            <w:webHidden/>
          </w:rPr>
        </w:r>
        <w:r>
          <w:rPr>
            <w:noProof/>
            <w:webHidden/>
          </w:rPr>
          <w:fldChar w:fldCharType="separate"/>
        </w:r>
        <w:r>
          <w:rPr>
            <w:noProof/>
            <w:webHidden/>
          </w:rPr>
          <w:t>8</w:t>
        </w:r>
        <w:r>
          <w:rPr>
            <w:noProof/>
            <w:webHidden/>
          </w:rPr>
          <w:fldChar w:fldCharType="end"/>
        </w:r>
      </w:hyperlink>
    </w:p>
    <w:p w:rsidR="009F729D" w:rsidRDefault="009F729D">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502737574" w:history="1">
        <w:r w:rsidRPr="00460B12">
          <w:rPr>
            <w:rStyle w:val="Hyperlink"/>
            <w:noProof/>
            <w:kern w:val="28"/>
          </w:rPr>
          <w:t>3</w:t>
        </w:r>
        <w:r>
          <w:rPr>
            <w:rFonts w:eastAsiaTheme="minorEastAsia" w:cstheme="minorBidi"/>
            <w:b w:val="0"/>
            <w:bCs w:val="0"/>
            <w:caps w:val="0"/>
            <w:noProof/>
            <w:color w:val="auto"/>
            <w:sz w:val="22"/>
            <w:szCs w:val="22"/>
            <w:lang w:val="en-GB" w:eastAsia="zh-CN"/>
          </w:rPr>
          <w:tab/>
        </w:r>
        <w:r w:rsidRPr="00460B12">
          <w:rPr>
            <w:rStyle w:val="Hyperlink"/>
            <w:noProof/>
            <w:kern w:val="28"/>
          </w:rPr>
          <w:t>Scope</w:t>
        </w:r>
        <w:r>
          <w:rPr>
            <w:noProof/>
            <w:webHidden/>
          </w:rPr>
          <w:tab/>
        </w:r>
        <w:r>
          <w:rPr>
            <w:noProof/>
            <w:webHidden/>
          </w:rPr>
          <w:fldChar w:fldCharType="begin"/>
        </w:r>
        <w:r>
          <w:rPr>
            <w:noProof/>
            <w:webHidden/>
          </w:rPr>
          <w:instrText xml:space="preserve"> PAGEREF _Toc502737574 \h </w:instrText>
        </w:r>
        <w:r>
          <w:rPr>
            <w:noProof/>
            <w:webHidden/>
          </w:rPr>
        </w:r>
        <w:r>
          <w:rPr>
            <w:noProof/>
            <w:webHidden/>
          </w:rPr>
          <w:fldChar w:fldCharType="separate"/>
        </w:r>
        <w:r>
          <w:rPr>
            <w:noProof/>
            <w:webHidden/>
          </w:rPr>
          <w:t>9</w:t>
        </w:r>
        <w:r>
          <w:rPr>
            <w:noProof/>
            <w:webHidden/>
          </w:rPr>
          <w:fldChar w:fldCharType="end"/>
        </w:r>
      </w:hyperlink>
    </w:p>
    <w:p w:rsidR="009F729D" w:rsidRDefault="009F729D">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502737575" w:history="1">
        <w:r w:rsidRPr="00460B12">
          <w:rPr>
            <w:rStyle w:val="Hyperlink"/>
            <w:noProof/>
            <w:kern w:val="28"/>
          </w:rPr>
          <w:t>4</w:t>
        </w:r>
        <w:r>
          <w:rPr>
            <w:rFonts w:eastAsiaTheme="minorEastAsia" w:cstheme="minorBidi"/>
            <w:b w:val="0"/>
            <w:bCs w:val="0"/>
            <w:caps w:val="0"/>
            <w:noProof/>
            <w:color w:val="auto"/>
            <w:sz w:val="22"/>
            <w:szCs w:val="22"/>
            <w:lang w:val="en-GB" w:eastAsia="zh-CN"/>
          </w:rPr>
          <w:tab/>
        </w:r>
        <w:r w:rsidRPr="00460B12">
          <w:rPr>
            <w:rStyle w:val="Hyperlink"/>
            <w:noProof/>
            <w:kern w:val="28"/>
          </w:rPr>
          <w:t>Benefits</w:t>
        </w:r>
        <w:r>
          <w:rPr>
            <w:noProof/>
            <w:webHidden/>
          </w:rPr>
          <w:tab/>
        </w:r>
        <w:r>
          <w:rPr>
            <w:noProof/>
            <w:webHidden/>
          </w:rPr>
          <w:fldChar w:fldCharType="begin"/>
        </w:r>
        <w:r>
          <w:rPr>
            <w:noProof/>
            <w:webHidden/>
          </w:rPr>
          <w:instrText xml:space="preserve"> PAGEREF _Toc502737575 \h </w:instrText>
        </w:r>
        <w:r>
          <w:rPr>
            <w:noProof/>
            <w:webHidden/>
          </w:rPr>
        </w:r>
        <w:r>
          <w:rPr>
            <w:noProof/>
            <w:webHidden/>
          </w:rPr>
          <w:fldChar w:fldCharType="separate"/>
        </w:r>
        <w:r>
          <w:rPr>
            <w:noProof/>
            <w:webHidden/>
          </w:rPr>
          <w:t>10</w:t>
        </w:r>
        <w:r>
          <w:rPr>
            <w:noProof/>
            <w:webHidden/>
          </w:rPr>
          <w:fldChar w:fldCharType="end"/>
        </w:r>
      </w:hyperlink>
    </w:p>
    <w:p w:rsidR="009F729D" w:rsidRDefault="009F729D">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502737576" w:history="1">
        <w:r w:rsidRPr="00460B12">
          <w:rPr>
            <w:rStyle w:val="Hyperlink"/>
            <w:noProof/>
            <w:kern w:val="28"/>
          </w:rPr>
          <w:t>5</w:t>
        </w:r>
        <w:r>
          <w:rPr>
            <w:rFonts w:eastAsiaTheme="minorEastAsia" w:cstheme="minorBidi"/>
            <w:b w:val="0"/>
            <w:bCs w:val="0"/>
            <w:caps w:val="0"/>
            <w:noProof/>
            <w:color w:val="auto"/>
            <w:sz w:val="22"/>
            <w:szCs w:val="22"/>
            <w:lang w:val="en-GB" w:eastAsia="zh-CN"/>
          </w:rPr>
          <w:tab/>
        </w:r>
        <w:r w:rsidRPr="00460B12">
          <w:rPr>
            <w:rStyle w:val="Hyperlink"/>
            <w:noProof/>
            <w:kern w:val="28"/>
          </w:rPr>
          <w:t>Glossary</w:t>
        </w:r>
        <w:r>
          <w:rPr>
            <w:noProof/>
            <w:webHidden/>
          </w:rPr>
          <w:tab/>
        </w:r>
        <w:r>
          <w:rPr>
            <w:noProof/>
            <w:webHidden/>
          </w:rPr>
          <w:fldChar w:fldCharType="begin"/>
        </w:r>
        <w:r>
          <w:rPr>
            <w:noProof/>
            <w:webHidden/>
          </w:rPr>
          <w:instrText xml:space="preserve"> PAGEREF _Toc502737576 \h </w:instrText>
        </w:r>
        <w:r>
          <w:rPr>
            <w:noProof/>
            <w:webHidden/>
          </w:rPr>
        </w:r>
        <w:r>
          <w:rPr>
            <w:noProof/>
            <w:webHidden/>
          </w:rPr>
          <w:fldChar w:fldCharType="separate"/>
        </w:r>
        <w:r>
          <w:rPr>
            <w:noProof/>
            <w:webHidden/>
          </w:rPr>
          <w:t>11</w:t>
        </w:r>
        <w:r>
          <w:rPr>
            <w:noProof/>
            <w:webHidden/>
          </w:rPr>
          <w:fldChar w:fldCharType="end"/>
        </w:r>
      </w:hyperlink>
    </w:p>
    <w:p w:rsidR="009F729D" w:rsidRDefault="009F729D">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502737577" w:history="1">
        <w:r w:rsidRPr="00460B12">
          <w:rPr>
            <w:rStyle w:val="Hyperlink"/>
            <w:noProof/>
          </w:rPr>
          <w:t>6</w:t>
        </w:r>
        <w:r>
          <w:rPr>
            <w:rFonts w:eastAsiaTheme="minorEastAsia" w:cstheme="minorBidi"/>
            <w:b w:val="0"/>
            <w:bCs w:val="0"/>
            <w:caps w:val="0"/>
            <w:noProof/>
            <w:color w:val="auto"/>
            <w:sz w:val="22"/>
            <w:szCs w:val="22"/>
            <w:lang w:val="en-GB" w:eastAsia="zh-CN"/>
          </w:rPr>
          <w:tab/>
        </w:r>
        <w:r w:rsidRPr="00460B12">
          <w:rPr>
            <w:rStyle w:val="Hyperlink"/>
            <w:noProof/>
          </w:rPr>
          <w:t>Business Process</w:t>
        </w:r>
        <w:r>
          <w:rPr>
            <w:noProof/>
            <w:webHidden/>
          </w:rPr>
          <w:tab/>
        </w:r>
        <w:r>
          <w:rPr>
            <w:noProof/>
            <w:webHidden/>
          </w:rPr>
          <w:fldChar w:fldCharType="begin"/>
        </w:r>
        <w:r>
          <w:rPr>
            <w:noProof/>
            <w:webHidden/>
          </w:rPr>
          <w:instrText xml:space="preserve"> PAGEREF _Toc502737577 \h </w:instrText>
        </w:r>
        <w:r>
          <w:rPr>
            <w:noProof/>
            <w:webHidden/>
          </w:rPr>
        </w:r>
        <w:r>
          <w:rPr>
            <w:noProof/>
            <w:webHidden/>
          </w:rPr>
          <w:fldChar w:fldCharType="separate"/>
        </w:r>
        <w:r>
          <w:rPr>
            <w:noProof/>
            <w:webHidden/>
          </w:rPr>
          <w:t>12</w:t>
        </w:r>
        <w:r>
          <w:rPr>
            <w:noProof/>
            <w:webHidden/>
          </w:rPr>
          <w:fldChar w:fldCharType="end"/>
        </w:r>
      </w:hyperlink>
    </w:p>
    <w:p w:rsidR="009F729D" w:rsidRDefault="009F729D">
      <w:pPr>
        <w:pStyle w:val="TOC2"/>
        <w:tabs>
          <w:tab w:val="left" w:pos="880"/>
          <w:tab w:val="right" w:leader="dot" w:pos="10083"/>
        </w:tabs>
        <w:rPr>
          <w:rFonts w:eastAsiaTheme="minorEastAsia" w:cstheme="minorBidi"/>
          <w:smallCaps w:val="0"/>
          <w:noProof/>
          <w:color w:val="auto"/>
          <w:sz w:val="22"/>
          <w:szCs w:val="22"/>
          <w:lang w:val="en-GB" w:eastAsia="zh-CN"/>
        </w:rPr>
      </w:pPr>
      <w:hyperlink w:anchor="_Toc502737578" w:history="1">
        <w:r w:rsidRPr="00460B12">
          <w:rPr>
            <w:rStyle w:val="Hyperlink"/>
            <w:noProof/>
          </w:rPr>
          <w:t>6.1</w:t>
        </w:r>
        <w:r>
          <w:rPr>
            <w:rFonts w:eastAsiaTheme="minorEastAsia" w:cstheme="minorBidi"/>
            <w:smallCaps w:val="0"/>
            <w:noProof/>
            <w:color w:val="auto"/>
            <w:sz w:val="22"/>
            <w:szCs w:val="22"/>
            <w:lang w:val="en-GB" w:eastAsia="zh-CN"/>
          </w:rPr>
          <w:tab/>
        </w:r>
        <w:r w:rsidRPr="00460B12">
          <w:rPr>
            <w:rStyle w:val="Hyperlink"/>
            <w:noProof/>
          </w:rPr>
          <w:t>Current Business Process</w:t>
        </w:r>
        <w:r>
          <w:rPr>
            <w:noProof/>
            <w:webHidden/>
          </w:rPr>
          <w:tab/>
        </w:r>
        <w:r>
          <w:rPr>
            <w:noProof/>
            <w:webHidden/>
          </w:rPr>
          <w:fldChar w:fldCharType="begin"/>
        </w:r>
        <w:r>
          <w:rPr>
            <w:noProof/>
            <w:webHidden/>
          </w:rPr>
          <w:instrText xml:space="preserve"> PAGEREF _Toc502737578 \h </w:instrText>
        </w:r>
        <w:r>
          <w:rPr>
            <w:noProof/>
            <w:webHidden/>
          </w:rPr>
        </w:r>
        <w:r>
          <w:rPr>
            <w:noProof/>
            <w:webHidden/>
          </w:rPr>
          <w:fldChar w:fldCharType="separate"/>
        </w:r>
        <w:r>
          <w:rPr>
            <w:noProof/>
            <w:webHidden/>
          </w:rPr>
          <w:t>12</w:t>
        </w:r>
        <w:r>
          <w:rPr>
            <w:noProof/>
            <w:webHidden/>
          </w:rPr>
          <w:fldChar w:fldCharType="end"/>
        </w:r>
      </w:hyperlink>
    </w:p>
    <w:p w:rsidR="009F729D" w:rsidRDefault="009F729D">
      <w:pPr>
        <w:pStyle w:val="TOC2"/>
        <w:tabs>
          <w:tab w:val="left" w:pos="880"/>
          <w:tab w:val="right" w:leader="dot" w:pos="10083"/>
        </w:tabs>
        <w:rPr>
          <w:rFonts w:eastAsiaTheme="minorEastAsia" w:cstheme="minorBidi"/>
          <w:smallCaps w:val="0"/>
          <w:noProof/>
          <w:color w:val="auto"/>
          <w:sz w:val="22"/>
          <w:szCs w:val="22"/>
          <w:lang w:val="en-GB" w:eastAsia="zh-CN"/>
        </w:rPr>
      </w:pPr>
      <w:hyperlink w:anchor="_Toc502737579" w:history="1">
        <w:r w:rsidRPr="00460B12">
          <w:rPr>
            <w:rStyle w:val="Hyperlink"/>
            <w:noProof/>
          </w:rPr>
          <w:t>6.2</w:t>
        </w:r>
        <w:r>
          <w:rPr>
            <w:rFonts w:eastAsiaTheme="minorEastAsia" w:cstheme="minorBidi"/>
            <w:smallCaps w:val="0"/>
            <w:noProof/>
            <w:color w:val="auto"/>
            <w:sz w:val="22"/>
            <w:szCs w:val="22"/>
            <w:lang w:val="en-GB" w:eastAsia="zh-CN"/>
          </w:rPr>
          <w:tab/>
        </w:r>
        <w:r w:rsidRPr="00460B12">
          <w:rPr>
            <w:rStyle w:val="Hyperlink"/>
            <w:noProof/>
          </w:rPr>
          <w:t>New Business Process</w:t>
        </w:r>
        <w:r>
          <w:rPr>
            <w:noProof/>
            <w:webHidden/>
          </w:rPr>
          <w:tab/>
        </w:r>
        <w:r>
          <w:rPr>
            <w:noProof/>
            <w:webHidden/>
          </w:rPr>
          <w:fldChar w:fldCharType="begin"/>
        </w:r>
        <w:r>
          <w:rPr>
            <w:noProof/>
            <w:webHidden/>
          </w:rPr>
          <w:instrText xml:space="preserve"> PAGEREF _Toc502737579 \h </w:instrText>
        </w:r>
        <w:r>
          <w:rPr>
            <w:noProof/>
            <w:webHidden/>
          </w:rPr>
        </w:r>
        <w:r>
          <w:rPr>
            <w:noProof/>
            <w:webHidden/>
          </w:rPr>
          <w:fldChar w:fldCharType="separate"/>
        </w:r>
        <w:r>
          <w:rPr>
            <w:noProof/>
            <w:webHidden/>
          </w:rPr>
          <w:t>12</w:t>
        </w:r>
        <w:r>
          <w:rPr>
            <w:noProof/>
            <w:webHidden/>
          </w:rPr>
          <w:fldChar w:fldCharType="end"/>
        </w:r>
      </w:hyperlink>
    </w:p>
    <w:p w:rsidR="009F729D" w:rsidRDefault="009F729D">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502737580" w:history="1">
        <w:r w:rsidRPr="00460B12">
          <w:rPr>
            <w:rStyle w:val="Hyperlink"/>
            <w:noProof/>
          </w:rPr>
          <w:t>7</w:t>
        </w:r>
        <w:r>
          <w:rPr>
            <w:rFonts w:eastAsiaTheme="minorEastAsia" w:cstheme="minorBidi"/>
            <w:b w:val="0"/>
            <w:bCs w:val="0"/>
            <w:caps w:val="0"/>
            <w:noProof/>
            <w:color w:val="auto"/>
            <w:sz w:val="22"/>
            <w:szCs w:val="22"/>
            <w:lang w:val="en-GB" w:eastAsia="zh-CN"/>
          </w:rPr>
          <w:tab/>
        </w:r>
        <w:r w:rsidRPr="00460B12">
          <w:rPr>
            <w:rStyle w:val="Hyperlink"/>
            <w:noProof/>
          </w:rPr>
          <w:t>Functional Requirements</w:t>
        </w:r>
        <w:r>
          <w:rPr>
            <w:noProof/>
            <w:webHidden/>
          </w:rPr>
          <w:tab/>
        </w:r>
        <w:r>
          <w:rPr>
            <w:noProof/>
            <w:webHidden/>
          </w:rPr>
          <w:fldChar w:fldCharType="begin"/>
        </w:r>
        <w:r>
          <w:rPr>
            <w:noProof/>
            <w:webHidden/>
          </w:rPr>
          <w:instrText xml:space="preserve"> PAGEREF _Toc502737580 \h </w:instrText>
        </w:r>
        <w:r>
          <w:rPr>
            <w:noProof/>
            <w:webHidden/>
          </w:rPr>
        </w:r>
        <w:r>
          <w:rPr>
            <w:noProof/>
            <w:webHidden/>
          </w:rPr>
          <w:fldChar w:fldCharType="separate"/>
        </w:r>
        <w:r>
          <w:rPr>
            <w:noProof/>
            <w:webHidden/>
          </w:rPr>
          <w:t>13</w:t>
        </w:r>
        <w:r>
          <w:rPr>
            <w:noProof/>
            <w:webHidden/>
          </w:rPr>
          <w:fldChar w:fldCharType="end"/>
        </w:r>
      </w:hyperlink>
    </w:p>
    <w:p w:rsidR="009F729D" w:rsidRDefault="009F729D">
      <w:pPr>
        <w:pStyle w:val="TOC2"/>
        <w:tabs>
          <w:tab w:val="left" w:pos="880"/>
          <w:tab w:val="right" w:leader="dot" w:pos="10083"/>
        </w:tabs>
        <w:rPr>
          <w:rFonts w:eastAsiaTheme="minorEastAsia" w:cstheme="minorBidi"/>
          <w:smallCaps w:val="0"/>
          <w:noProof/>
          <w:color w:val="auto"/>
          <w:sz w:val="22"/>
          <w:szCs w:val="22"/>
          <w:lang w:val="en-GB" w:eastAsia="zh-CN"/>
        </w:rPr>
      </w:pPr>
      <w:hyperlink w:anchor="_Toc502737581" w:history="1">
        <w:r w:rsidRPr="00460B12">
          <w:rPr>
            <w:rStyle w:val="Hyperlink"/>
            <w:noProof/>
          </w:rPr>
          <w:t>7.1</w:t>
        </w:r>
        <w:r>
          <w:rPr>
            <w:rFonts w:eastAsiaTheme="minorEastAsia" w:cstheme="minorBidi"/>
            <w:smallCaps w:val="0"/>
            <w:noProof/>
            <w:color w:val="auto"/>
            <w:sz w:val="22"/>
            <w:szCs w:val="22"/>
            <w:lang w:val="en-GB" w:eastAsia="zh-CN"/>
          </w:rPr>
          <w:tab/>
        </w:r>
        <w:r w:rsidRPr="00460B12">
          <w:rPr>
            <w:rStyle w:val="Hyperlink"/>
            <w:noProof/>
          </w:rPr>
          <w:t>Authentication and Authorization Module</w:t>
        </w:r>
        <w:r>
          <w:rPr>
            <w:noProof/>
            <w:webHidden/>
          </w:rPr>
          <w:tab/>
        </w:r>
        <w:r>
          <w:rPr>
            <w:noProof/>
            <w:webHidden/>
          </w:rPr>
          <w:fldChar w:fldCharType="begin"/>
        </w:r>
        <w:r>
          <w:rPr>
            <w:noProof/>
            <w:webHidden/>
          </w:rPr>
          <w:instrText xml:space="preserve"> PAGEREF _Toc502737581 \h </w:instrText>
        </w:r>
        <w:r>
          <w:rPr>
            <w:noProof/>
            <w:webHidden/>
          </w:rPr>
        </w:r>
        <w:r>
          <w:rPr>
            <w:noProof/>
            <w:webHidden/>
          </w:rPr>
          <w:fldChar w:fldCharType="separate"/>
        </w:r>
        <w:r>
          <w:rPr>
            <w:noProof/>
            <w:webHidden/>
          </w:rPr>
          <w:t>13</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582" w:history="1">
        <w:r w:rsidRPr="00460B12">
          <w:rPr>
            <w:rStyle w:val="Hyperlink"/>
            <w:noProof/>
          </w:rPr>
          <w:t>7.1.1</w:t>
        </w:r>
        <w:r>
          <w:rPr>
            <w:rFonts w:eastAsiaTheme="minorEastAsia" w:cstheme="minorBidi"/>
            <w:i w:val="0"/>
            <w:iCs w:val="0"/>
            <w:noProof/>
            <w:color w:val="auto"/>
            <w:sz w:val="22"/>
            <w:szCs w:val="22"/>
            <w:lang w:val="en-GB" w:eastAsia="zh-CN"/>
          </w:rPr>
          <w:tab/>
        </w:r>
        <w:r w:rsidRPr="00460B12">
          <w:rPr>
            <w:rStyle w:val="Hyperlink"/>
            <w:noProof/>
          </w:rPr>
          <w:t>Login and Logout</w:t>
        </w:r>
        <w:r>
          <w:rPr>
            <w:noProof/>
            <w:webHidden/>
          </w:rPr>
          <w:tab/>
        </w:r>
        <w:r>
          <w:rPr>
            <w:noProof/>
            <w:webHidden/>
          </w:rPr>
          <w:fldChar w:fldCharType="begin"/>
        </w:r>
        <w:r>
          <w:rPr>
            <w:noProof/>
            <w:webHidden/>
          </w:rPr>
          <w:instrText xml:space="preserve"> PAGEREF _Toc502737582 \h </w:instrText>
        </w:r>
        <w:r>
          <w:rPr>
            <w:noProof/>
            <w:webHidden/>
          </w:rPr>
        </w:r>
        <w:r>
          <w:rPr>
            <w:noProof/>
            <w:webHidden/>
          </w:rPr>
          <w:fldChar w:fldCharType="separate"/>
        </w:r>
        <w:r>
          <w:rPr>
            <w:noProof/>
            <w:webHidden/>
          </w:rPr>
          <w:t>13</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583" w:history="1">
        <w:r w:rsidRPr="00460B12">
          <w:rPr>
            <w:rStyle w:val="Hyperlink"/>
            <w:noProof/>
          </w:rPr>
          <w:t>7.1.2</w:t>
        </w:r>
        <w:r>
          <w:rPr>
            <w:rFonts w:eastAsiaTheme="minorEastAsia" w:cstheme="minorBidi"/>
            <w:i w:val="0"/>
            <w:iCs w:val="0"/>
            <w:noProof/>
            <w:color w:val="auto"/>
            <w:sz w:val="22"/>
            <w:szCs w:val="22"/>
            <w:lang w:val="en-GB" w:eastAsia="zh-CN"/>
          </w:rPr>
          <w:tab/>
        </w:r>
        <w:r w:rsidRPr="00460B12">
          <w:rPr>
            <w:rStyle w:val="Hyperlink"/>
            <w:noProof/>
          </w:rPr>
          <w:t>Manage User</w:t>
        </w:r>
        <w:r>
          <w:rPr>
            <w:noProof/>
            <w:webHidden/>
          </w:rPr>
          <w:tab/>
        </w:r>
        <w:r>
          <w:rPr>
            <w:noProof/>
            <w:webHidden/>
          </w:rPr>
          <w:fldChar w:fldCharType="begin"/>
        </w:r>
        <w:r>
          <w:rPr>
            <w:noProof/>
            <w:webHidden/>
          </w:rPr>
          <w:instrText xml:space="preserve"> PAGEREF _Toc502737583 \h </w:instrText>
        </w:r>
        <w:r>
          <w:rPr>
            <w:noProof/>
            <w:webHidden/>
          </w:rPr>
        </w:r>
        <w:r>
          <w:rPr>
            <w:noProof/>
            <w:webHidden/>
          </w:rPr>
          <w:fldChar w:fldCharType="separate"/>
        </w:r>
        <w:r>
          <w:rPr>
            <w:noProof/>
            <w:webHidden/>
          </w:rPr>
          <w:t>13</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584" w:history="1">
        <w:r w:rsidRPr="00460B12">
          <w:rPr>
            <w:rStyle w:val="Hyperlink"/>
            <w:noProof/>
          </w:rPr>
          <w:t>7.1.3</w:t>
        </w:r>
        <w:r>
          <w:rPr>
            <w:rFonts w:eastAsiaTheme="minorEastAsia" w:cstheme="minorBidi"/>
            <w:i w:val="0"/>
            <w:iCs w:val="0"/>
            <w:noProof/>
            <w:color w:val="auto"/>
            <w:sz w:val="22"/>
            <w:szCs w:val="22"/>
            <w:lang w:val="en-GB" w:eastAsia="zh-CN"/>
          </w:rPr>
          <w:tab/>
        </w:r>
        <w:r w:rsidRPr="00460B12">
          <w:rPr>
            <w:rStyle w:val="Hyperlink"/>
            <w:noProof/>
          </w:rPr>
          <w:t>Manage User Group</w:t>
        </w:r>
        <w:r>
          <w:rPr>
            <w:noProof/>
            <w:webHidden/>
          </w:rPr>
          <w:tab/>
        </w:r>
        <w:r>
          <w:rPr>
            <w:noProof/>
            <w:webHidden/>
          </w:rPr>
          <w:fldChar w:fldCharType="begin"/>
        </w:r>
        <w:r>
          <w:rPr>
            <w:noProof/>
            <w:webHidden/>
          </w:rPr>
          <w:instrText xml:space="preserve"> PAGEREF _Toc502737584 \h </w:instrText>
        </w:r>
        <w:r>
          <w:rPr>
            <w:noProof/>
            <w:webHidden/>
          </w:rPr>
        </w:r>
        <w:r>
          <w:rPr>
            <w:noProof/>
            <w:webHidden/>
          </w:rPr>
          <w:fldChar w:fldCharType="separate"/>
        </w:r>
        <w:r>
          <w:rPr>
            <w:noProof/>
            <w:webHidden/>
          </w:rPr>
          <w:t>17</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586" w:history="1">
        <w:r w:rsidRPr="00460B12">
          <w:rPr>
            <w:rStyle w:val="Hyperlink"/>
            <w:noProof/>
          </w:rPr>
          <w:t>7.1.4</w:t>
        </w:r>
        <w:r>
          <w:rPr>
            <w:rFonts w:eastAsiaTheme="minorEastAsia" w:cstheme="minorBidi"/>
            <w:i w:val="0"/>
            <w:iCs w:val="0"/>
            <w:noProof/>
            <w:color w:val="auto"/>
            <w:sz w:val="22"/>
            <w:szCs w:val="22"/>
            <w:lang w:val="en-GB" w:eastAsia="zh-CN"/>
          </w:rPr>
          <w:tab/>
        </w:r>
        <w:r w:rsidRPr="00460B12">
          <w:rPr>
            <w:rStyle w:val="Hyperlink"/>
            <w:noProof/>
          </w:rPr>
          <w:t>Manage My User Group</w:t>
        </w:r>
        <w:r>
          <w:rPr>
            <w:noProof/>
            <w:webHidden/>
          </w:rPr>
          <w:tab/>
        </w:r>
        <w:r>
          <w:rPr>
            <w:noProof/>
            <w:webHidden/>
          </w:rPr>
          <w:fldChar w:fldCharType="begin"/>
        </w:r>
        <w:r>
          <w:rPr>
            <w:noProof/>
            <w:webHidden/>
          </w:rPr>
          <w:instrText xml:space="preserve"> PAGEREF _Toc502737586 \h </w:instrText>
        </w:r>
        <w:r>
          <w:rPr>
            <w:noProof/>
            <w:webHidden/>
          </w:rPr>
        </w:r>
        <w:r>
          <w:rPr>
            <w:noProof/>
            <w:webHidden/>
          </w:rPr>
          <w:fldChar w:fldCharType="separate"/>
        </w:r>
        <w:r>
          <w:rPr>
            <w:noProof/>
            <w:webHidden/>
          </w:rPr>
          <w:t>21</w:t>
        </w:r>
        <w:r>
          <w:rPr>
            <w:noProof/>
            <w:webHidden/>
          </w:rPr>
          <w:fldChar w:fldCharType="end"/>
        </w:r>
      </w:hyperlink>
    </w:p>
    <w:p w:rsidR="009F729D" w:rsidRDefault="009F729D">
      <w:pPr>
        <w:pStyle w:val="TOC2"/>
        <w:tabs>
          <w:tab w:val="left" w:pos="880"/>
          <w:tab w:val="right" w:leader="dot" w:pos="10083"/>
        </w:tabs>
        <w:rPr>
          <w:rFonts w:eastAsiaTheme="minorEastAsia" w:cstheme="minorBidi"/>
          <w:smallCaps w:val="0"/>
          <w:noProof/>
          <w:color w:val="auto"/>
          <w:sz w:val="22"/>
          <w:szCs w:val="22"/>
          <w:lang w:val="en-GB" w:eastAsia="zh-CN"/>
        </w:rPr>
      </w:pPr>
      <w:hyperlink w:anchor="_Toc502737602" w:history="1">
        <w:r w:rsidRPr="00460B12">
          <w:rPr>
            <w:rStyle w:val="Hyperlink"/>
            <w:noProof/>
          </w:rPr>
          <w:t>7.2</w:t>
        </w:r>
        <w:r>
          <w:rPr>
            <w:rFonts w:eastAsiaTheme="minorEastAsia" w:cstheme="minorBidi"/>
            <w:smallCaps w:val="0"/>
            <w:noProof/>
            <w:color w:val="auto"/>
            <w:sz w:val="22"/>
            <w:szCs w:val="22"/>
            <w:lang w:val="en-GB" w:eastAsia="zh-CN"/>
          </w:rPr>
          <w:tab/>
        </w:r>
        <w:r w:rsidRPr="00460B12">
          <w:rPr>
            <w:rStyle w:val="Hyperlink"/>
            <w:noProof/>
          </w:rPr>
          <w:t>Contract Reminder Module</w:t>
        </w:r>
        <w:r>
          <w:rPr>
            <w:noProof/>
            <w:webHidden/>
          </w:rPr>
          <w:tab/>
        </w:r>
        <w:r>
          <w:rPr>
            <w:noProof/>
            <w:webHidden/>
          </w:rPr>
          <w:fldChar w:fldCharType="begin"/>
        </w:r>
        <w:r>
          <w:rPr>
            <w:noProof/>
            <w:webHidden/>
          </w:rPr>
          <w:instrText xml:space="preserve"> PAGEREF _Toc502737602 \h </w:instrText>
        </w:r>
        <w:r>
          <w:rPr>
            <w:noProof/>
            <w:webHidden/>
          </w:rPr>
        </w:r>
        <w:r>
          <w:rPr>
            <w:noProof/>
            <w:webHidden/>
          </w:rPr>
          <w:fldChar w:fldCharType="separate"/>
        </w:r>
        <w:r>
          <w:rPr>
            <w:noProof/>
            <w:webHidden/>
          </w:rPr>
          <w:t>22</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03" w:history="1">
        <w:r w:rsidRPr="00460B12">
          <w:rPr>
            <w:rStyle w:val="Hyperlink"/>
            <w:noProof/>
          </w:rPr>
          <w:t>7.2.1</w:t>
        </w:r>
        <w:r>
          <w:rPr>
            <w:rFonts w:eastAsiaTheme="minorEastAsia" w:cstheme="minorBidi"/>
            <w:i w:val="0"/>
            <w:iCs w:val="0"/>
            <w:noProof/>
            <w:color w:val="auto"/>
            <w:sz w:val="22"/>
            <w:szCs w:val="22"/>
            <w:lang w:val="en-GB" w:eastAsia="zh-CN"/>
          </w:rPr>
          <w:tab/>
        </w:r>
        <w:r w:rsidRPr="00460B12">
          <w:rPr>
            <w:rStyle w:val="Hyperlink"/>
            <w:noProof/>
          </w:rPr>
          <w:t>Create Contract</w:t>
        </w:r>
        <w:r>
          <w:rPr>
            <w:noProof/>
            <w:webHidden/>
          </w:rPr>
          <w:tab/>
        </w:r>
        <w:r>
          <w:rPr>
            <w:noProof/>
            <w:webHidden/>
          </w:rPr>
          <w:fldChar w:fldCharType="begin"/>
        </w:r>
        <w:r>
          <w:rPr>
            <w:noProof/>
            <w:webHidden/>
          </w:rPr>
          <w:instrText xml:space="preserve"> PAGEREF _Toc502737603 \h </w:instrText>
        </w:r>
        <w:r>
          <w:rPr>
            <w:noProof/>
            <w:webHidden/>
          </w:rPr>
        </w:r>
        <w:r>
          <w:rPr>
            <w:noProof/>
            <w:webHidden/>
          </w:rPr>
          <w:fldChar w:fldCharType="separate"/>
        </w:r>
        <w:r>
          <w:rPr>
            <w:noProof/>
            <w:webHidden/>
          </w:rPr>
          <w:t>22</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04" w:history="1">
        <w:r w:rsidRPr="00460B12">
          <w:rPr>
            <w:rStyle w:val="Hyperlink"/>
            <w:noProof/>
          </w:rPr>
          <w:t>7.2.2</w:t>
        </w:r>
        <w:r>
          <w:rPr>
            <w:rFonts w:eastAsiaTheme="minorEastAsia" w:cstheme="minorBidi"/>
            <w:i w:val="0"/>
            <w:iCs w:val="0"/>
            <w:noProof/>
            <w:color w:val="auto"/>
            <w:sz w:val="22"/>
            <w:szCs w:val="22"/>
            <w:lang w:val="en-GB" w:eastAsia="zh-CN"/>
          </w:rPr>
          <w:tab/>
        </w:r>
        <w:r w:rsidRPr="00460B12">
          <w:rPr>
            <w:rStyle w:val="Hyperlink"/>
            <w:noProof/>
          </w:rPr>
          <w:t>View Contract</w:t>
        </w:r>
        <w:r>
          <w:rPr>
            <w:noProof/>
            <w:webHidden/>
          </w:rPr>
          <w:tab/>
        </w:r>
        <w:r>
          <w:rPr>
            <w:noProof/>
            <w:webHidden/>
          </w:rPr>
          <w:fldChar w:fldCharType="begin"/>
        </w:r>
        <w:r>
          <w:rPr>
            <w:noProof/>
            <w:webHidden/>
          </w:rPr>
          <w:instrText xml:space="preserve"> PAGEREF _Toc502737604 \h </w:instrText>
        </w:r>
        <w:r>
          <w:rPr>
            <w:noProof/>
            <w:webHidden/>
          </w:rPr>
        </w:r>
        <w:r>
          <w:rPr>
            <w:noProof/>
            <w:webHidden/>
          </w:rPr>
          <w:fldChar w:fldCharType="separate"/>
        </w:r>
        <w:r>
          <w:rPr>
            <w:noProof/>
            <w:webHidden/>
          </w:rPr>
          <w:t>24</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05" w:history="1">
        <w:r w:rsidRPr="00460B12">
          <w:rPr>
            <w:rStyle w:val="Hyperlink"/>
            <w:noProof/>
          </w:rPr>
          <w:t>7.2.3</w:t>
        </w:r>
        <w:r>
          <w:rPr>
            <w:rFonts w:eastAsiaTheme="minorEastAsia" w:cstheme="minorBidi"/>
            <w:i w:val="0"/>
            <w:iCs w:val="0"/>
            <w:noProof/>
            <w:color w:val="auto"/>
            <w:sz w:val="22"/>
            <w:szCs w:val="22"/>
            <w:lang w:val="en-GB" w:eastAsia="zh-CN"/>
          </w:rPr>
          <w:tab/>
        </w:r>
        <w:r w:rsidRPr="00460B12">
          <w:rPr>
            <w:rStyle w:val="Hyperlink"/>
            <w:noProof/>
          </w:rPr>
          <w:t>Update Contract</w:t>
        </w:r>
        <w:r>
          <w:rPr>
            <w:noProof/>
            <w:webHidden/>
          </w:rPr>
          <w:tab/>
        </w:r>
        <w:r>
          <w:rPr>
            <w:noProof/>
            <w:webHidden/>
          </w:rPr>
          <w:fldChar w:fldCharType="begin"/>
        </w:r>
        <w:r>
          <w:rPr>
            <w:noProof/>
            <w:webHidden/>
          </w:rPr>
          <w:instrText xml:space="preserve"> PAGEREF _Toc502737605 \h </w:instrText>
        </w:r>
        <w:r>
          <w:rPr>
            <w:noProof/>
            <w:webHidden/>
          </w:rPr>
        </w:r>
        <w:r>
          <w:rPr>
            <w:noProof/>
            <w:webHidden/>
          </w:rPr>
          <w:fldChar w:fldCharType="separate"/>
        </w:r>
        <w:r>
          <w:rPr>
            <w:noProof/>
            <w:webHidden/>
          </w:rPr>
          <w:t>24</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06" w:history="1">
        <w:r w:rsidRPr="00460B12">
          <w:rPr>
            <w:rStyle w:val="Hyperlink"/>
            <w:noProof/>
          </w:rPr>
          <w:t>7.2.4</w:t>
        </w:r>
        <w:r>
          <w:rPr>
            <w:rFonts w:eastAsiaTheme="minorEastAsia" w:cstheme="minorBidi"/>
            <w:i w:val="0"/>
            <w:iCs w:val="0"/>
            <w:noProof/>
            <w:color w:val="auto"/>
            <w:sz w:val="22"/>
            <w:szCs w:val="22"/>
            <w:lang w:val="en-GB" w:eastAsia="zh-CN"/>
          </w:rPr>
          <w:tab/>
        </w:r>
        <w:r w:rsidRPr="00460B12">
          <w:rPr>
            <w:rStyle w:val="Hyperlink"/>
            <w:noProof/>
          </w:rPr>
          <w:t>Delete Contract</w:t>
        </w:r>
        <w:r>
          <w:rPr>
            <w:noProof/>
            <w:webHidden/>
          </w:rPr>
          <w:tab/>
        </w:r>
        <w:r>
          <w:rPr>
            <w:noProof/>
            <w:webHidden/>
          </w:rPr>
          <w:fldChar w:fldCharType="begin"/>
        </w:r>
        <w:r>
          <w:rPr>
            <w:noProof/>
            <w:webHidden/>
          </w:rPr>
          <w:instrText xml:space="preserve"> PAGEREF _Toc502737606 \h </w:instrText>
        </w:r>
        <w:r>
          <w:rPr>
            <w:noProof/>
            <w:webHidden/>
          </w:rPr>
        </w:r>
        <w:r>
          <w:rPr>
            <w:noProof/>
            <w:webHidden/>
          </w:rPr>
          <w:fldChar w:fldCharType="separate"/>
        </w:r>
        <w:r>
          <w:rPr>
            <w:noProof/>
            <w:webHidden/>
          </w:rPr>
          <w:t>24</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07" w:history="1">
        <w:r w:rsidRPr="00460B12">
          <w:rPr>
            <w:rStyle w:val="Hyperlink"/>
            <w:noProof/>
          </w:rPr>
          <w:t>7.2.5</w:t>
        </w:r>
        <w:r>
          <w:rPr>
            <w:rFonts w:eastAsiaTheme="minorEastAsia" w:cstheme="minorBidi"/>
            <w:i w:val="0"/>
            <w:iCs w:val="0"/>
            <w:noProof/>
            <w:color w:val="auto"/>
            <w:sz w:val="22"/>
            <w:szCs w:val="22"/>
            <w:lang w:val="en-GB" w:eastAsia="zh-CN"/>
          </w:rPr>
          <w:tab/>
        </w:r>
        <w:r w:rsidRPr="00460B12">
          <w:rPr>
            <w:rStyle w:val="Hyperlink"/>
            <w:noProof/>
          </w:rPr>
          <w:t>Renew Contract</w:t>
        </w:r>
        <w:r>
          <w:rPr>
            <w:noProof/>
            <w:webHidden/>
          </w:rPr>
          <w:tab/>
        </w:r>
        <w:r>
          <w:rPr>
            <w:noProof/>
            <w:webHidden/>
          </w:rPr>
          <w:fldChar w:fldCharType="begin"/>
        </w:r>
        <w:r>
          <w:rPr>
            <w:noProof/>
            <w:webHidden/>
          </w:rPr>
          <w:instrText xml:space="preserve"> PAGEREF _Toc502737607 \h </w:instrText>
        </w:r>
        <w:r>
          <w:rPr>
            <w:noProof/>
            <w:webHidden/>
          </w:rPr>
        </w:r>
        <w:r>
          <w:rPr>
            <w:noProof/>
            <w:webHidden/>
          </w:rPr>
          <w:fldChar w:fldCharType="separate"/>
        </w:r>
        <w:r>
          <w:rPr>
            <w:noProof/>
            <w:webHidden/>
          </w:rPr>
          <w:t>24</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08" w:history="1">
        <w:r w:rsidRPr="00460B12">
          <w:rPr>
            <w:rStyle w:val="Hyperlink"/>
            <w:noProof/>
          </w:rPr>
          <w:t>7.2.6</w:t>
        </w:r>
        <w:r>
          <w:rPr>
            <w:rFonts w:eastAsiaTheme="minorEastAsia" w:cstheme="minorBidi"/>
            <w:i w:val="0"/>
            <w:iCs w:val="0"/>
            <w:noProof/>
            <w:color w:val="auto"/>
            <w:sz w:val="22"/>
            <w:szCs w:val="22"/>
            <w:lang w:val="en-GB" w:eastAsia="zh-CN"/>
          </w:rPr>
          <w:tab/>
        </w:r>
        <w:r w:rsidRPr="00460B12">
          <w:rPr>
            <w:rStyle w:val="Hyperlink"/>
            <w:noProof/>
          </w:rPr>
          <w:t>Maker-checker Workflow</w:t>
        </w:r>
        <w:r>
          <w:rPr>
            <w:noProof/>
            <w:webHidden/>
          </w:rPr>
          <w:tab/>
        </w:r>
        <w:r>
          <w:rPr>
            <w:noProof/>
            <w:webHidden/>
          </w:rPr>
          <w:fldChar w:fldCharType="begin"/>
        </w:r>
        <w:r>
          <w:rPr>
            <w:noProof/>
            <w:webHidden/>
          </w:rPr>
          <w:instrText xml:space="preserve"> PAGEREF _Toc502737608 \h </w:instrText>
        </w:r>
        <w:r>
          <w:rPr>
            <w:noProof/>
            <w:webHidden/>
          </w:rPr>
        </w:r>
        <w:r>
          <w:rPr>
            <w:noProof/>
            <w:webHidden/>
          </w:rPr>
          <w:fldChar w:fldCharType="separate"/>
        </w:r>
        <w:r>
          <w:rPr>
            <w:noProof/>
            <w:webHidden/>
          </w:rPr>
          <w:t>25</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09" w:history="1">
        <w:r w:rsidRPr="00460B12">
          <w:rPr>
            <w:rStyle w:val="Hyperlink"/>
            <w:noProof/>
          </w:rPr>
          <w:t>7.2.7</w:t>
        </w:r>
        <w:r>
          <w:rPr>
            <w:rFonts w:eastAsiaTheme="minorEastAsia" w:cstheme="minorBidi"/>
            <w:i w:val="0"/>
            <w:iCs w:val="0"/>
            <w:noProof/>
            <w:color w:val="auto"/>
            <w:sz w:val="22"/>
            <w:szCs w:val="22"/>
            <w:lang w:val="en-GB" w:eastAsia="zh-CN"/>
          </w:rPr>
          <w:tab/>
        </w:r>
        <w:r w:rsidRPr="00460B12">
          <w:rPr>
            <w:rStyle w:val="Hyperlink"/>
            <w:noProof/>
          </w:rPr>
          <w:t>View Expiry Calendar</w:t>
        </w:r>
        <w:r>
          <w:rPr>
            <w:noProof/>
            <w:webHidden/>
          </w:rPr>
          <w:tab/>
        </w:r>
        <w:r>
          <w:rPr>
            <w:noProof/>
            <w:webHidden/>
          </w:rPr>
          <w:fldChar w:fldCharType="begin"/>
        </w:r>
        <w:r>
          <w:rPr>
            <w:noProof/>
            <w:webHidden/>
          </w:rPr>
          <w:instrText xml:space="preserve"> PAGEREF _Toc502737609 \h </w:instrText>
        </w:r>
        <w:r>
          <w:rPr>
            <w:noProof/>
            <w:webHidden/>
          </w:rPr>
        </w:r>
        <w:r>
          <w:rPr>
            <w:noProof/>
            <w:webHidden/>
          </w:rPr>
          <w:fldChar w:fldCharType="separate"/>
        </w:r>
        <w:r>
          <w:rPr>
            <w:noProof/>
            <w:webHidden/>
          </w:rPr>
          <w:t>29</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10" w:history="1">
        <w:r w:rsidRPr="00460B12">
          <w:rPr>
            <w:rStyle w:val="Hyperlink"/>
            <w:noProof/>
          </w:rPr>
          <w:t>7.2.8</w:t>
        </w:r>
        <w:r>
          <w:rPr>
            <w:rFonts w:eastAsiaTheme="minorEastAsia" w:cstheme="minorBidi"/>
            <w:i w:val="0"/>
            <w:iCs w:val="0"/>
            <w:noProof/>
            <w:color w:val="auto"/>
            <w:sz w:val="22"/>
            <w:szCs w:val="22"/>
            <w:lang w:val="en-GB" w:eastAsia="zh-CN"/>
          </w:rPr>
          <w:tab/>
        </w:r>
        <w:r w:rsidRPr="00460B12">
          <w:rPr>
            <w:rStyle w:val="Hyperlink"/>
            <w:noProof/>
          </w:rPr>
          <w:t>View Contract Summary</w:t>
        </w:r>
        <w:r>
          <w:rPr>
            <w:noProof/>
            <w:webHidden/>
          </w:rPr>
          <w:tab/>
        </w:r>
        <w:r>
          <w:rPr>
            <w:noProof/>
            <w:webHidden/>
          </w:rPr>
          <w:fldChar w:fldCharType="begin"/>
        </w:r>
        <w:r>
          <w:rPr>
            <w:noProof/>
            <w:webHidden/>
          </w:rPr>
          <w:instrText xml:space="preserve"> PAGEREF _Toc502737610 \h </w:instrText>
        </w:r>
        <w:r>
          <w:rPr>
            <w:noProof/>
            <w:webHidden/>
          </w:rPr>
        </w:r>
        <w:r>
          <w:rPr>
            <w:noProof/>
            <w:webHidden/>
          </w:rPr>
          <w:fldChar w:fldCharType="separate"/>
        </w:r>
        <w:r>
          <w:rPr>
            <w:noProof/>
            <w:webHidden/>
          </w:rPr>
          <w:t>30</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11" w:history="1">
        <w:r w:rsidRPr="00460B12">
          <w:rPr>
            <w:rStyle w:val="Hyperlink"/>
            <w:noProof/>
          </w:rPr>
          <w:t>7.2.9</w:t>
        </w:r>
        <w:r>
          <w:rPr>
            <w:rFonts w:eastAsiaTheme="minorEastAsia" w:cstheme="minorBidi"/>
            <w:i w:val="0"/>
            <w:iCs w:val="0"/>
            <w:noProof/>
            <w:color w:val="auto"/>
            <w:sz w:val="22"/>
            <w:szCs w:val="22"/>
            <w:lang w:val="en-GB" w:eastAsia="zh-CN"/>
          </w:rPr>
          <w:tab/>
        </w:r>
        <w:r w:rsidRPr="00460B12">
          <w:rPr>
            <w:rStyle w:val="Hyperlink"/>
            <w:noProof/>
          </w:rPr>
          <w:t>Search Contract</w:t>
        </w:r>
        <w:r>
          <w:rPr>
            <w:noProof/>
            <w:webHidden/>
          </w:rPr>
          <w:tab/>
        </w:r>
        <w:r>
          <w:rPr>
            <w:noProof/>
            <w:webHidden/>
          </w:rPr>
          <w:fldChar w:fldCharType="begin"/>
        </w:r>
        <w:r>
          <w:rPr>
            <w:noProof/>
            <w:webHidden/>
          </w:rPr>
          <w:instrText xml:space="preserve"> PAGEREF _Toc502737611 \h </w:instrText>
        </w:r>
        <w:r>
          <w:rPr>
            <w:noProof/>
            <w:webHidden/>
          </w:rPr>
        </w:r>
        <w:r>
          <w:rPr>
            <w:noProof/>
            <w:webHidden/>
          </w:rPr>
          <w:fldChar w:fldCharType="separate"/>
        </w:r>
        <w:r>
          <w:rPr>
            <w:noProof/>
            <w:webHidden/>
          </w:rPr>
          <w:t>30</w:t>
        </w:r>
        <w:r>
          <w:rPr>
            <w:noProof/>
            <w:webHidden/>
          </w:rPr>
          <w:fldChar w:fldCharType="end"/>
        </w:r>
      </w:hyperlink>
    </w:p>
    <w:p w:rsidR="009F729D" w:rsidRDefault="009F729D">
      <w:pPr>
        <w:pStyle w:val="TOC3"/>
        <w:tabs>
          <w:tab w:val="left" w:pos="1320"/>
          <w:tab w:val="right" w:leader="dot" w:pos="10083"/>
        </w:tabs>
        <w:rPr>
          <w:rFonts w:eastAsiaTheme="minorEastAsia" w:cstheme="minorBidi"/>
          <w:i w:val="0"/>
          <w:iCs w:val="0"/>
          <w:noProof/>
          <w:color w:val="auto"/>
          <w:sz w:val="22"/>
          <w:szCs w:val="22"/>
          <w:lang w:val="en-GB" w:eastAsia="zh-CN"/>
        </w:rPr>
      </w:pPr>
      <w:hyperlink w:anchor="_Toc502737612" w:history="1">
        <w:r w:rsidRPr="00460B12">
          <w:rPr>
            <w:rStyle w:val="Hyperlink"/>
            <w:noProof/>
          </w:rPr>
          <w:t>7.2.10</w:t>
        </w:r>
        <w:r>
          <w:rPr>
            <w:rFonts w:eastAsiaTheme="minorEastAsia" w:cstheme="minorBidi"/>
            <w:i w:val="0"/>
            <w:iCs w:val="0"/>
            <w:noProof/>
            <w:color w:val="auto"/>
            <w:sz w:val="22"/>
            <w:szCs w:val="22"/>
            <w:lang w:val="en-GB" w:eastAsia="zh-CN"/>
          </w:rPr>
          <w:tab/>
        </w:r>
        <w:r w:rsidRPr="00460B12">
          <w:rPr>
            <w:rStyle w:val="Hyperlink"/>
            <w:noProof/>
          </w:rPr>
          <w:t>Sort Contract</w:t>
        </w:r>
        <w:r>
          <w:rPr>
            <w:noProof/>
            <w:webHidden/>
          </w:rPr>
          <w:tab/>
        </w:r>
        <w:r>
          <w:rPr>
            <w:noProof/>
            <w:webHidden/>
          </w:rPr>
          <w:fldChar w:fldCharType="begin"/>
        </w:r>
        <w:r>
          <w:rPr>
            <w:noProof/>
            <w:webHidden/>
          </w:rPr>
          <w:instrText xml:space="preserve"> PAGEREF _Toc502737612 \h </w:instrText>
        </w:r>
        <w:r>
          <w:rPr>
            <w:noProof/>
            <w:webHidden/>
          </w:rPr>
        </w:r>
        <w:r>
          <w:rPr>
            <w:noProof/>
            <w:webHidden/>
          </w:rPr>
          <w:fldChar w:fldCharType="separate"/>
        </w:r>
        <w:r>
          <w:rPr>
            <w:noProof/>
            <w:webHidden/>
          </w:rPr>
          <w:t>31</w:t>
        </w:r>
        <w:r>
          <w:rPr>
            <w:noProof/>
            <w:webHidden/>
          </w:rPr>
          <w:fldChar w:fldCharType="end"/>
        </w:r>
      </w:hyperlink>
    </w:p>
    <w:p w:rsidR="009F729D" w:rsidRDefault="009F729D">
      <w:pPr>
        <w:pStyle w:val="TOC3"/>
        <w:tabs>
          <w:tab w:val="left" w:pos="1320"/>
          <w:tab w:val="right" w:leader="dot" w:pos="10083"/>
        </w:tabs>
        <w:rPr>
          <w:rFonts w:eastAsiaTheme="minorEastAsia" w:cstheme="minorBidi"/>
          <w:i w:val="0"/>
          <w:iCs w:val="0"/>
          <w:noProof/>
          <w:color w:val="auto"/>
          <w:sz w:val="22"/>
          <w:szCs w:val="22"/>
          <w:lang w:val="en-GB" w:eastAsia="zh-CN"/>
        </w:rPr>
      </w:pPr>
      <w:hyperlink w:anchor="_Toc502737613" w:history="1">
        <w:r w:rsidRPr="00460B12">
          <w:rPr>
            <w:rStyle w:val="Hyperlink"/>
            <w:noProof/>
          </w:rPr>
          <w:t>7.2.11</w:t>
        </w:r>
        <w:r>
          <w:rPr>
            <w:rFonts w:eastAsiaTheme="minorEastAsia" w:cstheme="minorBidi"/>
            <w:i w:val="0"/>
            <w:iCs w:val="0"/>
            <w:noProof/>
            <w:color w:val="auto"/>
            <w:sz w:val="22"/>
            <w:szCs w:val="22"/>
            <w:lang w:val="en-GB" w:eastAsia="zh-CN"/>
          </w:rPr>
          <w:tab/>
        </w:r>
        <w:r w:rsidRPr="00460B12">
          <w:rPr>
            <w:rStyle w:val="Hyperlink"/>
            <w:noProof/>
          </w:rPr>
          <w:t>Download Contract</w:t>
        </w:r>
        <w:r>
          <w:rPr>
            <w:noProof/>
            <w:webHidden/>
          </w:rPr>
          <w:tab/>
        </w:r>
        <w:r>
          <w:rPr>
            <w:noProof/>
            <w:webHidden/>
          </w:rPr>
          <w:fldChar w:fldCharType="begin"/>
        </w:r>
        <w:r>
          <w:rPr>
            <w:noProof/>
            <w:webHidden/>
          </w:rPr>
          <w:instrText xml:space="preserve"> PAGEREF _Toc502737613 \h </w:instrText>
        </w:r>
        <w:r>
          <w:rPr>
            <w:noProof/>
            <w:webHidden/>
          </w:rPr>
        </w:r>
        <w:r>
          <w:rPr>
            <w:noProof/>
            <w:webHidden/>
          </w:rPr>
          <w:fldChar w:fldCharType="separate"/>
        </w:r>
        <w:r>
          <w:rPr>
            <w:noProof/>
            <w:webHidden/>
          </w:rPr>
          <w:t>31</w:t>
        </w:r>
        <w:r>
          <w:rPr>
            <w:noProof/>
            <w:webHidden/>
          </w:rPr>
          <w:fldChar w:fldCharType="end"/>
        </w:r>
      </w:hyperlink>
    </w:p>
    <w:p w:rsidR="009F729D" w:rsidRDefault="009F729D">
      <w:pPr>
        <w:pStyle w:val="TOC2"/>
        <w:tabs>
          <w:tab w:val="left" w:pos="880"/>
          <w:tab w:val="right" w:leader="dot" w:pos="10083"/>
        </w:tabs>
        <w:rPr>
          <w:rFonts w:eastAsiaTheme="minorEastAsia" w:cstheme="minorBidi"/>
          <w:smallCaps w:val="0"/>
          <w:noProof/>
          <w:color w:val="auto"/>
          <w:sz w:val="22"/>
          <w:szCs w:val="22"/>
          <w:lang w:val="en-GB" w:eastAsia="zh-CN"/>
        </w:rPr>
      </w:pPr>
      <w:hyperlink w:anchor="_Toc502737614" w:history="1">
        <w:r w:rsidRPr="00460B12">
          <w:rPr>
            <w:rStyle w:val="Hyperlink"/>
            <w:noProof/>
          </w:rPr>
          <w:t>7.3</w:t>
        </w:r>
        <w:r>
          <w:rPr>
            <w:rFonts w:eastAsiaTheme="minorEastAsia" w:cstheme="minorBidi"/>
            <w:smallCaps w:val="0"/>
            <w:noProof/>
            <w:color w:val="auto"/>
            <w:sz w:val="22"/>
            <w:szCs w:val="22"/>
            <w:lang w:val="en-GB" w:eastAsia="zh-CN"/>
          </w:rPr>
          <w:tab/>
        </w:r>
        <w:r w:rsidRPr="00460B12">
          <w:rPr>
            <w:rStyle w:val="Hyperlink"/>
            <w:noProof/>
          </w:rPr>
          <w:t>Asset Reminder Module</w:t>
        </w:r>
        <w:r>
          <w:rPr>
            <w:noProof/>
            <w:webHidden/>
          </w:rPr>
          <w:tab/>
        </w:r>
        <w:r>
          <w:rPr>
            <w:noProof/>
            <w:webHidden/>
          </w:rPr>
          <w:fldChar w:fldCharType="begin"/>
        </w:r>
        <w:r>
          <w:rPr>
            <w:noProof/>
            <w:webHidden/>
          </w:rPr>
          <w:instrText xml:space="preserve"> PAGEREF _Toc502737614 \h </w:instrText>
        </w:r>
        <w:r>
          <w:rPr>
            <w:noProof/>
            <w:webHidden/>
          </w:rPr>
        </w:r>
        <w:r>
          <w:rPr>
            <w:noProof/>
            <w:webHidden/>
          </w:rPr>
          <w:fldChar w:fldCharType="separate"/>
        </w:r>
        <w:r>
          <w:rPr>
            <w:noProof/>
            <w:webHidden/>
          </w:rPr>
          <w:t>31</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15" w:history="1">
        <w:r w:rsidRPr="00460B12">
          <w:rPr>
            <w:rStyle w:val="Hyperlink"/>
            <w:noProof/>
          </w:rPr>
          <w:t>7.3.1</w:t>
        </w:r>
        <w:r>
          <w:rPr>
            <w:rFonts w:eastAsiaTheme="minorEastAsia" w:cstheme="minorBidi"/>
            <w:i w:val="0"/>
            <w:iCs w:val="0"/>
            <w:noProof/>
            <w:color w:val="auto"/>
            <w:sz w:val="22"/>
            <w:szCs w:val="22"/>
            <w:lang w:val="en-GB" w:eastAsia="zh-CN"/>
          </w:rPr>
          <w:tab/>
        </w:r>
        <w:r w:rsidRPr="00460B12">
          <w:rPr>
            <w:rStyle w:val="Hyperlink"/>
            <w:noProof/>
          </w:rPr>
          <w:t>Create Asset</w:t>
        </w:r>
        <w:r>
          <w:rPr>
            <w:noProof/>
            <w:webHidden/>
          </w:rPr>
          <w:tab/>
        </w:r>
        <w:r>
          <w:rPr>
            <w:noProof/>
            <w:webHidden/>
          </w:rPr>
          <w:fldChar w:fldCharType="begin"/>
        </w:r>
        <w:r>
          <w:rPr>
            <w:noProof/>
            <w:webHidden/>
          </w:rPr>
          <w:instrText xml:space="preserve"> PAGEREF _Toc502737615 \h </w:instrText>
        </w:r>
        <w:r>
          <w:rPr>
            <w:noProof/>
            <w:webHidden/>
          </w:rPr>
        </w:r>
        <w:r>
          <w:rPr>
            <w:noProof/>
            <w:webHidden/>
          </w:rPr>
          <w:fldChar w:fldCharType="separate"/>
        </w:r>
        <w:r>
          <w:rPr>
            <w:noProof/>
            <w:webHidden/>
          </w:rPr>
          <w:t>32</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16" w:history="1">
        <w:r w:rsidRPr="00460B12">
          <w:rPr>
            <w:rStyle w:val="Hyperlink"/>
            <w:noProof/>
          </w:rPr>
          <w:t>7.3.2</w:t>
        </w:r>
        <w:r>
          <w:rPr>
            <w:rFonts w:eastAsiaTheme="minorEastAsia" w:cstheme="minorBidi"/>
            <w:i w:val="0"/>
            <w:iCs w:val="0"/>
            <w:noProof/>
            <w:color w:val="auto"/>
            <w:sz w:val="22"/>
            <w:szCs w:val="22"/>
            <w:lang w:val="en-GB" w:eastAsia="zh-CN"/>
          </w:rPr>
          <w:tab/>
        </w:r>
        <w:r w:rsidRPr="00460B12">
          <w:rPr>
            <w:rStyle w:val="Hyperlink"/>
            <w:noProof/>
          </w:rPr>
          <w:t>View Asset</w:t>
        </w:r>
        <w:r>
          <w:rPr>
            <w:noProof/>
            <w:webHidden/>
          </w:rPr>
          <w:tab/>
        </w:r>
        <w:r>
          <w:rPr>
            <w:noProof/>
            <w:webHidden/>
          </w:rPr>
          <w:fldChar w:fldCharType="begin"/>
        </w:r>
        <w:r>
          <w:rPr>
            <w:noProof/>
            <w:webHidden/>
          </w:rPr>
          <w:instrText xml:space="preserve"> PAGEREF _Toc502737616 \h </w:instrText>
        </w:r>
        <w:r>
          <w:rPr>
            <w:noProof/>
            <w:webHidden/>
          </w:rPr>
        </w:r>
        <w:r>
          <w:rPr>
            <w:noProof/>
            <w:webHidden/>
          </w:rPr>
          <w:fldChar w:fldCharType="separate"/>
        </w:r>
        <w:r>
          <w:rPr>
            <w:noProof/>
            <w:webHidden/>
          </w:rPr>
          <w:t>33</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17" w:history="1">
        <w:r w:rsidRPr="00460B12">
          <w:rPr>
            <w:rStyle w:val="Hyperlink"/>
            <w:noProof/>
          </w:rPr>
          <w:t>7.3.3</w:t>
        </w:r>
        <w:r>
          <w:rPr>
            <w:rFonts w:eastAsiaTheme="minorEastAsia" w:cstheme="minorBidi"/>
            <w:i w:val="0"/>
            <w:iCs w:val="0"/>
            <w:noProof/>
            <w:color w:val="auto"/>
            <w:sz w:val="22"/>
            <w:szCs w:val="22"/>
            <w:lang w:val="en-GB" w:eastAsia="zh-CN"/>
          </w:rPr>
          <w:tab/>
        </w:r>
        <w:r w:rsidRPr="00460B12">
          <w:rPr>
            <w:rStyle w:val="Hyperlink"/>
            <w:noProof/>
          </w:rPr>
          <w:t>Update Asset</w:t>
        </w:r>
        <w:r>
          <w:rPr>
            <w:noProof/>
            <w:webHidden/>
          </w:rPr>
          <w:tab/>
        </w:r>
        <w:r>
          <w:rPr>
            <w:noProof/>
            <w:webHidden/>
          </w:rPr>
          <w:fldChar w:fldCharType="begin"/>
        </w:r>
        <w:r>
          <w:rPr>
            <w:noProof/>
            <w:webHidden/>
          </w:rPr>
          <w:instrText xml:space="preserve"> PAGEREF _Toc502737617 \h </w:instrText>
        </w:r>
        <w:r>
          <w:rPr>
            <w:noProof/>
            <w:webHidden/>
          </w:rPr>
        </w:r>
        <w:r>
          <w:rPr>
            <w:noProof/>
            <w:webHidden/>
          </w:rPr>
          <w:fldChar w:fldCharType="separate"/>
        </w:r>
        <w:r>
          <w:rPr>
            <w:noProof/>
            <w:webHidden/>
          </w:rPr>
          <w:t>33</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19" w:history="1">
        <w:r w:rsidRPr="00460B12">
          <w:rPr>
            <w:rStyle w:val="Hyperlink"/>
            <w:noProof/>
          </w:rPr>
          <w:t>7.3.4</w:t>
        </w:r>
        <w:r>
          <w:rPr>
            <w:rFonts w:eastAsiaTheme="minorEastAsia" w:cstheme="minorBidi"/>
            <w:i w:val="0"/>
            <w:iCs w:val="0"/>
            <w:noProof/>
            <w:color w:val="auto"/>
            <w:sz w:val="22"/>
            <w:szCs w:val="22"/>
            <w:lang w:val="en-GB" w:eastAsia="zh-CN"/>
          </w:rPr>
          <w:tab/>
        </w:r>
        <w:r w:rsidRPr="00460B12">
          <w:rPr>
            <w:rStyle w:val="Hyperlink"/>
            <w:noProof/>
          </w:rPr>
          <w:t>Delete Asset</w:t>
        </w:r>
        <w:r>
          <w:rPr>
            <w:noProof/>
            <w:webHidden/>
          </w:rPr>
          <w:tab/>
        </w:r>
        <w:r>
          <w:rPr>
            <w:noProof/>
            <w:webHidden/>
          </w:rPr>
          <w:fldChar w:fldCharType="begin"/>
        </w:r>
        <w:r>
          <w:rPr>
            <w:noProof/>
            <w:webHidden/>
          </w:rPr>
          <w:instrText xml:space="preserve"> PAGEREF _Toc502737619 \h </w:instrText>
        </w:r>
        <w:r>
          <w:rPr>
            <w:noProof/>
            <w:webHidden/>
          </w:rPr>
        </w:r>
        <w:r>
          <w:rPr>
            <w:noProof/>
            <w:webHidden/>
          </w:rPr>
          <w:fldChar w:fldCharType="separate"/>
        </w:r>
        <w:r>
          <w:rPr>
            <w:noProof/>
            <w:webHidden/>
          </w:rPr>
          <w:t>33</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20" w:history="1">
        <w:r w:rsidRPr="00460B12">
          <w:rPr>
            <w:rStyle w:val="Hyperlink"/>
            <w:noProof/>
          </w:rPr>
          <w:t>7.3.5</w:t>
        </w:r>
        <w:r>
          <w:rPr>
            <w:rFonts w:eastAsiaTheme="minorEastAsia" w:cstheme="minorBidi"/>
            <w:i w:val="0"/>
            <w:iCs w:val="0"/>
            <w:noProof/>
            <w:color w:val="auto"/>
            <w:sz w:val="22"/>
            <w:szCs w:val="22"/>
            <w:lang w:val="en-GB" w:eastAsia="zh-CN"/>
          </w:rPr>
          <w:tab/>
        </w:r>
        <w:r w:rsidRPr="00460B12">
          <w:rPr>
            <w:rStyle w:val="Hyperlink"/>
            <w:noProof/>
          </w:rPr>
          <w:t>Renew Asset</w:t>
        </w:r>
        <w:r>
          <w:rPr>
            <w:noProof/>
            <w:webHidden/>
          </w:rPr>
          <w:tab/>
        </w:r>
        <w:r>
          <w:rPr>
            <w:noProof/>
            <w:webHidden/>
          </w:rPr>
          <w:fldChar w:fldCharType="begin"/>
        </w:r>
        <w:r>
          <w:rPr>
            <w:noProof/>
            <w:webHidden/>
          </w:rPr>
          <w:instrText xml:space="preserve"> PAGEREF _Toc502737620 \h </w:instrText>
        </w:r>
        <w:r>
          <w:rPr>
            <w:noProof/>
            <w:webHidden/>
          </w:rPr>
        </w:r>
        <w:r>
          <w:rPr>
            <w:noProof/>
            <w:webHidden/>
          </w:rPr>
          <w:fldChar w:fldCharType="separate"/>
        </w:r>
        <w:r>
          <w:rPr>
            <w:noProof/>
            <w:webHidden/>
          </w:rPr>
          <w:t>33</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21" w:history="1">
        <w:r w:rsidRPr="00460B12">
          <w:rPr>
            <w:rStyle w:val="Hyperlink"/>
            <w:noProof/>
          </w:rPr>
          <w:t>7.3.6</w:t>
        </w:r>
        <w:r>
          <w:rPr>
            <w:rFonts w:eastAsiaTheme="minorEastAsia" w:cstheme="minorBidi"/>
            <w:i w:val="0"/>
            <w:iCs w:val="0"/>
            <w:noProof/>
            <w:color w:val="auto"/>
            <w:sz w:val="22"/>
            <w:szCs w:val="22"/>
            <w:lang w:val="en-GB" w:eastAsia="zh-CN"/>
          </w:rPr>
          <w:tab/>
        </w:r>
        <w:r w:rsidRPr="00460B12">
          <w:rPr>
            <w:rStyle w:val="Hyperlink"/>
            <w:noProof/>
          </w:rPr>
          <w:t>View Expiry Calendar</w:t>
        </w:r>
        <w:r>
          <w:rPr>
            <w:noProof/>
            <w:webHidden/>
          </w:rPr>
          <w:tab/>
        </w:r>
        <w:r>
          <w:rPr>
            <w:noProof/>
            <w:webHidden/>
          </w:rPr>
          <w:fldChar w:fldCharType="begin"/>
        </w:r>
        <w:r>
          <w:rPr>
            <w:noProof/>
            <w:webHidden/>
          </w:rPr>
          <w:instrText xml:space="preserve"> PAGEREF _Toc502737621 \h </w:instrText>
        </w:r>
        <w:r>
          <w:rPr>
            <w:noProof/>
            <w:webHidden/>
          </w:rPr>
        </w:r>
        <w:r>
          <w:rPr>
            <w:noProof/>
            <w:webHidden/>
          </w:rPr>
          <w:fldChar w:fldCharType="separate"/>
        </w:r>
        <w:r>
          <w:rPr>
            <w:noProof/>
            <w:webHidden/>
          </w:rPr>
          <w:t>34</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22" w:history="1">
        <w:r w:rsidRPr="00460B12">
          <w:rPr>
            <w:rStyle w:val="Hyperlink"/>
            <w:noProof/>
          </w:rPr>
          <w:t>7.3.7</w:t>
        </w:r>
        <w:r>
          <w:rPr>
            <w:rFonts w:eastAsiaTheme="minorEastAsia" w:cstheme="minorBidi"/>
            <w:i w:val="0"/>
            <w:iCs w:val="0"/>
            <w:noProof/>
            <w:color w:val="auto"/>
            <w:sz w:val="22"/>
            <w:szCs w:val="22"/>
            <w:lang w:val="en-GB" w:eastAsia="zh-CN"/>
          </w:rPr>
          <w:tab/>
        </w:r>
        <w:r w:rsidRPr="00460B12">
          <w:rPr>
            <w:rStyle w:val="Hyperlink"/>
            <w:noProof/>
          </w:rPr>
          <w:t>View Asset Summary</w:t>
        </w:r>
        <w:r>
          <w:rPr>
            <w:noProof/>
            <w:webHidden/>
          </w:rPr>
          <w:tab/>
        </w:r>
        <w:r>
          <w:rPr>
            <w:noProof/>
            <w:webHidden/>
          </w:rPr>
          <w:fldChar w:fldCharType="begin"/>
        </w:r>
        <w:r>
          <w:rPr>
            <w:noProof/>
            <w:webHidden/>
          </w:rPr>
          <w:instrText xml:space="preserve"> PAGEREF _Toc502737622 \h </w:instrText>
        </w:r>
        <w:r>
          <w:rPr>
            <w:noProof/>
            <w:webHidden/>
          </w:rPr>
        </w:r>
        <w:r>
          <w:rPr>
            <w:noProof/>
            <w:webHidden/>
          </w:rPr>
          <w:fldChar w:fldCharType="separate"/>
        </w:r>
        <w:r>
          <w:rPr>
            <w:noProof/>
            <w:webHidden/>
          </w:rPr>
          <w:t>34</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23" w:history="1">
        <w:r w:rsidRPr="00460B12">
          <w:rPr>
            <w:rStyle w:val="Hyperlink"/>
            <w:noProof/>
          </w:rPr>
          <w:t>7.3.8</w:t>
        </w:r>
        <w:r>
          <w:rPr>
            <w:rFonts w:eastAsiaTheme="minorEastAsia" w:cstheme="minorBidi"/>
            <w:i w:val="0"/>
            <w:iCs w:val="0"/>
            <w:noProof/>
            <w:color w:val="auto"/>
            <w:sz w:val="22"/>
            <w:szCs w:val="22"/>
            <w:lang w:val="en-GB" w:eastAsia="zh-CN"/>
          </w:rPr>
          <w:tab/>
        </w:r>
        <w:r w:rsidRPr="00460B12">
          <w:rPr>
            <w:rStyle w:val="Hyperlink"/>
            <w:noProof/>
          </w:rPr>
          <w:t>Search Asset</w:t>
        </w:r>
        <w:r>
          <w:rPr>
            <w:noProof/>
            <w:webHidden/>
          </w:rPr>
          <w:tab/>
        </w:r>
        <w:r>
          <w:rPr>
            <w:noProof/>
            <w:webHidden/>
          </w:rPr>
          <w:fldChar w:fldCharType="begin"/>
        </w:r>
        <w:r>
          <w:rPr>
            <w:noProof/>
            <w:webHidden/>
          </w:rPr>
          <w:instrText xml:space="preserve"> PAGEREF _Toc502737623 \h </w:instrText>
        </w:r>
        <w:r>
          <w:rPr>
            <w:noProof/>
            <w:webHidden/>
          </w:rPr>
        </w:r>
        <w:r>
          <w:rPr>
            <w:noProof/>
            <w:webHidden/>
          </w:rPr>
          <w:fldChar w:fldCharType="separate"/>
        </w:r>
        <w:r>
          <w:rPr>
            <w:noProof/>
            <w:webHidden/>
          </w:rPr>
          <w:t>34</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24" w:history="1">
        <w:r w:rsidRPr="00460B12">
          <w:rPr>
            <w:rStyle w:val="Hyperlink"/>
            <w:noProof/>
          </w:rPr>
          <w:t>7.3.9</w:t>
        </w:r>
        <w:r>
          <w:rPr>
            <w:rFonts w:eastAsiaTheme="minorEastAsia" w:cstheme="minorBidi"/>
            <w:i w:val="0"/>
            <w:iCs w:val="0"/>
            <w:noProof/>
            <w:color w:val="auto"/>
            <w:sz w:val="22"/>
            <w:szCs w:val="22"/>
            <w:lang w:val="en-GB" w:eastAsia="zh-CN"/>
          </w:rPr>
          <w:tab/>
        </w:r>
        <w:r w:rsidRPr="00460B12">
          <w:rPr>
            <w:rStyle w:val="Hyperlink"/>
            <w:noProof/>
          </w:rPr>
          <w:t>Sort Asset</w:t>
        </w:r>
        <w:r>
          <w:rPr>
            <w:noProof/>
            <w:webHidden/>
          </w:rPr>
          <w:tab/>
        </w:r>
        <w:r>
          <w:rPr>
            <w:noProof/>
            <w:webHidden/>
          </w:rPr>
          <w:fldChar w:fldCharType="begin"/>
        </w:r>
        <w:r>
          <w:rPr>
            <w:noProof/>
            <w:webHidden/>
          </w:rPr>
          <w:instrText xml:space="preserve"> PAGEREF _Toc502737624 \h </w:instrText>
        </w:r>
        <w:r>
          <w:rPr>
            <w:noProof/>
            <w:webHidden/>
          </w:rPr>
        </w:r>
        <w:r>
          <w:rPr>
            <w:noProof/>
            <w:webHidden/>
          </w:rPr>
          <w:fldChar w:fldCharType="separate"/>
        </w:r>
        <w:r>
          <w:rPr>
            <w:noProof/>
            <w:webHidden/>
          </w:rPr>
          <w:t>35</w:t>
        </w:r>
        <w:r>
          <w:rPr>
            <w:noProof/>
            <w:webHidden/>
          </w:rPr>
          <w:fldChar w:fldCharType="end"/>
        </w:r>
      </w:hyperlink>
    </w:p>
    <w:p w:rsidR="009F729D" w:rsidRDefault="009F729D">
      <w:pPr>
        <w:pStyle w:val="TOC3"/>
        <w:tabs>
          <w:tab w:val="left" w:pos="1320"/>
          <w:tab w:val="right" w:leader="dot" w:pos="10083"/>
        </w:tabs>
        <w:rPr>
          <w:rFonts w:eastAsiaTheme="minorEastAsia" w:cstheme="minorBidi"/>
          <w:i w:val="0"/>
          <w:iCs w:val="0"/>
          <w:noProof/>
          <w:color w:val="auto"/>
          <w:sz w:val="22"/>
          <w:szCs w:val="22"/>
          <w:lang w:val="en-GB" w:eastAsia="zh-CN"/>
        </w:rPr>
      </w:pPr>
      <w:hyperlink w:anchor="_Toc502737625" w:history="1">
        <w:r w:rsidRPr="00460B12">
          <w:rPr>
            <w:rStyle w:val="Hyperlink"/>
            <w:noProof/>
          </w:rPr>
          <w:t>7.3.10</w:t>
        </w:r>
        <w:r>
          <w:rPr>
            <w:rFonts w:eastAsiaTheme="minorEastAsia" w:cstheme="minorBidi"/>
            <w:i w:val="0"/>
            <w:iCs w:val="0"/>
            <w:noProof/>
            <w:color w:val="auto"/>
            <w:sz w:val="22"/>
            <w:szCs w:val="22"/>
            <w:lang w:val="en-GB" w:eastAsia="zh-CN"/>
          </w:rPr>
          <w:tab/>
        </w:r>
        <w:r w:rsidRPr="00460B12">
          <w:rPr>
            <w:rStyle w:val="Hyperlink"/>
            <w:noProof/>
          </w:rPr>
          <w:t>Download Asset</w:t>
        </w:r>
        <w:r>
          <w:rPr>
            <w:noProof/>
            <w:webHidden/>
          </w:rPr>
          <w:tab/>
        </w:r>
        <w:r>
          <w:rPr>
            <w:noProof/>
            <w:webHidden/>
          </w:rPr>
          <w:fldChar w:fldCharType="begin"/>
        </w:r>
        <w:r>
          <w:rPr>
            <w:noProof/>
            <w:webHidden/>
          </w:rPr>
          <w:instrText xml:space="preserve"> PAGEREF _Toc502737625 \h </w:instrText>
        </w:r>
        <w:r>
          <w:rPr>
            <w:noProof/>
            <w:webHidden/>
          </w:rPr>
        </w:r>
        <w:r>
          <w:rPr>
            <w:noProof/>
            <w:webHidden/>
          </w:rPr>
          <w:fldChar w:fldCharType="separate"/>
        </w:r>
        <w:r>
          <w:rPr>
            <w:noProof/>
            <w:webHidden/>
          </w:rPr>
          <w:t>35</w:t>
        </w:r>
        <w:r>
          <w:rPr>
            <w:noProof/>
            <w:webHidden/>
          </w:rPr>
          <w:fldChar w:fldCharType="end"/>
        </w:r>
      </w:hyperlink>
    </w:p>
    <w:p w:rsidR="009F729D" w:rsidRDefault="009F729D">
      <w:pPr>
        <w:pStyle w:val="TOC2"/>
        <w:tabs>
          <w:tab w:val="left" w:pos="880"/>
          <w:tab w:val="right" w:leader="dot" w:pos="10083"/>
        </w:tabs>
        <w:rPr>
          <w:rFonts w:eastAsiaTheme="minorEastAsia" w:cstheme="minorBidi"/>
          <w:smallCaps w:val="0"/>
          <w:noProof/>
          <w:color w:val="auto"/>
          <w:sz w:val="22"/>
          <w:szCs w:val="22"/>
          <w:lang w:val="en-GB" w:eastAsia="zh-CN"/>
        </w:rPr>
      </w:pPr>
      <w:hyperlink w:anchor="_Toc502737626" w:history="1">
        <w:r w:rsidRPr="00460B12">
          <w:rPr>
            <w:rStyle w:val="Hyperlink"/>
            <w:noProof/>
          </w:rPr>
          <w:t>7.4</w:t>
        </w:r>
        <w:r>
          <w:rPr>
            <w:rFonts w:eastAsiaTheme="minorEastAsia" w:cstheme="minorBidi"/>
            <w:smallCaps w:val="0"/>
            <w:noProof/>
            <w:color w:val="auto"/>
            <w:sz w:val="22"/>
            <w:szCs w:val="22"/>
            <w:lang w:val="en-GB" w:eastAsia="zh-CN"/>
          </w:rPr>
          <w:tab/>
        </w:r>
        <w:r w:rsidRPr="00460B12">
          <w:rPr>
            <w:rStyle w:val="Hyperlink"/>
            <w:noProof/>
          </w:rPr>
          <w:t>Staff Reminder Module</w:t>
        </w:r>
        <w:r>
          <w:rPr>
            <w:noProof/>
            <w:webHidden/>
          </w:rPr>
          <w:tab/>
        </w:r>
        <w:r>
          <w:rPr>
            <w:noProof/>
            <w:webHidden/>
          </w:rPr>
          <w:fldChar w:fldCharType="begin"/>
        </w:r>
        <w:r>
          <w:rPr>
            <w:noProof/>
            <w:webHidden/>
          </w:rPr>
          <w:instrText xml:space="preserve"> PAGEREF _Toc502737626 \h </w:instrText>
        </w:r>
        <w:r>
          <w:rPr>
            <w:noProof/>
            <w:webHidden/>
          </w:rPr>
        </w:r>
        <w:r>
          <w:rPr>
            <w:noProof/>
            <w:webHidden/>
          </w:rPr>
          <w:fldChar w:fldCharType="separate"/>
        </w:r>
        <w:r>
          <w:rPr>
            <w:noProof/>
            <w:webHidden/>
          </w:rPr>
          <w:t>35</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27" w:history="1">
        <w:r w:rsidRPr="00460B12">
          <w:rPr>
            <w:rStyle w:val="Hyperlink"/>
            <w:noProof/>
          </w:rPr>
          <w:t>7.4.1</w:t>
        </w:r>
        <w:r>
          <w:rPr>
            <w:rFonts w:eastAsiaTheme="minorEastAsia" w:cstheme="minorBidi"/>
            <w:i w:val="0"/>
            <w:iCs w:val="0"/>
            <w:noProof/>
            <w:color w:val="auto"/>
            <w:sz w:val="22"/>
            <w:szCs w:val="22"/>
            <w:lang w:val="en-GB" w:eastAsia="zh-CN"/>
          </w:rPr>
          <w:tab/>
        </w:r>
        <w:r w:rsidRPr="00460B12">
          <w:rPr>
            <w:rStyle w:val="Hyperlink"/>
            <w:noProof/>
          </w:rPr>
          <w:t>Create Staff Monitor Record</w:t>
        </w:r>
        <w:r>
          <w:rPr>
            <w:noProof/>
            <w:webHidden/>
          </w:rPr>
          <w:tab/>
        </w:r>
        <w:r>
          <w:rPr>
            <w:noProof/>
            <w:webHidden/>
          </w:rPr>
          <w:fldChar w:fldCharType="begin"/>
        </w:r>
        <w:r>
          <w:rPr>
            <w:noProof/>
            <w:webHidden/>
          </w:rPr>
          <w:instrText xml:space="preserve"> PAGEREF _Toc502737627 \h </w:instrText>
        </w:r>
        <w:r>
          <w:rPr>
            <w:noProof/>
            <w:webHidden/>
          </w:rPr>
        </w:r>
        <w:r>
          <w:rPr>
            <w:noProof/>
            <w:webHidden/>
          </w:rPr>
          <w:fldChar w:fldCharType="separate"/>
        </w:r>
        <w:r>
          <w:rPr>
            <w:noProof/>
            <w:webHidden/>
          </w:rPr>
          <w:t>36</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28" w:history="1">
        <w:r w:rsidRPr="00460B12">
          <w:rPr>
            <w:rStyle w:val="Hyperlink"/>
            <w:noProof/>
          </w:rPr>
          <w:t>7.4.2</w:t>
        </w:r>
        <w:r>
          <w:rPr>
            <w:rFonts w:eastAsiaTheme="minorEastAsia" w:cstheme="minorBidi"/>
            <w:i w:val="0"/>
            <w:iCs w:val="0"/>
            <w:noProof/>
            <w:color w:val="auto"/>
            <w:sz w:val="22"/>
            <w:szCs w:val="22"/>
            <w:lang w:val="en-GB" w:eastAsia="zh-CN"/>
          </w:rPr>
          <w:tab/>
        </w:r>
        <w:r w:rsidRPr="00460B12">
          <w:rPr>
            <w:rStyle w:val="Hyperlink"/>
            <w:noProof/>
          </w:rPr>
          <w:t>View Staff Monitor Record</w:t>
        </w:r>
        <w:r>
          <w:rPr>
            <w:noProof/>
            <w:webHidden/>
          </w:rPr>
          <w:tab/>
        </w:r>
        <w:r>
          <w:rPr>
            <w:noProof/>
            <w:webHidden/>
          </w:rPr>
          <w:fldChar w:fldCharType="begin"/>
        </w:r>
        <w:r>
          <w:rPr>
            <w:noProof/>
            <w:webHidden/>
          </w:rPr>
          <w:instrText xml:space="preserve"> PAGEREF _Toc502737628 \h </w:instrText>
        </w:r>
        <w:r>
          <w:rPr>
            <w:noProof/>
            <w:webHidden/>
          </w:rPr>
        </w:r>
        <w:r>
          <w:rPr>
            <w:noProof/>
            <w:webHidden/>
          </w:rPr>
          <w:fldChar w:fldCharType="separate"/>
        </w:r>
        <w:r>
          <w:rPr>
            <w:noProof/>
            <w:webHidden/>
          </w:rPr>
          <w:t>37</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29" w:history="1">
        <w:r w:rsidRPr="00460B12">
          <w:rPr>
            <w:rStyle w:val="Hyperlink"/>
            <w:noProof/>
          </w:rPr>
          <w:t>7.4.3</w:t>
        </w:r>
        <w:r>
          <w:rPr>
            <w:rFonts w:eastAsiaTheme="minorEastAsia" w:cstheme="minorBidi"/>
            <w:i w:val="0"/>
            <w:iCs w:val="0"/>
            <w:noProof/>
            <w:color w:val="auto"/>
            <w:sz w:val="22"/>
            <w:szCs w:val="22"/>
            <w:lang w:val="en-GB" w:eastAsia="zh-CN"/>
          </w:rPr>
          <w:tab/>
        </w:r>
        <w:r w:rsidRPr="00460B12">
          <w:rPr>
            <w:rStyle w:val="Hyperlink"/>
            <w:noProof/>
          </w:rPr>
          <w:t>Update Staff Monitor Record</w:t>
        </w:r>
        <w:r>
          <w:rPr>
            <w:noProof/>
            <w:webHidden/>
          </w:rPr>
          <w:tab/>
        </w:r>
        <w:r>
          <w:rPr>
            <w:noProof/>
            <w:webHidden/>
          </w:rPr>
          <w:fldChar w:fldCharType="begin"/>
        </w:r>
        <w:r>
          <w:rPr>
            <w:noProof/>
            <w:webHidden/>
          </w:rPr>
          <w:instrText xml:space="preserve"> PAGEREF _Toc502737629 \h </w:instrText>
        </w:r>
        <w:r>
          <w:rPr>
            <w:noProof/>
            <w:webHidden/>
          </w:rPr>
        </w:r>
        <w:r>
          <w:rPr>
            <w:noProof/>
            <w:webHidden/>
          </w:rPr>
          <w:fldChar w:fldCharType="separate"/>
        </w:r>
        <w:r>
          <w:rPr>
            <w:noProof/>
            <w:webHidden/>
          </w:rPr>
          <w:t>37</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30" w:history="1">
        <w:r w:rsidRPr="00460B12">
          <w:rPr>
            <w:rStyle w:val="Hyperlink"/>
            <w:noProof/>
          </w:rPr>
          <w:t>7.4.4</w:t>
        </w:r>
        <w:r>
          <w:rPr>
            <w:rFonts w:eastAsiaTheme="minorEastAsia" w:cstheme="minorBidi"/>
            <w:i w:val="0"/>
            <w:iCs w:val="0"/>
            <w:noProof/>
            <w:color w:val="auto"/>
            <w:sz w:val="22"/>
            <w:szCs w:val="22"/>
            <w:lang w:val="en-GB" w:eastAsia="zh-CN"/>
          </w:rPr>
          <w:tab/>
        </w:r>
        <w:r w:rsidRPr="00460B12">
          <w:rPr>
            <w:rStyle w:val="Hyperlink"/>
            <w:noProof/>
          </w:rPr>
          <w:t>Delete Staff Monitor Record</w:t>
        </w:r>
        <w:r>
          <w:rPr>
            <w:noProof/>
            <w:webHidden/>
          </w:rPr>
          <w:tab/>
        </w:r>
        <w:r>
          <w:rPr>
            <w:noProof/>
            <w:webHidden/>
          </w:rPr>
          <w:fldChar w:fldCharType="begin"/>
        </w:r>
        <w:r>
          <w:rPr>
            <w:noProof/>
            <w:webHidden/>
          </w:rPr>
          <w:instrText xml:space="preserve"> PAGEREF _Toc502737630 \h </w:instrText>
        </w:r>
        <w:r>
          <w:rPr>
            <w:noProof/>
            <w:webHidden/>
          </w:rPr>
        </w:r>
        <w:r>
          <w:rPr>
            <w:noProof/>
            <w:webHidden/>
          </w:rPr>
          <w:fldChar w:fldCharType="separate"/>
        </w:r>
        <w:r>
          <w:rPr>
            <w:noProof/>
            <w:webHidden/>
          </w:rPr>
          <w:t>38</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31" w:history="1">
        <w:r w:rsidRPr="00460B12">
          <w:rPr>
            <w:rStyle w:val="Hyperlink"/>
            <w:noProof/>
          </w:rPr>
          <w:t>7.4.5</w:t>
        </w:r>
        <w:r>
          <w:rPr>
            <w:rFonts w:eastAsiaTheme="minorEastAsia" w:cstheme="minorBidi"/>
            <w:i w:val="0"/>
            <w:iCs w:val="0"/>
            <w:noProof/>
            <w:color w:val="auto"/>
            <w:sz w:val="22"/>
            <w:szCs w:val="22"/>
            <w:lang w:val="en-GB" w:eastAsia="zh-CN"/>
          </w:rPr>
          <w:tab/>
        </w:r>
        <w:r w:rsidRPr="00460B12">
          <w:rPr>
            <w:rStyle w:val="Hyperlink"/>
            <w:noProof/>
          </w:rPr>
          <w:t>Renew Staff Monitor Record</w:t>
        </w:r>
        <w:r>
          <w:rPr>
            <w:noProof/>
            <w:webHidden/>
          </w:rPr>
          <w:tab/>
        </w:r>
        <w:r>
          <w:rPr>
            <w:noProof/>
            <w:webHidden/>
          </w:rPr>
          <w:fldChar w:fldCharType="begin"/>
        </w:r>
        <w:r>
          <w:rPr>
            <w:noProof/>
            <w:webHidden/>
          </w:rPr>
          <w:instrText xml:space="preserve"> PAGEREF _Toc502737631 \h </w:instrText>
        </w:r>
        <w:r>
          <w:rPr>
            <w:noProof/>
            <w:webHidden/>
          </w:rPr>
        </w:r>
        <w:r>
          <w:rPr>
            <w:noProof/>
            <w:webHidden/>
          </w:rPr>
          <w:fldChar w:fldCharType="separate"/>
        </w:r>
        <w:r>
          <w:rPr>
            <w:noProof/>
            <w:webHidden/>
          </w:rPr>
          <w:t>38</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32" w:history="1">
        <w:r w:rsidRPr="00460B12">
          <w:rPr>
            <w:rStyle w:val="Hyperlink"/>
            <w:noProof/>
          </w:rPr>
          <w:t>7.4.6</w:t>
        </w:r>
        <w:r>
          <w:rPr>
            <w:rFonts w:eastAsiaTheme="minorEastAsia" w:cstheme="minorBidi"/>
            <w:i w:val="0"/>
            <w:iCs w:val="0"/>
            <w:noProof/>
            <w:color w:val="auto"/>
            <w:sz w:val="22"/>
            <w:szCs w:val="22"/>
            <w:lang w:val="en-GB" w:eastAsia="zh-CN"/>
          </w:rPr>
          <w:tab/>
        </w:r>
        <w:r w:rsidRPr="00460B12">
          <w:rPr>
            <w:rStyle w:val="Hyperlink"/>
            <w:noProof/>
          </w:rPr>
          <w:t>View Expiry Calendar</w:t>
        </w:r>
        <w:r>
          <w:rPr>
            <w:noProof/>
            <w:webHidden/>
          </w:rPr>
          <w:tab/>
        </w:r>
        <w:r>
          <w:rPr>
            <w:noProof/>
            <w:webHidden/>
          </w:rPr>
          <w:fldChar w:fldCharType="begin"/>
        </w:r>
        <w:r>
          <w:rPr>
            <w:noProof/>
            <w:webHidden/>
          </w:rPr>
          <w:instrText xml:space="preserve"> PAGEREF _Toc502737632 \h </w:instrText>
        </w:r>
        <w:r>
          <w:rPr>
            <w:noProof/>
            <w:webHidden/>
          </w:rPr>
        </w:r>
        <w:r>
          <w:rPr>
            <w:noProof/>
            <w:webHidden/>
          </w:rPr>
          <w:fldChar w:fldCharType="separate"/>
        </w:r>
        <w:r>
          <w:rPr>
            <w:noProof/>
            <w:webHidden/>
          </w:rPr>
          <w:t>38</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33" w:history="1">
        <w:r w:rsidRPr="00460B12">
          <w:rPr>
            <w:rStyle w:val="Hyperlink"/>
            <w:noProof/>
          </w:rPr>
          <w:t>7.4.7</w:t>
        </w:r>
        <w:r>
          <w:rPr>
            <w:rFonts w:eastAsiaTheme="minorEastAsia" w:cstheme="minorBidi"/>
            <w:i w:val="0"/>
            <w:iCs w:val="0"/>
            <w:noProof/>
            <w:color w:val="auto"/>
            <w:sz w:val="22"/>
            <w:szCs w:val="22"/>
            <w:lang w:val="en-GB" w:eastAsia="zh-CN"/>
          </w:rPr>
          <w:tab/>
        </w:r>
        <w:r w:rsidRPr="00460B12">
          <w:rPr>
            <w:rStyle w:val="Hyperlink"/>
            <w:noProof/>
          </w:rPr>
          <w:t>View Staff Monitor Record Summary</w:t>
        </w:r>
        <w:r>
          <w:rPr>
            <w:noProof/>
            <w:webHidden/>
          </w:rPr>
          <w:tab/>
        </w:r>
        <w:r>
          <w:rPr>
            <w:noProof/>
            <w:webHidden/>
          </w:rPr>
          <w:fldChar w:fldCharType="begin"/>
        </w:r>
        <w:r>
          <w:rPr>
            <w:noProof/>
            <w:webHidden/>
          </w:rPr>
          <w:instrText xml:space="preserve"> PAGEREF _Toc502737633 \h </w:instrText>
        </w:r>
        <w:r>
          <w:rPr>
            <w:noProof/>
            <w:webHidden/>
          </w:rPr>
        </w:r>
        <w:r>
          <w:rPr>
            <w:noProof/>
            <w:webHidden/>
          </w:rPr>
          <w:fldChar w:fldCharType="separate"/>
        </w:r>
        <w:r>
          <w:rPr>
            <w:noProof/>
            <w:webHidden/>
          </w:rPr>
          <w:t>38</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34" w:history="1">
        <w:r w:rsidRPr="00460B12">
          <w:rPr>
            <w:rStyle w:val="Hyperlink"/>
            <w:noProof/>
          </w:rPr>
          <w:t>7.4.8</w:t>
        </w:r>
        <w:r>
          <w:rPr>
            <w:rFonts w:eastAsiaTheme="minorEastAsia" w:cstheme="minorBidi"/>
            <w:i w:val="0"/>
            <w:iCs w:val="0"/>
            <w:noProof/>
            <w:color w:val="auto"/>
            <w:sz w:val="22"/>
            <w:szCs w:val="22"/>
            <w:lang w:val="en-GB" w:eastAsia="zh-CN"/>
          </w:rPr>
          <w:tab/>
        </w:r>
        <w:r w:rsidRPr="00460B12">
          <w:rPr>
            <w:rStyle w:val="Hyperlink"/>
            <w:noProof/>
          </w:rPr>
          <w:t>Search Staff Monitor Record</w:t>
        </w:r>
        <w:r>
          <w:rPr>
            <w:noProof/>
            <w:webHidden/>
          </w:rPr>
          <w:tab/>
        </w:r>
        <w:r>
          <w:rPr>
            <w:noProof/>
            <w:webHidden/>
          </w:rPr>
          <w:fldChar w:fldCharType="begin"/>
        </w:r>
        <w:r>
          <w:rPr>
            <w:noProof/>
            <w:webHidden/>
          </w:rPr>
          <w:instrText xml:space="preserve"> PAGEREF _Toc502737634 \h </w:instrText>
        </w:r>
        <w:r>
          <w:rPr>
            <w:noProof/>
            <w:webHidden/>
          </w:rPr>
        </w:r>
        <w:r>
          <w:rPr>
            <w:noProof/>
            <w:webHidden/>
          </w:rPr>
          <w:fldChar w:fldCharType="separate"/>
        </w:r>
        <w:r>
          <w:rPr>
            <w:noProof/>
            <w:webHidden/>
          </w:rPr>
          <w:t>39</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35" w:history="1">
        <w:r w:rsidRPr="00460B12">
          <w:rPr>
            <w:rStyle w:val="Hyperlink"/>
            <w:noProof/>
          </w:rPr>
          <w:t>7.4.9</w:t>
        </w:r>
        <w:r>
          <w:rPr>
            <w:rFonts w:eastAsiaTheme="minorEastAsia" w:cstheme="minorBidi"/>
            <w:i w:val="0"/>
            <w:iCs w:val="0"/>
            <w:noProof/>
            <w:color w:val="auto"/>
            <w:sz w:val="22"/>
            <w:szCs w:val="22"/>
            <w:lang w:val="en-GB" w:eastAsia="zh-CN"/>
          </w:rPr>
          <w:tab/>
        </w:r>
        <w:r w:rsidRPr="00460B12">
          <w:rPr>
            <w:rStyle w:val="Hyperlink"/>
            <w:noProof/>
          </w:rPr>
          <w:t>Sort Staff Monitor Record</w:t>
        </w:r>
        <w:r>
          <w:rPr>
            <w:noProof/>
            <w:webHidden/>
          </w:rPr>
          <w:tab/>
        </w:r>
        <w:r>
          <w:rPr>
            <w:noProof/>
            <w:webHidden/>
          </w:rPr>
          <w:fldChar w:fldCharType="begin"/>
        </w:r>
        <w:r>
          <w:rPr>
            <w:noProof/>
            <w:webHidden/>
          </w:rPr>
          <w:instrText xml:space="preserve"> PAGEREF _Toc502737635 \h </w:instrText>
        </w:r>
        <w:r>
          <w:rPr>
            <w:noProof/>
            <w:webHidden/>
          </w:rPr>
        </w:r>
        <w:r>
          <w:rPr>
            <w:noProof/>
            <w:webHidden/>
          </w:rPr>
          <w:fldChar w:fldCharType="separate"/>
        </w:r>
        <w:r>
          <w:rPr>
            <w:noProof/>
            <w:webHidden/>
          </w:rPr>
          <w:t>40</w:t>
        </w:r>
        <w:r>
          <w:rPr>
            <w:noProof/>
            <w:webHidden/>
          </w:rPr>
          <w:fldChar w:fldCharType="end"/>
        </w:r>
      </w:hyperlink>
    </w:p>
    <w:p w:rsidR="009F729D" w:rsidRDefault="009F729D">
      <w:pPr>
        <w:pStyle w:val="TOC3"/>
        <w:tabs>
          <w:tab w:val="left" w:pos="1320"/>
          <w:tab w:val="right" w:leader="dot" w:pos="10083"/>
        </w:tabs>
        <w:rPr>
          <w:rFonts w:eastAsiaTheme="minorEastAsia" w:cstheme="minorBidi"/>
          <w:i w:val="0"/>
          <w:iCs w:val="0"/>
          <w:noProof/>
          <w:color w:val="auto"/>
          <w:sz w:val="22"/>
          <w:szCs w:val="22"/>
          <w:lang w:val="en-GB" w:eastAsia="zh-CN"/>
        </w:rPr>
      </w:pPr>
      <w:hyperlink w:anchor="_Toc502737636" w:history="1">
        <w:r w:rsidRPr="00460B12">
          <w:rPr>
            <w:rStyle w:val="Hyperlink"/>
            <w:noProof/>
          </w:rPr>
          <w:t>7.4.10</w:t>
        </w:r>
        <w:r>
          <w:rPr>
            <w:rFonts w:eastAsiaTheme="minorEastAsia" w:cstheme="minorBidi"/>
            <w:i w:val="0"/>
            <w:iCs w:val="0"/>
            <w:noProof/>
            <w:color w:val="auto"/>
            <w:sz w:val="22"/>
            <w:szCs w:val="22"/>
            <w:lang w:val="en-GB" w:eastAsia="zh-CN"/>
          </w:rPr>
          <w:tab/>
        </w:r>
        <w:r w:rsidRPr="00460B12">
          <w:rPr>
            <w:rStyle w:val="Hyperlink"/>
            <w:noProof/>
          </w:rPr>
          <w:t>Download Staff Monitor Record</w:t>
        </w:r>
        <w:r>
          <w:rPr>
            <w:noProof/>
            <w:webHidden/>
          </w:rPr>
          <w:tab/>
        </w:r>
        <w:r>
          <w:rPr>
            <w:noProof/>
            <w:webHidden/>
          </w:rPr>
          <w:fldChar w:fldCharType="begin"/>
        </w:r>
        <w:r>
          <w:rPr>
            <w:noProof/>
            <w:webHidden/>
          </w:rPr>
          <w:instrText xml:space="preserve"> PAGEREF _Toc502737636 \h </w:instrText>
        </w:r>
        <w:r>
          <w:rPr>
            <w:noProof/>
            <w:webHidden/>
          </w:rPr>
        </w:r>
        <w:r>
          <w:rPr>
            <w:noProof/>
            <w:webHidden/>
          </w:rPr>
          <w:fldChar w:fldCharType="separate"/>
        </w:r>
        <w:r>
          <w:rPr>
            <w:noProof/>
            <w:webHidden/>
          </w:rPr>
          <w:t>40</w:t>
        </w:r>
        <w:r>
          <w:rPr>
            <w:noProof/>
            <w:webHidden/>
          </w:rPr>
          <w:fldChar w:fldCharType="end"/>
        </w:r>
      </w:hyperlink>
    </w:p>
    <w:p w:rsidR="009F729D" w:rsidRDefault="009F729D">
      <w:pPr>
        <w:pStyle w:val="TOC2"/>
        <w:tabs>
          <w:tab w:val="left" w:pos="880"/>
          <w:tab w:val="right" w:leader="dot" w:pos="10083"/>
        </w:tabs>
        <w:rPr>
          <w:rFonts w:eastAsiaTheme="minorEastAsia" w:cstheme="minorBidi"/>
          <w:smallCaps w:val="0"/>
          <w:noProof/>
          <w:color w:val="auto"/>
          <w:sz w:val="22"/>
          <w:szCs w:val="22"/>
          <w:lang w:val="en-GB" w:eastAsia="zh-CN"/>
        </w:rPr>
      </w:pPr>
      <w:hyperlink w:anchor="_Toc502737640" w:history="1">
        <w:r w:rsidRPr="00460B12">
          <w:rPr>
            <w:rStyle w:val="Hyperlink"/>
            <w:noProof/>
          </w:rPr>
          <w:t>7.5</w:t>
        </w:r>
        <w:r>
          <w:rPr>
            <w:rFonts w:eastAsiaTheme="minorEastAsia" w:cstheme="minorBidi"/>
            <w:smallCaps w:val="0"/>
            <w:noProof/>
            <w:color w:val="auto"/>
            <w:sz w:val="22"/>
            <w:szCs w:val="22"/>
            <w:lang w:val="en-GB" w:eastAsia="zh-CN"/>
          </w:rPr>
          <w:tab/>
        </w:r>
        <w:r w:rsidRPr="00460B12">
          <w:rPr>
            <w:rStyle w:val="Hyperlink"/>
            <w:noProof/>
          </w:rPr>
          <w:t>Settings Module</w:t>
        </w:r>
        <w:r>
          <w:rPr>
            <w:noProof/>
            <w:webHidden/>
          </w:rPr>
          <w:tab/>
        </w:r>
        <w:r>
          <w:rPr>
            <w:noProof/>
            <w:webHidden/>
          </w:rPr>
          <w:fldChar w:fldCharType="begin"/>
        </w:r>
        <w:r>
          <w:rPr>
            <w:noProof/>
            <w:webHidden/>
          </w:rPr>
          <w:instrText xml:space="preserve"> PAGEREF _Toc502737640 \h </w:instrText>
        </w:r>
        <w:r>
          <w:rPr>
            <w:noProof/>
            <w:webHidden/>
          </w:rPr>
        </w:r>
        <w:r>
          <w:rPr>
            <w:noProof/>
            <w:webHidden/>
          </w:rPr>
          <w:fldChar w:fldCharType="separate"/>
        </w:r>
        <w:r>
          <w:rPr>
            <w:noProof/>
            <w:webHidden/>
          </w:rPr>
          <w:t>40</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41" w:history="1">
        <w:r w:rsidRPr="00460B12">
          <w:rPr>
            <w:rStyle w:val="Hyperlink"/>
            <w:noProof/>
          </w:rPr>
          <w:t>7.5.1</w:t>
        </w:r>
        <w:r>
          <w:rPr>
            <w:rFonts w:eastAsiaTheme="minorEastAsia" w:cstheme="minorBidi"/>
            <w:i w:val="0"/>
            <w:iCs w:val="0"/>
            <w:noProof/>
            <w:color w:val="auto"/>
            <w:sz w:val="22"/>
            <w:szCs w:val="22"/>
            <w:lang w:val="en-GB" w:eastAsia="zh-CN"/>
          </w:rPr>
          <w:tab/>
        </w:r>
        <w:r w:rsidRPr="00460B12">
          <w:rPr>
            <w:rStyle w:val="Hyperlink"/>
            <w:noProof/>
          </w:rPr>
          <w:t>Contract Reminder Module</w:t>
        </w:r>
        <w:r>
          <w:rPr>
            <w:noProof/>
            <w:webHidden/>
          </w:rPr>
          <w:tab/>
        </w:r>
        <w:r>
          <w:rPr>
            <w:noProof/>
            <w:webHidden/>
          </w:rPr>
          <w:fldChar w:fldCharType="begin"/>
        </w:r>
        <w:r>
          <w:rPr>
            <w:noProof/>
            <w:webHidden/>
          </w:rPr>
          <w:instrText xml:space="preserve"> PAGEREF _Toc502737641 \h </w:instrText>
        </w:r>
        <w:r>
          <w:rPr>
            <w:noProof/>
            <w:webHidden/>
          </w:rPr>
        </w:r>
        <w:r>
          <w:rPr>
            <w:noProof/>
            <w:webHidden/>
          </w:rPr>
          <w:fldChar w:fldCharType="separate"/>
        </w:r>
        <w:r>
          <w:rPr>
            <w:noProof/>
            <w:webHidden/>
          </w:rPr>
          <w:t>40</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42" w:history="1">
        <w:r w:rsidRPr="00460B12">
          <w:rPr>
            <w:rStyle w:val="Hyperlink"/>
            <w:noProof/>
          </w:rPr>
          <w:t>7.5.2</w:t>
        </w:r>
        <w:r>
          <w:rPr>
            <w:rFonts w:eastAsiaTheme="minorEastAsia" w:cstheme="minorBidi"/>
            <w:i w:val="0"/>
            <w:iCs w:val="0"/>
            <w:noProof/>
            <w:color w:val="auto"/>
            <w:sz w:val="22"/>
            <w:szCs w:val="22"/>
            <w:lang w:val="en-GB" w:eastAsia="zh-CN"/>
          </w:rPr>
          <w:tab/>
        </w:r>
        <w:r w:rsidRPr="00460B12">
          <w:rPr>
            <w:rStyle w:val="Hyperlink"/>
            <w:noProof/>
          </w:rPr>
          <w:t>Asset Reminder Module</w:t>
        </w:r>
        <w:r>
          <w:rPr>
            <w:noProof/>
            <w:webHidden/>
          </w:rPr>
          <w:tab/>
        </w:r>
        <w:r>
          <w:rPr>
            <w:noProof/>
            <w:webHidden/>
          </w:rPr>
          <w:fldChar w:fldCharType="begin"/>
        </w:r>
        <w:r>
          <w:rPr>
            <w:noProof/>
            <w:webHidden/>
          </w:rPr>
          <w:instrText xml:space="preserve"> PAGEREF _Toc502737642 \h </w:instrText>
        </w:r>
        <w:r>
          <w:rPr>
            <w:noProof/>
            <w:webHidden/>
          </w:rPr>
        </w:r>
        <w:r>
          <w:rPr>
            <w:noProof/>
            <w:webHidden/>
          </w:rPr>
          <w:fldChar w:fldCharType="separate"/>
        </w:r>
        <w:r>
          <w:rPr>
            <w:noProof/>
            <w:webHidden/>
          </w:rPr>
          <w:t>41</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44" w:history="1">
        <w:r w:rsidRPr="00460B12">
          <w:rPr>
            <w:rStyle w:val="Hyperlink"/>
            <w:noProof/>
          </w:rPr>
          <w:t>7.5.3</w:t>
        </w:r>
        <w:r>
          <w:rPr>
            <w:rFonts w:eastAsiaTheme="minorEastAsia" w:cstheme="minorBidi"/>
            <w:i w:val="0"/>
            <w:iCs w:val="0"/>
            <w:noProof/>
            <w:color w:val="auto"/>
            <w:sz w:val="22"/>
            <w:szCs w:val="22"/>
            <w:lang w:val="en-GB" w:eastAsia="zh-CN"/>
          </w:rPr>
          <w:tab/>
        </w:r>
        <w:r w:rsidRPr="00460B12">
          <w:rPr>
            <w:rStyle w:val="Hyperlink"/>
            <w:noProof/>
          </w:rPr>
          <w:t>Staff Reminder Module</w:t>
        </w:r>
        <w:r>
          <w:rPr>
            <w:noProof/>
            <w:webHidden/>
          </w:rPr>
          <w:tab/>
        </w:r>
        <w:r>
          <w:rPr>
            <w:noProof/>
            <w:webHidden/>
          </w:rPr>
          <w:fldChar w:fldCharType="begin"/>
        </w:r>
        <w:r>
          <w:rPr>
            <w:noProof/>
            <w:webHidden/>
          </w:rPr>
          <w:instrText xml:space="preserve"> PAGEREF _Toc502737644 \h </w:instrText>
        </w:r>
        <w:r>
          <w:rPr>
            <w:noProof/>
            <w:webHidden/>
          </w:rPr>
        </w:r>
        <w:r>
          <w:rPr>
            <w:noProof/>
            <w:webHidden/>
          </w:rPr>
          <w:fldChar w:fldCharType="separate"/>
        </w:r>
        <w:r>
          <w:rPr>
            <w:noProof/>
            <w:webHidden/>
          </w:rPr>
          <w:t>42</w:t>
        </w:r>
        <w:r>
          <w:rPr>
            <w:noProof/>
            <w:webHidden/>
          </w:rPr>
          <w:fldChar w:fldCharType="end"/>
        </w:r>
      </w:hyperlink>
    </w:p>
    <w:p w:rsidR="009F729D" w:rsidRDefault="009F729D">
      <w:pPr>
        <w:pStyle w:val="TOC2"/>
        <w:tabs>
          <w:tab w:val="left" w:pos="880"/>
          <w:tab w:val="right" w:leader="dot" w:pos="10083"/>
        </w:tabs>
        <w:rPr>
          <w:rFonts w:eastAsiaTheme="minorEastAsia" w:cstheme="minorBidi"/>
          <w:smallCaps w:val="0"/>
          <w:noProof/>
          <w:color w:val="auto"/>
          <w:sz w:val="22"/>
          <w:szCs w:val="22"/>
          <w:lang w:val="en-GB" w:eastAsia="zh-CN"/>
        </w:rPr>
      </w:pPr>
      <w:hyperlink w:anchor="_Toc502737645" w:history="1">
        <w:r w:rsidRPr="00460B12">
          <w:rPr>
            <w:rStyle w:val="Hyperlink"/>
            <w:noProof/>
          </w:rPr>
          <w:t>7.6</w:t>
        </w:r>
        <w:r>
          <w:rPr>
            <w:rFonts w:eastAsiaTheme="minorEastAsia" w:cstheme="minorBidi"/>
            <w:smallCaps w:val="0"/>
            <w:noProof/>
            <w:color w:val="auto"/>
            <w:sz w:val="22"/>
            <w:szCs w:val="22"/>
            <w:lang w:val="en-GB" w:eastAsia="zh-CN"/>
          </w:rPr>
          <w:tab/>
        </w:r>
        <w:r w:rsidRPr="00460B12">
          <w:rPr>
            <w:rStyle w:val="Hyperlink"/>
            <w:noProof/>
          </w:rPr>
          <w:t>Notifications Module</w:t>
        </w:r>
        <w:r>
          <w:rPr>
            <w:noProof/>
            <w:webHidden/>
          </w:rPr>
          <w:tab/>
        </w:r>
        <w:r>
          <w:rPr>
            <w:noProof/>
            <w:webHidden/>
          </w:rPr>
          <w:fldChar w:fldCharType="begin"/>
        </w:r>
        <w:r>
          <w:rPr>
            <w:noProof/>
            <w:webHidden/>
          </w:rPr>
          <w:instrText xml:space="preserve"> PAGEREF _Toc502737645 \h </w:instrText>
        </w:r>
        <w:r>
          <w:rPr>
            <w:noProof/>
            <w:webHidden/>
          </w:rPr>
        </w:r>
        <w:r>
          <w:rPr>
            <w:noProof/>
            <w:webHidden/>
          </w:rPr>
          <w:fldChar w:fldCharType="separate"/>
        </w:r>
        <w:r>
          <w:rPr>
            <w:noProof/>
            <w:webHidden/>
          </w:rPr>
          <w:t>44</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46" w:history="1">
        <w:r w:rsidRPr="00460B12">
          <w:rPr>
            <w:rStyle w:val="Hyperlink"/>
            <w:noProof/>
          </w:rPr>
          <w:t>7.6.1</w:t>
        </w:r>
        <w:r>
          <w:rPr>
            <w:rFonts w:eastAsiaTheme="minorEastAsia" w:cstheme="minorBidi"/>
            <w:i w:val="0"/>
            <w:iCs w:val="0"/>
            <w:noProof/>
            <w:color w:val="auto"/>
            <w:sz w:val="22"/>
            <w:szCs w:val="22"/>
            <w:lang w:val="en-GB" w:eastAsia="zh-CN"/>
          </w:rPr>
          <w:tab/>
        </w:r>
        <w:r w:rsidRPr="00460B12">
          <w:rPr>
            <w:rStyle w:val="Hyperlink"/>
            <w:noProof/>
          </w:rPr>
          <w:t>Reminder Workflow</w:t>
        </w:r>
        <w:r>
          <w:rPr>
            <w:noProof/>
            <w:webHidden/>
          </w:rPr>
          <w:tab/>
        </w:r>
        <w:r>
          <w:rPr>
            <w:noProof/>
            <w:webHidden/>
          </w:rPr>
          <w:fldChar w:fldCharType="begin"/>
        </w:r>
        <w:r>
          <w:rPr>
            <w:noProof/>
            <w:webHidden/>
          </w:rPr>
          <w:instrText xml:space="preserve"> PAGEREF _Toc502737646 \h </w:instrText>
        </w:r>
        <w:r>
          <w:rPr>
            <w:noProof/>
            <w:webHidden/>
          </w:rPr>
        </w:r>
        <w:r>
          <w:rPr>
            <w:noProof/>
            <w:webHidden/>
          </w:rPr>
          <w:fldChar w:fldCharType="separate"/>
        </w:r>
        <w:r>
          <w:rPr>
            <w:noProof/>
            <w:webHidden/>
          </w:rPr>
          <w:t>44</w:t>
        </w:r>
        <w:r>
          <w:rPr>
            <w:noProof/>
            <w:webHidden/>
          </w:rPr>
          <w:fldChar w:fldCharType="end"/>
        </w:r>
      </w:hyperlink>
    </w:p>
    <w:p w:rsidR="009F729D" w:rsidRDefault="009F729D">
      <w:pPr>
        <w:pStyle w:val="TOC2"/>
        <w:tabs>
          <w:tab w:val="left" w:pos="880"/>
          <w:tab w:val="right" w:leader="dot" w:pos="10083"/>
        </w:tabs>
        <w:rPr>
          <w:rFonts w:eastAsiaTheme="minorEastAsia" w:cstheme="minorBidi"/>
          <w:smallCaps w:val="0"/>
          <w:noProof/>
          <w:color w:val="auto"/>
          <w:sz w:val="22"/>
          <w:szCs w:val="22"/>
          <w:lang w:val="en-GB" w:eastAsia="zh-CN"/>
        </w:rPr>
      </w:pPr>
      <w:hyperlink w:anchor="_Toc502737653" w:history="1">
        <w:r w:rsidRPr="00460B12">
          <w:rPr>
            <w:rStyle w:val="Hyperlink"/>
            <w:noProof/>
          </w:rPr>
          <w:t>7.7</w:t>
        </w:r>
        <w:r>
          <w:rPr>
            <w:rFonts w:eastAsiaTheme="minorEastAsia" w:cstheme="minorBidi"/>
            <w:smallCaps w:val="0"/>
            <w:noProof/>
            <w:color w:val="auto"/>
            <w:sz w:val="22"/>
            <w:szCs w:val="22"/>
            <w:lang w:val="en-GB" w:eastAsia="zh-CN"/>
          </w:rPr>
          <w:tab/>
        </w:r>
        <w:r w:rsidRPr="00460B12">
          <w:rPr>
            <w:rStyle w:val="Hyperlink"/>
            <w:noProof/>
          </w:rPr>
          <w:t>Dashboard Module</w:t>
        </w:r>
        <w:r>
          <w:rPr>
            <w:noProof/>
            <w:webHidden/>
          </w:rPr>
          <w:tab/>
        </w:r>
        <w:r>
          <w:rPr>
            <w:noProof/>
            <w:webHidden/>
          </w:rPr>
          <w:fldChar w:fldCharType="begin"/>
        </w:r>
        <w:r>
          <w:rPr>
            <w:noProof/>
            <w:webHidden/>
          </w:rPr>
          <w:instrText xml:space="preserve"> PAGEREF _Toc502737653 \h </w:instrText>
        </w:r>
        <w:r>
          <w:rPr>
            <w:noProof/>
            <w:webHidden/>
          </w:rPr>
        </w:r>
        <w:r>
          <w:rPr>
            <w:noProof/>
            <w:webHidden/>
          </w:rPr>
          <w:fldChar w:fldCharType="separate"/>
        </w:r>
        <w:r>
          <w:rPr>
            <w:noProof/>
            <w:webHidden/>
          </w:rPr>
          <w:t>45</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54" w:history="1">
        <w:r w:rsidRPr="00460B12">
          <w:rPr>
            <w:rStyle w:val="Hyperlink"/>
            <w:noProof/>
          </w:rPr>
          <w:t>7.7.1</w:t>
        </w:r>
        <w:r>
          <w:rPr>
            <w:rFonts w:eastAsiaTheme="minorEastAsia" w:cstheme="minorBidi"/>
            <w:i w:val="0"/>
            <w:iCs w:val="0"/>
            <w:noProof/>
            <w:color w:val="auto"/>
            <w:sz w:val="22"/>
            <w:szCs w:val="22"/>
            <w:lang w:val="en-GB" w:eastAsia="zh-CN"/>
          </w:rPr>
          <w:tab/>
        </w:r>
        <w:r w:rsidRPr="00460B12">
          <w:rPr>
            <w:rStyle w:val="Hyperlink"/>
            <w:noProof/>
          </w:rPr>
          <w:t>View Expiring Summary by Module</w:t>
        </w:r>
        <w:r>
          <w:rPr>
            <w:noProof/>
            <w:webHidden/>
          </w:rPr>
          <w:tab/>
        </w:r>
        <w:r>
          <w:rPr>
            <w:noProof/>
            <w:webHidden/>
          </w:rPr>
          <w:fldChar w:fldCharType="begin"/>
        </w:r>
        <w:r>
          <w:rPr>
            <w:noProof/>
            <w:webHidden/>
          </w:rPr>
          <w:instrText xml:space="preserve"> PAGEREF _Toc502737654 \h </w:instrText>
        </w:r>
        <w:r>
          <w:rPr>
            <w:noProof/>
            <w:webHidden/>
          </w:rPr>
        </w:r>
        <w:r>
          <w:rPr>
            <w:noProof/>
            <w:webHidden/>
          </w:rPr>
          <w:fldChar w:fldCharType="separate"/>
        </w:r>
        <w:r>
          <w:rPr>
            <w:noProof/>
            <w:webHidden/>
          </w:rPr>
          <w:t>45</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55" w:history="1">
        <w:r w:rsidRPr="00460B12">
          <w:rPr>
            <w:rStyle w:val="Hyperlink"/>
            <w:noProof/>
          </w:rPr>
          <w:t>7.7.2</w:t>
        </w:r>
        <w:r>
          <w:rPr>
            <w:rFonts w:eastAsiaTheme="minorEastAsia" w:cstheme="minorBidi"/>
            <w:i w:val="0"/>
            <w:iCs w:val="0"/>
            <w:noProof/>
            <w:color w:val="auto"/>
            <w:sz w:val="22"/>
            <w:szCs w:val="22"/>
            <w:lang w:val="en-GB" w:eastAsia="zh-CN"/>
          </w:rPr>
          <w:tab/>
        </w:r>
        <w:r w:rsidRPr="00460B12">
          <w:rPr>
            <w:rStyle w:val="Hyperlink"/>
            <w:noProof/>
          </w:rPr>
          <w:t>View Expiring Summary by User Group</w:t>
        </w:r>
        <w:r>
          <w:rPr>
            <w:noProof/>
            <w:webHidden/>
          </w:rPr>
          <w:tab/>
        </w:r>
        <w:r>
          <w:rPr>
            <w:noProof/>
            <w:webHidden/>
          </w:rPr>
          <w:fldChar w:fldCharType="begin"/>
        </w:r>
        <w:r>
          <w:rPr>
            <w:noProof/>
            <w:webHidden/>
          </w:rPr>
          <w:instrText xml:space="preserve"> PAGEREF _Toc502737655 \h </w:instrText>
        </w:r>
        <w:r>
          <w:rPr>
            <w:noProof/>
            <w:webHidden/>
          </w:rPr>
        </w:r>
        <w:r>
          <w:rPr>
            <w:noProof/>
            <w:webHidden/>
          </w:rPr>
          <w:fldChar w:fldCharType="separate"/>
        </w:r>
        <w:r>
          <w:rPr>
            <w:noProof/>
            <w:webHidden/>
          </w:rPr>
          <w:t>45</w:t>
        </w:r>
        <w:r>
          <w:rPr>
            <w:noProof/>
            <w:webHidden/>
          </w:rPr>
          <w:fldChar w:fldCharType="end"/>
        </w:r>
      </w:hyperlink>
    </w:p>
    <w:p w:rsidR="009F729D" w:rsidRDefault="009F729D">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502737656" w:history="1">
        <w:r w:rsidRPr="00460B12">
          <w:rPr>
            <w:rStyle w:val="Hyperlink"/>
            <w:noProof/>
          </w:rPr>
          <w:t>7.7.3</w:t>
        </w:r>
        <w:r>
          <w:rPr>
            <w:rFonts w:eastAsiaTheme="minorEastAsia" w:cstheme="minorBidi"/>
            <w:i w:val="0"/>
            <w:iCs w:val="0"/>
            <w:noProof/>
            <w:color w:val="auto"/>
            <w:sz w:val="22"/>
            <w:szCs w:val="22"/>
            <w:lang w:val="en-GB" w:eastAsia="zh-CN"/>
          </w:rPr>
          <w:tab/>
        </w:r>
        <w:r w:rsidRPr="00460B12">
          <w:rPr>
            <w:rStyle w:val="Hyperlink"/>
            <w:noProof/>
          </w:rPr>
          <w:t>View Expiry Calendar</w:t>
        </w:r>
        <w:r>
          <w:rPr>
            <w:noProof/>
            <w:webHidden/>
          </w:rPr>
          <w:tab/>
        </w:r>
        <w:r>
          <w:rPr>
            <w:noProof/>
            <w:webHidden/>
          </w:rPr>
          <w:fldChar w:fldCharType="begin"/>
        </w:r>
        <w:r>
          <w:rPr>
            <w:noProof/>
            <w:webHidden/>
          </w:rPr>
          <w:instrText xml:space="preserve"> PAGEREF _Toc502737656 \h </w:instrText>
        </w:r>
        <w:r>
          <w:rPr>
            <w:noProof/>
            <w:webHidden/>
          </w:rPr>
        </w:r>
        <w:r>
          <w:rPr>
            <w:noProof/>
            <w:webHidden/>
          </w:rPr>
          <w:fldChar w:fldCharType="separate"/>
        </w:r>
        <w:r>
          <w:rPr>
            <w:noProof/>
            <w:webHidden/>
          </w:rPr>
          <w:t>46</w:t>
        </w:r>
        <w:r>
          <w:rPr>
            <w:noProof/>
            <w:webHidden/>
          </w:rPr>
          <w:fldChar w:fldCharType="end"/>
        </w:r>
      </w:hyperlink>
    </w:p>
    <w:p w:rsidR="009F729D" w:rsidRDefault="009F729D">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502737657" w:history="1">
        <w:r w:rsidRPr="00460B12">
          <w:rPr>
            <w:rStyle w:val="Hyperlink"/>
            <w:noProof/>
          </w:rPr>
          <w:t>8</w:t>
        </w:r>
        <w:r>
          <w:rPr>
            <w:rFonts w:eastAsiaTheme="minorEastAsia" w:cstheme="minorBidi"/>
            <w:b w:val="0"/>
            <w:bCs w:val="0"/>
            <w:caps w:val="0"/>
            <w:noProof/>
            <w:color w:val="auto"/>
            <w:sz w:val="22"/>
            <w:szCs w:val="22"/>
            <w:lang w:val="en-GB" w:eastAsia="zh-CN"/>
          </w:rPr>
          <w:tab/>
        </w:r>
        <w:r w:rsidRPr="00460B12">
          <w:rPr>
            <w:rStyle w:val="Hyperlink"/>
            <w:noProof/>
          </w:rPr>
          <w:t>Performance</w:t>
        </w:r>
        <w:r>
          <w:rPr>
            <w:noProof/>
            <w:webHidden/>
          </w:rPr>
          <w:tab/>
        </w:r>
        <w:r>
          <w:rPr>
            <w:noProof/>
            <w:webHidden/>
          </w:rPr>
          <w:fldChar w:fldCharType="begin"/>
        </w:r>
        <w:r>
          <w:rPr>
            <w:noProof/>
            <w:webHidden/>
          </w:rPr>
          <w:instrText xml:space="preserve"> PAGEREF _Toc502737657 \h </w:instrText>
        </w:r>
        <w:r>
          <w:rPr>
            <w:noProof/>
            <w:webHidden/>
          </w:rPr>
        </w:r>
        <w:r>
          <w:rPr>
            <w:noProof/>
            <w:webHidden/>
          </w:rPr>
          <w:fldChar w:fldCharType="separate"/>
        </w:r>
        <w:r>
          <w:rPr>
            <w:noProof/>
            <w:webHidden/>
          </w:rPr>
          <w:t>47</w:t>
        </w:r>
        <w:r>
          <w:rPr>
            <w:noProof/>
            <w:webHidden/>
          </w:rPr>
          <w:fldChar w:fldCharType="end"/>
        </w:r>
      </w:hyperlink>
    </w:p>
    <w:p w:rsidR="009F729D" w:rsidRDefault="009F729D">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502737658" w:history="1">
        <w:r w:rsidRPr="00460B12">
          <w:rPr>
            <w:rStyle w:val="Hyperlink"/>
            <w:noProof/>
          </w:rPr>
          <w:t>9</w:t>
        </w:r>
        <w:r>
          <w:rPr>
            <w:rFonts w:eastAsiaTheme="minorEastAsia" w:cstheme="minorBidi"/>
            <w:b w:val="0"/>
            <w:bCs w:val="0"/>
            <w:caps w:val="0"/>
            <w:noProof/>
            <w:color w:val="auto"/>
            <w:sz w:val="22"/>
            <w:szCs w:val="22"/>
            <w:lang w:val="en-GB" w:eastAsia="zh-CN"/>
          </w:rPr>
          <w:tab/>
        </w:r>
        <w:r w:rsidRPr="00460B12">
          <w:rPr>
            <w:rStyle w:val="Hyperlink"/>
            <w:noProof/>
          </w:rPr>
          <w:t>Interface Requirements</w:t>
        </w:r>
        <w:r>
          <w:rPr>
            <w:noProof/>
            <w:webHidden/>
          </w:rPr>
          <w:tab/>
        </w:r>
        <w:r>
          <w:rPr>
            <w:noProof/>
            <w:webHidden/>
          </w:rPr>
          <w:fldChar w:fldCharType="begin"/>
        </w:r>
        <w:r>
          <w:rPr>
            <w:noProof/>
            <w:webHidden/>
          </w:rPr>
          <w:instrText xml:space="preserve"> PAGEREF _Toc502737658 \h </w:instrText>
        </w:r>
        <w:r>
          <w:rPr>
            <w:noProof/>
            <w:webHidden/>
          </w:rPr>
        </w:r>
        <w:r>
          <w:rPr>
            <w:noProof/>
            <w:webHidden/>
          </w:rPr>
          <w:fldChar w:fldCharType="separate"/>
        </w:r>
        <w:r>
          <w:rPr>
            <w:noProof/>
            <w:webHidden/>
          </w:rPr>
          <w:t>48</w:t>
        </w:r>
        <w:r>
          <w:rPr>
            <w:noProof/>
            <w:webHidden/>
          </w:rPr>
          <w:fldChar w:fldCharType="end"/>
        </w:r>
      </w:hyperlink>
    </w:p>
    <w:p w:rsidR="009F729D" w:rsidRDefault="009F729D">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502737659" w:history="1">
        <w:r w:rsidRPr="00460B12">
          <w:rPr>
            <w:rStyle w:val="Hyperlink"/>
            <w:noProof/>
          </w:rPr>
          <w:t>10</w:t>
        </w:r>
        <w:r>
          <w:rPr>
            <w:rFonts w:eastAsiaTheme="minorEastAsia" w:cstheme="minorBidi"/>
            <w:b w:val="0"/>
            <w:bCs w:val="0"/>
            <w:caps w:val="0"/>
            <w:noProof/>
            <w:color w:val="auto"/>
            <w:sz w:val="22"/>
            <w:szCs w:val="22"/>
            <w:lang w:val="en-GB" w:eastAsia="zh-CN"/>
          </w:rPr>
          <w:tab/>
        </w:r>
        <w:r w:rsidRPr="00460B12">
          <w:rPr>
            <w:rStyle w:val="Hyperlink"/>
            <w:noProof/>
          </w:rPr>
          <w:t>Operational Requirements</w:t>
        </w:r>
        <w:r>
          <w:rPr>
            <w:noProof/>
            <w:webHidden/>
          </w:rPr>
          <w:tab/>
        </w:r>
        <w:r>
          <w:rPr>
            <w:noProof/>
            <w:webHidden/>
          </w:rPr>
          <w:fldChar w:fldCharType="begin"/>
        </w:r>
        <w:r>
          <w:rPr>
            <w:noProof/>
            <w:webHidden/>
          </w:rPr>
          <w:instrText xml:space="preserve"> PAGEREF _Toc502737659 \h </w:instrText>
        </w:r>
        <w:r>
          <w:rPr>
            <w:noProof/>
            <w:webHidden/>
          </w:rPr>
        </w:r>
        <w:r>
          <w:rPr>
            <w:noProof/>
            <w:webHidden/>
          </w:rPr>
          <w:fldChar w:fldCharType="separate"/>
        </w:r>
        <w:r>
          <w:rPr>
            <w:noProof/>
            <w:webHidden/>
          </w:rPr>
          <w:t>49</w:t>
        </w:r>
        <w:r>
          <w:rPr>
            <w:noProof/>
            <w:webHidden/>
          </w:rPr>
          <w:fldChar w:fldCharType="end"/>
        </w:r>
      </w:hyperlink>
    </w:p>
    <w:p w:rsidR="009F729D" w:rsidRDefault="009F729D">
      <w:pPr>
        <w:pStyle w:val="TOC2"/>
        <w:tabs>
          <w:tab w:val="left" w:pos="880"/>
          <w:tab w:val="right" w:leader="dot" w:pos="10083"/>
        </w:tabs>
        <w:rPr>
          <w:rFonts w:eastAsiaTheme="minorEastAsia" w:cstheme="minorBidi"/>
          <w:smallCaps w:val="0"/>
          <w:noProof/>
          <w:color w:val="auto"/>
          <w:sz w:val="22"/>
          <w:szCs w:val="22"/>
          <w:lang w:val="en-GB" w:eastAsia="zh-CN"/>
        </w:rPr>
      </w:pPr>
      <w:hyperlink w:anchor="_Toc502737660" w:history="1">
        <w:r w:rsidRPr="00460B12">
          <w:rPr>
            <w:rStyle w:val="Hyperlink"/>
            <w:noProof/>
          </w:rPr>
          <w:t>10.1</w:t>
        </w:r>
        <w:r>
          <w:rPr>
            <w:rFonts w:eastAsiaTheme="minorEastAsia" w:cstheme="minorBidi"/>
            <w:smallCaps w:val="0"/>
            <w:noProof/>
            <w:color w:val="auto"/>
            <w:sz w:val="22"/>
            <w:szCs w:val="22"/>
            <w:lang w:val="en-GB" w:eastAsia="zh-CN"/>
          </w:rPr>
          <w:tab/>
        </w:r>
        <w:r w:rsidRPr="00460B12">
          <w:rPr>
            <w:rStyle w:val="Hyperlink"/>
            <w:noProof/>
          </w:rPr>
          <w:t>Logging Requirements</w:t>
        </w:r>
        <w:r>
          <w:rPr>
            <w:noProof/>
            <w:webHidden/>
          </w:rPr>
          <w:tab/>
        </w:r>
        <w:r>
          <w:rPr>
            <w:noProof/>
            <w:webHidden/>
          </w:rPr>
          <w:fldChar w:fldCharType="begin"/>
        </w:r>
        <w:r>
          <w:rPr>
            <w:noProof/>
            <w:webHidden/>
          </w:rPr>
          <w:instrText xml:space="preserve"> PAGEREF _Toc502737660 \h </w:instrText>
        </w:r>
        <w:r>
          <w:rPr>
            <w:noProof/>
            <w:webHidden/>
          </w:rPr>
        </w:r>
        <w:r>
          <w:rPr>
            <w:noProof/>
            <w:webHidden/>
          </w:rPr>
          <w:fldChar w:fldCharType="separate"/>
        </w:r>
        <w:r>
          <w:rPr>
            <w:noProof/>
            <w:webHidden/>
          </w:rPr>
          <w:t>49</w:t>
        </w:r>
        <w:r>
          <w:rPr>
            <w:noProof/>
            <w:webHidden/>
          </w:rPr>
          <w:fldChar w:fldCharType="end"/>
        </w:r>
      </w:hyperlink>
    </w:p>
    <w:p w:rsidR="009F729D" w:rsidRDefault="009F729D">
      <w:pPr>
        <w:pStyle w:val="TOC3"/>
        <w:tabs>
          <w:tab w:val="left" w:pos="1320"/>
          <w:tab w:val="right" w:leader="dot" w:pos="10083"/>
        </w:tabs>
        <w:rPr>
          <w:rFonts w:eastAsiaTheme="minorEastAsia" w:cstheme="minorBidi"/>
          <w:i w:val="0"/>
          <w:iCs w:val="0"/>
          <w:noProof/>
          <w:color w:val="auto"/>
          <w:sz w:val="22"/>
          <w:szCs w:val="22"/>
          <w:lang w:val="en-GB" w:eastAsia="zh-CN"/>
        </w:rPr>
      </w:pPr>
      <w:hyperlink w:anchor="_Toc502737661" w:history="1">
        <w:r w:rsidRPr="00460B12">
          <w:rPr>
            <w:rStyle w:val="Hyperlink"/>
            <w:noProof/>
          </w:rPr>
          <w:t>10.1.1</w:t>
        </w:r>
        <w:r>
          <w:rPr>
            <w:rFonts w:eastAsiaTheme="minorEastAsia" w:cstheme="minorBidi"/>
            <w:i w:val="0"/>
            <w:iCs w:val="0"/>
            <w:noProof/>
            <w:color w:val="auto"/>
            <w:sz w:val="22"/>
            <w:szCs w:val="22"/>
            <w:lang w:val="en-GB" w:eastAsia="zh-CN"/>
          </w:rPr>
          <w:tab/>
        </w:r>
        <w:r w:rsidRPr="00460B12">
          <w:rPr>
            <w:rStyle w:val="Hyperlink"/>
            <w:noProof/>
          </w:rPr>
          <w:t>Database Log</w:t>
        </w:r>
        <w:r>
          <w:rPr>
            <w:noProof/>
            <w:webHidden/>
          </w:rPr>
          <w:tab/>
        </w:r>
        <w:r>
          <w:rPr>
            <w:noProof/>
            <w:webHidden/>
          </w:rPr>
          <w:fldChar w:fldCharType="begin"/>
        </w:r>
        <w:r>
          <w:rPr>
            <w:noProof/>
            <w:webHidden/>
          </w:rPr>
          <w:instrText xml:space="preserve"> PAGEREF _Toc502737661 \h </w:instrText>
        </w:r>
        <w:r>
          <w:rPr>
            <w:noProof/>
            <w:webHidden/>
          </w:rPr>
        </w:r>
        <w:r>
          <w:rPr>
            <w:noProof/>
            <w:webHidden/>
          </w:rPr>
          <w:fldChar w:fldCharType="separate"/>
        </w:r>
        <w:r>
          <w:rPr>
            <w:noProof/>
            <w:webHidden/>
          </w:rPr>
          <w:t>49</w:t>
        </w:r>
        <w:r>
          <w:rPr>
            <w:noProof/>
            <w:webHidden/>
          </w:rPr>
          <w:fldChar w:fldCharType="end"/>
        </w:r>
      </w:hyperlink>
    </w:p>
    <w:p w:rsidR="009F729D" w:rsidRDefault="009F729D">
      <w:pPr>
        <w:pStyle w:val="TOC3"/>
        <w:tabs>
          <w:tab w:val="left" w:pos="1320"/>
          <w:tab w:val="right" w:leader="dot" w:pos="10083"/>
        </w:tabs>
        <w:rPr>
          <w:rFonts w:eastAsiaTheme="minorEastAsia" w:cstheme="minorBidi"/>
          <w:i w:val="0"/>
          <w:iCs w:val="0"/>
          <w:noProof/>
          <w:color w:val="auto"/>
          <w:sz w:val="22"/>
          <w:szCs w:val="22"/>
          <w:lang w:val="en-GB" w:eastAsia="zh-CN"/>
        </w:rPr>
      </w:pPr>
      <w:hyperlink w:anchor="_Toc502737662" w:history="1">
        <w:r w:rsidRPr="00460B12">
          <w:rPr>
            <w:rStyle w:val="Hyperlink"/>
            <w:noProof/>
          </w:rPr>
          <w:t>10.1.2</w:t>
        </w:r>
        <w:r>
          <w:rPr>
            <w:rFonts w:eastAsiaTheme="minorEastAsia" w:cstheme="minorBidi"/>
            <w:i w:val="0"/>
            <w:iCs w:val="0"/>
            <w:noProof/>
            <w:color w:val="auto"/>
            <w:sz w:val="22"/>
            <w:szCs w:val="22"/>
            <w:lang w:val="en-GB" w:eastAsia="zh-CN"/>
          </w:rPr>
          <w:tab/>
        </w:r>
        <w:r w:rsidRPr="00460B12">
          <w:rPr>
            <w:rStyle w:val="Hyperlink"/>
            <w:noProof/>
          </w:rPr>
          <w:t>Application Log</w:t>
        </w:r>
        <w:r>
          <w:rPr>
            <w:noProof/>
            <w:webHidden/>
          </w:rPr>
          <w:tab/>
        </w:r>
        <w:r>
          <w:rPr>
            <w:noProof/>
            <w:webHidden/>
          </w:rPr>
          <w:fldChar w:fldCharType="begin"/>
        </w:r>
        <w:r>
          <w:rPr>
            <w:noProof/>
            <w:webHidden/>
          </w:rPr>
          <w:instrText xml:space="preserve"> PAGEREF _Toc502737662 \h </w:instrText>
        </w:r>
        <w:r>
          <w:rPr>
            <w:noProof/>
            <w:webHidden/>
          </w:rPr>
        </w:r>
        <w:r>
          <w:rPr>
            <w:noProof/>
            <w:webHidden/>
          </w:rPr>
          <w:fldChar w:fldCharType="separate"/>
        </w:r>
        <w:r>
          <w:rPr>
            <w:noProof/>
            <w:webHidden/>
          </w:rPr>
          <w:t>49</w:t>
        </w:r>
        <w:r>
          <w:rPr>
            <w:noProof/>
            <w:webHidden/>
          </w:rPr>
          <w:fldChar w:fldCharType="end"/>
        </w:r>
      </w:hyperlink>
    </w:p>
    <w:p w:rsidR="009F729D" w:rsidRDefault="009F729D">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502737663" w:history="1">
        <w:r w:rsidRPr="00460B12">
          <w:rPr>
            <w:rStyle w:val="Hyperlink"/>
            <w:noProof/>
          </w:rPr>
          <w:t>11</w:t>
        </w:r>
        <w:r>
          <w:rPr>
            <w:rFonts w:eastAsiaTheme="minorEastAsia" w:cstheme="minorBidi"/>
            <w:b w:val="0"/>
            <w:bCs w:val="0"/>
            <w:caps w:val="0"/>
            <w:noProof/>
            <w:color w:val="auto"/>
            <w:sz w:val="22"/>
            <w:szCs w:val="22"/>
            <w:lang w:val="en-GB" w:eastAsia="zh-CN"/>
          </w:rPr>
          <w:tab/>
        </w:r>
        <w:r w:rsidRPr="00460B12">
          <w:rPr>
            <w:rStyle w:val="Hyperlink"/>
            <w:noProof/>
          </w:rPr>
          <w:t>Security/Control Requirements</w:t>
        </w:r>
        <w:r>
          <w:rPr>
            <w:noProof/>
            <w:webHidden/>
          </w:rPr>
          <w:tab/>
        </w:r>
        <w:r>
          <w:rPr>
            <w:noProof/>
            <w:webHidden/>
          </w:rPr>
          <w:fldChar w:fldCharType="begin"/>
        </w:r>
        <w:r>
          <w:rPr>
            <w:noProof/>
            <w:webHidden/>
          </w:rPr>
          <w:instrText xml:space="preserve"> PAGEREF _Toc502737663 \h </w:instrText>
        </w:r>
        <w:r>
          <w:rPr>
            <w:noProof/>
            <w:webHidden/>
          </w:rPr>
        </w:r>
        <w:r>
          <w:rPr>
            <w:noProof/>
            <w:webHidden/>
          </w:rPr>
          <w:fldChar w:fldCharType="separate"/>
        </w:r>
        <w:r>
          <w:rPr>
            <w:noProof/>
            <w:webHidden/>
          </w:rPr>
          <w:t>50</w:t>
        </w:r>
        <w:r>
          <w:rPr>
            <w:noProof/>
            <w:webHidden/>
          </w:rPr>
          <w:fldChar w:fldCharType="end"/>
        </w:r>
      </w:hyperlink>
    </w:p>
    <w:p w:rsidR="009F729D" w:rsidRDefault="009F729D">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502737664" w:history="1">
        <w:r w:rsidRPr="00460B12">
          <w:rPr>
            <w:rStyle w:val="Hyperlink"/>
            <w:noProof/>
          </w:rPr>
          <w:t>12</w:t>
        </w:r>
        <w:r>
          <w:rPr>
            <w:rFonts w:eastAsiaTheme="minorEastAsia" w:cstheme="minorBidi"/>
            <w:b w:val="0"/>
            <w:bCs w:val="0"/>
            <w:caps w:val="0"/>
            <w:noProof/>
            <w:color w:val="auto"/>
            <w:sz w:val="22"/>
            <w:szCs w:val="22"/>
            <w:lang w:val="en-GB" w:eastAsia="zh-CN"/>
          </w:rPr>
          <w:tab/>
        </w:r>
        <w:r w:rsidRPr="00460B12">
          <w:rPr>
            <w:rStyle w:val="Hyperlink"/>
            <w:noProof/>
          </w:rPr>
          <w:t>Documentation Requirements</w:t>
        </w:r>
        <w:r>
          <w:rPr>
            <w:noProof/>
            <w:webHidden/>
          </w:rPr>
          <w:tab/>
        </w:r>
        <w:r>
          <w:rPr>
            <w:noProof/>
            <w:webHidden/>
          </w:rPr>
          <w:fldChar w:fldCharType="begin"/>
        </w:r>
        <w:r>
          <w:rPr>
            <w:noProof/>
            <w:webHidden/>
          </w:rPr>
          <w:instrText xml:space="preserve"> PAGEREF _Toc502737664 \h </w:instrText>
        </w:r>
        <w:r>
          <w:rPr>
            <w:noProof/>
            <w:webHidden/>
          </w:rPr>
        </w:r>
        <w:r>
          <w:rPr>
            <w:noProof/>
            <w:webHidden/>
          </w:rPr>
          <w:fldChar w:fldCharType="separate"/>
        </w:r>
        <w:r>
          <w:rPr>
            <w:noProof/>
            <w:webHidden/>
          </w:rPr>
          <w:t>51</w:t>
        </w:r>
        <w:r>
          <w:rPr>
            <w:noProof/>
            <w:webHidden/>
          </w:rPr>
          <w:fldChar w:fldCharType="end"/>
        </w:r>
      </w:hyperlink>
    </w:p>
    <w:p w:rsidR="009F729D" w:rsidRDefault="009F729D">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502737665" w:history="1">
        <w:r w:rsidRPr="00460B12">
          <w:rPr>
            <w:rStyle w:val="Hyperlink"/>
            <w:noProof/>
          </w:rPr>
          <w:t>13</w:t>
        </w:r>
        <w:r>
          <w:rPr>
            <w:rFonts w:eastAsiaTheme="minorEastAsia" w:cstheme="minorBidi"/>
            <w:b w:val="0"/>
            <w:bCs w:val="0"/>
            <w:caps w:val="0"/>
            <w:noProof/>
            <w:color w:val="auto"/>
            <w:sz w:val="22"/>
            <w:szCs w:val="22"/>
            <w:lang w:val="en-GB" w:eastAsia="zh-CN"/>
          </w:rPr>
          <w:tab/>
        </w:r>
        <w:r w:rsidRPr="00460B12">
          <w:rPr>
            <w:rStyle w:val="Hyperlink"/>
            <w:noProof/>
          </w:rPr>
          <w:t>User Training Requirements</w:t>
        </w:r>
        <w:r>
          <w:rPr>
            <w:noProof/>
            <w:webHidden/>
          </w:rPr>
          <w:tab/>
        </w:r>
        <w:r>
          <w:rPr>
            <w:noProof/>
            <w:webHidden/>
          </w:rPr>
          <w:fldChar w:fldCharType="begin"/>
        </w:r>
        <w:r>
          <w:rPr>
            <w:noProof/>
            <w:webHidden/>
          </w:rPr>
          <w:instrText xml:space="preserve"> PAGEREF _Toc502737665 \h </w:instrText>
        </w:r>
        <w:r>
          <w:rPr>
            <w:noProof/>
            <w:webHidden/>
          </w:rPr>
        </w:r>
        <w:r>
          <w:rPr>
            <w:noProof/>
            <w:webHidden/>
          </w:rPr>
          <w:fldChar w:fldCharType="separate"/>
        </w:r>
        <w:r>
          <w:rPr>
            <w:noProof/>
            <w:webHidden/>
          </w:rPr>
          <w:t>52</w:t>
        </w:r>
        <w:r>
          <w:rPr>
            <w:noProof/>
            <w:webHidden/>
          </w:rPr>
          <w:fldChar w:fldCharType="end"/>
        </w:r>
      </w:hyperlink>
    </w:p>
    <w:p w:rsidR="009F729D" w:rsidRDefault="009F729D">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502737666" w:history="1">
        <w:r w:rsidRPr="00460B12">
          <w:rPr>
            <w:rStyle w:val="Hyperlink"/>
            <w:noProof/>
          </w:rPr>
          <w:t>14</w:t>
        </w:r>
        <w:r>
          <w:rPr>
            <w:rFonts w:eastAsiaTheme="minorEastAsia" w:cstheme="minorBidi"/>
            <w:b w:val="0"/>
            <w:bCs w:val="0"/>
            <w:caps w:val="0"/>
            <w:noProof/>
            <w:color w:val="auto"/>
            <w:sz w:val="22"/>
            <w:szCs w:val="22"/>
            <w:lang w:val="en-GB" w:eastAsia="zh-CN"/>
          </w:rPr>
          <w:tab/>
        </w:r>
        <w:r w:rsidRPr="00460B12">
          <w:rPr>
            <w:rStyle w:val="Hyperlink"/>
            <w:noProof/>
          </w:rPr>
          <w:t>Output Requirements</w:t>
        </w:r>
        <w:r>
          <w:rPr>
            <w:noProof/>
            <w:webHidden/>
          </w:rPr>
          <w:tab/>
        </w:r>
        <w:r>
          <w:rPr>
            <w:noProof/>
            <w:webHidden/>
          </w:rPr>
          <w:fldChar w:fldCharType="begin"/>
        </w:r>
        <w:r>
          <w:rPr>
            <w:noProof/>
            <w:webHidden/>
          </w:rPr>
          <w:instrText xml:space="preserve"> PAGEREF _Toc502737666 \h </w:instrText>
        </w:r>
        <w:r>
          <w:rPr>
            <w:noProof/>
            <w:webHidden/>
          </w:rPr>
        </w:r>
        <w:r>
          <w:rPr>
            <w:noProof/>
            <w:webHidden/>
          </w:rPr>
          <w:fldChar w:fldCharType="separate"/>
        </w:r>
        <w:r>
          <w:rPr>
            <w:noProof/>
            <w:webHidden/>
          </w:rPr>
          <w:t>53</w:t>
        </w:r>
        <w:r>
          <w:rPr>
            <w:noProof/>
            <w:webHidden/>
          </w:rPr>
          <w:fldChar w:fldCharType="end"/>
        </w:r>
      </w:hyperlink>
    </w:p>
    <w:p w:rsidR="009F729D" w:rsidRDefault="009F729D">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502737667" w:history="1">
        <w:r w:rsidRPr="00460B12">
          <w:rPr>
            <w:rStyle w:val="Hyperlink"/>
            <w:noProof/>
          </w:rPr>
          <w:t>15</w:t>
        </w:r>
        <w:r>
          <w:rPr>
            <w:rFonts w:eastAsiaTheme="minorEastAsia" w:cstheme="minorBidi"/>
            <w:b w:val="0"/>
            <w:bCs w:val="0"/>
            <w:caps w:val="0"/>
            <w:noProof/>
            <w:color w:val="auto"/>
            <w:sz w:val="22"/>
            <w:szCs w:val="22"/>
            <w:lang w:val="en-GB" w:eastAsia="zh-CN"/>
          </w:rPr>
          <w:tab/>
        </w:r>
        <w:r w:rsidRPr="00460B12">
          <w:rPr>
            <w:rStyle w:val="Hyperlink"/>
            <w:noProof/>
          </w:rPr>
          <w:t>Paging Requirements</w:t>
        </w:r>
        <w:r>
          <w:rPr>
            <w:noProof/>
            <w:webHidden/>
          </w:rPr>
          <w:tab/>
        </w:r>
        <w:r>
          <w:rPr>
            <w:noProof/>
            <w:webHidden/>
          </w:rPr>
          <w:fldChar w:fldCharType="begin"/>
        </w:r>
        <w:r>
          <w:rPr>
            <w:noProof/>
            <w:webHidden/>
          </w:rPr>
          <w:instrText xml:space="preserve"> PAGEREF _Toc502737667 \h </w:instrText>
        </w:r>
        <w:r>
          <w:rPr>
            <w:noProof/>
            <w:webHidden/>
          </w:rPr>
        </w:r>
        <w:r>
          <w:rPr>
            <w:noProof/>
            <w:webHidden/>
          </w:rPr>
          <w:fldChar w:fldCharType="separate"/>
        </w:r>
        <w:r>
          <w:rPr>
            <w:noProof/>
            <w:webHidden/>
          </w:rPr>
          <w:t>54</w:t>
        </w:r>
        <w:r>
          <w:rPr>
            <w:noProof/>
            <w:webHidden/>
          </w:rPr>
          <w:fldChar w:fldCharType="end"/>
        </w:r>
      </w:hyperlink>
    </w:p>
    <w:p w:rsidR="009F729D" w:rsidRDefault="009F729D">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502737668" w:history="1">
        <w:r w:rsidRPr="00460B12">
          <w:rPr>
            <w:rStyle w:val="Hyperlink"/>
            <w:noProof/>
          </w:rPr>
          <w:t>16</w:t>
        </w:r>
        <w:r>
          <w:rPr>
            <w:rFonts w:eastAsiaTheme="minorEastAsia" w:cstheme="minorBidi"/>
            <w:b w:val="0"/>
            <w:bCs w:val="0"/>
            <w:caps w:val="0"/>
            <w:noProof/>
            <w:color w:val="auto"/>
            <w:sz w:val="22"/>
            <w:szCs w:val="22"/>
            <w:lang w:val="en-GB" w:eastAsia="zh-CN"/>
          </w:rPr>
          <w:tab/>
        </w:r>
        <w:r w:rsidRPr="00460B12">
          <w:rPr>
            <w:rStyle w:val="Hyperlink"/>
            <w:noProof/>
          </w:rPr>
          <w:t>User acceptance criteria</w:t>
        </w:r>
        <w:r>
          <w:rPr>
            <w:noProof/>
            <w:webHidden/>
          </w:rPr>
          <w:tab/>
        </w:r>
        <w:r>
          <w:rPr>
            <w:noProof/>
            <w:webHidden/>
          </w:rPr>
          <w:fldChar w:fldCharType="begin"/>
        </w:r>
        <w:r>
          <w:rPr>
            <w:noProof/>
            <w:webHidden/>
          </w:rPr>
          <w:instrText xml:space="preserve"> PAGEREF _Toc502737668 \h </w:instrText>
        </w:r>
        <w:r>
          <w:rPr>
            <w:noProof/>
            <w:webHidden/>
          </w:rPr>
        </w:r>
        <w:r>
          <w:rPr>
            <w:noProof/>
            <w:webHidden/>
          </w:rPr>
          <w:fldChar w:fldCharType="separate"/>
        </w:r>
        <w:r>
          <w:rPr>
            <w:noProof/>
            <w:webHidden/>
          </w:rPr>
          <w:t>55</w:t>
        </w:r>
        <w:r>
          <w:rPr>
            <w:noProof/>
            <w:webHidden/>
          </w:rPr>
          <w:fldChar w:fldCharType="end"/>
        </w:r>
      </w:hyperlink>
    </w:p>
    <w:p w:rsidR="009F729D" w:rsidRDefault="009F729D">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502737669" w:history="1">
        <w:r w:rsidRPr="00460B12">
          <w:rPr>
            <w:rStyle w:val="Hyperlink"/>
            <w:noProof/>
          </w:rPr>
          <w:t>17</w:t>
        </w:r>
        <w:r>
          <w:rPr>
            <w:rFonts w:eastAsiaTheme="minorEastAsia" w:cstheme="minorBidi"/>
            <w:b w:val="0"/>
            <w:bCs w:val="0"/>
            <w:caps w:val="0"/>
            <w:noProof/>
            <w:color w:val="auto"/>
            <w:sz w:val="22"/>
            <w:szCs w:val="22"/>
            <w:lang w:val="en-GB" w:eastAsia="zh-CN"/>
          </w:rPr>
          <w:tab/>
        </w:r>
        <w:r w:rsidRPr="00460B12">
          <w:rPr>
            <w:rStyle w:val="Hyperlink"/>
            <w:noProof/>
          </w:rPr>
          <w:t>Appendix</w:t>
        </w:r>
        <w:r>
          <w:rPr>
            <w:noProof/>
            <w:webHidden/>
          </w:rPr>
          <w:tab/>
        </w:r>
        <w:r>
          <w:rPr>
            <w:noProof/>
            <w:webHidden/>
          </w:rPr>
          <w:fldChar w:fldCharType="begin"/>
        </w:r>
        <w:r>
          <w:rPr>
            <w:noProof/>
            <w:webHidden/>
          </w:rPr>
          <w:instrText xml:space="preserve"> PAGEREF _Toc502737669 \h </w:instrText>
        </w:r>
        <w:r>
          <w:rPr>
            <w:noProof/>
            <w:webHidden/>
          </w:rPr>
        </w:r>
        <w:r>
          <w:rPr>
            <w:noProof/>
            <w:webHidden/>
          </w:rPr>
          <w:fldChar w:fldCharType="separate"/>
        </w:r>
        <w:r>
          <w:rPr>
            <w:noProof/>
            <w:webHidden/>
          </w:rPr>
          <w:t>56</w:t>
        </w:r>
        <w:r>
          <w:rPr>
            <w:noProof/>
            <w:webHidden/>
          </w:rPr>
          <w:fldChar w:fldCharType="end"/>
        </w:r>
      </w:hyperlink>
    </w:p>
    <w:p w:rsidR="009F729D" w:rsidRDefault="009F729D">
      <w:pPr>
        <w:pStyle w:val="TOC2"/>
        <w:tabs>
          <w:tab w:val="left" w:pos="880"/>
          <w:tab w:val="right" w:leader="dot" w:pos="10083"/>
        </w:tabs>
        <w:rPr>
          <w:rFonts w:eastAsiaTheme="minorEastAsia" w:cstheme="minorBidi"/>
          <w:smallCaps w:val="0"/>
          <w:noProof/>
          <w:color w:val="auto"/>
          <w:sz w:val="22"/>
          <w:szCs w:val="22"/>
          <w:lang w:val="en-GB" w:eastAsia="zh-CN"/>
        </w:rPr>
      </w:pPr>
      <w:hyperlink w:anchor="_Toc502737670" w:history="1">
        <w:r w:rsidRPr="00460B12">
          <w:rPr>
            <w:rStyle w:val="Hyperlink"/>
            <w:noProof/>
          </w:rPr>
          <w:t>17.1</w:t>
        </w:r>
        <w:r>
          <w:rPr>
            <w:rFonts w:eastAsiaTheme="minorEastAsia" w:cstheme="minorBidi"/>
            <w:smallCaps w:val="0"/>
            <w:noProof/>
            <w:color w:val="auto"/>
            <w:sz w:val="22"/>
            <w:szCs w:val="22"/>
            <w:lang w:val="en-GB" w:eastAsia="zh-CN"/>
          </w:rPr>
          <w:tab/>
        </w:r>
        <w:r w:rsidRPr="00460B12">
          <w:rPr>
            <w:rStyle w:val="Hyperlink"/>
            <w:noProof/>
          </w:rPr>
          <w:t>Sample Asset Locations</w:t>
        </w:r>
        <w:r>
          <w:rPr>
            <w:noProof/>
            <w:webHidden/>
          </w:rPr>
          <w:tab/>
        </w:r>
        <w:r>
          <w:rPr>
            <w:noProof/>
            <w:webHidden/>
          </w:rPr>
          <w:fldChar w:fldCharType="begin"/>
        </w:r>
        <w:r>
          <w:rPr>
            <w:noProof/>
            <w:webHidden/>
          </w:rPr>
          <w:instrText xml:space="preserve"> PAGEREF _Toc502737670 \h </w:instrText>
        </w:r>
        <w:r>
          <w:rPr>
            <w:noProof/>
            <w:webHidden/>
          </w:rPr>
        </w:r>
        <w:r>
          <w:rPr>
            <w:noProof/>
            <w:webHidden/>
          </w:rPr>
          <w:fldChar w:fldCharType="separate"/>
        </w:r>
        <w:r>
          <w:rPr>
            <w:noProof/>
            <w:webHidden/>
          </w:rPr>
          <w:t>56</w:t>
        </w:r>
        <w:r>
          <w:rPr>
            <w:noProof/>
            <w:webHidden/>
          </w:rPr>
          <w:fldChar w:fldCharType="end"/>
        </w:r>
      </w:hyperlink>
    </w:p>
    <w:p w:rsidR="009F729D" w:rsidRDefault="009F729D">
      <w:pPr>
        <w:pStyle w:val="TOC2"/>
        <w:tabs>
          <w:tab w:val="left" w:pos="880"/>
          <w:tab w:val="right" w:leader="dot" w:pos="10083"/>
        </w:tabs>
        <w:rPr>
          <w:rFonts w:eastAsiaTheme="minorEastAsia" w:cstheme="minorBidi"/>
          <w:smallCaps w:val="0"/>
          <w:noProof/>
          <w:color w:val="auto"/>
          <w:sz w:val="22"/>
          <w:szCs w:val="22"/>
          <w:lang w:val="en-GB" w:eastAsia="zh-CN"/>
        </w:rPr>
      </w:pPr>
      <w:hyperlink w:anchor="_Toc502737671" w:history="1">
        <w:r w:rsidRPr="00460B12">
          <w:rPr>
            <w:rStyle w:val="Hyperlink"/>
            <w:noProof/>
          </w:rPr>
          <w:t>17.2</w:t>
        </w:r>
        <w:r>
          <w:rPr>
            <w:rFonts w:eastAsiaTheme="minorEastAsia" w:cstheme="minorBidi"/>
            <w:smallCaps w:val="0"/>
            <w:noProof/>
            <w:color w:val="auto"/>
            <w:sz w:val="22"/>
            <w:szCs w:val="22"/>
            <w:lang w:val="en-GB" w:eastAsia="zh-CN"/>
          </w:rPr>
          <w:tab/>
        </w:r>
        <w:r w:rsidRPr="00460B12">
          <w:rPr>
            <w:rStyle w:val="Hyperlink"/>
            <w:noProof/>
          </w:rPr>
          <w:t>Sample Asset Types and Asset Sub Types</w:t>
        </w:r>
        <w:r>
          <w:rPr>
            <w:noProof/>
            <w:webHidden/>
          </w:rPr>
          <w:tab/>
        </w:r>
        <w:r>
          <w:rPr>
            <w:noProof/>
            <w:webHidden/>
          </w:rPr>
          <w:fldChar w:fldCharType="begin"/>
        </w:r>
        <w:r>
          <w:rPr>
            <w:noProof/>
            <w:webHidden/>
          </w:rPr>
          <w:instrText xml:space="preserve"> PAGEREF _Toc502737671 \h </w:instrText>
        </w:r>
        <w:r>
          <w:rPr>
            <w:noProof/>
            <w:webHidden/>
          </w:rPr>
        </w:r>
        <w:r>
          <w:rPr>
            <w:noProof/>
            <w:webHidden/>
          </w:rPr>
          <w:fldChar w:fldCharType="separate"/>
        </w:r>
        <w:r>
          <w:rPr>
            <w:noProof/>
            <w:webHidden/>
          </w:rPr>
          <w:t>56</w:t>
        </w:r>
        <w:r>
          <w:rPr>
            <w:noProof/>
            <w:webHidden/>
          </w:rPr>
          <w:fldChar w:fldCharType="end"/>
        </w:r>
      </w:hyperlink>
    </w:p>
    <w:p w:rsidR="009F729D" w:rsidRDefault="009F729D">
      <w:pPr>
        <w:pStyle w:val="TOC2"/>
        <w:tabs>
          <w:tab w:val="left" w:pos="880"/>
          <w:tab w:val="right" w:leader="dot" w:pos="10083"/>
        </w:tabs>
        <w:rPr>
          <w:rFonts w:eastAsiaTheme="minorEastAsia" w:cstheme="minorBidi"/>
          <w:smallCaps w:val="0"/>
          <w:noProof/>
          <w:color w:val="auto"/>
          <w:sz w:val="22"/>
          <w:szCs w:val="22"/>
          <w:lang w:val="en-GB" w:eastAsia="zh-CN"/>
        </w:rPr>
      </w:pPr>
      <w:hyperlink w:anchor="_Toc502737672" w:history="1">
        <w:r w:rsidRPr="00460B12">
          <w:rPr>
            <w:rStyle w:val="Hyperlink"/>
            <w:noProof/>
          </w:rPr>
          <w:t>17.3</w:t>
        </w:r>
        <w:r>
          <w:rPr>
            <w:rFonts w:eastAsiaTheme="minorEastAsia" w:cstheme="minorBidi"/>
            <w:smallCaps w:val="0"/>
            <w:noProof/>
            <w:color w:val="auto"/>
            <w:sz w:val="22"/>
            <w:szCs w:val="22"/>
            <w:lang w:val="en-GB" w:eastAsia="zh-CN"/>
          </w:rPr>
          <w:tab/>
        </w:r>
        <w:r w:rsidRPr="00460B12">
          <w:rPr>
            <w:rStyle w:val="Hyperlink"/>
            <w:noProof/>
          </w:rPr>
          <w:t>Sample Record to Monitor Types</w:t>
        </w:r>
        <w:r>
          <w:rPr>
            <w:noProof/>
            <w:webHidden/>
          </w:rPr>
          <w:tab/>
        </w:r>
        <w:r>
          <w:rPr>
            <w:noProof/>
            <w:webHidden/>
          </w:rPr>
          <w:fldChar w:fldCharType="begin"/>
        </w:r>
        <w:r>
          <w:rPr>
            <w:noProof/>
            <w:webHidden/>
          </w:rPr>
          <w:instrText xml:space="preserve"> PAGEREF _Toc502737672 \h </w:instrText>
        </w:r>
        <w:r>
          <w:rPr>
            <w:noProof/>
            <w:webHidden/>
          </w:rPr>
        </w:r>
        <w:r>
          <w:rPr>
            <w:noProof/>
            <w:webHidden/>
          </w:rPr>
          <w:fldChar w:fldCharType="separate"/>
        </w:r>
        <w:r>
          <w:rPr>
            <w:noProof/>
            <w:webHidden/>
          </w:rPr>
          <w:t>57</w:t>
        </w:r>
        <w:r>
          <w:rPr>
            <w:noProof/>
            <w:webHidden/>
          </w:rPr>
          <w:fldChar w:fldCharType="end"/>
        </w:r>
      </w:hyperlink>
    </w:p>
    <w:p w:rsidR="009F729D" w:rsidRDefault="009F729D">
      <w:pPr>
        <w:pStyle w:val="TOC2"/>
        <w:tabs>
          <w:tab w:val="left" w:pos="880"/>
          <w:tab w:val="right" w:leader="dot" w:pos="10083"/>
        </w:tabs>
        <w:rPr>
          <w:rFonts w:eastAsiaTheme="minorEastAsia" w:cstheme="minorBidi"/>
          <w:smallCaps w:val="0"/>
          <w:noProof/>
          <w:color w:val="auto"/>
          <w:sz w:val="22"/>
          <w:szCs w:val="22"/>
          <w:lang w:val="en-GB" w:eastAsia="zh-CN"/>
        </w:rPr>
      </w:pPr>
      <w:hyperlink w:anchor="_Toc502737673" w:history="1">
        <w:r w:rsidRPr="00460B12">
          <w:rPr>
            <w:rStyle w:val="Hyperlink"/>
            <w:noProof/>
          </w:rPr>
          <w:t>17.4</w:t>
        </w:r>
        <w:r>
          <w:rPr>
            <w:rFonts w:eastAsiaTheme="minorEastAsia" w:cstheme="minorBidi"/>
            <w:smallCaps w:val="0"/>
            <w:noProof/>
            <w:color w:val="auto"/>
            <w:sz w:val="22"/>
            <w:szCs w:val="22"/>
            <w:lang w:val="en-GB" w:eastAsia="zh-CN"/>
          </w:rPr>
          <w:tab/>
        </w:r>
        <w:r w:rsidRPr="00460B12">
          <w:rPr>
            <w:rStyle w:val="Hyperlink"/>
            <w:noProof/>
          </w:rPr>
          <w:t>Sample User Group</w:t>
        </w:r>
        <w:r>
          <w:rPr>
            <w:noProof/>
            <w:webHidden/>
          </w:rPr>
          <w:tab/>
        </w:r>
        <w:r>
          <w:rPr>
            <w:noProof/>
            <w:webHidden/>
          </w:rPr>
          <w:fldChar w:fldCharType="begin"/>
        </w:r>
        <w:r>
          <w:rPr>
            <w:noProof/>
            <w:webHidden/>
          </w:rPr>
          <w:instrText xml:space="preserve"> PAGEREF _Toc502737673 \h </w:instrText>
        </w:r>
        <w:r>
          <w:rPr>
            <w:noProof/>
            <w:webHidden/>
          </w:rPr>
        </w:r>
        <w:r>
          <w:rPr>
            <w:noProof/>
            <w:webHidden/>
          </w:rPr>
          <w:fldChar w:fldCharType="separate"/>
        </w:r>
        <w:r>
          <w:rPr>
            <w:noProof/>
            <w:webHidden/>
          </w:rPr>
          <w:t>58</w:t>
        </w:r>
        <w:r>
          <w:rPr>
            <w:noProof/>
            <w:webHidden/>
          </w:rPr>
          <w:fldChar w:fldCharType="end"/>
        </w:r>
      </w:hyperlink>
    </w:p>
    <w:p w:rsidR="00D64534" w:rsidRDefault="00224643" w:rsidP="00B30866">
      <w:pPr>
        <w:rPr>
          <w:b/>
        </w:rPr>
      </w:pPr>
      <w:r>
        <w:rPr>
          <w:b/>
        </w:rPr>
        <w:fldChar w:fldCharType="end"/>
      </w:r>
    </w:p>
    <w:p w:rsidR="002E7EAF" w:rsidRDefault="00E81EB2" w:rsidP="002E7EAF">
      <w:pPr>
        <w:pStyle w:val="Heading1"/>
        <w:rPr>
          <w:kern w:val="28"/>
        </w:rPr>
      </w:pPr>
      <w:bookmarkStart w:id="28" w:name="_Toc500773139"/>
      <w:bookmarkStart w:id="29" w:name="_Toc502737572"/>
      <w:bookmarkEnd w:id="28"/>
      <w:r>
        <w:rPr>
          <w:kern w:val="28"/>
        </w:rPr>
        <w:t>Purpose</w:t>
      </w:r>
      <w:bookmarkEnd w:id="29"/>
    </w:p>
    <w:p w:rsidR="000D6AE2" w:rsidRPr="001C69A0" w:rsidRDefault="00E81EB2" w:rsidP="00A60E2B">
      <w:pPr>
        <w:spacing w:after="0"/>
        <w:jc w:val="both"/>
        <w:rPr>
          <w:rFonts w:cs="Calibri"/>
          <w:color w:val="252525"/>
          <w:spacing w:val="-5"/>
          <w:sz w:val="20"/>
          <w:szCs w:val="22"/>
          <w:shd w:val="clear" w:color="auto" w:fill="FFFFFF"/>
        </w:rPr>
      </w:pPr>
      <w:r w:rsidRPr="001C69A0">
        <w:rPr>
          <w:rFonts w:cs="Arial"/>
          <w:sz w:val="20"/>
          <w:szCs w:val="22"/>
          <w:lang w:val="en-GB"/>
        </w:rPr>
        <w:t>This</w:t>
      </w:r>
      <w:r w:rsidRPr="001C69A0">
        <w:rPr>
          <w:rFonts w:cs="Arial"/>
          <w:sz w:val="20"/>
          <w:szCs w:val="22"/>
        </w:rPr>
        <w:t xml:space="preserve"> document records the </w:t>
      </w:r>
      <w:r w:rsidRPr="001C69A0">
        <w:rPr>
          <w:rFonts w:cs="Arial"/>
          <w:sz w:val="20"/>
          <w:szCs w:val="22"/>
          <w:lang w:val="en-GB"/>
        </w:rPr>
        <w:t>requirements, both functional and non-functional, of the systems to be developed. It serves as a contract between the customer/user and the developers. It is also an essential input to activities in analysis, design</w:t>
      </w:r>
      <w:r w:rsidRPr="001C69A0">
        <w:rPr>
          <w:rFonts w:cs="Arial"/>
          <w:sz w:val="20"/>
          <w:szCs w:val="22"/>
        </w:rPr>
        <w:t xml:space="preserve"> and test.</w:t>
      </w:r>
    </w:p>
    <w:p w:rsidR="0084679B" w:rsidRDefault="0084679B" w:rsidP="000165E3">
      <w:pPr>
        <w:pStyle w:val="NoSpacing"/>
      </w:pPr>
    </w:p>
    <w:p w:rsidR="00D9395B" w:rsidRPr="00E81EB2" w:rsidRDefault="00E81EB2" w:rsidP="00D9395B">
      <w:pPr>
        <w:pStyle w:val="Heading1"/>
        <w:rPr>
          <w:kern w:val="28"/>
        </w:rPr>
      </w:pPr>
      <w:bookmarkStart w:id="30" w:name="_Toc525970609"/>
      <w:bookmarkStart w:id="31" w:name="_Toc496876304"/>
      <w:bookmarkStart w:id="32" w:name="_Toc496976689"/>
      <w:bookmarkStart w:id="33" w:name="_Toc502737573"/>
      <w:r w:rsidRPr="00E81EB2">
        <w:rPr>
          <w:szCs w:val="24"/>
        </w:rPr>
        <w:t>Problem /</w:t>
      </w:r>
      <w:r>
        <w:rPr>
          <w:szCs w:val="24"/>
        </w:rPr>
        <w:t xml:space="preserve"> </w:t>
      </w:r>
      <w:r w:rsidRPr="00E81EB2">
        <w:rPr>
          <w:szCs w:val="24"/>
        </w:rPr>
        <w:t>Purpose Statement</w:t>
      </w:r>
      <w:bookmarkEnd w:id="30"/>
      <w:bookmarkEnd w:id="31"/>
      <w:bookmarkEnd w:id="32"/>
      <w:bookmarkEnd w:id="33"/>
    </w:p>
    <w:p w:rsidR="00BF1DB2" w:rsidRPr="001C69A0" w:rsidRDefault="00E81EB2" w:rsidP="00A60E2B">
      <w:pPr>
        <w:spacing w:after="0"/>
        <w:rPr>
          <w:sz w:val="20"/>
        </w:rPr>
      </w:pPr>
      <w:r w:rsidRPr="001C69A0">
        <w:rPr>
          <w:sz w:val="20"/>
          <w:lang w:val="en-GB"/>
        </w:rPr>
        <w:t xml:space="preserve">Currently the expiry dates for </w:t>
      </w:r>
      <w:r w:rsidR="00EE25CE" w:rsidRPr="001C69A0">
        <w:rPr>
          <w:sz w:val="20"/>
          <w:lang w:val="en-GB"/>
        </w:rPr>
        <w:t xml:space="preserve">asset </w:t>
      </w:r>
      <w:r w:rsidRPr="001C69A0">
        <w:rPr>
          <w:sz w:val="20"/>
          <w:lang w:val="en-GB"/>
        </w:rPr>
        <w:t>in store and crafts, Staff’s certificates such as work permit, safety certificates and contracts are tracked manually in spread sheet. This is not productive and sometimes they might not be renewed in time. This lapse might result in failure to service jobs and hence, there is a requirement for web application to make the tracking automatic.</w:t>
      </w:r>
    </w:p>
    <w:p w:rsidR="00297831" w:rsidRPr="00297831" w:rsidRDefault="00297831" w:rsidP="00A60E2B">
      <w:pPr>
        <w:spacing w:after="0"/>
        <w:rPr>
          <w:lang w:val="en-IN" w:eastAsia="en-IN"/>
        </w:rPr>
      </w:pPr>
    </w:p>
    <w:p w:rsidR="0084679B" w:rsidRDefault="0084679B" w:rsidP="000165E3">
      <w:pPr>
        <w:pStyle w:val="NoSpacing"/>
      </w:pPr>
    </w:p>
    <w:p w:rsidR="0084679B" w:rsidRDefault="00E32CD3" w:rsidP="00553645">
      <w:pPr>
        <w:pStyle w:val="Heading1"/>
        <w:rPr>
          <w:kern w:val="28"/>
        </w:rPr>
      </w:pPr>
      <w:bookmarkStart w:id="34" w:name="_Toc502737574"/>
      <w:r>
        <w:rPr>
          <w:kern w:val="28"/>
        </w:rPr>
        <w:t>Scope</w:t>
      </w:r>
      <w:bookmarkEnd w:id="34"/>
    </w:p>
    <w:p w:rsidR="00E32CD3" w:rsidRPr="00E32CD3" w:rsidRDefault="00E32CD3" w:rsidP="00A60E2B">
      <w:pPr>
        <w:spacing w:after="0"/>
        <w:rPr>
          <w:rFonts w:cs="Arial"/>
          <w:szCs w:val="22"/>
        </w:rPr>
      </w:pPr>
      <w:r w:rsidRPr="00E32CD3">
        <w:rPr>
          <w:rFonts w:cs="Arial"/>
          <w:szCs w:val="22"/>
        </w:rPr>
        <w:t>The following features will be in the scope of this project:</w:t>
      </w:r>
    </w:p>
    <w:p w:rsidR="00176923" w:rsidRPr="00176923" w:rsidRDefault="00090852" w:rsidP="00A60E2B">
      <w:pPr>
        <w:pStyle w:val="ListParagraph"/>
        <w:numPr>
          <w:ilvl w:val="0"/>
          <w:numId w:val="36"/>
        </w:numPr>
        <w:rPr>
          <w:lang w:val="en-GB"/>
        </w:rPr>
      </w:pPr>
      <w:r w:rsidRPr="00176923">
        <w:rPr>
          <w:lang w:val="en-GB"/>
        </w:rPr>
        <w:t>Authentication and Authorization Module</w:t>
      </w:r>
    </w:p>
    <w:p w:rsidR="00176923" w:rsidRPr="00176923" w:rsidRDefault="00185B1F" w:rsidP="00A60E2B">
      <w:pPr>
        <w:pStyle w:val="ListParagraph"/>
        <w:numPr>
          <w:ilvl w:val="0"/>
          <w:numId w:val="36"/>
        </w:numPr>
        <w:rPr>
          <w:lang w:val="en-GB"/>
        </w:rPr>
      </w:pPr>
      <w:r w:rsidRPr="00176923">
        <w:rPr>
          <w:lang w:val="en-GB"/>
        </w:rPr>
        <w:t>Contract Reminder Module</w:t>
      </w:r>
    </w:p>
    <w:p w:rsidR="00176923" w:rsidRPr="00176923" w:rsidRDefault="00EE25CE" w:rsidP="00A60E2B">
      <w:pPr>
        <w:pStyle w:val="ListParagraph"/>
        <w:numPr>
          <w:ilvl w:val="0"/>
          <w:numId w:val="36"/>
        </w:numPr>
        <w:rPr>
          <w:lang w:val="en-GB"/>
        </w:rPr>
      </w:pPr>
      <w:r w:rsidRPr="00176923">
        <w:rPr>
          <w:lang w:val="en-GB"/>
        </w:rPr>
        <w:t xml:space="preserve">Asset </w:t>
      </w:r>
      <w:r w:rsidR="00E32CD3" w:rsidRPr="00176923">
        <w:rPr>
          <w:lang w:val="en-GB"/>
        </w:rPr>
        <w:t>Reminder Module</w:t>
      </w:r>
    </w:p>
    <w:p w:rsidR="00176923" w:rsidRPr="00176923" w:rsidRDefault="00E32CD3" w:rsidP="00A60E2B">
      <w:pPr>
        <w:pStyle w:val="ListParagraph"/>
        <w:numPr>
          <w:ilvl w:val="0"/>
          <w:numId w:val="36"/>
        </w:numPr>
        <w:rPr>
          <w:lang w:val="en-GB"/>
        </w:rPr>
      </w:pPr>
      <w:r w:rsidRPr="00176923">
        <w:rPr>
          <w:lang w:val="en-GB"/>
        </w:rPr>
        <w:t>Staff Reminder Module</w:t>
      </w:r>
    </w:p>
    <w:p w:rsidR="00176923" w:rsidRPr="00176923" w:rsidRDefault="00E32CD3" w:rsidP="00A60E2B">
      <w:pPr>
        <w:pStyle w:val="ListParagraph"/>
        <w:numPr>
          <w:ilvl w:val="0"/>
          <w:numId w:val="36"/>
        </w:numPr>
        <w:rPr>
          <w:lang w:val="en-GB"/>
        </w:rPr>
      </w:pPr>
      <w:r w:rsidRPr="00176923">
        <w:rPr>
          <w:lang w:val="en-GB"/>
        </w:rPr>
        <w:t>Notifications</w:t>
      </w:r>
    </w:p>
    <w:p w:rsidR="00176923" w:rsidRPr="00176923" w:rsidRDefault="00E32CD3" w:rsidP="00A60E2B">
      <w:pPr>
        <w:pStyle w:val="ListParagraph"/>
        <w:numPr>
          <w:ilvl w:val="0"/>
          <w:numId w:val="36"/>
        </w:numPr>
        <w:rPr>
          <w:lang w:val="en-GB"/>
        </w:rPr>
      </w:pPr>
      <w:r w:rsidRPr="00176923">
        <w:rPr>
          <w:lang w:val="en-GB"/>
        </w:rPr>
        <w:t>Dashboard</w:t>
      </w:r>
      <w:r w:rsidR="00A56F64">
        <w:rPr>
          <w:lang w:val="en-GB"/>
        </w:rPr>
        <w:t xml:space="preserve"> Module</w:t>
      </w:r>
    </w:p>
    <w:p w:rsidR="005A16B9" w:rsidRPr="00176923" w:rsidRDefault="00AE18C6" w:rsidP="00A60E2B">
      <w:pPr>
        <w:pStyle w:val="ListParagraph"/>
        <w:numPr>
          <w:ilvl w:val="0"/>
          <w:numId w:val="36"/>
        </w:numPr>
        <w:rPr>
          <w:lang w:val="en-GB"/>
        </w:rPr>
      </w:pPr>
      <w:r w:rsidRPr="00176923">
        <w:rPr>
          <w:lang w:val="en-GB"/>
        </w:rPr>
        <w:t xml:space="preserve">Settings </w:t>
      </w:r>
      <w:r w:rsidR="00090852" w:rsidRPr="00176923">
        <w:rPr>
          <w:lang w:val="en-GB"/>
        </w:rPr>
        <w:t>Module</w:t>
      </w:r>
    </w:p>
    <w:p w:rsidR="0063017A" w:rsidRPr="0063017A" w:rsidRDefault="0063017A" w:rsidP="001C69A0">
      <w:pPr>
        <w:spacing w:after="0"/>
        <w:jc w:val="both"/>
      </w:pPr>
    </w:p>
    <w:p w:rsidR="0084679B" w:rsidRDefault="0084679B" w:rsidP="0084679B">
      <w:pPr>
        <w:jc w:val="both"/>
        <w:rPr>
          <w:rFonts w:ascii="Calibri" w:hAnsi="Calibri" w:cs="Calibri"/>
          <w:color w:val="252525"/>
          <w:spacing w:val="-5"/>
          <w:szCs w:val="22"/>
          <w:shd w:val="clear" w:color="auto" w:fill="FFFFFF"/>
        </w:rPr>
      </w:pPr>
    </w:p>
    <w:p w:rsidR="00C32160" w:rsidRDefault="00F446DF" w:rsidP="00C32160">
      <w:pPr>
        <w:pStyle w:val="Heading1"/>
        <w:rPr>
          <w:kern w:val="28"/>
        </w:rPr>
      </w:pPr>
      <w:bookmarkStart w:id="35" w:name="_Toc502737575"/>
      <w:r>
        <w:rPr>
          <w:kern w:val="28"/>
        </w:rPr>
        <w:t>Benefits</w:t>
      </w:r>
      <w:bookmarkEnd w:id="35"/>
    </w:p>
    <w:p w:rsidR="00F446DF" w:rsidRPr="00F446DF" w:rsidRDefault="00F446DF" w:rsidP="00A60E2B">
      <w:pPr>
        <w:spacing w:after="0"/>
        <w:rPr>
          <w:szCs w:val="22"/>
        </w:rPr>
      </w:pPr>
      <w:r w:rsidRPr="00F446DF">
        <w:rPr>
          <w:szCs w:val="22"/>
        </w:rPr>
        <w:t>The following will be the benefits of having this system</w:t>
      </w:r>
    </w:p>
    <w:p w:rsidR="00F446DF" w:rsidRPr="00176923" w:rsidRDefault="00F446DF" w:rsidP="00A60E2B">
      <w:pPr>
        <w:pStyle w:val="ListParagraph"/>
        <w:numPr>
          <w:ilvl w:val="0"/>
          <w:numId w:val="36"/>
        </w:numPr>
        <w:rPr>
          <w:lang w:val="en-GB"/>
        </w:rPr>
      </w:pPr>
      <w:r w:rsidRPr="00176923">
        <w:rPr>
          <w:lang w:val="en-GB"/>
        </w:rPr>
        <w:t>Higher Efficiency and Consistency in Planning &amp; Operation</w:t>
      </w:r>
    </w:p>
    <w:p w:rsidR="00F446DF" w:rsidRPr="00176923" w:rsidRDefault="00F446DF" w:rsidP="00A60E2B">
      <w:pPr>
        <w:pStyle w:val="ListParagraph"/>
        <w:numPr>
          <w:ilvl w:val="0"/>
          <w:numId w:val="36"/>
        </w:numPr>
        <w:rPr>
          <w:rFonts w:ascii="Arial" w:hAnsi="Arial"/>
          <w:sz w:val="20"/>
          <w:lang w:val="en-GB"/>
        </w:rPr>
      </w:pPr>
      <w:r w:rsidRPr="00176923">
        <w:rPr>
          <w:lang w:val="en-GB"/>
        </w:rPr>
        <w:t>Higher Productivity by Automating Work Processes where possible</w:t>
      </w:r>
    </w:p>
    <w:p w:rsidR="00F446DF" w:rsidRPr="00F446DF" w:rsidRDefault="00F446DF" w:rsidP="001C69A0">
      <w:pPr>
        <w:spacing w:after="0"/>
        <w:contextualSpacing/>
        <w:rPr>
          <w:rFonts w:ascii="Arial" w:hAnsi="Arial"/>
          <w:sz w:val="20"/>
          <w:lang w:val="en-GB"/>
        </w:rPr>
      </w:pPr>
    </w:p>
    <w:p w:rsidR="0084679B" w:rsidRDefault="0084679B" w:rsidP="0084679B"/>
    <w:p w:rsidR="00831E86" w:rsidRDefault="00A15E0C" w:rsidP="00831E86">
      <w:pPr>
        <w:pStyle w:val="Heading1"/>
        <w:rPr>
          <w:kern w:val="28"/>
        </w:rPr>
      </w:pPr>
      <w:bookmarkStart w:id="36" w:name="_Toc502737576"/>
      <w:r>
        <w:rPr>
          <w:kern w:val="28"/>
        </w:rPr>
        <w:t>Glossary</w:t>
      </w:r>
      <w:bookmarkEnd w:id="36"/>
    </w:p>
    <w:p w:rsidR="008169F8" w:rsidRPr="008169F8" w:rsidRDefault="008169F8" w:rsidP="008169F8">
      <w:pPr>
        <w:pStyle w:val="NoSpacing"/>
      </w:pPr>
    </w:p>
    <w:tbl>
      <w:tblPr>
        <w:tblW w:w="9705"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74"/>
        <w:gridCol w:w="7131"/>
      </w:tblGrid>
      <w:tr w:rsidR="008169F8" w:rsidRPr="001C69A0" w:rsidTr="001C69A0">
        <w:trPr>
          <w:trHeight w:val="510"/>
        </w:trPr>
        <w:tc>
          <w:tcPr>
            <w:tcW w:w="257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169F8" w:rsidRPr="001C69A0" w:rsidRDefault="008169F8" w:rsidP="001C69A0">
            <w:pPr>
              <w:spacing w:after="0" w:line="276" w:lineRule="auto"/>
              <w:rPr>
                <w:rFonts w:cstheme="minorHAnsi"/>
                <w:b/>
                <w:bCs/>
                <w:color w:val="000000"/>
                <w:sz w:val="20"/>
                <w:szCs w:val="20"/>
                <w:lang w:val="en-SG"/>
              </w:rPr>
            </w:pPr>
            <w:r w:rsidRPr="001C69A0">
              <w:rPr>
                <w:rFonts w:cstheme="minorHAnsi"/>
                <w:b/>
                <w:bCs/>
                <w:color w:val="000000"/>
                <w:sz w:val="20"/>
                <w:szCs w:val="20"/>
                <w:lang w:val="en-SG"/>
              </w:rPr>
              <w:t>Abbreviation/ Terminology</w:t>
            </w:r>
          </w:p>
        </w:tc>
        <w:tc>
          <w:tcPr>
            <w:tcW w:w="7131"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169F8" w:rsidRPr="001C69A0" w:rsidRDefault="008169F8" w:rsidP="001C69A0">
            <w:pPr>
              <w:spacing w:after="0" w:line="276" w:lineRule="auto"/>
              <w:rPr>
                <w:rFonts w:cstheme="minorHAnsi"/>
                <w:b/>
                <w:bCs/>
                <w:color w:val="000000"/>
                <w:sz w:val="20"/>
                <w:szCs w:val="20"/>
                <w:lang w:val="en-SG"/>
              </w:rPr>
            </w:pPr>
            <w:r w:rsidRPr="001C69A0">
              <w:rPr>
                <w:rFonts w:cstheme="minorHAnsi"/>
                <w:b/>
                <w:bCs/>
                <w:color w:val="000000"/>
                <w:sz w:val="20"/>
                <w:szCs w:val="20"/>
                <w:lang w:val="en-SG"/>
              </w:rPr>
              <w:t>Definition</w:t>
            </w:r>
          </w:p>
        </w:tc>
      </w:tr>
      <w:tr w:rsidR="008169F8" w:rsidRPr="001C69A0" w:rsidTr="001C69A0">
        <w:trPr>
          <w:trHeight w:val="300"/>
        </w:trPr>
        <w:tc>
          <w:tcPr>
            <w:tcW w:w="2574" w:type="dxa"/>
            <w:tcBorders>
              <w:top w:val="single" w:sz="4" w:space="0" w:color="auto"/>
              <w:left w:val="single" w:sz="4" w:space="0" w:color="auto"/>
              <w:bottom w:val="single" w:sz="4" w:space="0" w:color="auto"/>
              <w:right w:val="single" w:sz="4" w:space="0" w:color="auto"/>
            </w:tcBorders>
            <w:vAlign w:val="center"/>
            <w:hideMark/>
          </w:tcPr>
          <w:p w:rsidR="008169F8" w:rsidRPr="001C69A0" w:rsidRDefault="008169F8" w:rsidP="001C69A0">
            <w:pPr>
              <w:spacing w:after="0" w:line="276" w:lineRule="auto"/>
              <w:rPr>
                <w:rFonts w:cstheme="minorHAnsi"/>
                <w:color w:val="000000"/>
                <w:sz w:val="20"/>
                <w:szCs w:val="20"/>
                <w:lang w:val="en-SG"/>
              </w:rPr>
            </w:pPr>
            <w:r w:rsidRPr="001C69A0">
              <w:rPr>
                <w:rFonts w:cstheme="minorHAnsi"/>
                <w:sz w:val="20"/>
                <w:szCs w:val="20"/>
                <w:lang w:eastAsia="en-SG"/>
              </w:rPr>
              <w:t>PSA</w:t>
            </w:r>
          </w:p>
        </w:tc>
        <w:tc>
          <w:tcPr>
            <w:tcW w:w="7131" w:type="dxa"/>
            <w:tcBorders>
              <w:top w:val="single" w:sz="4" w:space="0" w:color="auto"/>
              <w:left w:val="single" w:sz="4" w:space="0" w:color="auto"/>
              <w:bottom w:val="single" w:sz="4" w:space="0" w:color="auto"/>
              <w:right w:val="single" w:sz="4" w:space="0" w:color="auto"/>
            </w:tcBorders>
            <w:vAlign w:val="center"/>
            <w:hideMark/>
          </w:tcPr>
          <w:p w:rsidR="008169F8" w:rsidRPr="001C69A0" w:rsidRDefault="008169F8" w:rsidP="001C69A0">
            <w:pPr>
              <w:spacing w:after="0" w:line="276" w:lineRule="auto"/>
              <w:rPr>
                <w:rFonts w:cstheme="minorHAnsi"/>
                <w:color w:val="000000"/>
                <w:sz w:val="20"/>
                <w:szCs w:val="20"/>
                <w:lang w:val="en-SG"/>
              </w:rPr>
            </w:pPr>
            <w:r w:rsidRPr="001C69A0">
              <w:rPr>
                <w:rFonts w:cstheme="minorHAnsi"/>
                <w:sz w:val="20"/>
                <w:szCs w:val="20"/>
                <w:lang w:eastAsia="en-SG"/>
              </w:rPr>
              <w:t>PSA Marine (Pte) Ltd</w:t>
            </w:r>
          </w:p>
        </w:tc>
      </w:tr>
      <w:tr w:rsidR="008169F8" w:rsidRPr="001C69A0" w:rsidTr="001C69A0">
        <w:trPr>
          <w:trHeight w:val="300"/>
        </w:trPr>
        <w:tc>
          <w:tcPr>
            <w:tcW w:w="2574" w:type="dxa"/>
            <w:tcBorders>
              <w:top w:val="single" w:sz="4" w:space="0" w:color="auto"/>
              <w:left w:val="single" w:sz="4" w:space="0" w:color="auto"/>
              <w:bottom w:val="single" w:sz="4" w:space="0" w:color="auto"/>
              <w:right w:val="single" w:sz="4" w:space="0" w:color="auto"/>
            </w:tcBorders>
            <w:vAlign w:val="center"/>
          </w:tcPr>
          <w:p w:rsidR="008169F8" w:rsidRPr="001C69A0" w:rsidRDefault="008169F8" w:rsidP="001C69A0">
            <w:pPr>
              <w:spacing w:after="0" w:line="276" w:lineRule="auto"/>
              <w:rPr>
                <w:rFonts w:cstheme="minorHAnsi"/>
                <w:sz w:val="20"/>
                <w:szCs w:val="20"/>
                <w:lang w:eastAsia="en-SG"/>
              </w:rPr>
            </w:pPr>
            <w:r w:rsidRPr="001C69A0">
              <w:rPr>
                <w:rFonts w:cstheme="minorHAnsi"/>
                <w:sz w:val="20"/>
                <w:szCs w:val="20"/>
                <w:lang w:eastAsia="en-SG"/>
              </w:rPr>
              <w:t>DR</w:t>
            </w:r>
          </w:p>
        </w:tc>
        <w:tc>
          <w:tcPr>
            <w:tcW w:w="7131" w:type="dxa"/>
            <w:tcBorders>
              <w:top w:val="single" w:sz="4" w:space="0" w:color="auto"/>
              <w:left w:val="single" w:sz="4" w:space="0" w:color="auto"/>
              <w:bottom w:val="single" w:sz="4" w:space="0" w:color="auto"/>
              <w:right w:val="single" w:sz="4" w:space="0" w:color="auto"/>
            </w:tcBorders>
            <w:vAlign w:val="center"/>
          </w:tcPr>
          <w:p w:rsidR="008169F8" w:rsidRPr="001C69A0" w:rsidRDefault="008169F8" w:rsidP="001C69A0">
            <w:pPr>
              <w:spacing w:after="0" w:line="276" w:lineRule="auto"/>
              <w:rPr>
                <w:rFonts w:cstheme="minorHAnsi"/>
                <w:sz w:val="20"/>
                <w:szCs w:val="20"/>
                <w:lang w:eastAsia="en-SG"/>
              </w:rPr>
            </w:pPr>
            <w:r w:rsidRPr="001C69A0">
              <w:rPr>
                <w:rFonts w:cstheme="minorHAnsi"/>
                <w:sz w:val="20"/>
                <w:szCs w:val="20"/>
                <w:lang w:eastAsia="en-SG"/>
              </w:rPr>
              <w:t>Disaster Recovery</w:t>
            </w:r>
          </w:p>
        </w:tc>
      </w:tr>
      <w:tr w:rsidR="008169F8" w:rsidRPr="001C69A0" w:rsidTr="001C69A0">
        <w:trPr>
          <w:trHeight w:val="300"/>
        </w:trPr>
        <w:tc>
          <w:tcPr>
            <w:tcW w:w="2574" w:type="dxa"/>
            <w:tcBorders>
              <w:top w:val="single" w:sz="4" w:space="0" w:color="auto"/>
              <w:left w:val="single" w:sz="4" w:space="0" w:color="auto"/>
              <w:bottom w:val="single" w:sz="4" w:space="0" w:color="auto"/>
              <w:right w:val="single" w:sz="4" w:space="0" w:color="auto"/>
            </w:tcBorders>
            <w:vAlign w:val="center"/>
          </w:tcPr>
          <w:p w:rsidR="008169F8" w:rsidRPr="001C69A0" w:rsidRDefault="008169F8" w:rsidP="001C69A0">
            <w:pPr>
              <w:spacing w:after="0" w:line="276" w:lineRule="auto"/>
              <w:rPr>
                <w:rFonts w:cstheme="minorHAnsi"/>
                <w:sz w:val="20"/>
                <w:szCs w:val="20"/>
                <w:lang w:eastAsia="en-SG"/>
              </w:rPr>
            </w:pPr>
            <w:r w:rsidRPr="001C69A0">
              <w:rPr>
                <w:rFonts w:cstheme="minorHAnsi"/>
                <w:sz w:val="20"/>
                <w:szCs w:val="20"/>
                <w:lang w:eastAsia="en-SG"/>
              </w:rPr>
              <w:t>B9</w:t>
            </w:r>
          </w:p>
        </w:tc>
        <w:tc>
          <w:tcPr>
            <w:tcW w:w="7131" w:type="dxa"/>
            <w:tcBorders>
              <w:top w:val="single" w:sz="4" w:space="0" w:color="auto"/>
              <w:left w:val="single" w:sz="4" w:space="0" w:color="auto"/>
              <w:bottom w:val="single" w:sz="4" w:space="0" w:color="auto"/>
              <w:right w:val="single" w:sz="4" w:space="0" w:color="auto"/>
            </w:tcBorders>
            <w:vAlign w:val="center"/>
          </w:tcPr>
          <w:p w:rsidR="008169F8" w:rsidRPr="001C69A0" w:rsidRDefault="008169F8" w:rsidP="001C69A0">
            <w:pPr>
              <w:spacing w:after="0" w:line="276" w:lineRule="auto"/>
              <w:rPr>
                <w:rFonts w:cstheme="minorHAnsi"/>
                <w:sz w:val="20"/>
                <w:szCs w:val="20"/>
                <w:lang w:eastAsia="en-SG"/>
              </w:rPr>
            </w:pPr>
            <w:r w:rsidRPr="001C69A0">
              <w:rPr>
                <w:rFonts w:cstheme="minorHAnsi"/>
                <w:sz w:val="20"/>
                <w:szCs w:val="20"/>
                <w:lang w:eastAsia="en-SG"/>
              </w:rPr>
              <w:t>Brani Base</w:t>
            </w:r>
          </w:p>
        </w:tc>
      </w:tr>
      <w:tr w:rsidR="008169F8" w:rsidRPr="001C69A0" w:rsidTr="001C69A0">
        <w:trPr>
          <w:trHeight w:val="300"/>
        </w:trPr>
        <w:tc>
          <w:tcPr>
            <w:tcW w:w="2574" w:type="dxa"/>
            <w:tcBorders>
              <w:top w:val="single" w:sz="4" w:space="0" w:color="auto"/>
              <w:left w:val="single" w:sz="4" w:space="0" w:color="auto"/>
              <w:bottom w:val="single" w:sz="4" w:space="0" w:color="auto"/>
              <w:right w:val="single" w:sz="4" w:space="0" w:color="auto"/>
            </w:tcBorders>
            <w:vAlign w:val="center"/>
          </w:tcPr>
          <w:p w:rsidR="008169F8" w:rsidRPr="001C69A0" w:rsidRDefault="008169F8" w:rsidP="001C69A0">
            <w:pPr>
              <w:spacing w:after="0" w:line="276" w:lineRule="auto"/>
              <w:rPr>
                <w:rFonts w:cstheme="minorHAnsi"/>
                <w:sz w:val="20"/>
                <w:szCs w:val="20"/>
                <w:lang w:eastAsia="en-SG"/>
              </w:rPr>
            </w:pPr>
            <w:r w:rsidRPr="001C69A0">
              <w:rPr>
                <w:rFonts w:cstheme="minorHAnsi"/>
                <w:sz w:val="20"/>
                <w:szCs w:val="20"/>
                <w:lang w:eastAsia="en-SG"/>
              </w:rPr>
              <w:t>WCB</w:t>
            </w:r>
          </w:p>
        </w:tc>
        <w:tc>
          <w:tcPr>
            <w:tcW w:w="7131" w:type="dxa"/>
            <w:tcBorders>
              <w:top w:val="single" w:sz="4" w:space="0" w:color="auto"/>
              <w:left w:val="single" w:sz="4" w:space="0" w:color="auto"/>
              <w:bottom w:val="single" w:sz="4" w:space="0" w:color="auto"/>
              <w:right w:val="single" w:sz="4" w:space="0" w:color="auto"/>
            </w:tcBorders>
            <w:vAlign w:val="center"/>
          </w:tcPr>
          <w:p w:rsidR="008169F8" w:rsidRPr="001C69A0" w:rsidRDefault="008169F8" w:rsidP="001C69A0">
            <w:pPr>
              <w:spacing w:after="0" w:line="276" w:lineRule="auto"/>
              <w:rPr>
                <w:rFonts w:cstheme="minorHAnsi"/>
                <w:sz w:val="20"/>
                <w:szCs w:val="20"/>
                <w:lang w:eastAsia="en-SG"/>
              </w:rPr>
            </w:pPr>
            <w:r w:rsidRPr="001C69A0">
              <w:rPr>
                <w:rFonts w:cstheme="minorHAnsi"/>
                <w:sz w:val="20"/>
                <w:szCs w:val="20"/>
                <w:lang w:eastAsia="en-SG"/>
              </w:rPr>
              <w:t>West Coast Base</w:t>
            </w:r>
          </w:p>
        </w:tc>
      </w:tr>
      <w:tr w:rsidR="008169F8" w:rsidRPr="001C69A0" w:rsidTr="001C69A0">
        <w:trPr>
          <w:trHeight w:val="300"/>
        </w:trPr>
        <w:tc>
          <w:tcPr>
            <w:tcW w:w="2574" w:type="dxa"/>
            <w:tcBorders>
              <w:top w:val="single" w:sz="4" w:space="0" w:color="auto"/>
              <w:left w:val="single" w:sz="4" w:space="0" w:color="auto"/>
              <w:bottom w:val="single" w:sz="4" w:space="0" w:color="auto"/>
              <w:right w:val="single" w:sz="4" w:space="0" w:color="auto"/>
            </w:tcBorders>
            <w:vAlign w:val="center"/>
          </w:tcPr>
          <w:p w:rsidR="008169F8" w:rsidRPr="001C69A0" w:rsidRDefault="008169F8" w:rsidP="001C69A0">
            <w:pPr>
              <w:spacing w:after="0" w:line="276" w:lineRule="auto"/>
              <w:rPr>
                <w:rFonts w:cstheme="minorHAnsi"/>
                <w:sz w:val="20"/>
                <w:szCs w:val="20"/>
                <w:lang w:eastAsia="en-SG"/>
              </w:rPr>
            </w:pPr>
            <w:r w:rsidRPr="001C69A0">
              <w:rPr>
                <w:rFonts w:cstheme="minorHAnsi"/>
                <w:sz w:val="20"/>
                <w:szCs w:val="20"/>
                <w:lang w:eastAsia="en-SG"/>
              </w:rPr>
              <w:t>User</w:t>
            </w:r>
          </w:p>
        </w:tc>
        <w:tc>
          <w:tcPr>
            <w:tcW w:w="7131" w:type="dxa"/>
            <w:tcBorders>
              <w:top w:val="single" w:sz="4" w:space="0" w:color="auto"/>
              <w:left w:val="single" w:sz="4" w:space="0" w:color="auto"/>
              <w:bottom w:val="single" w:sz="4" w:space="0" w:color="auto"/>
              <w:right w:val="single" w:sz="4" w:space="0" w:color="auto"/>
            </w:tcBorders>
            <w:vAlign w:val="center"/>
          </w:tcPr>
          <w:p w:rsidR="008169F8" w:rsidRPr="001C69A0" w:rsidRDefault="008169F8" w:rsidP="001C69A0">
            <w:pPr>
              <w:spacing w:after="0" w:line="276" w:lineRule="auto"/>
              <w:rPr>
                <w:rFonts w:cstheme="minorHAnsi"/>
                <w:sz w:val="20"/>
                <w:szCs w:val="20"/>
                <w:lang w:eastAsia="en-SG"/>
              </w:rPr>
            </w:pPr>
            <w:r w:rsidRPr="001C69A0">
              <w:rPr>
                <w:rFonts w:cstheme="minorHAnsi"/>
                <w:sz w:val="20"/>
                <w:szCs w:val="20"/>
                <w:lang w:eastAsia="en-SG"/>
              </w:rPr>
              <w:t>PSA Internal Staff</w:t>
            </w:r>
          </w:p>
        </w:tc>
      </w:tr>
      <w:tr w:rsidR="008169F8" w:rsidRPr="001C69A0" w:rsidTr="001C69A0">
        <w:trPr>
          <w:trHeight w:val="300"/>
        </w:trPr>
        <w:tc>
          <w:tcPr>
            <w:tcW w:w="2574" w:type="dxa"/>
            <w:tcBorders>
              <w:top w:val="single" w:sz="4" w:space="0" w:color="auto"/>
              <w:left w:val="single" w:sz="4" w:space="0" w:color="auto"/>
              <w:bottom w:val="single" w:sz="4" w:space="0" w:color="auto"/>
              <w:right w:val="single" w:sz="4" w:space="0" w:color="auto"/>
            </w:tcBorders>
            <w:vAlign w:val="center"/>
          </w:tcPr>
          <w:p w:rsidR="008169F8" w:rsidRPr="001C69A0" w:rsidRDefault="008169F8" w:rsidP="001C69A0">
            <w:pPr>
              <w:spacing w:after="0" w:line="276" w:lineRule="auto"/>
              <w:rPr>
                <w:rFonts w:cstheme="minorHAnsi"/>
                <w:sz w:val="20"/>
                <w:szCs w:val="20"/>
                <w:lang w:eastAsia="en-SG"/>
              </w:rPr>
            </w:pPr>
            <w:r w:rsidRPr="001C69A0">
              <w:rPr>
                <w:rFonts w:cstheme="minorHAnsi"/>
                <w:sz w:val="20"/>
                <w:szCs w:val="20"/>
                <w:lang w:eastAsia="en-SG"/>
              </w:rPr>
              <w:t>Crew</w:t>
            </w:r>
          </w:p>
        </w:tc>
        <w:tc>
          <w:tcPr>
            <w:tcW w:w="7131" w:type="dxa"/>
            <w:tcBorders>
              <w:top w:val="single" w:sz="4" w:space="0" w:color="auto"/>
              <w:left w:val="single" w:sz="4" w:space="0" w:color="auto"/>
              <w:bottom w:val="single" w:sz="4" w:space="0" w:color="auto"/>
              <w:right w:val="single" w:sz="4" w:space="0" w:color="auto"/>
            </w:tcBorders>
            <w:vAlign w:val="center"/>
          </w:tcPr>
          <w:p w:rsidR="008169F8" w:rsidRPr="001C69A0" w:rsidRDefault="008169F8" w:rsidP="001C69A0">
            <w:pPr>
              <w:spacing w:after="0" w:line="276" w:lineRule="auto"/>
              <w:rPr>
                <w:rFonts w:cstheme="minorHAnsi"/>
                <w:sz w:val="20"/>
                <w:szCs w:val="20"/>
                <w:lang w:eastAsia="en-SG"/>
              </w:rPr>
            </w:pPr>
            <w:r w:rsidRPr="001C69A0">
              <w:rPr>
                <w:rFonts w:cstheme="minorHAnsi"/>
                <w:sz w:val="20"/>
                <w:szCs w:val="20"/>
                <w:lang w:eastAsia="en-SG"/>
              </w:rPr>
              <w:t>Staff working in Tug/Launch/Waterboat</w:t>
            </w:r>
          </w:p>
        </w:tc>
      </w:tr>
      <w:tr w:rsidR="00513E28" w:rsidRPr="001C69A0" w:rsidTr="001C69A0">
        <w:trPr>
          <w:trHeight w:val="300"/>
        </w:trPr>
        <w:tc>
          <w:tcPr>
            <w:tcW w:w="2574" w:type="dxa"/>
            <w:tcBorders>
              <w:top w:val="single" w:sz="4" w:space="0" w:color="auto"/>
              <w:left w:val="single" w:sz="4" w:space="0" w:color="auto"/>
              <w:bottom w:val="single" w:sz="4" w:space="0" w:color="auto"/>
              <w:right w:val="single" w:sz="4" w:space="0" w:color="auto"/>
            </w:tcBorders>
            <w:vAlign w:val="center"/>
          </w:tcPr>
          <w:p w:rsidR="00513E28" w:rsidRPr="001C69A0" w:rsidRDefault="00513E28" w:rsidP="001C69A0">
            <w:pPr>
              <w:spacing w:after="0" w:line="276" w:lineRule="auto"/>
              <w:rPr>
                <w:rFonts w:cstheme="minorHAnsi"/>
                <w:sz w:val="20"/>
                <w:szCs w:val="20"/>
                <w:lang w:eastAsia="en-SG"/>
              </w:rPr>
            </w:pPr>
            <w:r w:rsidRPr="001C69A0">
              <w:rPr>
                <w:rFonts w:cstheme="minorHAnsi"/>
                <w:sz w:val="20"/>
                <w:szCs w:val="20"/>
                <w:lang w:eastAsia="en-SG"/>
              </w:rPr>
              <w:t>R365</w:t>
            </w:r>
          </w:p>
        </w:tc>
        <w:tc>
          <w:tcPr>
            <w:tcW w:w="7131" w:type="dxa"/>
            <w:tcBorders>
              <w:top w:val="single" w:sz="4" w:space="0" w:color="auto"/>
              <w:left w:val="single" w:sz="4" w:space="0" w:color="auto"/>
              <w:bottom w:val="single" w:sz="4" w:space="0" w:color="auto"/>
              <w:right w:val="single" w:sz="4" w:space="0" w:color="auto"/>
            </w:tcBorders>
            <w:vAlign w:val="center"/>
          </w:tcPr>
          <w:p w:rsidR="00513E28" w:rsidRPr="001C69A0" w:rsidRDefault="00513E28" w:rsidP="001C69A0">
            <w:pPr>
              <w:spacing w:after="0" w:line="276" w:lineRule="auto"/>
              <w:rPr>
                <w:rFonts w:cstheme="minorHAnsi"/>
                <w:sz w:val="20"/>
                <w:szCs w:val="20"/>
                <w:lang w:eastAsia="en-SG"/>
              </w:rPr>
            </w:pPr>
            <w:r w:rsidRPr="001C69A0">
              <w:rPr>
                <w:rFonts w:cstheme="minorHAnsi"/>
                <w:sz w:val="20"/>
                <w:szCs w:val="20"/>
                <w:lang w:eastAsia="en-SG"/>
              </w:rPr>
              <w:t>Reminder 365 Web App</w:t>
            </w:r>
          </w:p>
        </w:tc>
      </w:tr>
      <w:tr w:rsidR="003C1C40" w:rsidRPr="001C69A0" w:rsidTr="001C69A0">
        <w:trPr>
          <w:trHeight w:val="300"/>
        </w:trPr>
        <w:tc>
          <w:tcPr>
            <w:tcW w:w="2574" w:type="dxa"/>
            <w:tcBorders>
              <w:top w:val="single" w:sz="4" w:space="0" w:color="auto"/>
              <w:left w:val="single" w:sz="4" w:space="0" w:color="auto"/>
              <w:bottom w:val="single" w:sz="4" w:space="0" w:color="auto"/>
              <w:right w:val="single" w:sz="4" w:space="0" w:color="auto"/>
            </w:tcBorders>
            <w:vAlign w:val="center"/>
          </w:tcPr>
          <w:p w:rsidR="003C1C40" w:rsidRPr="001C69A0" w:rsidRDefault="003C1C40" w:rsidP="001C69A0">
            <w:pPr>
              <w:spacing w:after="0" w:line="276" w:lineRule="auto"/>
              <w:rPr>
                <w:rFonts w:cstheme="minorHAnsi"/>
                <w:sz w:val="20"/>
                <w:szCs w:val="20"/>
                <w:lang w:eastAsia="en-SG"/>
              </w:rPr>
            </w:pPr>
            <w:r w:rsidRPr="001C69A0">
              <w:rPr>
                <w:rFonts w:cstheme="minorHAnsi"/>
                <w:sz w:val="20"/>
                <w:szCs w:val="20"/>
                <w:lang w:eastAsia="en-SG"/>
              </w:rPr>
              <w:t>COE</w:t>
            </w:r>
          </w:p>
        </w:tc>
        <w:tc>
          <w:tcPr>
            <w:tcW w:w="7131" w:type="dxa"/>
            <w:tcBorders>
              <w:top w:val="single" w:sz="4" w:space="0" w:color="auto"/>
              <w:left w:val="single" w:sz="4" w:space="0" w:color="auto"/>
              <w:bottom w:val="single" w:sz="4" w:space="0" w:color="auto"/>
              <w:right w:val="single" w:sz="4" w:space="0" w:color="auto"/>
            </w:tcBorders>
            <w:vAlign w:val="center"/>
          </w:tcPr>
          <w:p w:rsidR="003C1C40" w:rsidRPr="001C69A0" w:rsidRDefault="00B02B47" w:rsidP="001C69A0">
            <w:pPr>
              <w:spacing w:after="0" w:line="276" w:lineRule="auto"/>
              <w:rPr>
                <w:rFonts w:cstheme="minorHAnsi"/>
                <w:sz w:val="20"/>
                <w:szCs w:val="20"/>
                <w:lang w:eastAsia="en-SG"/>
              </w:rPr>
            </w:pPr>
            <w:ins w:id="37" w:author="PSA" w:date="2017-12-28T10:20:00Z">
              <w:r>
                <w:rPr>
                  <w:rFonts w:cstheme="minorHAnsi"/>
                  <w:sz w:val="20"/>
                  <w:szCs w:val="20"/>
                  <w:lang w:eastAsia="en-SG"/>
                </w:rPr>
                <w:t>Certificate of Endorsement</w:t>
              </w:r>
            </w:ins>
          </w:p>
        </w:tc>
      </w:tr>
      <w:tr w:rsidR="003C1C40" w:rsidRPr="001C69A0" w:rsidTr="001C69A0">
        <w:trPr>
          <w:trHeight w:val="300"/>
        </w:trPr>
        <w:tc>
          <w:tcPr>
            <w:tcW w:w="2574" w:type="dxa"/>
            <w:tcBorders>
              <w:top w:val="single" w:sz="4" w:space="0" w:color="auto"/>
              <w:left w:val="single" w:sz="4" w:space="0" w:color="auto"/>
              <w:bottom w:val="single" w:sz="4" w:space="0" w:color="auto"/>
              <w:right w:val="single" w:sz="4" w:space="0" w:color="auto"/>
            </w:tcBorders>
            <w:vAlign w:val="center"/>
          </w:tcPr>
          <w:p w:rsidR="003C1C40" w:rsidRPr="001C69A0" w:rsidRDefault="003C1C40" w:rsidP="001C69A0">
            <w:pPr>
              <w:spacing w:after="0" w:line="276" w:lineRule="auto"/>
              <w:rPr>
                <w:rFonts w:cstheme="minorHAnsi"/>
                <w:sz w:val="20"/>
                <w:szCs w:val="20"/>
                <w:lang w:eastAsia="en-SG"/>
              </w:rPr>
            </w:pPr>
            <w:r w:rsidRPr="001C69A0">
              <w:rPr>
                <w:rFonts w:cstheme="minorHAnsi"/>
                <w:sz w:val="20"/>
                <w:szCs w:val="20"/>
                <w:lang w:eastAsia="en-SG"/>
              </w:rPr>
              <w:t>GOC</w:t>
            </w:r>
          </w:p>
        </w:tc>
        <w:tc>
          <w:tcPr>
            <w:tcW w:w="7131" w:type="dxa"/>
            <w:tcBorders>
              <w:top w:val="single" w:sz="4" w:space="0" w:color="auto"/>
              <w:left w:val="single" w:sz="4" w:space="0" w:color="auto"/>
              <w:bottom w:val="single" w:sz="4" w:space="0" w:color="auto"/>
              <w:right w:val="single" w:sz="4" w:space="0" w:color="auto"/>
            </w:tcBorders>
            <w:vAlign w:val="center"/>
          </w:tcPr>
          <w:p w:rsidR="003C1C40" w:rsidRPr="001C69A0" w:rsidRDefault="00AF79A0" w:rsidP="001C69A0">
            <w:pPr>
              <w:spacing w:after="0" w:line="276" w:lineRule="auto"/>
              <w:rPr>
                <w:rFonts w:cstheme="minorHAnsi"/>
                <w:sz w:val="20"/>
                <w:szCs w:val="20"/>
                <w:lang w:eastAsia="en-SG"/>
              </w:rPr>
            </w:pPr>
            <w:ins w:id="38" w:author="PSA" w:date="2017-12-29T08:47:00Z">
              <w:r w:rsidRPr="00AF79A0">
                <w:rPr>
                  <w:rFonts w:cstheme="minorHAnsi"/>
                  <w:sz w:val="20"/>
                  <w:szCs w:val="20"/>
                  <w:lang w:eastAsia="en-SG"/>
                </w:rPr>
                <w:t>General Operator Certificate</w:t>
              </w:r>
            </w:ins>
          </w:p>
        </w:tc>
      </w:tr>
      <w:tr w:rsidR="00B02B47" w:rsidRPr="001C69A0" w:rsidTr="001C69A0">
        <w:trPr>
          <w:trHeight w:val="300"/>
          <w:ins w:id="39" w:author="PSA" w:date="2017-12-28T10:28:00Z"/>
        </w:trPr>
        <w:tc>
          <w:tcPr>
            <w:tcW w:w="2574" w:type="dxa"/>
            <w:tcBorders>
              <w:top w:val="single" w:sz="4" w:space="0" w:color="auto"/>
              <w:left w:val="single" w:sz="4" w:space="0" w:color="auto"/>
              <w:bottom w:val="single" w:sz="4" w:space="0" w:color="auto"/>
              <w:right w:val="single" w:sz="4" w:space="0" w:color="auto"/>
            </w:tcBorders>
            <w:vAlign w:val="center"/>
          </w:tcPr>
          <w:p w:rsidR="00B02B47" w:rsidRPr="001C69A0" w:rsidRDefault="00B02B47" w:rsidP="001C69A0">
            <w:pPr>
              <w:spacing w:after="0" w:line="276" w:lineRule="auto"/>
              <w:rPr>
                <w:ins w:id="40" w:author="PSA" w:date="2017-12-28T10:28:00Z"/>
                <w:rFonts w:cstheme="minorHAnsi"/>
                <w:sz w:val="20"/>
                <w:szCs w:val="20"/>
                <w:lang w:eastAsia="en-SG"/>
              </w:rPr>
            </w:pPr>
            <w:ins w:id="41" w:author="PSA" w:date="2017-12-28T10:29:00Z">
              <w:r>
                <w:rPr>
                  <w:rFonts w:cstheme="minorHAnsi"/>
                  <w:sz w:val="20"/>
                  <w:szCs w:val="20"/>
                  <w:lang w:eastAsia="en-SG"/>
                </w:rPr>
                <w:t>OFO</w:t>
              </w:r>
            </w:ins>
          </w:p>
        </w:tc>
        <w:tc>
          <w:tcPr>
            <w:tcW w:w="7131" w:type="dxa"/>
            <w:tcBorders>
              <w:top w:val="single" w:sz="4" w:space="0" w:color="auto"/>
              <w:left w:val="single" w:sz="4" w:space="0" w:color="auto"/>
              <w:bottom w:val="single" w:sz="4" w:space="0" w:color="auto"/>
              <w:right w:val="single" w:sz="4" w:space="0" w:color="auto"/>
            </w:tcBorders>
            <w:vAlign w:val="center"/>
          </w:tcPr>
          <w:p w:rsidR="00B02B47" w:rsidRPr="001C69A0" w:rsidRDefault="00B02B47" w:rsidP="001C69A0">
            <w:pPr>
              <w:spacing w:after="0" w:line="276" w:lineRule="auto"/>
              <w:rPr>
                <w:ins w:id="42" w:author="PSA" w:date="2017-12-28T10:28:00Z"/>
                <w:rFonts w:cstheme="minorHAnsi"/>
                <w:sz w:val="20"/>
                <w:szCs w:val="20"/>
                <w:lang w:eastAsia="en-SG"/>
              </w:rPr>
            </w:pPr>
            <w:ins w:id="43" w:author="PSA" w:date="2017-12-28T10:29:00Z">
              <w:r w:rsidRPr="00FE69CF">
                <w:rPr>
                  <w:rFonts w:cstheme="minorHAnsi"/>
                  <w:sz w:val="20"/>
                  <w:szCs w:val="20"/>
                  <w:lang w:eastAsia="en-SG"/>
                </w:rPr>
                <w:t>Overseas Fleet Operations</w:t>
              </w:r>
            </w:ins>
          </w:p>
        </w:tc>
      </w:tr>
      <w:tr w:rsidR="00B02B47" w:rsidRPr="001C69A0" w:rsidTr="001C69A0">
        <w:trPr>
          <w:trHeight w:val="300"/>
          <w:ins w:id="44" w:author="PSA" w:date="2017-12-28T10:28:00Z"/>
        </w:trPr>
        <w:tc>
          <w:tcPr>
            <w:tcW w:w="2574" w:type="dxa"/>
            <w:tcBorders>
              <w:top w:val="single" w:sz="4" w:space="0" w:color="auto"/>
              <w:left w:val="single" w:sz="4" w:space="0" w:color="auto"/>
              <w:bottom w:val="single" w:sz="4" w:space="0" w:color="auto"/>
              <w:right w:val="single" w:sz="4" w:space="0" w:color="auto"/>
            </w:tcBorders>
            <w:vAlign w:val="center"/>
          </w:tcPr>
          <w:p w:rsidR="00B02B47" w:rsidRPr="001C69A0" w:rsidRDefault="00B02B47" w:rsidP="001C69A0">
            <w:pPr>
              <w:spacing w:after="0" w:line="276" w:lineRule="auto"/>
              <w:rPr>
                <w:ins w:id="45" w:author="PSA" w:date="2017-12-28T10:28:00Z"/>
                <w:rFonts w:cstheme="minorHAnsi"/>
                <w:sz w:val="20"/>
                <w:szCs w:val="20"/>
                <w:lang w:eastAsia="en-SG"/>
              </w:rPr>
            </w:pPr>
            <w:ins w:id="46" w:author="PSA" w:date="2017-12-28T10:29:00Z">
              <w:r w:rsidRPr="00FE69CF">
                <w:rPr>
                  <w:rFonts w:cstheme="minorHAnsi"/>
                  <w:sz w:val="20"/>
                  <w:szCs w:val="20"/>
                  <w:lang w:eastAsia="en-SG"/>
                </w:rPr>
                <w:t>SFO</w:t>
              </w:r>
            </w:ins>
          </w:p>
        </w:tc>
        <w:tc>
          <w:tcPr>
            <w:tcW w:w="7131" w:type="dxa"/>
            <w:tcBorders>
              <w:top w:val="single" w:sz="4" w:space="0" w:color="auto"/>
              <w:left w:val="single" w:sz="4" w:space="0" w:color="auto"/>
              <w:bottom w:val="single" w:sz="4" w:space="0" w:color="auto"/>
              <w:right w:val="single" w:sz="4" w:space="0" w:color="auto"/>
            </w:tcBorders>
            <w:vAlign w:val="center"/>
          </w:tcPr>
          <w:p w:rsidR="00B02B47" w:rsidRPr="001C69A0" w:rsidRDefault="00B02B47" w:rsidP="001C69A0">
            <w:pPr>
              <w:spacing w:after="0" w:line="276" w:lineRule="auto"/>
              <w:rPr>
                <w:ins w:id="47" w:author="PSA" w:date="2017-12-28T10:28:00Z"/>
                <w:rFonts w:cstheme="minorHAnsi"/>
                <w:sz w:val="20"/>
                <w:szCs w:val="20"/>
                <w:lang w:eastAsia="en-SG"/>
              </w:rPr>
            </w:pPr>
            <w:ins w:id="48" w:author="PSA" w:date="2017-12-28T10:29:00Z">
              <w:r w:rsidRPr="00FE69CF">
                <w:rPr>
                  <w:rFonts w:cstheme="minorHAnsi"/>
                  <w:sz w:val="20"/>
                  <w:szCs w:val="20"/>
                  <w:lang w:eastAsia="en-SG"/>
                </w:rPr>
                <w:t>Singapore Fleet Operations</w:t>
              </w:r>
            </w:ins>
          </w:p>
        </w:tc>
      </w:tr>
    </w:tbl>
    <w:p w:rsidR="0084679B" w:rsidRDefault="0084679B" w:rsidP="000165E3">
      <w:pPr>
        <w:pStyle w:val="NoSpacing"/>
      </w:pPr>
    </w:p>
    <w:p w:rsidR="00DF616A" w:rsidRDefault="00DF616A" w:rsidP="000165E3">
      <w:pPr>
        <w:pStyle w:val="NoSpacing"/>
      </w:pPr>
    </w:p>
    <w:p w:rsidR="00DF616A" w:rsidRDefault="008169F8" w:rsidP="008169F8">
      <w:pPr>
        <w:pStyle w:val="Heading1"/>
      </w:pPr>
      <w:bookmarkStart w:id="49" w:name="_Toc502737577"/>
      <w:r>
        <w:t>Business Process</w:t>
      </w:r>
      <w:bookmarkEnd w:id="49"/>
    </w:p>
    <w:p w:rsidR="008169F8" w:rsidRDefault="008169F8" w:rsidP="008169F8">
      <w:pPr>
        <w:pStyle w:val="Heading2"/>
      </w:pPr>
      <w:bookmarkStart w:id="50" w:name="_Toc502737578"/>
      <w:r>
        <w:t>Current Business Process</w:t>
      </w:r>
      <w:bookmarkEnd w:id="50"/>
    </w:p>
    <w:p w:rsidR="008169F8" w:rsidRDefault="008169F8" w:rsidP="008169F8">
      <w:pPr>
        <w:pStyle w:val="Heading2"/>
      </w:pPr>
      <w:bookmarkStart w:id="51" w:name="_Toc502737579"/>
      <w:r>
        <w:t>New Business Process</w:t>
      </w:r>
      <w:bookmarkEnd w:id="51"/>
    </w:p>
    <w:p w:rsidR="008169F8" w:rsidRDefault="008169F8" w:rsidP="008169F8"/>
    <w:p w:rsidR="008169F8" w:rsidRDefault="008169F8" w:rsidP="008169F8">
      <w:pPr>
        <w:pStyle w:val="Heading1"/>
      </w:pPr>
      <w:bookmarkStart w:id="52" w:name="_Toc502737580"/>
      <w:r>
        <w:t>Functional Requirements</w:t>
      </w:r>
      <w:bookmarkEnd w:id="52"/>
    </w:p>
    <w:p w:rsidR="008169F8" w:rsidRDefault="008169F8" w:rsidP="008169F8">
      <w:pPr>
        <w:pStyle w:val="Heading2"/>
      </w:pPr>
      <w:bookmarkStart w:id="53" w:name="_Toc502737581"/>
      <w:r w:rsidRPr="008169F8">
        <w:t>Authentication and Authorization Module</w:t>
      </w:r>
      <w:bookmarkEnd w:id="53"/>
    </w:p>
    <w:p w:rsidR="000D0979" w:rsidRPr="001C69A0" w:rsidRDefault="008169F8" w:rsidP="00A60E2B">
      <w:pPr>
        <w:ind w:left="576"/>
        <w:rPr>
          <w:sz w:val="20"/>
        </w:rPr>
      </w:pPr>
      <w:r w:rsidRPr="001C69A0">
        <w:rPr>
          <w:sz w:val="20"/>
        </w:rPr>
        <w:t xml:space="preserve">This section will describe the list of features </w:t>
      </w:r>
      <w:r w:rsidR="00EE25CE" w:rsidRPr="001C69A0">
        <w:rPr>
          <w:sz w:val="20"/>
        </w:rPr>
        <w:t>for</w:t>
      </w:r>
      <w:r w:rsidRPr="001C69A0">
        <w:rPr>
          <w:sz w:val="20"/>
        </w:rPr>
        <w:t xml:space="preserve"> user</w:t>
      </w:r>
      <w:r w:rsidR="00EE25CE" w:rsidRPr="001C69A0">
        <w:rPr>
          <w:sz w:val="20"/>
        </w:rPr>
        <w:t>s</w:t>
      </w:r>
      <w:r w:rsidRPr="001C69A0">
        <w:rPr>
          <w:sz w:val="20"/>
        </w:rPr>
        <w:t xml:space="preserve"> to access </w:t>
      </w:r>
      <w:r w:rsidR="001A5E9D" w:rsidRPr="001C69A0">
        <w:rPr>
          <w:sz w:val="20"/>
        </w:rPr>
        <w:t>R365</w:t>
      </w:r>
      <w:r w:rsidR="00EE25CE" w:rsidRPr="001C69A0">
        <w:rPr>
          <w:sz w:val="20"/>
        </w:rPr>
        <w:t>,</w:t>
      </w:r>
      <w:r w:rsidRPr="001C69A0">
        <w:rPr>
          <w:sz w:val="20"/>
        </w:rPr>
        <w:t xml:space="preserve"> and for administrative users to manage groups, roles and users </w:t>
      </w:r>
      <w:r w:rsidR="00EE25CE" w:rsidRPr="001C69A0">
        <w:rPr>
          <w:sz w:val="20"/>
        </w:rPr>
        <w:t>in R365</w:t>
      </w:r>
      <w:r w:rsidRPr="001C69A0">
        <w:rPr>
          <w:sz w:val="20"/>
        </w:rPr>
        <w:t>.</w:t>
      </w:r>
    </w:p>
    <w:p w:rsidR="008169F8" w:rsidRDefault="008169F8" w:rsidP="00A60E2B">
      <w:pPr>
        <w:pStyle w:val="Heading3"/>
        <w:spacing w:after="120"/>
      </w:pPr>
      <w:bookmarkStart w:id="54" w:name="_Toc502737582"/>
      <w:r w:rsidRPr="008169F8">
        <w:t>Login and Logout</w:t>
      </w:r>
      <w:bookmarkEnd w:id="54"/>
    </w:p>
    <w:p w:rsidR="008169F8" w:rsidRPr="001C69A0" w:rsidRDefault="008169F8" w:rsidP="00A60E2B">
      <w:pPr>
        <w:ind w:left="720"/>
        <w:rPr>
          <w:sz w:val="20"/>
        </w:rPr>
      </w:pPr>
      <w:r w:rsidRPr="001C69A0">
        <w:rPr>
          <w:sz w:val="20"/>
        </w:rPr>
        <w:t xml:space="preserve">This feature shall allow </w:t>
      </w:r>
      <w:r w:rsidR="00C53AB3" w:rsidRPr="001C69A0">
        <w:rPr>
          <w:sz w:val="20"/>
        </w:rPr>
        <w:t xml:space="preserve">R365 users </w:t>
      </w:r>
      <w:r w:rsidRPr="001C69A0">
        <w:rPr>
          <w:sz w:val="20"/>
        </w:rPr>
        <w:t>to login and logout from the system based on the validity of his window active directory or LDAP account.</w:t>
      </w:r>
    </w:p>
    <w:p w:rsidR="00EE25CE" w:rsidRPr="001C69A0" w:rsidRDefault="00220DA3" w:rsidP="00A60E2B">
      <w:pPr>
        <w:ind w:left="720"/>
        <w:rPr>
          <w:sz w:val="20"/>
        </w:rPr>
      </w:pPr>
      <w:r w:rsidRPr="001C69A0">
        <w:rPr>
          <w:sz w:val="20"/>
        </w:rPr>
        <w:t>User can login to R365 by entering Login ID and password from R365 login page.</w:t>
      </w:r>
      <w:r w:rsidR="006D3809" w:rsidRPr="001C69A0">
        <w:rPr>
          <w:sz w:val="20"/>
        </w:rPr>
        <w:t xml:space="preserve"> </w:t>
      </w:r>
      <w:r w:rsidR="008169F8" w:rsidRPr="001C69A0">
        <w:rPr>
          <w:sz w:val="20"/>
        </w:rPr>
        <w:t xml:space="preserve">User’s login ID and password shall be encrypted when authenticating against PSA Window Active Directory or LDAP. Upon successful login, the authorized modules (Contract, Staff and </w:t>
      </w:r>
      <w:r w:rsidR="00EE25CE" w:rsidRPr="001C69A0">
        <w:rPr>
          <w:sz w:val="20"/>
        </w:rPr>
        <w:t>Asset</w:t>
      </w:r>
      <w:r w:rsidR="008169F8" w:rsidRPr="001C69A0">
        <w:rPr>
          <w:sz w:val="20"/>
        </w:rPr>
        <w:t xml:space="preserve">) shall be made available to the user. </w:t>
      </w:r>
      <w:r w:rsidR="006140A1" w:rsidRPr="001C69A0">
        <w:rPr>
          <w:sz w:val="20"/>
        </w:rPr>
        <w:t xml:space="preserve">In case user is not authorized to R365, meaningful error message need to be displayed in login page. </w:t>
      </w:r>
      <w:r w:rsidRPr="001C69A0">
        <w:rPr>
          <w:sz w:val="20"/>
        </w:rPr>
        <w:t xml:space="preserve">This module </w:t>
      </w:r>
      <w:r w:rsidR="008169F8" w:rsidRPr="001C69A0">
        <w:rPr>
          <w:sz w:val="20"/>
        </w:rPr>
        <w:t>shall comply with PSA’s Password Policy and PSA’s User Account and Access Management Policy.</w:t>
      </w:r>
      <w:r w:rsidR="006D3809" w:rsidRPr="001C69A0">
        <w:rPr>
          <w:sz w:val="20"/>
        </w:rPr>
        <w:t xml:space="preserve"> </w:t>
      </w:r>
    </w:p>
    <w:p w:rsidR="006D3809" w:rsidRPr="001C69A0" w:rsidRDefault="00220DA3" w:rsidP="00A60E2B">
      <w:pPr>
        <w:ind w:left="720"/>
        <w:rPr>
          <w:sz w:val="20"/>
        </w:rPr>
      </w:pPr>
      <w:r w:rsidRPr="001C69A0">
        <w:rPr>
          <w:sz w:val="20"/>
        </w:rPr>
        <w:t xml:space="preserve">In R365 login page, </w:t>
      </w:r>
      <w:r w:rsidR="006D3809" w:rsidRPr="001C69A0">
        <w:rPr>
          <w:sz w:val="20"/>
        </w:rPr>
        <w:t>“</w:t>
      </w:r>
      <w:r w:rsidR="006D3809" w:rsidRPr="001C69A0">
        <w:rPr>
          <w:sz w:val="20"/>
          <w:u w:val="single"/>
        </w:rPr>
        <w:t>FORGET PASSWORD?</w:t>
      </w:r>
      <w:r w:rsidR="006D3809" w:rsidRPr="001C69A0">
        <w:rPr>
          <w:sz w:val="20"/>
        </w:rPr>
        <w:t xml:space="preserve">” </w:t>
      </w:r>
      <w:r w:rsidR="00A94E15" w:rsidRPr="001C69A0">
        <w:rPr>
          <w:sz w:val="20"/>
        </w:rPr>
        <w:t>will</w:t>
      </w:r>
      <w:r w:rsidRPr="001C69A0">
        <w:rPr>
          <w:sz w:val="20"/>
        </w:rPr>
        <w:t xml:space="preserve"> be </w:t>
      </w:r>
      <w:r w:rsidR="00A94E15" w:rsidRPr="001C69A0">
        <w:rPr>
          <w:sz w:val="20"/>
        </w:rPr>
        <w:t>displayed</w:t>
      </w:r>
      <w:r w:rsidRPr="001C69A0">
        <w:rPr>
          <w:sz w:val="20"/>
        </w:rPr>
        <w:t xml:space="preserve"> next to “Login” button</w:t>
      </w:r>
      <w:r w:rsidR="006D3809" w:rsidRPr="001C69A0">
        <w:rPr>
          <w:sz w:val="20"/>
        </w:rPr>
        <w:t>.</w:t>
      </w:r>
      <w:r w:rsidRPr="001C69A0">
        <w:rPr>
          <w:sz w:val="20"/>
        </w:rPr>
        <w:t xml:space="preserve"> If user clicks on “</w:t>
      </w:r>
      <w:r w:rsidRPr="001C69A0">
        <w:rPr>
          <w:sz w:val="20"/>
          <w:u w:val="single"/>
        </w:rPr>
        <w:t>FORGET PASSWORD?</w:t>
      </w:r>
      <w:r w:rsidRPr="001C69A0">
        <w:rPr>
          <w:sz w:val="20"/>
        </w:rPr>
        <w:t xml:space="preserve">”, </w:t>
      </w:r>
      <w:r w:rsidR="006D3809" w:rsidRPr="001C69A0">
        <w:rPr>
          <w:sz w:val="20"/>
        </w:rPr>
        <w:t>message “Please contact Helpdesk @ 62795459 or email helpdesk_psa@globalpsa.com for help.” will be shown</w:t>
      </w:r>
      <w:r w:rsidRPr="001C69A0">
        <w:rPr>
          <w:sz w:val="20"/>
        </w:rPr>
        <w:t xml:space="preserve"> in a popup </w:t>
      </w:r>
      <w:r w:rsidR="00C70E39" w:rsidRPr="001C69A0">
        <w:rPr>
          <w:sz w:val="20"/>
        </w:rPr>
        <w:t>window.</w:t>
      </w:r>
    </w:p>
    <w:p w:rsidR="008169F8" w:rsidRPr="001C69A0" w:rsidRDefault="00EE25CE" w:rsidP="00A60E2B">
      <w:pPr>
        <w:ind w:left="720"/>
        <w:rPr>
          <w:sz w:val="20"/>
        </w:rPr>
      </w:pPr>
      <w:r w:rsidRPr="001C69A0">
        <w:rPr>
          <w:sz w:val="20"/>
        </w:rPr>
        <w:t>R365</w:t>
      </w:r>
      <w:r w:rsidR="008169F8" w:rsidRPr="001C69A0">
        <w:rPr>
          <w:sz w:val="20"/>
        </w:rPr>
        <w:t xml:space="preserve"> shall log out a user if there is no activity for a period that is to be defined by the System Administrator. </w:t>
      </w:r>
      <w:r w:rsidR="00A94E15" w:rsidRPr="001C69A0">
        <w:rPr>
          <w:sz w:val="20"/>
        </w:rPr>
        <w:t>R365 will allow system administrator to configure session length from database</w:t>
      </w:r>
      <w:r w:rsidR="00931348" w:rsidRPr="001C69A0">
        <w:rPr>
          <w:sz w:val="20"/>
        </w:rPr>
        <w:t>/Application layer</w:t>
      </w:r>
      <w:r w:rsidR="00A94E15" w:rsidRPr="001C69A0">
        <w:rPr>
          <w:sz w:val="20"/>
        </w:rPr>
        <w:t>.</w:t>
      </w:r>
      <w:r w:rsidR="008169F8" w:rsidRPr="001C69A0">
        <w:rPr>
          <w:sz w:val="20"/>
        </w:rPr>
        <w:t xml:space="preserve"> </w:t>
      </w:r>
      <w:r w:rsidR="00B73075" w:rsidRPr="001C69A0">
        <w:rPr>
          <w:sz w:val="20"/>
        </w:rPr>
        <w:t>Upon session expiration, whenever user clicks any button on the screen or browser “back” button, user will be logged out and redirected to the login page for authentication.</w:t>
      </w:r>
    </w:p>
    <w:p w:rsidR="000D0979" w:rsidRDefault="008169F8" w:rsidP="00A60E2B">
      <w:pPr>
        <w:ind w:firstLine="720"/>
        <w:rPr>
          <w:sz w:val="20"/>
        </w:rPr>
      </w:pPr>
      <w:r w:rsidRPr="001C69A0">
        <w:rPr>
          <w:sz w:val="20"/>
        </w:rPr>
        <w:t>Every transactional action shall be logged in the application log and database.</w:t>
      </w:r>
    </w:p>
    <w:p w:rsidR="005A16B9" w:rsidRDefault="005A16B9" w:rsidP="00EE25CE">
      <w:pPr>
        <w:pStyle w:val="Heading3"/>
        <w:spacing w:after="0"/>
      </w:pPr>
      <w:bookmarkStart w:id="55" w:name="_Toc501698469"/>
      <w:bookmarkStart w:id="56" w:name="_Toc501703161"/>
      <w:bookmarkStart w:id="57" w:name="_Toc502737583"/>
      <w:bookmarkEnd w:id="55"/>
      <w:bookmarkEnd w:id="56"/>
      <w:r>
        <w:t>Manage User</w:t>
      </w:r>
      <w:bookmarkEnd w:id="57"/>
    </w:p>
    <w:p w:rsidR="00933710" w:rsidRPr="00A60E2B" w:rsidRDefault="00AE41F7" w:rsidP="00DE6CE3">
      <w:pPr>
        <w:ind w:left="720"/>
        <w:rPr>
          <w:sz w:val="20"/>
        </w:rPr>
      </w:pPr>
      <w:r w:rsidRPr="00A60E2B">
        <w:rPr>
          <w:sz w:val="20"/>
        </w:rPr>
        <w:t xml:space="preserve">This feature shall allow </w:t>
      </w:r>
      <w:r w:rsidR="00243A95" w:rsidRPr="00A60E2B">
        <w:rPr>
          <w:sz w:val="20"/>
        </w:rPr>
        <w:t xml:space="preserve">Overall User Administrator </w:t>
      </w:r>
      <w:r w:rsidR="005A16B9" w:rsidRPr="00A60E2B">
        <w:rPr>
          <w:sz w:val="20"/>
        </w:rPr>
        <w:t>to</w:t>
      </w:r>
      <w:r w:rsidR="00AF239D" w:rsidRPr="00A60E2B">
        <w:rPr>
          <w:sz w:val="20"/>
        </w:rPr>
        <w:t xml:space="preserve"> manage</w:t>
      </w:r>
      <w:r w:rsidR="005A16B9" w:rsidRPr="00A60E2B">
        <w:rPr>
          <w:sz w:val="20"/>
        </w:rPr>
        <w:t xml:space="preserve"> </w:t>
      </w:r>
      <w:r w:rsidR="00AF239D" w:rsidRPr="00A60E2B">
        <w:rPr>
          <w:sz w:val="20"/>
        </w:rPr>
        <w:t>(create, update</w:t>
      </w:r>
      <w:r w:rsidR="007E1027" w:rsidRPr="00A60E2B">
        <w:rPr>
          <w:sz w:val="20"/>
        </w:rPr>
        <w:t xml:space="preserve"> (including activate/inactivate)</w:t>
      </w:r>
      <w:r w:rsidR="00AF239D" w:rsidRPr="00A60E2B">
        <w:rPr>
          <w:sz w:val="20"/>
        </w:rPr>
        <w:t xml:space="preserve">, view, search, filter, sort) </w:t>
      </w:r>
      <w:r w:rsidR="005A16B9" w:rsidRPr="00A60E2B">
        <w:rPr>
          <w:sz w:val="20"/>
        </w:rPr>
        <w:t xml:space="preserve">users in </w:t>
      </w:r>
      <w:r w:rsidR="001A5E9D" w:rsidRPr="00A60E2B">
        <w:rPr>
          <w:sz w:val="20"/>
        </w:rPr>
        <w:t>R365</w:t>
      </w:r>
      <w:r w:rsidR="00AF239D" w:rsidRPr="00A60E2B">
        <w:rPr>
          <w:sz w:val="20"/>
        </w:rPr>
        <w:t>.</w:t>
      </w:r>
    </w:p>
    <w:p w:rsidR="00513E28" w:rsidRPr="00A60E2B" w:rsidRDefault="00513E28" w:rsidP="00DE6CE3">
      <w:pPr>
        <w:ind w:left="720"/>
        <w:rPr>
          <w:sz w:val="20"/>
        </w:rPr>
      </w:pPr>
      <w:r w:rsidRPr="00A60E2B">
        <w:rPr>
          <w:sz w:val="20"/>
        </w:rPr>
        <w:t xml:space="preserve">Whenever user details </w:t>
      </w:r>
      <w:r w:rsidR="004D452A" w:rsidRPr="00A60E2B">
        <w:rPr>
          <w:sz w:val="20"/>
        </w:rPr>
        <w:t>are</w:t>
      </w:r>
      <w:r w:rsidRPr="00A60E2B">
        <w:rPr>
          <w:sz w:val="20"/>
        </w:rPr>
        <w:t xml:space="preserve"> submitted for </w:t>
      </w:r>
      <w:r w:rsidR="001B7848" w:rsidRPr="00A60E2B">
        <w:rPr>
          <w:sz w:val="20"/>
        </w:rPr>
        <w:t>creation</w:t>
      </w:r>
      <w:r w:rsidRPr="00A60E2B">
        <w:rPr>
          <w:sz w:val="20"/>
        </w:rPr>
        <w:t xml:space="preserve"> / update, R365 shall prom</w:t>
      </w:r>
      <w:r w:rsidR="0041307B" w:rsidRPr="00A60E2B">
        <w:rPr>
          <w:sz w:val="20"/>
        </w:rPr>
        <w:t>pt up a confirmation dialogue</w:t>
      </w:r>
      <w:r w:rsidRPr="00A60E2B">
        <w:rPr>
          <w:sz w:val="20"/>
        </w:rPr>
        <w:t xml:space="preserve"> asking user to confirm his </w:t>
      </w:r>
      <w:r w:rsidR="001D6EEF" w:rsidRPr="00A60E2B">
        <w:rPr>
          <w:sz w:val="20"/>
        </w:rPr>
        <w:t xml:space="preserve">or her </w:t>
      </w:r>
      <w:r w:rsidRPr="00A60E2B">
        <w:rPr>
          <w:sz w:val="20"/>
        </w:rPr>
        <w:t xml:space="preserve">action. </w:t>
      </w:r>
    </w:p>
    <w:p w:rsidR="00933710" w:rsidRPr="00A60E2B" w:rsidRDefault="00513E28" w:rsidP="006D3809">
      <w:pPr>
        <w:ind w:left="720"/>
        <w:rPr>
          <w:sz w:val="20"/>
        </w:rPr>
      </w:pPr>
      <w:r w:rsidRPr="00A60E2B">
        <w:rPr>
          <w:sz w:val="20"/>
        </w:rPr>
        <w:t>Whenever a user is created / updated, R365 shall display a confirmation message saying that this user is created / update successfully or unsuccessfully. User ID shall be included in the confirmation message whenever possible.</w:t>
      </w:r>
    </w:p>
    <w:p w:rsidR="000D0979" w:rsidRDefault="000D0979" w:rsidP="006D3809">
      <w:pPr>
        <w:ind w:left="720"/>
      </w:pPr>
    </w:p>
    <w:p w:rsidR="00A60E2B" w:rsidRDefault="00A60E2B" w:rsidP="00A60E2B"/>
    <w:p w:rsidR="00933710" w:rsidRPr="0024037D" w:rsidRDefault="005A16B9">
      <w:pPr>
        <w:pStyle w:val="Heading4"/>
        <w:rPr>
          <w:b/>
        </w:rPr>
      </w:pPr>
      <w:r w:rsidRPr="0024037D">
        <w:rPr>
          <w:b/>
        </w:rPr>
        <w:t xml:space="preserve">Create User </w:t>
      </w:r>
    </w:p>
    <w:p w:rsidR="00A53722" w:rsidRPr="00A60E2B" w:rsidRDefault="00832078" w:rsidP="00DE6CE3">
      <w:pPr>
        <w:ind w:left="864"/>
        <w:rPr>
          <w:sz w:val="20"/>
        </w:rPr>
      </w:pPr>
      <w:r w:rsidRPr="00A60E2B">
        <w:rPr>
          <w:sz w:val="20"/>
        </w:rPr>
        <w:t>This feature shall allow</w:t>
      </w:r>
      <w:r w:rsidR="001436FF" w:rsidRPr="00A60E2B">
        <w:rPr>
          <w:sz w:val="20"/>
        </w:rPr>
        <w:t xml:space="preserve"> </w:t>
      </w:r>
      <w:r w:rsidR="00243A95" w:rsidRPr="00A60E2B">
        <w:rPr>
          <w:sz w:val="20"/>
        </w:rPr>
        <w:t xml:space="preserve">Overall User Administrator </w:t>
      </w:r>
      <w:r w:rsidR="001436FF" w:rsidRPr="00A60E2B">
        <w:rPr>
          <w:sz w:val="20"/>
        </w:rPr>
        <w:t xml:space="preserve">to create users in R365. </w:t>
      </w:r>
      <w:r w:rsidR="00632325" w:rsidRPr="00A60E2B">
        <w:rPr>
          <w:sz w:val="20"/>
        </w:rPr>
        <w:t>Follow</w:t>
      </w:r>
      <w:r w:rsidR="001436FF" w:rsidRPr="00A60E2B">
        <w:rPr>
          <w:sz w:val="20"/>
        </w:rPr>
        <w:t>ing details will be entered in</w:t>
      </w:r>
      <w:r w:rsidR="00871F8B" w:rsidRPr="00A60E2B">
        <w:rPr>
          <w:sz w:val="20"/>
        </w:rPr>
        <w:t xml:space="preserve"> the</w:t>
      </w:r>
      <w:r w:rsidR="001436FF" w:rsidRPr="00A60E2B">
        <w:rPr>
          <w:sz w:val="20"/>
        </w:rPr>
        <w:t xml:space="preserve"> create user page:</w:t>
      </w:r>
    </w:p>
    <w:tbl>
      <w:tblPr>
        <w:tblStyle w:val="TableGrid"/>
        <w:tblW w:w="0" w:type="auto"/>
        <w:tblInd w:w="959" w:type="dxa"/>
        <w:tblLook w:val="04A0"/>
      </w:tblPr>
      <w:tblGrid>
        <w:gridCol w:w="2291"/>
        <w:gridCol w:w="6923"/>
      </w:tblGrid>
      <w:tr w:rsidR="00A53722" w:rsidRPr="00A60E2B" w:rsidTr="00EE25CE">
        <w:tc>
          <w:tcPr>
            <w:tcW w:w="2291" w:type="dxa"/>
            <w:shd w:val="clear" w:color="auto" w:fill="FBD4B4" w:themeFill="accent6" w:themeFillTint="66"/>
            <w:vAlign w:val="center"/>
          </w:tcPr>
          <w:p w:rsidR="00A53722" w:rsidRPr="00A60E2B" w:rsidRDefault="00A53722" w:rsidP="00DE6CE3">
            <w:pPr>
              <w:spacing w:after="0" w:line="240" w:lineRule="auto"/>
              <w:jc w:val="center"/>
              <w:rPr>
                <w:b/>
                <w:sz w:val="20"/>
                <w:szCs w:val="22"/>
              </w:rPr>
            </w:pPr>
            <w:r w:rsidRPr="00A60E2B">
              <w:rPr>
                <w:b/>
                <w:sz w:val="20"/>
                <w:szCs w:val="22"/>
              </w:rPr>
              <w:t>Fields</w:t>
            </w:r>
          </w:p>
        </w:tc>
        <w:tc>
          <w:tcPr>
            <w:tcW w:w="6923" w:type="dxa"/>
            <w:shd w:val="clear" w:color="auto" w:fill="FBD4B4" w:themeFill="accent6" w:themeFillTint="66"/>
            <w:vAlign w:val="center"/>
          </w:tcPr>
          <w:p w:rsidR="00A53722" w:rsidRPr="00A60E2B" w:rsidRDefault="00A53722" w:rsidP="00DE6CE3">
            <w:pPr>
              <w:spacing w:after="0" w:line="240" w:lineRule="auto"/>
              <w:jc w:val="center"/>
              <w:rPr>
                <w:b/>
                <w:sz w:val="20"/>
                <w:szCs w:val="22"/>
              </w:rPr>
            </w:pPr>
            <w:r w:rsidRPr="00A60E2B">
              <w:rPr>
                <w:b/>
                <w:sz w:val="20"/>
                <w:szCs w:val="22"/>
              </w:rPr>
              <w:t>Remarks</w:t>
            </w:r>
          </w:p>
        </w:tc>
      </w:tr>
      <w:tr w:rsidR="00A53722" w:rsidRPr="00A60E2B" w:rsidTr="00EE25CE">
        <w:tc>
          <w:tcPr>
            <w:tcW w:w="2291" w:type="dxa"/>
            <w:vAlign w:val="center"/>
          </w:tcPr>
          <w:p w:rsidR="00A53722" w:rsidRPr="00A60E2B" w:rsidRDefault="00A53722" w:rsidP="00DE6CE3">
            <w:pPr>
              <w:spacing w:after="0" w:line="240" w:lineRule="auto"/>
              <w:rPr>
                <w:sz w:val="20"/>
                <w:szCs w:val="22"/>
              </w:rPr>
            </w:pPr>
            <w:r w:rsidRPr="00A60E2B">
              <w:rPr>
                <w:sz w:val="20"/>
                <w:szCs w:val="22"/>
              </w:rPr>
              <w:t>User ID*</w:t>
            </w:r>
          </w:p>
        </w:tc>
        <w:tc>
          <w:tcPr>
            <w:tcW w:w="6923" w:type="dxa"/>
            <w:vAlign w:val="center"/>
          </w:tcPr>
          <w:p w:rsidR="00A53722" w:rsidRPr="00A60E2B" w:rsidRDefault="00A53722" w:rsidP="00DE6CE3">
            <w:pPr>
              <w:spacing w:after="0" w:line="240" w:lineRule="auto"/>
              <w:rPr>
                <w:sz w:val="20"/>
                <w:szCs w:val="22"/>
              </w:rPr>
            </w:pPr>
            <w:r w:rsidRPr="00A60E2B">
              <w:rPr>
                <w:sz w:val="20"/>
                <w:szCs w:val="22"/>
              </w:rPr>
              <w:t>Text</w:t>
            </w:r>
            <w:r w:rsidR="00996E7C" w:rsidRPr="00A60E2B">
              <w:rPr>
                <w:sz w:val="20"/>
                <w:szCs w:val="22"/>
              </w:rPr>
              <w:t xml:space="preserve"> (Need to be unique within R365)</w:t>
            </w:r>
          </w:p>
        </w:tc>
      </w:tr>
      <w:tr w:rsidR="00A53722" w:rsidRPr="00A60E2B" w:rsidTr="00EE25CE">
        <w:tc>
          <w:tcPr>
            <w:tcW w:w="2291" w:type="dxa"/>
            <w:vAlign w:val="center"/>
          </w:tcPr>
          <w:p w:rsidR="00A53722" w:rsidRPr="00A60E2B" w:rsidRDefault="00A53722" w:rsidP="00DE6CE3">
            <w:pPr>
              <w:spacing w:after="0" w:line="240" w:lineRule="auto"/>
              <w:rPr>
                <w:sz w:val="20"/>
                <w:szCs w:val="22"/>
              </w:rPr>
            </w:pPr>
            <w:r w:rsidRPr="00A60E2B">
              <w:rPr>
                <w:sz w:val="20"/>
                <w:szCs w:val="22"/>
              </w:rPr>
              <w:t>User Name*</w:t>
            </w:r>
          </w:p>
        </w:tc>
        <w:tc>
          <w:tcPr>
            <w:tcW w:w="6923" w:type="dxa"/>
            <w:vAlign w:val="center"/>
          </w:tcPr>
          <w:p w:rsidR="00A53722" w:rsidRPr="00A60E2B" w:rsidRDefault="00A53722" w:rsidP="00DE6CE3">
            <w:pPr>
              <w:spacing w:after="0" w:line="240" w:lineRule="auto"/>
              <w:rPr>
                <w:sz w:val="20"/>
                <w:szCs w:val="22"/>
              </w:rPr>
            </w:pPr>
            <w:r w:rsidRPr="00A60E2B">
              <w:rPr>
                <w:sz w:val="20"/>
                <w:szCs w:val="22"/>
              </w:rPr>
              <w:t>Text</w:t>
            </w:r>
            <w:r w:rsidR="007B6A05" w:rsidRPr="00A60E2B">
              <w:rPr>
                <w:sz w:val="20"/>
                <w:szCs w:val="22"/>
              </w:rPr>
              <w:t>, retrieve from Windows AD and editable.</w:t>
            </w:r>
          </w:p>
        </w:tc>
      </w:tr>
      <w:tr w:rsidR="006E14F8" w:rsidRPr="00A60E2B" w:rsidTr="00EE25CE">
        <w:trPr>
          <w:ins w:id="58" w:author="PSA" w:date="2018-01-02T09:06:00Z"/>
        </w:trPr>
        <w:tc>
          <w:tcPr>
            <w:tcW w:w="2291" w:type="dxa"/>
            <w:vAlign w:val="center"/>
          </w:tcPr>
          <w:p w:rsidR="006E14F8" w:rsidRPr="00A60E2B" w:rsidRDefault="006E14F8" w:rsidP="00DE6CE3">
            <w:pPr>
              <w:spacing w:after="0" w:line="240" w:lineRule="auto"/>
              <w:rPr>
                <w:ins w:id="59" w:author="PSA" w:date="2018-01-02T09:06:00Z"/>
                <w:sz w:val="20"/>
                <w:szCs w:val="22"/>
              </w:rPr>
            </w:pPr>
            <w:ins w:id="60" w:author="PSA" w:date="2018-01-02T09:06:00Z">
              <w:r>
                <w:rPr>
                  <w:sz w:val="20"/>
                  <w:szCs w:val="22"/>
                </w:rPr>
                <w:t>Department</w:t>
              </w:r>
            </w:ins>
            <w:ins w:id="61" w:author="PSA" w:date="2018-01-03T08:57:00Z">
              <w:r w:rsidR="00AB1BAE">
                <w:rPr>
                  <w:sz w:val="20"/>
                  <w:szCs w:val="22"/>
                </w:rPr>
                <w:t>*</w:t>
              </w:r>
            </w:ins>
          </w:p>
        </w:tc>
        <w:tc>
          <w:tcPr>
            <w:tcW w:w="6923" w:type="dxa"/>
            <w:vAlign w:val="center"/>
          </w:tcPr>
          <w:p w:rsidR="006E14F8" w:rsidRPr="00A60E2B" w:rsidRDefault="006E14F8" w:rsidP="00DE6CE3">
            <w:pPr>
              <w:spacing w:after="0" w:line="240" w:lineRule="auto"/>
              <w:rPr>
                <w:ins w:id="62" w:author="PSA" w:date="2018-01-02T09:06:00Z"/>
                <w:sz w:val="20"/>
                <w:szCs w:val="22"/>
              </w:rPr>
            </w:pPr>
            <w:ins w:id="63" w:author="PSA" w:date="2018-01-02T09:06:00Z">
              <w:r w:rsidRPr="007059D7">
                <w:rPr>
                  <w:sz w:val="20"/>
                  <w:szCs w:val="22"/>
                </w:rPr>
                <w:t>Dropdown list</w:t>
              </w:r>
              <w:r>
                <w:rPr>
                  <w:sz w:val="20"/>
                  <w:szCs w:val="22"/>
                </w:rPr>
                <w:t>, select from options as configured in “department” table</w:t>
              </w:r>
            </w:ins>
          </w:p>
        </w:tc>
      </w:tr>
      <w:tr w:rsidR="00A53722" w:rsidRPr="00A60E2B" w:rsidTr="00EE25CE">
        <w:tc>
          <w:tcPr>
            <w:tcW w:w="2291" w:type="dxa"/>
            <w:vAlign w:val="center"/>
          </w:tcPr>
          <w:p w:rsidR="00A53722" w:rsidRPr="00A60E2B" w:rsidRDefault="00A53722" w:rsidP="00DE6CE3">
            <w:pPr>
              <w:spacing w:after="0" w:line="240" w:lineRule="auto"/>
              <w:rPr>
                <w:sz w:val="20"/>
                <w:szCs w:val="22"/>
              </w:rPr>
            </w:pPr>
            <w:r w:rsidRPr="00A60E2B">
              <w:rPr>
                <w:sz w:val="20"/>
                <w:szCs w:val="22"/>
              </w:rPr>
              <w:t>Email*</w:t>
            </w:r>
          </w:p>
        </w:tc>
        <w:tc>
          <w:tcPr>
            <w:tcW w:w="6923" w:type="dxa"/>
            <w:vAlign w:val="center"/>
          </w:tcPr>
          <w:p w:rsidR="00A53722" w:rsidRPr="00A60E2B" w:rsidRDefault="00A53722" w:rsidP="00DE6CE3">
            <w:pPr>
              <w:spacing w:after="0" w:line="240" w:lineRule="auto"/>
              <w:rPr>
                <w:sz w:val="20"/>
                <w:szCs w:val="22"/>
              </w:rPr>
            </w:pPr>
            <w:r w:rsidRPr="00A60E2B">
              <w:rPr>
                <w:sz w:val="20"/>
                <w:szCs w:val="22"/>
              </w:rPr>
              <w:t>Valid Email ID</w:t>
            </w:r>
            <w:r w:rsidR="007B6A05" w:rsidRPr="00A60E2B">
              <w:rPr>
                <w:sz w:val="20"/>
                <w:szCs w:val="22"/>
              </w:rPr>
              <w:t>, retrieve from Windows AD and editable.</w:t>
            </w:r>
          </w:p>
        </w:tc>
      </w:tr>
      <w:tr w:rsidR="00A53722" w:rsidRPr="00A60E2B" w:rsidTr="00EE25CE">
        <w:tc>
          <w:tcPr>
            <w:tcW w:w="2291" w:type="dxa"/>
            <w:vAlign w:val="center"/>
          </w:tcPr>
          <w:p w:rsidR="00A53722" w:rsidRPr="00A60E2B" w:rsidRDefault="00A53722" w:rsidP="00DE6CE3">
            <w:pPr>
              <w:spacing w:after="0" w:line="240" w:lineRule="auto"/>
              <w:rPr>
                <w:sz w:val="20"/>
                <w:szCs w:val="22"/>
              </w:rPr>
            </w:pPr>
            <w:r w:rsidRPr="00A60E2B">
              <w:rPr>
                <w:sz w:val="20"/>
                <w:szCs w:val="22"/>
              </w:rPr>
              <w:t>Phone Number</w:t>
            </w:r>
          </w:p>
        </w:tc>
        <w:tc>
          <w:tcPr>
            <w:tcW w:w="6923" w:type="dxa"/>
            <w:vAlign w:val="center"/>
          </w:tcPr>
          <w:p w:rsidR="00547B47" w:rsidRPr="00A60E2B" w:rsidRDefault="00547B47" w:rsidP="00547B47">
            <w:pPr>
              <w:spacing w:after="0" w:line="240" w:lineRule="auto"/>
              <w:rPr>
                <w:sz w:val="20"/>
                <w:szCs w:val="22"/>
              </w:rPr>
            </w:pPr>
            <w:r w:rsidRPr="00A60E2B">
              <w:rPr>
                <w:sz w:val="20"/>
                <w:szCs w:val="22"/>
              </w:rPr>
              <w:t xml:space="preserve">xxxxxxxx, </w:t>
            </w:r>
          </w:p>
          <w:p w:rsidR="00547B47" w:rsidRPr="00A60E2B" w:rsidRDefault="00547B47" w:rsidP="00547B47">
            <w:pPr>
              <w:spacing w:after="0" w:line="240" w:lineRule="auto"/>
              <w:rPr>
                <w:sz w:val="20"/>
                <w:szCs w:val="22"/>
              </w:rPr>
            </w:pPr>
            <w:r w:rsidRPr="00A60E2B">
              <w:rPr>
                <w:sz w:val="20"/>
                <w:szCs w:val="22"/>
              </w:rPr>
              <w:t xml:space="preserve">Retrieve from Windows AD. </w:t>
            </w:r>
          </w:p>
          <w:p w:rsidR="00F5699E" w:rsidRPr="00A60E2B" w:rsidRDefault="00F5699E" w:rsidP="00F5699E">
            <w:pPr>
              <w:spacing w:after="0" w:line="240" w:lineRule="auto"/>
              <w:rPr>
                <w:sz w:val="20"/>
                <w:szCs w:val="22"/>
              </w:rPr>
            </w:pPr>
            <w:r w:rsidRPr="00A60E2B">
              <w:rPr>
                <w:sz w:val="20"/>
                <w:szCs w:val="22"/>
              </w:rPr>
              <w:t xml:space="preserve">Allow digit, “-”, ”+”, and space </w:t>
            </w:r>
          </w:p>
          <w:p w:rsidR="00972347" w:rsidRPr="00A60E2B" w:rsidRDefault="00547B47" w:rsidP="00F5699E">
            <w:pPr>
              <w:spacing w:after="0" w:line="240" w:lineRule="auto"/>
              <w:rPr>
                <w:sz w:val="20"/>
                <w:szCs w:val="22"/>
              </w:rPr>
            </w:pPr>
            <w:r w:rsidRPr="00A60E2B">
              <w:rPr>
                <w:sz w:val="20"/>
                <w:szCs w:val="22"/>
              </w:rPr>
              <w:t>This field is editable.</w:t>
            </w:r>
          </w:p>
        </w:tc>
      </w:tr>
      <w:tr w:rsidR="00A53722" w:rsidRPr="00A60E2B" w:rsidTr="00EE25CE">
        <w:tc>
          <w:tcPr>
            <w:tcW w:w="2291" w:type="dxa"/>
            <w:vAlign w:val="center"/>
          </w:tcPr>
          <w:p w:rsidR="00A53722" w:rsidRPr="00A60E2B" w:rsidRDefault="00A53722" w:rsidP="00DE6CE3">
            <w:pPr>
              <w:spacing w:after="0" w:line="240" w:lineRule="auto"/>
              <w:rPr>
                <w:sz w:val="20"/>
                <w:szCs w:val="22"/>
              </w:rPr>
            </w:pPr>
            <w:r w:rsidRPr="00A60E2B">
              <w:rPr>
                <w:sz w:val="20"/>
                <w:szCs w:val="22"/>
              </w:rPr>
              <w:t>Remarks</w:t>
            </w:r>
          </w:p>
        </w:tc>
        <w:tc>
          <w:tcPr>
            <w:tcW w:w="6923" w:type="dxa"/>
            <w:vAlign w:val="center"/>
          </w:tcPr>
          <w:p w:rsidR="00A53722" w:rsidRPr="00A60E2B" w:rsidRDefault="00A53722" w:rsidP="00DE6CE3">
            <w:pPr>
              <w:spacing w:after="0" w:line="240" w:lineRule="auto"/>
              <w:rPr>
                <w:sz w:val="20"/>
                <w:szCs w:val="22"/>
              </w:rPr>
            </w:pPr>
            <w:r w:rsidRPr="00A60E2B">
              <w:rPr>
                <w:sz w:val="20"/>
                <w:szCs w:val="22"/>
              </w:rPr>
              <w:t>Text</w:t>
            </w:r>
          </w:p>
        </w:tc>
      </w:tr>
      <w:tr w:rsidR="007D006B" w:rsidRPr="00A60E2B" w:rsidTr="00EE25CE">
        <w:tc>
          <w:tcPr>
            <w:tcW w:w="2291" w:type="dxa"/>
            <w:vAlign w:val="center"/>
          </w:tcPr>
          <w:p w:rsidR="007D006B" w:rsidRPr="00A60E2B" w:rsidRDefault="007D006B" w:rsidP="00DE6CE3">
            <w:pPr>
              <w:spacing w:after="0" w:line="240" w:lineRule="auto"/>
              <w:rPr>
                <w:sz w:val="20"/>
                <w:szCs w:val="22"/>
              </w:rPr>
            </w:pPr>
            <w:r w:rsidRPr="00A60E2B">
              <w:rPr>
                <w:sz w:val="20"/>
                <w:szCs w:val="22"/>
              </w:rPr>
              <w:t>Active</w:t>
            </w:r>
          </w:p>
        </w:tc>
        <w:tc>
          <w:tcPr>
            <w:tcW w:w="6923" w:type="dxa"/>
            <w:vAlign w:val="center"/>
          </w:tcPr>
          <w:p w:rsidR="007D006B" w:rsidRPr="00A60E2B" w:rsidRDefault="007D006B" w:rsidP="00DE6CE3">
            <w:pPr>
              <w:spacing w:after="0" w:line="240" w:lineRule="auto"/>
              <w:rPr>
                <w:sz w:val="20"/>
                <w:szCs w:val="22"/>
              </w:rPr>
            </w:pPr>
            <w:r w:rsidRPr="00A60E2B">
              <w:rPr>
                <w:sz w:val="20"/>
                <w:szCs w:val="22"/>
              </w:rPr>
              <w:t>Radio Button (Yes/No)</w:t>
            </w:r>
          </w:p>
        </w:tc>
      </w:tr>
    </w:tbl>
    <w:p w:rsidR="0064714E" w:rsidRPr="0064714E" w:rsidRDefault="0064714E" w:rsidP="0064714E">
      <w:pPr>
        <w:spacing w:after="0"/>
        <w:ind w:left="501" w:firstLine="363"/>
        <w:jc w:val="both"/>
        <w:rPr>
          <w:rFonts w:cs="Arial"/>
          <w:sz w:val="18"/>
          <w:szCs w:val="18"/>
        </w:rPr>
      </w:pPr>
      <w:r w:rsidRPr="0064714E">
        <w:rPr>
          <w:rFonts w:cs="Arial"/>
          <w:sz w:val="18"/>
          <w:szCs w:val="18"/>
        </w:rPr>
        <w:t>*Mandatory field</w:t>
      </w:r>
    </w:p>
    <w:p w:rsidR="00722E16" w:rsidRDefault="00262477" w:rsidP="007E46AD">
      <w:pPr>
        <w:ind w:left="864"/>
        <w:rPr>
          <w:sz w:val="20"/>
        </w:rPr>
      </w:pPr>
      <w:r w:rsidRPr="00A60E2B">
        <w:rPr>
          <w:sz w:val="20"/>
        </w:rPr>
        <w:t xml:space="preserve">Note**: </w:t>
      </w:r>
      <w:r w:rsidR="007E46AD">
        <w:rPr>
          <w:sz w:val="20"/>
        </w:rPr>
        <w:t xml:space="preserve"> </w:t>
      </w:r>
      <w:r w:rsidR="006140A1" w:rsidRPr="00A60E2B">
        <w:rPr>
          <w:sz w:val="20"/>
        </w:rPr>
        <w:t xml:space="preserve">A user can also be assigned as overall user administrator </w:t>
      </w:r>
      <w:r w:rsidR="00390552" w:rsidRPr="00A60E2B">
        <w:rPr>
          <w:sz w:val="20"/>
        </w:rPr>
        <w:t>and</w:t>
      </w:r>
      <w:r w:rsidR="006140A1" w:rsidRPr="00A60E2B">
        <w:rPr>
          <w:sz w:val="20"/>
        </w:rPr>
        <w:t xml:space="preserve"> overall group administrator. </w:t>
      </w:r>
      <w:r w:rsidR="00722E16" w:rsidRPr="00A60E2B">
        <w:rPr>
          <w:sz w:val="20"/>
        </w:rPr>
        <w:t xml:space="preserve">The </w:t>
      </w:r>
      <w:r w:rsidR="00A92FF7" w:rsidRPr="00A60E2B">
        <w:rPr>
          <w:sz w:val="20"/>
        </w:rPr>
        <w:t xml:space="preserve">assignment of the </w:t>
      </w:r>
      <w:r w:rsidR="00722E16" w:rsidRPr="00A60E2B">
        <w:rPr>
          <w:sz w:val="20"/>
        </w:rPr>
        <w:t xml:space="preserve">role and access rights of the overall user administrator and </w:t>
      </w:r>
      <w:r w:rsidR="006140A1" w:rsidRPr="00A60E2B">
        <w:rPr>
          <w:sz w:val="20"/>
        </w:rPr>
        <w:t xml:space="preserve">overall </w:t>
      </w:r>
      <w:r w:rsidR="00722E16" w:rsidRPr="00A60E2B">
        <w:rPr>
          <w:sz w:val="20"/>
        </w:rPr>
        <w:t xml:space="preserve">group administrator can </w:t>
      </w:r>
      <w:r w:rsidR="00EC7227" w:rsidRPr="00A60E2B">
        <w:rPr>
          <w:sz w:val="20"/>
        </w:rPr>
        <w:t xml:space="preserve">only </w:t>
      </w:r>
      <w:r w:rsidR="00722E16" w:rsidRPr="00A60E2B">
        <w:rPr>
          <w:sz w:val="20"/>
        </w:rPr>
        <w:t xml:space="preserve">be assigned or configured </w:t>
      </w:r>
      <w:r w:rsidR="006B6B05" w:rsidRPr="00A60E2B">
        <w:rPr>
          <w:sz w:val="20"/>
        </w:rPr>
        <w:t>via</w:t>
      </w:r>
      <w:r w:rsidR="003B5F13" w:rsidRPr="00A60E2B">
        <w:rPr>
          <w:sz w:val="20"/>
        </w:rPr>
        <w:t xml:space="preserve"> SQL update</w:t>
      </w:r>
      <w:r w:rsidR="003F4E5C" w:rsidRPr="00A60E2B">
        <w:rPr>
          <w:sz w:val="20"/>
        </w:rPr>
        <w:t xml:space="preserve"> </w:t>
      </w:r>
      <w:r w:rsidR="00B52315" w:rsidRPr="00A60E2B">
        <w:rPr>
          <w:sz w:val="20"/>
        </w:rPr>
        <w:t>patches</w:t>
      </w:r>
      <w:r w:rsidR="00D33553" w:rsidRPr="00A60E2B">
        <w:rPr>
          <w:sz w:val="20"/>
        </w:rPr>
        <w:t>.</w:t>
      </w:r>
    </w:p>
    <w:p w:rsidR="00A60E2B" w:rsidRPr="00A60E2B" w:rsidRDefault="00A60E2B" w:rsidP="006140A1">
      <w:pPr>
        <w:ind w:left="864"/>
        <w:rPr>
          <w:sz w:val="20"/>
        </w:rPr>
      </w:pPr>
      <w:r>
        <w:rPr>
          <w:sz w:val="20"/>
        </w:rPr>
        <w:t>Example of access rights configuration:</w:t>
      </w:r>
    </w:p>
    <w:tbl>
      <w:tblPr>
        <w:tblW w:w="8800" w:type="dxa"/>
        <w:tblInd w:w="959" w:type="dxa"/>
        <w:tblLayout w:type="fixed"/>
        <w:tblLook w:val="04A0"/>
      </w:tblPr>
      <w:tblGrid>
        <w:gridCol w:w="1685"/>
        <w:gridCol w:w="954"/>
        <w:gridCol w:w="1106"/>
        <w:gridCol w:w="1122"/>
        <w:gridCol w:w="937"/>
        <w:gridCol w:w="937"/>
        <w:gridCol w:w="1122"/>
        <w:gridCol w:w="937"/>
      </w:tblGrid>
      <w:tr w:rsidR="001206CE" w:rsidRPr="00A60E2B" w:rsidTr="001206CE">
        <w:trPr>
          <w:trHeight w:val="94"/>
        </w:trPr>
        <w:tc>
          <w:tcPr>
            <w:tcW w:w="1685" w:type="dxa"/>
            <w:vMerge w:val="restart"/>
            <w:tcBorders>
              <w:top w:val="single" w:sz="4" w:space="0" w:color="auto"/>
              <w:left w:val="single" w:sz="4" w:space="0" w:color="auto"/>
              <w:right w:val="single" w:sz="4" w:space="0" w:color="auto"/>
            </w:tcBorders>
            <w:shd w:val="clear" w:color="auto" w:fill="FBD4B4" w:themeFill="accent6" w:themeFillTint="66"/>
            <w:noWrap/>
            <w:vAlign w:val="bottom"/>
            <w:hideMark/>
          </w:tcPr>
          <w:p w:rsidR="001206CE" w:rsidRPr="00A60E2B" w:rsidRDefault="001206CE" w:rsidP="000271D4">
            <w:pPr>
              <w:spacing w:after="0" w:line="240" w:lineRule="auto"/>
              <w:jc w:val="center"/>
              <w:rPr>
                <w:rFonts w:cs="Arial"/>
                <w:b/>
                <w:sz w:val="20"/>
                <w:szCs w:val="22"/>
              </w:rPr>
            </w:pPr>
            <w:r w:rsidRPr="00A60E2B">
              <w:rPr>
                <w:rFonts w:cs="Arial"/>
                <w:b/>
                <w:sz w:val="20"/>
                <w:szCs w:val="22"/>
              </w:rPr>
              <w:t>Role / Access</w:t>
            </w:r>
          </w:p>
        </w:tc>
        <w:tc>
          <w:tcPr>
            <w:tcW w:w="3182" w:type="dxa"/>
            <w:gridSpan w:val="3"/>
            <w:tcBorders>
              <w:top w:val="single" w:sz="4" w:space="0" w:color="auto"/>
              <w:left w:val="nil"/>
              <w:bottom w:val="single" w:sz="4" w:space="0" w:color="auto"/>
              <w:right w:val="single" w:sz="4" w:space="0" w:color="auto"/>
            </w:tcBorders>
            <w:shd w:val="clear" w:color="auto" w:fill="FBD4B4" w:themeFill="accent6" w:themeFillTint="66"/>
            <w:vAlign w:val="bottom"/>
            <w:hideMark/>
          </w:tcPr>
          <w:p w:rsidR="001206CE" w:rsidRPr="00A60E2B" w:rsidRDefault="001206CE" w:rsidP="000271D4">
            <w:pPr>
              <w:spacing w:after="0" w:line="240" w:lineRule="auto"/>
              <w:jc w:val="center"/>
              <w:rPr>
                <w:rFonts w:cs="Arial"/>
                <w:b/>
                <w:sz w:val="20"/>
                <w:szCs w:val="22"/>
              </w:rPr>
            </w:pPr>
            <w:r w:rsidRPr="00A60E2B">
              <w:rPr>
                <w:rFonts w:cs="Arial"/>
                <w:b/>
                <w:sz w:val="20"/>
                <w:szCs w:val="22"/>
              </w:rPr>
              <w:t>User</w:t>
            </w:r>
          </w:p>
        </w:tc>
        <w:tc>
          <w:tcPr>
            <w:tcW w:w="3932" w:type="dxa"/>
            <w:gridSpan w:val="4"/>
            <w:tcBorders>
              <w:top w:val="single" w:sz="4" w:space="0" w:color="auto"/>
              <w:left w:val="nil"/>
              <w:bottom w:val="single" w:sz="4" w:space="0" w:color="auto"/>
              <w:right w:val="single" w:sz="4" w:space="0" w:color="auto"/>
            </w:tcBorders>
            <w:shd w:val="clear" w:color="auto" w:fill="FBD4B4" w:themeFill="accent6" w:themeFillTint="66"/>
            <w:vAlign w:val="bottom"/>
            <w:hideMark/>
          </w:tcPr>
          <w:p w:rsidR="001206CE" w:rsidRPr="00A60E2B" w:rsidRDefault="001206CE" w:rsidP="000271D4">
            <w:pPr>
              <w:spacing w:after="0" w:line="240" w:lineRule="auto"/>
              <w:jc w:val="center"/>
              <w:rPr>
                <w:rFonts w:cs="Arial"/>
                <w:b/>
                <w:sz w:val="20"/>
                <w:szCs w:val="22"/>
              </w:rPr>
            </w:pPr>
            <w:r w:rsidRPr="00A60E2B">
              <w:rPr>
                <w:rFonts w:cs="Arial"/>
                <w:b/>
                <w:sz w:val="20"/>
                <w:szCs w:val="22"/>
              </w:rPr>
              <w:t>Group</w:t>
            </w:r>
          </w:p>
        </w:tc>
      </w:tr>
      <w:tr w:rsidR="001206CE" w:rsidRPr="00A60E2B" w:rsidTr="001206CE">
        <w:trPr>
          <w:trHeight w:val="75"/>
        </w:trPr>
        <w:tc>
          <w:tcPr>
            <w:tcW w:w="1685" w:type="dxa"/>
            <w:vMerge/>
            <w:tcBorders>
              <w:left w:val="single" w:sz="4" w:space="0" w:color="auto"/>
              <w:bottom w:val="single" w:sz="4" w:space="0" w:color="auto"/>
              <w:right w:val="single" w:sz="4" w:space="0" w:color="auto"/>
            </w:tcBorders>
            <w:shd w:val="clear" w:color="auto" w:fill="FBD4B4" w:themeFill="accent6" w:themeFillTint="66"/>
            <w:noWrap/>
            <w:vAlign w:val="bottom"/>
            <w:hideMark/>
          </w:tcPr>
          <w:p w:rsidR="001206CE" w:rsidRPr="00A60E2B" w:rsidRDefault="001206CE" w:rsidP="000271D4">
            <w:pPr>
              <w:spacing w:after="0" w:line="240" w:lineRule="auto"/>
              <w:jc w:val="center"/>
              <w:rPr>
                <w:rFonts w:cs="Arial"/>
                <w:b/>
                <w:sz w:val="20"/>
                <w:szCs w:val="22"/>
              </w:rPr>
            </w:pPr>
          </w:p>
        </w:tc>
        <w:tc>
          <w:tcPr>
            <w:tcW w:w="954" w:type="dxa"/>
            <w:tcBorders>
              <w:top w:val="single" w:sz="4" w:space="0" w:color="auto"/>
              <w:left w:val="nil"/>
              <w:bottom w:val="single" w:sz="4" w:space="0" w:color="auto"/>
              <w:right w:val="single" w:sz="4" w:space="0" w:color="auto"/>
            </w:tcBorders>
            <w:shd w:val="clear" w:color="auto" w:fill="FBD4B4" w:themeFill="accent6" w:themeFillTint="66"/>
            <w:vAlign w:val="bottom"/>
            <w:hideMark/>
          </w:tcPr>
          <w:p w:rsidR="001206CE" w:rsidRPr="00A60E2B" w:rsidRDefault="001206CE" w:rsidP="000271D4">
            <w:pPr>
              <w:spacing w:after="0" w:line="240" w:lineRule="auto"/>
              <w:jc w:val="center"/>
              <w:rPr>
                <w:rFonts w:cs="Arial"/>
                <w:b/>
                <w:sz w:val="20"/>
                <w:szCs w:val="22"/>
              </w:rPr>
            </w:pPr>
            <w:r w:rsidRPr="00A60E2B">
              <w:rPr>
                <w:rFonts w:cs="Arial"/>
                <w:b/>
                <w:sz w:val="20"/>
                <w:szCs w:val="22"/>
              </w:rPr>
              <w:t xml:space="preserve">View </w:t>
            </w:r>
          </w:p>
        </w:tc>
        <w:tc>
          <w:tcPr>
            <w:tcW w:w="1106" w:type="dxa"/>
            <w:tcBorders>
              <w:top w:val="single" w:sz="4" w:space="0" w:color="auto"/>
              <w:left w:val="nil"/>
              <w:bottom w:val="single" w:sz="4" w:space="0" w:color="auto"/>
              <w:right w:val="single" w:sz="4" w:space="0" w:color="auto"/>
            </w:tcBorders>
            <w:shd w:val="clear" w:color="auto" w:fill="FBD4B4" w:themeFill="accent6" w:themeFillTint="66"/>
            <w:vAlign w:val="bottom"/>
            <w:hideMark/>
          </w:tcPr>
          <w:p w:rsidR="001206CE" w:rsidRPr="00A60E2B" w:rsidRDefault="001206CE" w:rsidP="000271D4">
            <w:pPr>
              <w:spacing w:after="0" w:line="240" w:lineRule="auto"/>
              <w:jc w:val="center"/>
              <w:rPr>
                <w:rFonts w:cs="Arial"/>
                <w:b/>
                <w:sz w:val="20"/>
                <w:szCs w:val="22"/>
              </w:rPr>
            </w:pPr>
            <w:r w:rsidRPr="00A60E2B">
              <w:rPr>
                <w:rFonts w:cs="Arial"/>
                <w:b/>
                <w:sz w:val="20"/>
                <w:szCs w:val="22"/>
              </w:rPr>
              <w:t>Create</w:t>
            </w:r>
          </w:p>
        </w:tc>
        <w:tc>
          <w:tcPr>
            <w:tcW w:w="1122" w:type="dxa"/>
            <w:tcBorders>
              <w:top w:val="single" w:sz="4" w:space="0" w:color="auto"/>
              <w:left w:val="nil"/>
              <w:bottom w:val="single" w:sz="4" w:space="0" w:color="auto"/>
              <w:right w:val="single" w:sz="4" w:space="0" w:color="auto"/>
            </w:tcBorders>
            <w:shd w:val="clear" w:color="auto" w:fill="FBD4B4" w:themeFill="accent6" w:themeFillTint="66"/>
            <w:vAlign w:val="bottom"/>
            <w:hideMark/>
          </w:tcPr>
          <w:p w:rsidR="001206CE" w:rsidRPr="00A60E2B" w:rsidRDefault="001206CE" w:rsidP="000271D4">
            <w:pPr>
              <w:spacing w:after="0" w:line="240" w:lineRule="auto"/>
              <w:jc w:val="center"/>
              <w:rPr>
                <w:rFonts w:cs="Arial"/>
                <w:b/>
                <w:sz w:val="20"/>
                <w:szCs w:val="22"/>
              </w:rPr>
            </w:pPr>
            <w:r w:rsidRPr="00A60E2B">
              <w:rPr>
                <w:rFonts w:cs="Arial"/>
                <w:b/>
                <w:sz w:val="20"/>
                <w:szCs w:val="22"/>
              </w:rPr>
              <w:t>Update</w:t>
            </w:r>
          </w:p>
        </w:tc>
        <w:tc>
          <w:tcPr>
            <w:tcW w:w="937" w:type="dxa"/>
            <w:tcBorders>
              <w:top w:val="single" w:sz="4" w:space="0" w:color="auto"/>
              <w:left w:val="nil"/>
              <w:bottom w:val="single" w:sz="4" w:space="0" w:color="auto"/>
              <w:right w:val="single" w:sz="4" w:space="0" w:color="auto"/>
            </w:tcBorders>
            <w:shd w:val="clear" w:color="auto" w:fill="FBD4B4" w:themeFill="accent6" w:themeFillTint="66"/>
            <w:vAlign w:val="bottom"/>
            <w:hideMark/>
          </w:tcPr>
          <w:p w:rsidR="001206CE" w:rsidRPr="00A60E2B" w:rsidRDefault="001206CE" w:rsidP="000271D4">
            <w:pPr>
              <w:spacing w:after="0" w:line="240" w:lineRule="auto"/>
              <w:jc w:val="center"/>
              <w:rPr>
                <w:rFonts w:cs="Arial"/>
                <w:b/>
                <w:sz w:val="20"/>
                <w:szCs w:val="22"/>
              </w:rPr>
            </w:pPr>
            <w:r w:rsidRPr="00A60E2B">
              <w:rPr>
                <w:rFonts w:cs="Arial"/>
                <w:b/>
                <w:sz w:val="20"/>
                <w:szCs w:val="22"/>
              </w:rPr>
              <w:t xml:space="preserve">View </w:t>
            </w:r>
          </w:p>
        </w:tc>
        <w:tc>
          <w:tcPr>
            <w:tcW w:w="937" w:type="dxa"/>
            <w:tcBorders>
              <w:top w:val="single" w:sz="4" w:space="0" w:color="auto"/>
              <w:left w:val="nil"/>
              <w:bottom w:val="single" w:sz="4" w:space="0" w:color="auto"/>
              <w:right w:val="single" w:sz="4" w:space="0" w:color="auto"/>
            </w:tcBorders>
            <w:shd w:val="clear" w:color="auto" w:fill="FBD4B4" w:themeFill="accent6" w:themeFillTint="66"/>
            <w:vAlign w:val="bottom"/>
            <w:hideMark/>
          </w:tcPr>
          <w:p w:rsidR="001206CE" w:rsidRPr="00A60E2B" w:rsidRDefault="001206CE" w:rsidP="000271D4">
            <w:pPr>
              <w:spacing w:after="0" w:line="240" w:lineRule="auto"/>
              <w:jc w:val="center"/>
              <w:rPr>
                <w:rFonts w:cs="Arial"/>
                <w:b/>
                <w:sz w:val="20"/>
                <w:szCs w:val="22"/>
              </w:rPr>
            </w:pPr>
            <w:r w:rsidRPr="00A60E2B">
              <w:rPr>
                <w:rFonts w:cs="Arial"/>
                <w:b/>
                <w:sz w:val="20"/>
                <w:szCs w:val="22"/>
              </w:rPr>
              <w:t>Create</w:t>
            </w:r>
          </w:p>
        </w:tc>
        <w:tc>
          <w:tcPr>
            <w:tcW w:w="1122" w:type="dxa"/>
            <w:tcBorders>
              <w:top w:val="single" w:sz="4" w:space="0" w:color="auto"/>
              <w:left w:val="nil"/>
              <w:bottom w:val="single" w:sz="4" w:space="0" w:color="auto"/>
              <w:right w:val="single" w:sz="4" w:space="0" w:color="auto"/>
            </w:tcBorders>
            <w:shd w:val="clear" w:color="auto" w:fill="FBD4B4" w:themeFill="accent6" w:themeFillTint="66"/>
            <w:vAlign w:val="bottom"/>
            <w:hideMark/>
          </w:tcPr>
          <w:p w:rsidR="001206CE" w:rsidRPr="00A60E2B" w:rsidRDefault="001206CE" w:rsidP="000271D4">
            <w:pPr>
              <w:spacing w:after="0" w:line="240" w:lineRule="auto"/>
              <w:jc w:val="center"/>
              <w:rPr>
                <w:rFonts w:cs="Arial"/>
                <w:b/>
                <w:sz w:val="20"/>
                <w:szCs w:val="22"/>
              </w:rPr>
            </w:pPr>
            <w:r w:rsidRPr="00A60E2B">
              <w:rPr>
                <w:rFonts w:cs="Arial"/>
                <w:b/>
                <w:sz w:val="20"/>
                <w:szCs w:val="22"/>
              </w:rPr>
              <w:t>Update</w:t>
            </w:r>
          </w:p>
        </w:tc>
        <w:tc>
          <w:tcPr>
            <w:tcW w:w="937" w:type="dxa"/>
            <w:tcBorders>
              <w:top w:val="single" w:sz="4" w:space="0" w:color="auto"/>
              <w:left w:val="nil"/>
              <w:bottom w:val="single" w:sz="4" w:space="0" w:color="auto"/>
              <w:right w:val="single" w:sz="4" w:space="0" w:color="auto"/>
            </w:tcBorders>
            <w:shd w:val="clear" w:color="auto" w:fill="FBD4B4" w:themeFill="accent6" w:themeFillTint="66"/>
            <w:vAlign w:val="bottom"/>
            <w:hideMark/>
          </w:tcPr>
          <w:p w:rsidR="001206CE" w:rsidRPr="00A60E2B" w:rsidRDefault="001206CE" w:rsidP="000271D4">
            <w:pPr>
              <w:spacing w:after="0" w:line="240" w:lineRule="auto"/>
              <w:jc w:val="center"/>
              <w:rPr>
                <w:rFonts w:cs="Arial"/>
                <w:b/>
                <w:sz w:val="20"/>
                <w:szCs w:val="22"/>
              </w:rPr>
            </w:pPr>
            <w:r w:rsidRPr="00A60E2B">
              <w:rPr>
                <w:rFonts w:cs="Arial"/>
                <w:b/>
                <w:sz w:val="20"/>
                <w:szCs w:val="22"/>
              </w:rPr>
              <w:t>Delete</w:t>
            </w:r>
          </w:p>
        </w:tc>
      </w:tr>
      <w:tr w:rsidR="001206CE" w:rsidRPr="00A60E2B" w:rsidTr="001206CE">
        <w:trPr>
          <w:trHeight w:val="32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1206CE" w:rsidRPr="00A60E2B" w:rsidRDefault="001206CE" w:rsidP="000271D4">
            <w:pPr>
              <w:spacing w:after="0" w:line="240" w:lineRule="auto"/>
              <w:rPr>
                <w:rFonts w:ascii="Calibri" w:hAnsi="Calibri" w:cs="Calibri"/>
                <w:color w:val="000000"/>
                <w:sz w:val="20"/>
                <w:szCs w:val="22"/>
                <w:lang w:val="en-GB" w:eastAsia="zh-CN"/>
              </w:rPr>
            </w:pPr>
            <w:r w:rsidRPr="00A60E2B">
              <w:rPr>
                <w:rFonts w:ascii="Calibri" w:hAnsi="Calibri" w:cs="Calibri"/>
                <w:color w:val="000000"/>
                <w:sz w:val="20"/>
                <w:szCs w:val="22"/>
                <w:lang w:val="en-GB" w:eastAsia="zh-CN"/>
              </w:rPr>
              <w:t>Overall User Administrator</w:t>
            </w:r>
          </w:p>
        </w:tc>
        <w:tc>
          <w:tcPr>
            <w:tcW w:w="954" w:type="dxa"/>
            <w:tcBorders>
              <w:top w:val="nil"/>
              <w:left w:val="nil"/>
              <w:bottom w:val="single" w:sz="4" w:space="0" w:color="auto"/>
              <w:right w:val="single" w:sz="4" w:space="0" w:color="auto"/>
            </w:tcBorders>
            <w:shd w:val="clear" w:color="auto" w:fill="auto"/>
            <w:vAlign w:val="bottom"/>
            <w:hideMark/>
          </w:tcPr>
          <w:p w:rsidR="001206CE" w:rsidRPr="00A60E2B" w:rsidRDefault="001206CE" w:rsidP="000271D4">
            <w:pPr>
              <w:spacing w:after="0" w:line="240" w:lineRule="auto"/>
              <w:jc w:val="center"/>
              <w:rPr>
                <w:rFonts w:ascii="Calibri" w:hAnsi="Calibri" w:cs="Calibri"/>
                <w:color w:val="000000"/>
                <w:sz w:val="20"/>
                <w:szCs w:val="22"/>
                <w:lang w:val="en-GB" w:eastAsia="zh-CN"/>
              </w:rPr>
            </w:pPr>
            <w:r w:rsidRPr="00A60E2B">
              <w:rPr>
                <w:rFonts w:ascii="Calibri" w:hAnsi="Calibri" w:cs="Calibri"/>
                <w:color w:val="000000"/>
                <w:sz w:val="20"/>
                <w:szCs w:val="22"/>
                <w:lang w:val="en-GB" w:eastAsia="zh-CN"/>
              </w:rPr>
              <w:t>X</w:t>
            </w:r>
          </w:p>
        </w:tc>
        <w:tc>
          <w:tcPr>
            <w:tcW w:w="1106" w:type="dxa"/>
            <w:tcBorders>
              <w:top w:val="nil"/>
              <w:left w:val="nil"/>
              <w:bottom w:val="single" w:sz="4" w:space="0" w:color="auto"/>
              <w:right w:val="single" w:sz="4" w:space="0" w:color="auto"/>
            </w:tcBorders>
            <w:shd w:val="clear" w:color="auto" w:fill="auto"/>
            <w:vAlign w:val="bottom"/>
            <w:hideMark/>
          </w:tcPr>
          <w:p w:rsidR="001206CE" w:rsidRPr="00A60E2B" w:rsidRDefault="001206CE" w:rsidP="000271D4">
            <w:pPr>
              <w:spacing w:after="0" w:line="240" w:lineRule="auto"/>
              <w:jc w:val="center"/>
              <w:rPr>
                <w:rFonts w:ascii="Calibri" w:hAnsi="Calibri" w:cs="Calibri"/>
                <w:color w:val="000000"/>
                <w:sz w:val="20"/>
                <w:szCs w:val="22"/>
                <w:lang w:val="en-GB" w:eastAsia="zh-CN"/>
              </w:rPr>
            </w:pPr>
            <w:r w:rsidRPr="00A60E2B">
              <w:rPr>
                <w:rFonts w:ascii="Calibri" w:hAnsi="Calibri" w:cs="Calibri"/>
                <w:color w:val="000000"/>
                <w:sz w:val="20"/>
                <w:szCs w:val="22"/>
                <w:lang w:val="en-GB" w:eastAsia="zh-CN"/>
              </w:rPr>
              <w:t>X</w:t>
            </w:r>
          </w:p>
        </w:tc>
        <w:tc>
          <w:tcPr>
            <w:tcW w:w="1122" w:type="dxa"/>
            <w:tcBorders>
              <w:top w:val="nil"/>
              <w:left w:val="nil"/>
              <w:bottom w:val="single" w:sz="4" w:space="0" w:color="auto"/>
              <w:right w:val="single" w:sz="4" w:space="0" w:color="auto"/>
            </w:tcBorders>
            <w:shd w:val="clear" w:color="auto" w:fill="auto"/>
            <w:vAlign w:val="bottom"/>
            <w:hideMark/>
          </w:tcPr>
          <w:p w:rsidR="001206CE" w:rsidRPr="00A60E2B" w:rsidRDefault="001206CE" w:rsidP="000271D4">
            <w:pPr>
              <w:spacing w:after="0" w:line="240" w:lineRule="auto"/>
              <w:jc w:val="center"/>
              <w:rPr>
                <w:rFonts w:ascii="Calibri" w:hAnsi="Calibri" w:cs="Calibri"/>
                <w:color w:val="000000"/>
                <w:sz w:val="20"/>
                <w:szCs w:val="22"/>
                <w:lang w:val="en-GB" w:eastAsia="zh-CN"/>
              </w:rPr>
            </w:pPr>
            <w:r w:rsidRPr="00A60E2B">
              <w:rPr>
                <w:rFonts w:ascii="Calibri" w:hAnsi="Calibri" w:cs="Calibri"/>
                <w:color w:val="000000"/>
                <w:sz w:val="20"/>
                <w:szCs w:val="22"/>
                <w:lang w:val="en-GB" w:eastAsia="zh-CN"/>
              </w:rPr>
              <w:t>X</w:t>
            </w:r>
          </w:p>
        </w:tc>
        <w:tc>
          <w:tcPr>
            <w:tcW w:w="937" w:type="dxa"/>
            <w:tcBorders>
              <w:top w:val="nil"/>
              <w:left w:val="nil"/>
              <w:bottom w:val="single" w:sz="4" w:space="0" w:color="auto"/>
              <w:right w:val="single" w:sz="4" w:space="0" w:color="auto"/>
            </w:tcBorders>
            <w:shd w:val="clear" w:color="auto" w:fill="auto"/>
            <w:vAlign w:val="bottom"/>
            <w:hideMark/>
          </w:tcPr>
          <w:p w:rsidR="001206CE" w:rsidRPr="00A60E2B" w:rsidRDefault="001206CE" w:rsidP="000271D4">
            <w:pPr>
              <w:spacing w:after="0" w:line="240" w:lineRule="auto"/>
              <w:jc w:val="center"/>
              <w:rPr>
                <w:rFonts w:ascii="Calibri" w:hAnsi="Calibri" w:cs="Calibri"/>
                <w:color w:val="000000"/>
                <w:sz w:val="20"/>
                <w:szCs w:val="22"/>
                <w:lang w:val="en-GB" w:eastAsia="zh-CN"/>
              </w:rPr>
            </w:pPr>
          </w:p>
        </w:tc>
        <w:tc>
          <w:tcPr>
            <w:tcW w:w="937" w:type="dxa"/>
            <w:tcBorders>
              <w:top w:val="nil"/>
              <w:left w:val="nil"/>
              <w:bottom w:val="single" w:sz="4" w:space="0" w:color="auto"/>
              <w:right w:val="single" w:sz="4" w:space="0" w:color="auto"/>
            </w:tcBorders>
            <w:shd w:val="clear" w:color="auto" w:fill="auto"/>
            <w:vAlign w:val="bottom"/>
            <w:hideMark/>
          </w:tcPr>
          <w:p w:rsidR="001206CE" w:rsidRPr="00A60E2B" w:rsidRDefault="001206CE" w:rsidP="000271D4">
            <w:pPr>
              <w:spacing w:after="0" w:line="240" w:lineRule="auto"/>
              <w:jc w:val="center"/>
              <w:rPr>
                <w:rFonts w:ascii="Calibri" w:hAnsi="Calibri" w:cs="Calibri"/>
                <w:color w:val="000000"/>
                <w:sz w:val="20"/>
                <w:szCs w:val="22"/>
                <w:lang w:val="en-GB" w:eastAsia="zh-CN"/>
              </w:rPr>
            </w:pPr>
          </w:p>
        </w:tc>
        <w:tc>
          <w:tcPr>
            <w:tcW w:w="1122" w:type="dxa"/>
            <w:tcBorders>
              <w:top w:val="nil"/>
              <w:left w:val="nil"/>
              <w:bottom w:val="single" w:sz="4" w:space="0" w:color="auto"/>
              <w:right w:val="single" w:sz="4" w:space="0" w:color="auto"/>
            </w:tcBorders>
            <w:shd w:val="clear" w:color="auto" w:fill="auto"/>
            <w:vAlign w:val="bottom"/>
            <w:hideMark/>
          </w:tcPr>
          <w:p w:rsidR="001206CE" w:rsidRPr="00A60E2B" w:rsidRDefault="001206CE" w:rsidP="000271D4">
            <w:pPr>
              <w:spacing w:after="0" w:line="240" w:lineRule="auto"/>
              <w:jc w:val="center"/>
              <w:rPr>
                <w:rFonts w:ascii="Calibri" w:hAnsi="Calibri" w:cs="Calibri"/>
                <w:color w:val="000000"/>
                <w:sz w:val="20"/>
                <w:szCs w:val="22"/>
                <w:lang w:val="en-GB" w:eastAsia="zh-CN"/>
              </w:rPr>
            </w:pPr>
          </w:p>
        </w:tc>
        <w:tc>
          <w:tcPr>
            <w:tcW w:w="937" w:type="dxa"/>
            <w:tcBorders>
              <w:top w:val="nil"/>
              <w:left w:val="nil"/>
              <w:bottom w:val="single" w:sz="4" w:space="0" w:color="auto"/>
              <w:right w:val="single" w:sz="4" w:space="0" w:color="auto"/>
            </w:tcBorders>
            <w:shd w:val="clear" w:color="auto" w:fill="auto"/>
            <w:vAlign w:val="bottom"/>
            <w:hideMark/>
          </w:tcPr>
          <w:p w:rsidR="001206CE" w:rsidRPr="00A60E2B" w:rsidRDefault="001206CE" w:rsidP="000271D4">
            <w:pPr>
              <w:spacing w:after="0" w:line="240" w:lineRule="auto"/>
              <w:jc w:val="center"/>
              <w:rPr>
                <w:rFonts w:ascii="Calibri" w:hAnsi="Calibri" w:cs="Calibri"/>
                <w:color w:val="000000"/>
                <w:sz w:val="20"/>
                <w:szCs w:val="22"/>
                <w:lang w:val="en-GB" w:eastAsia="zh-CN"/>
              </w:rPr>
            </w:pPr>
          </w:p>
        </w:tc>
      </w:tr>
      <w:tr w:rsidR="001206CE" w:rsidRPr="00A60E2B" w:rsidTr="001206CE">
        <w:trPr>
          <w:trHeight w:val="32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1206CE" w:rsidRPr="00A60E2B" w:rsidRDefault="001206CE" w:rsidP="000271D4">
            <w:pPr>
              <w:spacing w:after="0" w:line="240" w:lineRule="auto"/>
              <w:rPr>
                <w:rFonts w:ascii="Calibri" w:hAnsi="Calibri" w:cs="Calibri"/>
                <w:color w:val="000000"/>
                <w:sz w:val="20"/>
                <w:szCs w:val="22"/>
                <w:lang w:val="en-GB" w:eastAsia="zh-CN"/>
              </w:rPr>
            </w:pPr>
            <w:r w:rsidRPr="00A60E2B">
              <w:rPr>
                <w:rFonts w:ascii="Calibri" w:hAnsi="Calibri" w:cs="Calibri"/>
                <w:color w:val="000000"/>
                <w:sz w:val="20"/>
                <w:szCs w:val="22"/>
                <w:lang w:val="en-GB" w:eastAsia="zh-CN"/>
              </w:rPr>
              <w:t>Overall Group Administrator</w:t>
            </w:r>
          </w:p>
        </w:tc>
        <w:tc>
          <w:tcPr>
            <w:tcW w:w="954" w:type="dxa"/>
            <w:tcBorders>
              <w:top w:val="nil"/>
              <w:left w:val="nil"/>
              <w:bottom w:val="single" w:sz="4" w:space="0" w:color="auto"/>
              <w:right w:val="single" w:sz="4" w:space="0" w:color="auto"/>
            </w:tcBorders>
            <w:shd w:val="clear" w:color="auto" w:fill="auto"/>
            <w:vAlign w:val="bottom"/>
            <w:hideMark/>
          </w:tcPr>
          <w:p w:rsidR="001206CE" w:rsidRPr="00A60E2B" w:rsidRDefault="001206CE" w:rsidP="000271D4">
            <w:pPr>
              <w:spacing w:after="0" w:line="240" w:lineRule="auto"/>
              <w:jc w:val="center"/>
              <w:rPr>
                <w:rFonts w:ascii="Calibri" w:hAnsi="Calibri" w:cs="Calibri"/>
                <w:color w:val="000000"/>
                <w:sz w:val="20"/>
                <w:szCs w:val="22"/>
                <w:lang w:val="en-GB" w:eastAsia="zh-CN"/>
              </w:rPr>
            </w:pPr>
          </w:p>
        </w:tc>
        <w:tc>
          <w:tcPr>
            <w:tcW w:w="1106" w:type="dxa"/>
            <w:tcBorders>
              <w:top w:val="nil"/>
              <w:left w:val="nil"/>
              <w:bottom w:val="single" w:sz="4" w:space="0" w:color="auto"/>
              <w:right w:val="single" w:sz="4" w:space="0" w:color="auto"/>
            </w:tcBorders>
            <w:shd w:val="clear" w:color="auto" w:fill="auto"/>
            <w:vAlign w:val="bottom"/>
            <w:hideMark/>
          </w:tcPr>
          <w:p w:rsidR="001206CE" w:rsidRPr="00A60E2B" w:rsidRDefault="001206CE" w:rsidP="000271D4">
            <w:pPr>
              <w:spacing w:after="0" w:line="240" w:lineRule="auto"/>
              <w:jc w:val="center"/>
              <w:rPr>
                <w:rFonts w:ascii="Calibri" w:hAnsi="Calibri" w:cs="Calibri"/>
                <w:color w:val="000000"/>
                <w:sz w:val="20"/>
                <w:szCs w:val="22"/>
                <w:lang w:val="en-GB" w:eastAsia="zh-CN"/>
              </w:rPr>
            </w:pPr>
          </w:p>
        </w:tc>
        <w:tc>
          <w:tcPr>
            <w:tcW w:w="1122" w:type="dxa"/>
            <w:tcBorders>
              <w:top w:val="nil"/>
              <w:left w:val="nil"/>
              <w:bottom w:val="single" w:sz="4" w:space="0" w:color="auto"/>
              <w:right w:val="single" w:sz="4" w:space="0" w:color="auto"/>
            </w:tcBorders>
            <w:shd w:val="clear" w:color="auto" w:fill="auto"/>
            <w:vAlign w:val="bottom"/>
            <w:hideMark/>
          </w:tcPr>
          <w:p w:rsidR="001206CE" w:rsidRPr="00A60E2B" w:rsidRDefault="001206CE" w:rsidP="000271D4">
            <w:pPr>
              <w:spacing w:after="0" w:line="240" w:lineRule="auto"/>
              <w:jc w:val="center"/>
              <w:rPr>
                <w:rFonts w:ascii="Calibri" w:hAnsi="Calibri" w:cs="Calibri"/>
                <w:color w:val="000000"/>
                <w:sz w:val="20"/>
                <w:szCs w:val="22"/>
                <w:lang w:val="en-GB" w:eastAsia="zh-CN"/>
              </w:rPr>
            </w:pPr>
          </w:p>
        </w:tc>
        <w:tc>
          <w:tcPr>
            <w:tcW w:w="937" w:type="dxa"/>
            <w:tcBorders>
              <w:top w:val="nil"/>
              <w:left w:val="nil"/>
              <w:bottom w:val="single" w:sz="4" w:space="0" w:color="auto"/>
              <w:right w:val="single" w:sz="4" w:space="0" w:color="auto"/>
            </w:tcBorders>
            <w:shd w:val="clear" w:color="auto" w:fill="auto"/>
            <w:vAlign w:val="bottom"/>
            <w:hideMark/>
          </w:tcPr>
          <w:p w:rsidR="001206CE" w:rsidRPr="00A60E2B" w:rsidRDefault="001206CE" w:rsidP="000271D4">
            <w:pPr>
              <w:spacing w:after="0" w:line="240" w:lineRule="auto"/>
              <w:jc w:val="center"/>
              <w:rPr>
                <w:rFonts w:ascii="Calibri" w:hAnsi="Calibri" w:cs="Calibri"/>
                <w:color w:val="000000"/>
                <w:sz w:val="20"/>
                <w:szCs w:val="22"/>
                <w:lang w:val="en-GB" w:eastAsia="zh-CN"/>
              </w:rPr>
            </w:pPr>
            <w:r w:rsidRPr="00A60E2B">
              <w:rPr>
                <w:rFonts w:ascii="Calibri" w:hAnsi="Calibri" w:cs="Calibri"/>
                <w:color w:val="000000"/>
                <w:sz w:val="20"/>
                <w:szCs w:val="22"/>
                <w:lang w:val="en-GB" w:eastAsia="zh-CN"/>
              </w:rPr>
              <w:t>X</w:t>
            </w:r>
          </w:p>
        </w:tc>
        <w:tc>
          <w:tcPr>
            <w:tcW w:w="937" w:type="dxa"/>
            <w:tcBorders>
              <w:top w:val="nil"/>
              <w:left w:val="nil"/>
              <w:bottom w:val="single" w:sz="4" w:space="0" w:color="auto"/>
              <w:right w:val="single" w:sz="4" w:space="0" w:color="auto"/>
            </w:tcBorders>
            <w:shd w:val="clear" w:color="auto" w:fill="auto"/>
            <w:vAlign w:val="bottom"/>
            <w:hideMark/>
          </w:tcPr>
          <w:p w:rsidR="001206CE" w:rsidRPr="00A60E2B" w:rsidRDefault="001206CE" w:rsidP="000271D4">
            <w:pPr>
              <w:spacing w:after="0" w:line="240" w:lineRule="auto"/>
              <w:jc w:val="center"/>
              <w:rPr>
                <w:rFonts w:ascii="Calibri" w:hAnsi="Calibri" w:cs="Calibri"/>
                <w:color w:val="000000"/>
                <w:sz w:val="20"/>
                <w:szCs w:val="22"/>
                <w:lang w:val="en-GB" w:eastAsia="zh-CN"/>
              </w:rPr>
            </w:pPr>
            <w:r w:rsidRPr="00A60E2B">
              <w:rPr>
                <w:rFonts w:ascii="Calibri" w:hAnsi="Calibri" w:cs="Calibri"/>
                <w:color w:val="000000"/>
                <w:sz w:val="20"/>
                <w:szCs w:val="22"/>
                <w:lang w:val="en-GB" w:eastAsia="zh-CN"/>
              </w:rPr>
              <w:t>X</w:t>
            </w:r>
          </w:p>
        </w:tc>
        <w:tc>
          <w:tcPr>
            <w:tcW w:w="1122" w:type="dxa"/>
            <w:tcBorders>
              <w:top w:val="nil"/>
              <w:left w:val="nil"/>
              <w:bottom w:val="single" w:sz="4" w:space="0" w:color="auto"/>
              <w:right w:val="single" w:sz="4" w:space="0" w:color="auto"/>
            </w:tcBorders>
            <w:shd w:val="clear" w:color="auto" w:fill="auto"/>
            <w:vAlign w:val="bottom"/>
            <w:hideMark/>
          </w:tcPr>
          <w:p w:rsidR="001206CE" w:rsidRPr="00A60E2B" w:rsidRDefault="001206CE" w:rsidP="000271D4">
            <w:pPr>
              <w:spacing w:after="0" w:line="240" w:lineRule="auto"/>
              <w:jc w:val="center"/>
              <w:rPr>
                <w:rFonts w:ascii="Calibri" w:hAnsi="Calibri" w:cs="Calibri"/>
                <w:color w:val="000000"/>
                <w:sz w:val="20"/>
                <w:szCs w:val="22"/>
                <w:lang w:val="en-GB" w:eastAsia="zh-CN"/>
              </w:rPr>
            </w:pPr>
            <w:r w:rsidRPr="00A60E2B">
              <w:rPr>
                <w:rFonts w:ascii="Calibri" w:hAnsi="Calibri" w:cs="Calibri"/>
                <w:color w:val="000000"/>
                <w:sz w:val="20"/>
                <w:szCs w:val="22"/>
                <w:lang w:val="en-GB" w:eastAsia="zh-CN"/>
              </w:rPr>
              <w:t>X</w:t>
            </w:r>
          </w:p>
        </w:tc>
        <w:tc>
          <w:tcPr>
            <w:tcW w:w="937" w:type="dxa"/>
            <w:tcBorders>
              <w:top w:val="nil"/>
              <w:left w:val="nil"/>
              <w:bottom w:val="single" w:sz="4" w:space="0" w:color="auto"/>
              <w:right w:val="single" w:sz="4" w:space="0" w:color="auto"/>
            </w:tcBorders>
            <w:shd w:val="clear" w:color="auto" w:fill="auto"/>
            <w:vAlign w:val="bottom"/>
            <w:hideMark/>
          </w:tcPr>
          <w:p w:rsidR="001206CE" w:rsidRPr="00A60E2B" w:rsidRDefault="001206CE" w:rsidP="000271D4">
            <w:pPr>
              <w:spacing w:after="0" w:line="240" w:lineRule="auto"/>
              <w:jc w:val="center"/>
              <w:rPr>
                <w:rFonts w:ascii="Calibri" w:hAnsi="Calibri" w:cs="Calibri"/>
                <w:color w:val="000000"/>
                <w:sz w:val="20"/>
                <w:szCs w:val="22"/>
                <w:lang w:val="en-GB" w:eastAsia="zh-CN"/>
              </w:rPr>
            </w:pPr>
            <w:r w:rsidRPr="00A60E2B">
              <w:rPr>
                <w:rFonts w:ascii="Calibri" w:hAnsi="Calibri" w:cs="Calibri"/>
                <w:color w:val="000000"/>
                <w:sz w:val="20"/>
                <w:szCs w:val="22"/>
                <w:lang w:val="en-GB" w:eastAsia="zh-CN"/>
              </w:rPr>
              <w:t>X</w:t>
            </w:r>
          </w:p>
        </w:tc>
      </w:tr>
    </w:tbl>
    <w:p w:rsidR="00933710" w:rsidRPr="0024037D" w:rsidRDefault="005A16B9" w:rsidP="000271D4">
      <w:pPr>
        <w:pStyle w:val="Heading4"/>
        <w:spacing w:after="0"/>
        <w:rPr>
          <w:b/>
        </w:rPr>
      </w:pPr>
      <w:r w:rsidRPr="0024037D">
        <w:rPr>
          <w:b/>
        </w:rPr>
        <w:t>Update User</w:t>
      </w:r>
    </w:p>
    <w:p w:rsidR="00933710" w:rsidRPr="0055708F" w:rsidRDefault="00832078" w:rsidP="00DE6CE3">
      <w:pPr>
        <w:ind w:left="864"/>
        <w:rPr>
          <w:sz w:val="20"/>
        </w:rPr>
      </w:pPr>
      <w:r w:rsidRPr="0055708F">
        <w:rPr>
          <w:sz w:val="20"/>
        </w:rPr>
        <w:t>This feature shall allow</w:t>
      </w:r>
      <w:r w:rsidR="001436FF" w:rsidRPr="0055708F">
        <w:rPr>
          <w:sz w:val="20"/>
        </w:rPr>
        <w:t xml:space="preserve"> </w:t>
      </w:r>
      <w:r w:rsidR="00243A95" w:rsidRPr="0055708F">
        <w:rPr>
          <w:sz w:val="20"/>
        </w:rPr>
        <w:t xml:space="preserve">Overall User Administrator </w:t>
      </w:r>
      <w:r w:rsidR="001436FF" w:rsidRPr="0055708F">
        <w:rPr>
          <w:sz w:val="20"/>
        </w:rPr>
        <w:t xml:space="preserve">to update user details in R365. </w:t>
      </w:r>
      <w:r w:rsidR="00AE41F7" w:rsidRPr="0055708F">
        <w:rPr>
          <w:sz w:val="20"/>
        </w:rPr>
        <w:t xml:space="preserve">Following details will be </w:t>
      </w:r>
      <w:r w:rsidR="001436FF" w:rsidRPr="0055708F">
        <w:rPr>
          <w:sz w:val="20"/>
        </w:rPr>
        <w:t>displayed</w:t>
      </w:r>
      <w:r w:rsidR="00AE41F7" w:rsidRPr="0055708F">
        <w:rPr>
          <w:sz w:val="20"/>
        </w:rPr>
        <w:t xml:space="preserve"> </w:t>
      </w:r>
      <w:r w:rsidR="001436FF" w:rsidRPr="0055708F">
        <w:rPr>
          <w:sz w:val="20"/>
        </w:rPr>
        <w:t>or</w:t>
      </w:r>
      <w:r w:rsidR="00AE41F7" w:rsidRPr="0055708F">
        <w:rPr>
          <w:sz w:val="20"/>
        </w:rPr>
        <w:t xml:space="preserve"> </w:t>
      </w:r>
      <w:r w:rsidR="00CD069A" w:rsidRPr="0055708F">
        <w:rPr>
          <w:sz w:val="20"/>
        </w:rPr>
        <w:t>editable</w:t>
      </w:r>
      <w:r w:rsidR="00AE41F7" w:rsidRPr="0055708F">
        <w:rPr>
          <w:sz w:val="20"/>
        </w:rPr>
        <w:t xml:space="preserve"> </w:t>
      </w:r>
      <w:r w:rsidR="001436FF" w:rsidRPr="0055708F">
        <w:rPr>
          <w:sz w:val="20"/>
        </w:rPr>
        <w:t>in update user details page:</w:t>
      </w:r>
    </w:p>
    <w:tbl>
      <w:tblPr>
        <w:tblStyle w:val="TableGrid"/>
        <w:tblW w:w="0" w:type="auto"/>
        <w:tblInd w:w="959" w:type="dxa"/>
        <w:tblLook w:val="04A0"/>
      </w:tblPr>
      <w:tblGrid>
        <w:gridCol w:w="2410"/>
        <w:gridCol w:w="1275"/>
        <w:gridCol w:w="5529"/>
        <w:tblGridChange w:id="64">
          <w:tblGrid>
            <w:gridCol w:w="959"/>
            <w:gridCol w:w="1451"/>
            <w:gridCol w:w="959"/>
            <w:gridCol w:w="316"/>
            <w:gridCol w:w="959"/>
            <w:gridCol w:w="4570"/>
            <w:gridCol w:w="959"/>
          </w:tblGrid>
        </w:tblGridChange>
      </w:tblGrid>
      <w:tr w:rsidR="00933710" w:rsidRPr="007E46AD" w:rsidTr="00DE6CE3">
        <w:tc>
          <w:tcPr>
            <w:tcW w:w="2410" w:type="dxa"/>
            <w:shd w:val="clear" w:color="auto" w:fill="FBD4B4" w:themeFill="accent6" w:themeFillTint="66"/>
            <w:vAlign w:val="center"/>
          </w:tcPr>
          <w:p w:rsidR="00933710" w:rsidRPr="007E46AD" w:rsidRDefault="00933710" w:rsidP="00DE6CE3">
            <w:pPr>
              <w:spacing w:after="0" w:line="240" w:lineRule="auto"/>
              <w:jc w:val="center"/>
              <w:rPr>
                <w:b/>
                <w:sz w:val="20"/>
                <w:szCs w:val="22"/>
              </w:rPr>
            </w:pPr>
            <w:r w:rsidRPr="007E46AD">
              <w:rPr>
                <w:b/>
                <w:sz w:val="20"/>
                <w:szCs w:val="22"/>
              </w:rPr>
              <w:t>Fields</w:t>
            </w:r>
          </w:p>
        </w:tc>
        <w:tc>
          <w:tcPr>
            <w:tcW w:w="1275" w:type="dxa"/>
            <w:shd w:val="clear" w:color="auto" w:fill="FBD4B4" w:themeFill="accent6" w:themeFillTint="66"/>
          </w:tcPr>
          <w:p w:rsidR="00933710" w:rsidRPr="007E46AD" w:rsidRDefault="00933710" w:rsidP="00DE6CE3">
            <w:pPr>
              <w:spacing w:after="0" w:line="240" w:lineRule="auto"/>
              <w:jc w:val="center"/>
              <w:rPr>
                <w:b/>
                <w:sz w:val="20"/>
                <w:szCs w:val="22"/>
              </w:rPr>
            </w:pPr>
            <w:r w:rsidRPr="007E46AD">
              <w:rPr>
                <w:b/>
                <w:sz w:val="20"/>
                <w:szCs w:val="22"/>
              </w:rPr>
              <w:t>Editable</w:t>
            </w:r>
          </w:p>
        </w:tc>
        <w:tc>
          <w:tcPr>
            <w:tcW w:w="5529" w:type="dxa"/>
            <w:shd w:val="clear" w:color="auto" w:fill="FBD4B4" w:themeFill="accent6" w:themeFillTint="66"/>
            <w:vAlign w:val="center"/>
          </w:tcPr>
          <w:p w:rsidR="00933710" w:rsidRPr="007E46AD" w:rsidRDefault="00933710" w:rsidP="00DE6CE3">
            <w:pPr>
              <w:spacing w:after="0" w:line="240" w:lineRule="auto"/>
              <w:jc w:val="center"/>
              <w:rPr>
                <w:b/>
                <w:sz w:val="20"/>
                <w:szCs w:val="22"/>
              </w:rPr>
            </w:pPr>
            <w:r w:rsidRPr="007E46AD">
              <w:rPr>
                <w:b/>
                <w:sz w:val="20"/>
                <w:szCs w:val="22"/>
              </w:rPr>
              <w:t>Remarks</w:t>
            </w:r>
          </w:p>
        </w:tc>
      </w:tr>
      <w:tr w:rsidR="00933710" w:rsidRPr="007E46AD" w:rsidTr="00DE6CE3">
        <w:tc>
          <w:tcPr>
            <w:tcW w:w="2410" w:type="dxa"/>
            <w:vAlign w:val="center"/>
          </w:tcPr>
          <w:p w:rsidR="00933710" w:rsidRPr="007E46AD" w:rsidRDefault="00933710" w:rsidP="00DE6CE3">
            <w:pPr>
              <w:spacing w:after="0" w:line="240" w:lineRule="auto"/>
              <w:rPr>
                <w:sz w:val="20"/>
                <w:szCs w:val="22"/>
              </w:rPr>
            </w:pPr>
            <w:r w:rsidRPr="007E46AD">
              <w:rPr>
                <w:sz w:val="20"/>
                <w:szCs w:val="22"/>
              </w:rPr>
              <w:t>User ID*</w:t>
            </w:r>
          </w:p>
        </w:tc>
        <w:tc>
          <w:tcPr>
            <w:tcW w:w="1275" w:type="dxa"/>
          </w:tcPr>
          <w:p w:rsidR="00933710" w:rsidRPr="007E46AD" w:rsidRDefault="009F3073" w:rsidP="00DE6CE3">
            <w:pPr>
              <w:spacing w:after="0" w:line="240" w:lineRule="auto"/>
              <w:jc w:val="center"/>
              <w:rPr>
                <w:sz w:val="20"/>
                <w:szCs w:val="22"/>
              </w:rPr>
            </w:pPr>
            <w:r>
              <w:rPr>
                <w:sz w:val="20"/>
                <w:szCs w:val="22"/>
              </w:rPr>
              <w:t>N</w:t>
            </w:r>
          </w:p>
        </w:tc>
        <w:tc>
          <w:tcPr>
            <w:tcW w:w="5529" w:type="dxa"/>
            <w:vAlign w:val="center"/>
          </w:tcPr>
          <w:p w:rsidR="00933710" w:rsidRPr="007E46AD" w:rsidRDefault="00933710" w:rsidP="00DE6CE3">
            <w:pPr>
              <w:spacing w:after="0" w:line="240" w:lineRule="auto"/>
              <w:rPr>
                <w:sz w:val="20"/>
                <w:szCs w:val="22"/>
              </w:rPr>
            </w:pPr>
            <w:r w:rsidRPr="007E46AD">
              <w:rPr>
                <w:sz w:val="20"/>
                <w:szCs w:val="22"/>
              </w:rPr>
              <w:t xml:space="preserve"> Text</w:t>
            </w:r>
            <w:r w:rsidR="006B7D37" w:rsidRPr="007E46AD">
              <w:rPr>
                <w:sz w:val="20"/>
                <w:szCs w:val="22"/>
              </w:rPr>
              <w:t xml:space="preserve"> (Need to be unique within R365)</w:t>
            </w:r>
          </w:p>
        </w:tc>
      </w:tr>
      <w:tr w:rsidR="00933710" w:rsidRPr="007E46AD" w:rsidTr="00DE6CE3">
        <w:tc>
          <w:tcPr>
            <w:tcW w:w="2410" w:type="dxa"/>
            <w:vAlign w:val="center"/>
          </w:tcPr>
          <w:p w:rsidR="00933710" w:rsidRPr="007E46AD" w:rsidRDefault="00933710" w:rsidP="00DE6CE3">
            <w:pPr>
              <w:spacing w:after="0" w:line="240" w:lineRule="auto"/>
              <w:rPr>
                <w:sz w:val="20"/>
                <w:szCs w:val="22"/>
              </w:rPr>
            </w:pPr>
            <w:r w:rsidRPr="007E46AD">
              <w:rPr>
                <w:sz w:val="20"/>
                <w:szCs w:val="22"/>
              </w:rPr>
              <w:t>User Name*</w:t>
            </w:r>
          </w:p>
        </w:tc>
        <w:tc>
          <w:tcPr>
            <w:tcW w:w="1275" w:type="dxa"/>
          </w:tcPr>
          <w:p w:rsidR="00933710" w:rsidRPr="007E46AD" w:rsidRDefault="00933710" w:rsidP="00DE6CE3">
            <w:pPr>
              <w:spacing w:after="0" w:line="240" w:lineRule="auto"/>
              <w:jc w:val="center"/>
              <w:rPr>
                <w:sz w:val="20"/>
                <w:szCs w:val="22"/>
              </w:rPr>
            </w:pPr>
            <w:r w:rsidRPr="007E46AD">
              <w:rPr>
                <w:sz w:val="20"/>
                <w:szCs w:val="22"/>
              </w:rPr>
              <w:t>Y</w:t>
            </w:r>
          </w:p>
        </w:tc>
        <w:tc>
          <w:tcPr>
            <w:tcW w:w="5529" w:type="dxa"/>
            <w:vAlign w:val="center"/>
          </w:tcPr>
          <w:p w:rsidR="00933710" w:rsidRPr="007E46AD" w:rsidRDefault="00933710" w:rsidP="00DE6CE3">
            <w:pPr>
              <w:spacing w:after="0" w:line="240" w:lineRule="auto"/>
              <w:rPr>
                <w:sz w:val="20"/>
                <w:szCs w:val="22"/>
              </w:rPr>
            </w:pPr>
            <w:r w:rsidRPr="007E46AD">
              <w:rPr>
                <w:sz w:val="20"/>
                <w:szCs w:val="22"/>
              </w:rPr>
              <w:t xml:space="preserve"> Text</w:t>
            </w:r>
            <w:r w:rsidR="007B6A05" w:rsidRPr="007E46AD">
              <w:rPr>
                <w:sz w:val="20"/>
                <w:szCs w:val="22"/>
              </w:rPr>
              <w:t>, retrieve from Windows AD and editable.</w:t>
            </w:r>
          </w:p>
        </w:tc>
      </w:tr>
      <w:tr w:rsidR="00AB1BAE" w:rsidRPr="007E46AD" w:rsidTr="00AB1BAE">
        <w:tblPrEx>
          <w:tblW w:w="0" w:type="auto"/>
          <w:tblInd w:w="959" w:type="dxa"/>
          <w:tblPrExChange w:id="65" w:author="PSA" w:date="2018-01-03T08:57:00Z">
            <w:tblPrEx>
              <w:tblW w:w="0" w:type="auto"/>
              <w:tblInd w:w="959" w:type="dxa"/>
            </w:tblPrEx>
          </w:tblPrExChange>
        </w:tblPrEx>
        <w:trPr>
          <w:ins w:id="66" w:author="PSA" w:date="2018-01-03T08:57:00Z"/>
          <w:trPrChange w:id="67" w:author="PSA" w:date="2018-01-03T08:57:00Z">
            <w:trPr>
              <w:gridAfter w:val="0"/>
            </w:trPr>
          </w:trPrChange>
        </w:trPr>
        <w:tc>
          <w:tcPr>
            <w:tcW w:w="2410" w:type="dxa"/>
            <w:vAlign w:val="center"/>
            <w:tcPrChange w:id="68" w:author="PSA" w:date="2018-01-03T08:57:00Z">
              <w:tcPr>
                <w:tcW w:w="2410" w:type="dxa"/>
                <w:gridSpan w:val="2"/>
                <w:vAlign w:val="center"/>
              </w:tcPr>
            </w:tcPrChange>
          </w:tcPr>
          <w:p w:rsidR="00AB1BAE" w:rsidRPr="007E46AD" w:rsidRDefault="00AB1BAE" w:rsidP="00DE6CE3">
            <w:pPr>
              <w:spacing w:after="0" w:line="240" w:lineRule="auto"/>
              <w:rPr>
                <w:ins w:id="69" w:author="PSA" w:date="2018-01-03T08:57:00Z"/>
                <w:sz w:val="20"/>
                <w:szCs w:val="22"/>
              </w:rPr>
            </w:pPr>
            <w:ins w:id="70" w:author="PSA" w:date="2018-01-03T08:57:00Z">
              <w:r>
                <w:rPr>
                  <w:sz w:val="20"/>
                  <w:szCs w:val="22"/>
                </w:rPr>
                <w:t>Department*</w:t>
              </w:r>
            </w:ins>
          </w:p>
        </w:tc>
        <w:tc>
          <w:tcPr>
            <w:tcW w:w="1275" w:type="dxa"/>
            <w:vAlign w:val="center"/>
            <w:tcPrChange w:id="71" w:author="PSA" w:date="2018-01-03T08:57:00Z">
              <w:tcPr>
                <w:tcW w:w="1275" w:type="dxa"/>
                <w:gridSpan w:val="2"/>
              </w:tcPr>
            </w:tcPrChange>
          </w:tcPr>
          <w:p w:rsidR="00AB1BAE" w:rsidRPr="007E46AD" w:rsidRDefault="00AB1BAE" w:rsidP="00DE6CE3">
            <w:pPr>
              <w:spacing w:after="0" w:line="240" w:lineRule="auto"/>
              <w:jc w:val="center"/>
              <w:rPr>
                <w:ins w:id="72" w:author="PSA" w:date="2018-01-03T08:57:00Z"/>
                <w:sz w:val="20"/>
                <w:szCs w:val="22"/>
              </w:rPr>
            </w:pPr>
            <w:ins w:id="73" w:author="PSA" w:date="2018-01-03T08:58:00Z">
              <w:r>
                <w:rPr>
                  <w:sz w:val="20"/>
                  <w:szCs w:val="22"/>
                </w:rPr>
                <w:t>Y</w:t>
              </w:r>
            </w:ins>
          </w:p>
        </w:tc>
        <w:tc>
          <w:tcPr>
            <w:tcW w:w="5529" w:type="dxa"/>
            <w:vAlign w:val="center"/>
            <w:tcPrChange w:id="74" w:author="PSA" w:date="2018-01-03T08:57:00Z">
              <w:tcPr>
                <w:tcW w:w="5529" w:type="dxa"/>
                <w:gridSpan w:val="2"/>
                <w:vAlign w:val="center"/>
              </w:tcPr>
            </w:tcPrChange>
          </w:tcPr>
          <w:p w:rsidR="00AB1BAE" w:rsidRPr="007E46AD" w:rsidRDefault="00AB1BAE" w:rsidP="00DE6CE3">
            <w:pPr>
              <w:spacing w:after="0" w:line="240" w:lineRule="auto"/>
              <w:rPr>
                <w:ins w:id="75" w:author="PSA" w:date="2018-01-03T08:57:00Z"/>
                <w:sz w:val="20"/>
                <w:szCs w:val="22"/>
              </w:rPr>
            </w:pPr>
            <w:ins w:id="76" w:author="PSA" w:date="2018-01-03T08:57:00Z">
              <w:r w:rsidRPr="007059D7">
                <w:rPr>
                  <w:sz w:val="20"/>
                  <w:szCs w:val="22"/>
                </w:rPr>
                <w:t>Dropdown list</w:t>
              </w:r>
              <w:r>
                <w:rPr>
                  <w:sz w:val="20"/>
                  <w:szCs w:val="22"/>
                </w:rPr>
                <w:t>, select from options as configured in “department” table</w:t>
              </w:r>
            </w:ins>
          </w:p>
        </w:tc>
      </w:tr>
      <w:tr w:rsidR="00AB1BAE" w:rsidRPr="007E46AD" w:rsidTr="00DE6CE3">
        <w:tc>
          <w:tcPr>
            <w:tcW w:w="2410" w:type="dxa"/>
            <w:vAlign w:val="center"/>
          </w:tcPr>
          <w:p w:rsidR="00AB1BAE" w:rsidRPr="007E46AD" w:rsidRDefault="00AB1BAE" w:rsidP="00DE6CE3">
            <w:pPr>
              <w:spacing w:after="0" w:line="240" w:lineRule="auto"/>
              <w:rPr>
                <w:sz w:val="20"/>
                <w:szCs w:val="22"/>
              </w:rPr>
            </w:pPr>
            <w:r w:rsidRPr="007E46AD">
              <w:rPr>
                <w:sz w:val="20"/>
                <w:szCs w:val="22"/>
              </w:rPr>
              <w:t>Email*</w:t>
            </w:r>
          </w:p>
        </w:tc>
        <w:tc>
          <w:tcPr>
            <w:tcW w:w="1275" w:type="dxa"/>
          </w:tcPr>
          <w:p w:rsidR="00AB1BAE" w:rsidRPr="007E46AD" w:rsidRDefault="00AB1BAE" w:rsidP="00DE6CE3">
            <w:pPr>
              <w:spacing w:after="0" w:line="240" w:lineRule="auto"/>
              <w:jc w:val="center"/>
              <w:rPr>
                <w:sz w:val="20"/>
                <w:szCs w:val="22"/>
              </w:rPr>
            </w:pPr>
            <w:r w:rsidRPr="007E46AD">
              <w:rPr>
                <w:sz w:val="20"/>
                <w:szCs w:val="22"/>
              </w:rPr>
              <w:t>Y</w:t>
            </w:r>
          </w:p>
        </w:tc>
        <w:tc>
          <w:tcPr>
            <w:tcW w:w="5529" w:type="dxa"/>
            <w:vAlign w:val="center"/>
          </w:tcPr>
          <w:p w:rsidR="00AB1BAE" w:rsidRPr="007E46AD" w:rsidRDefault="00AB1BAE" w:rsidP="00DE6CE3">
            <w:pPr>
              <w:spacing w:after="0" w:line="240" w:lineRule="auto"/>
              <w:rPr>
                <w:sz w:val="20"/>
                <w:szCs w:val="22"/>
              </w:rPr>
            </w:pPr>
            <w:r w:rsidRPr="007E46AD">
              <w:rPr>
                <w:sz w:val="20"/>
                <w:szCs w:val="22"/>
              </w:rPr>
              <w:t xml:space="preserve"> Valid Email ID, retrieve from Windows AD and editable.</w:t>
            </w:r>
          </w:p>
        </w:tc>
      </w:tr>
      <w:tr w:rsidR="00AB1BAE" w:rsidRPr="007E46AD" w:rsidTr="00DE6CE3">
        <w:tc>
          <w:tcPr>
            <w:tcW w:w="2410" w:type="dxa"/>
            <w:vAlign w:val="center"/>
          </w:tcPr>
          <w:p w:rsidR="00AB1BAE" w:rsidRPr="007E46AD" w:rsidRDefault="00AB1BAE" w:rsidP="00DE6CE3">
            <w:pPr>
              <w:spacing w:after="0" w:line="240" w:lineRule="auto"/>
              <w:rPr>
                <w:sz w:val="20"/>
                <w:szCs w:val="22"/>
              </w:rPr>
            </w:pPr>
            <w:r w:rsidRPr="007E46AD">
              <w:rPr>
                <w:sz w:val="20"/>
                <w:szCs w:val="22"/>
              </w:rPr>
              <w:t>Phone Number</w:t>
            </w:r>
          </w:p>
        </w:tc>
        <w:tc>
          <w:tcPr>
            <w:tcW w:w="1275" w:type="dxa"/>
          </w:tcPr>
          <w:p w:rsidR="00AB1BAE" w:rsidRPr="007E46AD" w:rsidRDefault="00AB1BAE" w:rsidP="00DE6CE3">
            <w:pPr>
              <w:spacing w:after="0" w:line="240" w:lineRule="auto"/>
              <w:jc w:val="center"/>
              <w:rPr>
                <w:sz w:val="20"/>
                <w:szCs w:val="22"/>
              </w:rPr>
            </w:pPr>
            <w:r w:rsidRPr="007E46AD">
              <w:rPr>
                <w:sz w:val="20"/>
                <w:szCs w:val="22"/>
              </w:rPr>
              <w:t>Y</w:t>
            </w:r>
          </w:p>
        </w:tc>
        <w:tc>
          <w:tcPr>
            <w:tcW w:w="5529" w:type="dxa"/>
            <w:vAlign w:val="center"/>
          </w:tcPr>
          <w:p w:rsidR="00AB1BAE" w:rsidRPr="007E46AD" w:rsidRDefault="00AB1BAE" w:rsidP="00972347">
            <w:pPr>
              <w:spacing w:after="0" w:line="240" w:lineRule="auto"/>
              <w:rPr>
                <w:sz w:val="20"/>
                <w:szCs w:val="22"/>
              </w:rPr>
            </w:pPr>
            <w:r w:rsidRPr="007E46AD">
              <w:rPr>
                <w:sz w:val="20"/>
                <w:szCs w:val="22"/>
              </w:rPr>
              <w:t xml:space="preserve"> xxxxxxxx, </w:t>
            </w:r>
          </w:p>
          <w:p w:rsidR="00AB1BAE" w:rsidRPr="007E46AD" w:rsidRDefault="00AB1BAE" w:rsidP="00547B47">
            <w:pPr>
              <w:spacing w:after="0" w:line="240" w:lineRule="auto"/>
              <w:rPr>
                <w:sz w:val="20"/>
                <w:szCs w:val="22"/>
              </w:rPr>
            </w:pPr>
            <w:r w:rsidRPr="007E46AD">
              <w:rPr>
                <w:sz w:val="20"/>
                <w:szCs w:val="22"/>
              </w:rPr>
              <w:t xml:space="preserve">Retrieve from Windows AD. </w:t>
            </w:r>
          </w:p>
          <w:p w:rsidR="00AB1BAE" w:rsidRPr="007E46AD" w:rsidRDefault="00AB1BAE" w:rsidP="00547B47">
            <w:pPr>
              <w:spacing w:after="0" w:line="240" w:lineRule="auto"/>
              <w:rPr>
                <w:sz w:val="20"/>
                <w:szCs w:val="22"/>
              </w:rPr>
            </w:pPr>
            <w:r w:rsidRPr="007E46AD">
              <w:rPr>
                <w:sz w:val="20"/>
                <w:szCs w:val="22"/>
              </w:rPr>
              <w:t xml:space="preserve">Allow digit, “-”, ”+”, and space </w:t>
            </w:r>
          </w:p>
          <w:p w:rsidR="00AB1BAE" w:rsidRPr="007E46AD" w:rsidRDefault="00AB1BAE" w:rsidP="00547B47">
            <w:pPr>
              <w:spacing w:after="0" w:line="240" w:lineRule="auto"/>
              <w:rPr>
                <w:sz w:val="20"/>
                <w:szCs w:val="22"/>
              </w:rPr>
            </w:pPr>
            <w:r w:rsidRPr="007E46AD">
              <w:rPr>
                <w:sz w:val="20"/>
                <w:szCs w:val="22"/>
              </w:rPr>
              <w:t>This field is editable.</w:t>
            </w:r>
          </w:p>
        </w:tc>
      </w:tr>
      <w:tr w:rsidR="00AB1BAE" w:rsidRPr="007E46AD" w:rsidTr="00DE6CE3">
        <w:tc>
          <w:tcPr>
            <w:tcW w:w="2410" w:type="dxa"/>
            <w:vAlign w:val="center"/>
          </w:tcPr>
          <w:p w:rsidR="00AB1BAE" w:rsidRPr="007E46AD" w:rsidRDefault="00AB1BAE" w:rsidP="00DE6CE3">
            <w:pPr>
              <w:spacing w:after="0" w:line="240" w:lineRule="auto"/>
              <w:rPr>
                <w:sz w:val="20"/>
                <w:szCs w:val="22"/>
              </w:rPr>
            </w:pPr>
            <w:r w:rsidRPr="007E46AD">
              <w:rPr>
                <w:sz w:val="20"/>
                <w:szCs w:val="22"/>
              </w:rPr>
              <w:t>Overall User Admin</w:t>
            </w:r>
          </w:p>
        </w:tc>
        <w:tc>
          <w:tcPr>
            <w:tcW w:w="1275" w:type="dxa"/>
          </w:tcPr>
          <w:p w:rsidR="00AB1BAE" w:rsidRPr="007E46AD" w:rsidRDefault="00AB1BAE" w:rsidP="00DE6CE3">
            <w:pPr>
              <w:spacing w:after="0" w:line="240" w:lineRule="auto"/>
              <w:jc w:val="center"/>
              <w:rPr>
                <w:sz w:val="20"/>
                <w:szCs w:val="22"/>
              </w:rPr>
            </w:pPr>
            <w:r w:rsidRPr="007E46AD">
              <w:rPr>
                <w:sz w:val="20"/>
                <w:szCs w:val="22"/>
              </w:rPr>
              <w:t>N</w:t>
            </w:r>
          </w:p>
        </w:tc>
        <w:tc>
          <w:tcPr>
            <w:tcW w:w="5529" w:type="dxa"/>
            <w:vAlign w:val="center"/>
          </w:tcPr>
          <w:p w:rsidR="00AB1BAE" w:rsidRPr="007E46AD" w:rsidRDefault="00AB1BAE" w:rsidP="00DE6CE3">
            <w:pPr>
              <w:spacing w:after="0" w:line="240" w:lineRule="auto"/>
              <w:rPr>
                <w:sz w:val="20"/>
                <w:szCs w:val="22"/>
              </w:rPr>
            </w:pPr>
            <w:r w:rsidRPr="007E46AD">
              <w:rPr>
                <w:sz w:val="20"/>
                <w:szCs w:val="22"/>
              </w:rPr>
              <w:t>Yes / No</w:t>
            </w:r>
          </w:p>
        </w:tc>
      </w:tr>
      <w:tr w:rsidR="00AB1BAE" w:rsidRPr="007E46AD" w:rsidTr="00DE6CE3">
        <w:tc>
          <w:tcPr>
            <w:tcW w:w="2410" w:type="dxa"/>
            <w:vAlign w:val="center"/>
          </w:tcPr>
          <w:p w:rsidR="00AB1BAE" w:rsidRPr="007E46AD" w:rsidRDefault="00AB1BAE" w:rsidP="00DE6CE3">
            <w:pPr>
              <w:spacing w:after="0" w:line="240" w:lineRule="auto"/>
              <w:rPr>
                <w:sz w:val="20"/>
                <w:szCs w:val="22"/>
              </w:rPr>
            </w:pPr>
            <w:r w:rsidRPr="007E46AD">
              <w:rPr>
                <w:sz w:val="20"/>
                <w:szCs w:val="22"/>
              </w:rPr>
              <w:t>Overall Group Admin</w:t>
            </w:r>
          </w:p>
        </w:tc>
        <w:tc>
          <w:tcPr>
            <w:tcW w:w="1275" w:type="dxa"/>
          </w:tcPr>
          <w:p w:rsidR="00AB1BAE" w:rsidRPr="007E46AD" w:rsidRDefault="00AB1BAE" w:rsidP="00DE6CE3">
            <w:pPr>
              <w:spacing w:after="0" w:line="240" w:lineRule="auto"/>
              <w:jc w:val="center"/>
              <w:rPr>
                <w:sz w:val="20"/>
                <w:szCs w:val="22"/>
              </w:rPr>
            </w:pPr>
            <w:r w:rsidRPr="007E46AD">
              <w:rPr>
                <w:sz w:val="20"/>
                <w:szCs w:val="22"/>
              </w:rPr>
              <w:t>N</w:t>
            </w:r>
          </w:p>
        </w:tc>
        <w:tc>
          <w:tcPr>
            <w:tcW w:w="5529" w:type="dxa"/>
            <w:vAlign w:val="center"/>
          </w:tcPr>
          <w:p w:rsidR="00AB1BAE" w:rsidRPr="007E46AD" w:rsidRDefault="00AB1BAE" w:rsidP="00DE6321">
            <w:pPr>
              <w:spacing w:after="0" w:line="240" w:lineRule="auto"/>
              <w:rPr>
                <w:sz w:val="20"/>
                <w:szCs w:val="22"/>
              </w:rPr>
            </w:pPr>
            <w:r w:rsidRPr="007E46AD">
              <w:rPr>
                <w:sz w:val="20"/>
                <w:szCs w:val="22"/>
              </w:rPr>
              <w:t>Yes / No</w:t>
            </w:r>
          </w:p>
        </w:tc>
      </w:tr>
      <w:tr w:rsidR="00AB1BAE" w:rsidRPr="007E46AD" w:rsidTr="00DE6CE3">
        <w:tc>
          <w:tcPr>
            <w:tcW w:w="2410" w:type="dxa"/>
            <w:vAlign w:val="center"/>
          </w:tcPr>
          <w:p w:rsidR="00AB1BAE" w:rsidRPr="007E46AD" w:rsidRDefault="00AB1BAE" w:rsidP="00DE6CE3">
            <w:pPr>
              <w:spacing w:after="0" w:line="240" w:lineRule="auto"/>
              <w:rPr>
                <w:sz w:val="20"/>
                <w:szCs w:val="22"/>
              </w:rPr>
            </w:pPr>
            <w:r w:rsidRPr="007E46AD">
              <w:rPr>
                <w:sz w:val="20"/>
                <w:szCs w:val="22"/>
              </w:rPr>
              <w:t>Remarks</w:t>
            </w:r>
          </w:p>
        </w:tc>
        <w:tc>
          <w:tcPr>
            <w:tcW w:w="1275" w:type="dxa"/>
          </w:tcPr>
          <w:p w:rsidR="00AB1BAE" w:rsidRPr="007E46AD" w:rsidRDefault="00AB1BAE" w:rsidP="00DE6CE3">
            <w:pPr>
              <w:spacing w:after="0" w:line="240" w:lineRule="auto"/>
              <w:jc w:val="center"/>
              <w:rPr>
                <w:sz w:val="20"/>
                <w:szCs w:val="22"/>
              </w:rPr>
            </w:pPr>
            <w:r w:rsidRPr="007E46AD">
              <w:rPr>
                <w:sz w:val="20"/>
                <w:szCs w:val="22"/>
              </w:rPr>
              <w:t>Y</w:t>
            </w:r>
          </w:p>
        </w:tc>
        <w:tc>
          <w:tcPr>
            <w:tcW w:w="5529" w:type="dxa"/>
            <w:vAlign w:val="center"/>
          </w:tcPr>
          <w:p w:rsidR="00AB1BAE" w:rsidRPr="007E46AD" w:rsidRDefault="00AB1BAE" w:rsidP="00DE6CE3">
            <w:pPr>
              <w:spacing w:after="0" w:line="240" w:lineRule="auto"/>
              <w:rPr>
                <w:sz w:val="20"/>
                <w:szCs w:val="22"/>
              </w:rPr>
            </w:pPr>
            <w:r w:rsidRPr="007E46AD">
              <w:rPr>
                <w:sz w:val="20"/>
                <w:szCs w:val="22"/>
              </w:rPr>
              <w:t>Text</w:t>
            </w:r>
          </w:p>
        </w:tc>
      </w:tr>
      <w:tr w:rsidR="00AB1BAE" w:rsidRPr="007E46AD" w:rsidTr="00DE6CE3">
        <w:tc>
          <w:tcPr>
            <w:tcW w:w="2410" w:type="dxa"/>
            <w:vAlign w:val="center"/>
          </w:tcPr>
          <w:p w:rsidR="00AB1BAE" w:rsidRPr="007E46AD" w:rsidRDefault="00AB1BAE" w:rsidP="00DE6CE3">
            <w:pPr>
              <w:spacing w:after="0" w:line="240" w:lineRule="auto"/>
              <w:rPr>
                <w:sz w:val="20"/>
                <w:szCs w:val="22"/>
              </w:rPr>
            </w:pPr>
            <w:r w:rsidRPr="007E46AD">
              <w:rPr>
                <w:sz w:val="20"/>
                <w:szCs w:val="22"/>
              </w:rPr>
              <w:t>Active</w:t>
            </w:r>
          </w:p>
        </w:tc>
        <w:tc>
          <w:tcPr>
            <w:tcW w:w="1275" w:type="dxa"/>
          </w:tcPr>
          <w:p w:rsidR="00AB1BAE" w:rsidRPr="007E46AD" w:rsidRDefault="00AB1BAE" w:rsidP="00DE6CE3">
            <w:pPr>
              <w:spacing w:after="0" w:line="240" w:lineRule="auto"/>
              <w:jc w:val="center"/>
              <w:rPr>
                <w:sz w:val="20"/>
                <w:szCs w:val="22"/>
              </w:rPr>
            </w:pPr>
            <w:r w:rsidRPr="007E46AD">
              <w:rPr>
                <w:sz w:val="20"/>
                <w:szCs w:val="22"/>
              </w:rPr>
              <w:t>Y</w:t>
            </w:r>
          </w:p>
        </w:tc>
        <w:tc>
          <w:tcPr>
            <w:tcW w:w="5529" w:type="dxa"/>
            <w:vAlign w:val="center"/>
          </w:tcPr>
          <w:p w:rsidR="00AB1BAE" w:rsidRPr="007E46AD" w:rsidRDefault="00AB1BAE" w:rsidP="00DE6CE3">
            <w:pPr>
              <w:spacing w:after="0" w:line="240" w:lineRule="auto"/>
              <w:rPr>
                <w:sz w:val="20"/>
                <w:szCs w:val="22"/>
              </w:rPr>
            </w:pPr>
            <w:r w:rsidRPr="007E46AD">
              <w:rPr>
                <w:sz w:val="20"/>
                <w:szCs w:val="22"/>
              </w:rPr>
              <w:t>Radio Button (Yes/No)</w:t>
            </w:r>
          </w:p>
        </w:tc>
      </w:tr>
      <w:tr w:rsidR="00AB1BAE" w:rsidRPr="007E46AD" w:rsidTr="00DE6CE3">
        <w:tc>
          <w:tcPr>
            <w:tcW w:w="2410" w:type="dxa"/>
            <w:vAlign w:val="center"/>
          </w:tcPr>
          <w:p w:rsidR="00AB1BAE" w:rsidRPr="007E46AD" w:rsidRDefault="00AB1BAE" w:rsidP="00DE6CE3">
            <w:pPr>
              <w:spacing w:after="0" w:line="240" w:lineRule="auto"/>
              <w:rPr>
                <w:sz w:val="20"/>
                <w:szCs w:val="22"/>
              </w:rPr>
            </w:pPr>
            <w:r w:rsidRPr="007E46AD">
              <w:rPr>
                <w:sz w:val="20"/>
                <w:szCs w:val="22"/>
              </w:rPr>
              <w:t>Created By</w:t>
            </w:r>
          </w:p>
        </w:tc>
        <w:tc>
          <w:tcPr>
            <w:tcW w:w="1275" w:type="dxa"/>
          </w:tcPr>
          <w:p w:rsidR="00AB1BAE" w:rsidRPr="007E46AD" w:rsidRDefault="00AB1BAE" w:rsidP="00DE6CE3">
            <w:pPr>
              <w:spacing w:after="0" w:line="240" w:lineRule="auto"/>
              <w:jc w:val="center"/>
              <w:rPr>
                <w:sz w:val="20"/>
                <w:szCs w:val="22"/>
              </w:rPr>
            </w:pPr>
            <w:r w:rsidRPr="007E46AD">
              <w:rPr>
                <w:sz w:val="20"/>
                <w:szCs w:val="22"/>
              </w:rPr>
              <w:t>N</w:t>
            </w:r>
          </w:p>
        </w:tc>
        <w:tc>
          <w:tcPr>
            <w:tcW w:w="5529" w:type="dxa"/>
            <w:vAlign w:val="center"/>
          </w:tcPr>
          <w:p w:rsidR="00AB1BAE" w:rsidRPr="007E46AD" w:rsidRDefault="00AB1BAE" w:rsidP="00DE6CE3">
            <w:pPr>
              <w:spacing w:after="0" w:line="240" w:lineRule="auto"/>
              <w:rPr>
                <w:sz w:val="20"/>
                <w:szCs w:val="22"/>
              </w:rPr>
            </w:pPr>
            <w:r w:rsidRPr="007E46AD">
              <w:rPr>
                <w:sz w:val="20"/>
                <w:szCs w:val="22"/>
              </w:rPr>
              <w:t>Text</w:t>
            </w:r>
          </w:p>
        </w:tc>
      </w:tr>
      <w:tr w:rsidR="00AB1BAE" w:rsidRPr="007E46AD" w:rsidTr="00DE6CE3">
        <w:tc>
          <w:tcPr>
            <w:tcW w:w="2410" w:type="dxa"/>
            <w:vAlign w:val="center"/>
          </w:tcPr>
          <w:p w:rsidR="00AB1BAE" w:rsidRPr="007E46AD" w:rsidRDefault="00AB1BAE" w:rsidP="00DE6CE3">
            <w:pPr>
              <w:spacing w:after="0" w:line="240" w:lineRule="auto"/>
              <w:rPr>
                <w:sz w:val="20"/>
                <w:szCs w:val="22"/>
              </w:rPr>
            </w:pPr>
            <w:r w:rsidRPr="007E46AD">
              <w:rPr>
                <w:sz w:val="20"/>
                <w:szCs w:val="22"/>
              </w:rPr>
              <w:t>Created Date</w:t>
            </w:r>
          </w:p>
        </w:tc>
        <w:tc>
          <w:tcPr>
            <w:tcW w:w="1275" w:type="dxa"/>
          </w:tcPr>
          <w:p w:rsidR="00AB1BAE" w:rsidRPr="007E46AD" w:rsidRDefault="00AB1BAE" w:rsidP="00DE6CE3">
            <w:pPr>
              <w:spacing w:after="0" w:line="240" w:lineRule="auto"/>
              <w:jc w:val="center"/>
              <w:rPr>
                <w:sz w:val="20"/>
                <w:szCs w:val="22"/>
              </w:rPr>
            </w:pPr>
            <w:r w:rsidRPr="007E46AD">
              <w:rPr>
                <w:sz w:val="20"/>
                <w:szCs w:val="22"/>
              </w:rPr>
              <w:t>N</w:t>
            </w:r>
          </w:p>
        </w:tc>
        <w:tc>
          <w:tcPr>
            <w:tcW w:w="5529" w:type="dxa"/>
            <w:vAlign w:val="center"/>
          </w:tcPr>
          <w:p w:rsidR="00AB1BAE" w:rsidRPr="007E46AD" w:rsidRDefault="00AB1BAE" w:rsidP="00DE6CE3">
            <w:pPr>
              <w:spacing w:after="0" w:line="240" w:lineRule="auto"/>
              <w:rPr>
                <w:sz w:val="20"/>
                <w:szCs w:val="22"/>
              </w:rPr>
            </w:pPr>
            <w:r w:rsidRPr="007E46AD">
              <w:rPr>
                <w:sz w:val="20"/>
                <w:szCs w:val="22"/>
              </w:rPr>
              <w:t>DD/MM/YYYY HH:MM:SS</w:t>
            </w:r>
          </w:p>
        </w:tc>
      </w:tr>
      <w:tr w:rsidR="00AB1BAE" w:rsidRPr="007E46AD" w:rsidTr="00DE6CE3">
        <w:tc>
          <w:tcPr>
            <w:tcW w:w="2410" w:type="dxa"/>
            <w:vAlign w:val="center"/>
          </w:tcPr>
          <w:p w:rsidR="00AB1BAE" w:rsidRPr="007E46AD" w:rsidRDefault="00AB1BAE" w:rsidP="00DE6CE3">
            <w:pPr>
              <w:spacing w:after="0" w:line="240" w:lineRule="auto"/>
              <w:rPr>
                <w:sz w:val="20"/>
                <w:szCs w:val="22"/>
              </w:rPr>
            </w:pPr>
            <w:r w:rsidRPr="007E46AD">
              <w:rPr>
                <w:sz w:val="20"/>
                <w:szCs w:val="22"/>
              </w:rPr>
              <w:t>Last Modified By</w:t>
            </w:r>
          </w:p>
        </w:tc>
        <w:tc>
          <w:tcPr>
            <w:tcW w:w="1275" w:type="dxa"/>
          </w:tcPr>
          <w:p w:rsidR="00AB1BAE" w:rsidRPr="007E46AD" w:rsidRDefault="00AB1BAE" w:rsidP="00DE6CE3">
            <w:pPr>
              <w:spacing w:after="0" w:line="240" w:lineRule="auto"/>
              <w:jc w:val="center"/>
              <w:rPr>
                <w:sz w:val="20"/>
                <w:szCs w:val="22"/>
              </w:rPr>
            </w:pPr>
            <w:r w:rsidRPr="007E46AD">
              <w:rPr>
                <w:sz w:val="20"/>
                <w:szCs w:val="22"/>
              </w:rPr>
              <w:t>N</w:t>
            </w:r>
          </w:p>
        </w:tc>
        <w:tc>
          <w:tcPr>
            <w:tcW w:w="5529" w:type="dxa"/>
            <w:vAlign w:val="center"/>
          </w:tcPr>
          <w:p w:rsidR="00AB1BAE" w:rsidRPr="007E46AD" w:rsidRDefault="00AB1BAE" w:rsidP="00DE6CE3">
            <w:pPr>
              <w:spacing w:after="0" w:line="240" w:lineRule="auto"/>
              <w:rPr>
                <w:sz w:val="20"/>
                <w:szCs w:val="22"/>
              </w:rPr>
            </w:pPr>
            <w:r w:rsidRPr="007E46AD">
              <w:rPr>
                <w:sz w:val="20"/>
                <w:szCs w:val="22"/>
              </w:rPr>
              <w:t>Text</w:t>
            </w:r>
          </w:p>
        </w:tc>
      </w:tr>
      <w:tr w:rsidR="00AB1BAE" w:rsidRPr="007E46AD" w:rsidTr="00DE6CE3">
        <w:tc>
          <w:tcPr>
            <w:tcW w:w="2410" w:type="dxa"/>
            <w:vAlign w:val="center"/>
          </w:tcPr>
          <w:p w:rsidR="00AB1BAE" w:rsidRPr="007E46AD" w:rsidRDefault="00AB1BAE" w:rsidP="00DE6CE3">
            <w:pPr>
              <w:spacing w:after="0" w:line="240" w:lineRule="auto"/>
              <w:rPr>
                <w:sz w:val="20"/>
                <w:szCs w:val="22"/>
              </w:rPr>
            </w:pPr>
            <w:r w:rsidRPr="007E46AD">
              <w:rPr>
                <w:sz w:val="20"/>
                <w:szCs w:val="22"/>
              </w:rPr>
              <w:t>Last Modified Date</w:t>
            </w:r>
          </w:p>
        </w:tc>
        <w:tc>
          <w:tcPr>
            <w:tcW w:w="1275" w:type="dxa"/>
          </w:tcPr>
          <w:p w:rsidR="00AB1BAE" w:rsidRPr="007E46AD" w:rsidRDefault="00AB1BAE" w:rsidP="00DE6CE3">
            <w:pPr>
              <w:spacing w:after="0" w:line="240" w:lineRule="auto"/>
              <w:jc w:val="center"/>
              <w:rPr>
                <w:sz w:val="20"/>
                <w:szCs w:val="22"/>
              </w:rPr>
            </w:pPr>
            <w:r w:rsidRPr="007E46AD">
              <w:rPr>
                <w:sz w:val="20"/>
                <w:szCs w:val="22"/>
              </w:rPr>
              <w:t>N</w:t>
            </w:r>
          </w:p>
        </w:tc>
        <w:tc>
          <w:tcPr>
            <w:tcW w:w="5529" w:type="dxa"/>
            <w:vAlign w:val="center"/>
          </w:tcPr>
          <w:p w:rsidR="00AB1BAE" w:rsidRPr="007E46AD" w:rsidRDefault="00AB1BAE" w:rsidP="00DE6CE3">
            <w:pPr>
              <w:spacing w:after="0" w:line="240" w:lineRule="auto"/>
              <w:rPr>
                <w:sz w:val="20"/>
                <w:szCs w:val="22"/>
              </w:rPr>
            </w:pPr>
            <w:r w:rsidRPr="007E46AD">
              <w:rPr>
                <w:sz w:val="20"/>
                <w:szCs w:val="22"/>
              </w:rPr>
              <w:t>DD/MM/YYYY HH:MM:SS</w:t>
            </w:r>
          </w:p>
        </w:tc>
      </w:tr>
    </w:tbl>
    <w:p w:rsidR="005D6AA7" w:rsidDel="00921C97" w:rsidRDefault="0064714E" w:rsidP="00DC36E9">
      <w:pPr>
        <w:spacing w:after="0"/>
        <w:ind w:firstLine="363"/>
        <w:jc w:val="both"/>
        <w:rPr>
          <w:del w:id="77" w:author="PSA" w:date="2018-01-03T09:55:00Z"/>
          <w:rFonts w:cs="Arial"/>
          <w:sz w:val="18"/>
          <w:szCs w:val="18"/>
        </w:rPr>
      </w:pPr>
      <w:r>
        <w:tab/>
        <w:t xml:space="preserve">  </w:t>
      </w:r>
      <w:r w:rsidRPr="0064714E">
        <w:rPr>
          <w:rFonts w:cs="Arial"/>
          <w:sz w:val="18"/>
          <w:szCs w:val="18"/>
        </w:rPr>
        <w:t>*Mandatory field</w:t>
      </w:r>
    </w:p>
    <w:p w:rsidR="007E46AD" w:rsidDel="00921C97" w:rsidRDefault="007E46AD" w:rsidP="00DC36E9">
      <w:pPr>
        <w:spacing w:after="0"/>
        <w:ind w:firstLine="363"/>
        <w:jc w:val="both"/>
        <w:rPr>
          <w:del w:id="78" w:author="PSA" w:date="2018-01-03T09:55:00Z"/>
        </w:rPr>
      </w:pPr>
    </w:p>
    <w:p w:rsidR="000E76DB" w:rsidRDefault="000E76DB" w:rsidP="00921C97">
      <w:pPr>
        <w:spacing w:after="0"/>
        <w:ind w:firstLine="363"/>
        <w:jc w:val="both"/>
      </w:pPr>
    </w:p>
    <w:p w:rsidR="00933710" w:rsidRPr="007E46AD" w:rsidRDefault="002C115B" w:rsidP="002C115B">
      <w:pPr>
        <w:ind w:left="144" w:firstLine="720"/>
        <w:rPr>
          <w:b/>
          <w:sz w:val="20"/>
        </w:rPr>
      </w:pPr>
      <w:r w:rsidRPr="007E46AD">
        <w:rPr>
          <w:b/>
          <w:sz w:val="20"/>
        </w:rPr>
        <w:t>Activate / Inactivate User</w:t>
      </w:r>
    </w:p>
    <w:p w:rsidR="00547B47" w:rsidRPr="007E46AD" w:rsidRDefault="002C115B" w:rsidP="002C115B">
      <w:pPr>
        <w:ind w:left="864"/>
        <w:rPr>
          <w:sz w:val="20"/>
        </w:rPr>
      </w:pPr>
      <w:r w:rsidRPr="007E46AD">
        <w:rPr>
          <w:sz w:val="20"/>
        </w:rPr>
        <w:t>In update user page, a user can be activated / inactivated through “Active” radio button. When a user is inactivated,</w:t>
      </w:r>
      <w:r w:rsidR="005D6AA7" w:rsidRPr="007E46AD">
        <w:rPr>
          <w:sz w:val="20"/>
        </w:rPr>
        <w:t xml:space="preserve"> a</w:t>
      </w:r>
      <w:r w:rsidRPr="007E46AD">
        <w:rPr>
          <w:sz w:val="20"/>
        </w:rPr>
        <w:t xml:space="preserve"> </w:t>
      </w:r>
      <w:r w:rsidR="005D6AA7" w:rsidRPr="007E46AD">
        <w:rPr>
          <w:sz w:val="20"/>
        </w:rPr>
        <w:t>message</w:t>
      </w:r>
      <w:r w:rsidR="00547B47" w:rsidRPr="007E46AD">
        <w:rPr>
          <w:sz w:val="20"/>
        </w:rPr>
        <w:t xml:space="preserve"> </w:t>
      </w:r>
      <w:r w:rsidR="005D6AA7" w:rsidRPr="007E46AD">
        <w:rPr>
          <w:sz w:val="20"/>
        </w:rPr>
        <w:t xml:space="preserve">mentioning </w:t>
      </w:r>
      <w:r w:rsidR="00F274A0" w:rsidRPr="007E46AD">
        <w:rPr>
          <w:sz w:val="20"/>
        </w:rPr>
        <w:t xml:space="preserve">his or her </w:t>
      </w:r>
      <w:r w:rsidR="00547B47" w:rsidRPr="007E46AD">
        <w:rPr>
          <w:sz w:val="20"/>
        </w:rPr>
        <w:t>user group and role information shall be displayed in a popup message</w:t>
      </w:r>
      <w:r w:rsidR="00EE25CE" w:rsidRPr="007E46AD">
        <w:rPr>
          <w:sz w:val="20"/>
        </w:rPr>
        <w:t xml:space="preserve"> asking user to confirm his or her action</w:t>
      </w:r>
      <w:r w:rsidR="00547B47" w:rsidRPr="007E46AD">
        <w:rPr>
          <w:sz w:val="20"/>
        </w:rPr>
        <w:t>.</w:t>
      </w:r>
      <w:r w:rsidR="00A903C6" w:rsidRPr="007E46AD">
        <w:rPr>
          <w:sz w:val="20"/>
        </w:rPr>
        <w:t xml:space="preserve"> A user cannot be inactivated if he is a key role (e.g. Overall Group / User Administrator, Group Administrator</w:t>
      </w:r>
      <w:r w:rsidR="00C64052" w:rsidRPr="007E46AD">
        <w:rPr>
          <w:sz w:val="20"/>
        </w:rPr>
        <w:t xml:space="preserve"> of an active user group</w:t>
      </w:r>
      <w:r w:rsidR="00A903C6" w:rsidRPr="007E46AD">
        <w:rPr>
          <w:sz w:val="20"/>
        </w:rPr>
        <w:t>, Officer-In-Charge of a</w:t>
      </w:r>
      <w:r w:rsidR="00C64052" w:rsidRPr="007E46AD">
        <w:rPr>
          <w:sz w:val="20"/>
        </w:rPr>
        <w:t>n active</w:t>
      </w:r>
      <w:r w:rsidR="00A903C6" w:rsidRPr="007E46AD">
        <w:rPr>
          <w:sz w:val="20"/>
        </w:rPr>
        <w:t xml:space="preserve"> contract, </w:t>
      </w:r>
      <w:r w:rsidR="00C64052" w:rsidRPr="007E46AD">
        <w:rPr>
          <w:sz w:val="20"/>
        </w:rPr>
        <w:t xml:space="preserve">reviewer of an active contract, </w:t>
      </w:r>
      <w:r w:rsidR="00A903C6" w:rsidRPr="007E46AD">
        <w:rPr>
          <w:sz w:val="20"/>
        </w:rPr>
        <w:t>etc</w:t>
      </w:r>
      <w:r w:rsidR="00C64052" w:rsidRPr="007E46AD">
        <w:rPr>
          <w:sz w:val="20"/>
        </w:rPr>
        <w:t>..</w:t>
      </w:r>
      <w:r w:rsidR="00A903C6" w:rsidRPr="007E46AD">
        <w:rPr>
          <w:sz w:val="20"/>
        </w:rPr>
        <w:t>.)</w:t>
      </w:r>
    </w:p>
    <w:tbl>
      <w:tblPr>
        <w:tblStyle w:val="LightGrid-Accent11"/>
        <w:tblW w:w="9309" w:type="dxa"/>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88"/>
        <w:gridCol w:w="3969"/>
        <w:gridCol w:w="2552"/>
      </w:tblGrid>
      <w:tr w:rsidR="00AC6960" w:rsidRPr="007E46AD" w:rsidTr="00E91973">
        <w:trPr>
          <w:trHeight w:val="311"/>
        </w:trPr>
        <w:tc>
          <w:tcPr>
            <w:tcW w:w="2788" w:type="dxa"/>
            <w:shd w:val="clear" w:color="auto" w:fill="FBD4B4" w:themeFill="accent6" w:themeFillTint="66"/>
          </w:tcPr>
          <w:p w:rsidR="00AC6960" w:rsidRPr="007E46AD" w:rsidRDefault="00EE25CE" w:rsidP="006A0C27">
            <w:pPr>
              <w:spacing w:after="0" w:line="240" w:lineRule="auto"/>
              <w:jc w:val="center"/>
              <w:rPr>
                <w:b/>
                <w:sz w:val="20"/>
              </w:rPr>
            </w:pPr>
            <w:r w:rsidRPr="007E46AD">
              <w:rPr>
                <w:b/>
                <w:sz w:val="20"/>
              </w:rPr>
              <w:t>Example</w:t>
            </w:r>
          </w:p>
        </w:tc>
        <w:tc>
          <w:tcPr>
            <w:tcW w:w="3969" w:type="dxa"/>
            <w:shd w:val="clear" w:color="auto" w:fill="FBD4B4" w:themeFill="accent6" w:themeFillTint="66"/>
          </w:tcPr>
          <w:p w:rsidR="00AC6960" w:rsidRPr="007E46AD" w:rsidRDefault="00AC6960" w:rsidP="006A0C27">
            <w:pPr>
              <w:spacing w:after="0" w:line="240" w:lineRule="auto"/>
              <w:jc w:val="center"/>
              <w:rPr>
                <w:b/>
                <w:sz w:val="20"/>
              </w:rPr>
            </w:pPr>
            <w:r w:rsidRPr="007E46AD">
              <w:rPr>
                <w:b/>
                <w:sz w:val="20"/>
              </w:rPr>
              <w:t>Message</w:t>
            </w:r>
          </w:p>
        </w:tc>
        <w:tc>
          <w:tcPr>
            <w:tcW w:w="2552" w:type="dxa"/>
            <w:shd w:val="clear" w:color="auto" w:fill="FBD4B4" w:themeFill="accent6" w:themeFillTint="66"/>
          </w:tcPr>
          <w:p w:rsidR="00AC6960" w:rsidRPr="007E46AD" w:rsidRDefault="00AC6960" w:rsidP="006A0C27">
            <w:pPr>
              <w:spacing w:after="0" w:line="240" w:lineRule="auto"/>
              <w:jc w:val="center"/>
              <w:rPr>
                <w:b/>
                <w:sz w:val="20"/>
              </w:rPr>
            </w:pPr>
            <w:r w:rsidRPr="007E46AD">
              <w:rPr>
                <w:b/>
                <w:sz w:val="20"/>
              </w:rPr>
              <w:t>Remarks</w:t>
            </w:r>
          </w:p>
        </w:tc>
      </w:tr>
      <w:tr w:rsidR="00AC6960" w:rsidRPr="007E46AD" w:rsidTr="00E91973">
        <w:tc>
          <w:tcPr>
            <w:tcW w:w="2788" w:type="dxa"/>
          </w:tcPr>
          <w:p w:rsidR="00AC6960" w:rsidRPr="007E46AD" w:rsidRDefault="00E31D7A" w:rsidP="006A0C27">
            <w:pPr>
              <w:spacing w:after="0" w:line="240" w:lineRule="auto"/>
              <w:rPr>
                <w:sz w:val="20"/>
              </w:rPr>
            </w:pPr>
            <w:r w:rsidRPr="007E46AD">
              <w:rPr>
                <w:sz w:val="20"/>
              </w:rPr>
              <w:t xml:space="preserve">To inactivate </w:t>
            </w:r>
            <w:r w:rsidR="006140A1" w:rsidRPr="007E46AD">
              <w:rPr>
                <w:sz w:val="20"/>
              </w:rPr>
              <w:t>a</w:t>
            </w:r>
            <w:r w:rsidRPr="007E46AD">
              <w:rPr>
                <w:sz w:val="20"/>
              </w:rPr>
              <w:t xml:space="preserve"> </w:t>
            </w:r>
            <w:r w:rsidR="00AC6960" w:rsidRPr="007E46AD">
              <w:rPr>
                <w:sz w:val="20"/>
              </w:rPr>
              <w:t xml:space="preserve">user </w:t>
            </w:r>
            <w:r w:rsidRPr="007E46AD">
              <w:rPr>
                <w:sz w:val="20"/>
              </w:rPr>
              <w:t xml:space="preserve">who </w:t>
            </w:r>
            <w:r w:rsidR="00AC6960" w:rsidRPr="007E46AD">
              <w:rPr>
                <w:sz w:val="20"/>
              </w:rPr>
              <w:t>is a Group Administrator of a user group.</w:t>
            </w:r>
          </w:p>
        </w:tc>
        <w:tc>
          <w:tcPr>
            <w:tcW w:w="3969" w:type="dxa"/>
          </w:tcPr>
          <w:p w:rsidR="00AC6960" w:rsidRPr="007E46AD" w:rsidRDefault="00AC6960" w:rsidP="006A0C27">
            <w:pPr>
              <w:spacing w:line="240" w:lineRule="auto"/>
              <w:rPr>
                <w:sz w:val="20"/>
              </w:rPr>
            </w:pPr>
            <w:r w:rsidRPr="007E46AD">
              <w:rPr>
                <w:sz w:val="20"/>
              </w:rPr>
              <w:t xml:space="preserve">“This user cannot be </w:t>
            </w:r>
            <w:r w:rsidR="002C115B" w:rsidRPr="007E46AD">
              <w:rPr>
                <w:sz w:val="20"/>
              </w:rPr>
              <w:t xml:space="preserve">inactivated </w:t>
            </w:r>
            <w:r w:rsidRPr="007E46AD">
              <w:rPr>
                <w:sz w:val="20"/>
              </w:rPr>
              <w:t>because he/she is the Group Administrator of FMD-OPS-EQUIP. [OK]”</w:t>
            </w:r>
            <w:r w:rsidR="00310BC8" w:rsidRPr="007E46AD">
              <w:rPr>
                <w:sz w:val="20"/>
              </w:rPr>
              <w:t>. Contact IT Support (</w:t>
            </w:r>
            <w:hyperlink r:id="rId11" w:history="1">
              <w:r w:rsidR="00310BC8" w:rsidRPr="007E46AD">
                <w:rPr>
                  <w:rStyle w:val="Hyperlink"/>
                  <w:sz w:val="20"/>
                </w:rPr>
                <w:t>PSAM_SUPPORT@psa.com.sg</w:t>
              </w:r>
            </w:hyperlink>
            <w:r w:rsidR="00310BC8" w:rsidRPr="007E46AD">
              <w:rPr>
                <w:sz w:val="20"/>
              </w:rPr>
              <w:t>) to inactivate this user.</w:t>
            </w:r>
          </w:p>
        </w:tc>
        <w:tc>
          <w:tcPr>
            <w:tcW w:w="2552" w:type="dxa"/>
          </w:tcPr>
          <w:p w:rsidR="00AC6960" w:rsidRPr="007E46AD" w:rsidRDefault="005D6AA7" w:rsidP="006A0C27">
            <w:pPr>
              <w:spacing w:line="240" w:lineRule="auto"/>
              <w:rPr>
                <w:sz w:val="20"/>
              </w:rPr>
            </w:pPr>
            <w:r w:rsidRPr="007E46AD">
              <w:rPr>
                <w:sz w:val="20"/>
              </w:rPr>
              <w:t>User cannot be</w:t>
            </w:r>
            <w:r w:rsidR="00B44AEF" w:rsidRPr="007E46AD">
              <w:rPr>
                <w:sz w:val="20"/>
              </w:rPr>
              <w:t xml:space="preserve"> inactivated</w:t>
            </w:r>
            <w:r w:rsidRPr="007E46AD">
              <w:rPr>
                <w:sz w:val="20"/>
              </w:rPr>
              <w:t>.</w:t>
            </w:r>
            <w:r w:rsidR="002C115B" w:rsidRPr="007E46AD">
              <w:rPr>
                <w:sz w:val="20"/>
              </w:rPr>
              <w:t xml:space="preserve"> Redirect back to update user page</w:t>
            </w:r>
            <w:r w:rsidR="009C71EF" w:rsidRPr="007E46AD">
              <w:rPr>
                <w:sz w:val="20"/>
              </w:rPr>
              <w:t xml:space="preserve"> after click</w:t>
            </w:r>
            <w:r w:rsidRPr="007E46AD">
              <w:rPr>
                <w:sz w:val="20"/>
              </w:rPr>
              <w:t>ing</w:t>
            </w:r>
            <w:r w:rsidR="009C71EF" w:rsidRPr="007E46AD">
              <w:rPr>
                <w:sz w:val="20"/>
              </w:rPr>
              <w:t xml:space="preserve"> [OK]</w:t>
            </w:r>
            <w:r w:rsidR="002C115B" w:rsidRPr="007E46AD">
              <w:rPr>
                <w:sz w:val="20"/>
              </w:rPr>
              <w:t>.</w:t>
            </w:r>
          </w:p>
        </w:tc>
      </w:tr>
      <w:tr w:rsidR="00AC6960" w:rsidRPr="007E46AD" w:rsidTr="00E91973">
        <w:tc>
          <w:tcPr>
            <w:tcW w:w="2788" w:type="dxa"/>
          </w:tcPr>
          <w:p w:rsidR="00AC6960" w:rsidRPr="007E46AD" w:rsidRDefault="00E31D7A" w:rsidP="006A0C27">
            <w:pPr>
              <w:spacing w:line="240" w:lineRule="auto"/>
              <w:rPr>
                <w:sz w:val="20"/>
              </w:rPr>
            </w:pPr>
            <w:r w:rsidRPr="007E46AD">
              <w:rPr>
                <w:sz w:val="20"/>
              </w:rPr>
              <w:t xml:space="preserve">To inactivate </w:t>
            </w:r>
            <w:r w:rsidR="006140A1" w:rsidRPr="007E46AD">
              <w:rPr>
                <w:sz w:val="20"/>
              </w:rPr>
              <w:t>a</w:t>
            </w:r>
            <w:r w:rsidRPr="007E46AD">
              <w:rPr>
                <w:sz w:val="20"/>
              </w:rPr>
              <w:t xml:space="preserve"> </w:t>
            </w:r>
            <w:r w:rsidR="00AC6960" w:rsidRPr="007E46AD">
              <w:rPr>
                <w:sz w:val="20"/>
              </w:rPr>
              <w:t xml:space="preserve">user </w:t>
            </w:r>
            <w:r w:rsidRPr="007E46AD">
              <w:rPr>
                <w:sz w:val="20"/>
              </w:rPr>
              <w:t xml:space="preserve">who </w:t>
            </w:r>
            <w:r w:rsidR="00AC6960" w:rsidRPr="007E46AD">
              <w:rPr>
                <w:sz w:val="20"/>
              </w:rPr>
              <w:t xml:space="preserve">is a User in FMD-OPS-EQUIP, </w:t>
            </w:r>
            <w:r w:rsidR="00C21B24" w:rsidRPr="007E46AD">
              <w:rPr>
                <w:sz w:val="20"/>
              </w:rPr>
              <w:t>Read Only</w:t>
            </w:r>
            <w:r w:rsidR="00AC6960" w:rsidRPr="007E46AD">
              <w:rPr>
                <w:sz w:val="20"/>
              </w:rPr>
              <w:t xml:space="preserve"> User</w:t>
            </w:r>
            <w:r w:rsidR="009C71EF" w:rsidRPr="007E46AD">
              <w:rPr>
                <w:sz w:val="20"/>
              </w:rPr>
              <w:t xml:space="preserve"> in</w:t>
            </w:r>
            <w:r w:rsidR="00AC6960" w:rsidRPr="007E46AD">
              <w:rPr>
                <w:sz w:val="20"/>
              </w:rPr>
              <w:t xml:space="preserve"> FMD-OPS-STAFF</w:t>
            </w:r>
            <w:r w:rsidR="009C71EF" w:rsidRPr="007E46AD">
              <w:rPr>
                <w:sz w:val="20"/>
              </w:rPr>
              <w:t>.</w:t>
            </w:r>
          </w:p>
        </w:tc>
        <w:tc>
          <w:tcPr>
            <w:tcW w:w="3969" w:type="dxa"/>
          </w:tcPr>
          <w:p w:rsidR="00AC6960" w:rsidRPr="007E46AD" w:rsidRDefault="00AC6960" w:rsidP="006A0C27">
            <w:pPr>
              <w:spacing w:line="240" w:lineRule="auto"/>
              <w:rPr>
                <w:sz w:val="20"/>
              </w:rPr>
            </w:pPr>
            <w:r w:rsidRPr="007E46AD">
              <w:rPr>
                <w:sz w:val="20"/>
              </w:rPr>
              <w:t xml:space="preserve">“This user is User in FMD-OPS-EQUIP, </w:t>
            </w:r>
            <w:r w:rsidR="00C21B24" w:rsidRPr="007E46AD">
              <w:rPr>
                <w:sz w:val="20"/>
              </w:rPr>
              <w:t>Read</w:t>
            </w:r>
            <w:r w:rsidRPr="007E46AD">
              <w:rPr>
                <w:sz w:val="20"/>
              </w:rPr>
              <w:t xml:space="preserve"> Only User in FMD-OPS-STAFF. Are you sure to </w:t>
            </w:r>
            <w:r w:rsidR="002C115B" w:rsidRPr="007E46AD">
              <w:rPr>
                <w:sz w:val="20"/>
              </w:rPr>
              <w:t xml:space="preserve">inactivate </w:t>
            </w:r>
            <w:r w:rsidRPr="007E46AD">
              <w:rPr>
                <w:sz w:val="20"/>
              </w:rPr>
              <w:t>this user? [Yes] [No]”</w:t>
            </w:r>
          </w:p>
        </w:tc>
        <w:tc>
          <w:tcPr>
            <w:tcW w:w="2552" w:type="dxa"/>
          </w:tcPr>
          <w:p w:rsidR="00AC6960" w:rsidRPr="007E46AD" w:rsidRDefault="00AC6960" w:rsidP="006A0C27">
            <w:pPr>
              <w:spacing w:line="240" w:lineRule="auto"/>
              <w:rPr>
                <w:sz w:val="20"/>
              </w:rPr>
            </w:pPr>
            <w:r w:rsidRPr="007E46AD">
              <w:rPr>
                <w:sz w:val="20"/>
              </w:rPr>
              <w:t xml:space="preserve">If clicks “Yes”, this user will be </w:t>
            </w:r>
            <w:r w:rsidR="002C115B" w:rsidRPr="007E46AD">
              <w:rPr>
                <w:sz w:val="20"/>
              </w:rPr>
              <w:t xml:space="preserve">inactivated and </w:t>
            </w:r>
            <w:r w:rsidRPr="007E46AD">
              <w:rPr>
                <w:sz w:val="20"/>
              </w:rPr>
              <w:t xml:space="preserve">removed from groups. </w:t>
            </w:r>
          </w:p>
        </w:tc>
      </w:tr>
    </w:tbl>
    <w:p w:rsidR="00933710" w:rsidRPr="0024037D" w:rsidRDefault="005A16B9">
      <w:pPr>
        <w:pStyle w:val="Heading4"/>
        <w:rPr>
          <w:b/>
        </w:rPr>
      </w:pPr>
      <w:r w:rsidRPr="0024037D">
        <w:rPr>
          <w:b/>
        </w:rPr>
        <w:t>View User</w:t>
      </w:r>
      <w:r w:rsidR="00D209E7" w:rsidRPr="0024037D">
        <w:rPr>
          <w:b/>
        </w:rPr>
        <w:t xml:space="preserve"> Details</w:t>
      </w:r>
    </w:p>
    <w:p w:rsidR="00933710" w:rsidRPr="007E46AD" w:rsidRDefault="00832078" w:rsidP="00E91973">
      <w:pPr>
        <w:spacing w:after="0"/>
        <w:ind w:left="864"/>
        <w:rPr>
          <w:sz w:val="20"/>
        </w:rPr>
      </w:pPr>
      <w:r w:rsidRPr="007E46AD">
        <w:rPr>
          <w:sz w:val="20"/>
        </w:rPr>
        <w:t>This feature shall allow</w:t>
      </w:r>
      <w:r w:rsidR="001B7848" w:rsidRPr="007E46AD">
        <w:rPr>
          <w:sz w:val="20"/>
        </w:rPr>
        <w:t xml:space="preserve"> </w:t>
      </w:r>
      <w:r w:rsidR="00243A95" w:rsidRPr="007E46AD">
        <w:rPr>
          <w:sz w:val="20"/>
        </w:rPr>
        <w:t xml:space="preserve">Overall User Administrator </w:t>
      </w:r>
      <w:r w:rsidR="001B7848" w:rsidRPr="007E46AD">
        <w:rPr>
          <w:sz w:val="20"/>
        </w:rPr>
        <w:t>to view user details in R365</w:t>
      </w:r>
      <w:r w:rsidR="00D209E7" w:rsidRPr="007E46AD">
        <w:rPr>
          <w:sz w:val="20"/>
        </w:rPr>
        <w:t xml:space="preserve">. </w:t>
      </w:r>
      <w:r w:rsidR="001B7848" w:rsidRPr="007E46AD">
        <w:rPr>
          <w:sz w:val="20"/>
        </w:rPr>
        <w:t>Following field</w:t>
      </w:r>
      <w:r w:rsidR="00766EC2" w:rsidRPr="007E46AD">
        <w:rPr>
          <w:sz w:val="20"/>
        </w:rPr>
        <w:t>s will be shown in user details page:</w:t>
      </w:r>
    </w:p>
    <w:tbl>
      <w:tblPr>
        <w:tblStyle w:val="TableGrid"/>
        <w:tblW w:w="0" w:type="auto"/>
        <w:tblInd w:w="959" w:type="dxa"/>
        <w:tblLook w:val="04A0"/>
      </w:tblPr>
      <w:tblGrid>
        <w:gridCol w:w="3260"/>
        <w:gridCol w:w="5812"/>
      </w:tblGrid>
      <w:tr w:rsidR="00632325" w:rsidRPr="007E46AD" w:rsidTr="00DE6CE3">
        <w:tc>
          <w:tcPr>
            <w:tcW w:w="3260" w:type="dxa"/>
            <w:shd w:val="clear" w:color="auto" w:fill="FBD4B4" w:themeFill="accent6" w:themeFillTint="66"/>
            <w:vAlign w:val="center"/>
          </w:tcPr>
          <w:p w:rsidR="00632325" w:rsidRPr="007E46AD" w:rsidRDefault="00632325" w:rsidP="00DE6CE3">
            <w:pPr>
              <w:spacing w:after="0" w:line="240" w:lineRule="auto"/>
              <w:jc w:val="center"/>
              <w:rPr>
                <w:b/>
                <w:sz w:val="20"/>
                <w:szCs w:val="22"/>
              </w:rPr>
            </w:pPr>
            <w:r w:rsidRPr="007E46AD">
              <w:rPr>
                <w:b/>
                <w:sz w:val="20"/>
                <w:szCs w:val="22"/>
              </w:rPr>
              <w:t>Fields</w:t>
            </w:r>
          </w:p>
        </w:tc>
        <w:tc>
          <w:tcPr>
            <w:tcW w:w="5812" w:type="dxa"/>
            <w:shd w:val="clear" w:color="auto" w:fill="FBD4B4" w:themeFill="accent6" w:themeFillTint="66"/>
            <w:vAlign w:val="center"/>
          </w:tcPr>
          <w:p w:rsidR="00632325" w:rsidRPr="007E46AD" w:rsidRDefault="00632325" w:rsidP="00DE6CE3">
            <w:pPr>
              <w:spacing w:after="0" w:line="240" w:lineRule="auto"/>
              <w:jc w:val="center"/>
              <w:rPr>
                <w:b/>
                <w:sz w:val="20"/>
                <w:szCs w:val="22"/>
              </w:rPr>
            </w:pPr>
            <w:r w:rsidRPr="007E46AD">
              <w:rPr>
                <w:b/>
                <w:sz w:val="20"/>
                <w:szCs w:val="22"/>
              </w:rPr>
              <w:t>Remarks</w:t>
            </w:r>
          </w:p>
        </w:tc>
      </w:tr>
      <w:tr w:rsidR="00632325" w:rsidRPr="007E46AD" w:rsidTr="00DE6CE3">
        <w:tc>
          <w:tcPr>
            <w:tcW w:w="3260" w:type="dxa"/>
            <w:vAlign w:val="center"/>
          </w:tcPr>
          <w:p w:rsidR="00632325" w:rsidRPr="007E46AD" w:rsidRDefault="00632325" w:rsidP="00DE6CE3">
            <w:pPr>
              <w:spacing w:after="0" w:line="240" w:lineRule="auto"/>
              <w:rPr>
                <w:sz w:val="20"/>
                <w:szCs w:val="22"/>
              </w:rPr>
            </w:pPr>
            <w:r w:rsidRPr="007E46AD">
              <w:rPr>
                <w:sz w:val="20"/>
                <w:szCs w:val="22"/>
              </w:rPr>
              <w:t>User ID</w:t>
            </w:r>
          </w:p>
        </w:tc>
        <w:tc>
          <w:tcPr>
            <w:tcW w:w="5812" w:type="dxa"/>
            <w:vAlign w:val="center"/>
          </w:tcPr>
          <w:p w:rsidR="00632325" w:rsidRPr="007E46AD" w:rsidRDefault="00632325" w:rsidP="00DE6CE3">
            <w:pPr>
              <w:spacing w:after="0" w:line="240" w:lineRule="auto"/>
              <w:rPr>
                <w:sz w:val="20"/>
                <w:szCs w:val="22"/>
              </w:rPr>
            </w:pPr>
            <w:r w:rsidRPr="007E46AD">
              <w:rPr>
                <w:sz w:val="20"/>
                <w:szCs w:val="22"/>
              </w:rPr>
              <w:t>Text</w:t>
            </w:r>
          </w:p>
        </w:tc>
      </w:tr>
      <w:tr w:rsidR="00632325" w:rsidRPr="007E46AD" w:rsidTr="00DE6CE3">
        <w:tc>
          <w:tcPr>
            <w:tcW w:w="3260" w:type="dxa"/>
            <w:vAlign w:val="center"/>
          </w:tcPr>
          <w:p w:rsidR="00632325" w:rsidRPr="007E46AD" w:rsidRDefault="00632325" w:rsidP="00DE6CE3">
            <w:pPr>
              <w:spacing w:after="0" w:line="240" w:lineRule="auto"/>
              <w:rPr>
                <w:sz w:val="20"/>
                <w:szCs w:val="22"/>
              </w:rPr>
            </w:pPr>
            <w:r w:rsidRPr="007E46AD">
              <w:rPr>
                <w:sz w:val="20"/>
                <w:szCs w:val="22"/>
              </w:rPr>
              <w:t>User Name</w:t>
            </w:r>
          </w:p>
        </w:tc>
        <w:tc>
          <w:tcPr>
            <w:tcW w:w="5812" w:type="dxa"/>
            <w:vAlign w:val="center"/>
          </w:tcPr>
          <w:p w:rsidR="00632325" w:rsidRPr="007E46AD" w:rsidRDefault="00632325" w:rsidP="00DE6CE3">
            <w:pPr>
              <w:spacing w:after="0" w:line="240" w:lineRule="auto"/>
              <w:rPr>
                <w:sz w:val="20"/>
                <w:szCs w:val="22"/>
              </w:rPr>
            </w:pPr>
            <w:r w:rsidRPr="007E46AD">
              <w:rPr>
                <w:sz w:val="20"/>
                <w:szCs w:val="22"/>
              </w:rPr>
              <w:t>Text</w:t>
            </w:r>
          </w:p>
        </w:tc>
      </w:tr>
      <w:tr w:rsidR="00AB1BAE" w:rsidRPr="007E46AD" w:rsidTr="00DE6CE3">
        <w:trPr>
          <w:ins w:id="79" w:author="PSA" w:date="2018-01-03T08:58:00Z"/>
        </w:trPr>
        <w:tc>
          <w:tcPr>
            <w:tcW w:w="3260" w:type="dxa"/>
            <w:vAlign w:val="center"/>
          </w:tcPr>
          <w:p w:rsidR="00AB1BAE" w:rsidRPr="007E46AD" w:rsidRDefault="00AB1BAE" w:rsidP="00DE6CE3">
            <w:pPr>
              <w:spacing w:after="0" w:line="240" w:lineRule="auto"/>
              <w:rPr>
                <w:ins w:id="80" w:author="PSA" w:date="2018-01-03T08:58:00Z"/>
                <w:sz w:val="20"/>
                <w:szCs w:val="22"/>
              </w:rPr>
            </w:pPr>
            <w:ins w:id="81" w:author="PSA" w:date="2018-01-03T08:59:00Z">
              <w:r>
                <w:rPr>
                  <w:sz w:val="20"/>
                  <w:szCs w:val="22"/>
                </w:rPr>
                <w:t>Department</w:t>
              </w:r>
            </w:ins>
          </w:p>
        </w:tc>
        <w:tc>
          <w:tcPr>
            <w:tcW w:w="5812" w:type="dxa"/>
            <w:vAlign w:val="center"/>
          </w:tcPr>
          <w:p w:rsidR="00AB1BAE" w:rsidRPr="007E46AD" w:rsidRDefault="00AB1BAE" w:rsidP="00DE6CE3">
            <w:pPr>
              <w:spacing w:after="0" w:line="240" w:lineRule="auto"/>
              <w:rPr>
                <w:ins w:id="82" w:author="PSA" w:date="2018-01-03T08:58:00Z"/>
                <w:sz w:val="20"/>
                <w:szCs w:val="22"/>
              </w:rPr>
            </w:pPr>
            <w:ins w:id="83" w:author="PSA" w:date="2018-01-03T08:59:00Z">
              <w:r>
                <w:rPr>
                  <w:sz w:val="20"/>
                  <w:szCs w:val="22"/>
                </w:rPr>
                <w:t>Text</w:t>
              </w:r>
            </w:ins>
          </w:p>
        </w:tc>
      </w:tr>
      <w:tr w:rsidR="00632325" w:rsidRPr="007E46AD" w:rsidTr="00DE6CE3">
        <w:tc>
          <w:tcPr>
            <w:tcW w:w="3260" w:type="dxa"/>
            <w:vAlign w:val="center"/>
          </w:tcPr>
          <w:p w:rsidR="00632325" w:rsidRPr="007E46AD" w:rsidRDefault="00632325" w:rsidP="00DE6CE3">
            <w:pPr>
              <w:spacing w:after="0" w:line="240" w:lineRule="auto"/>
              <w:rPr>
                <w:sz w:val="20"/>
                <w:szCs w:val="22"/>
              </w:rPr>
            </w:pPr>
            <w:r w:rsidRPr="007E46AD">
              <w:rPr>
                <w:sz w:val="20"/>
                <w:szCs w:val="22"/>
              </w:rPr>
              <w:t xml:space="preserve">Email </w:t>
            </w:r>
          </w:p>
        </w:tc>
        <w:tc>
          <w:tcPr>
            <w:tcW w:w="5812" w:type="dxa"/>
            <w:vAlign w:val="center"/>
          </w:tcPr>
          <w:p w:rsidR="00632325" w:rsidRPr="007E46AD" w:rsidRDefault="00D209E7" w:rsidP="00DE6CE3">
            <w:pPr>
              <w:spacing w:after="0" w:line="240" w:lineRule="auto"/>
              <w:rPr>
                <w:sz w:val="20"/>
                <w:szCs w:val="22"/>
              </w:rPr>
            </w:pPr>
            <w:r w:rsidRPr="007E46AD">
              <w:rPr>
                <w:sz w:val="20"/>
                <w:szCs w:val="22"/>
              </w:rPr>
              <w:t>Text</w:t>
            </w:r>
          </w:p>
        </w:tc>
      </w:tr>
      <w:tr w:rsidR="00632325" w:rsidRPr="007E46AD" w:rsidTr="00DE6CE3">
        <w:tc>
          <w:tcPr>
            <w:tcW w:w="3260" w:type="dxa"/>
            <w:vAlign w:val="center"/>
          </w:tcPr>
          <w:p w:rsidR="00632325" w:rsidRPr="007E46AD" w:rsidRDefault="00632325" w:rsidP="00DE6CE3">
            <w:pPr>
              <w:spacing w:after="0" w:line="240" w:lineRule="auto"/>
              <w:rPr>
                <w:sz w:val="20"/>
                <w:szCs w:val="22"/>
              </w:rPr>
            </w:pPr>
            <w:r w:rsidRPr="007E46AD">
              <w:rPr>
                <w:sz w:val="20"/>
                <w:szCs w:val="22"/>
              </w:rPr>
              <w:t>Phone Number</w:t>
            </w:r>
          </w:p>
        </w:tc>
        <w:tc>
          <w:tcPr>
            <w:tcW w:w="5812" w:type="dxa"/>
            <w:vAlign w:val="center"/>
          </w:tcPr>
          <w:p w:rsidR="00632325" w:rsidRPr="007E46AD" w:rsidRDefault="00D209E7" w:rsidP="00DE6CE3">
            <w:pPr>
              <w:spacing w:after="0" w:line="240" w:lineRule="auto"/>
              <w:rPr>
                <w:sz w:val="20"/>
                <w:szCs w:val="22"/>
              </w:rPr>
            </w:pPr>
            <w:r w:rsidRPr="007E46AD">
              <w:rPr>
                <w:sz w:val="20"/>
                <w:szCs w:val="22"/>
              </w:rPr>
              <w:t>Text</w:t>
            </w:r>
          </w:p>
        </w:tc>
      </w:tr>
      <w:tr w:rsidR="00D209E7" w:rsidRPr="007E46AD" w:rsidTr="00DE6CE3">
        <w:tc>
          <w:tcPr>
            <w:tcW w:w="3260" w:type="dxa"/>
            <w:vAlign w:val="center"/>
          </w:tcPr>
          <w:p w:rsidR="00D209E7" w:rsidRPr="007E46AD" w:rsidRDefault="00D209E7" w:rsidP="00DE6CE3">
            <w:pPr>
              <w:spacing w:after="0" w:line="240" w:lineRule="auto"/>
              <w:rPr>
                <w:sz w:val="20"/>
                <w:szCs w:val="22"/>
              </w:rPr>
            </w:pPr>
            <w:r w:rsidRPr="007E46AD">
              <w:rPr>
                <w:sz w:val="20"/>
                <w:szCs w:val="22"/>
              </w:rPr>
              <w:t>Overall User Admin</w:t>
            </w:r>
          </w:p>
        </w:tc>
        <w:tc>
          <w:tcPr>
            <w:tcW w:w="5812" w:type="dxa"/>
            <w:vAlign w:val="center"/>
          </w:tcPr>
          <w:p w:rsidR="00D209E7" w:rsidRPr="007E46AD" w:rsidRDefault="00D209E7" w:rsidP="00DE6CE3">
            <w:pPr>
              <w:spacing w:after="0" w:line="240" w:lineRule="auto"/>
              <w:rPr>
                <w:sz w:val="20"/>
                <w:szCs w:val="22"/>
              </w:rPr>
            </w:pPr>
            <w:r w:rsidRPr="007E46AD">
              <w:rPr>
                <w:sz w:val="20"/>
                <w:szCs w:val="22"/>
              </w:rPr>
              <w:t>Yes / No</w:t>
            </w:r>
          </w:p>
        </w:tc>
      </w:tr>
      <w:tr w:rsidR="00D209E7" w:rsidRPr="007E46AD" w:rsidTr="00DE6CE3">
        <w:tc>
          <w:tcPr>
            <w:tcW w:w="3260" w:type="dxa"/>
            <w:vAlign w:val="center"/>
          </w:tcPr>
          <w:p w:rsidR="00D209E7" w:rsidRPr="007E46AD" w:rsidRDefault="00D209E7" w:rsidP="00DE6CE3">
            <w:pPr>
              <w:spacing w:after="0" w:line="240" w:lineRule="auto"/>
              <w:rPr>
                <w:sz w:val="20"/>
                <w:szCs w:val="22"/>
              </w:rPr>
            </w:pPr>
            <w:r w:rsidRPr="007E46AD">
              <w:rPr>
                <w:sz w:val="20"/>
                <w:szCs w:val="22"/>
              </w:rPr>
              <w:t>Overall Group Admin</w:t>
            </w:r>
          </w:p>
        </w:tc>
        <w:tc>
          <w:tcPr>
            <w:tcW w:w="5812" w:type="dxa"/>
            <w:vAlign w:val="center"/>
          </w:tcPr>
          <w:p w:rsidR="00D209E7" w:rsidRPr="007E46AD" w:rsidRDefault="00D209E7" w:rsidP="00DE6CE3">
            <w:pPr>
              <w:spacing w:after="0" w:line="240" w:lineRule="auto"/>
              <w:rPr>
                <w:sz w:val="20"/>
                <w:szCs w:val="22"/>
              </w:rPr>
            </w:pPr>
            <w:r w:rsidRPr="007E46AD">
              <w:rPr>
                <w:sz w:val="20"/>
                <w:szCs w:val="22"/>
              </w:rPr>
              <w:t>Yes / No</w:t>
            </w:r>
          </w:p>
        </w:tc>
      </w:tr>
      <w:tr w:rsidR="00D209E7" w:rsidRPr="007E46AD" w:rsidTr="00DE6CE3">
        <w:tc>
          <w:tcPr>
            <w:tcW w:w="3260" w:type="dxa"/>
            <w:vAlign w:val="center"/>
          </w:tcPr>
          <w:p w:rsidR="00D209E7" w:rsidRPr="007E46AD" w:rsidRDefault="00D209E7" w:rsidP="00DE6CE3">
            <w:pPr>
              <w:spacing w:after="0" w:line="240" w:lineRule="auto"/>
              <w:rPr>
                <w:sz w:val="20"/>
                <w:szCs w:val="22"/>
              </w:rPr>
            </w:pPr>
            <w:r w:rsidRPr="007E46AD">
              <w:rPr>
                <w:sz w:val="20"/>
                <w:szCs w:val="22"/>
              </w:rPr>
              <w:t>Remarks</w:t>
            </w:r>
          </w:p>
        </w:tc>
        <w:tc>
          <w:tcPr>
            <w:tcW w:w="5812" w:type="dxa"/>
            <w:vAlign w:val="center"/>
          </w:tcPr>
          <w:p w:rsidR="00D209E7" w:rsidRPr="007E46AD" w:rsidRDefault="00D209E7" w:rsidP="00DE6CE3">
            <w:pPr>
              <w:spacing w:after="0" w:line="240" w:lineRule="auto"/>
              <w:rPr>
                <w:sz w:val="20"/>
                <w:szCs w:val="22"/>
              </w:rPr>
            </w:pPr>
            <w:r w:rsidRPr="007E46AD">
              <w:rPr>
                <w:sz w:val="20"/>
                <w:szCs w:val="22"/>
              </w:rPr>
              <w:t>Text</w:t>
            </w:r>
          </w:p>
        </w:tc>
      </w:tr>
      <w:tr w:rsidR="003A43E6" w:rsidRPr="007E46AD" w:rsidTr="00DE6CE3">
        <w:tc>
          <w:tcPr>
            <w:tcW w:w="3260" w:type="dxa"/>
            <w:vAlign w:val="center"/>
          </w:tcPr>
          <w:p w:rsidR="003A43E6" w:rsidRPr="007E46AD" w:rsidRDefault="003A43E6" w:rsidP="00DE6CE3">
            <w:pPr>
              <w:spacing w:after="0" w:line="240" w:lineRule="auto"/>
              <w:rPr>
                <w:sz w:val="20"/>
                <w:szCs w:val="22"/>
              </w:rPr>
            </w:pPr>
            <w:r w:rsidRPr="007E46AD">
              <w:rPr>
                <w:sz w:val="20"/>
                <w:szCs w:val="22"/>
              </w:rPr>
              <w:t>Active</w:t>
            </w:r>
          </w:p>
        </w:tc>
        <w:tc>
          <w:tcPr>
            <w:tcW w:w="5812" w:type="dxa"/>
            <w:vAlign w:val="center"/>
          </w:tcPr>
          <w:p w:rsidR="003A43E6" w:rsidRPr="007E46AD" w:rsidRDefault="003A43E6" w:rsidP="00DE6CE3">
            <w:pPr>
              <w:spacing w:after="0" w:line="240" w:lineRule="auto"/>
              <w:rPr>
                <w:sz w:val="20"/>
                <w:szCs w:val="22"/>
              </w:rPr>
            </w:pPr>
            <w:r w:rsidRPr="007E46AD">
              <w:rPr>
                <w:sz w:val="20"/>
                <w:szCs w:val="22"/>
              </w:rPr>
              <w:t>Yes/No</w:t>
            </w:r>
          </w:p>
        </w:tc>
      </w:tr>
      <w:tr w:rsidR="00D209E7" w:rsidRPr="007E46AD" w:rsidTr="00DE6CE3">
        <w:tc>
          <w:tcPr>
            <w:tcW w:w="3260" w:type="dxa"/>
            <w:vAlign w:val="center"/>
          </w:tcPr>
          <w:p w:rsidR="00D209E7" w:rsidRPr="007E46AD" w:rsidRDefault="00D209E7" w:rsidP="00DE6CE3">
            <w:pPr>
              <w:spacing w:after="0" w:line="240" w:lineRule="auto"/>
              <w:rPr>
                <w:sz w:val="20"/>
                <w:szCs w:val="22"/>
              </w:rPr>
            </w:pPr>
            <w:r w:rsidRPr="007E46AD">
              <w:rPr>
                <w:sz w:val="20"/>
                <w:szCs w:val="22"/>
              </w:rPr>
              <w:t>Created By</w:t>
            </w:r>
          </w:p>
        </w:tc>
        <w:tc>
          <w:tcPr>
            <w:tcW w:w="5812" w:type="dxa"/>
            <w:vAlign w:val="center"/>
          </w:tcPr>
          <w:p w:rsidR="00D209E7" w:rsidRPr="007E46AD" w:rsidRDefault="00D209E7" w:rsidP="00DE6CE3">
            <w:pPr>
              <w:spacing w:after="0" w:line="240" w:lineRule="auto"/>
              <w:rPr>
                <w:sz w:val="20"/>
                <w:szCs w:val="22"/>
              </w:rPr>
            </w:pPr>
            <w:r w:rsidRPr="007E46AD">
              <w:rPr>
                <w:sz w:val="20"/>
                <w:szCs w:val="22"/>
              </w:rPr>
              <w:t>Text</w:t>
            </w:r>
          </w:p>
        </w:tc>
      </w:tr>
      <w:tr w:rsidR="00D209E7" w:rsidRPr="007E46AD" w:rsidTr="00DE6CE3">
        <w:tc>
          <w:tcPr>
            <w:tcW w:w="3260" w:type="dxa"/>
            <w:vAlign w:val="center"/>
          </w:tcPr>
          <w:p w:rsidR="00D209E7" w:rsidRPr="007E46AD" w:rsidRDefault="00D209E7" w:rsidP="00DE6CE3">
            <w:pPr>
              <w:spacing w:after="0" w:line="240" w:lineRule="auto"/>
              <w:rPr>
                <w:sz w:val="20"/>
                <w:szCs w:val="22"/>
              </w:rPr>
            </w:pPr>
            <w:r w:rsidRPr="007E46AD">
              <w:rPr>
                <w:sz w:val="20"/>
                <w:szCs w:val="22"/>
              </w:rPr>
              <w:t>Created Date</w:t>
            </w:r>
          </w:p>
        </w:tc>
        <w:tc>
          <w:tcPr>
            <w:tcW w:w="5812" w:type="dxa"/>
            <w:vAlign w:val="center"/>
          </w:tcPr>
          <w:p w:rsidR="00D209E7" w:rsidRPr="007E46AD" w:rsidRDefault="00D209E7" w:rsidP="00DE6CE3">
            <w:pPr>
              <w:spacing w:after="0" w:line="240" w:lineRule="auto"/>
              <w:rPr>
                <w:sz w:val="20"/>
                <w:szCs w:val="22"/>
              </w:rPr>
            </w:pPr>
            <w:r w:rsidRPr="007E46AD">
              <w:rPr>
                <w:sz w:val="20"/>
                <w:szCs w:val="22"/>
              </w:rPr>
              <w:t>DD/MM/YYYY HH:MM:SS</w:t>
            </w:r>
          </w:p>
        </w:tc>
      </w:tr>
      <w:tr w:rsidR="00D209E7" w:rsidRPr="007E46AD" w:rsidTr="00DE6CE3">
        <w:tc>
          <w:tcPr>
            <w:tcW w:w="3260" w:type="dxa"/>
            <w:vAlign w:val="center"/>
          </w:tcPr>
          <w:p w:rsidR="00D209E7" w:rsidRPr="007E46AD" w:rsidRDefault="00D209E7" w:rsidP="00DE6CE3">
            <w:pPr>
              <w:spacing w:after="0" w:line="240" w:lineRule="auto"/>
              <w:rPr>
                <w:sz w:val="20"/>
                <w:szCs w:val="22"/>
              </w:rPr>
            </w:pPr>
            <w:r w:rsidRPr="007E46AD">
              <w:rPr>
                <w:sz w:val="20"/>
                <w:szCs w:val="22"/>
              </w:rPr>
              <w:t>Last Modified</w:t>
            </w:r>
            <w:r w:rsidR="00EE25CE" w:rsidRPr="007E46AD">
              <w:rPr>
                <w:sz w:val="20"/>
                <w:szCs w:val="22"/>
              </w:rPr>
              <w:t xml:space="preserve"> By</w:t>
            </w:r>
          </w:p>
        </w:tc>
        <w:tc>
          <w:tcPr>
            <w:tcW w:w="5812" w:type="dxa"/>
            <w:vAlign w:val="center"/>
          </w:tcPr>
          <w:p w:rsidR="00D209E7" w:rsidRPr="007E46AD" w:rsidRDefault="00D209E7" w:rsidP="00DE6CE3">
            <w:pPr>
              <w:spacing w:after="0" w:line="240" w:lineRule="auto"/>
              <w:rPr>
                <w:sz w:val="20"/>
                <w:szCs w:val="22"/>
              </w:rPr>
            </w:pPr>
            <w:r w:rsidRPr="007E46AD">
              <w:rPr>
                <w:sz w:val="20"/>
                <w:szCs w:val="22"/>
              </w:rPr>
              <w:t>Text</w:t>
            </w:r>
          </w:p>
        </w:tc>
      </w:tr>
      <w:tr w:rsidR="00D209E7" w:rsidRPr="007E46AD" w:rsidTr="00DE6CE3">
        <w:tc>
          <w:tcPr>
            <w:tcW w:w="3260" w:type="dxa"/>
            <w:vAlign w:val="center"/>
          </w:tcPr>
          <w:p w:rsidR="00D209E7" w:rsidRPr="007E46AD" w:rsidRDefault="00D209E7" w:rsidP="00DE6CE3">
            <w:pPr>
              <w:spacing w:after="0" w:line="240" w:lineRule="auto"/>
              <w:rPr>
                <w:sz w:val="20"/>
                <w:szCs w:val="22"/>
              </w:rPr>
            </w:pPr>
            <w:r w:rsidRPr="007E46AD">
              <w:rPr>
                <w:sz w:val="20"/>
                <w:szCs w:val="22"/>
              </w:rPr>
              <w:t>Last Modified Date</w:t>
            </w:r>
          </w:p>
        </w:tc>
        <w:tc>
          <w:tcPr>
            <w:tcW w:w="5812" w:type="dxa"/>
            <w:vAlign w:val="center"/>
          </w:tcPr>
          <w:p w:rsidR="00D209E7" w:rsidRPr="007E46AD" w:rsidRDefault="00D209E7" w:rsidP="00DE6CE3">
            <w:pPr>
              <w:spacing w:after="0" w:line="240" w:lineRule="auto"/>
              <w:rPr>
                <w:sz w:val="20"/>
                <w:szCs w:val="22"/>
              </w:rPr>
            </w:pPr>
            <w:r w:rsidRPr="007E46AD">
              <w:rPr>
                <w:sz w:val="20"/>
                <w:szCs w:val="22"/>
              </w:rPr>
              <w:t>DD/MM/YYYY HH:MM:SS</w:t>
            </w:r>
          </w:p>
        </w:tc>
      </w:tr>
    </w:tbl>
    <w:p w:rsidR="00933710" w:rsidRPr="0024037D" w:rsidRDefault="00D209E7">
      <w:pPr>
        <w:pStyle w:val="Heading4"/>
        <w:rPr>
          <w:b/>
        </w:rPr>
      </w:pPr>
      <w:r w:rsidRPr="0024037D">
        <w:rPr>
          <w:b/>
        </w:rPr>
        <w:t xml:space="preserve">View </w:t>
      </w:r>
      <w:r w:rsidR="00C52D63" w:rsidRPr="0024037D">
        <w:rPr>
          <w:b/>
        </w:rPr>
        <w:t>My</w:t>
      </w:r>
      <w:r w:rsidRPr="0024037D">
        <w:rPr>
          <w:b/>
        </w:rPr>
        <w:t xml:space="preserve"> </w:t>
      </w:r>
      <w:r w:rsidR="0024037D">
        <w:rPr>
          <w:b/>
        </w:rPr>
        <w:t xml:space="preserve">Profile </w:t>
      </w:r>
      <w:r w:rsidRPr="0024037D">
        <w:rPr>
          <w:b/>
        </w:rPr>
        <w:t>Details</w:t>
      </w:r>
    </w:p>
    <w:p w:rsidR="00933710" w:rsidRPr="007E46AD" w:rsidRDefault="00CA0A99" w:rsidP="00E91973">
      <w:pPr>
        <w:spacing w:after="0"/>
        <w:ind w:left="864"/>
        <w:rPr>
          <w:sz w:val="20"/>
        </w:rPr>
      </w:pPr>
      <w:r>
        <w:rPr>
          <w:sz w:val="20"/>
        </w:rPr>
        <w:t xml:space="preserve">This feature shall allow authorized user </w:t>
      </w:r>
      <w:r w:rsidR="00D209E7" w:rsidRPr="007E46AD">
        <w:rPr>
          <w:sz w:val="20"/>
        </w:rPr>
        <w:t>to view his or her user details</w:t>
      </w:r>
      <w:r w:rsidR="00B54341" w:rsidRPr="007E46AD">
        <w:rPr>
          <w:sz w:val="20"/>
        </w:rPr>
        <w:t xml:space="preserve"> in user profile page</w:t>
      </w:r>
      <w:r w:rsidR="00D209E7" w:rsidRPr="007E46AD">
        <w:rPr>
          <w:sz w:val="20"/>
        </w:rPr>
        <w:t>. Following fields wil</w:t>
      </w:r>
      <w:r w:rsidR="00766EC2" w:rsidRPr="007E46AD">
        <w:rPr>
          <w:sz w:val="20"/>
        </w:rPr>
        <w:t>l be shown:</w:t>
      </w:r>
    </w:p>
    <w:tbl>
      <w:tblPr>
        <w:tblStyle w:val="TableGrid"/>
        <w:tblW w:w="0" w:type="auto"/>
        <w:tblInd w:w="959" w:type="dxa"/>
        <w:tblLook w:val="04A0"/>
      </w:tblPr>
      <w:tblGrid>
        <w:gridCol w:w="3260"/>
        <w:gridCol w:w="5812"/>
      </w:tblGrid>
      <w:tr w:rsidR="00D209E7" w:rsidRPr="007E46AD" w:rsidTr="00DE6CE3">
        <w:tc>
          <w:tcPr>
            <w:tcW w:w="3260" w:type="dxa"/>
            <w:shd w:val="clear" w:color="auto" w:fill="FBD4B4" w:themeFill="accent6" w:themeFillTint="66"/>
            <w:vAlign w:val="center"/>
          </w:tcPr>
          <w:p w:rsidR="00D209E7" w:rsidRPr="007E46AD" w:rsidRDefault="00D209E7" w:rsidP="00DE6CE3">
            <w:pPr>
              <w:spacing w:after="0" w:line="240" w:lineRule="auto"/>
              <w:jc w:val="center"/>
              <w:rPr>
                <w:b/>
                <w:sz w:val="20"/>
                <w:szCs w:val="22"/>
              </w:rPr>
            </w:pPr>
            <w:r w:rsidRPr="007E46AD">
              <w:rPr>
                <w:b/>
                <w:sz w:val="20"/>
                <w:szCs w:val="22"/>
              </w:rPr>
              <w:t>Fields</w:t>
            </w:r>
          </w:p>
        </w:tc>
        <w:tc>
          <w:tcPr>
            <w:tcW w:w="5812" w:type="dxa"/>
            <w:shd w:val="clear" w:color="auto" w:fill="FBD4B4" w:themeFill="accent6" w:themeFillTint="66"/>
            <w:vAlign w:val="center"/>
          </w:tcPr>
          <w:p w:rsidR="00D209E7" w:rsidRPr="007E46AD" w:rsidRDefault="00D209E7" w:rsidP="00DE6CE3">
            <w:pPr>
              <w:spacing w:after="0" w:line="240" w:lineRule="auto"/>
              <w:jc w:val="center"/>
              <w:rPr>
                <w:b/>
                <w:sz w:val="20"/>
                <w:szCs w:val="22"/>
              </w:rPr>
            </w:pPr>
            <w:r w:rsidRPr="007E46AD">
              <w:rPr>
                <w:b/>
                <w:sz w:val="20"/>
                <w:szCs w:val="22"/>
              </w:rPr>
              <w:t>Remarks</w:t>
            </w:r>
          </w:p>
        </w:tc>
      </w:tr>
      <w:tr w:rsidR="00D209E7" w:rsidRPr="007E46AD" w:rsidTr="00DE6CE3">
        <w:tc>
          <w:tcPr>
            <w:tcW w:w="3260" w:type="dxa"/>
            <w:vAlign w:val="center"/>
          </w:tcPr>
          <w:p w:rsidR="00D209E7" w:rsidRPr="007E46AD" w:rsidRDefault="00D209E7" w:rsidP="00DE6CE3">
            <w:pPr>
              <w:spacing w:after="0" w:line="240" w:lineRule="auto"/>
              <w:rPr>
                <w:sz w:val="20"/>
                <w:szCs w:val="22"/>
              </w:rPr>
            </w:pPr>
            <w:r w:rsidRPr="007E46AD">
              <w:rPr>
                <w:sz w:val="20"/>
                <w:szCs w:val="22"/>
              </w:rPr>
              <w:t>User ID</w:t>
            </w:r>
          </w:p>
        </w:tc>
        <w:tc>
          <w:tcPr>
            <w:tcW w:w="5812" w:type="dxa"/>
            <w:vAlign w:val="center"/>
          </w:tcPr>
          <w:p w:rsidR="00D209E7" w:rsidRPr="007E46AD" w:rsidRDefault="00D209E7" w:rsidP="00DE6CE3">
            <w:pPr>
              <w:spacing w:after="0" w:line="240" w:lineRule="auto"/>
              <w:rPr>
                <w:sz w:val="20"/>
                <w:szCs w:val="22"/>
              </w:rPr>
            </w:pPr>
            <w:r w:rsidRPr="007E46AD">
              <w:rPr>
                <w:sz w:val="20"/>
                <w:szCs w:val="22"/>
              </w:rPr>
              <w:t>Text</w:t>
            </w:r>
          </w:p>
        </w:tc>
      </w:tr>
      <w:tr w:rsidR="00D209E7" w:rsidRPr="007E46AD" w:rsidTr="00DE6CE3">
        <w:tc>
          <w:tcPr>
            <w:tcW w:w="3260" w:type="dxa"/>
            <w:vAlign w:val="center"/>
          </w:tcPr>
          <w:p w:rsidR="00D209E7" w:rsidRPr="007E46AD" w:rsidRDefault="00D209E7" w:rsidP="00DE6CE3">
            <w:pPr>
              <w:spacing w:after="0" w:line="240" w:lineRule="auto"/>
              <w:rPr>
                <w:sz w:val="20"/>
                <w:szCs w:val="22"/>
              </w:rPr>
            </w:pPr>
            <w:r w:rsidRPr="007E46AD">
              <w:rPr>
                <w:sz w:val="20"/>
                <w:szCs w:val="22"/>
              </w:rPr>
              <w:t>User Name</w:t>
            </w:r>
          </w:p>
        </w:tc>
        <w:tc>
          <w:tcPr>
            <w:tcW w:w="5812" w:type="dxa"/>
            <w:vAlign w:val="center"/>
          </w:tcPr>
          <w:p w:rsidR="00D209E7" w:rsidRPr="007E46AD" w:rsidRDefault="00D209E7" w:rsidP="00DE6CE3">
            <w:pPr>
              <w:spacing w:after="0" w:line="240" w:lineRule="auto"/>
              <w:rPr>
                <w:sz w:val="20"/>
                <w:szCs w:val="22"/>
              </w:rPr>
            </w:pPr>
            <w:r w:rsidRPr="007E46AD">
              <w:rPr>
                <w:sz w:val="20"/>
                <w:szCs w:val="22"/>
              </w:rPr>
              <w:t>Text</w:t>
            </w:r>
          </w:p>
        </w:tc>
      </w:tr>
      <w:tr w:rsidR="00AB1BAE" w:rsidRPr="007E46AD" w:rsidTr="00DE6CE3">
        <w:trPr>
          <w:ins w:id="84" w:author="PSA" w:date="2018-01-03T08:59:00Z"/>
        </w:trPr>
        <w:tc>
          <w:tcPr>
            <w:tcW w:w="3260" w:type="dxa"/>
            <w:vAlign w:val="center"/>
          </w:tcPr>
          <w:p w:rsidR="00AB1BAE" w:rsidRPr="007E46AD" w:rsidRDefault="00AB1BAE" w:rsidP="00DE6CE3">
            <w:pPr>
              <w:spacing w:after="0" w:line="240" w:lineRule="auto"/>
              <w:rPr>
                <w:ins w:id="85" w:author="PSA" w:date="2018-01-03T08:59:00Z"/>
                <w:sz w:val="20"/>
                <w:szCs w:val="22"/>
              </w:rPr>
            </w:pPr>
            <w:ins w:id="86" w:author="PSA" w:date="2018-01-03T08:59:00Z">
              <w:r>
                <w:rPr>
                  <w:sz w:val="20"/>
                  <w:szCs w:val="22"/>
                </w:rPr>
                <w:t>Department</w:t>
              </w:r>
            </w:ins>
          </w:p>
        </w:tc>
        <w:tc>
          <w:tcPr>
            <w:tcW w:w="5812" w:type="dxa"/>
            <w:vAlign w:val="center"/>
          </w:tcPr>
          <w:p w:rsidR="00AB1BAE" w:rsidRPr="007E46AD" w:rsidRDefault="00AB1BAE" w:rsidP="00DE6CE3">
            <w:pPr>
              <w:spacing w:after="0" w:line="240" w:lineRule="auto"/>
              <w:rPr>
                <w:ins w:id="87" w:author="PSA" w:date="2018-01-03T08:59:00Z"/>
                <w:sz w:val="20"/>
                <w:szCs w:val="22"/>
              </w:rPr>
            </w:pPr>
            <w:ins w:id="88" w:author="PSA" w:date="2018-01-03T08:59:00Z">
              <w:r>
                <w:rPr>
                  <w:sz w:val="20"/>
                  <w:szCs w:val="22"/>
                </w:rPr>
                <w:t>Text</w:t>
              </w:r>
            </w:ins>
          </w:p>
        </w:tc>
      </w:tr>
      <w:tr w:rsidR="00D209E7" w:rsidRPr="007E46AD" w:rsidTr="00DE6CE3">
        <w:tc>
          <w:tcPr>
            <w:tcW w:w="3260" w:type="dxa"/>
            <w:vAlign w:val="center"/>
          </w:tcPr>
          <w:p w:rsidR="00D209E7" w:rsidRPr="007E46AD" w:rsidRDefault="00D209E7" w:rsidP="00DE6CE3">
            <w:pPr>
              <w:spacing w:after="0" w:line="240" w:lineRule="auto"/>
              <w:rPr>
                <w:sz w:val="20"/>
                <w:szCs w:val="22"/>
              </w:rPr>
            </w:pPr>
            <w:r w:rsidRPr="007E46AD">
              <w:rPr>
                <w:sz w:val="20"/>
                <w:szCs w:val="22"/>
              </w:rPr>
              <w:t>Email</w:t>
            </w:r>
          </w:p>
        </w:tc>
        <w:tc>
          <w:tcPr>
            <w:tcW w:w="5812" w:type="dxa"/>
            <w:vAlign w:val="center"/>
          </w:tcPr>
          <w:p w:rsidR="00D209E7" w:rsidRPr="007E46AD" w:rsidRDefault="00D209E7" w:rsidP="00DE6CE3">
            <w:pPr>
              <w:spacing w:after="0" w:line="240" w:lineRule="auto"/>
              <w:rPr>
                <w:sz w:val="20"/>
                <w:szCs w:val="22"/>
              </w:rPr>
            </w:pPr>
            <w:r w:rsidRPr="007E46AD">
              <w:rPr>
                <w:sz w:val="20"/>
                <w:szCs w:val="22"/>
              </w:rPr>
              <w:t>Text</w:t>
            </w:r>
          </w:p>
        </w:tc>
      </w:tr>
      <w:tr w:rsidR="00D209E7" w:rsidRPr="007E46AD" w:rsidTr="00DE6CE3">
        <w:tc>
          <w:tcPr>
            <w:tcW w:w="3260" w:type="dxa"/>
            <w:vAlign w:val="center"/>
          </w:tcPr>
          <w:p w:rsidR="00D209E7" w:rsidRPr="007E46AD" w:rsidRDefault="00D209E7" w:rsidP="00DE6CE3">
            <w:pPr>
              <w:spacing w:after="0" w:line="240" w:lineRule="auto"/>
              <w:rPr>
                <w:sz w:val="20"/>
                <w:szCs w:val="22"/>
              </w:rPr>
            </w:pPr>
            <w:r w:rsidRPr="007E46AD">
              <w:rPr>
                <w:sz w:val="20"/>
                <w:szCs w:val="22"/>
              </w:rPr>
              <w:t>Phone Number</w:t>
            </w:r>
          </w:p>
        </w:tc>
        <w:tc>
          <w:tcPr>
            <w:tcW w:w="5812" w:type="dxa"/>
            <w:vAlign w:val="center"/>
          </w:tcPr>
          <w:p w:rsidR="00D209E7" w:rsidRPr="007E46AD" w:rsidRDefault="00D209E7" w:rsidP="00DE6CE3">
            <w:pPr>
              <w:spacing w:after="0" w:line="240" w:lineRule="auto"/>
              <w:rPr>
                <w:sz w:val="20"/>
                <w:szCs w:val="22"/>
              </w:rPr>
            </w:pPr>
            <w:r w:rsidRPr="007E46AD">
              <w:rPr>
                <w:sz w:val="20"/>
                <w:szCs w:val="22"/>
              </w:rPr>
              <w:t>Text</w:t>
            </w:r>
          </w:p>
        </w:tc>
      </w:tr>
      <w:tr w:rsidR="00D209E7" w:rsidRPr="007E46AD" w:rsidTr="00DE6CE3">
        <w:tc>
          <w:tcPr>
            <w:tcW w:w="3260" w:type="dxa"/>
            <w:vAlign w:val="center"/>
          </w:tcPr>
          <w:p w:rsidR="00D209E7" w:rsidRPr="007E46AD" w:rsidRDefault="00D209E7" w:rsidP="00DE6CE3">
            <w:pPr>
              <w:spacing w:after="0" w:line="240" w:lineRule="auto"/>
              <w:rPr>
                <w:sz w:val="20"/>
                <w:szCs w:val="22"/>
              </w:rPr>
            </w:pPr>
            <w:r w:rsidRPr="007E46AD">
              <w:rPr>
                <w:sz w:val="20"/>
                <w:szCs w:val="22"/>
              </w:rPr>
              <w:t>Group &amp; Role</w:t>
            </w:r>
          </w:p>
        </w:tc>
        <w:tc>
          <w:tcPr>
            <w:tcW w:w="5812" w:type="dxa"/>
            <w:vAlign w:val="center"/>
          </w:tcPr>
          <w:p w:rsidR="006140A1" w:rsidRPr="007E46AD" w:rsidRDefault="00D209E7" w:rsidP="00DE6CE3">
            <w:pPr>
              <w:spacing w:after="0" w:line="240" w:lineRule="auto"/>
              <w:rPr>
                <w:sz w:val="20"/>
                <w:szCs w:val="22"/>
              </w:rPr>
            </w:pPr>
            <w:r w:rsidRPr="007E46AD">
              <w:rPr>
                <w:sz w:val="20"/>
                <w:szCs w:val="22"/>
              </w:rPr>
              <w:t>Display User Group</w:t>
            </w:r>
            <w:r w:rsidR="006140A1" w:rsidRPr="007E46AD">
              <w:rPr>
                <w:sz w:val="20"/>
                <w:szCs w:val="22"/>
              </w:rPr>
              <w:t>(s)</w:t>
            </w:r>
            <w:r w:rsidRPr="007E46AD">
              <w:rPr>
                <w:sz w:val="20"/>
                <w:szCs w:val="22"/>
              </w:rPr>
              <w:t xml:space="preserve"> &amp; Role</w:t>
            </w:r>
            <w:r w:rsidR="006140A1" w:rsidRPr="007E46AD">
              <w:rPr>
                <w:sz w:val="20"/>
                <w:szCs w:val="22"/>
              </w:rPr>
              <w:t>(s)</w:t>
            </w:r>
            <w:r w:rsidRPr="007E46AD">
              <w:rPr>
                <w:sz w:val="20"/>
                <w:szCs w:val="22"/>
              </w:rPr>
              <w:t xml:space="preserve"> information if any</w:t>
            </w:r>
            <w:r w:rsidR="006140A1" w:rsidRPr="007E46AD">
              <w:rPr>
                <w:sz w:val="20"/>
                <w:szCs w:val="22"/>
              </w:rPr>
              <w:t>.</w:t>
            </w:r>
          </w:p>
        </w:tc>
      </w:tr>
      <w:tr w:rsidR="00D209E7" w:rsidRPr="007E46AD" w:rsidTr="00DE6CE3">
        <w:tc>
          <w:tcPr>
            <w:tcW w:w="3260" w:type="dxa"/>
            <w:vAlign w:val="center"/>
          </w:tcPr>
          <w:p w:rsidR="00D209E7" w:rsidRPr="007E46AD" w:rsidRDefault="00D209E7" w:rsidP="00DE6CE3">
            <w:pPr>
              <w:spacing w:after="0" w:line="240" w:lineRule="auto"/>
              <w:rPr>
                <w:sz w:val="20"/>
                <w:szCs w:val="22"/>
              </w:rPr>
            </w:pPr>
            <w:r w:rsidRPr="007E46AD">
              <w:rPr>
                <w:sz w:val="20"/>
                <w:szCs w:val="22"/>
              </w:rPr>
              <w:t>Overall User Admin</w:t>
            </w:r>
          </w:p>
        </w:tc>
        <w:tc>
          <w:tcPr>
            <w:tcW w:w="5812" w:type="dxa"/>
            <w:vAlign w:val="center"/>
          </w:tcPr>
          <w:p w:rsidR="00D209E7" w:rsidRPr="007E46AD" w:rsidRDefault="00B54341" w:rsidP="00DE6CE3">
            <w:pPr>
              <w:spacing w:after="0" w:line="240" w:lineRule="auto"/>
              <w:rPr>
                <w:sz w:val="20"/>
                <w:szCs w:val="22"/>
              </w:rPr>
            </w:pPr>
            <w:r w:rsidRPr="007E46AD">
              <w:rPr>
                <w:sz w:val="20"/>
                <w:szCs w:val="22"/>
              </w:rPr>
              <w:t>If is “Overall User Admin”, display “Yes”. Else, hide this field.</w:t>
            </w:r>
          </w:p>
        </w:tc>
      </w:tr>
      <w:tr w:rsidR="00D209E7" w:rsidRPr="007E46AD" w:rsidTr="00DE6CE3">
        <w:tc>
          <w:tcPr>
            <w:tcW w:w="3260" w:type="dxa"/>
            <w:vAlign w:val="center"/>
          </w:tcPr>
          <w:p w:rsidR="00D209E7" w:rsidRPr="007E46AD" w:rsidRDefault="00D209E7" w:rsidP="00DE6CE3">
            <w:pPr>
              <w:spacing w:after="0" w:line="240" w:lineRule="auto"/>
              <w:rPr>
                <w:sz w:val="20"/>
                <w:szCs w:val="22"/>
              </w:rPr>
            </w:pPr>
            <w:r w:rsidRPr="007E46AD">
              <w:rPr>
                <w:sz w:val="20"/>
                <w:szCs w:val="22"/>
              </w:rPr>
              <w:t>Overall Group Admin</w:t>
            </w:r>
          </w:p>
        </w:tc>
        <w:tc>
          <w:tcPr>
            <w:tcW w:w="5812" w:type="dxa"/>
            <w:vAlign w:val="center"/>
          </w:tcPr>
          <w:p w:rsidR="00D209E7" w:rsidRPr="007E46AD" w:rsidRDefault="00B54341" w:rsidP="00B54341">
            <w:pPr>
              <w:spacing w:after="0" w:line="240" w:lineRule="auto"/>
              <w:rPr>
                <w:sz w:val="20"/>
                <w:szCs w:val="22"/>
              </w:rPr>
            </w:pPr>
            <w:r w:rsidRPr="007E46AD">
              <w:rPr>
                <w:sz w:val="20"/>
                <w:szCs w:val="22"/>
              </w:rPr>
              <w:t>If is “Overall Group Admin”, display “Yes”. Else, hide this field.</w:t>
            </w:r>
          </w:p>
        </w:tc>
      </w:tr>
      <w:tr w:rsidR="00D209E7" w:rsidRPr="007E46AD" w:rsidTr="00DE6CE3">
        <w:tc>
          <w:tcPr>
            <w:tcW w:w="3260" w:type="dxa"/>
            <w:vAlign w:val="center"/>
          </w:tcPr>
          <w:p w:rsidR="00D209E7" w:rsidRPr="007E46AD" w:rsidRDefault="00D209E7" w:rsidP="00DE6CE3">
            <w:pPr>
              <w:spacing w:after="0" w:line="240" w:lineRule="auto"/>
              <w:rPr>
                <w:sz w:val="20"/>
                <w:szCs w:val="22"/>
              </w:rPr>
            </w:pPr>
            <w:r w:rsidRPr="007E46AD">
              <w:rPr>
                <w:sz w:val="20"/>
                <w:szCs w:val="22"/>
              </w:rPr>
              <w:t>Remarks</w:t>
            </w:r>
          </w:p>
        </w:tc>
        <w:tc>
          <w:tcPr>
            <w:tcW w:w="5812" w:type="dxa"/>
            <w:vAlign w:val="center"/>
          </w:tcPr>
          <w:p w:rsidR="00D209E7" w:rsidRPr="007E46AD" w:rsidRDefault="00D209E7" w:rsidP="00DE6CE3">
            <w:pPr>
              <w:spacing w:after="0" w:line="240" w:lineRule="auto"/>
              <w:rPr>
                <w:sz w:val="20"/>
                <w:szCs w:val="22"/>
              </w:rPr>
            </w:pPr>
            <w:r w:rsidRPr="007E46AD">
              <w:rPr>
                <w:sz w:val="20"/>
                <w:szCs w:val="22"/>
              </w:rPr>
              <w:t>Text</w:t>
            </w:r>
          </w:p>
        </w:tc>
      </w:tr>
      <w:tr w:rsidR="00D209E7" w:rsidRPr="007E46AD" w:rsidTr="00DE6CE3">
        <w:tc>
          <w:tcPr>
            <w:tcW w:w="3260" w:type="dxa"/>
            <w:vAlign w:val="center"/>
          </w:tcPr>
          <w:p w:rsidR="00D209E7" w:rsidRPr="007E46AD" w:rsidRDefault="00D209E7" w:rsidP="00DE6CE3">
            <w:pPr>
              <w:spacing w:after="0" w:line="240" w:lineRule="auto"/>
              <w:rPr>
                <w:sz w:val="20"/>
                <w:szCs w:val="22"/>
              </w:rPr>
            </w:pPr>
            <w:r w:rsidRPr="007E46AD">
              <w:rPr>
                <w:sz w:val="20"/>
                <w:szCs w:val="22"/>
              </w:rPr>
              <w:t>Created By</w:t>
            </w:r>
          </w:p>
        </w:tc>
        <w:tc>
          <w:tcPr>
            <w:tcW w:w="5812" w:type="dxa"/>
            <w:vAlign w:val="center"/>
          </w:tcPr>
          <w:p w:rsidR="00D209E7" w:rsidRPr="007E46AD" w:rsidRDefault="00D209E7" w:rsidP="00DE6CE3">
            <w:pPr>
              <w:spacing w:after="0" w:line="240" w:lineRule="auto"/>
              <w:rPr>
                <w:sz w:val="20"/>
                <w:szCs w:val="22"/>
              </w:rPr>
            </w:pPr>
            <w:r w:rsidRPr="007E46AD">
              <w:rPr>
                <w:sz w:val="20"/>
                <w:szCs w:val="22"/>
              </w:rPr>
              <w:t>Text</w:t>
            </w:r>
          </w:p>
        </w:tc>
      </w:tr>
      <w:tr w:rsidR="00D209E7" w:rsidRPr="007E46AD" w:rsidTr="00DE6CE3">
        <w:tc>
          <w:tcPr>
            <w:tcW w:w="3260" w:type="dxa"/>
            <w:vAlign w:val="center"/>
          </w:tcPr>
          <w:p w:rsidR="00D209E7" w:rsidRPr="007E46AD" w:rsidRDefault="00D209E7" w:rsidP="00DE6CE3">
            <w:pPr>
              <w:spacing w:after="0" w:line="240" w:lineRule="auto"/>
              <w:rPr>
                <w:sz w:val="20"/>
                <w:szCs w:val="22"/>
              </w:rPr>
            </w:pPr>
            <w:r w:rsidRPr="007E46AD">
              <w:rPr>
                <w:sz w:val="20"/>
                <w:szCs w:val="22"/>
              </w:rPr>
              <w:t>Created Date</w:t>
            </w:r>
          </w:p>
        </w:tc>
        <w:tc>
          <w:tcPr>
            <w:tcW w:w="5812" w:type="dxa"/>
            <w:vAlign w:val="center"/>
          </w:tcPr>
          <w:p w:rsidR="00D209E7" w:rsidRPr="007E46AD" w:rsidRDefault="00D209E7" w:rsidP="00DE6CE3">
            <w:pPr>
              <w:spacing w:after="0" w:line="240" w:lineRule="auto"/>
              <w:rPr>
                <w:sz w:val="20"/>
                <w:szCs w:val="22"/>
              </w:rPr>
            </w:pPr>
            <w:r w:rsidRPr="007E46AD">
              <w:rPr>
                <w:sz w:val="20"/>
                <w:szCs w:val="22"/>
              </w:rPr>
              <w:t>DD/MM/YYYY HH:MM:SS</w:t>
            </w:r>
          </w:p>
        </w:tc>
      </w:tr>
      <w:tr w:rsidR="00D209E7" w:rsidRPr="007E46AD" w:rsidTr="00DE6CE3">
        <w:tc>
          <w:tcPr>
            <w:tcW w:w="3260" w:type="dxa"/>
            <w:vAlign w:val="center"/>
          </w:tcPr>
          <w:p w:rsidR="00D209E7" w:rsidRPr="007E46AD" w:rsidRDefault="00D209E7" w:rsidP="00DE6CE3">
            <w:pPr>
              <w:spacing w:after="0" w:line="240" w:lineRule="auto"/>
              <w:rPr>
                <w:sz w:val="20"/>
                <w:szCs w:val="22"/>
              </w:rPr>
            </w:pPr>
            <w:r w:rsidRPr="007E46AD">
              <w:rPr>
                <w:sz w:val="20"/>
                <w:szCs w:val="22"/>
              </w:rPr>
              <w:t>Last Modified</w:t>
            </w:r>
            <w:r w:rsidR="00EE25CE" w:rsidRPr="007E46AD">
              <w:rPr>
                <w:sz w:val="20"/>
                <w:szCs w:val="22"/>
              </w:rPr>
              <w:t xml:space="preserve"> By</w:t>
            </w:r>
          </w:p>
        </w:tc>
        <w:tc>
          <w:tcPr>
            <w:tcW w:w="5812" w:type="dxa"/>
            <w:vAlign w:val="center"/>
          </w:tcPr>
          <w:p w:rsidR="00D209E7" w:rsidRPr="007E46AD" w:rsidRDefault="00D209E7" w:rsidP="00DE6CE3">
            <w:pPr>
              <w:spacing w:after="0" w:line="240" w:lineRule="auto"/>
              <w:rPr>
                <w:sz w:val="20"/>
                <w:szCs w:val="22"/>
              </w:rPr>
            </w:pPr>
            <w:r w:rsidRPr="007E46AD">
              <w:rPr>
                <w:sz w:val="20"/>
                <w:szCs w:val="22"/>
              </w:rPr>
              <w:t>Text</w:t>
            </w:r>
          </w:p>
        </w:tc>
      </w:tr>
      <w:tr w:rsidR="00D209E7" w:rsidRPr="007E46AD" w:rsidTr="00DE6CE3">
        <w:tc>
          <w:tcPr>
            <w:tcW w:w="3260" w:type="dxa"/>
            <w:vAlign w:val="center"/>
          </w:tcPr>
          <w:p w:rsidR="00D209E7" w:rsidRPr="007E46AD" w:rsidRDefault="00D209E7" w:rsidP="00DE6CE3">
            <w:pPr>
              <w:spacing w:after="0" w:line="240" w:lineRule="auto"/>
              <w:rPr>
                <w:sz w:val="20"/>
                <w:szCs w:val="22"/>
              </w:rPr>
            </w:pPr>
            <w:r w:rsidRPr="007E46AD">
              <w:rPr>
                <w:sz w:val="20"/>
                <w:szCs w:val="22"/>
              </w:rPr>
              <w:t>Last Modified Date</w:t>
            </w:r>
          </w:p>
        </w:tc>
        <w:tc>
          <w:tcPr>
            <w:tcW w:w="5812" w:type="dxa"/>
            <w:vAlign w:val="center"/>
          </w:tcPr>
          <w:p w:rsidR="00D209E7" w:rsidRPr="007E46AD" w:rsidRDefault="00D209E7" w:rsidP="00DE6CE3">
            <w:pPr>
              <w:spacing w:after="0" w:line="240" w:lineRule="auto"/>
              <w:rPr>
                <w:sz w:val="20"/>
                <w:szCs w:val="22"/>
              </w:rPr>
            </w:pPr>
            <w:r w:rsidRPr="007E46AD">
              <w:rPr>
                <w:sz w:val="20"/>
                <w:szCs w:val="22"/>
              </w:rPr>
              <w:t>DD/MM/YYYY HH:MM:SS</w:t>
            </w:r>
          </w:p>
        </w:tc>
      </w:tr>
    </w:tbl>
    <w:p w:rsidR="00933710" w:rsidRPr="0024037D" w:rsidRDefault="005A16B9">
      <w:pPr>
        <w:pStyle w:val="Heading4"/>
        <w:rPr>
          <w:b/>
        </w:rPr>
      </w:pPr>
      <w:r w:rsidRPr="0024037D">
        <w:rPr>
          <w:b/>
        </w:rPr>
        <w:t xml:space="preserve">Search User </w:t>
      </w:r>
      <w:r w:rsidR="00D209E7" w:rsidRPr="0024037D">
        <w:rPr>
          <w:b/>
        </w:rPr>
        <w:t xml:space="preserve"> </w:t>
      </w:r>
    </w:p>
    <w:p w:rsidR="00933710" w:rsidRPr="001E128B" w:rsidRDefault="00832078">
      <w:pPr>
        <w:ind w:left="864"/>
        <w:rPr>
          <w:sz w:val="20"/>
          <w:szCs w:val="20"/>
        </w:rPr>
      </w:pPr>
      <w:r w:rsidRPr="001E128B">
        <w:rPr>
          <w:sz w:val="20"/>
          <w:szCs w:val="20"/>
        </w:rPr>
        <w:t>This feature shall allow</w:t>
      </w:r>
      <w:r w:rsidR="00D209E7" w:rsidRPr="001E128B">
        <w:rPr>
          <w:sz w:val="20"/>
          <w:szCs w:val="20"/>
        </w:rPr>
        <w:t xml:space="preserve"> </w:t>
      </w:r>
      <w:r w:rsidR="00243A95" w:rsidRPr="001E128B">
        <w:rPr>
          <w:sz w:val="20"/>
          <w:szCs w:val="20"/>
        </w:rPr>
        <w:t xml:space="preserve">Overall User Administrator </w:t>
      </w:r>
      <w:r w:rsidR="00D209E7" w:rsidRPr="001E128B">
        <w:rPr>
          <w:sz w:val="20"/>
          <w:szCs w:val="20"/>
        </w:rPr>
        <w:t>to search user</w:t>
      </w:r>
      <w:r w:rsidR="00CF0539" w:rsidRPr="001E128B">
        <w:rPr>
          <w:sz w:val="20"/>
          <w:szCs w:val="20"/>
        </w:rPr>
        <w:t>s via</w:t>
      </w:r>
      <w:r w:rsidR="00766EC2" w:rsidRPr="001E128B">
        <w:rPr>
          <w:sz w:val="20"/>
          <w:szCs w:val="20"/>
        </w:rPr>
        <w:t xml:space="preserve"> any</w:t>
      </w:r>
      <w:r w:rsidR="00CF0539" w:rsidRPr="001E128B">
        <w:rPr>
          <w:sz w:val="20"/>
          <w:szCs w:val="20"/>
        </w:rPr>
        <w:t xml:space="preserve"> keywords </w:t>
      </w:r>
      <w:r w:rsidR="00766EC2" w:rsidRPr="001E128B">
        <w:rPr>
          <w:sz w:val="20"/>
          <w:szCs w:val="20"/>
        </w:rPr>
        <w:t>in user details</w:t>
      </w:r>
      <w:r w:rsidR="00CF0539" w:rsidRPr="001E128B">
        <w:rPr>
          <w:sz w:val="20"/>
          <w:szCs w:val="20"/>
        </w:rPr>
        <w:t>. Search via keyword function shall be enhanced by “Search as you type” feature.</w:t>
      </w:r>
    </w:p>
    <w:tbl>
      <w:tblPr>
        <w:tblW w:w="0" w:type="auto"/>
        <w:tblInd w:w="959" w:type="dxa"/>
        <w:tblCellMar>
          <w:left w:w="0" w:type="dxa"/>
          <w:right w:w="0" w:type="dxa"/>
        </w:tblCellMar>
        <w:tblLook w:val="04A0"/>
      </w:tblPr>
      <w:tblGrid>
        <w:gridCol w:w="2126"/>
        <w:gridCol w:w="6804"/>
      </w:tblGrid>
      <w:tr w:rsidR="007F1E1C" w:rsidRPr="001E128B" w:rsidTr="00FA2946">
        <w:tc>
          <w:tcPr>
            <w:tcW w:w="2126" w:type="dxa"/>
            <w:tcBorders>
              <w:top w:val="single" w:sz="8" w:space="0" w:color="auto"/>
              <w:left w:val="single" w:sz="8" w:space="0" w:color="auto"/>
              <w:bottom w:val="single" w:sz="8" w:space="0" w:color="auto"/>
              <w:right w:val="single" w:sz="8" w:space="0" w:color="auto"/>
            </w:tcBorders>
            <w:shd w:val="clear" w:color="auto" w:fill="FBD4B4" w:themeFill="accent6" w:themeFillTint="66"/>
            <w:tcMar>
              <w:top w:w="0" w:type="dxa"/>
              <w:left w:w="108" w:type="dxa"/>
              <w:bottom w:w="0" w:type="dxa"/>
              <w:right w:w="108" w:type="dxa"/>
            </w:tcMar>
            <w:hideMark/>
          </w:tcPr>
          <w:p w:rsidR="007F1E1C" w:rsidRPr="001E128B" w:rsidRDefault="007F1E1C" w:rsidP="006A0C27">
            <w:pPr>
              <w:pStyle w:val="ListParagraph"/>
              <w:spacing w:line="240" w:lineRule="auto"/>
              <w:ind w:left="0"/>
              <w:rPr>
                <w:color w:val="auto"/>
                <w:sz w:val="20"/>
                <w:szCs w:val="20"/>
              </w:rPr>
            </w:pPr>
            <w:r w:rsidRPr="001E128B">
              <w:rPr>
                <w:color w:val="auto"/>
                <w:sz w:val="20"/>
                <w:szCs w:val="20"/>
              </w:rPr>
              <w:t>Search Key</w:t>
            </w:r>
          </w:p>
        </w:tc>
        <w:tc>
          <w:tcPr>
            <w:tcW w:w="6804" w:type="dxa"/>
            <w:tcBorders>
              <w:top w:val="single" w:sz="8" w:space="0" w:color="auto"/>
              <w:left w:val="nil"/>
              <w:bottom w:val="single" w:sz="8" w:space="0" w:color="auto"/>
              <w:right w:val="single" w:sz="8" w:space="0" w:color="auto"/>
            </w:tcBorders>
            <w:shd w:val="clear" w:color="auto" w:fill="FBD4B4" w:themeFill="accent6" w:themeFillTint="66"/>
            <w:tcMar>
              <w:top w:w="0" w:type="dxa"/>
              <w:left w:w="108" w:type="dxa"/>
              <w:bottom w:w="0" w:type="dxa"/>
              <w:right w:w="108" w:type="dxa"/>
            </w:tcMar>
            <w:hideMark/>
          </w:tcPr>
          <w:p w:rsidR="007F1E1C" w:rsidRPr="001E128B" w:rsidRDefault="007F1E1C" w:rsidP="006A0C27">
            <w:pPr>
              <w:pStyle w:val="ListParagraph"/>
              <w:spacing w:line="240" w:lineRule="auto"/>
              <w:ind w:left="0"/>
              <w:rPr>
                <w:color w:val="auto"/>
                <w:sz w:val="20"/>
                <w:szCs w:val="20"/>
              </w:rPr>
            </w:pPr>
            <w:r w:rsidRPr="001E128B">
              <w:rPr>
                <w:color w:val="auto"/>
                <w:sz w:val="20"/>
                <w:szCs w:val="20"/>
              </w:rPr>
              <w:t>Remarks</w:t>
            </w:r>
          </w:p>
        </w:tc>
      </w:tr>
      <w:tr w:rsidR="007F1E1C" w:rsidRPr="001E128B" w:rsidTr="00FA2946">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1E1C" w:rsidRPr="001E128B" w:rsidRDefault="007F1E1C" w:rsidP="006A0C27">
            <w:pPr>
              <w:pStyle w:val="ListParagraph"/>
              <w:spacing w:line="240" w:lineRule="auto"/>
              <w:ind w:left="0"/>
              <w:rPr>
                <w:color w:val="auto"/>
                <w:sz w:val="20"/>
                <w:szCs w:val="20"/>
              </w:rPr>
            </w:pPr>
            <w:r w:rsidRPr="001E128B">
              <w:rPr>
                <w:color w:val="auto"/>
                <w:sz w:val="20"/>
                <w:szCs w:val="20"/>
              </w:rPr>
              <w:t>User ID</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rsidR="007F1E1C" w:rsidRPr="001E128B" w:rsidRDefault="007F1E1C" w:rsidP="006A0C27">
            <w:pPr>
              <w:pStyle w:val="ListParagraph"/>
              <w:spacing w:line="240" w:lineRule="auto"/>
              <w:ind w:left="0"/>
              <w:rPr>
                <w:color w:val="auto"/>
                <w:sz w:val="20"/>
                <w:szCs w:val="20"/>
              </w:rPr>
            </w:pPr>
            <w:r w:rsidRPr="001E128B">
              <w:rPr>
                <w:color w:val="auto"/>
                <w:sz w:val="20"/>
                <w:szCs w:val="20"/>
              </w:rPr>
              <w:t>Search as you type against all User IDs in R365</w:t>
            </w:r>
          </w:p>
          <w:p w:rsidR="007F1E1C" w:rsidRPr="001E128B" w:rsidRDefault="007F1E1C" w:rsidP="006A0C27">
            <w:pPr>
              <w:pStyle w:val="ListParagraph"/>
              <w:spacing w:line="240" w:lineRule="auto"/>
              <w:ind w:left="0"/>
              <w:rPr>
                <w:color w:val="auto"/>
                <w:sz w:val="20"/>
                <w:szCs w:val="20"/>
              </w:rPr>
            </w:pPr>
            <w:r w:rsidRPr="001E128B">
              <w:rPr>
                <w:color w:val="auto"/>
                <w:sz w:val="20"/>
                <w:szCs w:val="20"/>
              </w:rPr>
              <w:t>Support wildcard search</w:t>
            </w:r>
          </w:p>
        </w:tc>
      </w:tr>
      <w:tr w:rsidR="007F1E1C" w:rsidRPr="001E128B" w:rsidTr="00FA2946">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1E1C" w:rsidRPr="001E128B" w:rsidRDefault="007F1E1C" w:rsidP="006A0C27">
            <w:pPr>
              <w:pStyle w:val="ListParagraph"/>
              <w:spacing w:line="240" w:lineRule="auto"/>
              <w:ind w:left="0"/>
              <w:rPr>
                <w:color w:val="auto"/>
                <w:sz w:val="20"/>
                <w:szCs w:val="20"/>
              </w:rPr>
            </w:pPr>
            <w:r w:rsidRPr="001E128B">
              <w:rPr>
                <w:color w:val="auto"/>
                <w:sz w:val="20"/>
                <w:szCs w:val="20"/>
              </w:rPr>
              <w:t>User Name</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rsidR="007F1E1C" w:rsidRPr="001E128B" w:rsidRDefault="007F1E1C" w:rsidP="006A0C27">
            <w:pPr>
              <w:pStyle w:val="ListParagraph"/>
              <w:spacing w:line="240" w:lineRule="auto"/>
              <w:ind w:left="0"/>
              <w:rPr>
                <w:color w:val="auto"/>
                <w:sz w:val="20"/>
                <w:szCs w:val="20"/>
              </w:rPr>
            </w:pPr>
            <w:r w:rsidRPr="001E128B">
              <w:rPr>
                <w:color w:val="auto"/>
                <w:sz w:val="20"/>
                <w:szCs w:val="20"/>
              </w:rPr>
              <w:t>Search as you type against all User Names in R365</w:t>
            </w:r>
          </w:p>
          <w:p w:rsidR="007F1E1C" w:rsidRPr="001E128B" w:rsidRDefault="007F1E1C" w:rsidP="006A0C27">
            <w:pPr>
              <w:pStyle w:val="ListParagraph"/>
              <w:spacing w:line="240" w:lineRule="auto"/>
              <w:ind w:left="0"/>
              <w:rPr>
                <w:color w:val="auto"/>
                <w:sz w:val="20"/>
                <w:szCs w:val="20"/>
              </w:rPr>
            </w:pPr>
            <w:r w:rsidRPr="001E128B">
              <w:rPr>
                <w:color w:val="auto"/>
                <w:sz w:val="20"/>
                <w:szCs w:val="20"/>
              </w:rPr>
              <w:t>Support wildcard search</w:t>
            </w:r>
          </w:p>
        </w:tc>
      </w:tr>
      <w:tr w:rsidR="00DB2A73" w:rsidRPr="001E128B" w:rsidTr="00FA2946">
        <w:trPr>
          <w:ins w:id="89" w:author="PSA" w:date="2018-01-03T09:22:00Z"/>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2A73" w:rsidRPr="001E128B" w:rsidRDefault="00DB2A73" w:rsidP="006A0C27">
            <w:pPr>
              <w:pStyle w:val="ListParagraph"/>
              <w:spacing w:line="240" w:lineRule="auto"/>
              <w:ind w:left="0"/>
              <w:rPr>
                <w:ins w:id="90" w:author="PSA" w:date="2018-01-03T09:22:00Z"/>
                <w:color w:val="auto"/>
                <w:sz w:val="20"/>
                <w:szCs w:val="20"/>
              </w:rPr>
            </w:pPr>
            <w:ins w:id="91" w:author="PSA" w:date="2018-01-03T09:22:00Z">
              <w:r>
                <w:rPr>
                  <w:color w:val="auto"/>
                  <w:sz w:val="20"/>
                  <w:szCs w:val="20"/>
                </w:rPr>
                <w:t>Department</w:t>
              </w:r>
            </w:ins>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rsidR="00DB2A73" w:rsidRPr="001E128B" w:rsidRDefault="00DB2A73" w:rsidP="006A0C27">
            <w:pPr>
              <w:pStyle w:val="ListParagraph"/>
              <w:spacing w:line="240" w:lineRule="auto"/>
              <w:ind w:left="0"/>
              <w:rPr>
                <w:ins w:id="92" w:author="PSA" w:date="2018-01-03T09:22:00Z"/>
                <w:color w:val="auto"/>
                <w:sz w:val="20"/>
                <w:szCs w:val="20"/>
              </w:rPr>
            </w:pPr>
            <w:ins w:id="93" w:author="PSA" w:date="2018-01-03T09:22:00Z">
              <w:r w:rsidRPr="007059D7">
                <w:rPr>
                  <w:sz w:val="20"/>
                </w:rPr>
                <w:t>Dropdown list</w:t>
              </w:r>
              <w:r>
                <w:rPr>
                  <w:sz w:val="20"/>
                </w:rPr>
                <w:t>, select from options as configured in “department” table</w:t>
              </w:r>
            </w:ins>
          </w:p>
        </w:tc>
      </w:tr>
      <w:tr w:rsidR="007F1E1C" w:rsidRPr="001E128B" w:rsidTr="00FA2946">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1E1C" w:rsidRPr="001E128B" w:rsidRDefault="007F1E1C" w:rsidP="00166906">
            <w:pPr>
              <w:pStyle w:val="ListParagraph"/>
              <w:spacing w:line="240" w:lineRule="auto"/>
              <w:ind w:left="0"/>
              <w:rPr>
                <w:color w:val="auto"/>
                <w:sz w:val="20"/>
                <w:szCs w:val="20"/>
              </w:rPr>
            </w:pPr>
            <w:r w:rsidRPr="001E128B">
              <w:rPr>
                <w:color w:val="auto"/>
                <w:sz w:val="20"/>
                <w:szCs w:val="20"/>
              </w:rPr>
              <w:t xml:space="preserve">Email </w:t>
            </w:r>
            <w:del w:id="94" w:author="PSA" w:date="2018-01-03T09:24:00Z">
              <w:r w:rsidRPr="001E128B" w:rsidDel="00166906">
                <w:rPr>
                  <w:color w:val="auto"/>
                  <w:sz w:val="20"/>
                  <w:szCs w:val="20"/>
                </w:rPr>
                <w:delText>Address</w:delText>
              </w:r>
            </w:del>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rsidR="007F1E1C" w:rsidRPr="001E128B" w:rsidRDefault="007F1E1C" w:rsidP="006A0C27">
            <w:pPr>
              <w:pStyle w:val="ListParagraph"/>
              <w:spacing w:line="240" w:lineRule="auto"/>
              <w:ind w:left="0"/>
              <w:rPr>
                <w:color w:val="auto"/>
                <w:sz w:val="20"/>
                <w:szCs w:val="20"/>
              </w:rPr>
            </w:pPr>
            <w:r w:rsidRPr="001E128B">
              <w:rPr>
                <w:color w:val="auto"/>
                <w:sz w:val="20"/>
                <w:szCs w:val="20"/>
              </w:rPr>
              <w:t>Search as you type against all Email</w:t>
            </w:r>
            <w:ins w:id="95" w:author="PSA" w:date="2018-01-03T09:24:00Z">
              <w:r w:rsidR="00166906">
                <w:rPr>
                  <w:color w:val="auto"/>
                  <w:sz w:val="20"/>
                  <w:szCs w:val="20"/>
                </w:rPr>
                <w:t xml:space="preserve">s </w:t>
              </w:r>
            </w:ins>
            <w:del w:id="96" w:author="PSA" w:date="2018-01-03T09:24:00Z">
              <w:r w:rsidRPr="001E128B" w:rsidDel="00166906">
                <w:rPr>
                  <w:color w:val="auto"/>
                  <w:sz w:val="20"/>
                  <w:szCs w:val="20"/>
                </w:rPr>
                <w:delText xml:space="preserve"> Addresses </w:delText>
              </w:r>
            </w:del>
            <w:r w:rsidRPr="001E128B">
              <w:rPr>
                <w:color w:val="auto"/>
                <w:sz w:val="20"/>
                <w:szCs w:val="20"/>
              </w:rPr>
              <w:t>in R365</w:t>
            </w:r>
          </w:p>
          <w:p w:rsidR="007F1E1C" w:rsidRPr="001E128B" w:rsidRDefault="007F1E1C" w:rsidP="006A0C27">
            <w:pPr>
              <w:pStyle w:val="ListParagraph"/>
              <w:spacing w:line="240" w:lineRule="auto"/>
              <w:ind w:left="0"/>
              <w:rPr>
                <w:color w:val="auto"/>
                <w:sz w:val="20"/>
                <w:szCs w:val="20"/>
              </w:rPr>
            </w:pPr>
            <w:r w:rsidRPr="001E128B">
              <w:rPr>
                <w:color w:val="auto"/>
                <w:sz w:val="20"/>
                <w:szCs w:val="20"/>
              </w:rPr>
              <w:t>Support wildcard search</w:t>
            </w:r>
          </w:p>
        </w:tc>
      </w:tr>
      <w:tr w:rsidR="007F1E1C" w:rsidRPr="001E128B" w:rsidTr="00FA2946">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1E1C" w:rsidRPr="001E128B" w:rsidRDefault="007F1E1C" w:rsidP="006A0C27">
            <w:pPr>
              <w:pStyle w:val="ListParagraph"/>
              <w:spacing w:line="240" w:lineRule="auto"/>
              <w:ind w:left="0"/>
              <w:rPr>
                <w:color w:val="auto"/>
                <w:sz w:val="20"/>
                <w:szCs w:val="20"/>
              </w:rPr>
            </w:pPr>
            <w:r w:rsidRPr="001E128B">
              <w:rPr>
                <w:color w:val="auto"/>
                <w:sz w:val="20"/>
                <w:szCs w:val="20"/>
              </w:rPr>
              <w:t>Mobile Number</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rsidR="007F1E1C" w:rsidRPr="001E128B" w:rsidRDefault="007F1E1C" w:rsidP="006A0C27">
            <w:pPr>
              <w:pStyle w:val="ListParagraph"/>
              <w:spacing w:line="240" w:lineRule="auto"/>
              <w:ind w:left="0"/>
              <w:rPr>
                <w:color w:val="auto"/>
                <w:sz w:val="20"/>
                <w:szCs w:val="20"/>
              </w:rPr>
            </w:pPr>
            <w:r w:rsidRPr="001E128B">
              <w:rPr>
                <w:color w:val="auto"/>
                <w:sz w:val="20"/>
                <w:szCs w:val="20"/>
              </w:rPr>
              <w:t>Search as you type against all Mobile Numbers in R365</w:t>
            </w:r>
          </w:p>
          <w:p w:rsidR="007F1E1C" w:rsidRPr="001E128B" w:rsidRDefault="007F1E1C" w:rsidP="006A0C27">
            <w:pPr>
              <w:pStyle w:val="ListParagraph"/>
              <w:spacing w:line="240" w:lineRule="auto"/>
              <w:ind w:left="0"/>
              <w:rPr>
                <w:color w:val="auto"/>
                <w:sz w:val="20"/>
                <w:szCs w:val="20"/>
              </w:rPr>
            </w:pPr>
            <w:r w:rsidRPr="001E128B">
              <w:rPr>
                <w:color w:val="auto"/>
                <w:sz w:val="20"/>
                <w:szCs w:val="20"/>
              </w:rPr>
              <w:t>Support wildcard search</w:t>
            </w:r>
          </w:p>
        </w:tc>
      </w:tr>
      <w:tr w:rsidR="00FA2946" w:rsidRPr="001E128B" w:rsidTr="00FA2946">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A2946" w:rsidRPr="001E128B" w:rsidRDefault="00FA2946" w:rsidP="006A0C27">
            <w:pPr>
              <w:pStyle w:val="ListParagraph"/>
              <w:spacing w:line="240" w:lineRule="auto"/>
              <w:ind w:left="0"/>
              <w:rPr>
                <w:color w:val="auto"/>
                <w:sz w:val="20"/>
                <w:szCs w:val="20"/>
              </w:rPr>
            </w:pPr>
            <w:r w:rsidRPr="001E128B">
              <w:rPr>
                <w:color w:val="auto"/>
                <w:sz w:val="20"/>
                <w:szCs w:val="20"/>
              </w:rPr>
              <w:t>Overall Group Admin</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rsidR="00FA2946" w:rsidRPr="001E128B" w:rsidRDefault="00FA2946" w:rsidP="006A0C27">
            <w:pPr>
              <w:pStyle w:val="ListParagraph"/>
              <w:spacing w:line="240" w:lineRule="auto"/>
              <w:ind w:left="0"/>
              <w:rPr>
                <w:rFonts w:ascii="Calibri" w:hAnsi="Calibri" w:cs="Calibri"/>
                <w:color w:val="auto"/>
                <w:sz w:val="20"/>
                <w:szCs w:val="20"/>
              </w:rPr>
            </w:pPr>
            <w:r w:rsidRPr="001E128B">
              <w:rPr>
                <w:color w:val="auto"/>
                <w:sz w:val="20"/>
                <w:szCs w:val="20"/>
              </w:rPr>
              <w:t xml:space="preserve">Dropdown. </w:t>
            </w:r>
          </w:p>
          <w:p w:rsidR="00FA2946" w:rsidRPr="001E128B" w:rsidRDefault="00FA2946" w:rsidP="006A0C27">
            <w:pPr>
              <w:pStyle w:val="ListParagraph"/>
              <w:spacing w:line="240" w:lineRule="auto"/>
              <w:ind w:left="0"/>
              <w:rPr>
                <w:color w:val="auto"/>
                <w:sz w:val="20"/>
                <w:szCs w:val="20"/>
              </w:rPr>
            </w:pPr>
            <w:r w:rsidRPr="001E128B">
              <w:rPr>
                <w:color w:val="auto"/>
                <w:sz w:val="20"/>
                <w:szCs w:val="20"/>
              </w:rPr>
              <w:t>[Yes|No|All(default)]</w:t>
            </w:r>
          </w:p>
        </w:tc>
      </w:tr>
      <w:tr w:rsidR="00FA2946" w:rsidRPr="001E128B" w:rsidTr="00FA2946">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A2946" w:rsidRPr="001E128B" w:rsidRDefault="00FA2946" w:rsidP="006A0C27">
            <w:pPr>
              <w:pStyle w:val="ListParagraph"/>
              <w:spacing w:line="240" w:lineRule="auto"/>
              <w:ind w:left="0"/>
              <w:rPr>
                <w:color w:val="auto"/>
                <w:sz w:val="20"/>
                <w:szCs w:val="20"/>
              </w:rPr>
            </w:pPr>
            <w:r w:rsidRPr="001E128B">
              <w:rPr>
                <w:color w:val="auto"/>
                <w:sz w:val="20"/>
                <w:szCs w:val="20"/>
              </w:rPr>
              <w:t>Overall User Admin</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rsidR="00FA2946" w:rsidRPr="001E128B" w:rsidRDefault="00FA2946" w:rsidP="006A0C27">
            <w:pPr>
              <w:pStyle w:val="ListParagraph"/>
              <w:spacing w:line="240" w:lineRule="auto"/>
              <w:ind w:left="0"/>
              <w:rPr>
                <w:rFonts w:ascii="Calibri" w:hAnsi="Calibri" w:cs="Calibri"/>
                <w:color w:val="auto"/>
                <w:sz w:val="20"/>
                <w:szCs w:val="20"/>
              </w:rPr>
            </w:pPr>
            <w:r w:rsidRPr="001E128B">
              <w:rPr>
                <w:color w:val="auto"/>
                <w:sz w:val="20"/>
                <w:szCs w:val="20"/>
              </w:rPr>
              <w:t xml:space="preserve">Dropdown. </w:t>
            </w:r>
          </w:p>
          <w:p w:rsidR="00FA2946" w:rsidRPr="001E128B" w:rsidRDefault="00FA2946" w:rsidP="006A0C27">
            <w:pPr>
              <w:pStyle w:val="ListParagraph"/>
              <w:spacing w:line="240" w:lineRule="auto"/>
              <w:ind w:left="0"/>
              <w:rPr>
                <w:color w:val="auto"/>
                <w:sz w:val="20"/>
                <w:szCs w:val="20"/>
              </w:rPr>
            </w:pPr>
            <w:r w:rsidRPr="001E128B">
              <w:rPr>
                <w:color w:val="auto"/>
                <w:sz w:val="20"/>
                <w:szCs w:val="20"/>
              </w:rPr>
              <w:t>[Yes|No|All(default)]</w:t>
            </w:r>
          </w:p>
        </w:tc>
      </w:tr>
      <w:tr w:rsidR="007F1E1C" w:rsidRPr="001E128B" w:rsidTr="00FA2946">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1E1C" w:rsidRPr="001E128B" w:rsidRDefault="007F1E1C" w:rsidP="006A0C27">
            <w:pPr>
              <w:pStyle w:val="ListParagraph"/>
              <w:spacing w:line="240" w:lineRule="auto"/>
              <w:ind w:left="0"/>
              <w:rPr>
                <w:color w:val="auto"/>
                <w:sz w:val="20"/>
                <w:szCs w:val="20"/>
              </w:rPr>
            </w:pPr>
            <w:r w:rsidRPr="001E128B">
              <w:rPr>
                <w:color w:val="auto"/>
                <w:sz w:val="20"/>
                <w:szCs w:val="20"/>
              </w:rPr>
              <w:t>Active</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rsidR="007F1E1C" w:rsidRPr="001E128B" w:rsidRDefault="007F1E1C" w:rsidP="006A0C27">
            <w:pPr>
              <w:pStyle w:val="ListParagraph"/>
              <w:spacing w:line="240" w:lineRule="auto"/>
              <w:ind w:left="0"/>
              <w:rPr>
                <w:rFonts w:ascii="Calibri" w:hAnsi="Calibri" w:cs="Calibri"/>
                <w:color w:val="auto"/>
                <w:sz w:val="20"/>
                <w:szCs w:val="20"/>
              </w:rPr>
            </w:pPr>
            <w:r w:rsidRPr="001E128B">
              <w:rPr>
                <w:color w:val="auto"/>
                <w:sz w:val="20"/>
                <w:szCs w:val="20"/>
              </w:rPr>
              <w:t xml:space="preserve">Dropdown. </w:t>
            </w:r>
          </w:p>
          <w:p w:rsidR="007F1E1C" w:rsidRPr="001E128B" w:rsidRDefault="007F1E1C" w:rsidP="006A0C27">
            <w:pPr>
              <w:pStyle w:val="ListParagraph"/>
              <w:spacing w:line="240" w:lineRule="auto"/>
              <w:ind w:left="0"/>
              <w:rPr>
                <w:color w:val="auto"/>
                <w:sz w:val="20"/>
                <w:szCs w:val="20"/>
              </w:rPr>
            </w:pPr>
            <w:r w:rsidRPr="001E128B">
              <w:rPr>
                <w:color w:val="auto"/>
                <w:sz w:val="20"/>
                <w:szCs w:val="20"/>
              </w:rPr>
              <w:t>[Yes(default)|No|All]</w:t>
            </w:r>
          </w:p>
        </w:tc>
      </w:tr>
    </w:tbl>
    <w:p w:rsidR="001E128B" w:rsidRDefault="001E128B" w:rsidP="001E128B">
      <w:pPr>
        <w:rPr>
          <w:sz w:val="20"/>
          <w:szCs w:val="20"/>
        </w:rPr>
      </w:pPr>
    </w:p>
    <w:p w:rsidR="00E91973" w:rsidRPr="001E128B" w:rsidRDefault="00E91973" w:rsidP="001E128B">
      <w:pPr>
        <w:ind w:firstLine="720"/>
        <w:rPr>
          <w:sz w:val="20"/>
          <w:szCs w:val="20"/>
        </w:rPr>
      </w:pPr>
      <w:r w:rsidRPr="001E128B">
        <w:rPr>
          <w:sz w:val="20"/>
          <w:szCs w:val="20"/>
        </w:rPr>
        <w:t xml:space="preserve">The following default fields will be shown </w:t>
      </w:r>
      <w:r w:rsidR="0036257E" w:rsidRPr="001E128B">
        <w:rPr>
          <w:sz w:val="20"/>
          <w:szCs w:val="20"/>
        </w:rPr>
        <w:t>search user result</w:t>
      </w:r>
      <w:r w:rsidRPr="001E128B">
        <w:rPr>
          <w:sz w:val="20"/>
          <w:szCs w:val="20"/>
        </w:rPr>
        <w:t xml:space="preserve"> list</w:t>
      </w:r>
    </w:p>
    <w:p w:rsidR="00E91973" w:rsidRPr="001E128B" w:rsidRDefault="00E91973" w:rsidP="00520548">
      <w:pPr>
        <w:pStyle w:val="ListParagraph"/>
        <w:rPr>
          <w:sz w:val="20"/>
          <w:szCs w:val="20"/>
        </w:rPr>
      </w:pPr>
      <w:r w:rsidRPr="001E128B">
        <w:rPr>
          <w:sz w:val="20"/>
          <w:szCs w:val="20"/>
        </w:rPr>
        <w:t>User ID</w:t>
      </w:r>
    </w:p>
    <w:p w:rsidR="00E91973" w:rsidRDefault="00E91973" w:rsidP="00520548">
      <w:pPr>
        <w:pStyle w:val="ListParagraph"/>
        <w:rPr>
          <w:ins w:id="97" w:author="PSA" w:date="2018-01-03T09:22:00Z"/>
          <w:sz w:val="20"/>
          <w:szCs w:val="20"/>
        </w:rPr>
      </w:pPr>
      <w:r w:rsidRPr="001E128B">
        <w:rPr>
          <w:sz w:val="20"/>
          <w:szCs w:val="20"/>
        </w:rPr>
        <w:t>User Name</w:t>
      </w:r>
    </w:p>
    <w:p w:rsidR="00DB2A73" w:rsidRPr="001E128B" w:rsidRDefault="00DB2A73" w:rsidP="00520548">
      <w:pPr>
        <w:pStyle w:val="ListParagraph"/>
        <w:rPr>
          <w:sz w:val="20"/>
          <w:szCs w:val="20"/>
        </w:rPr>
      </w:pPr>
      <w:ins w:id="98" w:author="PSA" w:date="2018-01-03T09:22:00Z">
        <w:r>
          <w:rPr>
            <w:sz w:val="20"/>
            <w:szCs w:val="20"/>
          </w:rPr>
          <w:t>Department</w:t>
        </w:r>
      </w:ins>
    </w:p>
    <w:p w:rsidR="00E91973" w:rsidRPr="001E128B" w:rsidRDefault="00E91973" w:rsidP="00520548">
      <w:pPr>
        <w:pStyle w:val="ListParagraph"/>
        <w:rPr>
          <w:sz w:val="20"/>
          <w:szCs w:val="20"/>
        </w:rPr>
      </w:pPr>
      <w:r w:rsidRPr="001E128B">
        <w:rPr>
          <w:sz w:val="20"/>
          <w:szCs w:val="20"/>
        </w:rPr>
        <w:t xml:space="preserve">Email </w:t>
      </w:r>
      <w:del w:id="99" w:author="PSA" w:date="2018-01-03T09:24:00Z">
        <w:r w:rsidRPr="001E128B" w:rsidDel="00166906">
          <w:rPr>
            <w:sz w:val="20"/>
            <w:szCs w:val="20"/>
          </w:rPr>
          <w:delText>Address</w:delText>
        </w:r>
      </w:del>
    </w:p>
    <w:p w:rsidR="00E91973" w:rsidRPr="001E128B" w:rsidRDefault="00E91973" w:rsidP="00520548">
      <w:pPr>
        <w:pStyle w:val="ListParagraph"/>
        <w:rPr>
          <w:sz w:val="20"/>
          <w:szCs w:val="20"/>
        </w:rPr>
      </w:pPr>
      <w:r w:rsidRPr="001E128B">
        <w:rPr>
          <w:sz w:val="20"/>
          <w:szCs w:val="20"/>
        </w:rPr>
        <w:t>Mobile Number</w:t>
      </w:r>
    </w:p>
    <w:p w:rsidR="00E91973" w:rsidRPr="001E128B" w:rsidRDefault="00E91973" w:rsidP="00520548">
      <w:pPr>
        <w:pStyle w:val="ListParagraph"/>
        <w:rPr>
          <w:sz w:val="20"/>
          <w:szCs w:val="20"/>
        </w:rPr>
      </w:pPr>
      <w:r w:rsidRPr="001E128B">
        <w:rPr>
          <w:sz w:val="20"/>
          <w:szCs w:val="20"/>
        </w:rPr>
        <w:t>Overall Group Admin</w:t>
      </w:r>
    </w:p>
    <w:p w:rsidR="00E91973" w:rsidRPr="001E128B" w:rsidRDefault="00E91973" w:rsidP="00520548">
      <w:pPr>
        <w:pStyle w:val="ListParagraph"/>
        <w:rPr>
          <w:sz w:val="20"/>
          <w:szCs w:val="20"/>
        </w:rPr>
      </w:pPr>
      <w:r w:rsidRPr="001E128B">
        <w:rPr>
          <w:sz w:val="20"/>
          <w:szCs w:val="20"/>
        </w:rPr>
        <w:t>Overall User Admin</w:t>
      </w:r>
    </w:p>
    <w:p w:rsidR="00E91973" w:rsidRPr="001E128B" w:rsidRDefault="00E91973" w:rsidP="00520548">
      <w:pPr>
        <w:pStyle w:val="ListParagraph"/>
        <w:rPr>
          <w:sz w:val="20"/>
          <w:szCs w:val="20"/>
        </w:rPr>
      </w:pPr>
      <w:r w:rsidRPr="001E128B">
        <w:rPr>
          <w:sz w:val="20"/>
          <w:szCs w:val="20"/>
        </w:rPr>
        <w:t>Active</w:t>
      </w:r>
    </w:p>
    <w:p w:rsidR="007F1E1C" w:rsidRPr="001E128B" w:rsidRDefault="00E91973" w:rsidP="00520548">
      <w:pPr>
        <w:pStyle w:val="ListParagraph"/>
        <w:rPr>
          <w:sz w:val="20"/>
          <w:szCs w:val="20"/>
        </w:rPr>
      </w:pPr>
      <w:r w:rsidRPr="001E128B">
        <w:rPr>
          <w:sz w:val="20"/>
          <w:szCs w:val="20"/>
        </w:rPr>
        <w:t>Action</w:t>
      </w:r>
    </w:p>
    <w:p w:rsidR="00933710" w:rsidRPr="0024037D" w:rsidRDefault="005A16B9">
      <w:pPr>
        <w:pStyle w:val="Heading4"/>
        <w:rPr>
          <w:b/>
        </w:rPr>
      </w:pPr>
      <w:r w:rsidRPr="0024037D">
        <w:rPr>
          <w:b/>
        </w:rPr>
        <w:t>Sort User</w:t>
      </w:r>
      <w:r w:rsidR="00CF0539" w:rsidRPr="0024037D">
        <w:rPr>
          <w:b/>
        </w:rPr>
        <w:t xml:space="preserve"> </w:t>
      </w:r>
    </w:p>
    <w:p w:rsidR="00933710" w:rsidRDefault="00832078">
      <w:pPr>
        <w:ind w:left="864"/>
        <w:rPr>
          <w:ins w:id="100" w:author="PSA" w:date="2017-12-28T10:04:00Z"/>
          <w:sz w:val="20"/>
        </w:rPr>
      </w:pPr>
      <w:r w:rsidRPr="001E128B">
        <w:rPr>
          <w:sz w:val="20"/>
        </w:rPr>
        <w:t>This feature shall allow</w:t>
      </w:r>
      <w:r w:rsidR="00CF0539" w:rsidRPr="001E128B">
        <w:rPr>
          <w:sz w:val="20"/>
        </w:rPr>
        <w:t xml:space="preserve"> </w:t>
      </w:r>
      <w:r w:rsidR="00243A95" w:rsidRPr="001E128B">
        <w:rPr>
          <w:sz w:val="20"/>
        </w:rPr>
        <w:t xml:space="preserve">Overall User Administrator </w:t>
      </w:r>
      <w:r w:rsidR="00AF239D" w:rsidRPr="001E128B">
        <w:rPr>
          <w:sz w:val="20"/>
        </w:rPr>
        <w:t xml:space="preserve">to sort </w:t>
      </w:r>
      <w:r w:rsidR="000D165B" w:rsidRPr="001E128B">
        <w:rPr>
          <w:sz w:val="20"/>
        </w:rPr>
        <w:t>user search result</w:t>
      </w:r>
      <w:r w:rsidR="00AF239D" w:rsidRPr="001E128B">
        <w:rPr>
          <w:sz w:val="20"/>
        </w:rPr>
        <w:t xml:space="preserve"> by any column in </w:t>
      </w:r>
      <w:r w:rsidR="000D165B" w:rsidRPr="001E128B">
        <w:rPr>
          <w:sz w:val="20"/>
        </w:rPr>
        <w:t>the result</w:t>
      </w:r>
      <w:r w:rsidR="00AF239D" w:rsidRPr="001E128B">
        <w:rPr>
          <w:sz w:val="20"/>
        </w:rPr>
        <w:t xml:space="preserve"> list.</w:t>
      </w:r>
    </w:p>
    <w:p w:rsidR="00AC0C47" w:rsidRDefault="00AC0C47">
      <w:pPr>
        <w:ind w:left="864"/>
        <w:rPr>
          <w:ins w:id="101" w:author="PSA" w:date="2017-12-28T10:04:00Z"/>
          <w:sz w:val="20"/>
        </w:rPr>
      </w:pPr>
    </w:p>
    <w:p w:rsidR="00AC0C47" w:rsidRDefault="00AC0C47">
      <w:pPr>
        <w:ind w:left="864"/>
        <w:rPr>
          <w:ins w:id="102" w:author="PSA" w:date="2017-12-28T10:04:00Z"/>
          <w:sz w:val="20"/>
        </w:rPr>
      </w:pPr>
    </w:p>
    <w:p w:rsidR="00AC0C47" w:rsidRDefault="00AC0C47">
      <w:pPr>
        <w:ind w:left="864"/>
        <w:rPr>
          <w:ins w:id="103" w:author="PSA" w:date="2017-12-28T10:04:00Z"/>
          <w:sz w:val="20"/>
        </w:rPr>
      </w:pPr>
    </w:p>
    <w:p w:rsidR="00AC0C47" w:rsidRPr="001E128B" w:rsidRDefault="00AC0C47">
      <w:pPr>
        <w:ind w:left="864"/>
        <w:rPr>
          <w:sz w:val="20"/>
        </w:rPr>
      </w:pPr>
    </w:p>
    <w:p w:rsidR="008169F8" w:rsidRDefault="008169F8" w:rsidP="005E40E0">
      <w:pPr>
        <w:pStyle w:val="Heading3"/>
      </w:pPr>
      <w:bookmarkStart w:id="104" w:name="_Toc501627761"/>
      <w:bookmarkStart w:id="105" w:name="_Toc501642263"/>
      <w:bookmarkStart w:id="106" w:name="_Toc501698471"/>
      <w:bookmarkStart w:id="107" w:name="_Toc501703163"/>
      <w:bookmarkStart w:id="108" w:name="_Toc501627762"/>
      <w:bookmarkStart w:id="109" w:name="_Toc501642264"/>
      <w:bookmarkStart w:id="110" w:name="_Toc501698472"/>
      <w:bookmarkStart w:id="111" w:name="_Toc501703164"/>
      <w:bookmarkStart w:id="112" w:name="_Toc502737584"/>
      <w:bookmarkEnd w:id="104"/>
      <w:bookmarkEnd w:id="105"/>
      <w:bookmarkEnd w:id="106"/>
      <w:bookmarkEnd w:id="107"/>
      <w:bookmarkEnd w:id="108"/>
      <w:bookmarkEnd w:id="109"/>
      <w:bookmarkEnd w:id="110"/>
      <w:bookmarkEnd w:id="111"/>
      <w:r w:rsidRPr="008169F8">
        <w:t>Manage User Group</w:t>
      </w:r>
      <w:bookmarkEnd w:id="112"/>
      <w:r w:rsidRPr="008169F8">
        <w:t xml:space="preserve"> </w:t>
      </w:r>
    </w:p>
    <w:p w:rsidR="00933710" w:rsidRPr="001E128B" w:rsidRDefault="008169F8" w:rsidP="00DE6CE3">
      <w:pPr>
        <w:ind w:left="720"/>
        <w:jc w:val="both"/>
        <w:rPr>
          <w:rFonts w:cs="Arial"/>
          <w:sz w:val="20"/>
          <w:szCs w:val="22"/>
        </w:rPr>
      </w:pPr>
      <w:r w:rsidRPr="001E128B">
        <w:rPr>
          <w:rFonts w:cs="Arial"/>
          <w:sz w:val="20"/>
          <w:szCs w:val="22"/>
        </w:rPr>
        <w:t xml:space="preserve">This feature shall allow </w:t>
      </w:r>
      <w:r w:rsidR="00243A95" w:rsidRPr="001E128B">
        <w:rPr>
          <w:rFonts w:cs="Arial"/>
          <w:sz w:val="20"/>
          <w:szCs w:val="22"/>
        </w:rPr>
        <w:t xml:space="preserve">Overall Group Administrator </w:t>
      </w:r>
      <w:r w:rsidRPr="001E128B">
        <w:rPr>
          <w:rFonts w:cs="Arial"/>
          <w:sz w:val="20"/>
          <w:szCs w:val="22"/>
        </w:rPr>
        <w:t xml:space="preserve">to manage (create, </w:t>
      </w:r>
      <w:r w:rsidR="000C2F2D" w:rsidRPr="001E128B">
        <w:rPr>
          <w:rFonts w:cs="Arial"/>
          <w:sz w:val="20"/>
          <w:szCs w:val="22"/>
        </w:rPr>
        <w:t xml:space="preserve">update, delete, view, </w:t>
      </w:r>
      <w:r w:rsidRPr="001E128B">
        <w:rPr>
          <w:rFonts w:cs="Arial"/>
          <w:sz w:val="20"/>
          <w:szCs w:val="22"/>
        </w:rPr>
        <w:t xml:space="preserve">search via keywords, filter, sort) user groups and corresponding user roles such as “Group Administrator”, “Officer-in-Charge”, “Read-only User”, “User” and etc. for that particular </w:t>
      </w:r>
      <w:r w:rsidR="00766EC2" w:rsidRPr="001E128B">
        <w:rPr>
          <w:rFonts w:cs="Arial"/>
          <w:sz w:val="20"/>
          <w:szCs w:val="22"/>
        </w:rPr>
        <w:t>group</w:t>
      </w:r>
      <w:r w:rsidRPr="001E128B">
        <w:rPr>
          <w:rFonts w:cs="Arial"/>
          <w:sz w:val="20"/>
          <w:szCs w:val="22"/>
        </w:rPr>
        <w:t>. The search via keyword function shall be enhanced by “search as you type” feature.</w:t>
      </w:r>
      <w:r w:rsidR="004D452A" w:rsidRPr="001E128B">
        <w:rPr>
          <w:rFonts w:cs="Arial"/>
          <w:sz w:val="20"/>
          <w:szCs w:val="22"/>
        </w:rPr>
        <w:t xml:space="preserve"> </w:t>
      </w:r>
    </w:p>
    <w:p w:rsidR="004D452A" w:rsidRPr="001E128B" w:rsidRDefault="004D452A" w:rsidP="00DE6CE3">
      <w:pPr>
        <w:ind w:left="720"/>
        <w:rPr>
          <w:sz w:val="20"/>
        </w:rPr>
      </w:pPr>
      <w:r w:rsidRPr="001E128B">
        <w:rPr>
          <w:sz w:val="20"/>
        </w:rPr>
        <w:t xml:space="preserve">Whenever User Group details are submitted for creation / update / deletion, R365 shall prompt up a confirmation dialogue asking user to confirm his </w:t>
      </w:r>
      <w:r w:rsidR="001D6EEF" w:rsidRPr="001E128B">
        <w:rPr>
          <w:sz w:val="20"/>
        </w:rPr>
        <w:t xml:space="preserve">or her </w:t>
      </w:r>
      <w:r w:rsidRPr="001E128B">
        <w:rPr>
          <w:sz w:val="20"/>
        </w:rPr>
        <w:t xml:space="preserve">action. </w:t>
      </w:r>
    </w:p>
    <w:p w:rsidR="00243A95" w:rsidRPr="001E128B" w:rsidRDefault="004D452A" w:rsidP="00C21B24">
      <w:pPr>
        <w:ind w:left="720"/>
        <w:rPr>
          <w:sz w:val="20"/>
        </w:rPr>
      </w:pPr>
      <w:r w:rsidRPr="001E128B">
        <w:rPr>
          <w:sz w:val="20"/>
        </w:rPr>
        <w:t xml:space="preserve">Whenever a group is created / updated </w:t>
      </w:r>
      <w:r w:rsidR="00AE77FC" w:rsidRPr="001E128B">
        <w:rPr>
          <w:sz w:val="20"/>
        </w:rPr>
        <w:t>/ deleted</w:t>
      </w:r>
      <w:r w:rsidRPr="001E128B">
        <w:rPr>
          <w:sz w:val="20"/>
        </w:rPr>
        <w:t>, R365 shall display a confirmation message saying that this group is created / update</w:t>
      </w:r>
      <w:r w:rsidR="00243A95" w:rsidRPr="001E128B">
        <w:rPr>
          <w:sz w:val="20"/>
        </w:rPr>
        <w:t>d</w:t>
      </w:r>
      <w:r w:rsidRPr="001E128B">
        <w:rPr>
          <w:sz w:val="20"/>
        </w:rPr>
        <w:t xml:space="preserve"> / deleted successfully or unsuccessfully. Group Name shall be included in the confirmation message whenever possible.</w:t>
      </w:r>
    </w:p>
    <w:p w:rsidR="008169F8" w:rsidRPr="001E128B" w:rsidRDefault="008169F8" w:rsidP="006D3809">
      <w:pPr>
        <w:ind w:firstLine="720"/>
        <w:jc w:val="both"/>
        <w:rPr>
          <w:sz w:val="20"/>
          <w:szCs w:val="22"/>
        </w:rPr>
      </w:pPr>
      <w:r w:rsidRPr="001E128B">
        <w:rPr>
          <w:rFonts w:cs="Arial"/>
          <w:sz w:val="20"/>
          <w:szCs w:val="22"/>
        </w:rPr>
        <w:t xml:space="preserve">User Group and role will follow the following </w:t>
      </w:r>
      <w:r w:rsidR="00A96180" w:rsidRPr="001E128B">
        <w:rPr>
          <w:rFonts w:cs="Arial"/>
          <w:sz w:val="20"/>
          <w:szCs w:val="22"/>
        </w:rPr>
        <w:t>hierarchy: -</w:t>
      </w:r>
    </w:p>
    <w:p w:rsidR="008169F8" w:rsidRDefault="00FC0131" w:rsidP="006D3809">
      <w:pPr>
        <w:ind w:left="720"/>
        <w:rPr>
          <w:rFonts w:cs="Arial"/>
          <w:szCs w:val="22"/>
        </w:rPr>
      </w:pPr>
      <w:r>
        <w:rPr>
          <w:noProof/>
          <w:lang w:val="en-GB" w:eastAsia="zh-CN"/>
        </w:rPr>
        <w:drawing>
          <wp:inline distT="0" distB="0" distL="0" distR="0">
            <wp:extent cx="5080958" cy="3068660"/>
            <wp:effectExtent l="19050" t="0" r="539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082467" cy="3069572"/>
                    </a:xfrm>
                    <a:prstGeom prst="rect">
                      <a:avLst/>
                    </a:prstGeom>
                  </pic:spPr>
                </pic:pic>
              </a:graphicData>
            </a:graphic>
          </wp:inline>
        </w:drawing>
      </w:r>
    </w:p>
    <w:p w:rsidR="008169F8" w:rsidRPr="001E128B" w:rsidRDefault="008169F8" w:rsidP="00790DF1">
      <w:pPr>
        <w:pStyle w:val="ListParagraph"/>
        <w:rPr>
          <w:sz w:val="20"/>
        </w:rPr>
      </w:pPr>
      <w:r w:rsidRPr="001E128B">
        <w:rPr>
          <w:sz w:val="20"/>
        </w:rPr>
        <w:t xml:space="preserve">One group may have more than one role. However, a user can have only one role in a same user group. E.g. </w:t>
      </w:r>
    </w:p>
    <w:p w:rsidR="000F6EF9" w:rsidRPr="001E128B" w:rsidRDefault="00EF6526" w:rsidP="001E128B">
      <w:pPr>
        <w:pStyle w:val="ListParagraph"/>
        <w:numPr>
          <w:ilvl w:val="2"/>
          <w:numId w:val="12"/>
        </w:numPr>
      </w:pPr>
      <w:r w:rsidRPr="001E128B">
        <w:t>A u</w:t>
      </w:r>
      <w:r w:rsidR="008169F8" w:rsidRPr="001E128B">
        <w:t>ser can be either “Administrator” or “Officer-In-Charge” in FMD-OPS-STAFF group.</w:t>
      </w:r>
    </w:p>
    <w:p w:rsidR="000F6EF9" w:rsidRPr="001E128B" w:rsidRDefault="00EF6526" w:rsidP="001E128B">
      <w:pPr>
        <w:pStyle w:val="ListParagraph"/>
        <w:numPr>
          <w:ilvl w:val="2"/>
          <w:numId w:val="12"/>
        </w:numPr>
        <w:rPr>
          <w:sz w:val="20"/>
        </w:rPr>
      </w:pPr>
      <w:r w:rsidRPr="001E128B">
        <w:rPr>
          <w:sz w:val="20"/>
        </w:rPr>
        <w:t>A user</w:t>
      </w:r>
      <w:r w:rsidR="008169F8" w:rsidRPr="001E128B">
        <w:rPr>
          <w:sz w:val="20"/>
        </w:rPr>
        <w:t xml:space="preserve"> can be “Officer-In-Charge” in FMD-OPS-STAFF, and “Viewer” in FMD-OPS-EQUIP group.</w:t>
      </w:r>
    </w:p>
    <w:p w:rsidR="008169F8" w:rsidRDefault="008169F8" w:rsidP="00790DF1">
      <w:pPr>
        <w:pStyle w:val="ListParagraph"/>
        <w:rPr>
          <w:ins w:id="113" w:author="PSA" w:date="2017-12-28T10:05:00Z"/>
          <w:sz w:val="20"/>
        </w:rPr>
      </w:pPr>
      <w:r w:rsidRPr="001E128B">
        <w:rPr>
          <w:sz w:val="20"/>
        </w:rPr>
        <w:t xml:space="preserve">One reminder module may have multiple groups. However, one group can </w:t>
      </w:r>
      <w:r w:rsidR="00EF6526" w:rsidRPr="001E128B">
        <w:rPr>
          <w:sz w:val="20"/>
        </w:rPr>
        <w:t>belong to only</w:t>
      </w:r>
      <w:r w:rsidRPr="001E128B">
        <w:rPr>
          <w:sz w:val="20"/>
        </w:rPr>
        <w:t xml:space="preserve"> one reminder module. </w:t>
      </w:r>
    </w:p>
    <w:p w:rsidR="00AC0C47" w:rsidRPr="001E128B" w:rsidRDefault="00AC0C47" w:rsidP="00AC0C47">
      <w:pPr>
        <w:pStyle w:val="ListParagraph"/>
        <w:numPr>
          <w:ilvl w:val="0"/>
          <w:numId w:val="0"/>
        </w:numPr>
        <w:ind w:left="1437"/>
        <w:rPr>
          <w:sz w:val="20"/>
        </w:rPr>
      </w:pPr>
    </w:p>
    <w:p w:rsidR="005E40E0" w:rsidRPr="0024037D" w:rsidRDefault="005E40E0" w:rsidP="005E40E0">
      <w:pPr>
        <w:pStyle w:val="Heading4"/>
        <w:rPr>
          <w:b/>
        </w:rPr>
      </w:pPr>
      <w:r w:rsidRPr="0024037D">
        <w:rPr>
          <w:b/>
        </w:rPr>
        <w:t>Create User Group</w:t>
      </w:r>
    </w:p>
    <w:p w:rsidR="00933710" w:rsidRPr="0076044F" w:rsidRDefault="00832078">
      <w:pPr>
        <w:ind w:left="864"/>
        <w:rPr>
          <w:rFonts w:cs="Arial"/>
          <w:sz w:val="20"/>
          <w:szCs w:val="22"/>
        </w:rPr>
      </w:pPr>
      <w:r w:rsidRPr="0076044F">
        <w:rPr>
          <w:rFonts w:cs="Arial"/>
          <w:sz w:val="20"/>
          <w:szCs w:val="22"/>
        </w:rPr>
        <w:t>This feature shall allow</w:t>
      </w:r>
      <w:r w:rsidR="008169F8" w:rsidRPr="0076044F">
        <w:rPr>
          <w:rFonts w:cs="Arial"/>
          <w:sz w:val="20"/>
          <w:szCs w:val="22"/>
        </w:rPr>
        <w:t xml:space="preserve"> the </w:t>
      </w:r>
      <w:r w:rsidR="00243A95" w:rsidRPr="0076044F">
        <w:rPr>
          <w:rFonts w:cs="Arial"/>
          <w:sz w:val="20"/>
          <w:szCs w:val="22"/>
        </w:rPr>
        <w:t xml:space="preserve">Overall Group Administrator </w:t>
      </w:r>
      <w:r w:rsidR="008169F8" w:rsidRPr="0076044F">
        <w:rPr>
          <w:rFonts w:cs="Arial"/>
          <w:sz w:val="20"/>
          <w:szCs w:val="22"/>
        </w:rPr>
        <w:t>to create user groups</w:t>
      </w:r>
      <w:r w:rsidR="00AF239D" w:rsidRPr="0076044F">
        <w:rPr>
          <w:rFonts w:cs="Arial"/>
          <w:sz w:val="20"/>
          <w:szCs w:val="22"/>
        </w:rPr>
        <w:t xml:space="preserve"> in R365</w:t>
      </w:r>
      <w:r w:rsidR="008169F8" w:rsidRPr="0076044F">
        <w:rPr>
          <w:rFonts w:cs="Arial"/>
          <w:sz w:val="20"/>
          <w:szCs w:val="22"/>
        </w:rPr>
        <w:t xml:space="preserve"> for users to access </w:t>
      </w:r>
      <w:r w:rsidR="00AF239D" w:rsidRPr="0076044F">
        <w:rPr>
          <w:rFonts w:cs="Arial"/>
          <w:sz w:val="20"/>
          <w:szCs w:val="22"/>
        </w:rPr>
        <w:t xml:space="preserve">reminders in their groups. When </w:t>
      </w:r>
      <w:r w:rsidR="00243A95" w:rsidRPr="0076044F">
        <w:rPr>
          <w:rFonts w:cs="Arial"/>
          <w:sz w:val="20"/>
          <w:szCs w:val="22"/>
        </w:rPr>
        <w:t xml:space="preserve">Overall Group Administrator </w:t>
      </w:r>
      <w:r w:rsidR="00AF239D" w:rsidRPr="0076044F">
        <w:rPr>
          <w:rFonts w:cs="Arial"/>
          <w:sz w:val="20"/>
          <w:szCs w:val="22"/>
        </w:rPr>
        <w:t>create</w:t>
      </w:r>
      <w:r w:rsidR="009D106A" w:rsidRPr="0076044F">
        <w:rPr>
          <w:rFonts w:cs="Arial"/>
          <w:sz w:val="20"/>
          <w:szCs w:val="22"/>
        </w:rPr>
        <w:t xml:space="preserve">s a user group, he </w:t>
      </w:r>
      <w:r w:rsidR="00BB169A" w:rsidRPr="0076044F">
        <w:rPr>
          <w:rFonts w:cs="Arial"/>
          <w:sz w:val="20"/>
          <w:szCs w:val="22"/>
        </w:rPr>
        <w:t xml:space="preserve">can </w:t>
      </w:r>
      <w:r w:rsidR="009D106A" w:rsidRPr="0076044F">
        <w:rPr>
          <w:rFonts w:cs="Arial"/>
          <w:sz w:val="20"/>
          <w:szCs w:val="22"/>
        </w:rPr>
        <w:t>create roles</w:t>
      </w:r>
      <w:r w:rsidR="00206C8F" w:rsidRPr="0076044F">
        <w:rPr>
          <w:rFonts w:cs="Arial"/>
          <w:sz w:val="20"/>
          <w:szCs w:val="22"/>
        </w:rPr>
        <w:t xml:space="preserve"> for the group</w:t>
      </w:r>
      <w:r w:rsidR="009D106A" w:rsidRPr="0076044F">
        <w:rPr>
          <w:rFonts w:cs="Arial"/>
          <w:sz w:val="20"/>
          <w:szCs w:val="22"/>
        </w:rPr>
        <w:t xml:space="preserve">, and assign user(s) as Group Administrator </w:t>
      </w:r>
      <w:r w:rsidR="00206C8F" w:rsidRPr="0076044F">
        <w:rPr>
          <w:rFonts w:cs="Arial"/>
          <w:sz w:val="20"/>
          <w:szCs w:val="22"/>
        </w:rPr>
        <w:t xml:space="preserve">for </w:t>
      </w:r>
      <w:r w:rsidR="009D106A" w:rsidRPr="0076044F">
        <w:rPr>
          <w:rFonts w:cs="Arial"/>
          <w:sz w:val="20"/>
          <w:szCs w:val="22"/>
        </w:rPr>
        <w:t>the group</w:t>
      </w:r>
      <w:r w:rsidR="008169F8" w:rsidRPr="0076044F">
        <w:rPr>
          <w:rFonts w:cs="Arial"/>
          <w:sz w:val="20"/>
          <w:szCs w:val="22"/>
        </w:rPr>
        <w:t xml:space="preserve">. </w:t>
      </w:r>
    </w:p>
    <w:p w:rsidR="00933710" w:rsidRPr="0076044F" w:rsidRDefault="009D106A" w:rsidP="00AC0C47">
      <w:pPr>
        <w:spacing w:after="0"/>
        <w:ind w:left="864"/>
        <w:rPr>
          <w:rFonts w:cs="Arial"/>
          <w:sz w:val="20"/>
          <w:szCs w:val="22"/>
        </w:rPr>
      </w:pPr>
      <w:r w:rsidRPr="0076044F">
        <w:rPr>
          <w:rFonts w:cs="Arial"/>
          <w:sz w:val="20"/>
          <w:szCs w:val="22"/>
        </w:rPr>
        <w:t>Following details will be entered to create a User Group:</w:t>
      </w:r>
    </w:p>
    <w:tbl>
      <w:tblPr>
        <w:tblStyle w:val="TableGrid"/>
        <w:tblW w:w="9214" w:type="dxa"/>
        <w:tblInd w:w="959" w:type="dxa"/>
        <w:tblLook w:val="04A0"/>
      </w:tblPr>
      <w:tblGrid>
        <w:gridCol w:w="2003"/>
        <w:gridCol w:w="7211"/>
      </w:tblGrid>
      <w:tr w:rsidR="008169F8" w:rsidRPr="0076044F" w:rsidTr="00BA595C">
        <w:trPr>
          <w:trHeight w:val="20"/>
        </w:trPr>
        <w:tc>
          <w:tcPr>
            <w:tcW w:w="0" w:type="auto"/>
            <w:shd w:val="clear" w:color="auto" w:fill="FBD4B4" w:themeFill="accent6" w:themeFillTint="66"/>
            <w:vAlign w:val="center"/>
          </w:tcPr>
          <w:p w:rsidR="008169F8" w:rsidRPr="0076044F" w:rsidRDefault="008169F8" w:rsidP="0076044F">
            <w:pPr>
              <w:spacing w:after="0" w:line="240" w:lineRule="auto"/>
              <w:jc w:val="center"/>
              <w:rPr>
                <w:b/>
                <w:sz w:val="20"/>
                <w:szCs w:val="22"/>
              </w:rPr>
            </w:pPr>
            <w:r w:rsidRPr="0076044F">
              <w:rPr>
                <w:b/>
                <w:sz w:val="20"/>
                <w:szCs w:val="22"/>
              </w:rPr>
              <w:t>Fields to be entered</w:t>
            </w:r>
          </w:p>
        </w:tc>
        <w:tc>
          <w:tcPr>
            <w:tcW w:w="7211" w:type="dxa"/>
            <w:shd w:val="clear" w:color="auto" w:fill="FBD4B4" w:themeFill="accent6" w:themeFillTint="66"/>
            <w:vAlign w:val="center"/>
          </w:tcPr>
          <w:p w:rsidR="008169F8" w:rsidRPr="0076044F" w:rsidRDefault="008169F8" w:rsidP="0076044F">
            <w:pPr>
              <w:spacing w:after="0" w:line="240" w:lineRule="auto"/>
              <w:jc w:val="center"/>
              <w:rPr>
                <w:b/>
                <w:sz w:val="20"/>
                <w:szCs w:val="22"/>
              </w:rPr>
            </w:pPr>
            <w:r w:rsidRPr="0076044F">
              <w:rPr>
                <w:b/>
                <w:sz w:val="20"/>
                <w:szCs w:val="22"/>
              </w:rPr>
              <w:t>Remarks</w:t>
            </w:r>
          </w:p>
        </w:tc>
      </w:tr>
      <w:tr w:rsidR="008169F8" w:rsidRPr="0076044F" w:rsidTr="00BA595C">
        <w:trPr>
          <w:trHeight w:val="20"/>
        </w:trPr>
        <w:tc>
          <w:tcPr>
            <w:tcW w:w="0" w:type="auto"/>
            <w:vAlign w:val="center"/>
          </w:tcPr>
          <w:p w:rsidR="008169F8" w:rsidRPr="0076044F" w:rsidRDefault="008169F8" w:rsidP="0076044F">
            <w:pPr>
              <w:spacing w:line="240" w:lineRule="auto"/>
              <w:rPr>
                <w:sz w:val="20"/>
                <w:szCs w:val="22"/>
              </w:rPr>
            </w:pPr>
            <w:r w:rsidRPr="0076044F">
              <w:rPr>
                <w:sz w:val="20"/>
                <w:szCs w:val="22"/>
              </w:rPr>
              <w:t>Reminder Module*</w:t>
            </w:r>
          </w:p>
        </w:tc>
        <w:tc>
          <w:tcPr>
            <w:tcW w:w="7211" w:type="dxa"/>
            <w:vAlign w:val="center"/>
          </w:tcPr>
          <w:p w:rsidR="008169F8" w:rsidRPr="0076044F" w:rsidRDefault="008169F8" w:rsidP="0076044F">
            <w:pPr>
              <w:spacing w:line="240" w:lineRule="auto"/>
              <w:rPr>
                <w:sz w:val="20"/>
                <w:szCs w:val="22"/>
              </w:rPr>
            </w:pPr>
            <w:r w:rsidRPr="0076044F">
              <w:rPr>
                <w:sz w:val="20"/>
                <w:szCs w:val="22"/>
              </w:rPr>
              <w:t xml:space="preserve">Dropdown </w:t>
            </w:r>
            <w:r w:rsidR="00C97E6D" w:rsidRPr="0076044F">
              <w:rPr>
                <w:sz w:val="20"/>
                <w:szCs w:val="22"/>
              </w:rPr>
              <w:t>List</w:t>
            </w:r>
            <w:r w:rsidRPr="0076044F">
              <w:rPr>
                <w:sz w:val="20"/>
                <w:szCs w:val="22"/>
              </w:rPr>
              <w:t xml:space="preserve">(Contract, </w:t>
            </w:r>
            <w:r w:rsidR="00EE25CE" w:rsidRPr="0076044F">
              <w:rPr>
                <w:sz w:val="20"/>
                <w:szCs w:val="22"/>
              </w:rPr>
              <w:t xml:space="preserve">Asset </w:t>
            </w:r>
            <w:r w:rsidRPr="0076044F">
              <w:rPr>
                <w:sz w:val="20"/>
                <w:szCs w:val="22"/>
              </w:rPr>
              <w:t>and Staff)</w:t>
            </w:r>
          </w:p>
        </w:tc>
      </w:tr>
      <w:tr w:rsidR="008169F8" w:rsidRPr="0076044F" w:rsidTr="00BA595C">
        <w:trPr>
          <w:trHeight w:val="20"/>
        </w:trPr>
        <w:tc>
          <w:tcPr>
            <w:tcW w:w="0" w:type="auto"/>
            <w:vAlign w:val="center"/>
          </w:tcPr>
          <w:p w:rsidR="008169F8" w:rsidRPr="0076044F" w:rsidRDefault="008169F8" w:rsidP="0076044F">
            <w:pPr>
              <w:spacing w:line="240" w:lineRule="auto"/>
              <w:rPr>
                <w:sz w:val="20"/>
                <w:szCs w:val="22"/>
              </w:rPr>
            </w:pPr>
            <w:r w:rsidRPr="0076044F">
              <w:rPr>
                <w:sz w:val="20"/>
                <w:szCs w:val="22"/>
              </w:rPr>
              <w:t>Group Name*</w:t>
            </w:r>
          </w:p>
        </w:tc>
        <w:tc>
          <w:tcPr>
            <w:tcW w:w="7211" w:type="dxa"/>
            <w:vAlign w:val="center"/>
          </w:tcPr>
          <w:p w:rsidR="008169F8" w:rsidRPr="0076044F" w:rsidRDefault="008169F8" w:rsidP="0076044F">
            <w:pPr>
              <w:spacing w:line="240" w:lineRule="auto"/>
              <w:rPr>
                <w:sz w:val="20"/>
                <w:szCs w:val="22"/>
              </w:rPr>
            </w:pPr>
            <w:r w:rsidRPr="0076044F">
              <w:rPr>
                <w:sz w:val="20"/>
                <w:szCs w:val="22"/>
              </w:rPr>
              <w:t>Text</w:t>
            </w:r>
            <w:r w:rsidR="00460811" w:rsidRPr="0076044F">
              <w:rPr>
                <w:sz w:val="20"/>
                <w:szCs w:val="22"/>
              </w:rPr>
              <w:t xml:space="preserve"> </w:t>
            </w:r>
            <w:r w:rsidR="005B4DBF" w:rsidRPr="0076044F">
              <w:rPr>
                <w:sz w:val="20"/>
                <w:szCs w:val="22"/>
              </w:rPr>
              <w:t xml:space="preserve"> (Need to be unique within Individual Reminder Group</w:t>
            </w:r>
            <w:r w:rsidR="00460811" w:rsidRPr="0076044F">
              <w:rPr>
                <w:sz w:val="20"/>
                <w:szCs w:val="22"/>
              </w:rPr>
              <w:t>)</w:t>
            </w:r>
          </w:p>
          <w:p w:rsidR="00DC0F69" w:rsidRPr="0076044F" w:rsidRDefault="00DC0F69" w:rsidP="0076044F">
            <w:pPr>
              <w:spacing w:line="240" w:lineRule="auto"/>
              <w:rPr>
                <w:sz w:val="20"/>
                <w:szCs w:val="22"/>
              </w:rPr>
            </w:pPr>
            <w:r w:rsidRPr="0076044F">
              <w:rPr>
                <w:sz w:val="20"/>
                <w:szCs w:val="22"/>
              </w:rPr>
              <w:t>Refer to Appendix “Sample User Group” for sample group names.</w:t>
            </w:r>
          </w:p>
        </w:tc>
      </w:tr>
      <w:tr w:rsidR="00552230" w:rsidRPr="0076044F" w:rsidTr="00BA595C">
        <w:trPr>
          <w:trHeight w:val="20"/>
        </w:trPr>
        <w:tc>
          <w:tcPr>
            <w:tcW w:w="0" w:type="auto"/>
            <w:vAlign w:val="center"/>
          </w:tcPr>
          <w:p w:rsidR="00552230" w:rsidRPr="0076044F" w:rsidRDefault="00552230" w:rsidP="0076044F">
            <w:pPr>
              <w:spacing w:line="240" w:lineRule="auto"/>
              <w:rPr>
                <w:sz w:val="20"/>
                <w:szCs w:val="22"/>
              </w:rPr>
            </w:pPr>
            <w:r w:rsidRPr="0076044F">
              <w:rPr>
                <w:sz w:val="20"/>
                <w:szCs w:val="22"/>
              </w:rPr>
              <w:t>Group Description</w:t>
            </w:r>
          </w:p>
        </w:tc>
        <w:tc>
          <w:tcPr>
            <w:tcW w:w="7211" w:type="dxa"/>
            <w:vAlign w:val="center"/>
          </w:tcPr>
          <w:p w:rsidR="00552230" w:rsidRPr="0076044F" w:rsidRDefault="008E2121" w:rsidP="0076044F">
            <w:pPr>
              <w:spacing w:line="240" w:lineRule="auto"/>
              <w:rPr>
                <w:sz w:val="20"/>
                <w:szCs w:val="22"/>
              </w:rPr>
            </w:pPr>
            <w:r w:rsidRPr="0076044F">
              <w:rPr>
                <w:sz w:val="20"/>
                <w:szCs w:val="22"/>
              </w:rPr>
              <w:t>Text</w:t>
            </w:r>
            <w:r w:rsidR="0078773E" w:rsidRPr="0076044F">
              <w:rPr>
                <w:sz w:val="20"/>
                <w:szCs w:val="22"/>
              </w:rPr>
              <w:t>box</w:t>
            </w:r>
          </w:p>
        </w:tc>
      </w:tr>
      <w:tr w:rsidR="008169F8" w:rsidRPr="0076044F" w:rsidTr="00BA595C">
        <w:trPr>
          <w:trHeight w:val="20"/>
        </w:trPr>
        <w:tc>
          <w:tcPr>
            <w:tcW w:w="0" w:type="auto"/>
            <w:vAlign w:val="center"/>
          </w:tcPr>
          <w:p w:rsidR="008169F8" w:rsidRPr="0076044F" w:rsidRDefault="008169F8" w:rsidP="0076044F">
            <w:pPr>
              <w:spacing w:line="240" w:lineRule="auto"/>
              <w:rPr>
                <w:sz w:val="20"/>
                <w:szCs w:val="22"/>
              </w:rPr>
            </w:pPr>
            <w:r w:rsidRPr="0076044F">
              <w:rPr>
                <w:sz w:val="20"/>
                <w:szCs w:val="22"/>
              </w:rPr>
              <w:t>Role</w:t>
            </w:r>
            <w:r w:rsidR="00CD069A" w:rsidRPr="0076044F">
              <w:rPr>
                <w:sz w:val="20"/>
                <w:szCs w:val="22"/>
              </w:rPr>
              <w:t>(s)</w:t>
            </w:r>
            <w:r w:rsidRPr="0076044F">
              <w:rPr>
                <w:sz w:val="20"/>
                <w:szCs w:val="22"/>
              </w:rPr>
              <w:t>*</w:t>
            </w:r>
          </w:p>
        </w:tc>
        <w:tc>
          <w:tcPr>
            <w:tcW w:w="7211" w:type="dxa"/>
            <w:vAlign w:val="center"/>
          </w:tcPr>
          <w:p w:rsidR="004048F3" w:rsidRPr="0076044F" w:rsidRDefault="004048F3" w:rsidP="0076044F">
            <w:pPr>
              <w:spacing w:after="0" w:line="240" w:lineRule="auto"/>
              <w:rPr>
                <w:sz w:val="20"/>
                <w:szCs w:val="22"/>
              </w:rPr>
            </w:pPr>
            <w:r w:rsidRPr="0076044F">
              <w:rPr>
                <w:sz w:val="20"/>
                <w:szCs w:val="22"/>
              </w:rPr>
              <w:t>Group Administrator is a default role.</w:t>
            </w:r>
          </w:p>
          <w:p w:rsidR="004048F3" w:rsidRPr="0076044F" w:rsidRDefault="004048F3" w:rsidP="0076044F">
            <w:pPr>
              <w:spacing w:after="0" w:line="240" w:lineRule="auto"/>
              <w:rPr>
                <w:sz w:val="20"/>
                <w:szCs w:val="22"/>
              </w:rPr>
            </w:pPr>
            <w:r w:rsidRPr="0076044F">
              <w:rPr>
                <w:sz w:val="20"/>
                <w:szCs w:val="22"/>
              </w:rPr>
              <w:t>Other role(s) can be created in the group.</w:t>
            </w:r>
          </w:p>
          <w:p w:rsidR="004048F3" w:rsidRPr="0076044F" w:rsidRDefault="004048F3" w:rsidP="0076044F">
            <w:pPr>
              <w:spacing w:after="0" w:line="240" w:lineRule="auto"/>
              <w:rPr>
                <w:sz w:val="20"/>
                <w:szCs w:val="22"/>
              </w:rPr>
            </w:pPr>
          </w:p>
          <w:p w:rsidR="004048F3" w:rsidRPr="0076044F" w:rsidDel="00AC0C47" w:rsidRDefault="004048F3" w:rsidP="0076044F">
            <w:pPr>
              <w:spacing w:line="240" w:lineRule="auto"/>
              <w:rPr>
                <w:del w:id="114" w:author="PSA" w:date="2017-12-28T10:05:00Z"/>
                <w:sz w:val="20"/>
                <w:szCs w:val="22"/>
              </w:rPr>
            </w:pPr>
            <w:r w:rsidRPr="0076044F">
              <w:rPr>
                <w:sz w:val="20"/>
                <w:szCs w:val="22"/>
              </w:rPr>
              <w:t>Access rights of group roles are configurable.</w:t>
            </w:r>
          </w:p>
          <w:p w:rsidR="008169F8" w:rsidRPr="0076044F" w:rsidRDefault="008169F8" w:rsidP="0076044F">
            <w:pPr>
              <w:spacing w:line="240" w:lineRule="auto"/>
              <w:rPr>
                <w:sz w:val="20"/>
                <w:szCs w:val="22"/>
              </w:rPr>
            </w:pPr>
          </w:p>
          <w:tbl>
            <w:tblPr>
              <w:tblStyle w:val="TableGrid"/>
              <w:tblW w:w="0" w:type="auto"/>
              <w:tblInd w:w="2" w:type="dxa"/>
              <w:tblLook w:val="04A0"/>
            </w:tblPr>
            <w:tblGrid>
              <w:gridCol w:w="1736"/>
              <w:gridCol w:w="1200"/>
              <w:gridCol w:w="4047"/>
            </w:tblGrid>
            <w:tr w:rsidR="00846A5D" w:rsidRPr="0076044F" w:rsidTr="00AA2B0A">
              <w:trPr>
                <w:trHeight w:val="321"/>
              </w:trPr>
              <w:tc>
                <w:tcPr>
                  <w:tcW w:w="1741" w:type="dxa"/>
                  <w:shd w:val="clear" w:color="auto" w:fill="FBD4B4" w:themeFill="accent6" w:themeFillTint="66"/>
                </w:tcPr>
                <w:p w:rsidR="00846A5D" w:rsidRPr="0076044F" w:rsidRDefault="00846A5D" w:rsidP="0076044F">
                  <w:pPr>
                    <w:spacing w:after="0" w:line="240" w:lineRule="auto"/>
                    <w:rPr>
                      <w:b/>
                      <w:sz w:val="20"/>
                      <w:szCs w:val="22"/>
                    </w:rPr>
                  </w:pPr>
                  <w:commentRangeStart w:id="115"/>
                  <w:r w:rsidRPr="0076044F">
                    <w:rPr>
                      <w:b/>
                      <w:sz w:val="20"/>
                      <w:szCs w:val="22"/>
                    </w:rPr>
                    <w:t>Access Right*</w:t>
                  </w:r>
                  <w:commentRangeEnd w:id="115"/>
                  <w:r w:rsidR="005A5423">
                    <w:rPr>
                      <w:rStyle w:val="CommentReference"/>
                    </w:rPr>
                    <w:commentReference w:id="115"/>
                  </w:r>
                </w:p>
              </w:tc>
              <w:tc>
                <w:tcPr>
                  <w:tcW w:w="1102" w:type="dxa"/>
                  <w:shd w:val="clear" w:color="auto" w:fill="FBD4B4" w:themeFill="accent6" w:themeFillTint="66"/>
                </w:tcPr>
                <w:p w:rsidR="00846A5D" w:rsidRPr="0076044F" w:rsidRDefault="00846A5D" w:rsidP="0076044F">
                  <w:pPr>
                    <w:spacing w:after="0" w:line="240" w:lineRule="auto"/>
                    <w:rPr>
                      <w:b/>
                      <w:sz w:val="20"/>
                      <w:szCs w:val="22"/>
                    </w:rPr>
                  </w:pPr>
                  <w:r w:rsidRPr="0076044F">
                    <w:rPr>
                      <w:b/>
                      <w:sz w:val="20"/>
                      <w:szCs w:val="22"/>
                    </w:rPr>
                    <w:t>Format</w:t>
                  </w:r>
                </w:p>
              </w:tc>
              <w:tc>
                <w:tcPr>
                  <w:tcW w:w="4140" w:type="dxa"/>
                  <w:shd w:val="clear" w:color="auto" w:fill="FBD4B4" w:themeFill="accent6" w:themeFillTint="66"/>
                </w:tcPr>
                <w:p w:rsidR="00846A5D" w:rsidRPr="0076044F" w:rsidRDefault="00846A5D" w:rsidP="0076044F">
                  <w:pPr>
                    <w:spacing w:after="0" w:line="240" w:lineRule="auto"/>
                    <w:rPr>
                      <w:ins w:id="116" w:author="PSA" w:date="2018-01-02T15:00:00Z"/>
                      <w:b/>
                      <w:sz w:val="20"/>
                      <w:szCs w:val="22"/>
                    </w:rPr>
                  </w:pPr>
                  <w:ins w:id="117" w:author="PSA" w:date="2018-01-02T15:00:00Z">
                    <w:r>
                      <w:rPr>
                        <w:b/>
                        <w:sz w:val="20"/>
                        <w:szCs w:val="22"/>
                      </w:rPr>
                      <w:t>Remarks</w:t>
                    </w:r>
                  </w:ins>
                </w:p>
              </w:tc>
            </w:tr>
            <w:tr w:rsidR="00846A5D" w:rsidRPr="0076044F" w:rsidTr="00AA2B0A">
              <w:trPr>
                <w:trHeight w:val="321"/>
                <w:ins w:id="118" w:author="PSA" w:date="2018-01-02T14:50:00Z"/>
              </w:trPr>
              <w:tc>
                <w:tcPr>
                  <w:tcW w:w="1741" w:type="dxa"/>
                </w:tcPr>
                <w:p w:rsidR="00846A5D" w:rsidRPr="0076044F" w:rsidRDefault="00846A5D" w:rsidP="00AF79A0">
                  <w:pPr>
                    <w:spacing w:after="0" w:line="240" w:lineRule="auto"/>
                    <w:rPr>
                      <w:ins w:id="119" w:author="PSA" w:date="2018-01-02T14:50:00Z"/>
                      <w:sz w:val="20"/>
                      <w:szCs w:val="22"/>
                    </w:rPr>
                  </w:pPr>
                  <w:ins w:id="120" w:author="PSA" w:date="2018-01-02T14:51:00Z">
                    <w:r>
                      <w:rPr>
                        <w:sz w:val="20"/>
                        <w:szCs w:val="22"/>
                      </w:rPr>
                      <w:t>Search Record</w:t>
                    </w:r>
                  </w:ins>
                </w:p>
              </w:tc>
              <w:tc>
                <w:tcPr>
                  <w:tcW w:w="1102" w:type="dxa"/>
                </w:tcPr>
                <w:p w:rsidR="00846A5D" w:rsidRPr="0076044F" w:rsidRDefault="00846A5D" w:rsidP="0076044F">
                  <w:pPr>
                    <w:spacing w:after="0" w:line="240" w:lineRule="auto"/>
                    <w:rPr>
                      <w:ins w:id="121" w:author="PSA" w:date="2018-01-02T14:50:00Z"/>
                      <w:sz w:val="20"/>
                      <w:szCs w:val="22"/>
                    </w:rPr>
                  </w:pPr>
                  <w:ins w:id="122" w:author="PSA" w:date="2018-01-02T14:51:00Z">
                    <w:r>
                      <w:rPr>
                        <w:sz w:val="20"/>
                        <w:szCs w:val="22"/>
                      </w:rPr>
                      <w:t>Checkbox</w:t>
                    </w:r>
                  </w:ins>
                </w:p>
              </w:tc>
              <w:tc>
                <w:tcPr>
                  <w:tcW w:w="4140" w:type="dxa"/>
                </w:tcPr>
                <w:p w:rsidR="00846A5D" w:rsidRDefault="00BA595C" w:rsidP="00B91505">
                  <w:pPr>
                    <w:spacing w:after="0" w:line="240" w:lineRule="auto"/>
                    <w:rPr>
                      <w:ins w:id="123" w:author="PSA" w:date="2018-01-02T15:00:00Z"/>
                      <w:sz w:val="20"/>
                      <w:szCs w:val="22"/>
                    </w:rPr>
                  </w:pPr>
                  <w:ins w:id="124" w:author="PSA" w:date="2018-01-02T15:07:00Z">
                    <w:r>
                      <w:rPr>
                        <w:sz w:val="20"/>
                        <w:szCs w:val="22"/>
                      </w:rPr>
                      <w:t>A</w:t>
                    </w:r>
                  </w:ins>
                  <w:ins w:id="125" w:author="PSA" w:date="2018-01-02T15:06:00Z">
                    <w:r>
                      <w:rPr>
                        <w:sz w:val="20"/>
                        <w:szCs w:val="22"/>
                      </w:rPr>
                      <w:t xml:space="preserve">ccess to search records </w:t>
                    </w:r>
                  </w:ins>
                  <w:ins w:id="126" w:author="PSA" w:date="2018-01-02T15:07:00Z">
                    <w:r>
                      <w:rPr>
                        <w:sz w:val="20"/>
                        <w:szCs w:val="22"/>
                      </w:rPr>
                      <w:t>via</w:t>
                    </w:r>
                  </w:ins>
                  <w:ins w:id="127" w:author="PSA" w:date="2018-01-02T15:06:00Z">
                    <w:r>
                      <w:rPr>
                        <w:sz w:val="20"/>
                        <w:szCs w:val="22"/>
                      </w:rPr>
                      <w:t xml:space="preserve"> </w:t>
                    </w:r>
                  </w:ins>
                  <w:ins w:id="128" w:author="PSA" w:date="2018-01-02T15:07:00Z">
                    <w:r>
                      <w:rPr>
                        <w:sz w:val="20"/>
                        <w:szCs w:val="22"/>
                      </w:rPr>
                      <w:t>advanced</w:t>
                    </w:r>
                  </w:ins>
                  <w:ins w:id="129" w:author="PSA" w:date="2018-01-02T15:06:00Z">
                    <w:r>
                      <w:rPr>
                        <w:sz w:val="20"/>
                        <w:szCs w:val="22"/>
                      </w:rPr>
                      <w:t xml:space="preserve"> search and filters </w:t>
                    </w:r>
                  </w:ins>
                  <w:ins w:id="130" w:author="PSA" w:date="2018-01-02T15:08:00Z">
                    <w:r>
                      <w:rPr>
                        <w:sz w:val="20"/>
                        <w:szCs w:val="22"/>
                      </w:rPr>
                      <w:t xml:space="preserve">( e.g. filters in </w:t>
                    </w:r>
                  </w:ins>
                  <w:ins w:id="131" w:author="PSA" w:date="2018-01-02T15:06:00Z">
                    <w:r>
                      <w:rPr>
                        <w:sz w:val="20"/>
                        <w:szCs w:val="22"/>
                      </w:rPr>
                      <w:t>dashboard</w:t>
                    </w:r>
                  </w:ins>
                  <w:ins w:id="132" w:author="PSA" w:date="2018-01-02T15:07:00Z">
                    <w:r>
                      <w:rPr>
                        <w:sz w:val="20"/>
                        <w:szCs w:val="22"/>
                      </w:rPr>
                      <w:t>, expiry calendars</w:t>
                    </w:r>
                  </w:ins>
                  <w:ins w:id="133" w:author="PSA" w:date="2018-01-02T15:08:00Z">
                    <w:r>
                      <w:rPr>
                        <w:sz w:val="20"/>
                        <w:szCs w:val="22"/>
                      </w:rPr>
                      <w:t>, asset summaries, etc)</w:t>
                    </w:r>
                  </w:ins>
                </w:p>
              </w:tc>
            </w:tr>
            <w:tr w:rsidR="00846A5D" w:rsidRPr="0076044F" w:rsidTr="00AA2B0A">
              <w:trPr>
                <w:trHeight w:val="321"/>
                <w:ins w:id="134" w:author="PSA" w:date="2018-01-02T14:50:00Z"/>
              </w:trPr>
              <w:tc>
                <w:tcPr>
                  <w:tcW w:w="1741" w:type="dxa"/>
                </w:tcPr>
                <w:p w:rsidR="00846A5D" w:rsidRPr="0076044F" w:rsidRDefault="00846A5D" w:rsidP="00BA595C">
                  <w:pPr>
                    <w:spacing w:after="0" w:line="240" w:lineRule="auto"/>
                    <w:rPr>
                      <w:ins w:id="135" w:author="PSA" w:date="2018-01-02T14:50:00Z"/>
                      <w:sz w:val="20"/>
                      <w:szCs w:val="22"/>
                    </w:rPr>
                  </w:pPr>
                  <w:ins w:id="136" w:author="PSA" w:date="2018-01-02T14:51:00Z">
                    <w:r>
                      <w:rPr>
                        <w:sz w:val="20"/>
                        <w:szCs w:val="22"/>
                      </w:rPr>
                      <w:t xml:space="preserve">Download </w:t>
                    </w:r>
                  </w:ins>
                  <w:ins w:id="137" w:author="PSA" w:date="2018-01-02T15:06:00Z">
                    <w:r w:rsidR="00BA595C">
                      <w:rPr>
                        <w:sz w:val="20"/>
                        <w:szCs w:val="22"/>
                      </w:rPr>
                      <w:t>Record</w:t>
                    </w:r>
                  </w:ins>
                </w:p>
              </w:tc>
              <w:tc>
                <w:tcPr>
                  <w:tcW w:w="1102" w:type="dxa"/>
                </w:tcPr>
                <w:p w:rsidR="00846A5D" w:rsidRPr="0076044F" w:rsidRDefault="00846A5D" w:rsidP="0076044F">
                  <w:pPr>
                    <w:spacing w:after="0" w:line="240" w:lineRule="auto"/>
                    <w:rPr>
                      <w:ins w:id="138" w:author="PSA" w:date="2018-01-02T14:50:00Z"/>
                      <w:sz w:val="20"/>
                      <w:szCs w:val="22"/>
                    </w:rPr>
                  </w:pPr>
                  <w:ins w:id="139" w:author="PSA" w:date="2018-01-02T14:51:00Z">
                    <w:r>
                      <w:rPr>
                        <w:sz w:val="20"/>
                        <w:szCs w:val="22"/>
                      </w:rPr>
                      <w:t>Checkbox</w:t>
                    </w:r>
                  </w:ins>
                </w:p>
              </w:tc>
              <w:tc>
                <w:tcPr>
                  <w:tcW w:w="4140" w:type="dxa"/>
                </w:tcPr>
                <w:p w:rsidR="00846A5D" w:rsidRDefault="00BA595C" w:rsidP="0076044F">
                  <w:pPr>
                    <w:spacing w:after="0" w:line="240" w:lineRule="auto"/>
                    <w:rPr>
                      <w:ins w:id="140" w:author="PSA" w:date="2018-01-02T15:00:00Z"/>
                      <w:sz w:val="20"/>
                      <w:szCs w:val="22"/>
                    </w:rPr>
                  </w:pPr>
                  <w:ins w:id="141" w:author="PSA" w:date="2018-01-02T15:08:00Z">
                    <w:r>
                      <w:rPr>
                        <w:sz w:val="20"/>
                        <w:szCs w:val="22"/>
                      </w:rPr>
                      <w:t>Access to download search result</w:t>
                    </w:r>
                  </w:ins>
                  <w:ins w:id="142" w:author="PSA" w:date="2018-01-03T09:39:00Z">
                    <w:r w:rsidR="00B91505">
                      <w:rPr>
                        <w:sz w:val="20"/>
                        <w:szCs w:val="22"/>
                      </w:rPr>
                      <w:t>s</w:t>
                    </w:r>
                  </w:ins>
                  <w:ins w:id="143" w:author="PSA" w:date="2018-01-02T15:08:00Z">
                    <w:r>
                      <w:rPr>
                        <w:sz w:val="20"/>
                        <w:szCs w:val="22"/>
                      </w:rPr>
                      <w:t xml:space="preserve"> into excel file</w:t>
                    </w:r>
                  </w:ins>
                </w:p>
              </w:tc>
            </w:tr>
            <w:tr w:rsidR="00846A5D" w:rsidRPr="0076044F" w:rsidTr="00AA2B0A">
              <w:trPr>
                <w:trHeight w:val="321"/>
                <w:ins w:id="144" w:author="PSA" w:date="2018-01-02T14:51:00Z"/>
              </w:trPr>
              <w:tc>
                <w:tcPr>
                  <w:tcW w:w="1741" w:type="dxa"/>
                </w:tcPr>
                <w:p w:rsidR="00846A5D" w:rsidRPr="0076044F" w:rsidRDefault="00846A5D" w:rsidP="00AF79A0">
                  <w:pPr>
                    <w:spacing w:after="0" w:line="240" w:lineRule="auto"/>
                    <w:rPr>
                      <w:ins w:id="145" w:author="PSA" w:date="2018-01-02T14:51:00Z"/>
                      <w:sz w:val="20"/>
                      <w:szCs w:val="22"/>
                    </w:rPr>
                  </w:pPr>
                  <w:ins w:id="146" w:author="PSA" w:date="2018-01-02T14:52:00Z">
                    <w:r w:rsidRPr="0076044F">
                      <w:rPr>
                        <w:sz w:val="20"/>
                        <w:szCs w:val="22"/>
                      </w:rPr>
                      <w:t xml:space="preserve">View </w:t>
                    </w:r>
                    <w:r>
                      <w:rPr>
                        <w:sz w:val="20"/>
                        <w:szCs w:val="22"/>
                      </w:rPr>
                      <w:t>Record</w:t>
                    </w:r>
                  </w:ins>
                </w:p>
              </w:tc>
              <w:tc>
                <w:tcPr>
                  <w:tcW w:w="1102" w:type="dxa"/>
                </w:tcPr>
                <w:p w:rsidR="00846A5D" w:rsidRPr="0076044F" w:rsidRDefault="00846A5D" w:rsidP="0076044F">
                  <w:pPr>
                    <w:spacing w:after="0" w:line="240" w:lineRule="auto"/>
                    <w:rPr>
                      <w:ins w:id="147" w:author="PSA" w:date="2018-01-02T14:51:00Z"/>
                      <w:sz w:val="20"/>
                      <w:szCs w:val="22"/>
                    </w:rPr>
                  </w:pPr>
                  <w:ins w:id="148" w:author="PSA" w:date="2018-01-02T14:52:00Z">
                    <w:r w:rsidRPr="0076044F">
                      <w:rPr>
                        <w:sz w:val="20"/>
                        <w:szCs w:val="22"/>
                      </w:rPr>
                      <w:t>Checkbox</w:t>
                    </w:r>
                  </w:ins>
                </w:p>
              </w:tc>
              <w:tc>
                <w:tcPr>
                  <w:tcW w:w="4140" w:type="dxa"/>
                </w:tcPr>
                <w:p w:rsidR="00846A5D" w:rsidRPr="0076044F" w:rsidRDefault="00BA595C" w:rsidP="0076044F">
                  <w:pPr>
                    <w:spacing w:after="0" w:line="240" w:lineRule="auto"/>
                    <w:rPr>
                      <w:ins w:id="149" w:author="PSA" w:date="2018-01-02T15:00:00Z"/>
                      <w:sz w:val="20"/>
                      <w:szCs w:val="22"/>
                    </w:rPr>
                  </w:pPr>
                  <w:ins w:id="150" w:author="PSA" w:date="2018-01-02T15:08:00Z">
                    <w:r>
                      <w:rPr>
                        <w:sz w:val="20"/>
                        <w:szCs w:val="22"/>
                      </w:rPr>
                      <w:t>Access to view record details in view page</w:t>
                    </w:r>
                  </w:ins>
                </w:p>
              </w:tc>
            </w:tr>
            <w:tr w:rsidR="00846A5D" w:rsidRPr="0076044F" w:rsidTr="00AA2B0A">
              <w:trPr>
                <w:trHeight w:val="321"/>
              </w:trPr>
              <w:tc>
                <w:tcPr>
                  <w:tcW w:w="1741" w:type="dxa"/>
                </w:tcPr>
                <w:p w:rsidR="00846A5D" w:rsidRPr="0076044F" w:rsidRDefault="00846A5D" w:rsidP="00AF79A0">
                  <w:pPr>
                    <w:spacing w:after="0" w:line="240" w:lineRule="auto"/>
                    <w:rPr>
                      <w:sz w:val="20"/>
                      <w:szCs w:val="22"/>
                    </w:rPr>
                  </w:pPr>
                  <w:r w:rsidRPr="0076044F">
                    <w:rPr>
                      <w:sz w:val="20"/>
                      <w:szCs w:val="22"/>
                    </w:rPr>
                    <w:t xml:space="preserve">Create </w:t>
                  </w:r>
                  <w:del w:id="151" w:author="PSA" w:date="2017-12-29T08:48:00Z">
                    <w:r w:rsidRPr="0076044F" w:rsidDel="00AF79A0">
                      <w:rPr>
                        <w:sz w:val="20"/>
                        <w:szCs w:val="22"/>
                      </w:rPr>
                      <w:delText>Reminder</w:delText>
                    </w:r>
                  </w:del>
                  <w:ins w:id="152" w:author="PSA" w:date="2017-12-29T08:48:00Z">
                    <w:r>
                      <w:rPr>
                        <w:sz w:val="20"/>
                        <w:szCs w:val="22"/>
                      </w:rPr>
                      <w:t>Record</w:t>
                    </w:r>
                  </w:ins>
                </w:p>
              </w:tc>
              <w:tc>
                <w:tcPr>
                  <w:tcW w:w="1102" w:type="dxa"/>
                </w:tcPr>
                <w:p w:rsidR="00846A5D" w:rsidRPr="0076044F" w:rsidRDefault="00846A5D" w:rsidP="0076044F">
                  <w:pPr>
                    <w:spacing w:after="0" w:line="240" w:lineRule="auto"/>
                    <w:rPr>
                      <w:sz w:val="20"/>
                      <w:szCs w:val="22"/>
                    </w:rPr>
                  </w:pPr>
                  <w:r w:rsidRPr="0076044F">
                    <w:rPr>
                      <w:sz w:val="20"/>
                      <w:szCs w:val="22"/>
                    </w:rPr>
                    <w:t>Checkbox</w:t>
                  </w:r>
                </w:p>
              </w:tc>
              <w:tc>
                <w:tcPr>
                  <w:tcW w:w="4140" w:type="dxa"/>
                </w:tcPr>
                <w:p w:rsidR="00846A5D" w:rsidRPr="0076044F" w:rsidRDefault="00BA595C" w:rsidP="0076044F">
                  <w:pPr>
                    <w:spacing w:after="0" w:line="240" w:lineRule="auto"/>
                    <w:rPr>
                      <w:ins w:id="153" w:author="PSA" w:date="2018-01-02T15:00:00Z"/>
                      <w:sz w:val="20"/>
                      <w:szCs w:val="22"/>
                    </w:rPr>
                  </w:pPr>
                  <w:ins w:id="154" w:author="PSA" w:date="2018-01-02T15:09:00Z">
                    <w:r>
                      <w:rPr>
                        <w:sz w:val="20"/>
                        <w:szCs w:val="22"/>
                      </w:rPr>
                      <w:t>Access to create a new record</w:t>
                    </w:r>
                  </w:ins>
                </w:p>
              </w:tc>
            </w:tr>
            <w:tr w:rsidR="00846A5D" w:rsidRPr="0076044F" w:rsidDel="00E9718E" w:rsidTr="00AA2B0A">
              <w:trPr>
                <w:trHeight w:val="321"/>
                <w:del w:id="155" w:author="PSA" w:date="2018-01-02T14:52:00Z"/>
              </w:trPr>
              <w:tc>
                <w:tcPr>
                  <w:tcW w:w="1741" w:type="dxa"/>
                </w:tcPr>
                <w:p w:rsidR="00846A5D" w:rsidRPr="0076044F" w:rsidDel="00E9718E" w:rsidRDefault="00846A5D" w:rsidP="00AF79A0">
                  <w:pPr>
                    <w:spacing w:after="0" w:line="240" w:lineRule="auto"/>
                    <w:rPr>
                      <w:del w:id="156" w:author="PSA" w:date="2018-01-02T14:52:00Z"/>
                      <w:sz w:val="20"/>
                      <w:szCs w:val="22"/>
                    </w:rPr>
                  </w:pPr>
                  <w:del w:id="157" w:author="PSA" w:date="2018-01-02T14:52:00Z">
                    <w:r w:rsidRPr="0076044F" w:rsidDel="00E9718E">
                      <w:rPr>
                        <w:sz w:val="20"/>
                        <w:szCs w:val="22"/>
                      </w:rPr>
                      <w:delText xml:space="preserve">View </w:delText>
                    </w:r>
                  </w:del>
                  <w:del w:id="158" w:author="PSA" w:date="2017-12-29T08:48:00Z">
                    <w:r w:rsidRPr="0076044F" w:rsidDel="00AF79A0">
                      <w:rPr>
                        <w:sz w:val="20"/>
                        <w:szCs w:val="22"/>
                      </w:rPr>
                      <w:delText>Reminder</w:delText>
                    </w:r>
                  </w:del>
                </w:p>
              </w:tc>
              <w:tc>
                <w:tcPr>
                  <w:tcW w:w="1102" w:type="dxa"/>
                </w:tcPr>
                <w:p w:rsidR="00846A5D" w:rsidRPr="0076044F" w:rsidDel="00E9718E" w:rsidRDefault="00846A5D" w:rsidP="0076044F">
                  <w:pPr>
                    <w:spacing w:after="0" w:line="240" w:lineRule="auto"/>
                    <w:rPr>
                      <w:del w:id="159" w:author="PSA" w:date="2018-01-02T14:52:00Z"/>
                      <w:sz w:val="20"/>
                      <w:szCs w:val="22"/>
                    </w:rPr>
                  </w:pPr>
                  <w:del w:id="160" w:author="PSA" w:date="2018-01-02T14:52:00Z">
                    <w:r w:rsidRPr="0076044F" w:rsidDel="00E9718E">
                      <w:rPr>
                        <w:sz w:val="20"/>
                        <w:szCs w:val="22"/>
                      </w:rPr>
                      <w:delText>Checkbox</w:delText>
                    </w:r>
                  </w:del>
                </w:p>
              </w:tc>
              <w:tc>
                <w:tcPr>
                  <w:tcW w:w="4140" w:type="dxa"/>
                </w:tcPr>
                <w:p w:rsidR="00846A5D" w:rsidRPr="0076044F" w:rsidDel="00E9718E" w:rsidRDefault="00846A5D" w:rsidP="00AF79A0">
                  <w:pPr>
                    <w:spacing w:after="0" w:line="240" w:lineRule="auto"/>
                    <w:rPr>
                      <w:ins w:id="161" w:author="PSA" w:date="2018-01-02T15:00:00Z"/>
                      <w:sz w:val="20"/>
                      <w:szCs w:val="22"/>
                    </w:rPr>
                  </w:pPr>
                </w:p>
              </w:tc>
            </w:tr>
            <w:tr w:rsidR="00846A5D" w:rsidRPr="0076044F" w:rsidTr="00AA2B0A">
              <w:trPr>
                <w:trHeight w:val="321"/>
              </w:trPr>
              <w:tc>
                <w:tcPr>
                  <w:tcW w:w="1741" w:type="dxa"/>
                </w:tcPr>
                <w:p w:rsidR="00846A5D" w:rsidRPr="0076044F" w:rsidRDefault="00846A5D" w:rsidP="00AF79A0">
                  <w:pPr>
                    <w:spacing w:after="0" w:line="240" w:lineRule="auto"/>
                    <w:rPr>
                      <w:sz w:val="20"/>
                      <w:szCs w:val="22"/>
                    </w:rPr>
                  </w:pPr>
                  <w:r w:rsidRPr="0076044F">
                    <w:rPr>
                      <w:sz w:val="20"/>
                      <w:szCs w:val="22"/>
                    </w:rPr>
                    <w:t xml:space="preserve">Update </w:t>
                  </w:r>
                  <w:del w:id="162" w:author="PSA" w:date="2017-12-29T08:48:00Z">
                    <w:r w:rsidRPr="0076044F" w:rsidDel="00AF79A0">
                      <w:rPr>
                        <w:sz w:val="20"/>
                        <w:szCs w:val="22"/>
                      </w:rPr>
                      <w:delText>Reminder</w:delText>
                    </w:r>
                  </w:del>
                  <w:ins w:id="163" w:author="PSA" w:date="2017-12-29T08:48:00Z">
                    <w:r>
                      <w:rPr>
                        <w:sz w:val="20"/>
                        <w:szCs w:val="22"/>
                      </w:rPr>
                      <w:t>Record</w:t>
                    </w:r>
                  </w:ins>
                </w:p>
              </w:tc>
              <w:tc>
                <w:tcPr>
                  <w:tcW w:w="1102" w:type="dxa"/>
                </w:tcPr>
                <w:p w:rsidR="00846A5D" w:rsidRPr="0076044F" w:rsidRDefault="00846A5D" w:rsidP="0076044F">
                  <w:pPr>
                    <w:spacing w:after="0" w:line="240" w:lineRule="auto"/>
                    <w:rPr>
                      <w:sz w:val="20"/>
                      <w:szCs w:val="22"/>
                    </w:rPr>
                  </w:pPr>
                  <w:r w:rsidRPr="0076044F">
                    <w:rPr>
                      <w:sz w:val="20"/>
                      <w:szCs w:val="22"/>
                    </w:rPr>
                    <w:t>Checkbox</w:t>
                  </w:r>
                </w:p>
              </w:tc>
              <w:tc>
                <w:tcPr>
                  <w:tcW w:w="4140" w:type="dxa"/>
                </w:tcPr>
                <w:p w:rsidR="00846A5D" w:rsidRPr="0076044F" w:rsidRDefault="00BA595C" w:rsidP="00BA595C">
                  <w:pPr>
                    <w:spacing w:after="0" w:line="240" w:lineRule="auto"/>
                    <w:rPr>
                      <w:ins w:id="164" w:author="PSA" w:date="2018-01-02T15:00:00Z"/>
                      <w:sz w:val="20"/>
                      <w:szCs w:val="22"/>
                    </w:rPr>
                  </w:pPr>
                  <w:ins w:id="165" w:author="PSA" w:date="2018-01-02T15:09:00Z">
                    <w:r>
                      <w:rPr>
                        <w:sz w:val="20"/>
                        <w:szCs w:val="22"/>
                      </w:rPr>
                      <w:t>Access to update a record details</w:t>
                    </w:r>
                  </w:ins>
                </w:p>
              </w:tc>
            </w:tr>
            <w:tr w:rsidR="00846A5D" w:rsidRPr="0076044F" w:rsidTr="00AA2B0A">
              <w:trPr>
                <w:trHeight w:val="305"/>
              </w:trPr>
              <w:tc>
                <w:tcPr>
                  <w:tcW w:w="1741" w:type="dxa"/>
                </w:tcPr>
                <w:p w:rsidR="00846A5D" w:rsidRPr="0076044F" w:rsidRDefault="00846A5D" w:rsidP="00AF79A0">
                  <w:pPr>
                    <w:spacing w:after="0" w:line="240" w:lineRule="auto"/>
                    <w:rPr>
                      <w:sz w:val="20"/>
                      <w:szCs w:val="22"/>
                    </w:rPr>
                  </w:pPr>
                  <w:r w:rsidRPr="0076044F">
                    <w:rPr>
                      <w:sz w:val="20"/>
                      <w:szCs w:val="22"/>
                    </w:rPr>
                    <w:t xml:space="preserve">Delete </w:t>
                  </w:r>
                  <w:del w:id="166" w:author="PSA" w:date="2017-12-29T08:48:00Z">
                    <w:r w:rsidRPr="0076044F" w:rsidDel="00AF79A0">
                      <w:rPr>
                        <w:sz w:val="20"/>
                        <w:szCs w:val="22"/>
                      </w:rPr>
                      <w:delText>Reminder</w:delText>
                    </w:r>
                  </w:del>
                  <w:ins w:id="167" w:author="PSA" w:date="2017-12-29T08:48:00Z">
                    <w:r>
                      <w:rPr>
                        <w:sz w:val="20"/>
                        <w:szCs w:val="22"/>
                      </w:rPr>
                      <w:t>Record</w:t>
                    </w:r>
                  </w:ins>
                </w:p>
              </w:tc>
              <w:tc>
                <w:tcPr>
                  <w:tcW w:w="1102" w:type="dxa"/>
                </w:tcPr>
                <w:p w:rsidR="00846A5D" w:rsidRPr="0076044F" w:rsidRDefault="00846A5D" w:rsidP="0076044F">
                  <w:pPr>
                    <w:spacing w:after="0" w:line="240" w:lineRule="auto"/>
                    <w:rPr>
                      <w:sz w:val="20"/>
                      <w:szCs w:val="22"/>
                    </w:rPr>
                  </w:pPr>
                  <w:r w:rsidRPr="0076044F">
                    <w:rPr>
                      <w:sz w:val="20"/>
                      <w:szCs w:val="22"/>
                    </w:rPr>
                    <w:t>Checkbox</w:t>
                  </w:r>
                </w:p>
              </w:tc>
              <w:tc>
                <w:tcPr>
                  <w:tcW w:w="4140" w:type="dxa"/>
                </w:tcPr>
                <w:p w:rsidR="00846A5D" w:rsidRPr="0076044F" w:rsidRDefault="00BA595C" w:rsidP="0076044F">
                  <w:pPr>
                    <w:spacing w:after="0" w:line="240" w:lineRule="auto"/>
                    <w:rPr>
                      <w:ins w:id="168" w:author="PSA" w:date="2018-01-02T15:00:00Z"/>
                      <w:sz w:val="20"/>
                      <w:szCs w:val="22"/>
                    </w:rPr>
                  </w:pPr>
                  <w:ins w:id="169" w:author="PSA" w:date="2018-01-02T15:09:00Z">
                    <w:r>
                      <w:rPr>
                        <w:sz w:val="20"/>
                        <w:szCs w:val="22"/>
                      </w:rPr>
                      <w:t>Access to delete a record</w:t>
                    </w:r>
                  </w:ins>
                </w:p>
              </w:tc>
            </w:tr>
            <w:tr w:rsidR="00846A5D" w:rsidRPr="0076044F" w:rsidTr="00AA2B0A">
              <w:trPr>
                <w:trHeight w:val="321"/>
              </w:trPr>
              <w:tc>
                <w:tcPr>
                  <w:tcW w:w="1741" w:type="dxa"/>
                </w:tcPr>
                <w:p w:rsidR="00846A5D" w:rsidRPr="0076044F" w:rsidRDefault="00846A5D" w:rsidP="0076044F">
                  <w:pPr>
                    <w:spacing w:after="0" w:line="240" w:lineRule="auto"/>
                    <w:rPr>
                      <w:sz w:val="20"/>
                      <w:szCs w:val="22"/>
                    </w:rPr>
                  </w:pPr>
                  <w:r w:rsidRPr="0076044F">
                    <w:rPr>
                      <w:sz w:val="20"/>
                      <w:szCs w:val="22"/>
                    </w:rPr>
                    <w:t>Verify Contract</w:t>
                  </w:r>
                </w:p>
              </w:tc>
              <w:tc>
                <w:tcPr>
                  <w:tcW w:w="1102" w:type="dxa"/>
                </w:tcPr>
                <w:p w:rsidR="00846A5D" w:rsidRPr="0076044F" w:rsidRDefault="00846A5D" w:rsidP="0076044F">
                  <w:pPr>
                    <w:spacing w:after="0" w:line="240" w:lineRule="auto"/>
                    <w:rPr>
                      <w:sz w:val="20"/>
                      <w:szCs w:val="22"/>
                    </w:rPr>
                  </w:pPr>
                  <w:r w:rsidRPr="0076044F">
                    <w:rPr>
                      <w:sz w:val="20"/>
                      <w:szCs w:val="22"/>
                    </w:rPr>
                    <w:t>Checkbox</w:t>
                  </w:r>
                  <w:del w:id="170" w:author="PSA" w:date="2018-01-02T11:51:00Z">
                    <w:r w:rsidRPr="0076044F" w:rsidDel="00F2458D">
                      <w:rPr>
                        <w:sz w:val="20"/>
                        <w:szCs w:val="22"/>
                      </w:rPr>
                      <w:delText>**</w:delText>
                    </w:r>
                  </w:del>
                </w:p>
                <w:p w:rsidR="00846A5D" w:rsidRPr="0076044F" w:rsidRDefault="00846A5D" w:rsidP="00F2458D">
                  <w:pPr>
                    <w:spacing w:after="0" w:line="240" w:lineRule="auto"/>
                    <w:rPr>
                      <w:sz w:val="20"/>
                      <w:szCs w:val="22"/>
                    </w:rPr>
                  </w:pPr>
                  <w:del w:id="171" w:author="PSA" w:date="2018-01-02T11:52:00Z">
                    <w:r w:rsidRPr="0076044F" w:rsidDel="00F2458D">
                      <w:rPr>
                        <w:sz w:val="20"/>
                        <w:szCs w:val="22"/>
                      </w:rPr>
                      <w:delText xml:space="preserve">Verify checkbox is enabled </w:delText>
                    </w:r>
                  </w:del>
                  <w:del w:id="172" w:author="PSA" w:date="2018-01-02T15:10:00Z">
                    <w:r w:rsidRPr="0076044F" w:rsidDel="00BA595C">
                      <w:rPr>
                        <w:sz w:val="20"/>
                        <w:szCs w:val="22"/>
                      </w:rPr>
                      <w:delText>only when contract reminder module is selected.</w:delText>
                    </w:r>
                  </w:del>
                </w:p>
              </w:tc>
              <w:tc>
                <w:tcPr>
                  <w:tcW w:w="4140" w:type="dxa"/>
                </w:tcPr>
                <w:p w:rsidR="00BA595C" w:rsidRDefault="00BA595C" w:rsidP="0076044F">
                  <w:pPr>
                    <w:spacing w:after="0" w:line="240" w:lineRule="auto"/>
                    <w:rPr>
                      <w:ins w:id="173" w:author="PSA" w:date="2018-01-02T15:10:00Z"/>
                      <w:sz w:val="20"/>
                      <w:szCs w:val="22"/>
                    </w:rPr>
                  </w:pPr>
                  <w:ins w:id="174" w:author="PSA" w:date="2018-01-02T15:09:00Z">
                    <w:r>
                      <w:rPr>
                        <w:sz w:val="20"/>
                        <w:szCs w:val="22"/>
                      </w:rPr>
                      <w:t>Access to verify contract</w:t>
                    </w:r>
                  </w:ins>
                  <w:ins w:id="175" w:author="PSA" w:date="2018-01-02T15:10:00Z">
                    <w:r>
                      <w:rPr>
                        <w:sz w:val="20"/>
                        <w:szCs w:val="22"/>
                      </w:rPr>
                      <w:t>.</w:t>
                    </w:r>
                  </w:ins>
                  <w:ins w:id="176" w:author="PSA" w:date="2018-01-02T15:09:00Z">
                    <w:r>
                      <w:rPr>
                        <w:sz w:val="20"/>
                        <w:szCs w:val="22"/>
                      </w:rPr>
                      <w:t xml:space="preserve"> </w:t>
                    </w:r>
                  </w:ins>
                </w:p>
                <w:p w:rsidR="00846A5D" w:rsidRPr="0076044F" w:rsidRDefault="00BA595C" w:rsidP="0076044F">
                  <w:pPr>
                    <w:spacing w:after="0" w:line="240" w:lineRule="auto"/>
                    <w:rPr>
                      <w:ins w:id="177" w:author="PSA" w:date="2018-01-02T15:00:00Z"/>
                      <w:sz w:val="20"/>
                      <w:szCs w:val="22"/>
                    </w:rPr>
                  </w:pPr>
                  <w:ins w:id="178" w:author="PSA" w:date="2018-01-02T15:10:00Z">
                    <w:r>
                      <w:rPr>
                        <w:sz w:val="20"/>
                        <w:szCs w:val="22"/>
                      </w:rPr>
                      <w:t xml:space="preserve">Display “Verify Contract” </w:t>
                    </w:r>
                    <w:r w:rsidRPr="0076044F">
                      <w:rPr>
                        <w:sz w:val="20"/>
                        <w:szCs w:val="22"/>
                      </w:rPr>
                      <w:t>only when contract reminder module is selected.</w:t>
                    </w:r>
                  </w:ins>
                </w:p>
              </w:tc>
            </w:tr>
            <w:tr w:rsidR="00846A5D" w:rsidRPr="0076044F" w:rsidTr="00AA2B0A">
              <w:trPr>
                <w:trHeight w:val="321"/>
              </w:trPr>
              <w:tc>
                <w:tcPr>
                  <w:tcW w:w="1741" w:type="dxa"/>
                </w:tcPr>
                <w:p w:rsidR="00846A5D" w:rsidRPr="0076044F" w:rsidRDefault="00846A5D" w:rsidP="0076044F">
                  <w:pPr>
                    <w:spacing w:after="0" w:line="240" w:lineRule="auto"/>
                    <w:rPr>
                      <w:sz w:val="20"/>
                      <w:szCs w:val="22"/>
                    </w:rPr>
                  </w:pPr>
                  <w:r w:rsidRPr="0076044F">
                    <w:rPr>
                      <w:sz w:val="20"/>
                      <w:szCs w:val="22"/>
                    </w:rPr>
                    <w:t>Notification TO</w:t>
                  </w:r>
                </w:p>
              </w:tc>
              <w:tc>
                <w:tcPr>
                  <w:tcW w:w="1102" w:type="dxa"/>
                </w:tcPr>
                <w:p w:rsidR="00846A5D" w:rsidRPr="0076044F" w:rsidRDefault="00846A5D" w:rsidP="0076044F">
                  <w:pPr>
                    <w:spacing w:after="0" w:line="240" w:lineRule="auto"/>
                    <w:rPr>
                      <w:sz w:val="20"/>
                      <w:szCs w:val="22"/>
                    </w:rPr>
                  </w:pPr>
                  <w:r w:rsidRPr="0076044F">
                    <w:rPr>
                      <w:sz w:val="20"/>
                      <w:szCs w:val="22"/>
                    </w:rPr>
                    <w:t>Checkbox</w:t>
                  </w:r>
                </w:p>
              </w:tc>
              <w:tc>
                <w:tcPr>
                  <w:tcW w:w="4140" w:type="dxa"/>
                </w:tcPr>
                <w:p w:rsidR="00846A5D" w:rsidRPr="0076044F" w:rsidRDefault="00BA595C" w:rsidP="005A5423">
                  <w:pPr>
                    <w:spacing w:after="0" w:line="240" w:lineRule="auto"/>
                    <w:rPr>
                      <w:ins w:id="179" w:author="PSA" w:date="2018-01-02T15:00:00Z"/>
                      <w:sz w:val="20"/>
                      <w:szCs w:val="22"/>
                    </w:rPr>
                  </w:pPr>
                  <w:ins w:id="180" w:author="PSA" w:date="2018-01-02T15:10:00Z">
                    <w:r>
                      <w:rPr>
                        <w:sz w:val="20"/>
                        <w:szCs w:val="22"/>
                      </w:rPr>
                      <w:t>Access to receive email notification</w:t>
                    </w:r>
                    <w:r w:rsidR="005A5423">
                      <w:rPr>
                        <w:sz w:val="20"/>
                        <w:szCs w:val="22"/>
                      </w:rPr>
                      <w:t xml:space="preserve"> </w:t>
                    </w:r>
                  </w:ins>
                  <w:ins w:id="181" w:author="PSA" w:date="2018-01-02T15:11:00Z">
                    <w:r w:rsidR="005A5423">
                      <w:rPr>
                        <w:sz w:val="20"/>
                        <w:szCs w:val="22"/>
                      </w:rPr>
                      <w:t>as TO recipient</w:t>
                    </w:r>
                  </w:ins>
                </w:p>
              </w:tc>
            </w:tr>
            <w:tr w:rsidR="00846A5D" w:rsidRPr="0076044F" w:rsidTr="00AA2B0A">
              <w:trPr>
                <w:trHeight w:val="321"/>
              </w:trPr>
              <w:tc>
                <w:tcPr>
                  <w:tcW w:w="1741" w:type="dxa"/>
                </w:tcPr>
                <w:p w:rsidR="00846A5D" w:rsidRPr="0076044F" w:rsidRDefault="00846A5D" w:rsidP="0076044F">
                  <w:pPr>
                    <w:spacing w:after="0" w:line="240" w:lineRule="auto"/>
                    <w:rPr>
                      <w:sz w:val="20"/>
                      <w:szCs w:val="22"/>
                    </w:rPr>
                  </w:pPr>
                  <w:r w:rsidRPr="0076044F">
                    <w:rPr>
                      <w:sz w:val="20"/>
                      <w:szCs w:val="22"/>
                    </w:rPr>
                    <w:t>Notification CC</w:t>
                  </w:r>
                </w:p>
              </w:tc>
              <w:tc>
                <w:tcPr>
                  <w:tcW w:w="1102" w:type="dxa"/>
                </w:tcPr>
                <w:p w:rsidR="00846A5D" w:rsidRPr="0076044F" w:rsidRDefault="00846A5D" w:rsidP="0076044F">
                  <w:pPr>
                    <w:spacing w:after="0" w:line="240" w:lineRule="auto"/>
                    <w:rPr>
                      <w:sz w:val="20"/>
                      <w:szCs w:val="22"/>
                    </w:rPr>
                  </w:pPr>
                  <w:r w:rsidRPr="0076044F">
                    <w:rPr>
                      <w:sz w:val="20"/>
                      <w:szCs w:val="22"/>
                    </w:rPr>
                    <w:t>Checkbox</w:t>
                  </w:r>
                </w:p>
              </w:tc>
              <w:tc>
                <w:tcPr>
                  <w:tcW w:w="4140" w:type="dxa"/>
                </w:tcPr>
                <w:p w:rsidR="00846A5D" w:rsidRPr="0076044F" w:rsidRDefault="005A5423" w:rsidP="0076044F">
                  <w:pPr>
                    <w:spacing w:after="0" w:line="240" w:lineRule="auto"/>
                    <w:rPr>
                      <w:ins w:id="182" w:author="PSA" w:date="2018-01-02T15:00:00Z"/>
                      <w:sz w:val="20"/>
                      <w:szCs w:val="22"/>
                    </w:rPr>
                  </w:pPr>
                  <w:ins w:id="183" w:author="PSA" w:date="2018-01-02T15:11:00Z">
                    <w:r>
                      <w:rPr>
                        <w:sz w:val="20"/>
                        <w:szCs w:val="22"/>
                      </w:rPr>
                      <w:t>Access to receive email notification as CC recipient</w:t>
                    </w:r>
                  </w:ins>
                </w:p>
              </w:tc>
            </w:tr>
            <w:tr w:rsidR="00AA2B0A" w:rsidRPr="0076044F" w:rsidTr="00AA2B0A">
              <w:trPr>
                <w:trHeight w:val="407"/>
              </w:trPr>
              <w:tc>
                <w:tcPr>
                  <w:tcW w:w="1741" w:type="dxa"/>
                </w:tcPr>
                <w:p w:rsidR="00AA2B0A" w:rsidRPr="0076044F" w:rsidRDefault="00AA2B0A" w:rsidP="0076044F">
                  <w:pPr>
                    <w:spacing w:after="0" w:line="240" w:lineRule="auto"/>
                    <w:rPr>
                      <w:sz w:val="20"/>
                      <w:szCs w:val="22"/>
                    </w:rPr>
                  </w:pPr>
                  <w:r w:rsidRPr="0076044F">
                    <w:rPr>
                      <w:sz w:val="20"/>
                      <w:szCs w:val="22"/>
                    </w:rPr>
                    <w:t>Action</w:t>
                  </w:r>
                </w:p>
              </w:tc>
              <w:tc>
                <w:tcPr>
                  <w:tcW w:w="5242" w:type="dxa"/>
                  <w:gridSpan w:val="2"/>
                </w:tcPr>
                <w:p w:rsidR="00AA2B0A" w:rsidRPr="0076044F" w:rsidRDefault="00AA2B0A" w:rsidP="0076044F">
                  <w:pPr>
                    <w:spacing w:after="0" w:line="240" w:lineRule="auto"/>
                    <w:rPr>
                      <w:ins w:id="184" w:author="PSA" w:date="2018-01-02T15:00:00Z"/>
                      <w:sz w:val="20"/>
                      <w:szCs w:val="22"/>
                    </w:rPr>
                  </w:pPr>
                  <w:del w:id="185" w:author="PSA" w:date="2018-01-02T15:12:00Z">
                    <w:r w:rsidRPr="0076044F" w:rsidDel="005A5423">
                      <w:rPr>
                        <w:sz w:val="20"/>
                        <w:szCs w:val="22"/>
                      </w:rPr>
                      <w:delText>Add button, Delete button</w:delText>
                    </w:r>
                  </w:del>
                  <w:ins w:id="186" w:author="PSA" w:date="2018-01-02T15:12:00Z">
                    <w:r>
                      <w:rPr>
                        <w:sz w:val="20"/>
                        <w:szCs w:val="22"/>
                      </w:rPr>
                      <w:t>Add, update and delete buttons</w:t>
                    </w:r>
                  </w:ins>
                </w:p>
              </w:tc>
            </w:tr>
          </w:tbl>
          <w:p w:rsidR="006201F7" w:rsidRDefault="006201F7" w:rsidP="00846A5D">
            <w:pPr>
              <w:spacing w:after="0" w:line="240" w:lineRule="auto"/>
              <w:rPr>
                <w:ins w:id="187" w:author="PSA" w:date="2018-01-02T15:19:00Z"/>
                <w:sz w:val="20"/>
                <w:szCs w:val="22"/>
              </w:rPr>
            </w:pPr>
          </w:p>
          <w:p w:rsidR="00C97E6D" w:rsidRPr="0076044F" w:rsidDel="00846A5D" w:rsidRDefault="006201F7" w:rsidP="0076044F">
            <w:pPr>
              <w:spacing w:after="0" w:line="240" w:lineRule="auto"/>
              <w:rPr>
                <w:del w:id="188" w:author="PSA" w:date="2018-01-02T15:05:00Z"/>
                <w:sz w:val="20"/>
                <w:szCs w:val="22"/>
              </w:rPr>
            </w:pPr>
            <w:ins w:id="189" w:author="PSA" w:date="2018-01-02T15:19:00Z">
              <w:r>
                <w:t>If a role has no access rights, then user with this role will only be able to access Dashboard.</w:t>
              </w:r>
            </w:ins>
            <w:del w:id="190" w:author="PSA" w:date="2018-01-02T15:05:00Z">
              <w:r w:rsidR="00C97E6D" w:rsidRPr="0076044F" w:rsidDel="00846A5D">
                <w:rPr>
                  <w:sz w:val="20"/>
                  <w:szCs w:val="22"/>
                </w:rPr>
                <w:delText xml:space="preserve">Validation: </w:delText>
              </w:r>
            </w:del>
          </w:p>
          <w:p w:rsidR="004048F3" w:rsidRPr="0076044F" w:rsidDel="00AC0C47" w:rsidRDefault="00C97E6D" w:rsidP="0076044F">
            <w:pPr>
              <w:spacing w:after="0" w:line="240" w:lineRule="auto"/>
              <w:rPr>
                <w:del w:id="191" w:author="PSA" w:date="2017-12-28T10:05:00Z"/>
                <w:sz w:val="20"/>
                <w:szCs w:val="22"/>
              </w:rPr>
            </w:pPr>
            <w:del w:id="192" w:author="PSA" w:date="2018-01-02T15:05:00Z">
              <w:r w:rsidRPr="0076044F" w:rsidDel="00846A5D">
                <w:rPr>
                  <w:sz w:val="20"/>
                  <w:szCs w:val="22"/>
                </w:rPr>
                <w:delText>At least one access right should be checked for a role.</w:delText>
              </w:r>
            </w:del>
          </w:p>
          <w:p w:rsidR="008169F8" w:rsidRPr="0076044F" w:rsidRDefault="008169F8" w:rsidP="00846A5D">
            <w:pPr>
              <w:spacing w:after="0" w:line="240" w:lineRule="auto"/>
              <w:rPr>
                <w:sz w:val="20"/>
                <w:szCs w:val="22"/>
              </w:rPr>
            </w:pPr>
          </w:p>
        </w:tc>
      </w:tr>
      <w:tr w:rsidR="004D452A" w:rsidRPr="0076044F" w:rsidTr="00BA595C">
        <w:trPr>
          <w:trHeight w:val="20"/>
        </w:trPr>
        <w:tc>
          <w:tcPr>
            <w:tcW w:w="0" w:type="auto"/>
            <w:vAlign w:val="center"/>
          </w:tcPr>
          <w:p w:rsidR="004D452A" w:rsidRPr="0076044F" w:rsidRDefault="004D452A" w:rsidP="0076044F">
            <w:pPr>
              <w:spacing w:line="240" w:lineRule="auto"/>
              <w:rPr>
                <w:sz w:val="20"/>
                <w:szCs w:val="22"/>
              </w:rPr>
            </w:pPr>
            <w:r w:rsidRPr="0076044F">
              <w:rPr>
                <w:sz w:val="20"/>
                <w:szCs w:val="22"/>
              </w:rPr>
              <w:t>Group Administrator</w:t>
            </w:r>
            <w:r w:rsidR="00C213C2" w:rsidRPr="0076044F">
              <w:rPr>
                <w:sz w:val="20"/>
                <w:szCs w:val="22"/>
              </w:rPr>
              <w:t>*</w:t>
            </w:r>
          </w:p>
        </w:tc>
        <w:tc>
          <w:tcPr>
            <w:tcW w:w="7211" w:type="dxa"/>
            <w:vAlign w:val="center"/>
          </w:tcPr>
          <w:p w:rsidR="004048F3" w:rsidRPr="0076044F" w:rsidRDefault="008E0752" w:rsidP="0076044F">
            <w:pPr>
              <w:spacing w:line="240" w:lineRule="auto"/>
              <w:rPr>
                <w:sz w:val="20"/>
                <w:szCs w:val="22"/>
              </w:rPr>
            </w:pPr>
            <w:r w:rsidRPr="0076044F">
              <w:rPr>
                <w:sz w:val="20"/>
                <w:szCs w:val="22"/>
              </w:rPr>
              <w:t>Assign at least one user as Group Administrator.</w:t>
            </w:r>
          </w:p>
        </w:tc>
      </w:tr>
      <w:tr w:rsidR="008169F8" w:rsidRPr="0076044F" w:rsidTr="00BA595C">
        <w:trPr>
          <w:trHeight w:val="20"/>
        </w:trPr>
        <w:tc>
          <w:tcPr>
            <w:tcW w:w="0" w:type="auto"/>
            <w:vAlign w:val="center"/>
          </w:tcPr>
          <w:p w:rsidR="008169F8" w:rsidRPr="0076044F" w:rsidRDefault="008169F8" w:rsidP="0076044F">
            <w:pPr>
              <w:spacing w:line="240" w:lineRule="auto"/>
              <w:rPr>
                <w:sz w:val="20"/>
                <w:szCs w:val="22"/>
              </w:rPr>
            </w:pPr>
            <w:r w:rsidRPr="0076044F">
              <w:rPr>
                <w:sz w:val="20"/>
                <w:szCs w:val="22"/>
              </w:rPr>
              <w:t>Active*</w:t>
            </w:r>
          </w:p>
        </w:tc>
        <w:tc>
          <w:tcPr>
            <w:tcW w:w="7211" w:type="dxa"/>
            <w:vAlign w:val="center"/>
          </w:tcPr>
          <w:p w:rsidR="008169F8" w:rsidRPr="0076044F" w:rsidRDefault="008169F8" w:rsidP="0076044F">
            <w:pPr>
              <w:spacing w:line="240" w:lineRule="auto"/>
              <w:rPr>
                <w:sz w:val="20"/>
                <w:szCs w:val="22"/>
              </w:rPr>
            </w:pPr>
            <w:r w:rsidRPr="0076044F">
              <w:rPr>
                <w:sz w:val="20"/>
                <w:szCs w:val="22"/>
              </w:rPr>
              <w:t xml:space="preserve">Dropdown </w:t>
            </w:r>
            <w:r w:rsidR="00C97E6D" w:rsidRPr="0076044F">
              <w:rPr>
                <w:sz w:val="20"/>
                <w:szCs w:val="22"/>
              </w:rPr>
              <w:t>List or Radio Button</w:t>
            </w:r>
            <w:r w:rsidRPr="0076044F">
              <w:rPr>
                <w:sz w:val="20"/>
                <w:szCs w:val="22"/>
              </w:rPr>
              <w:t>(Yes/No)</w:t>
            </w:r>
          </w:p>
        </w:tc>
      </w:tr>
    </w:tbl>
    <w:p w:rsidR="005E7B9F" w:rsidRPr="0064714E" w:rsidRDefault="0064714E" w:rsidP="0064714E">
      <w:pPr>
        <w:spacing w:after="0"/>
        <w:ind w:left="144" w:firstLine="720"/>
        <w:jc w:val="both"/>
        <w:rPr>
          <w:rFonts w:cs="Arial"/>
          <w:sz w:val="18"/>
          <w:szCs w:val="18"/>
        </w:rPr>
      </w:pPr>
      <w:r w:rsidRPr="0064714E">
        <w:rPr>
          <w:rFonts w:cs="Arial"/>
          <w:sz w:val="18"/>
          <w:szCs w:val="18"/>
        </w:rPr>
        <w:t>*Mandatory field</w:t>
      </w:r>
    </w:p>
    <w:p w:rsidR="002F689C" w:rsidRPr="0076044F" w:rsidRDefault="00590147" w:rsidP="0076044F">
      <w:pPr>
        <w:ind w:left="864"/>
        <w:jc w:val="both"/>
        <w:rPr>
          <w:rFonts w:cs="Arial"/>
          <w:sz w:val="20"/>
          <w:szCs w:val="22"/>
        </w:rPr>
      </w:pPr>
      <w:r w:rsidRPr="0076044F">
        <w:rPr>
          <w:rFonts w:cs="Arial"/>
          <w:sz w:val="20"/>
          <w:szCs w:val="22"/>
        </w:rPr>
        <w:t>G</w:t>
      </w:r>
      <w:r w:rsidR="008169F8" w:rsidRPr="0076044F">
        <w:rPr>
          <w:rFonts w:cs="Arial"/>
          <w:sz w:val="20"/>
          <w:szCs w:val="22"/>
        </w:rPr>
        <w:t xml:space="preserve">roup </w:t>
      </w:r>
      <w:r w:rsidR="006957BD" w:rsidRPr="0076044F">
        <w:rPr>
          <w:rFonts w:cs="Arial"/>
          <w:sz w:val="20"/>
          <w:szCs w:val="22"/>
        </w:rPr>
        <w:t>A</w:t>
      </w:r>
      <w:r w:rsidR="008169F8" w:rsidRPr="0076044F">
        <w:rPr>
          <w:rFonts w:cs="Arial"/>
          <w:sz w:val="20"/>
          <w:szCs w:val="22"/>
        </w:rPr>
        <w:t>dministrator</w:t>
      </w:r>
      <w:r w:rsidRPr="0076044F">
        <w:rPr>
          <w:rFonts w:cs="Arial"/>
          <w:sz w:val="20"/>
          <w:szCs w:val="22"/>
        </w:rPr>
        <w:t xml:space="preserve"> will be a default role for any group</w:t>
      </w:r>
      <w:r w:rsidR="004048F3" w:rsidRPr="0076044F">
        <w:rPr>
          <w:rFonts w:cs="Arial"/>
          <w:sz w:val="20"/>
          <w:szCs w:val="22"/>
        </w:rPr>
        <w:t>. By default, a Group Administrator has</w:t>
      </w:r>
      <w:r w:rsidR="008169F8" w:rsidRPr="0076044F">
        <w:rPr>
          <w:rFonts w:cs="Arial"/>
          <w:sz w:val="20"/>
          <w:szCs w:val="22"/>
        </w:rPr>
        <w:t xml:space="preserve"> </w:t>
      </w:r>
      <w:del w:id="193" w:author="PSA" w:date="2018-01-02T15:22:00Z">
        <w:r w:rsidR="008169F8" w:rsidRPr="0076044F" w:rsidDel="00AA2B0A">
          <w:rPr>
            <w:rFonts w:cs="Arial"/>
            <w:sz w:val="20"/>
            <w:szCs w:val="22"/>
          </w:rPr>
          <w:delText xml:space="preserve">the </w:delText>
        </w:r>
        <w:r w:rsidR="004048F3" w:rsidRPr="0076044F" w:rsidDel="00AA2B0A">
          <w:rPr>
            <w:rFonts w:cs="Arial"/>
            <w:sz w:val="20"/>
            <w:szCs w:val="22"/>
          </w:rPr>
          <w:delText xml:space="preserve">access rights </w:delText>
        </w:r>
        <w:r w:rsidR="008169F8" w:rsidRPr="0076044F" w:rsidDel="00AA2B0A">
          <w:rPr>
            <w:rFonts w:cs="Arial"/>
            <w:sz w:val="20"/>
            <w:szCs w:val="22"/>
          </w:rPr>
          <w:delText xml:space="preserve">of </w:delText>
        </w:r>
        <w:r w:rsidR="00CD4A08" w:rsidRPr="0076044F" w:rsidDel="00AA2B0A">
          <w:rPr>
            <w:rFonts w:cs="Arial"/>
            <w:sz w:val="20"/>
            <w:szCs w:val="22"/>
          </w:rPr>
          <w:delText>Create Reminder</w:delText>
        </w:r>
        <w:r w:rsidR="008169F8" w:rsidRPr="0076044F" w:rsidDel="00AA2B0A">
          <w:rPr>
            <w:rFonts w:cs="Arial"/>
            <w:sz w:val="20"/>
            <w:szCs w:val="22"/>
          </w:rPr>
          <w:delText>, View</w:delText>
        </w:r>
        <w:r w:rsidR="00CF61B2" w:rsidRPr="0076044F" w:rsidDel="00AA2B0A">
          <w:rPr>
            <w:rFonts w:cs="Arial"/>
            <w:sz w:val="20"/>
            <w:szCs w:val="22"/>
          </w:rPr>
          <w:delText xml:space="preserve"> Reminder</w:delText>
        </w:r>
        <w:r w:rsidR="008169F8" w:rsidRPr="0076044F" w:rsidDel="00AA2B0A">
          <w:rPr>
            <w:rFonts w:cs="Arial"/>
            <w:sz w:val="20"/>
            <w:szCs w:val="22"/>
          </w:rPr>
          <w:delText>, Update</w:delText>
        </w:r>
        <w:r w:rsidR="00CF61B2" w:rsidRPr="0076044F" w:rsidDel="00AA2B0A">
          <w:rPr>
            <w:rFonts w:cs="Arial"/>
            <w:sz w:val="20"/>
            <w:szCs w:val="22"/>
          </w:rPr>
          <w:delText xml:space="preserve"> Reminder</w:delText>
        </w:r>
        <w:r w:rsidR="008169F8" w:rsidRPr="0076044F" w:rsidDel="00AA2B0A">
          <w:rPr>
            <w:rFonts w:cs="Arial"/>
            <w:sz w:val="20"/>
            <w:szCs w:val="22"/>
          </w:rPr>
          <w:delText>, Delete</w:delText>
        </w:r>
        <w:r w:rsidR="00CF61B2" w:rsidRPr="0076044F" w:rsidDel="00AA2B0A">
          <w:rPr>
            <w:rFonts w:cs="Arial"/>
            <w:sz w:val="20"/>
            <w:szCs w:val="22"/>
          </w:rPr>
          <w:delText xml:space="preserve"> Reminder,</w:delText>
        </w:r>
        <w:r w:rsidR="008169F8" w:rsidRPr="0076044F" w:rsidDel="00AA2B0A">
          <w:rPr>
            <w:rFonts w:cs="Arial"/>
            <w:sz w:val="20"/>
            <w:szCs w:val="22"/>
          </w:rPr>
          <w:delText xml:space="preserve"> </w:delText>
        </w:r>
        <w:r w:rsidR="00CD4A08" w:rsidRPr="0076044F" w:rsidDel="00AA2B0A">
          <w:rPr>
            <w:rFonts w:cs="Arial"/>
            <w:sz w:val="20"/>
            <w:szCs w:val="22"/>
          </w:rPr>
          <w:delText xml:space="preserve">Verify </w:delText>
        </w:r>
        <w:r w:rsidR="00BF720B" w:rsidRPr="0076044F" w:rsidDel="00AA2B0A">
          <w:rPr>
            <w:rFonts w:cs="Arial"/>
            <w:sz w:val="20"/>
            <w:szCs w:val="22"/>
          </w:rPr>
          <w:delText xml:space="preserve">Contract (for contract module only), </w:delText>
        </w:r>
        <w:r w:rsidR="00CF61B2" w:rsidRPr="0076044F" w:rsidDel="00AA2B0A">
          <w:rPr>
            <w:rFonts w:cs="Arial"/>
            <w:sz w:val="20"/>
            <w:szCs w:val="22"/>
          </w:rPr>
          <w:delText>and Notification TO</w:delText>
        </w:r>
      </w:del>
      <w:ins w:id="194" w:author="PSA" w:date="2018-01-02T15:22:00Z">
        <w:r w:rsidR="00AA2B0A">
          <w:rPr>
            <w:rFonts w:cs="Arial"/>
            <w:sz w:val="20"/>
            <w:szCs w:val="22"/>
          </w:rPr>
          <w:t>all access rights except for “Notification CC”</w:t>
        </w:r>
      </w:ins>
      <w:r w:rsidR="008169F8" w:rsidRPr="0076044F">
        <w:rPr>
          <w:rFonts w:cs="Arial"/>
          <w:sz w:val="20"/>
          <w:szCs w:val="22"/>
        </w:rPr>
        <w:t xml:space="preserve">. </w:t>
      </w:r>
      <w:r w:rsidR="004048F3" w:rsidRPr="0076044F">
        <w:rPr>
          <w:rFonts w:cs="Arial"/>
          <w:sz w:val="20"/>
          <w:szCs w:val="22"/>
        </w:rPr>
        <w:t>In order t</w:t>
      </w:r>
      <w:r w:rsidRPr="0076044F">
        <w:rPr>
          <w:rFonts w:cs="Arial"/>
          <w:sz w:val="20"/>
          <w:szCs w:val="22"/>
        </w:rPr>
        <w:t xml:space="preserve">o assign a user as Group Administrator, </w:t>
      </w:r>
      <w:r w:rsidR="00243A95" w:rsidRPr="0076044F">
        <w:rPr>
          <w:rFonts w:cs="Arial"/>
          <w:sz w:val="20"/>
          <w:szCs w:val="22"/>
        </w:rPr>
        <w:t xml:space="preserve">Overall Group Administrator </w:t>
      </w:r>
      <w:r w:rsidRPr="0076044F">
        <w:rPr>
          <w:rFonts w:cs="Arial"/>
          <w:sz w:val="20"/>
          <w:szCs w:val="22"/>
        </w:rPr>
        <w:t xml:space="preserve">will firstly search the user, and then assign him </w:t>
      </w:r>
      <w:r w:rsidR="004048F3" w:rsidRPr="0076044F">
        <w:rPr>
          <w:rFonts w:cs="Arial"/>
          <w:sz w:val="20"/>
          <w:szCs w:val="22"/>
        </w:rPr>
        <w:t>or</w:t>
      </w:r>
      <w:r w:rsidRPr="0076044F">
        <w:rPr>
          <w:rFonts w:cs="Arial"/>
          <w:sz w:val="20"/>
          <w:szCs w:val="22"/>
        </w:rPr>
        <w:t xml:space="preserve"> her as Group Administrator. Search as you type feature is required for searching user.</w:t>
      </w:r>
    </w:p>
    <w:p w:rsidR="000E527C" w:rsidRDefault="0076044F" w:rsidP="00AC0C47">
      <w:pPr>
        <w:spacing w:after="0"/>
        <w:ind w:left="720" w:firstLine="144"/>
        <w:rPr>
          <w:rFonts w:cs="Arial"/>
          <w:szCs w:val="22"/>
        </w:rPr>
      </w:pPr>
      <w:r>
        <w:rPr>
          <w:rFonts w:cs="Arial"/>
          <w:szCs w:val="22"/>
        </w:rPr>
        <w:t xml:space="preserve">Example for </w:t>
      </w:r>
      <w:r w:rsidR="000E527C">
        <w:rPr>
          <w:rFonts w:cs="Arial"/>
          <w:szCs w:val="22"/>
        </w:rPr>
        <w:t>Role and Access Rights:</w:t>
      </w:r>
    </w:p>
    <w:tbl>
      <w:tblPr>
        <w:tblW w:w="8560" w:type="dxa"/>
        <w:jc w:val="center"/>
        <w:tblInd w:w="720" w:type="dxa"/>
        <w:tblLayout w:type="fixed"/>
        <w:tblLook w:val="04A0"/>
      </w:tblPr>
      <w:tblGrid>
        <w:gridCol w:w="1757"/>
        <w:gridCol w:w="737"/>
        <w:gridCol w:w="907"/>
        <w:gridCol w:w="737"/>
        <w:gridCol w:w="737"/>
        <w:gridCol w:w="737"/>
        <w:gridCol w:w="737"/>
        <w:gridCol w:w="737"/>
        <w:gridCol w:w="737"/>
        <w:gridCol w:w="737"/>
      </w:tblGrid>
      <w:tr w:rsidR="00B91505" w:rsidRPr="0039435C" w:rsidTr="00B91505">
        <w:trPr>
          <w:trHeight w:val="304"/>
          <w:jc w:val="center"/>
        </w:trPr>
        <w:tc>
          <w:tcPr>
            <w:tcW w:w="1757"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70E75" w:rsidRPr="00070E75" w:rsidRDefault="00070E75" w:rsidP="00070E75">
            <w:pPr>
              <w:spacing w:after="0" w:line="240" w:lineRule="auto"/>
              <w:jc w:val="center"/>
              <w:rPr>
                <w:rFonts w:ascii="Calibri" w:hAnsi="Calibri" w:cs="Calibri"/>
                <w:color w:val="000000"/>
                <w:sz w:val="16"/>
                <w:szCs w:val="22"/>
                <w:lang w:val="en-GB" w:eastAsia="zh-CN"/>
              </w:rPr>
            </w:pPr>
            <w:r w:rsidRPr="00070E75">
              <w:rPr>
                <w:rFonts w:ascii="Calibri" w:hAnsi="Calibri" w:cs="Calibri"/>
                <w:color w:val="000000"/>
                <w:sz w:val="16"/>
                <w:szCs w:val="22"/>
                <w:lang w:val="en-GB" w:eastAsia="zh-CN"/>
              </w:rPr>
              <w:t>Role / Access</w:t>
            </w:r>
          </w:p>
        </w:tc>
        <w:tc>
          <w:tcPr>
            <w:tcW w:w="737"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070E75" w:rsidRPr="00070E75" w:rsidRDefault="00070E75" w:rsidP="00070E75">
            <w:pPr>
              <w:spacing w:after="0" w:line="240" w:lineRule="auto"/>
              <w:jc w:val="center"/>
              <w:rPr>
                <w:ins w:id="195" w:author="PSA" w:date="2018-01-03T09:28:00Z"/>
                <w:rFonts w:ascii="Calibri" w:hAnsi="Calibri" w:cs="Calibri"/>
                <w:color w:val="000000"/>
                <w:sz w:val="16"/>
                <w:szCs w:val="22"/>
                <w:lang w:val="en-GB" w:eastAsia="zh-CN"/>
              </w:rPr>
            </w:pPr>
            <w:ins w:id="196" w:author="PSA" w:date="2018-01-03T09:28:00Z">
              <w:r w:rsidRPr="00070E75">
                <w:rPr>
                  <w:rFonts w:ascii="Calibri" w:hAnsi="Calibri" w:cs="Calibri"/>
                  <w:color w:val="000000"/>
                  <w:sz w:val="16"/>
                  <w:szCs w:val="22"/>
                  <w:lang w:val="en-GB" w:eastAsia="zh-CN"/>
                </w:rPr>
                <w:t>Search</w:t>
              </w:r>
            </w:ins>
          </w:p>
        </w:tc>
        <w:tc>
          <w:tcPr>
            <w:tcW w:w="907"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070E75" w:rsidRPr="00070E75" w:rsidRDefault="00070E75" w:rsidP="00070E75">
            <w:pPr>
              <w:spacing w:after="0" w:line="240" w:lineRule="auto"/>
              <w:jc w:val="center"/>
              <w:rPr>
                <w:ins w:id="197" w:author="PSA" w:date="2018-01-03T09:28:00Z"/>
                <w:rFonts w:ascii="Calibri" w:hAnsi="Calibri" w:cs="Calibri"/>
                <w:color w:val="000000"/>
                <w:sz w:val="16"/>
                <w:szCs w:val="22"/>
                <w:lang w:val="en-GB" w:eastAsia="zh-CN"/>
              </w:rPr>
            </w:pPr>
            <w:ins w:id="198" w:author="PSA" w:date="2018-01-03T09:28:00Z">
              <w:r w:rsidRPr="00070E75">
                <w:rPr>
                  <w:rFonts w:ascii="Calibri" w:hAnsi="Calibri" w:cs="Calibri"/>
                  <w:color w:val="000000"/>
                  <w:sz w:val="16"/>
                  <w:szCs w:val="22"/>
                  <w:lang w:val="en-GB" w:eastAsia="zh-CN"/>
                </w:rPr>
                <w:t>Download</w:t>
              </w:r>
            </w:ins>
          </w:p>
        </w:tc>
        <w:tc>
          <w:tcPr>
            <w:tcW w:w="737"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070E75" w:rsidRPr="00070E75" w:rsidRDefault="00070E75" w:rsidP="00070E75">
            <w:pPr>
              <w:spacing w:after="0" w:line="240" w:lineRule="auto"/>
              <w:jc w:val="center"/>
              <w:rPr>
                <w:ins w:id="199" w:author="PSA" w:date="2018-01-03T09:27:00Z"/>
                <w:rFonts w:ascii="Calibri" w:hAnsi="Calibri" w:cs="Calibri"/>
                <w:color w:val="000000"/>
                <w:sz w:val="16"/>
                <w:szCs w:val="22"/>
                <w:lang w:val="en-GB" w:eastAsia="zh-CN"/>
              </w:rPr>
            </w:pPr>
            <w:ins w:id="200" w:author="PSA" w:date="2018-01-03T09:28:00Z">
              <w:r w:rsidRPr="00070E75">
                <w:rPr>
                  <w:rFonts w:ascii="Calibri" w:hAnsi="Calibri" w:cs="Calibri"/>
                  <w:color w:val="000000"/>
                  <w:sz w:val="16"/>
                  <w:szCs w:val="22"/>
                  <w:lang w:val="en-GB" w:eastAsia="zh-CN"/>
                </w:rPr>
                <w:t>View</w:t>
              </w:r>
            </w:ins>
          </w:p>
        </w:tc>
        <w:tc>
          <w:tcPr>
            <w:tcW w:w="737"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70E75" w:rsidRPr="00070E75" w:rsidRDefault="00070E75" w:rsidP="00070E75">
            <w:pPr>
              <w:spacing w:after="0" w:line="240" w:lineRule="auto"/>
              <w:jc w:val="center"/>
              <w:rPr>
                <w:rFonts w:ascii="Calibri" w:hAnsi="Calibri" w:cs="Calibri"/>
                <w:color w:val="000000"/>
                <w:sz w:val="16"/>
                <w:szCs w:val="22"/>
                <w:lang w:val="en-GB" w:eastAsia="zh-CN"/>
              </w:rPr>
            </w:pPr>
            <w:r w:rsidRPr="00070E75">
              <w:rPr>
                <w:rFonts w:ascii="Calibri" w:hAnsi="Calibri" w:cs="Calibri"/>
                <w:color w:val="000000"/>
                <w:sz w:val="16"/>
                <w:szCs w:val="22"/>
                <w:lang w:val="en-GB" w:eastAsia="zh-CN"/>
              </w:rPr>
              <w:t xml:space="preserve">Create </w:t>
            </w:r>
            <w:del w:id="201" w:author="PSA" w:date="2018-01-03T09:28:00Z">
              <w:r w:rsidRPr="00070E75" w:rsidDel="00070E75">
                <w:rPr>
                  <w:rFonts w:ascii="Calibri" w:hAnsi="Calibri" w:cs="Calibri"/>
                  <w:color w:val="000000"/>
                  <w:sz w:val="16"/>
                  <w:szCs w:val="22"/>
                  <w:lang w:val="en-GB" w:eastAsia="zh-CN"/>
                </w:rPr>
                <w:delText>Record</w:delText>
              </w:r>
            </w:del>
          </w:p>
        </w:tc>
        <w:tc>
          <w:tcPr>
            <w:tcW w:w="737"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70E75" w:rsidRPr="00070E75" w:rsidRDefault="00070E75" w:rsidP="00070E75">
            <w:pPr>
              <w:spacing w:after="0" w:line="240" w:lineRule="auto"/>
              <w:jc w:val="center"/>
              <w:rPr>
                <w:rFonts w:ascii="Calibri" w:hAnsi="Calibri" w:cs="Calibri"/>
                <w:color w:val="000000"/>
                <w:sz w:val="16"/>
                <w:szCs w:val="22"/>
                <w:lang w:val="en-GB" w:eastAsia="zh-CN"/>
              </w:rPr>
            </w:pPr>
            <w:r w:rsidRPr="00070E75">
              <w:rPr>
                <w:rFonts w:ascii="Calibri" w:hAnsi="Calibri" w:cs="Calibri"/>
                <w:color w:val="000000"/>
                <w:sz w:val="16"/>
                <w:szCs w:val="22"/>
                <w:lang w:val="en-GB" w:eastAsia="zh-CN"/>
              </w:rPr>
              <w:t xml:space="preserve">Update </w:t>
            </w:r>
            <w:del w:id="202" w:author="PSA" w:date="2018-01-03T09:28:00Z">
              <w:r w:rsidRPr="00070E75" w:rsidDel="00070E75">
                <w:rPr>
                  <w:rFonts w:ascii="Calibri" w:hAnsi="Calibri" w:cs="Calibri"/>
                  <w:color w:val="000000"/>
                  <w:sz w:val="16"/>
                  <w:szCs w:val="22"/>
                  <w:lang w:val="en-GB" w:eastAsia="zh-CN"/>
                </w:rPr>
                <w:delText>Record</w:delText>
              </w:r>
            </w:del>
          </w:p>
        </w:tc>
        <w:tc>
          <w:tcPr>
            <w:tcW w:w="737"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70E75" w:rsidRPr="00070E75" w:rsidRDefault="00070E75" w:rsidP="00070E75">
            <w:pPr>
              <w:spacing w:after="0" w:line="240" w:lineRule="auto"/>
              <w:jc w:val="center"/>
              <w:rPr>
                <w:rFonts w:ascii="Calibri" w:hAnsi="Calibri" w:cs="Calibri"/>
                <w:color w:val="000000"/>
                <w:sz w:val="16"/>
                <w:szCs w:val="22"/>
                <w:lang w:val="en-GB" w:eastAsia="zh-CN"/>
              </w:rPr>
            </w:pPr>
            <w:r w:rsidRPr="00070E75">
              <w:rPr>
                <w:rFonts w:ascii="Calibri" w:hAnsi="Calibri" w:cs="Calibri"/>
                <w:color w:val="000000"/>
                <w:sz w:val="16"/>
                <w:szCs w:val="22"/>
                <w:lang w:val="en-GB" w:eastAsia="zh-CN"/>
              </w:rPr>
              <w:t xml:space="preserve">Delete </w:t>
            </w:r>
            <w:del w:id="203" w:author="PSA" w:date="2018-01-03T09:28:00Z">
              <w:r w:rsidRPr="00070E75" w:rsidDel="00070E75">
                <w:rPr>
                  <w:rFonts w:ascii="Calibri" w:hAnsi="Calibri" w:cs="Calibri"/>
                  <w:color w:val="000000"/>
                  <w:sz w:val="16"/>
                  <w:szCs w:val="22"/>
                  <w:lang w:val="en-GB" w:eastAsia="zh-CN"/>
                </w:rPr>
                <w:delText>Record</w:delText>
              </w:r>
            </w:del>
          </w:p>
        </w:tc>
        <w:tc>
          <w:tcPr>
            <w:tcW w:w="737"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70E75" w:rsidRPr="00070E75" w:rsidRDefault="00070E75" w:rsidP="00070E75">
            <w:pPr>
              <w:spacing w:after="0" w:line="240" w:lineRule="auto"/>
              <w:jc w:val="center"/>
              <w:rPr>
                <w:rFonts w:ascii="Calibri" w:hAnsi="Calibri" w:cs="Calibri"/>
                <w:color w:val="000000"/>
                <w:sz w:val="16"/>
                <w:szCs w:val="22"/>
                <w:lang w:val="en-GB" w:eastAsia="zh-CN"/>
              </w:rPr>
            </w:pPr>
            <w:r w:rsidRPr="00070E75">
              <w:rPr>
                <w:rFonts w:ascii="Calibri" w:hAnsi="Calibri" w:cs="Calibri"/>
                <w:color w:val="000000"/>
                <w:sz w:val="16"/>
                <w:szCs w:val="22"/>
                <w:lang w:val="en-GB" w:eastAsia="zh-CN"/>
              </w:rPr>
              <w:t xml:space="preserve">Verify </w:t>
            </w:r>
            <w:del w:id="204" w:author="PSA" w:date="2018-01-03T09:28:00Z">
              <w:r w:rsidRPr="00070E75" w:rsidDel="00070E75">
                <w:rPr>
                  <w:rFonts w:ascii="Calibri" w:hAnsi="Calibri" w:cs="Calibri"/>
                  <w:color w:val="000000"/>
                  <w:sz w:val="16"/>
                  <w:szCs w:val="22"/>
                  <w:lang w:val="en-GB" w:eastAsia="zh-CN"/>
                </w:rPr>
                <w:delText>Contract</w:delText>
              </w:r>
            </w:del>
          </w:p>
        </w:tc>
        <w:tc>
          <w:tcPr>
            <w:tcW w:w="737"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70E75" w:rsidRPr="00070E75" w:rsidRDefault="00070E75" w:rsidP="00070E75">
            <w:pPr>
              <w:spacing w:after="0" w:line="240" w:lineRule="auto"/>
              <w:jc w:val="center"/>
              <w:rPr>
                <w:rFonts w:ascii="Calibri" w:hAnsi="Calibri" w:cs="Calibri"/>
                <w:color w:val="000000"/>
                <w:sz w:val="16"/>
                <w:szCs w:val="22"/>
                <w:lang w:val="en-GB" w:eastAsia="zh-CN"/>
              </w:rPr>
            </w:pPr>
            <w:del w:id="205" w:author="PSA" w:date="2018-01-03T09:28:00Z">
              <w:r w:rsidRPr="00070E75" w:rsidDel="00070E75">
                <w:rPr>
                  <w:rFonts w:ascii="Calibri" w:hAnsi="Calibri" w:cs="Calibri"/>
                  <w:color w:val="000000"/>
                  <w:sz w:val="16"/>
                  <w:szCs w:val="22"/>
                  <w:lang w:val="en-GB" w:eastAsia="zh-CN"/>
                </w:rPr>
                <w:delText xml:space="preserve">Notification </w:delText>
              </w:r>
            </w:del>
            <w:r w:rsidRPr="00070E75">
              <w:rPr>
                <w:rFonts w:ascii="Calibri" w:hAnsi="Calibri" w:cs="Calibri"/>
                <w:color w:val="000000"/>
                <w:sz w:val="16"/>
                <w:szCs w:val="22"/>
                <w:lang w:val="en-GB" w:eastAsia="zh-CN"/>
              </w:rPr>
              <w:t>TO</w:t>
            </w:r>
          </w:p>
        </w:tc>
        <w:tc>
          <w:tcPr>
            <w:tcW w:w="737"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70E75" w:rsidRPr="00070E75" w:rsidRDefault="00070E75" w:rsidP="00070E75">
            <w:pPr>
              <w:spacing w:after="0" w:line="240" w:lineRule="auto"/>
              <w:jc w:val="center"/>
              <w:rPr>
                <w:rFonts w:ascii="Calibri" w:hAnsi="Calibri" w:cs="Calibri"/>
                <w:color w:val="000000"/>
                <w:sz w:val="16"/>
                <w:szCs w:val="22"/>
                <w:lang w:val="en-GB" w:eastAsia="zh-CN"/>
              </w:rPr>
            </w:pPr>
            <w:del w:id="206" w:author="PSA" w:date="2018-01-03T09:29:00Z">
              <w:r w:rsidRPr="00070E75" w:rsidDel="00070E75">
                <w:rPr>
                  <w:rFonts w:ascii="Calibri" w:hAnsi="Calibri" w:cs="Calibri"/>
                  <w:color w:val="000000"/>
                  <w:sz w:val="16"/>
                  <w:szCs w:val="22"/>
                  <w:lang w:val="en-GB" w:eastAsia="zh-CN"/>
                </w:rPr>
                <w:delText xml:space="preserve">Notification </w:delText>
              </w:r>
            </w:del>
            <w:r w:rsidRPr="00070E75">
              <w:rPr>
                <w:rFonts w:ascii="Calibri" w:hAnsi="Calibri" w:cs="Calibri"/>
                <w:color w:val="000000"/>
                <w:sz w:val="16"/>
                <w:szCs w:val="22"/>
                <w:lang w:val="en-GB" w:eastAsia="zh-CN"/>
              </w:rPr>
              <w:t>CC</w:t>
            </w:r>
          </w:p>
        </w:tc>
      </w:tr>
      <w:tr w:rsidR="00B91505" w:rsidRPr="0039435C" w:rsidTr="00B91505">
        <w:trPr>
          <w:trHeight w:val="304"/>
          <w:jc w:val="center"/>
        </w:trPr>
        <w:tc>
          <w:tcPr>
            <w:tcW w:w="1757" w:type="dxa"/>
            <w:tcBorders>
              <w:top w:val="nil"/>
              <w:left w:val="single" w:sz="4" w:space="0" w:color="auto"/>
              <w:bottom w:val="single" w:sz="4" w:space="0" w:color="auto"/>
              <w:right w:val="single" w:sz="4" w:space="0" w:color="auto"/>
            </w:tcBorders>
            <w:shd w:val="clear" w:color="auto" w:fill="auto"/>
            <w:noWrap/>
            <w:vAlign w:val="center"/>
            <w:hideMark/>
          </w:tcPr>
          <w:p w:rsidR="00070E75" w:rsidRPr="00070E75" w:rsidRDefault="00070E75" w:rsidP="00070E75">
            <w:pPr>
              <w:spacing w:after="0" w:line="240" w:lineRule="auto"/>
              <w:jc w:val="center"/>
              <w:rPr>
                <w:rFonts w:ascii="Calibri" w:hAnsi="Calibri" w:cs="Calibri"/>
                <w:color w:val="000000"/>
                <w:sz w:val="16"/>
                <w:szCs w:val="22"/>
                <w:lang w:val="en-GB" w:eastAsia="zh-CN"/>
              </w:rPr>
            </w:pPr>
            <w:r w:rsidRPr="00070E75">
              <w:rPr>
                <w:rFonts w:ascii="Calibri" w:hAnsi="Calibri" w:cs="Calibri"/>
                <w:color w:val="000000"/>
                <w:sz w:val="16"/>
                <w:szCs w:val="22"/>
                <w:lang w:val="en-GB" w:eastAsia="zh-CN"/>
              </w:rPr>
              <w:t>Group Administrator</w:t>
            </w:r>
          </w:p>
        </w:tc>
        <w:tc>
          <w:tcPr>
            <w:tcW w:w="737" w:type="dxa"/>
            <w:tcBorders>
              <w:top w:val="single" w:sz="4" w:space="0" w:color="auto"/>
              <w:left w:val="nil"/>
              <w:bottom w:val="single" w:sz="4" w:space="0" w:color="auto"/>
              <w:right w:val="single" w:sz="4" w:space="0" w:color="auto"/>
            </w:tcBorders>
            <w:vAlign w:val="center"/>
          </w:tcPr>
          <w:p w:rsidR="00070E75" w:rsidRDefault="00B91505" w:rsidP="00070E75">
            <w:pPr>
              <w:spacing w:after="0" w:line="240" w:lineRule="auto"/>
              <w:jc w:val="center"/>
              <w:rPr>
                <w:ins w:id="207" w:author="PSA" w:date="2018-01-03T09:28:00Z"/>
                <w:rFonts w:ascii="Calibri" w:hAnsi="Calibri" w:cs="Calibri"/>
                <w:color w:val="000000"/>
                <w:sz w:val="18"/>
                <w:szCs w:val="22"/>
                <w:lang w:val="en-GB" w:eastAsia="zh-CN"/>
              </w:rPr>
            </w:pPr>
            <w:ins w:id="208" w:author="PSA" w:date="2018-01-03T09:35:00Z">
              <w:r>
                <w:rPr>
                  <w:rFonts w:ascii="Calibri" w:hAnsi="Calibri" w:cs="Calibri"/>
                  <w:color w:val="000000"/>
                  <w:sz w:val="18"/>
                  <w:szCs w:val="22"/>
                  <w:lang w:val="en-GB" w:eastAsia="zh-CN"/>
                </w:rPr>
                <w:t>X</w:t>
              </w:r>
            </w:ins>
          </w:p>
        </w:tc>
        <w:tc>
          <w:tcPr>
            <w:tcW w:w="907" w:type="dxa"/>
            <w:tcBorders>
              <w:top w:val="single" w:sz="4" w:space="0" w:color="auto"/>
              <w:left w:val="single" w:sz="4" w:space="0" w:color="auto"/>
              <w:bottom w:val="single" w:sz="4" w:space="0" w:color="auto"/>
              <w:right w:val="single" w:sz="4" w:space="0" w:color="auto"/>
            </w:tcBorders>
            <w:vAlign w:val="center"/>
          </w:tcPr>
          <w:p w:rsidR="00070E75" w:rsidRDefault="00B91505" w:rsidP="00070E75">
            <w:pPr>
              <w:spacing w:after="0" w:line="240" w:lineRule="auto"/>
              <w:jc w:val="center"/>
              <w:rPr>
                <w:ins w:id="209" w:author="PSA" w:date="2018-01-03T09:28:00Z"/>
                <w:rFonts w:ascii="Calibri" w:hAnsi="Calibri" w:cs="Calibri"/>
                <w:color w:val="000000"/>
                <w:sz w:val="18"/>
                <w:szCs w:val="22"/>
                <w:lang w:val="en-GB" w:eastAsia="zh-CN"/>
              </w:rPr>
            </w:pPr>
            <w:ins w:id="210" w:author="PSA" w:date="2018-01-03T09:35:00Z">
              <w:r>
                <w:rPr>
                  <w:rFonts w:ascii="Calibri" w:hAnsi="Calibri" w:cs="Calibri"/>
                  <w:color w:val="000000"/>
                  <w:sz w:val="18"/>
                  <w:szCs w:val="22"/>
                  <w:lang w:val="en-GB" w:eastAsia="zh-CN"/>
                </w:rPr>
                <w:t>X</w:t>
              </w:r>
            </w:ins>
          </w:p>
        </w:tc>
        <w:tc>
          <w:tcPr>
            <w:tcW w:w="737" w:type="dxa"/>
            <w:tcBorders>
              <w:top w:val="single" w:sz="4" w:space="0" w:color="auto"/>
              <w:left w:val="single" w:sz="4" w:space="0" w:color="auto"/>
              <w:bottom w:val="single" w:sz="4" w:space="0" w:color="auto"/>
              <w:right w:val="single" w:sz="4" w:space="0" w:color="auto"/>
            </w:tcBorders>
            <w:vAlign w:val="center"/>
          </w:tcPr>
          <w:p w:rsidR="00070E75" w:rsidRDefault="00070E75" w:rsidP="00070E75">
            <w:pPr>
              <w:spacing w:after="0" w:line="240" w:lineRule="auto"/>
              <w:jc w:val="center"/>
              <w:rPr>
                <w:ins w:id="211" w:author="PSA" w:date="2018-01-03T09:27:00Z"/>
                <w:rFonts w:ascii="Calibri" w:hAnsi="Calibri" w:cs="Calibri"/>
                <w:color w:val="000000"/>
                <w:sz w:val="18"/>
                <w:szCs w:val="22"/>
                <w:lang w:val="en-GB" w:eastAsia="zh-CN"/>
              </w:rPr>
            </w:pPr>
            <w:ins w:id="212" w:author="PSA" w:date="2018-01-03T09:28:00Z">
              <w:r>
                <w:rPr>
                  <w:rFonts w:ascii="Calibri" w:hAnsi="Calibri" w:cs="Calibri"/>
                  <w:color w:val="000000"/>
                  <w:sz w:val="18"/>
                  <w:szCs w:val="22"/>
                  <w:lang w:val="en-GB" w:eastAsia="zh-CN"/>
                </w:rPr>
                <w:t>X</w:t>
              </w:r>
            </w:ins>
          </w:p>
        </w:tc>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070E75" w:rsidRPr="0039435C" w:rsidRDefault="00070E75" w:rsidP="00070E75">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070E75" w:rsidRPr="0039435C" w:rsidRDefault="00070E75" w:rsidP="00070E75">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070E75" w:rsidRPr="0039435C" w:rsidRDefault="00070E75" w:rsidP="00070E75">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070E75" w:rsidRPr="0039435C" w:rsidRDefault="00070E75" w:rsidP="00070E75">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070E75" w:rsidRPr="0039435C" w:rsidRDefault="00070E75" w:rsidP="00070E75">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070E75" w:rsidRPr="0039435C" w:rsidRDefault="00070E75" w:rsidP="00070E75">
            <w:pPr>
              <w:spacing w:after="0" w:line="240" w:lineRule="auto"/>
              <w:jc w:val="center"/>
              <w:rPr>
                <w:rFonts w:ascii="Calibri" w:hAnsi="Calibri" w:cs="Calibri"/>
                <w:color w:val="000000"/>
                <w:sz w:val="18"/>
                <w:szCs w:val="22"/>
                <w:lang w:val="en-GB" w:eastAsia="zh-CN"/>
              </w:rPr>
            </w:pPr>
          </w:p>
        </w:tc>
      </w:tr>
      <w:tr w:rsidR="00B91505" w:rsidRPr="0039435C" w:rsidTr="00B91505">
        <w:trPr>
          <w:trHeight w:val="304"/>
          <w:jc w:val="center"/>
        </w:trPr>
        <w:tc>
          <w:tcPr>
            <w:tcW w:w="1757" w:type="dxa"/>
            <w:tcBorders>
              <w:top w:val="nil"/>
              <w:left w:val="single" w:sz="4" w:space="0" w:color="auto"/>
              <w:bottom w:val="single" w:sz="4" w:space="0" w:color="auto"/>
              <w:right w:val="single" w:sz="4" w:space="0" w:color="auto"/>
            </w:tcBorders>
            <w:shd w:val="clear" w:color="auto" w:fill="auto"/>
            <w:noWrap/>
            <w:vAlign w:val="center"/>
            <w:hideMark/>
          </w:tcPr>
          <w:p w:rsidR="00070E75" w:rsidRPr="00070E75" w:rsidRDefault="00070E75" w:rsidP="00070E75">
            <w:pPr>
              <w:spacing w:after="0" w:line="240" w:lineRule="auto"/>
              <w:jc w:val="center"/>
              <w:rPr>
                <w:rFonts w:ascii="Calibri" w:hAnsi="Calibri" w:cs="Calibri"/>
                <w:color w:val="000000"/>
                <w:sz w:val="16"/>
                <w:szCs w:val="22"/>
                <w:lang w:val="en-GB" w:eastAsia="zh-CN"/>
              </w:rPr>
            </w:pPr>
            <w:r w:rsidRPr="00070E75">
              <w:rPr>
                <w:rFonts w:ascii="Calibri" w:hAnsi="Calibri" w:cs="Calibri"/>
                <w:color w:val="000000"/>
                <w:sz w:val="16"/>
                <w:szCs w:val="22"/>
                <w:lang w:val="en-GB" w:eastAsia="zh-CN"/>
              </w:rPr>
              <w:t>Officer in Charge</w:t>
            </w:r>
          </w:p>
        </w:tc>
        <w:tc>
          <w:tcPr>
            <w:tcW w:w="737" w:type="dxa"/>
            <w:tcBorders>
              <w:top w:val="single" w:sz="4" w:space="0" w:color="auto"/>
              <w:left w:val="nil"/>
              <w:bottom w:val="single" w:sz="4" w:space="0" w:color="auto"/>
              <w:right w:val="single" w:sz="4" w:space="0" w:color="auto"/>
            </w:tcBorders>
            <w:vAlign w:val="center"/>
          </w:tcPr>
          <w:p w:rsidR="00070E75" w:rsidRDefault="00B91505" w:rsidP="00070E75">
            <w:pPr>
              <w:spacing w:after="0" w:line="240" w:lineRule="auto"/>
              <w:jc w:val="center"/>
              <w:rPr>
                <w:ins w:id="213" w:author="PSA" w:date="2018-01-03T09:28:00Z"/>
                <w:rFonts w:ascii="Calibri" w:hAnsi="Calibri" w:cs="Calibri"/>
                <w:color w:val="000000"/>
                <w:sz w:val="18"/>
                <w:szCs w:val="22"/>
                <w:lang w:val="en-GB" w:eastAsia="zh-CN"/>
              </w:rPr>
            </w:pPr>
            <w:ins w:id="214" w:author="PSA" w:date="2018-01-03T09:35:00Z">
              <w:r>
                <w:rPr>
                  <w:rFonts w:ascii="Calibri" w:hAnsi="Calibri" w:cs="Calibri"/>
                  <w:color w:val="000000"/>
                  <w:sz w:val="18"/>
                  <w:szCs w:val="22"/>
                  <w:lang w:val="en-GB" w:eastAsia="zh-CN"/>
                </w:rPr>
                <w:t>X</w:t>
              </w:r>
            </w:ins>
          </w:p>
        </w:tc>
        <w:tc>
          <w:tcPr>
            <w:tcW w:w="907" w:type="dxa"/>
            <w:tcBorders>
              <w:top w:val="single" w:sz="4" w:space="0" w:color="auto"/>
              <w:left w:val="single" w:sz="4" w:space="0" w:color="auto"/>
              <w:bottom w:val="single" w:sz="4" w:space="0" w:color="auto"/>
              <w:right w:val="single" w:sz="4" w:space="0" w:color="auto"/>
            </w:tcBorders>
            <w:vAlign w:val="center"/>
          </w:tcPr>
          <w:p w:rsidR="00070E75" w:rsidRDefault="00B91505" w:rsidP="00070E75">
            <w:pPr>
              <w:spacing w:after="0" w:line="240" w:lineRule="auto"/>
              <w:jc w:val="center"/>
              <w:rPr>
                <w:ins w:id="215" w:author="PSA" w:date="2018-01-03T09:28:00Z"/>
                <w:rFonts w:ascii="Calibri" w:hAnsi="Calibri" w:cs="Calibri"/>
                <w:color w:val="000000"/>
                <w:sz w:val="18"/>
                <w:szCs w:val="22"/>
                <w:lang w:val="en-GB" w:eastAsia="zh-CN"/>
              </w:rPr>
            </w:pPr>
            <w:ins w:id="216" w:author="PSA" w:date="2018-01-03T09:35:00Z">
              <w:r>
                <w:rPr>
                  <w:rFonts w:ascii="Calibri" w:hAnsi="Calibri" w:cs="Calibri"/>
                  <w:color w:val="000000"/>
                  <w:sz w:val="18"/>
                  <w:szCs w:val="22"/>
                  <w:lang w:val="en-GB" w:eastAsia="zh-CN"/>
                </w:rPr>
                <w:t>X</w:t>
              </w:r>
            </w:ins>
          </w:p>
        </w:tc>
        <w:tc>
          <w:tcPr>
            <w:tcW w:w="737" w:type="dxa"/>
            <w:tcBorders>
              <w:top w:val="single" w:sz="4" w:space="0" w:color="auto"/>
              <w:left w:val="single" w:sz="4" w:space="0" w:color="auto"/>
              <w:bottom w:val="single" w:sz="4" w:space="0" w:color="auto"/>
              <w:right w:val="single" w:sz="4" w:space="0" w:color="auto"/>
            </w:tcBorders>
            <w:vAlign w:val="center"/>
          </w:tcPr>
          <w:p w:rsidR="00070E75" w:rsidRDefault="00070E75" w:rsidP="00070E75">
            <w:pPr>
              <w:spacing w:after="0" w:line="240" w:lineRule="auto"/>
              <w:jc w:val="center"/>
              <w:rPr>
                <w:ins w:id="217" w:author="PSA" w:date="2018-01-03T09:27:00Z"/>
                <w:rFonts w:ascii="Calibri" w:hAnsi="Calibri" w:cs="Calibri"/>
                <w:color w:val="000000"/>
                <w:sz w:val="18"/>
                <w:szCs w:val="22"/>
                <w:lang w:val="en-GB" w:eastAsia="zh-CN"/>
              </w:rPr>
            </w:pPr>
            <w:ins w:id="218" w:author="PSA" w:date="2018-01-03T09:28:00Z">
              <w:r>
                <w:rPr>
                  <w:rFonts w:ascii="Calibri" w:hAnsi="Calibri" w:cs="Calibri"/>
                  <w:color w:val="000000"/>
                  <w:sz w:val="18"/>
                  <w:szCs w:val="22"/>
                  <w:lang w:val="en-GB" w:eastAsia="zh-CN"/>
                </w:rPr>
                <w:t>X</w:t>
              </w:r>
            </w:ins>
          </w:p>
        </w:tc>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070E75" w:rsidRPr="0039435C" w:rsidRDefault="00070E75" w:rsidP="00070E75">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070E75" w:rsidRPr="0039435C" w:rsidRDefault="00070E75" w:rsidP="00070E75">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070E75" w:rsidRPr="0039435C" w:rsidRDefault="00070E75" w:rsidP="00070E75">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070E75" w:rsidRPr="0039435C" w:rsidRDefault="00070E75" w:rsidP="00070E75">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070E75" w:rsidRPr="0039435C" w:rsidRDefault="00070E75" w:rsidP="00070E75">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070E75" w:rsidRPr="0039435C" w:rsidRDefault="00070E75" w:rsidP="00070E75">
            <w:pPr>
              <w:spacing w:after="0" w:line="240" w:lineRule="auto"/>
              <w:jc w:val="center"/>
              <w:rPr>
                <w:rFonts w:ascii="Calibri" w:hAnsi="Calibri" w:cs="Calibri"/>
                <w:color w:val="000000"/>
                <w:sz w:val="18"/>
                <w:szCs w:val="22"/>
                <w:lang w:val="en-GB" w:eastAsia="zh-CN"/>
              </w:rPr>
            </w:pPr>
          </w:p>
        </w:tc>
      </w:tr>
      <w:tr w:rsidR="00B91505" w:rsidRPr="0039435C" w:rsidTr="00B91505">
        <w:trPr>
          <w:trHeight w:val="304"/>
          <w:jc w:val="center"/>
        </w:trPr>
        <w:tc>
          <w:tcPr>
            <w:tcW w:w="1757" w:type="dxa"/>
            <w:tcBorders>
              <w:top w:val="nil"/>
              <w:left w:val="single" w:sz="4" w:space="0" w:color="auto"/>
              <w:bottom w:val="single" w:sz="4" w:space="0" w:color="auto"/>
              <w:right w:val="single" w:sz="4" w:space="0" w:color="auto"/>
            </w:tcBorders>
            <w:shd w:val="clear" w:color="auto" w:fill="auto"/>
            <w:noWrap/>
            <w:vAlign w:val="center"/>
            <w:hideMark/>
          </w:tcPr>
          <w:p w:rsidR="00070E75" w:rsidRPr="00070E75" w:rsidRDefault="00070E75" w:rsidP="00070E75">
            <w:pPr>
              <w:spacing w:after="0" w:line="240" w:lineRule="auto"/>
              <w:jc w:val="center"/>
              <w:rPr>
                <w:rFonts w:ascii="Calibri" w:hAnsi="Calibri" w:cs="Calibri"/>
                <w:color w:val="000000"/>
                <w:sz w:val="16"/>
                <w:szCs w:val="22"/>
                <w:lang w:val="en-GB" w:eastAsia="zh-CN"/>
              </w:rPr>
            </w:pPr>
            <w:r w:rsidRPr="00070E75">
              <w:rPr>
                <w:rFonts w:ascii="Calibri" w:hAnsi="Calibri" w:cs="Calibri"/>
                <w:color w:val="000000"/>
                <w:sz w:val="16"/>
                <w:szCs w:val="22"/>
                <w:lang w:val="en-GB" w:eastAsia="zh-CN"/>
              </w:rPr>
              <w:t>Read-only User</w:t>
            </w:r>
          </w:p>
        </w:tc>
        <w:tc>
          <w:tcPr>
            <w:tcW w:w="737" w:type="dxa"/>
            <w:tcBorders>
              <w:top w:val="single" w:sz="4" w:space="0" w:color="auto"/>
              <w:left w:val="nil"/>
              <w:bottom w:val="single" w:sz="4" w:space="0" w:color="auto"/>
              <w:right w:val="single" w:sz="4" w:space="0" w:color="auto"/>
            </w:tcBorders>
            <w:vAlign w:val="center"/>
          </w:tcPr>
          <w:p w:rsidR="00070E75" w:rsidRPr="0039435C" w:rsidRDefault="00B91505" w:rsidP="00070E75">
            <w:pPr>
              <w:spacing w:after="0" w:line="240" w:lineRule="auto"/>
              <w:jc w:val="center"/>
              <w:rPr>
                <w:ins w:id="219" w:author="PSA" w:date="2018-01-03T09:28:00Z"/>
                <w:rFonts w:ascii="Calibri" w:hAnsi="Calibri" w:cs="Calibri"/>
                <w:color w:val="000000"/>
                <w:sz w:val="18"/>
                <w:szCs w:val="22"/>
                <w:lang w:val="en-GB" w:eastAsia="zh-CN"/>
              </w:rPr>
            </w:pPr>
            <w:ins w:id="220" w:author="PSA" w:date="2018-01-03T09:35:00Z">
              <w:r>
                <w:rPr>
                  <w:rFonts w:ascii="Calibri" w:hAnsi="Calibri" w:cs="Calibri"/>
                  <w:color w:val="000000"/>
                  <w:sz w:val="18"/>
                  <w:szCs w:val="22"/>
                  <w:lang w:val="en-GB" w:eastAsia="zh-CN"/>
                </w:rPr>
                <w:t>X</w:t>
              </w:r>
            </w:ins>
          </w:p>
        </w:tc>
        <w:tc>
          <w:tcPr>
            <w:tcW w:w="907" w:type="dxa"/>
            <w:tcBorders>
              <w:top w:val="single" w:sz="4" w:space="0" w:color="auto"/>
              <w:left w:val="single" w:sz="4" w:space="0" w:color="auto"/>
              <w:bottom w:val="single" w:sz="4" w:space="0" w:color="auto"/>
              <w:right w:val="single" w:sz="4" w:space="0" w:color="auto"/>
            </w:tcBorders>
            <w:vAlign w:val="center"/>
          </w:tcPr>
          <w:p w:rsidR="00070E75" w:rsidRPr="0039435C" w:rsidRDefault="00070E75" w:rsidP="00070E75">
            <w:pPr>
              <w:spacing w:after="0" w:line="240" w:lineRule="auto"/>
              <w:jc w:val="center"/>
              <w:rPr>
                <w:ins w:id="221" w:author="PSA" w:date="2018-01-03T09:28:00Z"/>
                <w:rFonts w:ascii="Calibri" w:hAnsi="Calibri" w:cs="Calibri"/>
                <w:color w:val="000000"/>
                <w:sz w:val="18"/>
                <w:szCs w:val="22"/>
                <w:lang w:val="en-GB" w:eastAsia="zh-CN"/>
              </w:rPr>
            </w:pPr>
          </w:p>
        </w:tc>
        <w:tc>
          <w:tcPr>
            <w:tcW w:w="737" w:type="dxa"/>
            <w:tcBorders>
              <w:top w:val="single" w:sz="4" w:space="0" w:color="auto"/>
              <w:left w:val="single" w:sz="4" w:space="0" w:color="auto"/>
              <w:bottom w:val="single" w:sz="4" w:space="0" w:color="auto"/>
              <w:right w:val="single" w:sz="4" w:space="0" w:color="auto"/>
            </w:tcBorders>
            <w:vAlign w:val="center"/>
          </w:tcPr>
          <w:p w:rsidR="00070E75" w:rsidRPr="0039435C" w:rsidRDefault="00070E75" w:rsidP="00070E75">
            <w:pPr>
              <w:spacing w:after="0" w:line="240" w:lineRule="auto"/>
              <w:jc w:val="center"/>
              <w:rPr>
                <w:ins w:id="222" w:author="PSA" w:date="2018-01-03T09:27:00Z"/>
                <w:rFonts w:ascii="Calibri" w:hAnsi="Calibri" w:cs="Calibri"/>
                <w:color w:val="000000"/>
                <w:sz w:val="18"/>
                <w:szCs w:val="22"/>
                <w:lang w:val="en-GB" w:eastAsia="zh-CN"/>
              </w:rPr>
            </w:pPr>
            <w:ins w:id="223" w:author="PSA" w:date="2018-01-03T09:28:00Z">
              <w:r>
                <w:rPr>
                  <w:rFonts w:ascii="Calibri" w:hAnsi="Calibri" w:cs="Calibri"/>
                  <w:color w:val="000000"/>
                  <w:sz w:val="18"/>
                  <w:szCs w:val="22"/>
                  <w:lang w:val="en-GB" w:eastAsia="zh-CN"/>
                </w:rPr>
                <w:t>X</w:t>
              </w:r>
            </w:ins>
          </w:p>
        </w:tc>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070E75" w:rsidRPr="0039435C" w:rsidRDefault="00070E75" w:rsidP="00070E75">
            <w:pPr>
              <w:spacing w:after="0" w:line="240" w:lineRule="auto"/>
              <w:jc w:val="center"/>
              <w:rPr>
                <w:rFonts w:ascii="Calibri" w:hAnsi="Calibri" w:cs="Calibri"/>
                <w:color w:val="000000"/>
                <w:sz w:val="18"/>
                <w:szCs w:val="22"/>
                <w:lang w:val="en-GB" w:eastAsia="zh-CN"/>
              </w:rPr>
            </w:pPr>
          </w:p>
        </w:tc>
        <w:tc>
          <w:tcPr>
            <w:tcW w:w="737" w:type="dxa"/>
            <w:tcBorders>
              <w:top w:val="nil"/>
              <w:left w:val="nil"/>
              <w:bottom w:val="single" w:sz="4" w:space="0" w:color="auto"/>
              <w:right w:val="single" w:sz="4" w:space="0" w:color="auto"/>
            </w:tcBorders>
            <w:shd w:val="clear" w:color="auto" w:fill="auto"/>
            <w:noWrap/>
            <w:vAlign w:val="center"/>
            <w:hideMark/>
          </w:tcPr>
          <w:p w:rsidR="00070E75" w:rsidRPr="0039435C" w:rsidRDefault="00070E75" w:rsidP="00070E75">
            <w:pPr>
              <w:spacing w:after="0" w:line="240" w:lineRule="auto"/>
              <w:jc w:val="center"/>
              <w:rPr>
                <w:rFonts w:ascii="Calibri" w:hAnsi="Calibri" w:cs="Calibri"/>
                <w:color w:val="000000"/>
                <w:sz w:val="18"/>
                <w:szCs w:val="22"/>
                <w:lang w:val="en-GB" w:eastAsia="zh-CN"/>
              </w:rPr>
            </w:pPr>
          </w:p>
        </w:tc>
        <w:tc>
          <w:tcPr>
            <w:tcW w:w="737" w:type="dxa"/>
            <w:tcBorders>
              <w:top w:val="nil"/>
              <w:left w:val="nil"/>
              <w:bottom w:val="single" w:sz="4" w:space="0" w:color="auto"/>
              <w:right w:val="single" w:sz="4" w:space="0" w:color="auto"/>
            </w:tcBorders>
            <w:shd w:val="clear" w:color="auto" w:fill="auto"/>
            <w:noWrap/>
            <w:vAlign w:val="center"/>
            <w:hideMark/>
          </w:tcPr>
          <w:p w:rsidR="00070E75" w:rsidRPr="0039435C" w:rsidRDefault="00070E75" w:rsidP="00070E75">
            <w:pPr>
              <w:spacing w:after="0" w:line="240" w:lineRule="auto"/>
              <w:jc w:val="center"/>
              <w:rPr>
                <w:rFonts w:ascii="Calibri" w:hAnsi="Calibri" w:cs="Calibri"/>
                <w:color w:val="000000"/>
                <w:sz w:val="18"/>
                <w:szCs w:val="22"/>
                <w:lang w:val="en-GB" w:eastAsia="zh-CN"/>
              </w:rPr>
            </w:pPr>
          </w:p>
        </w:tc>
        <w:tc>
          <w:tcPr>
            <w:tcW w:w="737" w:type="dxa"/>
            <w:tcBorders>
              <w:top w:val="nil"/>
              <w:left w:val="nil"/>
              <w:bottom w:val="single" w:sz="4" w:space="0" w:color="auto"/>
              <w:right w:val="single" w:sz="4" w:space="0" w:color="auto"/>
            </w:tcBorders>
            <w:shd w:val="clear" w:color="auto" w:fill="auto"/>
            <w:noWrap/>
            <w:vAlign w:val="center"/>
            <w:hideMark/>
          </w:tcPr>
          <w:p w:rsidR="00070E75" w:rsidRPr="0039435C" w:rsidRDefault="00070E75" w:rsidP="00070E75">
            <w:pPr>
              <w:spacing w:after="0" w:line="240" w:lineRule="auto"/>
              <w:jc w:val="center"/>
              <w:rPr>
                <w:rFonts w:ascii="Calibri" w:hAnsi="Calibri" w:cs="Calibri"/>
                <w:color w:val="000000"/>
                <w:sz w:val="18"/>
                <w:szCs w:val="22"/>
                <w:lang w:val="en-GB" w:eastAsia="zh-CN"/>
              </w:rPr>
            </w:pPr>
          </w:p>
        </w:tc>
        <w:tc>
          <w:tcPr>
            <w:tcW w:w="737" w:type="dxa"/>
            <w:tcBorders>
              <w:top w:val="nil"/>
              <w:left w:val="nil"/>
              <w:bottom w:val="single" w:sz="4" w:space="0" w:color="auto"/>
              <w:right w:val="single" w:sz="4" w:space="0" w:color="auto"/>
            </w:tcBorders>
            <w:shd w:val="clear" w:color="auto" w:fill="auto"/>
            <w:noWrap/>
            <w:vAlign w:val="center"/>
            <w:hideMark/>
          </w:tcPr>
          <w:p w:rsidR="00070E75" w:rsidRPr="0039435C" w:rsidRDefault="00070E75" w:rsidP="00070E75">
            <w:pPr>
              <w:spacing w:after="0" w:line="240" w:lineRule="auto"/>
              <w:jc w:val="center"/>
              <w:rPr>
                <w:rFonts w:ascii="Calibri" w:hAnsi="Calibri" w:cs="Calibri"/>
                <w:color w:val="000000"/>
                <w:sz w:val="18"/>
                <w:szCs w:val="22"/>
                <w:lang w:val="en-GB" w:eastAsia="zh-CN"/>
              </w:rPr>
            </w:pPr>
          </w:p>
        </w:tc>
        <w:tc>
          <w:tcPr>
            <w:tcW w:w="737" w:type="dxa"/>
            <w:tcBorders>
              <w:top w:val="nil"/>
              <w:left w:val="nil"/>
              <w:bottom w:val="single" w:sz="4" w:space="0" w:color="auto"/>
              <w:right w:val="single" w:sz="4" w:space="0" w:color="auto"/>
            </w:tcBorders>
            <w:shd w:val="clear" w:color="auto" w:fill="auto"/>
            <w:noWrap/>
            <w:vAlign w:val="center"/>
            <w:hideMark/>
          </w:tcPr>
          <w:p w:rsidR="00070E75" w:rsidRPr="0039435C" w:rsidRDefault="00070E75" w:rsidP="00070E75">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r>
      <w:tr w:rsidR="00B91505" w:rsidRPr="0039435C" w:rsidTr="00B91505">
        <w:trPr>
          <w:trHeight w:val="304"/>
          <w:jc w:val="center"/>
        </w:trPr>
        <w:tc>
          <w:tcPr>
            <w:tcW w:w="1757" w:type="dxa"/>
            <w:tcBorders>
              <w:top w:val="nil"/>
              <w:left w:val="single" w:sz="4" w:space="0" w:color="auto"/>
              <w:bottom w:val="single" w:sz="4" w:space="0" w:color="auto"/>
              <w:right w:val="single" w:sz="4" w:space="0" w:color="auto"/>
            </w:tcBorders>
            <w:shd w:val="clear" w:color="auto" w:fill="auto"/>
            <w:noWrap/>
            <w:vAlign w:val="center"/>
            <w:hideMark/>
          </w:tcPr>
          <w:p w:rsidR="00070E75" w:rsidRPr="00070E75" w:rsidRDefault="00070E75" w:rsidP="00070E75">
            <w:pPr>
              <w:spacing w:after="0" w:line="240" w:lineRule="auto"/>
              <w:jc w:val="center"/>
              <w:rPr>
                <w:rFonts w:ascii="Calibri" w:hAnsi="Calibri" w:cs="Calibri"/>
                <w:color w:val="000000"/>
                <w:sz w:val="16"/>
                <w:szCs w:val="22"/>
                <w:lang w:val="en-GB" w:eastAsia="zh-CN"/>
              </w:rPr>
            </w:pPr>
            <w:r w:rsidRPr="00070E75">
              <w:rPr>
                <w:rFonts w:ascii="Calibri" w:hAnsi="Calibri" w:cs="Calibri"/>
                <w:color w:val="000000"/>
                <w:sz w:val="16"/>
                <w:szCs w:val="22"/>
                <w:lang w:val="en-GB" w:eastAsia="zh-CN"/>
              </w:rPr>
              <w:t>User</w:t>
            </w:r>
          </w:p>
        </w:tc>
        <w:tc>
          <w:tcPr>
            <w:tcW w:w="737" w:type="dxa"/>
            <w:tcBorders>
              <w:top w:val="single" w:sz="4" w:space="0" w:color="auto"/>
              <w:left w:val="nil"/>
              <w:bottom w:val="single" w:sz="4" w:space="0" w:color="auto"/>
              <w:right w:val="single" w:sz="4" w:space="0" w:color="auto"/>
            </w:tcBorders>
            <w:vAlign w:val="center"/>
          </w:tcPr>
          <w:p w:rsidR="00070E75" w:rsidRDefault="00B91505" w:rsidP="00070E75">
            <w:pPr>
              <w:spacing w:after="0" w:line="240" w:lineRule="auto"/>
              <w:jc w:val="center"/>
              <w:rPr>
                <w:ins w:id="224" w:author="PSA" w:date="2018-01-03T09:28:00Z"/>
                <w:rFonts w:ascii="Calibri" w:hAnsi="Calibri" w:cs="Calibri"/>
                <w:color w:val="000000"/>
                <w:sz w:val="18"/>
                <w:szCs w:val="22"/>
                <w:lang w:val="en-GB" w:eastAsia="zh-CN"/>
              </w:rPr>
            </w:pPr>
            <w:ins w:id="225" w:author="PSA" w:date="2018-01-03T09:35:00Z">
              <w:r>
                <w:rPr>
                  <w:rFonts w:ascii="Calibri" w:hAnsi="Calibri" w:cs="Calibri"/>
                  <w:color w:val="000000"/>
                  <w:sz w:val="18"/>
                  <w:szCs w:val="22"/>
                  <w:lang w:val="en-GB" w:eastAsia="zh-CN"/>
                </w:rPr>
                <w:t>X</w:t>
              </w:r>
            </w:ins>
          </w:p>
        </w:tc>
        <w:tc>
          <w:tcPr>
            <w:tcW w:w="907" w:type="dxa"/>
            <w:tcBorders>
              <w:top w:val="single" w:sz="4" w:space="0" w:color="auto"/>
              <w:left w:val="single" w:sz="4" w:space="0" w:color="auto"/>
              <w:bottom w:val="single" w:sz="4" w:space="0" w:color="auto"/>
              <w:right w:val="single" w:sz="4" w:space="0" w:color="auto"/>
            </w:tcBorders>
            <w:vAlign w:val="center"/>
          </w:tcPr>
          <w:p w:rsidR="00070E75" w:rsidRDefault="00070E75" w:rsidP="00070E75">
            <w:pPr>
              <w:spacing w:after="0" w:line="240" w:lineRule="auto"/>
              <w:jc w:val="center"/>
              <w:rPr>
                <w:ins w:id="226" w:author="PSA" w:date="2018-01-03T09:28:00Z"/>
                <w:rFonts w:ascii="Calibri" w:hAnsi="Calibri" w:cs="Calibri"/>
                <w:color w:val="000000"/>
                <w:sz w:val="18"/>
                <w:szCs w:val="22"/>
                <w:lang w:val="en-GB" w:eastAsia="zh-CN"/>
              </w:rPr>
            </w:pPr>
          </w:p>
        </w:tc>
        <w:tc>
          <w:tcPr>
            <w:tcW w:w="737" w:type="dxa"/>
            <w:tcBorders>
              <w:top w:val="single" w:sz="4" w:space="0" w:color="auto"/>
              <w:left w:val="single" w:sz="4" w:space="0" w:color="auto"/>
              <w:bottom w:val="single" w:sz="4" w:space="0" w:color="auto"/>
              <w:right w:val="single" w:sz="4" w:space="0" w:color="auto"/>
            </w:tcBorders>
            <w:vAlign w:val="center"/>
          </w:tcPr>
          <w:p w:rsidR="00070E75" w:rsidRDefault="00070E75" w:rsidP="00070E75">
            <w:pPr>
              <w:spacing w:after="0" w:line="240" w:lineRule="auto"/>
              <w:jc w:val="center"/>
              <w:rPr>
                <w:ins w:id="227" w:author="PSA" w:date="2018-01-03T09:27:00Z"/>
                <w:rFonts w:ascii="Calibri" w:hAnsi="Calibri" w:cs="Calibri"/>
                <w:color w:val="000000"/>
                <w:sz w:val="18"/>
                <w:szCs w:val="22"/>
                <w:lang w:val="en-GB" w:eastAsia="zh-CN"/>
              </w:rPr>
            </w:pPr>
            <w:ins w:id="228" w:author="PSA" w:date="2018-01-03T09:28:00Z">
              <w:r>
                <w:rPr>
                  <w:rFonts w:ascii="Calibri" w:hAnsi="Calibri" w:cs="Calibri"/>
                  <w:color w:val="000000"/>
                  <w:sz w:val="18"/>
                  <w:szCs w:val="22"/>
                  <w:lang w:val="en-GB" w:eastAsia="zh-CN"/>
                </w:rPr>
                <w:t>X</w:t>
              </w:r>
            </w:ins>
          </w:p>
        </w:tc>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070E75" w:rsidRPr="0039435C" w:rsidRDefault="00070E75" w:rsidP="00070E75">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070E75" w:rsidRPr="0039435C" w:rsidRDefault="00070E75" w:rsidP="00070E75">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070E75" w:rsidRPr="0039435C" w:rsidRDefault="00070E75" w:rsidP="00070E75">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070E75" w:rsidRPr="0039435C" w:rsidRDefault="00070E75" w:rsidP="00070E75">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070E75" w:rsidRPr="0039435C" w:rsidRDefault="00070E75" w:rsidP="00070E75">
            <w:pPr>
              <w:spacing w:after="0" w:line="240" w:lineRule="auto"/>
              <w:jc w:val="center"/>
              <w:rPr>
                <w:rFonts w:ascii="Calibri" w:hAnsi="Calibri" w:cs="Calibri"/>
                <w:color w:val="000000"/>
                <w:sz w:val="18"/>
                <w:szCs w:val="22"/>
                <w:lang w:val="en-GB" w:eastAsia="zh-CN"/>
              </w:rPr>
            </w:pPr>
          </w:p>
        </w:tc>
        <w:tc>
          <w:tcPr>
            <w:tcW w:w="737" w:type="dxa"/>
            <w:tcBorders>
              <w:top w:val="nil"/>
              <w:left w:val="nil"/>
              <w:bottom w:val="single" w:sz="4" w:space="0" w:color="auto"/>
              <w:right w:val="single" w:sz="4" w:space="0" w:color="auto"/>
            </w:tcBorders>
            <w:shd w:val="clear" w:color="auto" w:fill="auto"/>
            <w:noWrap/>
            <w:vAlign w:val="center"/>
            <w:hideMark/>
          </w:tcPr>
          <w:p w:rsidR="00070E75" w:rsidRPr="0039435C" w:rsidRDefault="00070E75" w:rsidP="00070E75">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r>
    </w:tbl>
    <w:p w:rsidR="00DC0F69" w:rsidDel="00AC0C47" w:rsidRDefault="00DC0F69" w:rsidP="00070E75">
      <w:pPr>
        <w:spacing w:after="0"/>
        <w:jc w:val="both"/>
        <w:rPr>
          <w:del w:id="229" w:author="PSA" w:date="2017-12-28T10:05:00Z"/>
          <w:rFonts w:cs="Arial"/>
          <w:szCs w:val="22"/>
        </w:rPr>
      </w:pPr>
    </w:p>
    <w:p w:rsidR="0024037D" w:rsidRPr="0024037D" w:rsidRDefault="00590147" w:rsidP="0024037D">
      <w:pPr>
        <w:pStyle w:val="Heading4"/>
        <w:rPr>
          <w:b/>
        </w:rPr>
      </w:pPr>
      <w:r w:rsidRPr="0024037D">
        <w:rPr>
          <w:b/>
        </w:rPr>
        <w:t>View User Group</w:t>
      </w:r>
      <w:r w:rsidR="001436FF" w:rsidRPr="0024037D">
        <w:rPr>
          <w:b/>
        </w:rPr>
        <w:t xml:space="preserve"> </w:t>
      </w:r>
    </w:p>
    <w:p w:rsidR="00933710" w:rsidRPr="00B94F3A" w:rsidRDefault="00832078">
      <w:pPr>
        <w:ind w:left="864"/>
        <w:rPr>
          <w:sz w:val="20"/>
        </w:rPr>
      </w:pPr>
      <w:r w:rsidRPr="00B94F3A">
        <w:rPr>
          <w:sz w:val="20"/>
        </w:rPr>
        <w:t>This feature shall allow</w:t>
      </w:r>
      <w:r w:rsidR="001436FF" w:rsidRPr="00B94F3A">
        <w:rPr>
          <w:sz w:val="20"/>
        </w:rPr>
        <w:t xml:space="preserve"> </w:t>
      </w:r>
      <w:r w:rsidR="00243A95" w:rsidRPr="00B94F3A">
        <w:rPr>
          <w:sz w:val="20"/>
        </w:rPr>
        <w:t xml:space="preserve">Overall Group Administrator </w:t>
      </w:r>
      <w:r w:rsidR="001436FF" w:rsidRPr="00B94F3A">
        <w:rPr>
          <w:sz w:val="20"/>
        </w:rPr>
        <w:t>to view user group</w:t>
      </w:r>
      <w:r w:rsidR="00963E1E" w:rsidRPr="00B94F3A">
        <w:rPr>
          <w:sz w:val="20"/>
        </w:rPr>
        <w:t xml:space="preserve"> details</w:t>
      </w:r>
      <w:r w:rsidR="001436FF" w:rsidRPr="00B94F3A">
        <w:rPr>
          <w:sz w:val="20"/>
        </w:rPr>
        <w:t xml:space="preserve"> in R365. Following details will be displayed in </w:t>
      </w:r>
      <w:r w:rsidR="00963E1E" w:rsidRPr="00B94F3A">
        <w:rPr>
          <w:sz w:val="20"/>
        </w:rPr>
        <w:t>view group details page</w:t>
      </w:r>
      <w:r w:rsidR="001436FF" w:rsidRPr="00B94F3A">
        <w:rPr>
          <w:sz w:val="20"/>
        </w:rPr>
        <w:t xml:space="preserve">: </w:t>
      </w:r>
    </w:p>
    <w:tbl>
      <w:tblPr>
        <w:tblStyle w:val="TableGrid"/>
        <w:tblW w:w="0" w:type="auto"/>
        <w:tblInd w:w="959" w:type="dxa"/>
        <w:tblLook w:val="04A0"/>
      </w:tblPr>
      <w:tblGrid>
        <w:gridCol w:w="2268"/>
        <w:gridCol w:w="6946"/>
      </w:tblGrid>
      <w:tr w:rsidR="001436FF" w:rsidRPr="00B94F3A" w:rsidTr="00B91505">
        <w:trPr>
          <w:trHeight w:val="20"/>
        </w:trPr>
        <w:tc>
          <w:tcPr>
            <w:tcW w:w="2268" w:type="dxa"/>
            <w:shd w:val="clear" w:color="auto" w:fill="FBD4B4" w:themeFill="accent6" w:themeFillTint="66"/>
            <w:vAlign w:val="center"/>
          </w:tcPr>
          <w:p w:rsidR="001436FF" w:rsidRPr="00B94F3A" w:rsidRDefault="001436FF" w:rsidP="00B94F3A">
            <w:pPr>
              <w:spacing w:after="0" w:line="240" w:lineRule="auto"/>
              <w:jc w:val="center"/>
              <w:rPr>
                <w:rFonts w:cstheme="minorHAnsi"/>
                <w:b/>
                <w:sz w:val="20"/>
                <w:szCs w:val="20"/>
              </w:rPr>
            </w:pPr>
            <w:r w:rsidRPr="00B94F3A">
              <w:rPr>
                <w:rFonts w:cstheme="minorHAnsi"/>
                <w:b/>
                <w:sz w:val="20"/>
                <w:szCs w:val="20"/>
              </w:rPr>
              <w:t>Fields</w:t>
            </w:r>
          </w:p>
        </w:tc>
        <w:tc>
          <w:tcPr>
            <w:tcW w:w="6946" w:type="dxa"/>
            <w:shd w:val="clear" w:color="auto" w:fill="FBD4B4" w:themeFill="accent6" w:themeFillTint="66"/>
            <w:vAlign w:val="center"/>
          </w:tcPr>
          <w:p w:rsidR="001436FF" w:rsidRPr="00B94F3A" w:rsidRDefault="001436FF" w:rsidP="00B94F3A">
            <w:pPr>
              <w:spacing w:after="0" w:line="240" w:lineRule="auto"/>
              <w:jc w:val="center"/>
              <w:rPr>
                <w:rFonts w:cstheme="minorHAnsi"/>
                <w:b/>
                <w:sz w:val="20"/>
                <w:szCs w:val="20"/>
              </w:rPr>
            </w:pPr>
            <w:r w:rsidRPr="00B94F3A">
              <w:rPr>
                <w:rFonts w:cstheme="minorHAnsi"/>
                <w:b/>
                <w:sz w:val="20"/>
                <w:szCs w:val="20"/>
              </w:rPr>
              <w:t>Remarks</w:t>
            </w:r>
          </w:p>
        </w:tc>
      </w:tr>
      <w:tr w:rsidR="001436FF" w:rsidRPr="00B94F3A" w:rsidTr="00B91505">
        <w:trPr>
          <w:trHeight w:val="20"/>
        </w:trPr>
        <w:tc>
          <w:tcPr>
            <w:tcW w:w="2268" w:type="dxa"/>
            <w:vAlign w:val="center"/>
          </w:tcPr>
          <w:p w:rsidR="001436FF" w:rsidRPr="00B94F3A" w:rsidRDefault="001436FF" w:rsidP="00B94F3A">
            <w:pPr>
              <w:spacing w:after="0" w:line="240" w:lineRule="auto"/>
              <w:rPr>
                <w:rFonts w:cstheme="minorHAnsi"/>
                <w:sz w:val="20"/>
                <w:szCs w:val="20"/>
              </w:rPr>
            </w:pPr>
            <w:r w:rsidRPr="00B94F3A">
              <w:rPr>
                <w:rFonts w:cstheme="minorHAnsi"/>
                <w:sz w:val="20"/>
                <w:szCs w:val="20"/>
              </w:rPr>
              <w:t>Reminder Module</w:t>
            </w:r>
          </w:p>
        </w:tc>
        <w:tc>
          <w:tcPr>
            <w:tcW w:w="6946" w:type="dxa"/>
            <w:vAlign w:val="center"/>
          </w:tcPr>
          <w:p w:rsidR="001436FF" w:rsidRPr="00B94F3A" w:rsidRDefault="001436FF" w:rsidP="00B94F3A">
            <w:pPr>
              <w:spacing w:after="0" w:line="240" w:lineRule="auto"/>
              <w:rPr>
                <w:rFonts w:cstheme="minorHAnsi"/>
                <w:sz w:val="20"/>
                <w:szCs w:val="20"/>
              </w:rPr>
            </w:pPr>
            <w:r w:rsidRPr="00B94F3A">
              <w:rPr>
                <w:rFonts w:cstheme="minorHAnsi"/>
                <w:sz w:val="20"/>
                <w:szCs w:val="20"/>
              </w:rPr>
              <w:t>Text</w:t>
            </w:r>
          </w:p>
        </w:tc>
      </w:tr>
      <w:tr w:rsidR="001436FF" w:rsidRPr="00B94F3A" w:rsidTr="00B91505">
        <w:trPr>
          <w:trHeight w:val="20"/>
        </w:trPr>
        <w:tc>
          <w:tcPr>
            <w:tcW w:w="2268" w:type="dxa"/>
            <w:vAlign w:val="center"/>
          </w:tcPr>
          <w:p w:rsidR="001436FF" w:rsidRPr="00B94F3A" w:rsidRDefault="001436FF" w:rsidP="00B94F3A">
            <w:pPr>
              <w:spacing w:after="0" w:line="240" w:lineRule="auto"/>
              <w:rPr>
                <w:rFonts w:cstheme="minorHAnsi"/>
                <w:sz w:val="20"/>
                <w:szCs w:val="20"/>
              </w:rPr>
            </w:pPr>
            <w:r w:rsidRPr="00B94F3A">
              <w:rPr>
                <w:rFonts w:cstheme="minorHAnsi"/>
                <w:sz w:val="20"/>
                <w:szCs w:val="20"/>
              </w:rPr>
              <w:t>Group Name</w:t>
            </w:r>
          </w:p>
        </w:tc>
        <w:tc>
          <w:tcPr>
            <w:tcW w:w="6946" w:type="dxa"/>
            <w:vAlign w:val="center"/>
          </w:tcPr>
          <w:p w:rsidR="001436FF" w:rsidRPr="00B94F3A" w:rsidRDefault="001436FF" w:rsidP="00B94F3A">
            <w:pPr>
              <w:spacing w:after="0" w:line="240" w:lineRule="auto"/>
              <w:rPr>
                <w:rFonts w:cstheme="minorHAnsi"/>
                <w:sz w:val="20"/>
                <w:szCs w:val="20"/>
              </w:rPr>
            </w:pPr>
            <w:r w:rsidRPr="00B94F3A">
              <w:rPr>
                <w:rFonts w:cstheme="minorHAnsi"/>
                <w:sz w:val="20"/>
                <w:szCs w:val="20"/>
              </w:rPr>
              <w:t>Text</w:t>
            </w:r>
          </w:p>
        </w:tc>
      </w:tr>
      <w:tr w:rsidR="001436FF" w:rsidRPr="00B94F3A" w:rsidTr="00B91505">
        <w:trPr>
          <w:trHeight w:val="20"/>
        </w:trPr>
        <w:tc>
          <w:tcPr>
            <w:tcW w:w="2268" w:type="dxa"/>
            <w:vAlign w:val="center"/>
          </w:tcPr>
          <w:p w:rsidR="001436FF" w:rsidRPr="00B94F3A" w:rsidRDefault="001436FF" w:rsidP="00B94F3A">
            <w:pPr>
              <w:spacing w:after="0" w:line="240" w:lineRule="auto"/>
              <w:rPr>
                <w:rFonts w:cstheme="minorHAnsi"/>
                <w:sz w:val="20"/>
                <w:szCs w:val="20"/>
              </w:rPr>
            </w:pPr>
            <w:r w:rsidRPr="00B94F3A">
              <w:rPr>
                <w:rFonts w:cstheme="minorHAnsi"/>
                <w:sz w:val="20"/>
                <w:szCs w:val="20"/>
              </w:rPr>
              <w:t>Group Description</w:t>
            </w:r>
          </w:p>
        </w:tc>
        <w:tc>
          <w:tcPr>
            <w:tcW w:w="6946" w:type="dxa"/>
            <w:vAlign w:val="center"/>
          </w:tcPr>
          <w:p w:rsidR="001436FF" w:rsidRPr="00B94F3A" w:rsidRDefault="001436FF" w:rsidP="00B94F3A">
            <w:pPr>
              <w:spacing w:after="0" w:line="240" w:lineRule="auto"/>
              <w:rPr>
                <w:rFonts w:cstheme="minorHAnsi"/>
                <w:sz w:val="20"/>
                <w:szCs w:val="20"/>
              </w:rPr>
            </w:pPr>
            <w:r w:rsidRPr="00B94F3A">
              <w:rPr>
                <w:rFonts w:cstheme="minorHAnsi"/>
                <w:sz w:val="20"/>
                <w:szCs w:val="20"/>
              </w:rPr>
              <w:t>Text</w:t>
            </w:r>
          </w:p>
        </w:tc>
      </w:tr>
      <w:tr w:rsidR="001436FF" w:rsidRPr="00B94F3A" w:rsidTr="005375FC">
        <w:trPr>
          <w:trHeight w:val="5164"/>
        </w:trPr>
        <w:tc>
          <w:tcPr>
            <w:tcW w:w="2268" w:type="dxa"/>
            <w:vAlign w:val="center"/>
          </w:tcPr>
          <w:p w:rsidR="001436FF" w:rsidRPr="00B94F3A" w:rsidRDefault="001436FF" w:rsidP="00B94F3A">
            <w:pPr>
              <w:spacing w:after="0" w:line="240" w:lineRule="auto"/>
              <w:rPr>
                <w:rFonts w:cstheme="minorHAnsi"/>
                <w:sz w:val="20"/>
                <w:szCs w:val="20"/>
              </w:rPr>
            </w:pPr>
            <w:r w:rsidRPr="00B94F3A">
              <w:rPr>
                <w:rFonts w:cstheme="minorHAnsi"/>
                <w:sz w:val="20"/>
                <w:szCs w:val="20"/>
              </w:rPr>
              <w:t>Role</w:t>
            </w:r>
            <w:r w:rsidR="00CD069A" w:rsidRPr="00B94F3A">
              <w:rPr>
                <w:rFonts w:cstheme="minorHAnsi"/>
                <w:sz w:val="20"/>
                <w:szCs w:val="20"/>
              </w:rPr>
              <w:t>(s)</w:t>
            </w:r>
          </w:p>
        </w:tc>
        <w:tc>
          <w:tcPr>
            <w:tcW w:w="6946" w:type="dxa"/>
            <w:vAlign w:val="center"/>
          </w:tcPr>
          <w:tbl>
            <w:tblPr>
              <w:tblStyle w:val="TableGrid"/>
              <w:tblpPr w:leftFromText="180" w:rightFromText="180" w:horzAnchor="margin" w:tblpY="-911"/>
              <w:tblOverlap w:val="never"/>
              <w:tblW w:w="0" w:type="auto"/>
              <w:tblLook w:val="04A0"/>
            </w:tblPr>
            <w:tblGrid>
              <w:gridCol w:w="1529"/>
              <w:gridCol w:w="1049"/>
              <w:gridCol w:w="4111"/>
            </w:tblGrid>
            <w:tr w:rsidR="005A5423" w:rsidRPr="0076044F" w:rsidTr="005375FC">
              <w:trPr>
                <w:trHeight w:val="321"/>
                <w:ins w:id="230" w:author="PSA" w:date="2018-01-02T15:17:00Z"/>
              </w:trPr>
              <w:tc>
                <w:tcPr>
                  <w:tcW w:w="1529" w:type="dxa"/>
                  <w:shd w:val="clear" w:color="auto" w:fill="FBD4B4" w:themeFill="accent6" w:themeFillTint="66"/>
                </w:tcPr>
                <w:p w:rsidR="005A5423" w:rsidRPr="0076044F" w:rsidRDefault="005A5423" w:rsidP="00BC28D7">
                  <w:pPr>
                    <w:spacing w:after="0" w:line="240" w:lineRule="auto"/>
                    <w:rPr>
                      <w:ins w:id="231" w:author="PSA" w:date="2018-01-02T15:17:00Z"/>
                      <w:b/>
                      <w:sz w:val="20"/>
                      <w:szCs w:val="22"/>
                    </w:rPr>
                  </w:pPr>
                  <w:ins w:id="232" w:author="PSA" w:date="2018-01-02T15:17:00Z">
                    <w:r w:rsidRPr="0076044F">
                      <w:rPr>
                        <w:b/>
                        <w:sz w:val="20"/>
                        <w:szCs w:val="22"/>
                      </w:rPr>
                      <w:t>Access Right*</w:t>
                    </w:r>
                  </w:ins>
                </w:p>
              </w:tc>
              <w:tc>
                <w:tcPr>
                  <w:tcW w:w="1049" w:type="dxa"/>
                  <w:shd w:val="clear" w:color="auto" w:fill="FBD4B4" w:themeFill="accent6" w:themeFillTint="66"/>
                </w:tcPr>
                <w:p w:rsidR="005A5423" w:rsidRPr="0076044F" w:rsidRDefault="005A5423" w:rsidP="00BC28D7">
                  <w:pPr>
                    <w:spacing w:after="0" w:line="240" w:lineRule="auto"/>
                    <w:rPr>
                      <w:ins w:id="233" w:author="PSA" w:date="2018-01-02T15:17:00Z"/>
                      <w:b/>
                      <w:sz w:val="20"/>
                      <w:szCs w:val="22"/>
                    </w:rPr>
                  </w:pPr>
                  <w:ins w:id="234" w:author="PSA" w:date="2018-01-02T15:17:00Z">
                    <w:r w:rsidRPr="0076044F">
                      <w:rPr>
                        <w:b/>
                        <w:sz w:val="20"/>
                        <w:szCs w:val="22"/>
                      </w:rPr>
                      <w:t>Format</w:t>
                    </w:r>
                  </w:ins>
                </w:p>
              </w:tc>
              <w:tc>
                <w:tcPr>
                  <w:tcW w:w="4111" w:type="dxa"/>
                  <w:shd w:val="clear" w:color="auto" w:fill="FBD4B4" w:themeFill="accent6" w:themeFillTint="66"/>
                </w:tcPr>
                <w:p w:rsidR="005A5423" w:rsidRPr="0076044F" w:rsidRDefault="005A5423" w:rsidP="00BC28D7">
                  <w:pPr>
                    <w:spacing w:after="0" w:line="240" w:lineRule="auto"/>
                    <w:rPr>
                      <w:ins w:id="235" w:author="PSA" w:date="2018-01-02T15:17:00Z"/>
                      <w:b/>
                      <w:sz w:val="20"/>
                      <w:szCs w:val="22"/>
                    </w:rPr>
                  </w:pPr>
                  <w:ins w:id="236" w:author="PSA" w:date="2018-01-02T15:17:00Z">
                    <w:r>
                      <w:rPr>
                        <w:b/>
                        <w:sz w:val="20"/>
                        <w:szCs w:val="22"/>
                      </w:rPr>
                      <w:t>Remarks</w:t>
                    </w:r>
                  </w:ins>
                </w:p>
              </w:tc>
            </w:tr>
            <w:tr w:rsidR="005A5423" w:rsidRPr="0076044F" w:rsidTr="005375FC">
              <w:trPr>
                <w:trHeight w:val="321"/>
                <w:ins w:id="237" w:author="PSA" w:date="2018-01-02T15:17:00Z"/>
              </w:trPr>
              <w:tc>
                <w:tcPr>
                  <w:tcW w:w="1529" w:type="dxa"/>
                </w:tcPr>
                <w:p w:rsidR="005A5423" w:rsidRPr="0076044F" w:rsidRDefault="005A5423" w:rsidP="00BC28D7">
                  <w:pPr>
                    <w:spacing w:after="0" w:line="240" w:lineRule="auto"/>
                    <w:rPr>
                      <w:ins w:id="238" w:author="PSA" w:date="2018-01-02T15:17:00Z"/>
                      <w:sz w:val="20"/>
                      <w:szCs w:val="22"/>
                    </w:rPr>
                  </w:pPr>
                  <w:ins w:id="239" w:author="PSA" w:date="2018-01-02T15:17:00Z">
                    <w:r>
                      <w:rPr>
                        <w:sz w:val="20"/>
                        <w:szCs w:val="22"/>
                      </w:rPr>
                      <w:t>Search Record</w:t>
                    </w:r>
                  </w:ins>
                </w:p>
              </w:tc>
              <w:tc>
                <w:tcPr>
                  <w:tcW w:w="1049" w:type="dxa"/>
                </w:tcPr>
                <w:p w:rsidR="005A5423" w:rsidRPr="0076044F" w:rsidRDefault="005A5423" w:rsidP="00BC28D7">
                  <w:pPr>
                    <w:spacing w:after="0" w:line="240" w:lineRule="auto"/>
                    <w:rPr>
                      <w:ins w:id="240" w:author="PSA" w:date="2018-01-02T15:17:00Z"/>
                      <w:sz w:val="20"/>
                      <w:szCs w:val="22"/>
                    </w:rPr>
                  </w:pPr>
                  <w:ins w:id="241" w:author="PSA" w:date="2018-01-02T15:17:00Z">
                    <w:r>
                      <w:rPr>
                        <w:sz w:val="20"/>
                        <w:szCs w:val="22"/>
                      </w:rPr>
                      <w:t>Checkbox</w:t>
                    </w:r>
                  </w:ins>
                </w:p>
              </w:tc>
              <w:tc>
                <w:tcPr>
                  <w:tcW w:w="4111" w:type="dxa"/>
                </w:tcPr>
                <w:p w:rsidR="005A5423" w:rsidRDefault="005A5423" w:rsidP="00B91505">
                  <w:pPr>
                    <w:spacing w:after="0" w:line="240" w:lineRule="auto"/>
                    <w:rPr>
                      <w:ins w:id="242" w:author="PSA" w:date="2018-01-02T15:17:00Z"/>
                      <w:sz w:val="20"/>
                      <w:szCs w:val="22"/>
                    </w:rPr>
                  </w:pPr>
                  <w:ins w:id="243" w:author="PSA" w:date="2018-01-02T15:17:00Z">
                    <w:r>
                      <w:rPr>
                        <w:sz w:val="20"/>
                        <w:szCs w:val="22"/>
                      </w:rPr>
                      <w:t>Access to search records via advanced search and filters ( e.g. filters in dashboard, expiry calendars, asset summaries, etc)</w:t>
                    </w:r>
                  </w:ins>
                </w:p>
              </w:tc>
            </w:tr>
            <w:tr w:rsidR="005A5423" w:rsidRPr="0076044F" w:rsidTr="005375FC">
              <w:trPr>
                <w:trHeight w:val="321"/>
                <w:ins w:id="244" w:author="PSA" w:date="2018-01-02T15:17:00Z"/>
              </w:trPr>
              <w:tc>
                <w:tcPr>
                  <w:tcW w:w="1529" w:type="dxa"/>
                </w:tcPr>
                <w:p w:rsidR="005A5423" w:rsidRPr="0076044F" w:rsidRDefault="005A5423" w:rsidP="00BC28D7">
                  <w:pPr>
                    <w:spacing w:after="0" w:line="240" w:lineRule="auto"/>
                    <w:rPr>
                      <w:ins w:id="245" w:author="PSA" w:date="2018-01-02T15:17:00Z"/>
                      <w:sz w:val="20"/>
                      <w:szCs w:val="22"/>
                    </w:rPr>
                  </w:pPr>
                  <w:ins w:id="246" w:author="PSA" w:date="2018-01-02T15:17:00Z">
                    <w:r>
                      <w:rPr>
                        <w:sz w:val="20"/>
                        <w:szCs w:val="22"/>
                      </w:rPr>
                      <w:t>Download Record</w:t>
                    </w:r>
                  </w:ins>
                </w:p>
              </w:tc>
              <w:tc>
                <w:tcPr>
                  <w:tcW w:w="1049" w:type="dxa"/>
                </w:tcPr>
                <w:p w:rsidR="005A5423" w:rsidRPr="0076044F" w:rsidRDefault="005A5423" w:rsidP="00BC28D7">
                  <w:pPr>
                    <w:spacing w:after="0" w:line="240" w:lineRule="auto"/>
                    <w:rPr>
                      <w:ins w:id="247" w:author="PSA" w:date="2018-01-02T15:17:00Z"/>
                      <w:sz w:val="20"/>
                      <w:szCs w:val="22"/>
                    </w:rPr>
                  </w:pPr>
                  <w:ins w:id="248" w:author="PSA" w:date="2018-01-02T15:17:00Z">
                    <w:r>
                      <w:rPr>
                        <w:sz w:val="20"/>
                        <w:szCs w:val="22"/>
                      </w:rPr>
                      <w:t>Checkbox</w:t>
                    </w:r>
                  </w:ins>
                </w:p>
              </w:tc>
              <w:tc>
                <w:tcPr>
                  <w:tcW w:w="4111" w:type="dxa"/>
                </w:tcPr>
                <w:p w:rsidR="005A5423" w:rsidRDefault="005A5423" w:rsidP="00BC28D7">
                  <w:pPr>
                    <w:spacing w:after="0" w:line="240" w:lineRule="auto"/>
                    <w:rPr>
                      <w:ins w:id="249" w:author="PSA" w:date="2018-01-02T15:17:00Z"/>
                      <w:sz w:val="20"/>
                      <w:szCs w:val="22"/>
                    </w:rPr>
                  </w:pPr>
                  <w:ins w:id="250" w:author="PSA" w:date="2018-01-02T15:17:00Z">
                    <w:r>
                      <w:rPr>
                        <w:sz w:val="20"/>
                        <w:szCs w:val="22"/>
                      </w:rPr>
                      <w:t>Access to download search result</w:t>
                    </w:r>
                  </w:ins>
                  <w:ins w:id="251" w:author="PSA" w:date="2018-01-03T09:39:00Z">
                    <w:r w:rsidR="00B91505">
                      <w:rPr>
                        <w:sz w:val="20"/>
                        <w:szCs w:val="22"/>
                      </w:rPr>
                      <w:t>s</w:t>
                    </w:r>
                  </w:ins>
                  <w:ins w:id="252" w:author="PSA" w:date="2018-01-02T15:17:00Z">
                    <w:r>
                      <w:rPr>
                        <w:sz w:val="20"/>
                        <w:szCs w:val="22"/>
                      </w:rPr>
                      <w:t xml:space="preserve"> into excel file</w:t>
                    </w:r>
                  </w:ins>
                </w:p>
              </w:tc>
            </w:tr>
            <w:tr w:rsidR="005A5423" w:rsidRPr="0076044F" w:rsidTr="005375FC">
              <w:trPr>
                <w:trHeight w:val="321"/>
                <w:ins w:id="253" w:author="PSA" w:date="2018-01-02T15:17:00Z"/>
              </w:trPr>
              <w:tc>
                <w:tcPr>
                  <w:tcW w:w="1529" w:type="dxa"/>
                </w:tcPr>
                <w:p w:rsidR="005A5423" w:rsidRPr="0076044F" w:rsidRDefault="005A5423" w:rsidP="00BC28D7">
                  <w:pPr>
                    <w:spacing w:after="0" w:line="240" w:lineRule="auto"/>
                    <w:rPr>
                      <w:ins w:id="254" w:author="PSA" w:date="2018-01-02T15:17:00Z"/>
                      <w:sz w:val="20"/>
                      <w:szCs w:val="22"/>
                    </w:rPr>
                  </w:pPr>
                  <w:ins w:id="255" w:author="PSA" w:date="2018-01-02T15:17:00Z">
                    <w:r w:rsidRPr="0076044F">
                      <w:rPr>
                        <w:sz w:val="20"/>
                        <w:szCs w:val="22"/>
                      </w:rPr>
                      <w:t xml:space="preserve">View </w:t>
                    </w:r>
                    <w:r>
                      <w:rPr>
                        <w:sz w:val="20"/>
                        <w:szCs w:val="22"/>
                      </w:rPr>
                      <w:t>Record</w:t>
                    </w:r>
                  </w:ins>
                </w:p>
              </w:tc>
              <w:tc>
                <w:tcPr>
                  <w:tcW w:w="1049" w:type="dxa"/>
                </w:tcPr>
                <w:p w:rsidR="005A5423" w:rsidRPr="0076044F" w:rsidRDefault="005A5423" w:rsidP="00BC28D7">
                  <w:pPr>
                    <w:spacing w:after="0" w:line="240" w:lineRule="auto"/>
                    <w:rPr>
                      <w:ins w:id="256" w:author="PSA" w:date="2018-01-02T15:17:00Z"/>
                      <w:sz w:val="20"/>
                      <w:szCs w:val="22"/>
                    </w:rPr>
                  </w:pPr>
                  <w:ins w:id="257" w:author="PSA" w:date="2018-01-02T15:17:00Z">
                    <w:r w:rsidRPr="0076044F">
                      <w:rPr>
                        <w:sz w:val="20"/>
                        <w:szCs w:val="22"/>
                      </w:rPr>
                      <w:t>Checkbox</w:t>
                    </w:r>
                  </w:ins>
                </w:p>
              </w:tc>
              <w:tc>
                <w:tcPr>
                  <w:tcW w:w="4111" w:type="dxa"/>
                </w:tcPr>
                <w:p w:rsidR="005A5423" w:rsidRPr="0076044F" w:rsidRDefault="005A5423" w:rsidP="00BC28D7">
                  <w:pPr>
                    <w:spacing w:after="0" w:line="240" w:lineRule="auto"/>
                    <w:rPr>
                      <w:ins w:id="258" w:author="PSA" w:date="2018-01-02T15:17:00Z"/>
                      <w:sz w:val="20"/>
                      <w:szCs w:val="22"/>
                    </w:rPr>
                  </w:pPr>
                  <w:ins w:id="259" w:author="PSA" w:date="2018-01-02T15:17:00Z">
                    <w:r>
                      <w:rPr>
                        <w:sz w:val="20"/>
                        <w:szCs w:val="22"/>
                      </w:rPr>
                      <w:t>Access to view record details in view page</w:t>
                    </w:r>
                  </w:ins>
                </w:p>
              </w:tc>
            </w:tr>
            <w:tr w:rsidR="005A5423" w:rsidRPr="0076044F" w:rsidTr="005375FC">
              <w:trPr>
                <w:trHeight w:val="321"/>
                <w:ins w:id="260" w:author="PSA" w:date="2018-01-02T15:17:00Z"/>
              </w:trPr>
              <w:tc>
                <w:tcPr>
                  <w:tcW w:w="1529" w:type="dxa"/>
                </w:tcPr>
                <w:p w:rsidR="005A5423" w:rsidRPr="0076044F" w:rsidRDefault="005A5423" w:rsidP="00BC28D7">
                  <w:pPr>
                    <w:spacing w:after="0" w:line="240" w:lineRule="auto"/>
                    <w:rPr>
                      <w:ins w:id="261" w:author="PSA" w:date="2018-01-02T15:17:00Z"/>
                      <w:sz w:val="20"/>
                      <w:szCs w:val="22"/>
                    </w:rPr>
                  </w:pPr>
                  <w:ins w:id="262" w:author="PSA" w:date="2018-01-02T15:17:00Z">
                    <w:r w:rsidRPr="0076044F">
                      <w:rPr>
                        <w:sz w:val="20"/>
                        <w:szCs w:val="22"/>
                      </w:rPr>
                      <w:t xml:space="preserve">Create </w:t>
                    </w:r>
                    <w:r>
                      <w:rPr>
                        <w:sz w:val="20"/>
                        <w:szCs w:val="22"/>
                      </w:rPr>
                      <w:t>Record</w:t>
                    </w:r>
                  </w:ins>
                </w:p>
              </w:tc>
              <w:tc>
                <w:tcPr>
                  <w:tcW w:w="1049" w:type="dxa"/>
                </w:tcPr>
                <w:p w:rsidR="005A5423" w:rsidRPr="0076044F" w:rsidRDefault="005A5423" w:rsidP="00BC28D7">
                  <w:pPr>
                    <w:spacing w:after="0" w:line="240" w:lineRule="auto"/>
                    <w:rPr>
                      <w:ins w:id="263" w:author="PSA" w:date="2018-01-02T15:17:00Z"/>
                      <w:sz w:val="20"/>
                      <w:szCs w:val="22"/>
                    </w:rPr>
                  </w:pPr>
                  <w:ins w:id="264" w:author="PSA" w:date="2018-01-02T15:17:00Z">
                    <w:r w:rsidRPr="0076044F">
                      <w:rPr>
                        <w:sz w:val="20"/>
                        <w:szCs w:val="22"/>
                      </w:rPr>
                      <w:t>Checkbox</w:t>
                    </w:r>
                  </w:ins>
                </w:p>
              </w:tc>
              <w:tc>
                <w:tcPr>
                  <w:tcW w:w="4111" w:type="dxa"/>
                </w:tcPr>
                <w:p w:rsidR="005A5423" w:rsidRPr="0076044F" w:rsidRDefault="005A5423" w:rsidP="00BC28D7">
                  <w:pPr>
                    <w:spacing w:after="0" w:line="240" w:lineRule="auto"/>
                    <w:rPr>
                      <w:ins w:id="265" w:author="PSA" w:date="2018-01-02T15:17:00Z"/>
                      <w:sz w:val="20"/>
                      <w:szCs w:val="22"/>
                    </w:rPr>
                  </w:pPr>
                  <w:ins w:id="266" w:author="PSA" w:date="2018-01-02T15:17:00Z">
                    <w:r>
                      <w:rPr>
                        <w:sz w:val="20"/>
                        <w:szCs w:val="22"/>
                      </w:rPr>
                      <w:t>Access to create a new record</w:t>
                    </w:r>
                  </w:ins>
                </w:p>
              </w:tc>
            </w:tr>
            <w:tr w:rsidR="005A5423" w:rsidRPr="0076044F" w:rsidTr="005375FC">
              <w:trPr>
                <w:trHeight w:val="321"/>
                <w:ins w:id="267" w:author="PSA" w:date="2018-01-02T15:17:00Z"/>
              </w:trPr>
              <w:tc>
                <w:tcPr>
                  <w:tcW w:w="1529" w:type="dxa"/>
                </w:tcPr>
                <w:p w:rsidR="005A5423" w:rsidRPr="0076044F" w:rsidRDefault="005A5423" w:rsidP="00BC28D7">
                  <w:pPr>
                    <w:spacing w:after="0" w:line="240" w:lineRule="auto"/>
                    <w:rPr>
                      <w:ins w:id="268" w:author="PSA" w:date="2018-01-02T15:17:00Z"/>
                      <w:sz w:val="20"/>
                      <w:szCs w:val="22"/>
                    </w:rPr>
                  </w:pPr>
                  <w:ins w:id="269" w:author="PSA" w:date="2018-01-02T15:17:00Z">
                    <w:r w:rsidRPr="0076044F">
                      <w:rPr>
                        <w:sz w:val="20"/>
                        <w:szCs w:val="22"/>
                      </w:rPr>
                      <w:t xml:space="preserve">Update </w:t>
                    </w:r>
                    <w:r>
                      <w:rPr>
                        <w:sz w:val="20"/>
                        <w:szCs w:val="22"/>
                      </w:rPr>
                      <w:t>Record</w:t>
                    </w:r>
                  </w:ins>
                </w:p>
              </w:tc>
              <w:tc>
                <w:tcPr>
                  <w:tcW w:w="1049" w:type="dxa"/>
                </w:tcPr>
                <w:p w:rsidR="005A5423" w:rsidRPr="0076044F" w:rsidRDefault="005A5423" w:rsidP="00BC28D7">
                  <w:pPr>
                    <w:spacing w:after="0" w:line="240" w:lineRule="auto"/>
                    <w:rPr>
                      <w:ins w:id="270" w:author="PSA" w:date="2018-01-02T15:17:00Z"/>
                      <w:sz w:val="20"/>
                      <w:szCs w:val="22"/>
                    </w:rPr>
                  </w:pPr>
                  <w:ins w:id="271" w:author="PSA" w:date="2018-01-02T15:17:00Z">
                    <w:r w:rsidRPr="0076044F">
                      <w:rPr>
                        <w:sz w:val="20"/>
                        <w:szCs w:val="22"/>
                      </w:rPr>
                      <w:t>Checkbox</w:t>
                    </w:r>
                  </w:ins>
                </w:p>
              </w:tc>
              <w:tc>
                <w:tcPr>
                  <w:tcW w:w="4111" w:type="dxa"/>
                </w:tcPr>
                <w:p w:rsidR="005A5423" w:rsidRPr="0076044F" w:rsidRDefault="005A5423" w:rsidP="00BC28D7">
                  <w:pPr>
                    <w:spacing w:after="0" w:line="240" w:lineRule="auto"/>
                    <w:rPr>
                      <w:ins w:id="272" w:author="PSA" w:date="2018-01-02T15:17:00Z"/>
                      <w:sz w:val="20"/>
                      <w:szCs w:val="22"/>
                    </w:rPr>
                  </w:pPr>
                  <w:ins w:id="273" w:author="PSA" w:date="2018-01-02T15:17:00Z">
                    <w:r>
                      <w:rPr>
                        <w:sz w:val="20"/>
                        <w:szCs w:val="22"/>
                      </w:rPr>
                      <w:t>Access to update a record details</w:t>
                    </w:r>
                  </w:ins>
                </w:p>
              </w:tc>
            </w:tr>
            <w:tr w:rsidR="005A5423" w:rsidRPr="0076044F" w:rsidTr="005375FC">
              <w:trPr>
                <w:trHeight w:val="305"/>
                <w:ins w:id="274" w:author="PSA" w:date="2018-01-02T15:17:00Z"/>
              </w:trPr>
              <w:tc>
                <w:tcPr>
                  <w:tcW w:w="1529" w:type="dxa"/>
                </w:tcPr>
                <w:p w:rsidR="005A5423" w:rsidRPr="0076044F" w:rsidRDefault="005A5423" w:rsidP="00BC28D7">
                  <w:pPr>
                    <w:spacing w:after="0" w:line="240" w:lineRule="auto"/>
                    <w:rPr>
                      <w:ins w:id="275" w:author="PSA" w:date="2018-01-02T15:17:00Z"/>
                      <w:sz w:val="20"/>
                      <w:szCs w:val="22"/>
                    </w:rPr>
                  </w:pPr>
                  <w:ins w:id="276" w:author="PSA" w:date="2018-01-02T15:17:00Z">
                    <w:r w:rsidRPr="0076044F">
                      <w:rPr>
                        <w:sz w:val="20"/>
                        <w:szCs w:val="22"/>
                      </w:rPr>
                      <w:t xml:space="preserve">Delete </w:t>
                    </w:r>
                    <w:r>
                      <w:rPr>
                        <w:sz w:val="20"/>
                        <w:szCs w:val="22"/>
                      </w:rPr>
                      <w:t>Record</w:t>
                    </w:r>
                  </w:ins>
                </w:p>
              </w:tc>
              <w:tc>
                <w:tcPr>
                  <w:tcW w:w="1049" w:type="dxa"/>
                </w:tcPr>
                <w:p w:rsidR="005A5423" w:rsidRPr="0076044F" w:rsidRDefault="005A5423" w:rsidP="00BC28D7">
                  <w:pPr>
                    <w:spacing w:after="0" w:line="240" w:lineRule="auto"/>
                    <w:rPr>
                      <w:ins w:id="277" w:author="PSA" w:date="2018-01-02T15:17:00Z"/>
                      <w:sz w:val="20"/>
                      <w:szCs w:val="22"/>
                    </w:rPr>
                  </w:pPr>
                  <w:ins w:id="278" w:author="PSA" w:date="2018-01-02T15:17:00Z">
                    <w:r w:rsidRPr="0076044F">
                      <w:rPr>
                        <w:sz w:val="20"/>
                        <w:szCs w:val="22"/>
                      </w:rPr>
                      <w:t>Checkbox</w:t>
                    </w:r>
                  </w:ins>
                </w:p>
              </w:tc>
              <w:tc>
                <w:tcPr>
                  <w:tcW w:w="4111" w:type="dxa"/>
                </w:tcPr>
                <w:p w:rsidR="005A5423" w:rsidRPr="0076044F" w:rsidRDefault="005A5423" w:rsidP="00BC28D7">
                  <w:pPr>
                    <w:spacing w:after="0" w:line="240" w:lineRule="auto"/>
                    <w:rPr>
                      <w:ins w:id="279" w:author="PSA" w:date="2018-01-02T15:17:00Z"/>
                      <w:sz w:val="20"/>
                      <w:szCs w:val="22"/>
                    </w:rPr>
                  </w:pPr>
                  <w:ins w:id="280" w:author="PSA" w:date="2018-01-02T15:17:00Z">
                    <w:r>
                      <w:rPr>
                        <w:sz w:val="20"/>
                        <w:szCs w:val="22"/>
                      </w:rPr>
                      <w:t>Access to delete a record</w:t>
                    </w:r>
                  </w:ins>
                </w:p>
              </w:tc>
            </w:tr>
            <w:tr w:rsidR="005A5423" w:rsidRPr="0076044F" w:rsidTr="005375FC">
              <w:trPr>
                <w:trHeight w:val="321"/>
                <w:ins w:id="281" w:author="PSA" w:date="2018-01-02T15:17:00Z"/>
              </w:trPr>
              <w:tc>
                <w:tcPr>
                  <w:tcW w:w="1529" w:type="dxa"/>
                </w:tcPr>
                <w:p w:rsidR="005A5423" w:rsidRPr="0076044F" w:rsidRDefault="005A5423" w:rsidP="00BC28D7">
                  <w:pPr>
                    <w:spacing w:after="0" w:line="240" w:lineRule="auto"/>
                    <w:rPr>
                      <w:ins w:id="282" w:author="PSA" w:date="2018-01-02T15:17:00Z"/>
                      <w:sz w:val="20"/>
                      <w:szCs w:val="22"/>
                    </w:rPr>
                  </w:pPr>
                  <w:ins w:id="283" w:author="PSA" w:date="2018-01-02T15:17:00Z">
                    <w:r w:rsidRPr="0076044F">
                      <w:rPr>
                        <w:sz w:val="20"/>
                        <w:szCs w:val="22"/>
                      </w:rPr>
                      <w:t>Verify Contract</w:t>
                    </w:r>
                  </w:ins>
                </w:p>
              </w:tc>
              <w:tc>
                <w:tcPr>
                  <w:tcW w:w="1049" w:type="dxa"/>
                </w:tcPr>
                <w:p w:rsidR="005A5423" w:rsidRPr="0076044F" w:rsidRDefault="005A5423" w:rsidP="00BC28D7">
                  <w:pPr>
                    <w:spacing w:after="0" w:line="240" w:lineRule="auto"/>
                    <w:rPr>
                      <w:ins w:id="284" w:author="PSA" w:date="2018-01-02T15:17:00Z"/>
                      <w:sz w:val="20"/>
                      <w:szCs w:val="22"/>
                    </w:rPr>
                  </w:pPr>
                  <w:ins w:id="285" w:author="PSA" w:date="2018-01-02T15:17:00Z">
                    <w:r w:rsidRPr="0076044F">
                      <w:rPr>
                        <w:sz w:val="20"/>
                        <w:szCs w:val="22"/>
                      </w:rPr>
                      <w:t>Checkbox</w:t>
                    </w:r>
                  </w:ins>
                </w:p>
                <w:p w:rsidR="005A5423" w:rsidRPr="0076044F" w:rsidRDefault="005A5423" w:rsidP="00BC28D7">
                  <w:pPr>
                    <w:spacing w:after="0" w:line="240" w:lineRule="auto"/>
                    <w:rPr>
                      <w:ins w:id="286" w:author="PSA" w:date="2018-01-02T15:17:00Z"/>
                      <w:sz w:val="20"/>
                      <w:szCs w:val="22"/>
                    </w:rPr>
                  </w:pPr>
                </w:p>
              </w:tc>
              <w:tc>
                <w:tcPr>
                  <w:tcW w:w="4111" w:type="dxa"/>
                </w:tcPr>
                <w:p w:rsidR="005A5423" w:rsidRDefault="005A5423" w:rsidP="00BC28D7">
                  <w:pPr>
                    <w:spacing w:after="0" w:line="240" w:lineRule="auto"/>
                    <w:rPr>
                      <w:ins w:id="287" w:author="PSA" w:date="2018-01-02T15:17:00Z"/>
                      <w:sz w:val="20"/>
                      <w:szCs w:val="22"/>
                    </w:rPr>
                  </w:pPr>
                  <w:ins w:id="288" w:author="PSA" w:date="2018-01-02T15:17:00Z">
                    <w:r>
                      <w:rPr>
                        <w:sz w:val="20"/>
                        <w:szCs w:val="22"/>
                      </w:rPr>
                      <w:t xml:space="preserve">Access to verify contract. </w:t>
                    </w:r>
                  </w:ins>
                </w:p>
                <w:p w:rsidR="005A5423" w:rsidRPr="0076044F" w:rsidRDefault="005A5423" w:rsidP="00BC28D7">
                  <w:pPr>
                    <w:spacing w:after="0" w:line="240" w:lineRule="auto"/>
                    <w:rPr>
                      <w:ins w:id="289" w:author="PSA" w:date="2018-01-02T15:17:00Z"/>
                      <w:sz w:val="20"/>
                      <w:szCs w:val="22"/>
                    </w:rPr>
                  </w:pPr>
                  <w:ins w:id="290" w:author="PSA" w:date="2018-01-02T15:17:00Z">
                    <w:r>
                      <w:rPr>
                        <w:sz w:val="20"/>
                        <w:szCs w:val="22"/>
                      </w:rPr>
                      <w:t xml:space="preserve">Display “Verify Contract” </w:t>
                    </w:r>
                    <w:r w:rsidRPr="0076044F">
                      <w:rPr>
                        <w:sz w:val="20"/>
                        <w:szCs w:val="22"/>
                      </w:rPr>
                      <w:t>only when contract reminder module is selected.</w:t>
                    </w:r>
                  </w:ins>
                </w:p>
              </w:tc>
            </w:tr>
            <w:tr w:rsidR="005A5423" w:rsidRPr="0076044F" w:rsidTr="005375FC">
              <w:trPr>
                <w:trHeight w:val="321"/>
                <w:ins w:id="291" w:author="PSA" w:date="2018-01-02T15:17:00Z"/>
              </w:trPr>
              <w:tc>
                <w:tcPr>
                  <w:tcW w:w="1529" w:type="dxa"/>
                </w:tcPr>
                <w:p w:rsidR="005A5423" w:rsidRPr="0076044F" w:rsidRDefault="005A5423" w:rsidP="00BC28D7">
                  <w:pPr>
                    <w:spacing w:after="0" w:line="240" w:lineRule="auto"/>
                    <w:rPr>
                      <w:ins w:id="292" w:author="PSA" w:date="2018-01-02T15:17:00Z"/>
                      <w:sz w:val="20"/>
                      <w:szCs w:val="22"/>
                    </w:rPr>
                  </w:pPr>
                  <w:ins w:id="293" w:author="PSA" w:date="2018-01-02T15:17:00Z">
                    <w:r w:rsidRPr="0076044F">
                      <w:rPr>
                        <w:sz w:val="20"/>
                        <w:szCs w:val="22"/>
                      </w:rPr>
                      <w:t>Notification TO</w:t>
                    </w:r>
                  </w:ins>
                </w:p>
              </w:tc>
              <w:tc>
                <w:tcPr>
                  <w:tcW w:w="1049" w:type="dxa"/>
                </w:tcPr>
                <w:p w:rsidR="005A5423" w:rsidRPr="0076044F" w:rsidRDefault="005A5423" w:rsidP="00BC28D7">
                  <w:pPr>
                    <w:spacing w:after="0" w:line="240" w:lineRule="auto"/>
                    <w:rPr>
                      <w:ins w:id="294" w:author="PSA" w:date="2018-01-02T15:17:00Z"/>
                      <w:sz w:val="20"/>
                      <w:szCs w:val="22"/>
                    </w:rPr>
                  </w:pPr>
                  <w:ins w:id="295" w:author="PSA" w:date="2018-01-02T15:17:00Z">
                    <w:r w:rsidRPr="0076044F">
                      <w:rPr>
                        <w:sz w:val="20"/>
                        <w:szCs w:val="22"/>
                      </w:rPr>
                      <w:t>Checkbox</w:t>
                    </w:r>
                  </w:ins>
                </w:p>
              </w:tc>
              <w:tc>
                <w:tcPr>
                  <w:tcW w:w="4111" w:type="dxa"/>
                </w:tcPr>
                <w:p w:rsidR="005A5423" w:rsidRPr="0076044F" w:rsidRDefault="005A5423" w:rsidP="00BC28D7">
                  <w:pPr>
                    <w:spacing w:after="0" w:line="240" w:lineRule="auto"/>
                    <w:rPr>
                      <w:ins w:id="296" w:author="PSA" w:date="2018-01-02T15:17:00Z"/>
                      <w:sz w:val="20"/>
                      <w:szCs w:val="22"/>
                    </w:rPr>
                  </w:pPr>
                  <w:ins w:id="297" w:author="PSA" w:date="2018-01-02T15:17:00Z">
                    <w:r>
                      <w:rPr>
                        <w:sz w:val="20"/>
                        <w:szCs w:val="22"/>
                      </w:rPr>
                      <w:t>Access to receive email notification as TO recipient</w:t>
                    </w:r>
                  </w:ins>
                </w:p>
              </w:tc>
            </w:tr>
            <w:tr w:rsidR="005A5423" w:rsidRPr="0076044F" w:rsidTr="005375FC">
              <w:trPr>
                <w:trHeight w:val="321"/>
                <w:ins w:id="298" w:author="PSA" w:date="2018-01-02T15:17:00Z"/>
              </w:trPr>
              <w:tc>
                <w:tcPr>
                  <w:tcW w:w="1529" w:type="dxa"/>
                </w:tcPr>
                <w:p w:rsidR="005A5423" w:rsidRPr="0076044F" w:rsidRDefault="005A5423" w:rsidP="00BC28D7">
                  <w:pPr>
                    <w:spacing w:after="0" w:line="240" w:lineRule="auto"/>
                    <w:rPr>
                      <w:ins w:id="299" w:author="PSA" w:date="2018-01-02T15:17:00Z"/>
                      <w:sz w:val="20"/>
                      <w:szCs w:val="22"/>
                    </w:rPr>
                  </w:pPr>
                  <w:ins w:id="300" w:author="PSA" w:date="2018-01-02T15:17:00Z">
                    <w:r w:rsidRPr="0076044F">
                      <w:rPr>
                        <w:sz w:val="20"/>
                        <w:szCs w:val="22"/>
                      </w:rPr>
                      <w:t>Notification CC</w:t>
                    </w:r>
                  </w:ins>
                </w:p>
              </w:tc>
              <w:tc>
                <w:tcPr>
                  <w:tcW w:w="1049" w:type="dxa"/>
                </w:tcPr>
                <w:p w:rsidR="005A5423" w:rsidRPr="0076044F" w:rsidRDefault="005A5423" w:rsidP="00BC28D7">
                  <w:pPr>
                    <w:spacing w:after="0" w:line="240" w:lineRule="auto"/>
                    <w:rPr>
                      <w:ins w:id="301" w:author="PSA" w:date="2018-01-02T15:17:00Z"/>
                      <w:sz w:val="20"/>
                      <w:szCs w:val="22"/>
                    </w:rPr>
                  </w:pPr>
                  <w:ins w:id="302" w:author="PSA" w:date="2018-01-02T15:17:00Z">
                    <w:r w:rsidRPr="0076044F">
                      <w:rPr>
                        <w:sz w:val="20"/>
                        <w:szCs w:val="22"/>
                      </w:rPr>
                      <w:t>Checkbox</w:t>
                    </w:r>
                  </w:ins>
                </w:p>
              </w:tc>
              <w:tc>
                <w:tcPr>
                  <w:tcW w:w="4111" w:type="dxa"/>
                </w:tcPr>
                <w:p w:rsidR="005A5423" w:rsidRPr="0076044F" w:rsidRDefault="005A5423" w:rsidP="00BC28D7">
                  <w:pPr>
                    <w:spacing w:after="0" w:line="240" w:lineRule="auto"/>
                    <w:rPr>
                      <w:ins w:id="303" w:author="PSA" w:date="2018-01-02T15:17:00Z"/>
                      <w:sz w:val="20"/>
                      <w:szCs w:val="22"/>
                    </w:rPr>
                  </w:pPr>
                  <w:ins w:id="304" w:author="PSA" w:date="2018-01-02T15:17:00Z">
                    <w:r>
                      <w:rPr>
                        <w:sz w:val="20"/>
                        <w:szCs w:val="22"/>
                      </w:rPr>
                      <w:t>Access to receive email notification as CC recipient</w:t>
                    </w:r>
                  </w:ins>
                </w:p>
              </w:tc>
            </w:tr>
          </w:tbl>
          <w:p w:rsidR="001436FF" w:rsidRPr="00B94F3A" w:rsidDel="00AD213B" w:rsidRDefault="001436FF" w:rsidP="00B94F3A">
            <w:pPr>
              <w:spacing w:after="0" w:line="240" w:lineRule="auto"/>
              <w:rPr>
                <w:del w:id="305" w:author="PSA" w:date="2018-01-02T15:18:00Z"/>
                <w:rFonts w:cstheme="minorHAnsi"/>
                <w:sz w:val="20"/>
                <w:szCs w:val="20"/>
              </w:rPr>
            </w:pPr>
          </w:p>
          <w:tbl>
            <w:tblPr>
              <w:tblStyle w:val="TableGrid"/>
              <w:tblW w:w="0" w:type="auto"/>
              <w:tblInd w:w="2" w:type="dxa"/>
              <w:tblLook w:val="04A0"/>
            </w:tblPr>
            <w:tblGrid>
              <w:gridCol w:w="2190"/>
              <w:gridCol w:w="3223"/>
            </w:tblGrid>
            <w:tr w:rsidR="001436FF" w:rsidRPr="00B94F3A" w:rsidDel="00AD213B" w:rsidTr="00F2458D">
              <w:trPr>
                <w:trHeight w:val="321"/>
                <w:del w:id="306" w:author="PSA" w:date="2018-01-02T15:18:00Z"/>
              </w:trPr>
              <w:tc>
                <w:tcPr>
                  <w:tcW w:w="2190" w:type="dxa"/>
                  <w:shd w:val="clear" w:color="auto" w:fill="FBD4B4" w:themeFill="accent6" w:themeFillTint="66"/>
                </w:tcPr>
                <w:p w:rsidR="001436FF" w:rsidRPr="00B94F3A" w:rsidDel="00AD213B" w:rsidRDefault="00963E1E" w:rsidP="00B94F3A">
                  <w:pPr>
                    <w:spacing w:after="0" w:line="240" w:lineRule="auto"/>
                    <w:rPr>
                      <w:del w:id="307" w:author="PSA" w:date="2018-01-02T15:18:00Z"/>
                      <w:rFonts w:cstheme="minorHAnsi"/>
                      <w:b/>
                      <w:sz w:val="20"/>
                      <w:szCs w:val="20"/>
                    </w:rPr>
                  </w:pPr>
                  <w:del w:id="308" w:author="PSA" w:date="2018-01-02T15:18:00Z">
                    <w:r w:rsidRPr="00B94F3A" w:rsidDel="00AD213B">
                      <w:rPr>
                        <w:rFonts w:cstheme="minorHAnsi"/>
                        <w:b/>
                        <w:sz w:val="20"/>
                        <w:szCs w:val="20"/>
                      </w:rPr>
                      <w:delText>Access Right</w:delText>
                    </w:r>
                  </w:del>
                </w:p>
              </w:tc>
              <w:tc>
                <w:tcPr>
                  <w:tcW w:w="3223" w:type="dxa"/>
                  <w:shd w:val="clear" w:color="auto" w:fill="FBD4B4" w:themeFill="accent6" w:themeFillTint="66"/>
                </w:tcPr>
                <w:p w:rsidR="001436FF" w:rsidRPr="00B94F3A" w:rsidDel="00AD213B" w:rsidRDefault="00963E1E" w:rsidP="00B94F3A">
                  <w:pPr>
                    <w:spacing w:after="0" w:line="240" w:lineRule="auto"/>
                    <w:rPr>
                      <w:del w:id="309" w:author="PSA" w:date="2018-01-02T15:18:00Z"/>
                      <w:rFonts w:cstheme="minorHAnsi"/>
                      <w:b/>
                      <w:sz w:val="20"/>
                      <w:szCs w:val="20"/>
                    </w:rPr>
                  </w:pPr>
                  <w:del w:id="310" w:author="PSA" w:date="2018-01-02T15:18:00Z">
                    <w:r w:rsidRPr="00B94F3A" w:rsidDel="00AD213B">
                      <w:rPr>
                        <w:rFonts w:cstheme="minorHAnsi"/>
                        <w:b/>
                        <w:sz w:val="20"/>
                        <w:szCs w:val="20"/>
                      </w:rPr>
                      <w:delText>Format</w:delText>
                    </w:r>
                  </w:del>
                </w:p>
              </w:tc>
            </w:tr>
            <w:tr w:rsidR="005E7B9F" w:rsidRPr="00B94F3A" w:rsidDel="00AD213B" w:rsidTr="00F2458D">
              <w:trPr>
                <w:trHeight w:val="321"/>
                <w:del w:id="311" w:author="PSA" w:date="2018-01-02T15:18:00Z"/>
              </w:trPr>
              <w:tc>
                <w:tcPr>
                  <w:tcW w:w="2190" w:type="dxa"/>
                </w:tcPr>
                <w:p w:rsidR="005E7B9F" w:rsidRPr="00B94F3A" w:rsidDel="00AD213B" w:rsidRDefault="00CD4A08" w:rsidP="00A57498">
                  <w:pPr>
                    <w:spacing w:after="0" w:line="240" w:lineRule="auto"/>
                    <w:rPr>
                      <w:del w:id="312" w:author="PSA" w:date="2018-01-02T15:18:00Z"/>
                      <w:rFonts w:cstheme="minorHAnsi"/>
                      <w:sz w:val="20"/>
                      <w:szCs w:val="20"/>
                    </w:rPr>
                  </w:pPr>
                  <w:del w:id="313" w:author="PSA" w:date="2018-01-02T15:18:00Z">
                    <w:r w:rsidRPr="00B94F3A" w:rsidDel="00AD213B">
                      <w:rPr>
                        <w:rFonts w:cstheme="minorHAnsi"/>
                        <w:sz w:val="20"/>
                        <w:szCs w:val="20"/>
                      </w:rPr>
                      <w:delText xml:space="preserve">Create </w:delText>
                    </w:r>
                  </w:del>
                  <w:del w:id="314" w:author="PSA" w:date="2017-12-28T09:11:00Z">
                    <w:r w:rsidRPr="00B94F3A" w:rsidDel="00A57498">
                      <w:rPr>
                        <w:rFonts w:cstheme="minorHAnsi"/>
                        <w:sz w:val="20"/>
                        <w:szCs w:val="20"/>
                      </w:rPr>
                      <w:delText>Reminder</w:delText>
                    </w:r>
                  </w:del>
                </w:p>
              </w:tc>
              <w:tc>
                <w:tcPr>
                  <w:tcW w:w="3223" w:type="dxa"/>
                </w:tcPr>
                <w:p w:rsidR="005E7B9F" w:rsidRPr="00B94F3A" w:rsidDel="00AD213B" w:rsidRDefault="005E7B9F" w:rsidP="00B94F3A">
                  <w:pPr>
                    <w:spacing w:after="0" w:line="240" w:lineRule="auto"/>
                    <w:rPr>
                      <w:del w:id="315" w:author="PSA" w:date="2018-01-02T15:18:00Z"/>
                      <w:rFonts w:cstheme="minorHAnsi"/>
                      <w:sz w:val="20"/>
                      <w:szCs w:val="20"/>
                    </w:rPr>
                  </w:pPr>
                  <w:del w:id="316" w:author="PSA" w:date="2018-01-02T15:18:00Z">
                    <w:r w:rsidRPr="00B94F3A" w:rsidDel="00AD213B">
                      <w:rPr>
                        <w:rFonts w:cstheme="minorHAnsi"/>
                        <w:sz w:val="20"/>
                        <w:szCs w:val="20"/>
                      </w:rPr>
                      <w:delText>Checkbox</w:delText>
                    </w:r>
                  </w:del>
                </w:p>
              </w:tc>
            </w:tr>
            <w:tr w:rsidR="005E7B9F" w:rsidRPr="00B94F3A" w:rsidDel="00AD213B" w:rsidTr="00F2458D">
              <w:trPr>
                <w:trHeight w:val="321"/>
                <w:del w:id="317" w:author="PSA" w:date="2018-01-02T15:18:00Z"/>
              </w:trPr>
              <w:tc>
                <w:tcPr>
                  <w:tcW w:w="2190" w:type="dxa"/>
                </w:tcPr>
                <w:p w:rsidR="005E7B9F" w:rsidRPr="00B94F3A" w:rsidDel="00AD213B" w:rsidRDefault="005E7B9F" w:rsidP="00A57498">
                  <w:pPr>
                    <w:spacing w:after="0" w:line="240" w:lineRule="auto"/>
                    <w:rPr>
                      <w:del w:id="318" w:author="PSA" w:date="2018-01-02T15:18:00Z"/>
                      <w:rFonts w:cstheme="minorHAnsi"/>
                      <w:sz w:val="20"/>
                      <w:szCs w:val="20"/>
                    </w:rPr>
                  </w:pPr>
                  <w:del w:id="319" w:author="PSA" w:date="2018-01-02T15:18:00Z">
                    <w:r w:rsidRPr="00B94F3A" w:rsidDel="00AD213B">
                      <w:rPr>
                        <w:rFonts w:cstheme="minorHAnsi"/>
                        <w:sz w:val="20"/>
                        <w:szCs w:val="20"/>
                      </w:rPr>
                      <w:delText xml:space="preserve">View </w:delText>
                    </w:r>
                  </w:del>
                  <w:del w:id="320" w:author="PSA" w:date="2017-12-28T09:11:00Z">
                    <w:r w:rsidRPr="00B94F3A" w:rsidDel="00A57498">
                      <w:rPr>
                        <w:rFonts w:cstheme="minorHAnsi"/>
                        <w:sz w:val="20"/>
                        <w:szCs w:val="20"/>
                      </w:rPr>
                      <w:delText>Reminder</w:delText>
                    </w:r>
                  </w:del>
                </w:p>
              </w:tc>
              <w:tc>
                <w:tcPr>
                  <w:tcW w:w="3223" w:type="dxa"/>
                </w:tcPr>
                <w:p w:rsidR="005E7B9F" w:rsidRPr="00B94F3A" w:rsidDel="00AD213B" w:rsidRDefault="005E7B9F" w:rsidP="00B94F3A">
                  <w:pPr>
                    <w:spacing w:after="0" w:line="240" w:lineRule="auto"/>
                    <w:rPr>
                      <w:del w:id="321" w:author="PSA" w:date="2018-01-02T15:18:00Z"/>
                      <w:rFonts w:cstheme="minorHAnsi"/>
                      <w:sz w:val="20"/>
                      <w:szCs w:val="20"/>
                    </w:rPr>
                  </w:pPr>
                  <w:del w:id="322" w:author="PSA" w:date="2018-01-02T15:18:00Z">
                    <w:r w:rsidRPr="00B94F3A" w:rsidDel="00AD213B">
                      <w:rPr>
                        <w:rFonts w:cstheme="minorHAnsi"/>
                        <w:sz w:val="20"/>
                        <w:szCs w:val="20"/>
                      </w:rPr>
                      <w:delText>Checkbox</w:delText>
                    </w:r>
                  </w:del>
                </w:p>
              </w:tc>
            </w:tr>
            <w:tr w:rsidR="005E7B9F" w:rsidRPr="00B94F3A" w:rsidDel="00AD213B" w:rsidTr="00F2458D">
              <w:trPr>
                <w:trHeight w:val="321"/>
                <w:del w:id="323" w:author="PSA" w:date="2018-01-02T15:18:00Z"/>
              </w:trPr>
              <w:tc>
                <w:tcPr>
                  <w:tcW w:w="2190" w:type="dxa"/>
                </w:tcPr>
                <w:p w:rsidR="005E7B9F" w:rsidRPr="00B94F3A" w:rsidDel="00AD213B" w:rsidRDefault="005E7B9F" w:rsidP="00A57498">
                  <w:pPr>
                    <w:spacing w:after="0" w:line="240" w:lineRule="auto"/>
                    <w:rPr>
                      <w:del w:id="324" w:author="PSA" w:date="2018-01-02T15:18:00Z"/>
                      <w:rFonts w:cstheme="minorHAnsi"/>
                      <w:sz w:val="20"/>
                      <w:szCs w:val="20"/>
                    </w:rPr>
                  </w:pPr>
                  <w:del w:id="325" w:author="PSA" w:date="2018-01-02T15:18:00Z">
                    <w:r w:rsidRPr="00B94F3A" w:rsidDel="00AD213B">
                      <w:rPr>
                        <w:rFonts w:cstheme="minorHAnsi"/>
                        <w:sz w:val="20"/>
                        <w:szCs w:val="20"/>
                      </w:rPr>
                      <w:delText xml:space="preserve">Update </w:delText>
                    </w:r>
                  </w:del>
                  <w:del w:id="326" w:author="PSA" w:date="2017-12-28T09:12:00Z">
                    <w:r w:rsidRPr="00B94F3A" w:rsidDel="00A57498">
                      <w:rPr>
                        <w:rFonts w:cstheme="minorHAnsi"/>
                        <w:sz w:val="20"/>
                        <w:szCs w:val="20"/>
                      </w:rPr>
                      <w:delText>Reminder</w:delText>
                    </w:r>
                  </w:del>
                </w:p>
              </w:tc>
              <w:tc>
                <w:tcPr>
                  <w:tcW w:w="3223" w:type="dxa"/>
                </w:tcPr>
                <w:p w:rsidR="005E7B9F" w:rsidRPr="00B94F3A" w:rsidDel="00AD213B" w:rsidRDefault="005E7B9F" w:rsidP="00B94F3A">
                  <w:pPr>
                    <w:spacing w:after="0" w:line="240" w:lineRule="auto"/>
                    <w:rPr>
                      <w:del w:id="327" w:author="PSA" w:date="2018-01-02T15:18:00Z"/>
                      <w:rFonts w:cstheme="minorHAnsi"/>
                      <w:sz w:val="20"/>
                      <w:szCs w:val="20"/>
                    </w:rPr>
                  </w:pPr>
                  <w:del w:id="328" w:author="PSA" w:date="2018-01-02T15:18:00Z">
                    <w:r w:rsidRPr="00B94F3A" w:rsidDel="00AD213B">
                      <w:rPr>
                        <w:rFonts w:cstheme="minorHAnsi"/>
                        <w:sz w:val="20"/>
                        <w:szCs w:val="20"/>
                      </w:rPr>
                      <w:delText>Checkbox</w:delText>
                    </w:r>
                  </w:del>
                </w:p>
              </w:tc>
            </w:tr>
            <w:tr w:rsidR="005E7B9F" w:rsidRPr="00B94F3A" w:rsidDel="00AD213B" w:rsidTr="00F2458D">
              <w:trPr>
                <w:trHeight w:val="305"/>
                <w:del w:id="329" w:author="PSA" w:date="2018-01-02T15:18:00Z"/>
              </w:trPr>
              <w:tc>
                <w:tcPr>
                  <w:tcW w:w="2190" w:type="dxa"/>
                </w:tcPr>
                <w:p w:rsidR="005E7B9F" w:rsidRPr="00B94F3A" w:rsidDel="00AD213B" w:rsidRDefault="005E7B9F" w:rsidP="00A57498">
                  <w:pPr>
                    <w:spacing w:after="0" w:line="240" w:lineRule="auto"/>
                    <w:rPr>
                      <w:del w:id="330" w:author="PSA" w:date="2018-01-02T15:18:00Z"/>
                      <w:rFonts w:cstheme="minorHAnsi"/>
                      <w:sz w:val="20"/>
                      <w:szCs w:val="20"/>
                    </w:rPr>
                  </w:pPr>
                  <w:del w:id="331" w:author="PSA" w:date="2018-01-02T15:18:00Z">
                    <w:r w:rsidRPr="00B94F3A" w:rsidDel="00AD213B">
                      <w:rPr>
                        <w:rFonts w:cstheme="minorHAnsi"/>
                        <w:sz w:val="20"/>
                        <w:szCs w:val="20"/>
                      </w:rPr>
                      <w:delText xml:space="preserve">Delete </w:delText>
                    </w:r>
                  </w:del>
                  <w:del w:id="332" w:author="PSA" w:date="2017-12-28T09:12:00Z">
                    <w:r w:rsidRPr="00B94F3A" w:rsidDel="00A57498">
                      <w:rPr>
                        <w:rFonts w:cstheme="minorHAnsi"/>
                        <w:sz w:val="20"/>
                        <w:szCs w:val="20"/>
                      </w:rPr>
                      <w:delText>Reminder</w:delText>
                    </w:r>
                  </w:del>
                </w:p>
              </w:tc>
              <w:tc>
                <w:tcPr>
                  <w:tcW w:w="3223" w:type="dxa"/>
                </w:tcPr>
                <w:p w:rsidR="005E7B9F" w:rsidRPr="00B94F3A" w:rsidDel="00AD213B" w:rsidRDefault="005E7B9F" w:rsidP="00B94F3A">
                  <w:pPr>
                    <w:spacing w:after="0" w:line="240" w:lineRule="auto"/>
                    <w:rPr>
                      <w:del w:id="333" w:author="PSA" w:date="2018-01-02T15:18:00Z"/>
                      <w:rFonts w:cstheme="minorHAnsi"/>
                      <w:sz w:val="20"/>
                      <w:szCs w:val="20"/>
                    </w:rPr>
                  </w:pPr>
                  <w:del w:id="334" w:author="PSA" w:date="2018-01-02T15:18:00Z">
                    <w:r w:rsidRPr="00B94F3A" w:rsidDel="00AD213B">
                      <w:rPr>
                        <w:rFonts w:cstheme="minorHAnsi"/>
                        <w:sz w:val="20"/>
                        <w:szCs w:val="20"/>
                      </w:rPr>
                      <w:delText>Checkbox</w:delText>
                    </w:r>
                  </w:del>
                </w:p>
              </w:tc>
            </w:tr>
            <w:tr w:rsidR="005E7B9F" w:rsidRPr="00B94F3A" w:rsidDel="00AD213B" w:rsidTr="00F2458D">
              <w:trPr>
                <w:trHeight w:val="321"/>
                <w:del w:id="335" w:author="PSA" w:date="2018-01-02T15:18:00Z"/>
              </w:trPr>
              <w:tc>
                <w:tcPr>
                  <w:tcW w:w="2190" w:type="dxa"/>
                </w:tcPr>
                <w:p w:rsidR="005E7B9F" w:rsidRPr="00B94F3A" w:rsidDel="00AD213B" w:rsidRDefault="00CD4A08" w:rsidP="00B94F3A">
                  <w:pPr>
                    <w:spacing w:after="0" w:line="240" w:lineRule="auto"/>
                    <w:rPr>
                      <w:del w:id="336" w:author="PSA" w:date="2018-01-02T15:18:00Z"/>
                      <w:rFonts w:cstheme="minorHAnsi"/>
                      <w:sz w:val="20"/>
                      <w:szCs w:val="20"/>
                    </w:rPr>
                  </w:pPr>
                  <w:del w:id="337" w:author="PSA" w:date="2018-01-02T15:18:00Z">
                    <w:r w:rsidRPr="00B94F3A" w:rsidDel="00AD213B">
                      <w:rPr>
                        <w:rFonts w:cstheme="minorHAnsi"/>
                        <w:sz w:val="20"/>
                        <w:szCs w:val="20"/>
                      </w:rPr>
                      <w:delText xml:space="preserve">Verify </w:delText>
                    </w:r>
                    <w:r w:rsidR="00BF720B" w:rsidRPr="00B94F3A" w:rsidDel="00AD213B">
                      <w:rPr>
                        <w:rFonts w:cstheme="minorHAnsi"/>
                        <w:sz w:val="20"/>
                        <w:szCs w:val="20"/>
                      </w:rPr>
                      <w:delText>Contract</w:delText>
                    </w:r>
                  </w:del>
                </w:p>
              </w:tc>
              <w:tc>
                <w:tcPr>
                  <w:tcW w:w="3223" w:type="dxa"/>
                </w:tcPr>
                <w:p w:rsidR="005E7B9F" w:rsidRPr="00B94F3A" w:rsidDel="00AD213B" w:rsidRDefault="005E7B9F" w:rsidP="00F2458D">
                  <w:pPr>
                    <w:spacing w:after="0" w:line="240" w:lineRule="auto"/>
                    <w:rPr>
                      <w:del w:id="338" w:author="PSA" w:date="2018-01-02T15:18:00Z"/>
                      <w:rFonts w:cstheme="minorHAnsi"/>
                      <w:sz w:val="20"/>
                      <w:szCs w:val="20"/>
                    </w:rPr>
                  </w:pPr>
                  <w:del w:id="339" w:author="PSA" w:date="2018-01-02T15:18:00Z">
                    <w:r w:rsidRPr="00B94F3A" w:rsidDel="00AD213B">
                      <w:rPr>
                        <w:rFonts w:cstheme="minorHAnsi"/>
                        <w:sz w:val="20"/>
                        <w:szCs w:val="20"/>
                      </w:rPr>
                      <w:delText>Checkbox</w:delText>
                    </w:r>
                  </w:del>
                </w:p>
              </w:tc>
            </w:tr>
            <w:tr w:rsidR="0039435C" w:rsidRPr="00B94F3A" w:rsidDel="00AD213B" w:rsidTr="00F2458D">
              <w:trPr>
                <w:trHeight w:val="321"/>
                <w:del w:id="340" w:author="PSA" w:date="2018-01-02T15:18:00Z"/>
              </w:trPr>
              <w:tc>
                <w:tcPr>
                  <w:tcW w:w="2190" w:type="dxa"/>
                </w:tcPr>
                <w:p w:rsidR="0039435C" w:rsidRPr="00B94F3A" w:rsidDel="00AD213B" w:rsidRDefault="0039435C" w:rsidP="00B94F3A">
                  <w:pPr>
                    <w:spacing w:after="0" w:line="240" w:lineRule="auto"/>
                    <w:rPr>
                      <w:del w:id="341" w:author="PSA" w:date="2018-01-02T15:18:00Z"/>
                      <w:rFonts w:cstheme="minorHAnsi"/>
                      <w:sz w:val="20"/>
                      <w:szCs w:val="20"/>
                    </w:rPr>
                  </w:pPr>
                  <w:del w:id="342" w:author="PSA" w:date="2018-01-02T15:18:00Z">
                    <w:r w:rsidRPr="00B94F3A" w:rsidDel="00AD213B">
                      <w:rPr>
                        <w:rFonts w:cstheme="minorHAnsi"/>
                        <w:sz w:val="20"/>
                        <w:szCs w:val="20"/>
                      </w:rPr>
                      <w:delText>Notification TO</w:delText>
                    </w:r>
                  </w:del>
                </w:p>
              </w:tc>
              <w:tc>
                <w:tcPr>
                  <w:tcW w:w="3223" w:type="dxa"/>
                </w:tcPr>
                <w:p w:rsidR="0039435C" w:rsidRPr="00B94F3A" w:rsidDel="00AD213B" w:rsidRDefault="0039435C" w:rsidP="00B94F3A">
                  <w:pPr>
                    <w:spacing w:after="0" w:line="240" w:lineRule="auto"/>
                    <w:rPr>
                      <w:del w:id="343" w:author="PSA" w:date="2018-01-02T15:18:00Z"/>
                      <w:rFonts w:cstheme="minorHAnsi"/>
                      <w:sz w:val="20"/>
                      <w:szCs w:val="20"/>
                    </w:rPr>
                  </w:pPr>
                  <w:del w:id="344" w:author="PSA" w:date="2018-01-02T15:18:00Z">
                    <w:r w:rsidRPr="00B94F3A" w:rsidDel="00AD213B">
                      <w:rPr>
                        <w:rFonts w:cstheme="minorHAnsi"/>
                        <w:sz w:val="20"/>
                        <w:szCs w:val="20"/>
                      </w:rPr>
                      <w:delText>Checkbox</w:delText>
                    </w:r>
                  </w:del>
                </w:p>
              </w:tc>
            </w:tr>
            <w:tr w:rsidR="0039435C" w:rsidRPr="00B94F3A" w:rsidDel="00AD213B" w:rsidTr="00F2458D">
              <w:trPr>
                <w:trHeight w:val="321"/>
                <w:del w:id="345" w:author="PSA" w:date="2018-01-02T15:18:00Z"/>
              </w:trPr>
              <w:tc>
                <w:tcPr>
                  <w:tcW w:w="2190" w:type="dxa"/>
                </w:tcPr>
                <w:p w:rsidR="0039435C" w:rsidRPr="00B94F3A" w:rsidDel="00AD213B" w:rsidRDefault="0039435C" w:rsidP="00B94F3A">
                  <w:pPr>
                    <w:spacing w:after="0" w:line="240" w:lineRule="auto"/>
                    <w:rPr>
                      <w:del w:id="346" w:author="PSA" w:date="2018-01-02T15:18:00Z"/>
                      <w:rFonts w:cstheme="minorHAnsi"/>
                      <w:sz w:val="20"/>
                      <w:szCs w:val="20"/>
                    </w:rPr>
                  </w:pPr>
                  <w:del w:id="347" w:author="PSA" w:date="2018-01-02T15:18:00Z">
                    <w:r w:rsidRPr="00B94F3A" w:rsidDel="00AD213B">
                      <w:rPr>
                        <w:rFonts w:cstheme="minorHAnsi"/>
                        <w:sz w:val="20"/>
                        <w:szCs w:val="20"/>
                      </w:rPr>
                      <w:delText>Notification CC</w:delText>
                    </w:r>
                  </w:del>
                </w:p>
              </w:tc>
              <w:tc>
                <w:tcPr>
                  <w:tcW w:w="3223" w:type="dxa"/>
                </w:tcPr>
                <w:p w:rsidR="0039435C" w:rsidRPr="00B94F3A" w:rsidDel="00AD213B" w:rsidRDefault="0039435C" w:rsidP="00B94F3A">
                  <w:pPr>
                    <w:spacing w:after="0" w:line="240" w:lineRule="auto"/>
                    <w:rPr>
                      <w:del w:id="348" w:author="PSA" w:date="2018-01-02T15:18:00Z"/>
                      <w:rFonts w:cstheme="minorHAnsi"/>
                      <w:sz w:val="20"/>
                      <w:szCs w:val="20"/>
                    </w:rPr>
                  </w:pPr>
                  <w:del w:id="349" w:author="PSA" w:date="2018-01-02T15:18:00Z">
                    <w:r w:rsidRPr="00B94F3A" w:rsidDel="00AD213B">
                      <w:rPr>
                        <w:rFonts w:cstheme="minorHAnsi"/>
                        <w:sz w:val="20"/>
                        <w:szCs w:val="20"/>
                      </w:rPr>
                      <w:delText>Checkbox</w:delText>
                    </w:r>
                  </w:del>
                </w:p>
              </w:tc>
            </w:tr>
          </w:tbl>
          <w:p w:rsidR="001436FF" w:rsidRPr="00B94F3A" w:rsidRDefault="001436FF" w:rsidP="00B94F3A">
            <w:pPr>
              <w:spacing w:after="0" w:line="240" w:lineRule="auto"/>
              <w:rPr>
                <w:rFonts w:cstheme="minorHAnsi"/>
                <w:sz w:val="20"/>
                <w:szCs w:val="20"/>
              </w:rPr>
            </w:pPr>
          </w:p>
        </w:tc>
      </w:tr>
      <w:tr w:rsidR="001436FF" w:rsidRPr="00B94F3A" w:rsidTr="00B91505">
        <w:trPr>
          <w:trHeight w:val="20"/>
        </w:trPr>
        <w:tc>
          <w:tcPr>
            <w:tcW w:w="2268" w:type="dxa"/>
            <w:vAlign w:val="center"/>
          </w:tcPr>
          <w:p w:rsidR="001436FF" w:rsidRPr="00B94F3A" w:rsidRDefault="001436FF" w:rsidP="00B94F3A">
            <w:pPr>
              <w:spacing w:after="0" w:line="240" w:lineRule="auto"/>
              <w:rPr>
                <w:rFonts w:cstheme="minorHAnsi"/>
                <w:sz w:val="20"/>
                <w:szCs w:val="20"/>
              </w:rPr>
            </w:pPr>
            <w:r w:rsidRPr="00B94F3A">
              <w:rPr>
                <w:rFonts w:cstheme="minorHAnsi"/>
                <w:sz w:val="20"/>
                <w:szCs w:val="20"/>
              </w:rPr>
              <w:t>Group Administrator</w:t>
            </w:r>
          </w:p>
        </w:tc>
        <w:tc>
          <w:tcPr>
            <w:tcW w:w="6946" w:type="dxa"/>
            <w:vAlign w:val="center"/>
          </w:tcPr>
          <w:p w:rsidR="001436FF" w:rsidRPr="00B94F3A" w:rsidRDefault="001436FF" w:rsidP="00B94F3A">
            <w:pPr>
              <w:spacing w:after="0" w:line="240" w:lineRule="auto"/>
              <w:rPr>
                <w:rFonts w:cstheme="minorHAnsi"/>
                <w:sz w:val="20"/>
                <w:szCs w:val="20"/>
              </w:rPr>
            </w:pPr>
            <w:r w:rsidRPr="00B94F3A">
              <w:rPr>
                <w:rFonts w:cstheme="minorHAnsi"/>
                <w:sz w:val="20"/>
                <w:szCs w:val="20"/>
              </w:rPr>
              <w:t>Text</w:t>
            </w:r>
          </w:p>
        </w:tc>
      </w:tr>
      <w:tr w:rsidR="001436FF" w:rsidRPr="00B94F3A" w:rsidTr="00B91505">
        <w:trPr>
          <w:trHeight w:val="20"/>
        </w:trPr>
        <w:tc>
          <w:tcPr>
            <w:tcW w:w="2268" w:type="dxa"/>
            <w:vAlign w:val="center"/>
          </w:tcPr>
          <w:p w:rsidR="001436FF" w:rsidRPr="00B94F3A" w:rsidRDefault="001436FF" w:rsidP="00B94F3A">
            <w:pPr>
              <w:spacing w:after="0" w:line="240" w:lineRule="auto"/>
              <w:rPr>
                <w:rFonts w:cstheme="minorHAnsi"/>
                <w:sz w:val="20"/>
                <w:szCs w:val="20"/>
              </w:rPr>
            </w:pPr>
            <w:r w:rsidRPr="00B94F3A">
              <w:rPr>
                <w:rFonts w:cstheme="minorHAnsi"/>
                <w:sz w:val="20"/>
                <w:szCs w:val="20"/>
              </w:rPr>
              <w:t>Active</w:t>
            </w:r>
          </w:p>
        </w:tc>
        <w:tc>
          <w:tcPr>
            <w:tcW w:w="6946" w:type="dxa"/>
            <w:vAlign w:val="center"/>
          </w:tcPr>
          <w:p w:rsidR="001436FF" w:rsidRPr="00B94F3A" w:rsidRDefault="001436FF" w:rsidP="00B94F3A">
            <w:pPr>
              <w:spacing w:after="0" w:line="240" w:lineRule="auto"/>
              <w:rPr>
                <w:rFonts w:cstheme="minorHAnsi"/>
                <w:sz w:val="20"/>
                <w:szCs w:val="20"/>
              </w:rPr>
            </w:pPr>
            <w:r w:rsidRPr="00B94F3A">
              <w:rPr>
                <w:rFonts w:cstheme="minorHAnsi"/>
                <w:sz w:val="20"/>
                <w:szCs w:val="20"/>
              </w:rPr>
              <w:t>Yes / No</w:t>
            </w:r>
          </w:p>
        </w:tc>
      </w:tr>
      <w:tr w:rsidR="00CD069A" w:rsidRPr="00B94F3A" w:rsidTr="00B91505">
        <w:trPr>
          <w:trHeight w:val="20"/>
        </w:trPr>
        <w:tc>
          <w:tcPr>
            <w:tcW w:w="2268" w:type="dxa"/>
            <w:vAlign w:val="center"/>
          </w:tcPr>
          <w:p w:rsidR="00CD069A" w:rsidRPr="00B94F3A" w:rsidRDefault="00CD069A" w:rsidP="00B94F3A">
            <w:pPr>
              <w:spacing w:after="0" w:line="240" w:lineRule="auto"/>
              <w:rPr>
                <w:rFonts w:cstheme="minorHAnsi"/>
                <w:sz w:val="20"/>
                <w:szCs w:val="20"/>
              </w:rPr>
            </w:pPr>
            <w:r w:rsidRPr="00B94F3A">
              <w:rPr>
                <w:rFonts w:cstheme="minorHAnsi"/>
                <w:sz w:val="20"/>
                <w:szCs w:val="20"/>
              </w:rPr>
              <w:t>Created By</w:t>
            </w:r>
          </w:p>
        </w:tc>
        <w:tc>
          <w:tcPr>
            <w:tcW w:w="6946" w:type="dxa"/>
            <w:vAlign w:val="center"/>
          </w:tcPr>
          <w:p w:rsidR="00CD069A" w:rsidRPr="00B94F3A" w:rsidRDefault="00CD069A" w:rsidP="00B94F3A">
            <w:pPr>
              <w:spacing w:after="0" w:line="240" w:lineRule="auto"/>
              <w:rPr>
                <w:rFonts w:cstheme="minorHAnsi"/>
                <w:sz w:val="20"/>
                <w:szCs w:val="20"/>
              </w:rPr>
            </w:pPr>
            <w:r w:rsidRPr="00B94F3A">
              <w:rPr>
                <w:rFonts w:cstheme="minorHAnsi"/>
                <w:sz w:val="20"/>
                <w:szCs w:val="20"/>
              </w:rPr>
              <w:t>Text</w:t>
            </w:r>
          </w:p>
        </w:tc>
      </w:tr>
      <w:tr w:rsidR="00CD069A" w:rsidRPr="00B94F3A" w:rsidTr="00B91505">
        <w:trPr>
          <w:trHeight w:val="20"/>
        </w:trPr>
        <w:tc>
          <w:tcPr>
            <w:tcW w:w="2268" w:type="dxa"/>
            <w:vAlign w:val="center"/>
          </w:tcPr>
          <w:p w:rsidR="00CD069A" w:rsidRPr="00B94F3A" w:rsidRDefault="00CD069A" w:rsidP="00B94F3A">
            <w:pPr>
              <w:spacing w:after="0" w:line="240" w:lineRule="auto"/>
              <w:rPr>
                <w:rFonts w:cstheme="minorHAnsi"/>
                <w:sz w:val="20"/>
                <w:szCs w:val="20"/>
              </w:rPr>
            </w:pPr>
            <w:r w:rsidRPr="00B94F3A">
              <w:rPr>
                <w:rFonts w:cstheme="minorHAnsi"/>
                <w:sz w:val="20"/>
                <w:szCs w:val="20"/>
              </w:rPr>
              <w:t>Created Date</w:t>
            </w:r>
          </w:p>
        </w:tc>
        <w:tc>
          <w:tcPr>
            <w:tcW w:w="6946" w:type="dxa"/>
            <w:vAlign w:val="center"/>
          </w:tcPr>
          <w:p w:rsidR="00CD069A" w:rsidRPr="00B94F3A" w:rsidRDefault="00CD069A" w:rsidP="00B94F3A">
            <w:pPr>
              <w:spacing w:after="0" w:line="240" w:lineRule="auto"/>
              <w:rPr>
                <w:rFonts w:cstheme="minorHAnsi"/>
                <w:sz w:val="20"/>
                <w:szCs w:val="20"/>
              </w:rPr>
            </w:pPr>
            <w:r w:rsidRPr="00B94F3A">
              <w:rPr>
                <w:rFonts w:cstheme="minorHAnsi"/>
                <w:sz w:val="20"/>
                <w:szCs w:val="20"/>
              </w:rPr>
              <w:t>DD/MM/YYYY HH:MM:SS</w:t>
            </w:r>
          </w:p>
        </w:tc>
      </w:tr>
      <w:tr w:rsidR="00CD069A" w:rsidRPr="00B94F3A" w:rsidTr="00B91505">
        <w:trPr>
          <w:trHeight w:val="20"/>
        </w:trPr>
        <w:tc>
          <w:tcPr>
            <w:tcW w:w="2268" w:type="dxa"/>
            <w:vAlign w:val="center"/>
          </w:tcPr>
          <w:p w:rsidR="00CD069A" w:rsidRPr="00B94F3A" w:rsidRDefault="00CD069A" w:rsidP="00B94F3A">
            <w:pPr>
              <w:spacing w:after="0" w:line="240" w:lineRule="auto"/>
              <w:rPr>
                <w:rFonts w:cstheme="minorHAnsi"/>
                <w:sz w:val="20"/>
                <w:szCs w:val="20"/>
              </w:rPr>
            </w:pPr>
            <w:r w:rsidRPr="00B94F3A">
              <w:rPr>
                <w:rFonts w:cstheme="minorHAnsi"/>
                <w:sz w:val="20"/>
                <w:szCs w:val="20"/>
              </w:rPr>
              <w:t>Last Modified</w:t>
            </w:r>
          </w:p>
        </w:tc>
        <w:tc>
          <w:tcPr>
            <w:tcW w:w="6946" w:type="dxa"/>
            <w:vAlign w:val="center"/>
          </w:tcPr>
          <w:p w:rsidR="00CD069A" w:rsidRPr="00B94F3A" w:rsidRDefault="00CD069A" w:rsidP="00B94F3A">
            <w:pPr>
              <w:spacing w:after="0" w:line="240" w:lineRule="auto"/>
              <w:rPr>
                <w:rFonts w:cstheme="minorHAnsi"/>
                <w:sz w:val="20"/>
                <w:szCs w:val="20"/>
              </w:rPr>
            </w:pPr>
            <w:r w:rsidRPr="00B94F3A">
              <w:rPr>
                <w:rFonts w:cstheme="minorHAnsi"/>
                <w:sz w:val="20"/>
                <w:szCs w:val="20"/>
              </w:rPr>
              <w:t>Text</w:t>
            </w:r>
          </w:p>
        </w:tc>
      </w:tr>
      <w:tr w:rsidR="00CD069A" w:rsidRPr="00B94F3A" w:rsidTr="00B91505">
        <w:trPr>
          <w:trHeight w:val="20"/>
        </w:trPr>
        <w:tc>
          <w:tcPr>
            <w:tcW w:w="2268" w:type="dxa"/>
            <w:vAlign w:val="center"/>
          </w:tcPr>
          <w:p w:rsidR="00CD069A" w:rsidRPr="00B94F3A" w:rsidRDefault="00CD069A" w:rsidP="00B94F3A">
            <w:pPr>
              <w:spacing w:after="0" w:line="240" w:lineRule="auto"/>
              <w:rPr>
                <w:rFonts w:cstheme="minorHAnsi"/>
                <w:sz w:val="20"/>
                <w:szCs w:val="20"/>
              </w:rPr>
            </w:pPr>
            <w:r w:rsidRPr="00B94F3A">
              <w:rPr>
                <w:rFonts w:cstheme="minorHAnsi"/>
                <w:sz w:val="20"/>
                <w:szCs w:val="20"/>
              </w:rPr>
              <w:t>Last Modified Date</w:t>
            </w:r>
          </w:p>
        </w:tc>
        <w:tc>
          <w:tcPr>
            <w:tcW w:w="6946" w:type="dxa"/>
            <w:vAlign w:val="center"/>
          </w:tcPr>
          <w:p w:rsidR="00CD069A" w:rsidRPr="00B94F3A" w:rsidRDefault="00CD069A" w:rsidP="00B94F3A">
            <w:pPr>
              <w:spacing w:after="0" w:line="240" w:lineRule="auto"/>
              <w:rPr>
                <w:rFonts w:cstheme="minorHAnsi"/>
                <w:sz w:val="20"/>
                <w:szCs w:val="20"/>
              </w:rPr>
            </w:pPr>
            <w:r w:rsidRPr="00B94F3A">
              <w:rPr>
                <w:rFonts w:cstheme="minorHAnsi"/>
                <w:sz w:val="20"/>
                <w:szCs w:val="20"/>
              </w:rPr>
              <w:t>DD/MM/YYYY HH:MM:SS</w:t>
            </w:r>
          </w:p>
        </w:tc>
      </w:tr>
    </w:tbl>
    <w:p w:rsidR="002F689C" w:rsidRPr="002F689C" w:rsidRDefault="002F689C" w:rsidP="002F689C"/>
    <w:p w:rsidR="00590147" w:rsidRPr="004A4902" w:rsidRDefault="001436FF" w:rsidP="00590147">
      <w:pPr>
        <w:pStyle w:val="Heading4"/>
        <w:rPr>
          <w:b/>
        </w:rPr>
      </w:pPr>
      <w:r w:rsidRPr="004A4902">
        <w:rPr>
          <w:b/>
        </w:rPr>
        <w:t xml:space="preserve">Update </w:t>
      </w:r>
      <w:r w:rsidR="00AE77FC" w:rsidRPr="004A4902">
        <w:rPr>
          <w:b/>
        </w:rPr>
        <w:t>User</w:t>
      </w:r>
      <w:r w:rsidRPr="004A4902">
        <w:rPr>
          <w:b/>
        </w:rPr>
        <w:t xml:space="preserve"> Group</w:t>
      </w:r>
    </w:p>
    <w:p w:rsidR="00933710" w:rsidRPr="00B94F3A" w:rsidRDefault="00832078">
      <w:pPr>
        <w:ind w:left="864"/>
        <w:rPr>
          <w:sz w:val="20"/>
        </w:rPr>
      </w:pPr>
      <w:r w:rsidRPr="00B94F3A">
        <w:rPr>
          <w:sz w:val="20"/>
        </w:rPr>
        <w:t>This feature shall allow</w:t>
      </w:r>
      <w:r w:rsidR="001436FF" w:rsidRPr="00B94F3A">
        <w:rPr>
          <w:sz w:val="20"/>
        </w:rPr>
        <w:t xml:space="preserve"> </w:t>
      </w:r>
      <w:r w:rsidR="00243A95" w:rsidRPr="00B94F3A">
        <w:rPr>
          <w:sz w:val="20"/>
        </w:rPr>
        <w:t xml:space="preserve">Overall Group Administrator </w:t>
      </w:r>
      <w:r w:rsidR="001436FF" w:rsidRPr="00B94F3A">
        <w:rPr>
          <w:sz w:val="20"/>
        </w:rPr>
        <w:t>to update User Group Details. F</w:t>
      </w:r>
      <w:r w:rsidR="00CD069A" w:rsidRPr="00B94F3A">
        <w:rPr>
          <w:sz w:val="20"/>
        </w:rPr>
        <w:t>ollowing details will be shown or editable in update user group page:</w:t>
      </w:r>
    </w:p>
    <w:tbl>
      <w:tblPr>
        <w:tblStyle w:val="TableGrid"/>
        <w:tblW w:w="9214" w:type="dxa"/>
        <w:tblInd w:w="959" w:type="dxa"/>
        <w:tblLook w:val="04A0"/>
      </w:tblPr>
      <w:tblGrid>
        <w:gridCol w:w="2126"/>
        <w:gridCol w:w="992"/>
        <w:gridCol w:w="6096"/>
      </w:tblGrid>
      <w:tr w:rsidR="00933710" w:rsidRPr="00B94F3A" w:rsidTr="00DE6CE3">
        <w:trPr>
          <w:trHeight w:val="321"/>
        </w:trPr>
        <w:tc>
          <w:tcPr>
            <w:tcW w:w="2126" w:type="dxa"/>
            <w:shd w:val="clear" w:color="auto" w:fill="FBD4B4" w:themeFill="accent6" w:themeFillTint="66"/>
            <w:vAlign w:val="center"/>
          </w:tcPr>
          <w:p w:rsidR="00933710" w:rsidRPr="00B94F3A" w:rsidRDefault="00933710" w:rsidP="00B94F3A">
            <w:pPr>
              <w:spacing w:after="0" w:line="240" w:lineRule="auto"/>
              <w:jc w:val="center"/>
              <w:rPr>
                <w:b/>
                <w:sz w:val="20"/>
                <w:szCs w:val="20"/>
              </w:rPr>
            </w:pPr>
            <w:r w:rsidRPr="00B94F3A">
              <w:rPr>
                <w:b/>
                <w:sz w:val="20"/>
                <w:szCs w:val="20"/>
              </w:rPr>
              <w:t>Fields</w:t>
            </w:r>
          </w:p>
        </w:tc>
        <w:tc>
          <w:tcPr>
            <w:tcW w:w="992" w:type="dxa"/>
            <w:shd w:val="clear" w:color="auto" w:fill="FBD4B4" w:themeFill="accent6" w:themeFillTint="66"/>
          </w:tcPr>
          <w:p w:rsidR="00933710" w:rsidRPr="00B94F3A" w:rsidRDefault="00933710" w:rsidP="00B94F3A">
            <w:pPr>
              <w:spacing w:after="0" w:line="240" w:lineRule="auto"/>
              <w:jc w:val="center"/>
              <w:rPr>
                <w:b/>
                <w:sz w:val="20"/>
                <w:szCs w:val="20"/>
              </w:rPr>
            </w:pPr>
            <w:r w:rsidRPr="00B94F3A">
              <w:rPr>
                <w:b/>
                <w:sz w:val="20"/>
                <w:szCs w:val="20"/>
              </w:rPr>
              <w:t>Editable</w:t>
            </w:r>
          </w:p>
        </w:tc>
        <w:tc>
          <w:tcPr>
            <w:tcW w:w="6096" w:type="dxa"/>
            <w:shd w:val="clear" w:color="auto" w:fill="FBD4B4" w:themeFill="accent6" w:themeFillTint="66"/>
            <w:vAlign w:val="center"/>
          </w:tcPr>
          <w:p w:rsidR="00933710" w:rsidRPr="00B94F3A" w:rsidRDefault="00933710" w:rsidP="00B94F3A">
            <w:pPr>
              <w:spacing w:after="0" w:line="240" w:lineRule="auto"/>
              <w:jc w:val="center"/>
              <w:rPr>
                <w:b/>
                <w:sz w:val="20"/>
                <w:szCs w:val="20"/>
              </w:rPr>
            </w:pPr>
            <w:r w:rsidRPr="00B94F3A">
              <w:rPr>
                <w:b/>
                <w:sz w:val="20"/>
                <w:szCs w:val="20"/>
              </w:rPr>
              <w:t>Remarks</w:t>
            </w:r>
          </w:p>
        </w:tc>
      </w:tr>
      <w:tr w:rsidR="00933710" w:rsidRPr="00B94F3A" w:rsidTr="00DE6CE3">
        <w:trPr>
          <w:trHeight w:val="321"/>
        </w:trPr>
        <w:tc>
          <w:tcPr>
            <w:tcW w:w="2126" w:type="dxa"/>
            <w:vAlign w:val="center"/>
          </w:tcPr>
          <w:p w:rsidR="00933710" w:rsidRPr="00B94F3A" w:rsidRDefault="00933710" w:rsidP="00B94F3A">
            <w:pPr>
              <w:spacing w:after="0" w:line="240" w:lineRule="auto"/>
              <w:rPr>
                <w:sz w:val="20"/>
                <w:szCs w:val="20"/>
              </w:rPr>
            </w:pPr>
            <w:r w:rsidRPr="00B94F3A">
              <w:rPr>
                <w:sz w:val="20"/>
                <w:szCs w:val="20"/>
              </w:rPr>
              <w:t>Reminder Module</w:t>
            </w:r>
          </w:p>
        </w:tc>
        <w:tc>
          <w:tcPr>
            <w:tcW w:w="992" w:type="dxa"/>
          </w:tcPr>
          <w:p w:rsidR="00933710" w:rsidRPr="00B94F3A" w:rsidRDefault="00933710" w:rsidP="00B94F3A">
            <w:pPr>
              <w:spacing w:after="0" w:line="240" w:lineRule="auto"/>
              <w:jc w:val="center"/>
              <w:rPr>
                <w:sz w:val="20"/>
                <w:szCs w:val="20"/>
              </w:rPr>
            </w:pPr>
            <w:r w:rsidRPr="00B94F3A">
              <w:rPr>
                <w:sz w:val="20"/>
                <w:szCs w:val="20"/>
              </w:rPr>
              <w:t>N</w:t>
            </w:r>
          </w:p>
        </w:tc>
        <w:tc>
          <w:tcPr>
            <w:tcW w:w="6096" w:type="dxa"/>
            <w:vAlign w:val="center"/>
          </w:tcPr>
          <w:p w:rsidR="00933710" w:rsidRPr="00B94F3A" w:rsidRDefault="00933710" w:rsidP="00B94F3A">
            <w:pPr>
              <w:spacing w:after="0" w:line="240" w:lineRule="auto"/>
              <w:rPr>
                <w:sz w:val="20"/>
                <w:szCs w:val="20"/>
              </w:rPr>
            </w:pPr>
            <w:r w:rsidRPr="00B94F3A">
              <w:rPr>
                <w:sz w:val="20"/>
                <w:szCs w:val="20"/>
              </w:rPr>
              <w:t xml:space="preserve"> Text</w:t>
            </w:r>
          </w:p>
        </w:tc>
      </w:tr>
      <w:tr w:rsidR="00933710" w:rsidRPr="00B94F3A" w:rsidTr="00DE6CE3">
        <w:trPr>
          <w:trHeight w:val="321"/>
        </w:trPr>
        <w:tc>
          <w:tcPr>
            <w:tcW w:w="2126" w:type="dxa"/>
            <w:vAlign w:val="center"/>
          </w:tcPr>
          <w:p w:rsidR="00933710" w:rsidRPr="00B94F3A" w:rsidRDefault="00933710" w:rsidP="00B94F3A">
            <w:pPr>
              <w:spacing w:after="0" w:line="240" w:lineRule="auto"/>
              <w:rPr>
                <w:sz w:val="20"/>
                <w:szCs w:val="20"/>
              </w:rPr>
            </w:pPr>
            <w:r w:rsidRPr="00B94F3A">
              <w:rPr>
                <w:sz w:val="20"/>
                <w:szCs w:val="20"/>
              </w:rPr>
              <w:t>Group Name*</w:t>
            </w:r>
          </w:p>
        </w:tc>
        <w:tc>
          <w:tcPr>
            <w:tcW w:w="992" w:type="dxa"/>
          </w:tcPr>
          <w:p w:rsidR="00933710" w:rsidRPr="00B94F3A" w:rsidRDefault="00933710" w:rsidP="00B94F3A">
            <w:pPr>
              <w:spacing w:after="0" w:line="240" w:lineRule="auto"/>
              <w:jc w:val="center"/>
              <w:rPr>
                <w:sz w:val="20"/>
                <w:szCs w:val="20"/>
              </w:rPr>
            </w:pPr>
            <w:r w:rsidRPr="00B94F3A">
              <w:rPr>
                <w:sz w:val="20"/>
                <w:szCs w:val="20"/>
              </w:rPr>
              <w:t>Y</w:t>
            </w:r>
          </w:p>
        </w:tc>
        <w:tc>
          <w:tcPr>
            <w:tcW w:w="6096" w:type="dxa"/>
            <w:vAlign w:val="center"/>
          </w:tcPr>
          <w:p w:rsidR="00933710" w:rsidRPr="00B94F3A" w:rsidRDefault="00933710" w:rsidP="00B94F3A">
            <w:pPr>
              <w:spacing w:after="0" w:line="240" w:lineRule="auto"/>
              <w:rPr>
                <w:sz w:val="20"/>
                <w:szCs w:val="20"/>
              </w:rPr>
            </w:pPr>
            <w:r w:rsidRPr="00B94F3A">
              <w:rPr>
                <w:sz w:val="20"/>
                <w:szCs w:val="20"/>
              </w:rPr>
              <w:t xml:space="preserve"> Text</w:t>
            </w:r>
            <w:r w:rsidR="008E0752" w:rsidRPr="00B94F3A">
              <w:rPr>
                <w:sz w:val="20"/>
                <w:szCs w:val="20"/>
              </w:rPr>
              <w:t>(Need to be unique within Individual Reminder Group)</w:t>
            </w:r>
          </w:p>
        </w:tc>
      </w:tr>
      <w:tr w:rsidR="00933710" w:rsidRPr="00B94F3A" w:rsidTr="00DE6CE3">
        <w:trPr>
          <w:trHeight w:val="321"/>
        </w:trPr>
        <w:tc>
          <w:tcPr>
            <w:tcW w:w="2126" w:type="dxa"/>
            <w:vAlign w:val="center"/>
          </w:tcPr>
          <w:p w:rsidR="00933710" w:rsidRPr="00B94F3A" w:rsidRDefault="00933710" w:rsidP="00B94F3A">
            <w:pPr>
              <w:spacing w:after="0" w:line="240" w:lineRule="auto"/>
              <w:rPr>
                <w:sz w:val="20"/>
                <w:szCs w:val="20"/>
              </w:rPr>
            </w:pPr>
            <w:r w:rsidRPr="00B94F3A">
              <w:rPr>
                <w:sz w:val="20"/>
                <w:szCs w:val="20"/>
              </w:rPr>
              <w:t>Group Description</w:t>
            </w:r>
          </w:p>
        </w:tc>
        <w:tc>
          <w:tcPr>
            <w:tcW w:w="992" w:type="dxa"/>
          </w:tcPr>
          <w:p w:rsidR="00933710" w:rsidRPr="00B94F3A" w:rsidRDefault="00933710" w:rsidP="00B94F3A">
            <w:pPr>
              <w:spacing w:after="0" w:line="240" w:lineRule="auto"/>
              <w:jc w:val="center"/>
              <w:rPr>
                <w:sz w:val="20"/>
                <w:szCs w:val="20"/>
              </w:rPr>
            </w:pPr>
            <w:r w:rsidRPr="00B94F3A">
              <w:rPr>
                <w:sz w:val="20"/>
                <w:szCs w:val="20"/>
              </w:rPr>
              <w:t>Y</w:t>
            </w:r>
          </w:p>
        </w:tc>
        <w:tc>
          <w:tcPr>
            <w:tcW w:w="6096" w:type="dxa"/>
            <w:vAlign w:val="center"/>
          </w:tcPr>
          <w:p w:rsidR="00933710" w:rsidRPr="00B94F3A" w:rsidRDefault="00933710" w:rsidP="00B94F3A">
            <w:pPr>
              <w:spacing w:after="0" w:line="240" w:lineRule="auto"/>
              <w:rPr>
                <w:sz w:val="20"/>
                <w:szCs w:val="20"/>
              </w:rPr>
            </w:pPr>
            <w:r w:rsidRPr="00B94F3A">
              <w:rPr>
                <w:sz w:val="20"/>
                <w:szCs w:val="20"/>
              </w:rPr>
              <w:t xml:space="preserve"> Text</w:t>
            </w:r>
          </w:p>
        </w:tc>
      </w:tr>
      <w:tr w:rsidR="00933710" w:rsidRPr="00B94F3A" w:rsidTr="00B765F1">
        <w:trPr>
          <w:trHeight w:val="1125"/>
        </w:trPr>
        <w:tc>
          <w:tcPr>
            <w:tcW w:w="2126" w:type="dxa"/>
            <w:vAlign w:val="center"/>
          </w:tcPr>
          <w:p w:rsidR="00933710" w:rsidRPr="00B94F3A" w:rsidRDefault="00933710" w:rsidP="00B94F3A">
            <w:pPr>
              <w:spacing w:after="0" w:line="240" w:lineRule="auto"/>
              <w:rPr>
                <w:sz w:val="20"/>
                <w:szCs w:val="20"/>
              </w:rPr>
            </w:pPr>
            <w:r w:rsidRPr="00B94F3A">
              <w:rPr>
                <w:sz w:val="20"/>
                <w:szCs w:val="20"/>
              </w:rPr>
              <w:t>Role(s)</w:t>
            </w:r>
          </w:p>
        </w:tc>
        <w:tc>
          <w:tcPr>
            <w:tcW w:w="992" w:type="dxa"/>
          </w:tcPr>
          <w:p w:rsidR="00933710" w:rsidRPr="00B94F3A" w:rsidRDefault="00933710" w:rsidP="00B94F3A">
            <w:pPr>
              <w:spacing w:after="0" w:line="240" w:lineRule="auto"/>
              <w:jc w:val="center"/>
              <w:rPr>
                <w:sz w:val="20"/>
                <w:szCs w:val="20"/>
              </w:rPr>
            </w:pPr>
            <w:r w:rsidRPr="00B94F3A">
              <w:rPr>
                <w:sz w:val="20"/>
                <w:szCs w:val="20"/>
              </w:rPr>
              <w:t>Y</w:t>
            </w:r>
          </w:p>
        </w:tc>
        <w:tc>
          <w:tcPr>
            <w:tcW w:w="6096" w:type="dxa"/>
            <w:vAlign w:val="center"/>
          </w:tcPr>
          <w:p w:rsidR="00963E1E" w:rsidRPr="00B94F3A" w:rsidRDefault="00963E1E" w:rsidP="00B94F3A">
            <w:pPr>
              <w:spacing w:after="0" w:line="240" w:lineRule="auto"/>
              <w:rPr>
                <w:sz w:val="20"/>
                <w:szCs w:val="20"/>
              </w:rPr>
            </w:pPr>
            <w:r w:rsidRPr="00B94F3A">
              <w:rPr>
                <w:sz w:val="20"/>
                <w:szCs w:val="20"/>
              </w:rPr>
              <w:t>Group Administrator is a default role.</w:t>
            </w:r>
            <w:r w:rsidR="00323A8C" w:rsidRPr="00B94F3A">
              <w:rPr>
                <w:sz w:val="20"/>
                <w:szCs w:val="20"/>
              </w:rPr>
              <w:t xml:space="preserve"> </w:t>
            </w:r>
            <w:r w:rsidRPr="00B94F3A">
              <w:rPr>
                <w:sz w:val="20"/>
                <w:szCs w:val="20"/>
              </w:rPr>
              <w:t>Other role(s) can be created / updated / deleted in the group.</w:t>
            </w:r>
          </w:p>
          <w:p w:rsidR="00963E1E" w:rsidRPr="00B94F3A" w:rsidRDefault="00963E1E" w:rsidP="00B94F3A">
            <w:pPr>
              <w:spacing w:after="0" w:line="240" w:lineRule="auto"/>
              <w:rPr>
                <w:sz w:val="20"/>
                <w:szCs w:val="20"/>
              </w:rPr>
            </w:pPr>
          </w:p>
          <w:p w:rsidR="00933710" w:rsidRDefault="00963E1E" w:rsidP="00B94F3A">
            <w:pPr>
              <w:spacing w:line="240" w:lineRule="auto"/>
              <w:rPr>
                <w:ins w:id="350" w:author="PSA" w:date="2018-01-02T15:19:00Z"/>
                <w:sz w:val="20"/>
                <w:szCs w:val="20"/>
              </w:rPr>
            </w:pPr>
            <w:r w:rsidRPr="00B94F3A">
              <w:rPr>
                <w:sz w:val="20"/>
                <w:szCs w:val="20"/>
              </w:rPr>
              <w:t>Access rights of group roles are configurable.</w:t>
            </w:r>
          </w:p>
          <w:tbl>
            <w:tblPr>
              <w:tblStyle w:val="TableGrid"/>
              <w:tblW w:w="0" w:type="auto"/>
              <w:tblInd w:w="2" w:type="dxa"/>
              <w:tblLook w:val="04A0"/>
            </w:tblPr>
            <w:tblGrid>
              <w:gridCol w:w="1574"/>
              <w:gridCol w:w="1005"/>
              <w:gridCol w:w="3289"/>
            </w:tblGrid>
            <w:tr w:rsidR="00D059ED" w:rsidRPr="0076044F" w:rsidTr="00AA2B0A">
              <w:trPr>
                <w:trHeight w:val="321"/>
                <w:ins w:id="351" w:author="PSA" w:date="2018-01-02T15:19:00Z"/>
              </w:trPr>
              <w:tc>
                <w:tcPr>
                  <w:tcW w:w="1574" w:type="dxa"/>
                  <w:shd w:val="clear" w:color="auto" w:fill="FBD4B4" w:themeFill="accent6" w:themeFillTint="66"/>
                </w:tcPr>
                <w:p w:rsidR="00D059ED" w:rsidRPr="0076044F" w:rsidRDefault="00D059ED" w:rsidP="00BC28D7">
                  <w:pPr>
                    <w:spacing w:after="0" w:line="240" w:lineRule="auto"/>
                    <w:rPr>
                      <w:ins w:id="352" w:author="PSA" w:date="2018-01-02T15:19:00Z"/>
                      <w:b/>
                      <w:sz w:val="20"/>
                      <w:szCs w:val="22"/>
                    </w:rPr>
                  </w:pPr>
                  <w:ins w:id="353" w:author="PSA" w:date="2018-01-02T15:19:00Z">
                    <w:r w:rsidRPr="0076044F">
                      <w:rPr>
                        <w:b/>
                        <w:sz w:val="20"/>
                        <w:szCs w:val="22"/>
                      </w:rPr>
                      <w:t>Access Right*</w:t>
                    </w:r>
                  </w:ins>
                </w:p>
              </w:tc>
              <w:tc>
                <w:tcPr>
                  <w:tcW w:w="1005" w:type="dxa"/>
                  <w:shd w:val="clear" w:color="auto" w:fill="FBD4B4" w:themeFill="accent6" w:themeFillTint="66"/>
                </w:tcPr>
                <w:p w:rsidR="00D059ED" w:rsidRPr="0076044F" w:rsidRDefault="00D059ED" w:rsidP="00BC28D7">
                  <w:pPr>
                    <w:spacing w:after="0" w:line="240" w:lineRule="auto"/>
                    <w:rPr>
                      <w:ins w:id="354" w:author="PSA" w:date="2018-01-02T15:19:00Z"/>
                      <w:b/>
                      <w:sz w:val="20"/>
                      <w:szCs w:val="22"/>
                    </w:rPr>
                  </w:pPr>
                  <w:ins w:id="355" w:author="PSA" w:date="2018-01-02T15:19:00Z">
                    <w:r w:rsidRPr="0076044F">
                      <w:rPr>
                        <w:b/>
                        <w:sz w:val="20"/>
                        <w:szCs w:val="22"/>
                      </w:rPr>
                      <w:t>Format</w:t>
                    </w:r>
                  </w:ins>
                </w:p>
              </w:tc>
              <w:tc>
                <w:tcPr>
                  <w:tcW w:w="3289" w:type="dxa"/>
                  <w:shd w:val="clear" w:color="auto" w:fill="FBD4B4" w:themeFill="accent6" w:themeFillTint="66"/>
                </w:tcPr>
                <w:p w:rsidR="00D059ED" w:rsidRPr="0076044F" w:rsidRDefault="00D059ED" w:rsidP="00BC28D7">
                  <w:pPr>
                    <w:spacing w:after="0" w:line="240" w:lineRule="auto"/>
                    <w:rPr>
                      <w:ins w:id="356" w:author="PSA" w:date="2018-01-02T15:19:00Z"/>
                      <w:b/>
                      <w:sz w:val="20"/>
                      <w:szCs w:val="22"/>
                    </w:rPr>
                  </w:pPr>
                  <w:ins w:id="357" w:author="PSA" w:date="2018-01-02T15:19:00Z">
                    <w:r>
                      <w:rPr>
                        <w:b/>
                        <w:sz w:val="20"/>
                        <w:szCs w:val="22"/>
                      </w:rPr>
                      <w:t>Remarks</w:t>
                    </w:r>
                  </w:ins>
                </w:p>
              </w:tc>
            </w:tr>
            <w:tr w:rsidR="00D059ED" w:rsidRPr="0076044F" w:rsidTr="00AA2B0A">
              <w:trPr>
                <w:trHeight w:val="321"/>
                <w:ins w:id="358" w:author="PSA" w:date="2018-01-02T15:19:00Z"/>
              </w:trPr>
              <w:tc>
                <w:tcPr>
                  <w:tcW w:w="1574" w:type="dxa"/>
                </w:tcPr>
                <w:p w:rsidR="00D059ED" w:rsidRPr="0076044F" w:rsidRDefault="00D059ED" w:rsidP="00BC28D7">
                  <w:pPr>
                    <w:spacing w:after="0" w:line="240" w:lineRule="auto"/>
                    <w:rPr>
                      <w:ins w:id="359" w:author="PSA" w:date="2018-01-02T15:19:00Z"/>
                      <w:sz w:val="20"/>
                      <w:szCs w:val="22"/>
                    </w:rPr>
                  </w:pPr>
                  <w:ins w:id="360" w:author="PSA" w:date="2018-01-02T15:19:00Z">
                    <w:r>
                      <w:rPr>
                        <w:sz w:val="20"/>
                        <w:szCs w:val="22"/>
                      </w:rPr>
                      <w:t>Search Record</w:t>
                    </w:r>
                  </w:ins>
                </w:p>
              </w:tc>
              <w:tc>
                <w:tcPr>
                  <w:tcW w:w="1005" w:type="dxa"/>
                </w:tcPr>
                <w:p w:rsidR="00D059ED" w:rsidRPr="0076044F" w:rsidRDefault="00D059ED" w:rsidP="00BC28D7">
                  <w:pPr>
                    <w:spacing w:after="0" w:line="240" w:lineRule="auto"/>
                    <w:rPr>
                      <w:ins w:id="361" w:author="PSA" w:date="2018-01-02T15:19:00Z"/>
                      <w:sz w:val="20"/>
                      <w:szCs w:val="22"/>
                    </w:rPr>
                  </w:pPr>
                  <w:ins w:id="362" w:author="PSA" w:date="2018-01-02T15:19:00Z">
                    <w:r>
                      <w:rPr>
                        <w:sz w:val="20"/>
                        <w:szCs w:val="22"/>
                      </w:rPr>
                      <w:t>Checkbox</w:t>
                    </w:r>
                  </w:ins>
                </w:p>
              </w:tc>
              <w:tc>
                <w:tcPr>
                  <w:tcW w:w="3289" w:type="dxa"/>
                </w:tcPr>
                <w:p w:rsidR="00D059ED" w:rsidRDefault="00D059ED" w:rsidP="00B91505">
                  <w:pPr>
                    <w:spacing w:after="0" w:line="240" w:lineRule="auto"/>
                    <w:rPr>
                      <w:ins w:id="363" w:author="PSA" w:date="2018-01-02T15:19:00Z"/>
                      <w:sz w:val="20"/>
                      <w:szCs w:val="22"/>
                    </w:rPr>
                  </w:pPr>
                  <w:ins w:id="364" w:author="PSA" w:date="2018-01-02T15:19:00Z">
                    <w:r>
                      <w:rPr>
                        <w:sz w:val="20"/>
                        <w:szCs w:val="22"/>
                      </w:rPr>
                      <w:t>Access to search records via advanced search and filters ( e.g. filters in dashboard, expiry calendars, asset summaries, etc)</w:t>
                    </w:r>
                  </w:ins>
                </w:p>
              </w:tc>
            </w:tr>
            <w:tr w:rsidR="00D059ED" w:rsidRPr="0076044F" w:rsidTr="00AA2B0A">
              <w:trPr>
                <w:trHeight w:val="321"/>
                <w:ins w:id="365" w:author="PSA" w:date="2018-01-02T15:19:00Z"/>
              </w:trPr>
              <w:tc>
                <w:tcPr>
                  <w:tcW w:w="1574" w:type="dxa"/>
                </w:tcPr>
                <w:p w:rsidR="00D059ED" w:rsidRPr="0076044F" w:rsidRDefault="00D059ED" w:rsidP="00BC28D7">
                  <w:pPr>
                    <w:spacing w:after="0" w:line="240" w:lineRule="auto"/>
                    <w:rPr>
                      <w:ins w:id="366" w:author="PSA" w:date="2018-01-02T15:19:00Z"/>
                      <w:sz w:val="20"/>
                      <w:szCs w:val="22"/>
                    </w:rPr>
                  </w:pPr>
                  <w:ins w:id="367" w:author="PSA" w:date="2018-01-02T15:19:00Z">
                    <w:r>
                      <w:rPr>
                        <w:sz w:val="20"/>
                        <w:szCs w:val="22"/>
                      </w:rPr>
                      <w:t>Download Record</w:t>
                    </w:r>
                  </w:ins>
                </w:p>
              </w:tc>
              <w:tc>
                <w:tcPr>
                  <w:tcW w:w="1005" w:type="dxa"/>
                </w:tcPr>
                <w:p w:rsidR="00D059ED" w:rsidRPr="0076044F" w:rsidRDefault="00D059ED" w:rsidP="00BC28D7">
                  <w:pPr>
                    <w:spacing w:after="0" w:line="240" w:lineRule="auto"/>
                    <w:rPr>
                      <w:ins w:id="368" w:author="PSA" w:date="2018-01-02T15:19:00Z"/>
                      <w:sz w:val="20"/>
                      <w:szCs w:val="22"/>
                    </w:rPr>
                  </w:pPr>
                  <w:ins w:id="369" w:author="PSA" w:date="2018-01-02T15:19:00Z">
                    <w:r>
                      <w:rPr>
                        <w:sz w:val="20"/>
                        <w:szCs w:val="22"/>
                      </w:rPr>
                      <w:t>Checkbox</w:t>
                    </w:r>
                  </w:ins>
                </w:p>
              </w:tc>
              <w:tc>
                <w:tcPr>
                  <w:tcW w:w="3289" w:type="dxa"/>
                </w:tcPr>
                <w:p w:rsidR="00D059ED" w:rsidRDefault="00D059ED" w:rsidP="00BC28D7">
                  <w:pPr>
                    <w:spacing w:after="0" w:line="240" w:lineRule="auto"/>
                    <w:rPr>
                      <w:ins w:id="370" w:author="PSA" w:date="2018-01-02T15:19:00Z"/>
                      <w:sz w:val="20"/>
                      <w:szCs w:val="22"/>
                    </w:rPr>
                  </w:pPr>
                  <w:ins w:id="371" w:author="PSA" w:date="2018-01-02T15:19:00Z">
                    <w:r>
                      <w:rPr>
                        <w:sz w:val="20"/>
                        <w:szCs w:val="22"/>
                      </w:rPr>
                      <w:t>Access to download search result</w:t>
                    </w:r>
                  </w:ins>
                  <w:ins w:id="372" w:author="PSA" w:date="2018-01-03T09:39:00Z">
                    <w:r w:rsidR="00B91505">
                      <w:rPr>
                        <w:sz w:val="20"/>
                        <w:szCs w:val="22"/>
                      </w:rPr>
                      <w:t>s</w:t>
                    </w:r>
                  </w:ins>
                  <w:ins w:id="373" w:author="PSA" w:date="2018-01-02T15:19:00Z">
                    <w:r>
                      <w:rPr>
                        <w:sz w:val="20"/>
                        <w:szCs w:val="22"/>
                      </w:rPr>
                      <w:t xml:space="preserve"> into excel file</w:t>
                    </w:r>
                  </w:ins>
                </w:p>
              </w:tc>
            </w:tr>
            <w:tr w:rsidR="00D059ED" w:rsidRPr="0076044F" w:rsidTr="00AA2B0A">
              <w:trPr>
                <w:trHeight w:val="321"/>
                <w:ins w:id="374" w:author="PSA" w:date="2018-01-02T15:19:00Z"/>
              </w:trPr>
              <w:tc>
                <w:tcPr>
                  <w:tcW w:w="1574" w:type="dxa"/>
                </w:tcPr>
                <w:p w:rsidR="00D059ED" w:rsidRPr="0076044F" w:rsidRDefault="00D059ED" w:rsidP="00BC28D7">
                  <w:pPr>
                    <w:spacing w:after="0" w:line="240" w:lineRule="auto"/>
                    <w:rPr>
                      <w:ins w:id="375" w:author="PSA" w:date="2018-01-02T15:19:00Z"/>
                      <w:sz w:val="20"/>
                      <w:szCs w:val="22"/>
                    </w:rPr>
                  </w:pPr>
                  <w:ins w:id="376" w:author="PSA" w:date="2018-01-02T15:19:00Z">
                    <w:r w:rsidRPr="0076044F">
                      <w:rPr>
                        <w:sz w:val="20"/>
                        <w:szCs w:val="22"/>
                      </w:rPr>
                      <w:t xml:space="preserve">View </w:t>
                    </w:r>
                    <w:r>
                      <w:rPr>
                        <w:sz w:val="20"/>
                        <w:szCs w:val="22"/>
                      </w:rPr>
                      <w:t>Record</w:t>
                    </w:r>
                  </w:ins>
                </w:p>
              </w:tc>
              <w:tc>
                <w:tcPr>
                  <w:tcW w:w="1005" w:type="dxa"/>
                </w:tcPr>
                <w:p w:rsidR="00D059ED" w:rsidRPr="0076044F" w:rsidRDefault="00D059ED" w:rsidP="00BC28D7">
                  <w:pPr>
                    <w:spacing w:after="0" w:line="240" w:lineRule="auto"/>
                    <w:rPr>
                      <w:ins w:id="377" w:author="PSA" w:date="2018-01-02T15:19:00Z"/>
                      <w:sz w:val="20"/>
                      <w:szCs w:val="22"/>
                    </w:rPr>
                  </w:pPr>
                  <w:ins w:id="378" w:author="PSA" w:date="2018-01-02T15:19:00Z">
                    <w:r w:rsidRPr="0076044F">
                      <w:rPr>
                        <w:sz w:val="20"/>
                        <w:szCs w:val="22"/>
                      </w:rPr>
                      <w:t>Checkbox</w:t>
                    </w:r>
                  </w:ins>
                </w:p>
              </w:tc>
              <w:tc>
                <w:tcPr>
                  <w:tcW w:w="3289" w:type="dxa"/>
                </w:tcPr>
                <w:p w:rsidR="00D059ED" w:rsidRPr="0076044F" w:rsidRDefault="00D059ED" w:rsidP="00BC28D7">
                  <w:pPr>
                    <w:spacing w:after="0" w:line="240" w:lineRule="auto"/>
                    <w:rPr>
                      <w:ins w:id="379" w:author="PSA" w:date="2018-01-02T15:19:00Z"/>
                      <w:sz w:val="20"/>
                      <w:szCs w:val="22"/>
                    </w:rPr>
                  </w:pPr>
                  <w:ins w:id="380" w:author="PSA" w:date="2018-01-02T15:19:00Z">
                    <w:r>
                      <w:rPr>
                        <w:sz w:val="20"/>
                        <w:szCs w:val="22"/>
                      </w:rPr>
                      <w:t>Access to view record details in view page</w:t>
                    </w:r>
                  </w:ins>
                </w:p>
              </w:tc>
            </w:tr>
            <w:tr w:rsidR="00D059ED" w:rsidRPr="0076044F" w:rsidTr="00AA2B0A">
              <w:trPr>
                <w:trHeight w:val="321"/>
                <w:ins w:id="381" w:author="PSA" w:date="2018-01-02T15:19:00Z"/>
              </w:trPr>
              <w:tc>
                <w:tcPr>
                  <w:tcW w:w="1574" w:type="dxa"/>
                </w:tcPr>
                <w:p w:rsidR="00D059ED" w:rsidRPr="0076044F" w:rsidRDefault="00D059ED" w:rsidP="00BC28D7">
                  <w:pPr>
                    <w:spacing w:after="0" w:line="240" w:lineRule="auto"/>
                    <w:rPr>
                      <w:ins w:id="382" w:author="PSA" w:date="2018-01-02T15:19:00Z"/>
                      <w:sz w:val="20"/>
                      <w:szCs w:val="22"/>
                    </w:rPr>
                  </w:pPr>
                  <w:ins w:id="383" w:author="PSA" w:date="2018-01-02T15:19:00Z">
                    <w:r w:rsidRPr="0076044F">
                      <w:rPr>
                        <w:sz w:val="20"/>
                        <w:szCs w:val="22"/>
                      </w:rPr>
                      <w:t xml:space="preserve">Create </w:t>
                    </w:r>
                    <w:r>
                      <w:rPr>
                        <w:sz w:val="20"/>
                        <w:szCs w:val="22"/>
                      </w:rPr>
                      <w:t>Record</w:t>
                    </w:r>
                  </w:ins>
                </w:p>
              </w:tc>
              <w:tc>
                <w:tcPr>
                  <w:tcW w:w="1005" w:type="dxa"/>
                </w:tcPr>
                <w:p w:rsidR="00D059ED" w:rsidRPr="0076044F" w:rsidRDefault="00D059ED" w:rsidP="00BC28D7">
                  <w:pPr>
                    <w:spacing w:after="0" w:line="240" w:lineRule="auto"/>
                    <w:rPr>
                      <w:ins w:id="384" w:author="PSA" w:date="2018-01-02T15:19:00Z"/>
                      <w:sz w:val="20"/>
                      <w:szCs w:val="22"/>
                    </w:rPr>
                  </w:pPr>
                  <w:ins w:id="385" w:author="PSA" w:date="2018-01-02T15:19:00Z">
                    <w:r w:rsidRPr="0076044F">
                      <w:rPr>
                        <w:sz w:val="20"/>
                        <w:szCs w:val="22"/>
                      </w:rPr>
                      <w:t>Checkbox</w:t>
                    </w:r>
                  </w:ins>
                </w:p>
              </w:tc>
              <w:tc>
                <w:tcPr>
                  <w:tcW w:w="3289" w:type="dxa"/>
                </w:tcPr>
                <w:p w:rsidR="00D059ED" w:rsidRPr="0076044F" w:rsidRDefault="00D059ED" w:rsidP="00BC28D7">
                  <w:pPr>
                    <w:spacing w:after="0" w:line="240" w:lineRule="auto"/>
                    <w:rPr>
                      <w:ins w:id="386" w:author="PSA" w:date="2018-01-02T15:19:00Z"/>
                      <w:sz w:val="20"/>
                      <w:szCs w:val="22"/>
                    </w:rPr>
                  </w:pPr>
                  <w:ins w:id="387" w:author="PSA" w:date="2018-01-02T15:19:00Z">
                    <w:r>
                      <w:rPr>
                        <w:sz w:val="20"/>
                        <w:szCs w:val="22"/>
                      </w:rPr>
                      <w:t>Access to create a new record</w:t>
                    </w:r>
                  </w:ins>
                </w:p>
              </w:tc>
            </w:tr>
            <w:tr w:rsidR="00D059ED" w:rsidRPr="0076044F" w:rsidTr="00AA2B0A">
              <w:trPr>
                <w:trHeight w:val="321"/>
                <w:ins w:id="388" w:author="PSA" w:date="2018-01-02T15:19:00Z"/>
              </w:trPr>
              <w:tc>
                <w:tcPr>
                  <w:tcW w:w="1574" w:type="dxa"/>
                </w:tcPr>
                <w:p w:rsidR="00D059ED" w:rsidRPr="0076044F" w:rsidRDefault="00D059ED" w:rsidP="00BC28D7">
                  <w:pPr>
                    <w:spacing w:after="0" w:line="240" w:lineRule="auto"/>
                    <w:rPr>
                      <w:ins w:id="389" w:author="PSA" w:date="2018-01-02T15:19:00Z"/>
                      <w:sz w:val="20"/>
                      <w:szCs w:val="22"/>
                    </w:rPr>
                  </w:pPr>
                  <w:ins w:id="390" w:author="PSA" w:date="2018-01-02T15:19:00Z">
                    <w:r w:rsidRPr="0076044F">
                      <w:rPr>
                        <w:sz w:val="20"/>
                        <w:szCs w:val="22"/>
                      </w:rPr>
                      <w:t xml:space="preserve">Update </w:t>
                    </w:r>
                    <w:r>
                      <w:rPr>
                        <w:sz w:val="20"/>
                        <w:szCs w:val="22"/>
                      </w:rPr>
                      <w:t>Record</w:t>
                    </w:r>
                  </w:ins>
                </w:p>
              </w:tc>
              <w:tc>
                <w:tcPr>
                  <w:tcW w:w="1005" w:type="dxa"/>
                </w:tcPr>
                <w:p w:rsidR="00D059ED" w:rsidRPr="0076044F" w:rsidRDefault="00D059ED" w:rsidP="00BC28D7">
                  <w:pPr>
                    <w:spacing w:after="0" w:line="240" w:lineRule="auto"/>
                    <w:rPr>
                      <w:ins w:id="391" w:author="PSA" w:date="2018-01-02T15:19:00Z"/>
                      <w:sz w:val="20"/>
                      <w:szCs w:val="22"/>
                    </w:rPr>
                  </w:pPr>
                  <w:ins w:id="392" w:author="PSA" w:date="2018-01-02T15:19:00Z">
                    <w:r w:rsidRPr="0076044F">
                      <w:rPr>
                        <w:sz w:val="20"/>
                        <w:szCs w:val="22"/>
                      </w:rPr>
                      <w:t>Checkbox</w:t>
                    </w:r>
                  </w:ins>
                </w:p>
              </w:tc>
              <w:tc>
                <w:tcPr>
                  <w:tcW w:w="3289" w:type="dxa"/>
                </w:tcPr>
                <w:p w:rsidR="00D059ED" w:rsidRPr="0076044F" w:rsidRDefault="00D059ED" w:rsidP="00BC28D7">
                  <w:pPr>
                    <w:spacing w:after="0" w:line="240" w:lineRule="auto"/>
                    <w:rPr>
                      <w:ins w:id="393" w:author="PSA" w:date="2018-01-02T15:19:00Z"/>
                      <w:sz w:val="20"/>
                      <w:szCs w:val="22"/>
                    </w:rPr>
                  </w:pPr>
                  <w:ins w:id="394" w:author="PSA" w:date="2018-01-02T15:19:00Z">
                    <w:r>
                      <w:rPr>
                        <w:sz w:val="20"/>
                        <w:szCs w:val="22"/>
                      </w:rPr>
                      <w:t>Access to update a record details</w:t>
                    </w:r>
                  </w:ins>
                </w:p>
              </w:tc>
            </w:tr>
            <w:tr w:rsidR="00D059ED" w:rsidRPr="0076044F" w:rsidTr="00AA2B0A">
              <w:trPr>
                <w:trHeight w:val="305"/>
                <w:ins w:id="395" w:author="PSA" w:date="2018-01-02T15:19:00Z"/>
              </w:trPr>
              <w:tc>
                <w:tcPr>
                  <w:tcW w:w="1574" w:type="dxa"/>
                </w:tcPr>
                <w:p w:rsidR="00D059ED" w:rsidRPr="0076044F" w:rsidRDefault="00D059ED" w:rsidP="00BC28D7">
                  <w:pPr>
                    <w:spacing w:after="0" w:line="240" w:lineRule="auto"/>
                    <w:rPr>
                      <w:ins w:id="396" w:author="PSA" w:date="2018-01-02T15:19:00Z"/>
                      <w:sz w:val="20"/>
                      <w:szCs w:val="22"/>
                    </w:rPr>
                  </w:pPr>
                  <w:ins w:id="397" w:author="PSA" w:date="2018-01-02T15:19:00Z">
                    <w:r w:rsidRPr="0076044F">
                      <w:rPr>
                        <w:sz w:val="20"/>
                        <w:szCs w:val="22"/>
                      </w:rPr>
                      <w:t xml:space="preserve">Delete </w:t>
                    </w:r>
                    <w:r>
                      <w:rPr>
                        <w:sz w:val="20"/>
                        <w:szCs w:val="22"/>
                      </w:rPr>
                      <w:t>Record</w:t>
                    </w:r>
                  </w:ins>
                </w:p>
              </w:tc>
              <w:tc>
                <w:tcPr>
                  <w:tcW w:w="1005" w:type="dxa"/>
                </w:tcPr>
                <w:p w:rsidR="00D059ED" w:rsidRPr="0076044F" w:rsidRDefault="00D059ED" w:rsidP="00BC28D7">
                  <w:pPr>
                    <w:spacing w:after="0" w:line="240" w:lineRule="auto"/>
                    <w:rPr>
                      <w:ins w:id="398" w:author="PSA" w:date="2018-01-02T15:19:00Z"/>
                      <w:sz w:val="20"/>
                      <w:szCs w:val="22"/>
                    </w:rPr>
                  </w:pPr>
                  <w:ins w:id="399" w:author="PSA" w:date="2018-01-02T15:19:00Z">
                    <w:r w:rsidRPr="0076044F">
                      <w:rPr>
                        <w:sz w:val="20"/>
                        <w:szCs w:val="22"/>
                      </w:rPr>
                      <w:t>Checkbox</w:t>
                    </w:r>
                  </w:ins>
                </w:p>
              </w:tc>
              <w:tc>
                <w:tcPr>
                  <w:tcW w:w="3289" w:type="dxa"/>
                </w:tcPr>
                <w:p w:rsidR="00D059ED" w:rsidRPr="0076044F" w:rsidRDefault="00D059ED" w:rsidP="00BC28D7">
                  <w:pPr>
                    <w:spacing w:after="0" w:line="240" w:lineRule="auto"/>
                    <w:rPr>
                      <w:ins w:id="400" w:author="PSA" w:date="2018-01-02T15:19:00Z"/>
                      <w:sz w:val="20"/>
                      <w:szCs w:val="22"/>
                    </w:rPr>
                  </w:pPr>
                  <w:ins w:id="401" w:author="PSA" w:date="2018-01-02T15:19:00Z">
                    <w:r>
                      <w:rPr>
                        <w:sz w:val="20"/>
                        <w:szCs w:val="22"/>
                      </w:rPr>
                      <w:t>Access to delete a record</w:t>
                    </w:r>
                  </w:ins>
                </w:p>
              </w:tc>
            </w:tr>
            <w:tr w:rsidR="00D059ED" w:rsidRPr="0076044F" w:rsidTr="00AA2B0A">
              <w:trPr>
                <w:trHeight w:val="321"/>
                <w:ins w:id="402" w:author="PSA" w:date="2018-01-02T15:19:00Z"/>
              </w:trPr>
              <w:tc>
                <w:tcPr>
                  <w:tcW w:w="1574" w:type="dxa"/>
                </w:tcPr>
                <w:p w:rsidR="00D059ED" w:rsidRPr="0076044F" w:rsidRDefault="00D059ED" w:rsidP="00BC28D7">
                  <w:pPr>
                    <w:spacing w:after="0" w:line="240" w:lineRule="auto"/>
                    <w:rPr>
                      <w:ins w:id="403" w:author="PSA" w:date="2018-01-02T15:19:00Z"/>
                      <w:sz w:val="20"/>
                      <w:szCs w:val="22"/>
                    </w:rPr>
                  </w:pPr>
                  <w:ins w:id="404" w:author="PSA" w:date="2018-01-02T15:19:00Z">
                    <w:r w:rsidRPr="0076044F">
                      <w:rPr>
                        <w:sz w:val="20"/>
                        <w:szCs w:val="22"/>
                      </w:rPr>
                      <w:t>Verify Contract</w:t>
                    </w:r>
                  </w:ins>
                </w:p>
              </w:tc>
              <w:tc>
                <w:tcPr>
                  <w:tcW w:w="1005" w:type="dxa"/>
                </w:tcPr>
                <w:p w:rsidR="00D059ED" w:rsidRPr="0076044F" w:rsidRDefault="00D059ED" w:rsidP="00BC28D7">
                  <w:pPr>
                    <w:spacing w:after="0" w:line="240" w:lineRule="auto"/>
                    <w:rPr>
                      <w:ins w:id="405" w:author="PSA" w:date="2018-01-02T15:19:00Z"/>
                      <w:sz w:val="20"/>
                      <w:szCs w:val="22"/>
                    </w:rPr>
                  </w:pPr>
                  <w:ins w:id="406" w:author="PSA" w:date="2018-01-02T15:19:00Z">
                    <w:r w:rsidRPr="0076044F">
                      <w:rPr>
                        <w:sz w:val="20"/>
                        <w:szCs w:val="22"/>
                      </w:rPr>
                      <w:t>Checkbox</w:t>
                    </w:r>
                  </w:ins>
                </w:p>
                <w:p w:rsidR="00D059ED" w:rsidRPr="0076044F" w:rsidRDefault="00D059ED" w:rsidP="00BC28D7">
                  <w:pPr>
                    <w:spacing w:after="0" w:line="240" w:lineRule="auto"/>
                    <w:rPr>
                      <w:ins w:id="407" w:author="PSA" w:date="2018-01-02T15:19:00Z"/>
                      <w:sz w:val="20"/>
                      <w:szCs w:val="22"/>
                    </w:rPr>
                  </w:pPr>
                </w:p>
              </w:tc>
              <w:tc>
                <w:tcPr>
                  <w:tcW w:w="3289" w:type="dxa"/>
                </w:tcPr>
                <w:p w:rsidR="00D059ED" w:rsidRDefault="00D059ED" w:rsidP="00BC28D7">
                  <w:pPr>
                    <w:spacing w:after="0" w:line="240" w:lineRule="auto"/>
                    <w:rPr>
                      <w:ins w:id="408" w:author="PSA" w:date="2018-01-02T15:19:00Z"/>
                      <w:sz w:val="20"/>
                      <w:szCs w:val="22"/>
                    </w:rPr>
                  </w:pPr>
                  <w:ins w:id="409" w:author="PSA" w:date="2018-01-02T15:19:00Z">
                    <w:r>
                      <w:rPr>
                        <w:sz w:val="20"/>
                        <w:szCs w:val="22"/>
                      </w:rPr>
                      <w:t xml:space="preserve">Access to verify contract. </w:t>
                    </w:r>
                  </w:ins>
                </w:p>
                <w:p w:rsidR="00D059ED" w:rsidRPr="0076044F" w:rsidRDefault="00D059ED" w:rsidP="00BC28D7">
                  <w:pPr>
                    <w:spacing w:after="0" w:line="240" w:lineRule="auto"/>
                    <w:rPr>
                      <w:ins w:id="410" w:author="PSA" w:date="2018-01-02T15:19:00Z"/>
                      <w:sz w:val="20"/>
                      <w:szCs w:val="22"/>
                    </w:rPr>
                  </w:pPr>
                  <w:ins w:id="411" w:author="PSA" w:date="2018-01-02T15:19:00Z">
                    <w:r>
                      <w:rPr>
                        <w:sz w:val="20"/>
                        <w:szCs w:val="22"/>
                      </w:rPr>
                      <w:t xml:space="preserve">Display “Verify Contract” </w:t>
                    </w:r>
                    <w:r w:rsidRPr="0076044F">
                      <w:rPr>
                        <w:sz w:val="20"/>
                        <w:szCs w:val="22"/>
                      </w:rPr>
                      <w:t>only when contract reminder module is selected.</w:t>
                    </w:r>
                  </w:ins>
                </w:p>
              </w:tc>
            </w:tr>
            <w:tr w:rsidR="00D059ED" w:rsidRPr="0076044F" w:rsidTr="00AA2B0A">
              <w:trPr>
                <w:trHeight w:val="321"/>
                <w:ins w:id="412" w:author="PSA" w:date="2018-01-02T15:19:00Z"/>
              </w:trPr>
              <w:tc>
                <w:tcPr>
                  <w:tcW w:w="1574" w:type="dxa"/>
                </w:tcPr>
                <w:p w:rsidR="00D059ED" w:rsidRPr="0076044F" w:rsidRDefault="00D059ED" w:rsidP="00BC28D7">
                  <w:pPr>
                    <w:spacing w:after="0" w:line="240" w:lineRule="auto"/>
                    <w:rPr>
                      <w:ins w:id="413" w:author="PSA" w:date="2018-01-02T15:19:00Z"/>
                      <w:sz w:val="20"/>
                      <w:szCs w:val="22"/>
                    </w:rPr>
                  </w:pPr>
                  <w:ins w:id="414" w:author="PSA" w:date="2018-01-02T15:19:00Z">
                    <w:r w:rsidRPr="0076044F">
                      <w:rPr>
                        <w:sz w:val="20"/>
                        <w:szCs w:val="22"/>
                      </w:rPr>
                      <w:t>Notification TO</w:t>
                    </w:r>
                  </w:ins>
                </w:p>
              </w:tc>
              <w:tc>
                <w:tcPr>
                  <w:tcW w:w="1005" w:type="dxa"/>
                </w:tcPr>
                <w:p w:rsidR="00D059ED" w:rsidRPr="0076044F" w:rsidRDefault="00D059ED" w:rsidP="00BC28D7">
                  <w:pPr>
                    <w:spacing w:after="0" w:line="240" w:lineRule="auto"/>
                    <w:rPr>
                      <w:ins w:id="415" w:author="PSA" w:date="2018-01-02T15:19:00Z"/>
                      <w:sz w:val="20"/>
                      <w:szCs w:val="22"/>
                    </w:rPr>
                  </w:pPr>
                  <w:ins w:id="416" w:author="PSA" w:date="2018-01-02T15:19:00Z">
                    <w:r w:rsidRPr="0076044F">
                      <w:rPr>
                        <w:sz w:val="20"/>
                        <w:szCs w:val="22"/>
                      </w:rPr>
                      <w:t>Checkbox</w:t>
                    </w:r>
                  </w:ins>
                </w:p>
              </w:tc>
              <w:tc>
                <w:tcPr>
                  <w:tcW w:w="3289" w:type="dxa"/>
                </w:tcPr>
                <w:p w:rsidR="00D059ED" w:rsidRPr="0076044F" w:rsidRDefault="00D059ED" w:rsidP="00BC28D7">
                  <w:pPr>
                    <w:spacing w:after="0" w:line="240" w:lineRule="auto"/>
                    <w:rPr>
                      <w:ins w:id="417" w:author="PSA" w:date="2018-01-02T15:19:00Z"/>
                      <w:sz w:val="20"/>
                      <w:szCs w:val="22"/>
                    </w:rPr>
                  </w:pPr>
                  <w:ins w:id="418" w:author="PSA" w:date="2018-01-02T15:19:00Z">
                    <w:r>
                      <w:rPr>
                        <w:sz w:val="20"/>
                        <w:szCs w:val="22"/>
                      </w:rPr>
                      <w:t>Access to receive email notification as TO recipient</w:t>
                    </w:r>
                  </w:ins>
                </w:p>
              </w:tc>
            </w:tr>
            <w:tr w:rsidR="00D059ED" w:rsidRPr="0076044F" w:rsidTr="00AA2B0A">
              <w:trPr>
                <w:trHeight w:val="321"/>
                <w:ins w:id="419" w:author="PSA" w:date="2018-01-02T15:19:00Z"/>
              </w:trPr>
              <w:tc>
                <w:tcPr>
                  <w:tcW w:w="1574" w:type="dxa"/>
                </w:tcPr>
                <w:p w:rsidR="00D059ED" w:rsidRPr="0076044F" w:rsidRDefault="00D059ED" w:rsidP="00BC28D7">
                  <w:pPr>
                    <w:spacing w:after="0" w:line="240" w:lineRule="auto"/>
                    <w:rPr>
                      <w:ins w:id="420" w:author="PSA" w:date="2018-01-02T15:19:00Z"/>
                      <w:sz w:val="20"/>
                      <w:szCs w:val="22"/>
                    </w:rPr>
                  </w:pPr>
                  <w:ins w:id="421" w:author="PSA" w:date="2018-01-02T15:19:00Z">
                    <w:r w:rsidRPr="0076044F">
                      <w:rPr>
                        <w:sz w:val="20"/>
                        <w:szCs w:val="22"/>
                      </w:rPr>
                      <w:t>Notification CC</w:t>
                    </w:r>
                  </w:ins>
                </w:p>
              </w:tc>
              <w:tc>
                <w:tcPr>
                  <w:tcW w:w="1005" w:type="dxa"/>
                </w:tcPr>
                <w:p w:rsidR="00D059ED" w:rsidRPr="0076044F" w:rsidRDefault="00D059ED" w:rsidP="00BC28D7">
                  <w:pPr>
                    <w:spacing w:after="0" w:line="240" w:lineRule="auto"/>
                    <w:rPr>
                      <w:ins w:id="422" w:author="PSA" w:date="2018-01-02T15:19:00Z"/>
                      <w:sz w:val="20"/>
                      <w:szCs w:val="22"/>
                    </w:rPr>
                  </w:pPr>
                  <w:ins w:id="423" w:author="PSA" w:date="2018-01-02T15:19:00Z">
                    <w:r w:rsidRPr="0076044F">
                      <w:rPr>
                        <w:sz w:val="20"/>
                        <w:szCs w:val="22"/>
                      </w:rPr>
                      <w:t>Checkbox</w:t>
                    </w:r>
                  </w:ins>
                </w:p>
              </w:tc>
              <w:tc>
                <w:tcPr>
                  <w:tcW w:w="3289" w:type="dxa"/>
                </w:tcPr>
                <w:p w:rsidR="00D059ED" w:rsidRPr="0076044F" w:rsidRDefault="00D059ED" w:rsidP="00BC28D7">
                  <w:pPr>
                    <w:spacing w:after="0" w:line="240" w:lineRule="auto"/>
                    <w:rPr>
                      <w:ins w:id="424" w:author="PSA" w:date="2018-01-02T15:19:00Z"/>
                      <w:sz w:val="20"/>
                      <w:szCs w:val="22"/>
                    </w:rPr>
                  </w:pPr>
                  <w:ins w:id="425" w:author="PSA" w:date="2018-01-02T15:19:00Z">
                    <w:r>
                      <w:rPr>
                        <w:sz w:val="20"/>
                        <w:szCs w:val="22"/>
                      </w:rPr>
                      <w:t>Access to receive email notification as CC recipient</w:t>
                    </w:r>
                  </w:ins>
                </w:p>
              </w:tc>
            </w:tr>
            <w:tr w:rsidR="00AA2B0A" w:rsidRPr="0076044F" w:rsidTr="00AA2B0A">
              <w:trPr>
                <w:trHeight w:val="407"/>
              </w:trPr>
              <w:tc>
                <w:tcPr>
                  <w:tcW w:w="1574" w:type="dxa"/>
                </w:tcPr>
                <w:p w:rsidR="00AA2B0A" w:rsidRPr="0076044F" w:rsidRDefault="00AA2B0A" w:rsidP="00BC28D7">
                  <w:pPr>
                    <w:spacing w:after="0" w:line="240" w:lineRule="auto"/>
                    <w:rPr>
                      <w:sz w:val="20"/>
                      <w:szCs w:val="22"/>
                    </w:rPr>
                  </w:pPr>
                  <w:r w:rsidRPr="0076044F">
                    <w:rPr>
                      <w:sz w:val="20"/>
                      <w:szCs w:val="22"/>
                    </w:rPr>
                    <w:t>Action</w:t>
                  </w:r>
                </w:p>
              </w:tc>
              <w:tc>
                <w:tcPr>
                  <w:tcW w:w="4294" w:type="dxa"/>
                  <w:gridSpan w:val="2"/>
                </w:tcPr>
                <w:p w:rsidR="00AA2B0A" w:rsidRPr="0076044F" w:rsidRDefault="00AA2B0A" w:rsidP="00BC28D7">
                  <w:pPr>
                    <w:spacing w:after="0" w:line="240" w:lineRule="auto"/>
                    <w:rPr>
                      <w:sz w:val="20"/>
                      <w:szCs w:val="22"/>
                    </w:rPr>
                  </w:pPr>
                  <w:r>
                    <w:rPr>
                      <w:sz w:val="20"/>
                      <w:szCs w:val="22"/>
                    </w:rPr>
                    <w:t>Add, update and delete buttons</w:t>
                  </w:r>
                </w:p>
              </w:tc>
            </w:tr>
          </w:tbl>
          <w:p w:rsidR="00D059ED" w:rsidRPr="00B94F3A" w:rsidDel="00D059ED" w:rsidRDefault="00D059ED" w:rsidP="00B94F3A">
            <w:pPr>
              <w:spacing w:line="240" w:lineRule="auto"/>
              <w:rPr>
                <w:del w:id="426" w:author="PSA" w:date="2018-01-02T15:19:00Z"/>
                <w:sz w:val="20"/>
                <w:szCs w:val="20"/>
              </w:rPr>
            </w:pPr>
          </w:p>
          <w:tbl>
            <w:tblPr>
              <w:tblStyle w:val="TableGrid"/>
              <w:tblW w:w="0" w:type="auto"/>
              <w:tblInd w:w="2" w:type="dxa"/>
              <w:tblLook w:val="04A0"/>
            </w:tblPr>
            <w:tblGrid>
              <w:gridCol w:w="1977"/>
              <w:gridCol w:w="3720"/>
            </w:tblGrid>
            <w:tr w:rsidR="00933710" w:rsidRPr="00B94F3A" w:rsidDel="00D059ED" w:rsidTr="00F2458D">
              <w:trPr>
                <w:trHeight w:val="321"/>
                <w:del w:id="427" w:author="PSA" w:date="2018-01-02T15:19:00Z"/>
              </w:trPr>
              <w:tc>
                <w:tcPr>
                  <w:tcW w:w="1977" w:type="dxa"/>
                  <w:shd w:val="clear" w:color="auto" w:fill="FBD4B4" w:themeFill="accent6" w:themeFillTint="66"/>
                </w:tcPr>
                <w:p w:rsidR="00933710" w:rsidRPr="00B94F3A" w:rsidDel="00D059ED" w:rsidRDefault="00963E1E" w:rsidP="00B94F3A">
                  <w:pPr>
                    <w:spacing w:after="0" w:line="240" w:lineRule="auto"/>
                    <w:rPr>
                      <w:del w:id="428" w:author="PSA" w:date="2018-01-02T15:19:00Z"/>
                      <w:b/>
                      <w:sz w:val="20"/>
                      <w:szCs w:val="20"/>
                    </w:rPr>
                  </w:pPr>
                  <w:del w:id="429" w:author="PSA" w:date="2018-01-02T15:19:00Z">
                    <w:r w:rsidRPr="00B94F3A" w:rsidDel="00D059ED">
                      <w:rPr>
                        <w:b/>
                        <w:sz w:val="20"/>
                        <w:szCs w:val="20"/>
                      </w:rPr>
                      <w:delText>Access Right*</w:delText>
                    </w:r>
                  </w:del>
                </w:p>
              </w:tc>
              <w:tc>
                <w:tcPr>
                  <w:tcW w:w="3720" w:type="dxa"/>
                  <w:shd w:val="clear" w:color="auto" w:fill="FBD4B4" w:themeFill="accent6" w:themeFillTint="66"/>
                </w:tcPr>
                <w:p w:rsidR="00933710" w:rsidRPr="00B94F3A" w:rsidDel="00D059ED" w:rsidRDefault="00933710" w:rsidP="00B94F3A">
                  <w:pPr>
                    <w:spacing w:after="0" w:line="240" w:lineRule="auto"/>
                    <w:rPr>
                      <w:del w:id="430" w:author="PSA" w:date="2018-01-02T15:19:00Z"/>
                      <w:b/>
                      <w:sz w:val="20"/>
                      <w:szCs w:val="20"/>
                    </w:rPr>
                  </w:pPr>
                  <w:del w:id="431" w:author="PSA" w:date="2018-01-02T15:19:00Z">
                    <w:r w:rsidRPr="00B94F3A" w:rsidDel="00D059ED">
                      <w:rPr>
                        <w:b/>
                        <w:sz w:val="20"/>
                        <w:szCs w:val="20"/>
                      </w:rPr>
                      <w:delText>Text</w:delText>
                    </w:r>
                  </w:del>
                </w:p>
              </w:tc>
            </w:tr>
            <w:tr w:rsidR="005E7B9F" w:rsidRPr="00B94F3A" w:rsidDel="00D059ED" w:rsidTr="00F2458D">
              <w:trPr>
                <w:trHeight w:val="321"/>
                <w:del w:id="432" w:author="PSA" w:date="2018-01-02T15:19:00Z"/>
              </w:trPr>
              <w:tc>
                <w:tcPr>
                  <w:tcW w:w="1977" w:type="dxa"/>
                </w:tcPr>
                <w:p w:rsidR="005E7B9F" w:rsidRPr="00B94F3A" w:rsidDel="00D059ED" w:rsidRDefault="00CD4A08" w:rsidP="00445FD5">
                  <w:pPr>
                    <w:spacing w:after="0" w:line="240" w:lineRule="auto"/>
                    <w:rPr>
                      <w:del w:id="433" w:author="PSA" w:date="2018-01-02T15:19:00Z"/>
                      <w:sz w:val="20"/>
                      <w:szCs w:val="20"/>
                    </w:rPr>
                  </w:pPr>
                  <w:del w:id="434" w:author="PSA" w:date="2018-01-02T15:19:00Z">
                    <w:r w:rsidRPr="00B94F3A" w:rsidDel="00D059ED">
                      <w:rPr>
                        <w:sz w:val="20"/>
                        <w:szCs w:val="20"/>
                      </w:rPr>
                      <w:delText xml:space="preserve">Create </w:delText>
                    </w:r>
                  </w:del>
                  <w:del w:id="435" w:author="PSA" w:date="2017-12-28T09:14:00Z">
                    <w:r w:rsidRPr="00B94F3A" w:rsidDel="00445FD5">
                      <w:rPr>
                        <w:sz w:val="20"/>
                        <w:szCs w:val="20"/>
                      </w:rPr>
                      <w:delText>Reminder</w:delText>
                    </w:r>
                  </w:del>
                </w:p>
              </w:tc>
              <w:tc>
                <w:tcPr>
                  <w:tcW w:w="3720" w:type="dxa"/>
                </w:tcPr>
                <w:p w:rsidR="005E7B9F" w:rsidRPr="00B94F3A" w:rsidDel="00D059ED" w:rsidRDefault="005E7B9F" w:rsidP="00B94F3A">
                  <w:pPr>
                    <w:spacing w:after="0" w:line="240" w:lineRule="auto"/>
                    <w:rPr>
                      <w:del w:id="436" w:author="PSA" w:date="2018-01-02T15:19:00Z"/>
                      <w:sz w:val="20"/>
                      <w:szCs w:val="20"/>
                    </w:rPr>
                  </w:pPr>
                  <w:del w:id="437" w:author="PSA" w:date="2018-01-02T15:19:00Z">
                    <w:r w:rsidRPr="00B94F3A" w:rsidDel="00D059ED">
                      <w:rPr>
                        <w:sz w:val="20"/>
                        <w:szCs w:val="20"/>
                      </w:rPr>
                      <w:delText>Checkbox</w:delText>
                    </w:r>
                  </w:del>
                </w:p>
              </w:tc>
            </w:tr>
            <w:tr w:rsidR="005E7B9F" w:rsidRPr="00B94F3A" w:rsidDel="00D059ED" w:rsidTr="00F2458D">
              <w:trPr>
                <w:trHeight w:val="321"/>
                <w:del w:id="438" w:author="PSA" w:date="2018-01-02T15:19:00Z"/>
              </w:trPr>
              <w:tc>
                <w:tcPr>
                  <w:tcW w:w="1977" w:type="dxa"/>
                </w:tcPr>
                <w:p w:rsidR="005E7B9F" w:rsidRPr="00B94F3A" w:rsidDel="00D059ED" w:rsidRDefault="005E7B9F" w:rsidP="00445FD5">
                  <w:pPr>
                    <w:spacing w:after="0" w:line="240" w:lineRule="auto"/>
                    <w:rPr>
                      <w:del w:id="439" w:author="PSA" w:date="2018-01-02T15:19:00Z"/>
                      <w:sz w:val="20"/>
                      <w:szCs w:val="20"/>
                    </w:rPr>
                  </w:pPr>
                  <w:del w:id="440" w:author="PSA" w:date="2018-01-02T15:19:00Z">
                    <w:r w:rsidRPr="00B94F3A" w:rsidDel="00D059ED">
                      <w:rPr>
                        <w:sz w:val="20"/>
                        <w:szCs w:val="20"/>
                      </w:rPr>
                      <w:delText xml:space="preserve">View </w:delText>
                    </w:r>
                  </w:del>
                  <w:del w:id="441" w:author="PSA" w:date="2017-12-28T09:15:00Z">
                    <w:r w:rsidRPr="00B94F3A" w:rsidDel="00445FD5">
                      <w:rPr>
                        <w:sz w:val="20"/>
                        <w:szCs w:val="20"/>
                      </w:rPr>
                      <w:delText>Reminder</w:delText>
                    </w:r>
                  </w:del>
                </w:p>
              </w:tc>
              <w:tc>
                <w:tcPr>
                  <w:tcW w:w="3720" w:type="dxa"/>
                </w:tcPr>
                <w:p w:rsidR="005E7B9F" w:rsidRPr="00B94F3A" w:rsidDel="00D059ED" w:rsidRDefault="005E7B9F" w:rsidP="00B94F3A">
                  <w:pPr>
                    <w:spacing w:after="0" w:line="240" w:lineRule="auto"/>
                    <w:rPr>
                      <w:del w:id="442" w:author="PSA" w:date="2018-01-02T15:19:00Z"/>
                      <w:sz w:val="20"/>
                      <w:szCs w:val="20"/>
                    </w:rPr>
                  </w:pPr>
                  <w:del w:id="443" w:author="PSA" w:date="2018-01-02T15:19:00Z">
                    <w:r w:rsidRPr="00B94F3A" w:rsidDel="00D059ED">
                      <w:rPr>
                        <w:sz w:val="20"/>
                        <w:szCs w:val="20"/>
                      </w:rPr>
                      <w:delText>Checkbox</w:delText>
                    </w:r>
                  </w:del>
                </w:p>
              </w:tc>
            </w:tr>
            <w:tr w:rsidR="005E7B9F" w:rsidRPr="00B94F3A" w:rsidDel="00D059ED" w:rsidTr="00F2458D">
              <w:trPr>
                <w:trHeight w:val="321"/>
                <w:del w:id="444" w:author="PSA" w:date="2018-01-02T15:19:00Z"/>
              </w:trPr>
              <w:tc>
                <w:tcPr>
                  <w:tcW w:w="1977" w:type="dxa"/>
                </w:tcPr>
                <w:p w:rsidR="005E7B9F" w:rsidRPr="00B94F3A" w:rsidDel="00D059ED" w:rsidRDefault="005E7B9F" w:rsidP="00445FD5">
                  <w:pPr>
                    <w:spacing w:after="0" w:line="240" w:lineRule="auto"/>
                    <w:rPr>
                      <w:del w:id="445" w:author="PSA" w:date="2018-01-02T15:19:00Z"/>
                      <w:sz w:val="20"/>
                      <w:szCs w:val="20"/>
                    </w:rPr>
                  </w:pPr>
                  <w:del w:id="446" w:author="PSA" w:date="2018-01-02T15:19:00Z">
                    <w:r w:rsidRPr="00B94F3A" w:rsidDel="00D059ED">
                      <w:rPr>
                        <w:sz w:val="20"/>
                        <w:szCs w:val="20"/>
                      </w:rPr>
                      <w:delText xml:space="preserve">Update </w:delText>
                    </w:r>
                  </w:del>
                  <w:del w:id="447" w:author="PSA" w:date="2017-12-28T09:15:00Z">
                    <w:r w:rsidRPr="00B94F3A" w:rsidDel="00445FD5">
                      <w:rPr>
                        <w:sz w:val="20"/>
                        <w:szCs w:val="20"/>
                      </w:rPr>
                      <w:delText>Reminder</w:delText>
                    </w:r>
                  </w:del>
                </w:p>
              </w:tc>
              <w:tc>
                <w:tcPr>
                  <w:tcW w:w="3720" w:type="dxa"/>
                </w:tcPr>
                <w:p w:rsidR="005E7B9F" w:rsidRPr="00B94F3A" w:rsidDel="00D059ED" w:rsidRDefault="005E7B9F" w:rsidP="00B94F3A">
                  <w:pPr>
                    <w:spacing w:after="0" w:line="240" w:lineRule="auto"/>
                    <w:rPr>
                      <w:del w:id="448" w:author="PSA" w:date="2018-01-02T15:19:00Z"/>
                      <w:sz w:val="20"/>
                      <w:szCs w:val="20"/>
                    </w:rPr>
                  </w:pPr>
                  <w:del w:id="449" w:author="PSA" w:date="2018-01-02T15:19:00Z">
                    <w:r w:rsidRPr="00B94F3A" w:rsidDel="00D059ED">
                      <w:rPr>
                        <w:sz w:val="20"/>
                        <w:szCs w:val="20"/>
                      </w:rPr>
                      <w:delText>Checkbox</w:delText>
                    </w:r>
                  </w:del>
                </w:p>
              </w:tc>
            </w:tr>
            <w:tr w:rsidR="005E7B9F" w:rsidRPr="00B94F3A" w:rsidDel="00D059ED" w:rsidTr="00F2458D">
              <w:trPr>
                <w:trHeight w:val="305"/>
                <w:del w:id="450" w:author="PSA" w:date="2018-01-02T15:19:00Z"/>
              </w:trPr>
              <w:tc>
                <w:tcPr>
                  <w:tcW w:w="1977" w:type="dxa"/>
                </w:tcPr>
                <w:p w:rsidR="005E7B9F" w:rsidRPr="00B94F3A" w:rsidDel="00D059ED" w:rsidRDefault="005E7B9F" w:rsidP="00445FD5">
                  <w:pPr>
                    <w:spacing w:after="0" w:line="240" w:lineRule="auto"/>
                    <w:rPr>
                      <w:del w:id="451" w:author="PSA" w:date="2018-01-02T15:19:00Z"/>
                      <w:sz w:val="20"/>
                      <w:szCs w:val="20"/>
                    </w:rPr>
                  </w:pPr>
                  <w:del w:id="452" w:author="PSA" w:date="2018-01-02T15:19:00Z">
                    <w:r w:rsidRPr="00B94F3A" w:rsidDel="00D059ED">
                      <w:rPr>
                        <w:sz w:val="20"/>
                        <w:szCs w:val="20"/>
                      </w:rPr>
                      <w:delText xml:space="preserve">Delete </w:delText>
                    </w:r>
                  </w:del>
                  <w:del w:id="453" w:author="PSA" w:date="2017-12-28T09:15:00Z">
                    <w:r w:rsidRPr="00B94F3A" w:rsidDel="00445FD5">
                      <w:rPr>
                        <w:sz w:val="20"/>
                        <w:szCs w:val="20"/>
                      </w:rPr>
                      <w:delText>Reminder</w:delText>
                    </w:r>
                  </w:del>
                </w:p>
              </w:tc>
              <w:tc>
                <w:tcPr>
                  <w:tcW w:w="3720" w:type="dxa"/>
                </w:tcPr>
                <w:p w:rsidR="005E7B9F" w:rsidRPr="00B94F3A" w:rsidDel="00D059ED" w:rsidRDefault="005E7B9F" w:rsidP="00B94F3A">
                  <w:pPr>
                    <w:spacing w:after="0" w:line="240" w:lineRule="auto"/>
                    <w:rPr>
                      <w:del w:id="454" w:author="PSA" w:date="2018-01-02T15:19:00Z"/>
                      <w:sz w:val="20"/>
                      <w:szCs w:val="20"/>
                    </w:rPr>
                  </w:pPr>
                  <w:del w:id="455" w:author="PSA" w:date="2018-01-02T15:19:00Z">
                    <w:r w:rsidRPr="00B94F3A" w:rsidDel="00D059ED">
                      <w:rPr>
                        <w:sz w:val="20"/>
                        <w:szCs w:val="20"/>
                      </w:rPr>
                      <w:delText>Checkbox</w:delText>
                    </w:r>
                  </w:del>
                </w:p>
              </w:tc>
            </w:tr>
            <w:tr w:rsidR="005E7B9F" w:rsidRPr="00B94F3A" w:rsidDel="00D059ED" w:rsidTr="00F2458D">
              <w:trPr>
                <w:trHeight w:val="321"/>
                <w:del w:id="456" w:author="PSA" w:date="2018-01-02T15:19:00Z"/>
              </w:trPr>
              <w:tc>
                <w:tcPr>
                  <w:tcW w:w="1977" w:type="dxa"/>
                </w:tcPr>
                <w:p w:rsidR="005E7B9F" w:rsidRPr="00B94F3A" w:rsidDel="00D059ED" w:rsidRDefault="00CD4A08" w:rsidP="00B94F3A">
                  <w:pPr>
                    <w:spacing w:after="0" w:line="240" w:lineRule="auto"/>
                    <w:rPr>
                      <w:del w:id="457" w:author="PSA" w:date="2018-01-02T15:19:00Z"/>
                      <w:sz w:val="20"/>
                      <w:szCs w:val="20"/>
                    </w:rPr>
                  </w:pPr>
                  <w:del w:id="458" w:author="PSA" w:date="2018-01-02T15:19:00Z">
                    <w:r w:rsidRPr="00B94F3A" w:rsidDel="00D059ED">
                      <w:rPr>
                        <w:sz w:val="20"/>
                        <w:szCs w:val="20"/>
                      </w:rPr>
                      <w:delText xml:space="preserve">Verify </w:delText>
                    </w:r>
                    <w:r w:rsidR="00BF720B" w:rsidRPr="00B94F3A" w:rsidDel="00D059ED">
                      <w:rPr>
                        <w:sz w:val="20"/>
                        <w:szCs w:val="20"/>
                      </w:rPr>
                      <w:delText>Contract</w:delText>
                    </w:r>
                  </w:del>
                </w:p>
              </w:tc>
              <w:tc>
                <w:tcPr>
                  <w:tcW w:w="3720" w:type="dxa"/>
                </w:tcPr>
                <w:p w:rsidR="005E7B9F" w:rsidRPr="00B94F3A" w:rsidDel="00D059ED" w:rsidRDefault="005E7B9F" w:rsidP="00B94F3A">
                  <w:pPr>
                    <w:spacing w:after="0" w:line="240" w:lineRule="auto"/>
                    <w:rPr>
                      <w:del w:id="459" w:author="PSA" w:date="2018-01-02T15:19:00Z"/>
                      <w:sz w:val="20"/>
                      <w:szCs w:val="20"/>
                    </w:rPr>
                  </w:pPr>
                  <w:del w:id="460" w:author="PSA" w:date="2018-01-02T15:19:00Z">
                    <w:r w:rsidRPr="00B94F3A" w:rsidDel="00D059ED">
                      <w:rPr>
                        <w:sz w:val="20"/>
                        <w:szCs w:val="20"/>
                      </w:rPr>
                      <w:delText>Checkbox</w:delText>
                    </w:r>
                  </w:del>
                </w:p>
              </w:tc>
            </w:tr>
            <w:tr w:rsidR="0039435C" w:rsidRPr="00B94F3A" w:rsidDel="00D059ED" w:rsidTr="00F2458D">
              <w:trPr>
                <w:trHeight w:val="321"/>
                <w:del w:id="461" w:author="PSA" w:date="2018-01-02T15:19:00Z"/>
              </w:trPr>
              <w:tc>
                <w:tcPr>
                  <w:tcW w:w="1977" w:type="dxa"/>
                </w:tcPr>
                <w:p w:rsidR="0039435C" w:rsidRPr="00B94F3A" w:rsidDel="00D059ED" w:rsidRDefault="0039435C" w:rsidP="00B94F3A">
                  <w:pPr>
                    <w:spacing w:after="0" w:line="240" w:lineRule="auto"/>
                    <w:rPr>
                      <w:del w:id="462" w:author="PSA" w:date="2018-01-02T15:19:00Z"/>
                      <w:sz w:val="20"/>
                      <w:szCs w:val="20"/>
                    </w:rPr>
                  </w:pPr>
                  <w:del w:id="463" w:author="PSA" w:date="2018-01-02T15:19:00Z">
                    <w:r w:rsidRPr="00B94F3A" w:rsidDel="00D059ED">
                      <w:rPr>
                        <w:sz w:val="20"/>
                        <w:szCs w:val="20"/>
                      </w:rPr>
                      <w:delText>Notification TO</w:delText>
                    </w:r>
                  </w:del>
                </w:p>
              </w:tc>
              <w:tc>
                <w:tcPr>
                  <w:tcW w:w="3720" w:type="dxa"/>
                </w:tcPr>
                <w:p w:rsidR="0039435C" w:rsidRPr="00B94F3A" w:rsidDel="00D059ED" w:rsidRDefault="0039435C" w:rsidP="00B94F3A">
                  <w:pPr>
                    <w:spacing w:after="0" w:line="240" w:lineRule="auto"/>
                    <w:rPr>
                      <w:del w:id="464" w:author="PSA" w:date="2018-01-02T15:19:00Z"/>
                      <w:sz w:val="20"/>
                      <w:szCs w:val="20"/>
                    </w:rPr>
                  </w:pPr>
                  <w:del w:id="465" w:author="PSA" w:date="2018-01-02T15:19:00Z">
                    <w:r w:rsidRPr="00B94F3A" w:rsidDel="00D059ED">
                      <w:rPr>
                        <w:sz w:val="20"/>
                        <w:szCs w:val="20"/>
                      </w:rPr>
                      <w:delText>Checkbox</w:delText>
                    </w:r>
                  </w:del>
                </w:p>
              </w:tc>
            </w:tr>
            <w:tr w:rsidR="0039435C" w:rsidRPr="00B94F3A" w:rsidDel="00D059ED" w:rsidTr="00F2458D">
              <w:trPr>
                <w:trHeight w:val="321"/>
                <w:del w:id="466" w:author="PSA" w:date="2018-01-02T15:19:00Z"/>
              </w:trPr>
              <w:tc>
                <w:tcPr>
                  <w:tcW w:w="1977" w:type="dxa"/>
                </w:tcPr>
                <w:p w:rsidR="0039435C" w:rsidRPr="00B94F3A" w:rsidDel="00D059ED" w:rsidRDefault="0039435C" w:rsidP="00B94F3A">
                  <w:pPr>
                    <w:spacing w:after="0" w:line="240" w:lineRule="auto"/>
                    <w:rPr>
                      <w:del w:id="467" w:author="PSA" w:date="2018-01-02T15:19:00Z"/>
                      <w:sz w:val="20"/>
                      <w:szCs w:val="20"/>
                    </w:rPr>
                  </w:pPr>
                  <w:del w:id="468" w:author="PSA" w:date="2018-01-02T15:19:00Z">
                    <w:r w:rsidRPr="00B94F3A" w:rsidDel="00D059ED">
                      <w:rPr>
                        <w:sz w:val="20"/>
                        <w:szCs w:val="20"/>
                      </w:rPr>
                      <w:delText>Notification CC</w:delText>
                    </w:r>
                  </w:del>
                </w:p>
              </w:tc>
              <w:tc>
                <w:tcPr>
                  <w:tcW w:w="3720" w:type="dxa"/>
                </w:tcPr>
                <w:p w:rsidR="0039435C" w:rsidRPr="00B94F3A" w:rsidDel="00D059ED" w:rsidRDefault="0039435C" w:rsidP="00B94F3A">
                  <w:pPr>
                    <w:spacing w:after="0" w:line="240" w:lineRule="auto"/>
                    <w:rPr>
                      <w:del w:id="469" w:author="PSA" w:date="2018-01-02T15:19:00Z"/>
                      <w:sz w:val="20"/>
                      <w:szCs w:val="20"/>
                    </w:rPr>
                  </w:pPr>
                  <w:del w:id="470" w:author="PSA" w:date="2018-01-02T15:19:00Z">
                    <w:r w:rsidRPr="00B94F3A" w:rsidDel="00D059ED">
                      <w:rPr>
                        <w:sz w:val="20"/>
                        <w:szCs w:val="20"/>
                      </w:rPr>
                      <w:delText>Checkbox</w:delText>
                    </w:r>
                  </w:del>
                </w:p>
              </w:tc>
            </w:tr>
          </w:tbl>
          <w:p w:rsidR="006201F7" w:rsidRDefault="006201F7" w:rsidP="006201F7">
            <w:pPr>
              <w:spacing w:after="0" w:line="240" w:lineRule="auto"/>
              <w:rPr>
                <w:ins w:id="471" w:author="PSA" w:date="2018-01-02T15:20:00Z"/>
                <w:sz w:val="20"/>
                <w:szCs w:val="22"/>
              </w:rPr>
            </w:pPr>
          </w:p>
          <w:p w:rsidR="005E40E0" w:rsidRPr="00B94F3A" w:rsidDel="00D059ED" w:rsidRDefault="006201F7" w:rsidP="006201F7">
            <w:pPr>
              <w:spacing w:after="0" w:line="240" w:lineRule="auto"/>
              <w:rPr>
                <w:del w:id="472" w:author="PSA" w:date="2018-01-02T15:19:00Z"/>
                <w:sz w:val="20"/>
                <w:szCs w:val="20"/>
              </w:rPr>
            </w:pPr>
            <w:ins w:id="473" w:author="PSA" w:date="2018-01-02T15:20:00Z">
              <w:r>
                <w:t>If a role has no access rights, then user with this role will only be able to access Dashboard.</w:t>
              </w:r>
            </w:ins>
          </w:p>
          <w:p w:rsidR="00963E1E" w:rsidRPr="00B94F3A" w:rsidDel="00D059ED" w:rsidRDefault="00963E1E" w:rsidP="00B94F3A">
            <w:pPr>
              <w:spacing w:after="0" w:line="240" w:lineRule="auto"/>
              <w:rPr>
                <w:del w:id="474" w:author="PSA" w:date="2018-01-02T15:19:00Z"/>
                <w:sz w:val="20"/>
                <w:szCs w:val="20"/>
              </w:rPr>
            </w:pPr>
            <w:del w:id="475" w:author="PSA" w:date="2018-01-02T15:19:00Z">
              <w:r w:rsidRPr="00B94F3A" w:rsidDel="00D059ED">
                <w:rPr>
                  <w:sz w:val="20"/>
                  <w:szCs w:val="20"/>
                </w:rPr>
                <w:delText xml:space="preserve">Validation: </w:delText>
              </w:r>
            </w:del>
          </w:p>
          <w:p w:rsidR="00933710" w:rsidRPr="00B94F3A" w:rsidRDefault="00963E1E" w:rsidP="00B94F3A">
            <w:pPr>
              <w:spacing w:after="0" w:line="240" w:lineRule="auto"/>
              <w:rPr>
                <w:sz w:val="20"/>
                <w:szCs w:val="20"/>
              </w:rPr>
            </w:pPr>
            <w:del w:id="476" w:author="PSA" w:date="2018-01-02T15:19:00Z">
              <w:r w:rsidRPr="00B94F3A" w:rsidDel="00D059ED">
                <w:rPr>
                  <w:sz w:val="20"/>
                  <w:szCs w:val="20"/>
                </w:rPr>
                <w:delText>At least one access right should be checked for a role.</w:delText>
              </w:r>
            </w:del>
          </w:p>
        </w:tc>
      </w:tr>
      <w:tr w:rsidR="00933710" w:rsidRPr="00B94F3A" w:rsidTr="00DE6CE3">
        <w:trPr>
          <w:trHeight w:val="337"/>
        </w:trPr>
        <w:tc>
          <w:tcPr>
            <w:tcW w:w="2126" w:type="dxa"/>
            <w:vAlign w:val="center"/>
          </w:tcPr>
          <w:p w:rsidR="00933710" w:rsidRPr="00B94F3A" w:rsidRDefault="00933710" w:rsidP="00B94F3A">
            <w:pPr>
              <w:spacing w:after="0" w:line="240" w:lineRule="auto"/>
              <w:rPr>
                <w:sz w:val="20"/>
                <w:szCs w:val="20"/>
              </w:rPr>
            </w:pPr>
            <w:r w:rsidRPr="00B94F3A">
              <w:rPr>
                <w:sz w:val="20"/>
                <w:szCs w:val="20"/>
              </w:rPr>
              <w:t>Group Administrator*</w:t>
            </w:r>
          </w:p>
        </w:tc>
        <w:tc>
          <w:tcPr>
            <w:tcW w:w="992" w:type="dxa"/>
          </w:tcPr>
          <w:p w:rsidR="00933710" w:rsidRPr="00B94F3A" w:rsidRDefault="00933710" w:rsidP="00B94F3A">
            <w:pPr>
              <w:spacing w:after="0" w:line="240" w:lineRule="auto"/>
              <w:jc w:val="center"/>
              <w:rPr>
                <w:sz w:val="20"/>
                <w:szCs w:val="20"/>
              </w:rPr>
            </w:pPr>
            <w:r w:rsidRPr="00B94F3A">
              <w:rPr>
                <w:sz w:val="20"/>
                <w:szCs w:val="20"/>
              </w:rPr>
              <w:t>Y</w:t>
            </w:r>
          </w:p>
        </w:tc>
        <w:tc>
          <w:tcPr>
            <w:tcW w:w="6096" w:type="dxa"/>
            <w:vAlign w:val="center"/>
          </w:tcPr>
          <w:p w:rsidR="00933710" w:rsidRPr="00B94F3A" w:rsidRDefault="00933710" w:rsidP="00B94F3A">
            <w:pPr>
              <w:spacing w:after="0" w:line="240" w:lineRule="auto"/>
              <w:rPr>
                <w:sz w:val="20"/>
                <w:szCs w:val="20"/>
              </w:rPr>
            </w:pPr>
            <w:r w:rsidRPr="00B94F3A">
              <w:rPr>
                <w:sz w:val="20"/>
                <w:szCs w:val="20"/>
              </w:rPr>
              <w:t xml:space="preserve"> </w:t>
            </w:r>
            <w:r w:rsidR="008E0752" w:rsidRPr="00B94F3A">
              <w:rPr>
                <w:sz w:val="20"/>
                <w:szCs w:val="20"/>
              </w:rPr>
              <w:t>Assign at least one user as Group Administrator.</w:t>
            </w:r>
          </w:p>
        </w:tc>
      </w:tr>
      <w:tr w:rsidR="00933710" w:rsidRPr="00B94F3A" w:rsidTr="00DE6CE3">
        <w:trPr>
          <w:trHeight w:val="337"/>
        </w:trPr>
        <w:tc>
          <w:tcPr>
            <w:tcW w:w="2126" w:type="dxa"/>
            <w:vAlign w:val="center"/>
          </w:tcPr>
          <w:p w:rsidR="00933710" w:rsidRPr="00B94F3A" w:rsidRDefault="00933710" w:rsidP="00B94F3A">
            <w:pPr>
              <w:spacing w:after="0" w:line="240" w:lineRule="auto"/>
              <w:rPr>
                <w:sz w:val="20"/>
                <w:szCs w:val="20"/>
              </w:rPr>
            </w:pPr>
            <w:r w:rsidRPr="00B94F3A">
              <w:rPr>
                <w:sz w:val="20"/>
                <w:szCs w:val="20"/>
              </w:rPr>
              <w:t>Active</w:t>
            </w:r>
          </w:p>
        </w:tc>
        <w:tc>
          <w:tcPr>
            <w:tcW w:w="992" w:type="dxa"/>
          </w:tcPr>
          <w:p w:rsidR="00933710" w:rsidRPr="00B94F3A" w:rsidRDefault="00933710" w:rsidP="00B94F3A">
            <w:pPr>
              <w:spacing w:after="0" w:line="240" w:lineRule="auto"/>
              <w:jc w:val="center"/>
              <w:rPr>
                <w:sz w:val="20"/>
                <w:szCs w:val="20"/>
              </w:rPr>
            </w:pPr>
            <w:r w:rsidRPr="00B94F3A">
              <w:rPr>
                <w:sz w:val="20"/>
                <w:szCs w:val="20"/>
              </w:rPr>
              <w:t>Y</w:t>
            </w:r>
          </w:p>
        </w:tc>
        <w:tc>
          <w:tcPr>
            <w:tcW w:w="6096" w:type="dxa"/>
            <w:vAlign w:val="center"/>
          </w:tcPr>
          <w:p w:rsidR="00933710" w:rsidRPr="00B94F3A" w:rsidRDefault="00933710" w:rsidP="00B94F3A">
            <w:pPr>
              <w:spacing w:after="0" w:line="240" w:lineRule="auto"/>
              <w:rPr>
                <w:sz w:val="20"/>
                <w:szCs w:val="20"/>
              </w:rPr>
            </w:pPr>
            <w:r w:rsidRPr="00B94F3A">
              <w:rPr>
                <w:sz w:val="20"/>
                <w:szCs w:val="20"/>
              </w:rPr>
              <w:t xml:space="preserve"> Yes / No</w:t>
            </w:r>
          </w:p>
        </w:tc>
      </w:tr>
      <w:tr w:rsidR="00933710" w:rsidRPr="00B94F3A" w:rsidTr="00DE6CE3">
        <w:trPr>
          <w:trHeight w:val="337"/>
        </w:trPr>
        <w:tc>
          <w:tcPr>
            <w:tcW w:w="2126" w:type="dxa"/>
            <w:vAlign w:val="center"/>
          </w:tcPr>
          <w:p w:rsidR="00933710" w:rsidRPr="00B94F3A" w:rsidRDefault="00933710" w:rsidP="00B94F3A">
            <w:pPr>
              <w:spacing w:after="0" w:line="240" w:lineRule="auto"/>
              <w:rPr>
                <w:sz w:val="20"/>
                <w:szCs w:val="20"/>
              </w:rPr>
            </w:pPr>
            <w:r w:rsidRPr="00B94F3A">
              <w:rPr>
                <w:sz w:val="20"/>
                <w:szCs w:val="20"/>
              </w:rPr>
              <w:t>Created By</w:t>
            </w:r>
          </w:p>
        </w:tc>
        <w:tc>
          <w:tcPr>
            <w:tcW w:w="992" w:type="dxa"/>
          </w:tcPr>
          <w:p w:rsidR="00933710" w:rsidRPr="00B94F3A" w:rsidRDefault="00933710" w:rsidP="00B94F3A">
            <w:pPr>
              <w:spacing w:after="0" w:line="240" w:lineRule="auto"/>
              <w:jc w:val="center"/>
              <w:rPr>
                <w:sz w:val="20"/>
                <w:szCs w:val="20"/>
              </w:rPr>
            </w:pPr>
            <w:r w:rsidRPr="00B94F3A">
              <w:rPr>
                <w:sz w:val="20"/>
                <w:szCs w:val="20"/>
              </w:rPr>
              <w:t>N</w:t>
            </w:r>
          </w:p>
        </w:tc>
        <w:tc>
          <w:tcPr>
            <w:tcW w:w="6096" w:type="dxa"/>
            <w:vAlign w:val="center"/>
          </w:tcPr>
          <w:p w:rsidR="00933710" w:rsidRPr="00B94F3A" w:rsidRDefault="00933710" w:rsidP="00B94F3A">
            <w:pPr>
              <w:spacing w:after="0" w:line="240" w:lineRule="auto"/>
              <w:rPr>
                <w:sz w:val="20"/>
                <w:szCs w:val="20"/>
              </w:rPr>
            </w:pPr>
            <w:r w:rsidRPr="00B94F3A">
              <w:rPr>
                <w:sz w:val="20"/>
                <w:szCs w:val="20"/>
              </w:rPr>
              <w:t xml:space="preserve"> Text</w:t>
            </w:r>
          </w:p>
        </w:tc>
      </w:tr>
      <w:tr w:rsidR="00933710" w:rsidRPr="00B94F3A" w:rsidTr="00DE6CE3">
        <w:trPr>
          <w:trHeight w:val="337"/>
        </w:trPr>
        <w:tc>
          <w:tcPr>
            <w:tcW w:w="2126" w:type="dxa"/>
            <w:vAlign w:val="center"/>
          </w:tcPr>
          <w:p w:rsidR="00933710" w:rsidRPr="00B94F3A" w:rsidRDefault="00933710" w:rsidP="00B94F3A">
            <w:pPr>
              <w:spacing w:after="0" w:line="240" w:lineRule="auto"/>
              <w:rPr>
                <w:sz w:val="20"/>
                <w:szCs w:val="20"/>
              </w:rPr>
            </w:pPr>
            <w:r w:rsidRPr="00B94F3A">
              <w:rPr>
                <w:sz w:val="20"/>
                <w:szCs w:val="20"/>
              </w:rPr>
              <w:t>Created Date</w:t>
            </w:r>
          </w:p>
        </w:tc>
        <w:tc>
          <w:tcPr>
            <w:tcW w:w="992" w:type="dxa"/>
          </w:tcPr>
          <w:p w:rsidR="00933710" w:rsidRPr="00B94F3A" w:rsidRDefault="00933710" w:rsidP="00B94F3A">
            <w:pPr>
              <w:spacing w:after="0" w:line="240" w:lineRule="auto"/>
              <w:jc w:val="center"/>
              <w:rPr>
                <w:sz w:val="20"/>
                <w:szCs w:val="20"/>
              </w:rPr>
            </w:pPr>
            <w:r w:rsidRPr="00B94F3A">
              <w:rPr>
                <w:sz w:val="20"/>
                <w:szCs w:val="20"/>
              </w:rPr>
              <w:t>N</w:t>
            </w:r>
          </w:p>
        </w:tc>
        <w:tc>
          <w:tcPr>
            <w:tcW w:w="6096" w:type="dxa"/>
            <w:vAlign w:val="center"/>
          </w:tcPr>
          <w:p w:rsidR="00933710" w:rsidRPr="00B94F3A" w:rsidRDefault="00933710" w:rsidP="00B94F3A">
            <w:pPr>
              <w:spacing w:after="0" w:line="240" w:lineRule="auto"/>
              <w:rPr>
                <w:sz w:val="20"/>
                <w:szCs w:val="20"/>
              </w:rPr>
            </w:pPr>
            <w:r w:rsidRPr="00B94F3A">
              <w:rPr>
                <w:sz w:val="20"/>
                <w:szCs w:val="20"/>
              </w:rPr>
              <w:t xml:space="preserve"> DD/MM/YYYY HH:MM:SS</w:t>
            </w:r>
          </w:p>
        </w:tc>
      </w:tr>
      <w:tr w:rsidR="00933710" w:rsidRPr="00B94F3A" w:rsidTr="00DE6CE3">
        <w:trPr>
          <w:trHeight w:val="337"/>
        </w:trPr>
        <w:tc>
          <w:tcPr>
            <w:tcW w:w="2126" w:type="dxa"/>
            <w:vAlign w:val="center"/>
          </w:tcPr>
          <w:p w:rsidR="00933710" w:rsidRPr="00B94F3A" w:rsidRDefault="00933710" w:rsidP="00B94F3A">
            <w:pPr>
              <w:spacing w:after="0" w:line="240" w:lineRule="auto"/>
              <w:rPr>
                <w:sz w:val="20"/>
                <w:szCs w:val="20"/>
              </w:rPr>
            </w:pPr>
            <w:r w:rsidRPr="00B94F3A">
              <w:rPr>
                <w:sz w:val="20"/>
                <w:szCs w:val="20"/>
              </w:rPr>
              <w:t>Last Modified</w:t>
            </w:r>
          </w:p>
        </w:tc>
        <w:tc>
          <w:tcPr>
            <w:tcW w:w="992" w:type="dxa"/>
          </w:tcPr>
          <w:p w:rsidR="00933710" w:rsidRPr="00B94F3A" w:rsidRDefault="00933710" w:rsidP="00B94F3A">
            <w:pPr>
              <w:spacing w:after="0" w:line="240" w:lineRule="auto"/>
              <w:jc w:val="center"/>
              <w:rPr>
                <w:sz w:val="20"/>
                <w:szCs w:val="20"/>
              </w:rPr>
            </w:pPr>
            <w:r w:rsidRPr="00B94F3A">
              <w:rPr>
                <w:sz w:val="20"/>
                <w:szCs w:val="20"/>
              </w:rPr>
              <w:t>N</w:t>
            </w:r>
          </w:p>
        </w:tc>
        <w:tc>
          <w:tcPr>
            <w:tcW w:w="6096" w:type="dxa"/>
            <w:vAlign w:val="center"/>
          </w:tcPr>
          <w:p w:rsidR="00933710" w:rsidRPr="00B94F3A" w:rsidRDefault="00933710" w:rsidP="00B94F3A">
            <w:pPr>
              <w:spacing w:after="0" w:line="240" w:lineRule="auto"/>
              <w:rPr>
                <w:sz w:val="20"/>
                <w:szCs w:val="20"/>
              </w:rPr>
            </w:pPr>
            <w:r w:rsidRPr="00B94F3A">
              <w:rPr>
                <w:sz w:val="20"/>
                <w:szCs w:val="20"/>
              </w:rPr>
              <w:t xml:space="preserve"> Text</w:t>
            </w:r>
          </w:p>
        </w:tc>
      </w:tr>
      <w:tr w:rsidR="00933710" w:rsidRPr="00B94F3A" w:rsidTr="00DE6CE3">
        <w:trPr>
          <w:trHeight w:val="337"/>
        </w:trPr>
        <w:tc>
          <w:tcPr>
            <w:tcW w:w="2126" w:type="dxa"/>
            <w:vAlign w:val="center"/>
          </w:tcPr>
          <w:p w:rsidR="00933710" w:rsidRPr="00B94F3A" w:rsidRDefault="00933710" w:rsidP="00B94F3A">
            <w:pPr>
              <w:spacing w:after="0" w:line="240" w:lineRule="auto"/>
              <w:rPr>
                <w:sz w:val="20"/>
                <w:szCs w:val="20"/>
              </w:rPr>
            </w:pPr>
            <w:r w:rsidRPr="00B94F3A">
              <w:rPr>
                <w:sz w:val="20"/>
                <w:szCs w:val="20"/>
              </w:rPr>
              <w:t>Last Modified Date</w:t>
            </w:r>
          </w:p>
        </w:tc>
        <w:tc>
          <w:tcPr>
            <w:tcW w:w="992" w:type="dxa"/>
          </w:tcPr>
          <w:p w:rsidR="00933710" w:rsidRPr="00B94F3A" w:rsidRDefault="00933710" w:rsidP="00B94F3A">
            <w:pPr>
              <w:spacing w:after="0" w:line="240" w:lineRule="auto"/>
              <w:jc w:val="center"/>
              <w:rPr>
                <w:sz w:val="20"/>
                <w:szCs w:val="20"/>
              </w:rPr>
            </w:pPr>
            <w:r w:rsidRPr="00B94F3A">
              <w:rPr>
                <w:sz w:val="20"/>
                <w:szCs w:val="20"/>
              </w:rPr>
              <w:t>N</w:t>
            </w:r>
          </w:p>
        </w:tc>
        <w:tc>
          <w:tcPr>
            <w:tcW w:w="6096" w:type="dxa"/>
            <w:vAlign w:val="center"/>
          </w:tcPr>
          <w:p w:rsidR="00933710" w:rsidRPr="00B94F3A" w:rsidRDefault="00933710" w:rsidP="00B94F3A">
            <w:pPr>
              <w:spacing w:after="0" w:line="240" w:lineRule="auto"/>
              <w:rPr>
                <w:sz w:val="20"/>
                <w:szCs w:val="20"/>
              </w:rPr>
            </w:pPr>
            <w:r w:rsidRPr="00B94F3A">
              <w:rPr>
                <w:sz w:val="20"/>
                <w:szCs w:val="20"/>
              </w:rPr>
              <w:t xml:space="preserve"> DD/MM/YYYY HH:MM:SS</w:t>
            </w:r>
          </w:p>
        </w:tc>
      </w:tr>
    </w:tbl>
    <w:p w:rsidR="00BE5551" w:rsidRDefault="0064714E" w:rsidP="00B94F3A">
      <w:pPr>
        <w:spacing w:after="0"/>
        <w:ind w:left="144" w:firstLine="720"/>
        <w:jc w:val="both"/>
        <w:rPr>
          <w:rFonts w:cs="Arial"/>
          <w:sz w:val="18"/>
          <w:szCs w:val="18"/>
        </w:rPr>
      </w:pPr>
      <w:r w:rsidRPr="0064714E">
        <w:rPr>
          <w:rFonts w:cs="Arial"/>
          <w:sz w:val="18"/>
          <w:szCs w:val="18"/>
        </w:rPr>
        <w:t>*Mandatory field</w:t>
      </w:r>
    </w:p>
    <w:p w:rsidR="00BE5551" w:rsidRPr="00D16D2F" w:rsidRDefault="00BE5551" w:rsidP="00D16D2F">
      <w:pPr>
        <w:ind w:left="720" w:firstLine="144"/>
        <w:rPr>
          <w:b/>
        </w:rPr>
      </w:pPr>
      <w:r w:rsidRPr="00D16D2F">
        <w:rPr>
          <w:b/>
        </w:rPr>
        <w:t>Activate / Inactivate User Group</w:t>
      </w:r>
    </w:p>
    <w:p w:rsidR="00BE5551" w:rsidRPr="00B94F3A" w:rsidRDefault="00BE5551" w:rsidP="00BE5551">
      <w:pPr>
        <w:ind w:left="864"/>
        <w:rPr>
          <w:sz w:val="20"/>
        </w:rPr>
      </w:pPr>
      <w:r w:rsidRPr="00B94F3A">
        <w:rPr>
          <w:sz w:val="20"/>
        </w:rPr>
        <w:t xml:space="preserve">In </w:t>
      </w:r>
      <w:r w:rsidR="00625480" w:rsidRPr="00B94F3A">
        <w:rPr>
          <w:sz w:val="20"/>
        </w:rPr>
        <w:t xml:space="preserve">the </w:t>
      </w:r>
      <w:r w:rsidRPr="00B94F3A">
        <w:rPr>
          <w:sz w:val="20"/>
        </w:rPr>
        <w:t xml:space="preserve">update user group page, a user group can be activated / inactivated through “Active” radio button. A user group cannot be inactivated if there are active reminders inside the group. </w:t>
      </w:r>
    </w:p>
    <w:p w:rsidR="00590147" w:rsidRPr="004A4902" w:rsidRDefault="001436FF" w:rsidP="00590147">
      <w:pPr>
        <w:pStyle w:val="Heading4"/>
        <w:rPr>
          <w:b/>
        </w:rPr>
      </w:pPr>
      <w:r w:rsidRPr="004A4902">
        <w:rPr>
          <w:b/>
        </w:rPr>
        <w:t>Delete User Group</w:t>
      </w:r>
    </w:p>
    <w:p w:rsidR="00933710" w:rsidRPr="00B94F3A" w:rsidRDefault="00832078">
      <w:pPr>
        <w:ind w:left="864"/>
        <w:rPr>
          <w:sz w:val="20"/>
        </w:rPr>
      </w:pPr>
      <w:r w:rsidRPr="00B94F3A">
        <w:rPr>
          <w:sz w:val="20"/>
        </w:rPr>
        <w:t>This feature shall allow</w:t>
      </w:r>
      <w:r w:rsidR="00CD069A" w:rsidRPr="00B94F3A">
        <w:rPr>
          <w:sz w:val="20"/>
        </w:rPr>
        <w:t xml:space="preserve"> </w:t>
      </w:r>
      <w:r w:rsidR="00243A95" w:rsidRPr="00B94F3A">
        <w:rPr>
          <w:sz w:val="20"/>
        </w:rPr>
        <w:t xml:space="preserve">Overall Group Administrator </w:t>
      </w:r>
      <w:r w:rsidR="00CD069A" w:rsidRPr="00B94F3A">
        <w:rPr>
          <w:sz w:val="20"/>
        </w:rPr>
        <w:t>to delete a User Group from R365.</w:t>
      </w:r>
      <w:r w:rsidR="00243A95" w:rsidRPr="00B94F3A">
        <w:rPr>
          <w:sz w:val="20"/>
        </w:rPr>
        <w:t xml:space="preserve"> A user group can only be deleted when there </w:t>
      </w:r>
      <w:r w:rsidR="008E0752" w:rsidRPr="00B94F3A">
        <w:rPr>
          <w:sz w:val="20"/>
        </w:rPr>
        <w:t xml:space="preserve">are </w:t>
      </w:r>
      <w:r w:rsidR="00243A95" w:rsidRPr="00B94F3A">
        <w:rPr>
          <w:sz w:val="20"/>
        </w:rPr>
        <w:t>no</w:t>
      </w:r>
      <w:r w:rsidR="008278D5" w:rsidRPr="00B94F3A">
        <w:rPr>
          <w:sz w:val="20"/>
        </w:rPr>
        <w:t xml:space="preserve"> </w:t>
      </w:r>
      <w:r w:rsidR="00243A95" w:rsidRPr="00B94F3A">
        <w:rPr>
          <w:sz w:val="20"/>
        </w:rPr>
        <w:t xml:space="preserve">reminder </w:t>
      </w:r>
      <w:r w:rsidR="008278D5" w:rsidRPr="00B94F3A">
        <w:rPr>
          <w:sz w:val="20"/>
        </w:rPr>
        <w:t xml:space="preserve">records </w:t>
      </w:r>
      <w:r w:rsidR="00243A95" w:rsidRPr="00B94F3A">
        <w:rPr>
          <w:sz w:val="20"/>
        </w:rPr>
        <w:t xml:space="preserve">inside this </w:t>
      </w:r>
      <w:r w:rsidR="0064714E" w:rsidRPr="00B94F3A">
        <w:rPr>
          <w:sz w:val="20"/>
        </w:rPr>
        <w:t xml:space="preserve">user </w:t>
      </w:r>
      <w:r w:rsidR="00243A95" w:rsidRPr="00B94F3A">
        <w:rPr>
          <w:sz w:val="20"/>
        </w:rPr>
        <w:t>group.</w:t>
      </w:r>
    </w:p>
    <w:p w:rsidR="00590147" w:rsidRPr="00A54083" w:rsidRDefault="001436FF" w:rsidP="00590147">
      <w:pPr>
        <w:pStyle w:val="Heading4"/>
        <w:rPr>
          <w:b/>
        </w:rPr>
      </w:pPr>
      <w:r w:rsidRPr="00A54083">
        <w:rPr>
          <w:b/>
        </w:rPr>
        <w:t>Search User Group</w:t>
      </w:r>
    </w:p>
    <w:p w:rsidR="00933710" w:rsidRPr="00B94F3A" w:rsidRDefault="00832078">
      <w:pPr>
        <w:ind w:left="864"/>
        <w:rPr>
          <w:sz w:val="20"/>
        </w:rPr>
      </w:pPr>
      <w:r w:rsidRPr="00B94F3A">
        <w:rPr>
          <w:sz w:val="20"/>
        </w:rPr>
        <w:t>This feature shall allow</w:t>
      </w:r>
      <w:r w:rsidR="00CD069A" w:rsidRPr="00B94F3A">
        <w:rPr>
          <w:sz w:val="20"/>
        </w:rPr>
        <w:t xml:space="preserve"> </w:t>
      </w:r>
      <w:r w:rsidR="00243A95" w:rsidRPr="00B94F3A">
        <w:rPr>
          <w:sz w:val="20"/>
        </w:rPr>
        <w:t xml:space="preserve">Overall Group Administrator </w:t>
      </w:r>
      <w:r w:rsidR="00CD069A" w:rsidRPr="00B94F3A">
        <w:rPr>
          <w:sz w:val="20"/>
        </w:rPr>
        <w:t>to search user groups via any keywords in User Group details.</w:t>
      </w:r>
      <w:r w:rsidR="000D165B" w:rsidRPr="00B94F3A">
        <w:rPr>
          <w:sz w:val="20"/>
        </w:rPr>
        <w:t xml:space="preserve"> Search via keywords function will be enhanced by “Search as you type” feature.</w:t>
      </w:r>
    </w:p>
    <w:tbl>
      <w:tblPr>
        <w:tblW w:w="0" w:type="auto"/>
        <w:tblInd w:w="959" w:type="dxa"/>
        <w:tblCellMar>
          <w:left w:w="0" w:type="dxa"/>
          <w:right w:w="0" w:type="dxa"/>
        </w:tblCellMar>
        <w:tblLook w:val="04A0"/>
      </w:tblPr>
      <w:tblGrid>
        <w:gridCol w:w="2126"/>
        <w:gridCol w:w="6804"/>
      </w:tblGrid>
      <w:tr w:rsidR="00FA2946" w:rsidRPr="00B94F3A" w:rsidTr="000036F5">
        <w:tc>
          <w:tcPr>
            <w:tcW w:w="2126" w:type="dxa"/>
            <w:tcBorders>
              <w:top w:val="single" w:sz="8" w:space="0" w:color="auto"/>
              <w:left w:val="single" w:sz="8" w:space="0" w:color="auto"/>
              <w:bottom w:val="single" w:sz="8" w:space="0" w:color="auto"/>
              <w:right w:val="single" w:sz="8" w:space="0" w:color="auto"/>
            </w:tcBorders>
            <w:shd w:val="clear" w:color="auto" w:fill="FBD4B4" w:themeFill="accent6" w:themeFillTint="66"/>
            <w:tcMar>
              <w:top w:w="0" w:type="dxa"/>
              <w:left w:w="108" w:type="dxa"/>
              <w:bottom w:w="0" w:type="dxa"/>
              <w:right w:w="108" w:type="dxa"/>
            </w:tcMar>
            <w:hideMark/>
          </w:tcPr>
          <w:p w:rsidR="00FA2946" w:rsidRPr="00B94F3A" w:rsidRDefault="00FA2946" w:rsidP="006A0C27">
            <w:pPr>
              <w:pStyle w:val="ListParagraph"/>
              <w:spacing w:line="240" w:lineRule="auto"/>
              <w:ind w:left="0"/>
              <w:rPr>
                <w:sz w:val="20"/>
              </w:rPr>
            </w:pPr>
            <w:r w:rsidRPr="00B94F3A">
              <w:rPr>
                <w:sz w:val="20"/>
              </w:rPr>
              <w:t>Search Key</w:t>
            </w:r>
          </w:p>
        </w:tc>
        <w:tc>
          <w:tcPr>
            <w:tcW w:w="6804" w:type="dxa"/>
            <w:tcBorders>
              <w:top w:val="single" w:sz="8" w:space="0" w:color="auto"/>
              <w:left w:val="nil"/>
              <w:bottom w:val="single" w:sz="8" w:space="0" w:color="auto"/>
              <w:right w:val="single" w:sz="8" w:space="0" w:color="auto"/>
            </w:tcBorders>
            <w:shd w:val="clear" w:color="auto" w:fill="FBD4B4" w:themeFill="accent6" w:themeFillTint="66"/>
            <w:tcMar>
              <w:top w:w="0" w:type="dxa"/>
              <w:left w:w="108" w:type="dxa"/>
              <w:bottom w:w="0" w:type="dxa"/>
              <w:right w:w="108" w:type="dxa"/>
            </w:tcMar>
            <w:hideMark/>
          </w:tcPr>
          <w:p w:rsidR="00FA2946" w:rsidRPr="00B94F3A" w:rsidRDefault="00FA2946" w:rsidP="006A0C27">
            <w:pPr>
              <w:pStyle w:val="ListParagraph"/>
              <w:spacing w:line="240" w:lineRule="auto"/>
              <w:ind w:left="0"/>
              <w:rPr>
                <w:sz w:val="20"/>
              </w:rPr>
            </w:pPr>
            <w:r w:rsidRPr="00B94F3A">
              <w:rPr>
                <w:sz w:val="20"/>
              </w:rPr>
              <w:t>Remarks</w:t>
            </w:r>
          </w:p>
        </w:tc>
      </w:tr>
      <w:tr w:rsidR="00FA2946" w:rsidRPr="00B94F3A" w:rsidTr="000036F5">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A2946" w:rsidRPr="00B94F3A" w:rsidRDefault="00FA2946" w:rsidP="006A0C27">
            <w:pPr>
              <w:pStyle w:val="ListParagraph"/>
              <w:spacing w:line="240" w:lineRule="auto"/>
              <w:ind w:left="0"/>
              <w:rPr>
                <w:sz w:val="20"/>
              </w:rPr>
            </w:pPr>
            <w:r w:rsidRPr="00B94F3A">
              <w:rPr>
                <w:sz w:val="20"/>
              </w:rPr>
              <w:t>Reminder Module</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rsidR="00FA2946" w:rsidRPr="00B94F3A" w:rsidRDefault="00FA2946" w:rsidP="006A0C27">
            <w:pPr>
              <w:pStyle w:val="ListParagraph"/>
              <w:spacing w:line="240" w:lineRule="auto"/>
              <w:ind w:left="0"/>
              <w:rPr>
                <w:sz w:val="20"/>
              </w:rPr>
            </w:pPr>
            <w:r w:rsidRPr="00B94F3A">
              <w:rPr>
                <w:sz w:val="20"/>
              </w:rPr>
              <w:t>Dropdown [Contract|Asset|Staff|All(default)]</w:t>
            </w:r>
          </w:p>
        </w:tc>
      </w:tr>
      <w:tr w:rsidR="00FA2946" w:rsidRPr="00B94F3A" w:rsidTr="000036F5">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A2946" w:rsidRPr="00B94F3A" w:rsidRDefault="00FA2946" w:rsidP="006A0C27">
            <w:pPr>
              <w:pStyle w:val="ListParagraph"/>
              <w:spacing w:line="240" w:lineRule="auto"/>
              <w:ind w:left="0"/>
              <w:rPr>
                <w:sz w:val="20"/>
              </w:rPr>
            </w:pPr>
            <w:r w:rsidRPr="00B94F3A">
              <w:rPr>
                <w:sz w:val="20"/>
              </w:rPr>
              <w:t>Group Name</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rsidR="00FA2946" w:rsidRPr="00B94F3A" w:rsidRDefault="00FA2946" w:rsidP="006A0C27">
            <w:pPr>
              <w:pStyle w:val="ListParagraph"/>
              <w:spacing w:line="240" w:lineRule="auto"/>
              <w:ind w:left="0"/>
              <w:rPr>
                <w:sz w:val="20"/>
              </w:rPr>
            </w:pPr>
            <w:r w:rsidRPr="00B94F3A">
              <w:rPr>
                <w:sz w:val="20"/>
              </w:rPr>
              <w:t>Search as you type against all Group Names in R365</w:t>
            </w:r>
          </w:p>
          <w:p w:rsidR="00FA2946" w:rsidRPr="00B94F3A" w:rsidRDefault="00FA2946" w:rsidP="006A0C27">
            <w:pPr>
              <w:pStyle w:val="ListParagraph"/>
              <w:spacing w:line="240" w:lineRule="auto"/>
              <w:ind w:left="0"/>
              <w:rPr>
                <w:sz w:val="20"/>
              </w:rPr>
            </w:pPr>
            <w:r w:rsidRPr="00B94F3A">
              <w:rPr>
                <w:sz w:val="20"/>
              </w:rPr>
              <w:t>Support wildcard search</w:t>
            </w:r>
          </w:p>
        </w:tc>
      </w:tr>
      <w:tr w:rsidR="00FA2946" w:rsidRPr="00B94F3A" w:rsidTr="000036F5">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A2946" w:rsidRPr="00B94F3A" w:rsidRDefault="00FA2946" w:rsidP="006A0C27">
            <w:pPr>
              <w:pStyle w:val="ListParagraph"/>
              <w:spacing w:line="240" w:lineRule="auto"/>
              <w:ind w:left="0"/>
              <w:rPr>
                <w:sz w:val="20"/>
              </w:rPr>
            </w:pPr>
            <w:r w:rsidRPr="00B94F3A">
              <w:rPr>
                <w:sz w:val="20"/>
              </w:rPr>
              <w:t>Active</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rsidR="00FA2946" w:rsidRPr="00B94F3A" w:rsidRDefault="00FA2946" w:rsidP="00B94F3A">
            <w:pPr>
              <w:pStyle w:val="ListParagraph"/>
              <w:spacing w:line="240" w:lineRule="auto"/>
              <w:ind w:left="0"/>
              <w:rPr>
                <w:rFonts w:ascii="Calibri" w:hAnsi="Calibri" w:cs="Calibri"/>
                <w:sz w:val="20"/>
              </w:rPr>
            </w:pPr>
            <w:r w:rsidRPr="00B94F3A">
              <w:rPr>
                <w:sz w:val="20"/>
              </w:rPr>
              <w:t xml:space="preserve">Dropdown. </w:t>
            </w:r>
            <w:r w:rsidR="00B94F3A">
              <w:rPr>
                <w:rFonts w:ascii="Calibri" w:hAnsi="Calibri" w:cs="Calibri"/>
                <w:sz w:val="20"/>
              </w:rPr>
              <w:t xml:space="preserve"> </w:t>
            </w:r>
            <w:r w:rsidRPr="00B94F3A">
              <w:rPr>
                <w:sz w:val="20"/>
              </w:rPr>
              <w:t>[Yes(default)|No|All]</w:t>
            </w:r>
          </w:p>
        </w:tc>
      </w:tr>
    </w:tbl>
    <w:p w:rsidR="00590147" w:rsidRPr="00F15BD1" w:rsidRDefault="001436FF" w:rsidP="00590147">
      <w:pPr>
        <w:pStyle w:val="Heading4"/>
        <w:rPr>
          <w:b/>
        </w:rPr>
      </w:pPr>
      <w:r w:rsidRPr="00F15BD1">
        <w:rPr>
          <w:b/>
        </w:rPr>
        <w:t>Sort User Group</w:t>
      </w:r>
    </w:p>
    <w:p w:rsidR="00921C97" w:rsidRDefault="00832078" w:rsidP="00921C97">
      <w:pPr>
        <w:ind w:left="864"/>
        <w:rPr>
          <w:ins w:id="477" w:author="PSA" w:date="2017-12-28T10:05:00Z"/>
          <w:sz w:val="20"/>
        </w:rPr>
      </w:pPr>
      <w:r w:rsidRPr="00B94F3A">
        <w:rPr>
          <w:sz w:val="20"/>
        </w:rPr>
        <w:t>This feature shall allow</w:t>
      </w:r>
      <w:r w:rsidR="000D165B" w:rsidRPr="00B94F3A">
        <w:rPr>
          <w:sz w:val="20"/>
        </w:rPr>
        <w:t xml:space="preserve"> </w:t>
      </w:r>
      <w:r w:rsidR="00243A95" w:rsidRPr="00B94F3A">
        <w:rPr>
          <w:sz w:val="20"/>
        </w:rPr>
        <w:t xml:space="preserve">Overall Group Administrator </w:t>
      </w:r>
      <w:r w:rsidR="000D165B" w:rsidRPr="00B94F3A">
        <w:rPr>
          <w:sz w:val="20"/>
        </w:rPr>
        <w:t>to sort User Group search result by any column in the result list.</w:t>
      </w:r>
      <w:r w:rsidR="00B765F1" w:rsidRPr="00B94F3A">
        <w:rPr>
          <w:sz w:val="20"/>
        </w:rPr>
        <w:t xml:space="preserve"> </w:t>
      </w:r>
    </w:p>
    <w:p w:rsidR="00AC0C47" w:rsidRPr="00B94F3A" w:rsidDel="00921C97" w:rsidRDefault="00AC0C47" w:rsidP="000D165B">
      <w:pPr>
        <w:ind w:left="864"/>
        <w:rPr>
          <w:del w:id="478" w:author="PSA" w:date="2018-01-03T09:55:00Z"/>
          <w:sz w:val="20"/>
        </w:rPr>
      </w:pPr>
      <w:bookmarkStart w:id="479" w:name="_Toc502737585"/>
      <w:bookmarkEnd w:id="479"/>
    </w:p>
    <w:p w:rsidR="00933710" w:rsidRDefault="001436FF" w:rsidP="005E40E0">
      <w:pPr>
        <w:pStyle w:val="Heading3"/>
      </w:pPr>
      <w:bookmarkStart w:id="480" w:name="_Toc501627764"/>
      <w:bookmarkStart w:id="481" w:name="_Toc501642266"/>
      <w:bookmarkStart w:id="482" w:name="_Toc501698474"/>
      <w:bookmarkStart w:id="483" w:name="_Toc501703166"/>
      <w:bookmarkStart w:id="484" w:name="_Toc501627765"/>
      <w:bookmarkStart w:id="485" w:name="_Toc501642267"/>
      <w:bookmarkStart w:id="486" w:name="_Toc501698475"/>
      <w:bookmarkStart w:id="487" w:name="_Toc501703167"/>
      <w:bookmarkStart w:id="488" w:name="_Toc502737586"/>
      <w:bookmarkEnd w:id="480"/>
      <w:bookmarkEnd w:id="481"/>
      <w:bookmarkEnd w:id="482"/>
      <w:bookmarkEnd w:id="483"/>
      <w:bookmarkEnd w:id="484"/>
      <w:bookmarkEnd w:id="485"/>
      <w:bookmarkEnd w:id="486"/>
      <w:bookmarkEnd w:id="487"/>
      <w:r>
        <w:t>Manage My User Group</w:t>
      </w:r>
      <w:bookmarkEnd w:id="488"/>
      <w:r w:rsidR="000D165B">
        <w:t xml:space="preserve"> </w:t>
      </w:r>
    </w:p>
    <w:p w:rsidR="00DE6CE3" w:rsidRPr="00B94F3A" w:rsidRDefault="00832078" w:rsidP="00DE6CE3">
      <w:pPr>
        <w:ind w:left="720"/>
        <w:rPr>
          <w:sz w:val="20"/>
        </w:rPr>
      </w:pPr>
      <w:r w:rsidRPr="00B94F3A">
        <w:rPr>
          <w:sz w:val="20"/>
        </w:rPr>
        <w:t>This feature shall allow</w:t>
      </w:r>
      <w:r w:rsidR="000D165B" w:rsidRPr="00B94F3A">
        <w:rPr>
          <w:sz w:val="20"/>
        </w:rPr>
        <w:t xml:space="preserve"> Group Administrator </w:t>
      </w:r>
      <w:r w:rsidR="00CC466E" w:rsidRPr="00B94F3A">
        <w:rPr>
          <w:sz w:val="20"/>
        </w:rPr>
        <w:t xml:space="preserve">of that particular group </w:t>
      </w:r>
      <w:r w:rsidR="000D165B" w:rsidRPr="00B94F3A">
        <w:rPr>
          <w:sz w:val="20"/>
        </w:rPr>
        <w:t>to manage (view group details, manage user</w:t>
      </w:r>
      <w:r w:rsidR="00B765F1" w:rsidRPr="00B94F3A">
        <w:rPr>
          <w:sz w:val="20"/>
        </w:rPr>
        <w:t>’s role</w:t>
      </w:r>
      <w:r w:rsidR="000D165B" w:rsidRPr="00B94F3A">
        <w:rPr>
          <w:sz w:val="20"/>
        </w:rPr>
        <w:t xml:space="preserve"> in the group) his or her User Group in R365.</w:t>
      </w:r>
      <w:r w:rsidR="00E914BA" w:rsidRPr="00B94F3A">
        <w:rPr>
          <w:sz w:val="20"/>
        </w:rPr>
        <w:t xml:space="preserve"> </w:t>
      </w:r>
    </w:p>
    <w:p w:rsidR="00DE6CE3" w:rsidRPr="00B94F3A" w:rsidRDefault="00E914BA" w:rsidP="00DE6CE3">
      <w:pPr>
        <w:ind w:left="720"/>
        <w:rPr>
          <w:sz w:val="20"/>
        </w:rPr>
      </w:pPr>
      <w:r w:rsidRPr="00B94F3A">
        <w:rPr>
          <w:sz w:val="20"/>
        </w:rPr>
        <w:t>Whenever group details are submitted for update, R365 shall prompt up a confirmation dialogue asking user to confirm his</w:t>
      </w:r>
      <w:r w:rsidR="001D6EEF" w:rsidRPr="00B94F3A">
        <w:rPr>
          <w:sz w:val="20"/>
        </w:rPr>
        <w:t xml:space="preserve"> or her</w:t>
      </w:r>
      <w:r w:rsidRPr="00B94F3A">
        <w:rPr>
          <w:sz w:val="20"/>
        </w:rPr>
        <w:t xml:space="preserve"> action. </w:t>
      </w:r>
    </w:p>
    <w:p w:rsidR="006A0C27" w:rsidRPr="00B94F3A" w:rsidRDefault="00E914BA" w:rsidP="006A0C27">
      <w:pPr>
        <w:ind w:left="720"/>
        <w:rPr>
          <w:sz w:val="20"/>
        </w:rPr>
      </w:pPr>
      <w:r w:rsidRPr="00B94F3A">
        <w:rPr>
          <w:sz w:val="20"/>
        </w:rPr>
        <w:t>Whenever group details are updated, R365 shall display a confirmation message saying group details are update</w:t>
      </w:r>
      <w:r w:rsidR="00530BB1" w:rsidRPr="00B94F3A">
        <w:rPr>
          <w:sz w:val="20"/>
        </w:rPr>
        <w:t>d</w:t>
      </w:r>
      <w:r w:rsidRPr="00B94F3A">
        <w:rPr>
          <w:sz w:val="20"/>
        </w:rPr>
        <w:t xml:space="preserve"> successfully or unsuccessfully. Group name shall be included in the confirmation message whenever possible.</w:t>
      </w:r>
    </w:p>
    <w:p w:rsidR="00590147" w:rsidRPr="00C07497" w:rsidRDefault="000D165B" w:rsidP="00590147">
      <w:pPr>
        <w:pStyle w:val="Heading4"/>
        <w:rPr>
          <w:b/>
        </w:rPr>
      </w:pPr>
      <w:r w:rsidRPr="00C07497">
        <w:rPr>
          <w:b/>
        </w:rPr>
        <w:t>View My Group Details</w:t>
      </w:r>
    </w:p>
    <w:p w:rsidR="00933710" w:rsidRPr="00B94F3A" w:rsidRDefault="00832078" w:rsidP="006A0C27">
      <w:pPr>
        <w:spacing w:before="240" w:after="0"/>
        <w:ind w:left="864"/>
        <w:rPr>
          <w:sz w:val="20"/>
        </w:rPr>
      </w:pPr>
      <w:r w:rsidRPr="00B94F3A">
        <w:rPr>
          <w:sz w:val="20"/>
        </w:rPr>
        <w:t>This feature shall allow</w:t>
      </w:r>
      <w:r w:rsidR="000D165B" w:rsidRPr="00B94F3A">
        <w:rPr>
          <w:sz w:val="20"/>
        </w:rPr>
        <w:t xml:space="preserve"> Group Administrator to view </w:t>
      </w:r>
      <w:r w:rsidR="00C07497" w:rsidRPr="00B94F3A">
        <w:rPr>
          <w:sz w:val="20"/>
        </w:rPr>
        <w:t xml:space="preserve">the </w:t>
      </w:r>
      <w:r w:rsidR="000D165B" w:rsidRPr="00B94F3A">
        <w:rPr>
          <w:sz w:val="20"/>
        </w:rPr>
        <w:t xml:space="preserve">Group Details of his or her own user group. </w:t>
      </w:r>
    </w:p>
    <w:p w:rsidR="00933710" w:rsidRPr="00B94F3A" w:rsidRDefault="000D165B" w:rsidP="00074064">
      <w:pPr>
        <w:spacing w:after="0"/>
        <w:ind w:left="864"/>
        <w:rPr>
          <w:sz w:val="20"/>
        </w:rPr>
      </w:pPr>
      <w:r w:rsidRPr="00B94F3A">
        <w:rPr>
          <w:sz w:val="20"/>
        </w:rPr>
        <w:t xml:space="preserve">Following details will be shown in </w:t>
      </w:r>
      <w:r w:rsidR="00824837" w:rsidRPr="00B94F3A">
        <w:rPr>
          <w:sz w:val="20"/>
        </w:rPr>
        <w:t xml:space="preserve">the </w:t>
      </w:r>
      <w:r w:rsidRPr="00B94F3A">
        <w:rPr>
          <w:sz w:val="20"/>
        </w:rPr>
        <w:t>view my group details page.</w:t>
      </w:r>
    </w:p>
    <w:tbl>
      <w:tblPr>
        <w:tblStyle w:val="TableGrid"/>
        <w:tblW w:w="9355" w:type="dxa"/>
        <w:tblInd w:w="959" w:type="dxa"/>
        <w:tblLook w:val="04A0"/>
      </w:tblPr>
      <w:tblGrid>
        <w:gridCol w:w="1843"/>
        <w:gridCol w:w="7512"/>
      </w:tblGrid>
      <w:tr w:rsidR="000D165B" w:rsidRPr="00B94F3A" w:rsidTr="00B94F3A">
        <w:trPr>
          <w:trHeight w:val="20"/>
        </w:trPr>
        <w:tc>
          <w:tcPr>
            <w:tcW w:w="1843" w:type="dxa"/>
            <w:shd w:val="clear" w:color="auto" w:fill="FBD4B4" w:themeFill="accent6" w:themeFillTint="66"/>
            <w:vAlign w:val="center"/>
          </w:tcPr>
          <w:p w:rsidR="000D165B" w:rsidRPr="00B94F3A" w:rsidRDefault="000D165B" w:rsidP="006A0C27">
            <w:pPr>
              <w:spacing w:after="0" w:line="240" w:lineRule="auto"/>
              <w:jc w:val="center"/>
              <w:rPr>
                <w:b/>
                <w:sz w:val="20"/>
                <w:szCs w:val="22"/>
              </w:rPr>
            </w:pPr>
            <w:r w:rsidRPr="00B94F3A">
              <w:rPr>
                <w:b/>
                <w:sz w:val="20"/>
                <w:szCs w:val="22"/>
              </w:rPr>
              <w:t>Fields</w:t>
            </w:r>
          </w:p>
        </w:tc>
        <w:tc>
          <w:tcPr>
            <w:tcW w:w="7512" w:type="dxa"/>
            <w:shd w:val="clear" w:color="auto" w:fill="FBD4B4" w:themeFill="accent6" w:themeFillTint="66"/>
            <w:vAlign w:val="center"/>
          </w:tcPr>
          <w:p w:rsidR="000D165B" w:rsidRPr="00B94F3A" w:rsidRDefault="000D165B" w:rsidP="006A0C27">
            <w:pPr>
              <w:spacing w:after="0" w:line="240" w:lineRule="auto"/>
              <w:jc w:val="center"/>
              <w:rPr>
                <w:b/>
                <w:sz w:val="20"/>
                <w:szCs w:val="22"/>
              </w:rPr>
            </w:pPr>
            <w:r w:rsidRPr="00B94F3A">
              <w:rPr>
                <w:b/>
                <w:sz w:val="20"/>
                <w:szCs w:val="22"/>
              </w:rPr>
              <w:t>Remarks</w:t>
            </w:r>
          </w:p>
        </w:tc>
      </w:tr>
      <w:tr w:rsidR="000D165B" w:rsidRPr="00B94F3A" w:rsidTr="00B94F3A">
        <w:trPr>
          <w:trHeight w:val="20"/>
        </w:trPr>
        <w:tc>
          <w:tcPr>
            <w:tcW w:w="1843" w:type="dxa"/>
            <w:vAlign w:val="center"/>
          </w:tcPr>
          <w:p w:rsidR="000D165B" w:rsidRPr="00B94F3A" w:rsidRDefault="00034C5A" w:rsidP="006A0C27">
            <w:pPr>
              <w:spacing w:after="0" w:line="240" w:lineRule="auto"/>
              <w:rPr>
                <w:sz w:val="20"/>
                <w:szCs w:val="22"/>
              </w:rPr>
            </w:pPr>
            <w:r w:rsidRPr="00B94F3A">
              <w:rPr>
                <w:sz w:val="20"/>
                <w:szCs w:val="22"/>
              </w:rPr>
              <w:t>Reminder Module</w:t>
            </w:r>
          </w:p>
        </w:tc>
        <w:tc>
          <w:tcPr>
            <w:tcW w:w="7512" w:type="dxa"/>
            <w:vAlign w:val="center"/>
          </w:tcPr>
          <w:p w:rsidR="005E40E0" w:rsidRPr="00B94F3A" w:rsidRDefault="00034C5A" w:rsidP="006A0C27">
            <w:pPr>
              <w:spacing w:after="0" w:line="240" w:lineRule="auto"/>
              <w:rPr>
                <w:sz w:val="20"/>
                <w:szCs w:val="22"/>
              </w:rPr>
            </w:pPr>
            <w:r w:rsidRPr="00B94F3A">
              <w:rPr>
                <w:sz w:val="20"/>
                <w:szCs w:val="22"/>
              </w:rPr>
              <w:t>Dropdown list</w:t>
            </w:r>
          </w:p>
          <w:p w:rsidR="00ED32D6" w:rsidRPr="00B94F3A" w:rsidRDefault="005E40E0" w:rsidP="006A0C27">
            <w:pPr>
              <w:spacing w:after="0" w:line="240" w:lineRule="auto"/>
              <w:rPr>
                <w:sz w:val="20"/>
                <w:szCs w:val="22"/>
              </w:rPr>
            </w:pPr>
            <w:r w:rsidRPr="00B94F3A">
              <w:rPr>
                <w:sz w:val="20"/>
                <w:szCs w:val="22"/>
              </w:rPr>
              <w:t xml:space="preserve">Dropdown options are all the reminder modules available in </w:t>
            </w:r>
            <w:r w:rsidR="00323A8C" w:rsidRPr="00B94F3A">
              <w:rPr>
                <w:sz w:val="20"/>
                <w:szCs w:val="22"/>
              </w:rPr>
              <w:t>the login user’s (Group Administrator)</w:t>
            </w:r>
            <w:r w:rsidRPr="00B94F3A">
              <w:rPr>
                <w:sz w:val="20"/>
                <w:szCs w:val="22"/>
              </w:rPr>
              <w:t xml:space="preserve">  group(s)</w:t>
            </w:r>
          </w:p>
        </w:tc>
      </w:tr>
      <w:tr w:rsidR="00034C5A" w:rsidRPr="00B94F3A" w:rsidTr="00B94F3A">
        <w:trPr>
          <w:trHeight w:val="20"/>
        </w:trPr>
        <w:tc>
          <w:tcPr>
            <w:tcW w:w="1843" w:type="dxa"/>
            <w:vAlign w:val="center"/>
          </w:tcPr>
          <w:p w:rsidR="00034C5A" w:rsidRPr="00B94F3A" w:rsidRDefault="00034C5A" w:rsidP="006A0C27">
            <w:pPr>
              <w:spacing w:after="0" w:line="240" w:lineRule="auto"/>
              <w:rPr>
                <w:sz w:val="20"/>
                <w:szCs w:val="22"/>
              </w:rPr>
            </w:pPr>
            <w:r w:rsidRPr="00B94F3A">
              <w:rPr>
                <w:sz w:val="20"/>
                <w:szCs w:val="22"/>
              </w:rPr>
              <w:t>User Group</w:t>
            </w:r>
          </w:p>
        </w:tc>
        <w:tc>
          <w:tcPr>
            <w:tcW w:w="7512" w:type="dxa"/>
            <w:vAlign w:val="center"/>
          </w:tcPr>
          <w:p w:rsidR="00034C5A" w:rsidRPr="00B94F3A" w:rsidRDefault="00034C5A" w:rsidP="006A0C27">
            <w:pPr>
              <w:spacing w:after="0" w:line="240" w:lineRule="auto"/>
              <w:rPr>
                <w:sz w:val="20"/>
                <w:szCs w:val="22"/>
              </w:rPr>
            </w:pPr>
            <w:r w:rsidRPr="00B94F3A">
              <w:rPr>
                <w:sz w:val="20"/>
                <w:szCs w:val="22"/>
              </w:rPr>
              <w:t xml:space="preserve">Dropdown list </w:t>
            </w:r>
          </w:p>
          <w:p w:rsidR="005E40E0" w:rsidRPr="00B94F3A" w:rsidRDefault="005E40E0" w:rsidP="006A0C27">
            <w:pPr>
              <w:spacing w:after="0" w:line="240" w:lineRule="auto"/>
              <w:rPr>
                <w:sz w:val="20"/>
                <w:szCs w:val="22"/>
              </w:rPr>
            </w:pPr>
            <w:r w:rsidRPr="00B94F3A">
              <w:rPr>
                <w:sz w:val="20"/>
                <w:szCs w:val="22"/>
              </w:rPr>
              <w:t>Dropdown options are login user’s</w:t>
            </w:r>
            <w:r w:rsidR="00323A8C" w:rsidRPr="00B94F3A">
              <w:rPr>
                <w:sz w:val="20"/>
                <w:szCs w:val="22"/>
              </w:rPr>
              <w:t xml:space="preserve"> (Group Administrator) </w:t>
            </w:r>
            <w:r w:rsidRPr="00B94F3A">
              <w:rPr>
                <w:sz w:val="20"/>
                <w:szCs w:val="22"/>
              </w:rPr>
              <w:t>group(s)</w:t>
            </w:r>
          </w:p>
        </w:tc>
      </w:tr>
      <w:tr w:rsidR="00034C5A" w:rsidRPr="00B94F3A" w:rsidTr="00B94F3A">
        <w:trPr>
          <w:trHeight w:val="20"/>
        </w:trPr>
        <w:tc>
          <w:tcPr>
            <w:tcW w:w="1843" w:type="dxa"/>
            <w:vAlign w:val="center"/>
          </w:tcPr>
          <w:p w:rsidR="00034C5A" w:rsidRPr="00B94F3A" w:rsidRDefault="00034C5A" w:rsidP="006A0C27">
            <w:pPr>
              <w:spacing w:after="0" w:line="240" w:lineRule="auto"/>
              <w:rPr>
                <w:sz w:val="20"/>
                <w:szCs w:val="22"/>
              </w:rPr>
            </w:pPr>
            <w:r w:rsidRPr="00B94F3A">
              <w:rPr>
                <w:sz w:val="20"/>
                <w:szCs w:val="22"/>
              </w:rPr>
              <w:t>Group Description</w:t>
            </w:r>
          </w:p>
        </w:tc>
        <w:tc>
          <w:tcPr>
            <w:tcW w:w="7512" w:type="dxa"/>
            <w:vAlign w:val="center"/>
          </w:tcPr>
          <w:p w:rsidR="00034C5A" w:rsidRPr="00B94F3A" w:rsidRDefault="00034C5A" w:rsidP="006A0C27">
            <w:pPr>
              <w:spacing w:after="0" w:line="240" w:lineRule="auto"/>
              <w:rPr>
                <w:sz w:val="20"/>
                <w:szCs w:val="22"/>
              </w:rPr>
            </w:pPr>
            <w:r w:rsidRPr="00B94F3A">
              <w:rPr>
                <w:sz w:val="20"/>
                <w:szCs w:val="22"/>
              </w:rPr>
              <w:t>Text</w:t>
            </w:r>
          </w:p>
          <w:p w:rsidR="00323A8C" w:rsidRPr="00B94F3A" w:rsidRDefault="00323A8C" w:rsidP="006A0C27">
            <w:pPr>
              <w:spacing w:after="0" w:line="240" w:lineRule="auto"/>
              <w:rPr>
                <w:sz w:val="20"/>
                <w:szCs w:val="22"/>
              </w:rPr>
            </w:pPr>
            <w:r w:rsidRPr="00B94F3A">
              <w:rPr>
                <w:sz w:val="20"/>
                <w:szCs w:val="22"/>
              </w:rPr>
              <w:t>Auto populated according to selected user group.</w:t>
            </w:r>
          </w:p>
        </w:tc>
      </w:tr>
      <w:tr w:rsidR="00ED32D6" w:rsidRPr="00B94F3A" w:rsidTr="00B94F3A">
        <w:trPr>
          <w:trHeight w:val="20"/>
        </w:trPr>
        <w:tc>
          <w:tcPr>
            <w:tcW w:w="1843" w:type="dxa"/>
            <w:vAlign w:val="center"/>
          </w:tcPr>
          <w:p w:rsidR="00ED32D6" w:rsidRPr="00B94F3A" w:rsidRDefault="00ED32D6" w:rsidP="006A0C27">
            <w:pPr>
              <w:spacing w:after="0" w:line="240" w:lineRule="auto"/>
              <w:rPr>
                <w:sz w:val="20"/>
                <w:szCs w:val="22"/>
              </w:rPr>
            </w:pPr>
            <w:r w:rsidRPr="00B94F3A">
              <w:rPr>
                <w:sz w:val="20"/>
                <w:szCs w:val="22"/>
              </w:rPr>
              <w:t>Users, Roles</w:t>
            </w:r>
          </w:p>
        </w:tc>
        <w:tc>
          <w:tcPr>
            <w:tcW w:w="7512" w:type="dxa"/>
            <w:vAlign w:val="center"/>
          </w:tcPr>
          <w:p w:rsidR="00ED32D6" w:rsidRPr="00B94F3A" w:rsidRDefault="00ED32D6" w:rsidP="006A0C27">
            <w:pPr>
              <w:spacing w:after="0" w:line="240" w:lineRule="auto"/>
              <w:rPr>
                <w:sz w:val="20"/>
                <w:szCs w:val="22"/>
              </w:rPr>
            </w:pPr>
            <w:r w:rsidRPr="00B94F3A">
              <w:rPr>
                <w:sz w:val="20"/>
                <w:szCs w:val="22"/>
              </w:rPr>
              <w:t xml:space="preserve">A list of users in the group, </w:t>
            </w:r>
            <w:r w:rsidR="005E40E0" w:rsidRPr="00B94F3A">
              <w:rPr>
                <w:sz w:val="20"/>
                <w:szCs w:val="22"/>
              </w:rPr>
              <w:t xml:space="preserve">and </w:t>
            </w:r>
            <w:r w:rsidRPr="00B94F3A">
              <w:rPr>
                <w:sz w:val="20"/>
                <w:szCs w:val="22"/>
              </w:rPr>
              <w:t>corresponding user roles</w:t>
            </w:r>
          </w:p>
          <w:p w:rsidR="00323A8C" w:rsidRPr="00B94F3A" w:rsidRDefault="00323A8C" w:rsidP="006A0C27">
            <w:pPr>
              <w:spacing w:after="0" w:line="240" w:lineRule="auto"/>
              <w:rPr>
                <w:sz w:val="20"/>
                <w:szCs w:val="22"/>
              </w:rPr>
            </w:pPr>
            <w:r w:rsidRPr="00B94F3A">
              <w:rPr>
                <w:sz w:val="20"/>
                <w:szCs w:val="22"/>
              </w:rPr>
              <w:t>User ID, User Name, and Email should be shown in the user list.</w:t>
            </w:r>
          </w:p>
        </w:tc>
      </w:tr>
    </w:tbl>
    <w:p w:rsidR="00590147" w:rsidRPr="00A237C5" w:rsidRDefault="000D165B" w:rsidP="00590147">
      <w:pPr>
        <w:pStyle w:val="Heading4"/>
        <w:rPr>
          <w:b/>
        </w:rPr>
      </w:pPr>
      <w:r w:rsidRPr="00A237C5">
        <w:rPr>
          <w:b/>
        </w:rPr>
        <w:t>Manage Users</w:t>
      </w:r>
      <w:r w:rsidR="007C655E" w:rsidRPr="00A237C5">
        <w:rPr>
          <w:b/>
        </w:rPr>
        <w:t xml:space="preserve"> and Roles</w:t>
      </w:r>
      <w:r w:rsidRPr="00A237C5">
        <w:rPr>
          <w:b/>
        </w:rPr>
        <w:t xml:space="preserve"> in My Group </w:t>
      </w:r>
    </w:p>
    <w:p w:rsidR="00606BE2" w:rsidRPr="00074064" w:rsidRDefault="00832078">
      <w:pPr>
        <w:ind w:left="864"/>
        <w:rPr>
          <w:sz w:val="20"/>
        </w:rPr>
      </w:pPr>
      <w:r w:rsidRPr="00074064">
        <w:rPr>
          <w:sz w:val="20"/>
        </w:rPr>
        <w:t>This feature shall allow</w:t>
      </w:r>
      <w:r w:rsidR="000D165B" w:rsidRPr="00074064">
        <w:rPr>
          <w:sz w:val="20"/>
        </w:rPr>
        <w:t xml:space="preserve"> Group Administrator to </w:t>
      </w:r>
      <w:r w:rsidR="00323A8C" w:rsidRPr="00074064">
        <w:rPr>
          <w:sz w:val="20"/>
        </w:rPr>
        <w:t xml:space="preserve">manage users and user’s role in his or her user group. </w:t>
      </w:r>
    </w:p>
    <w:p w:rsidR="00606BE2" w:rsidRPr="00074064" w:rsidRDefault="00606BE2" w:rsidP="00790DF1">
      <w:pPr>
        <w:pStyle w:val="ListParagraph"/>
        <w:numPr>
          <w:ilvl w:val="0"/>
          <w:numId w:val="31"/>
        </w:numPr>
        <w:rPr>
          <w:sz w:val="20"/>
        </w:rPr>
      </w:pPr>
      <w:r w:rsidRPr="00074064">
        <w:rPr>
          <w:sz w:val="20"/>
        </w:rPr>
        <w:t>Assign user to a role in the group</w:t>
      </w:r>
    </w:p>
    <w:p w:rsidR="003349C7" w:rsidRPr="00074064" w:rsidRDefault="003349C7" w:rsidP="006A0C27">
      <w:pPr>
        <w:ind w:left="1224"/>
        <w:rPr>
          <w:b/>
          <w:sz w:val="20"/>
        </w:rPr>
      </w:pPr>
      <w:r w:rsidRPr="00074064">
        <w:rPr>
          <w:sz w:val="20"/>
        </w:rPr>
        <w:t xml:space="preserve">In assign role page, group administrator </w:t>
      </w:r>
      <w:r w:rsidR="004658E5" w:rsidRPr="00074064">
        <w:rPr>
          <w:sz w:val="20"/>
        </w:rPr>
        <w:t>shall</w:t>
      </w:r>
      <w:r w:rsidR="00601CE0" w:rsidRPr="00074064">
        <w:rPr>
          <w:sz w:val="20"/>
        </w:rPr>
        <w:t xml:space="preserve"> </w:t>
      </w:r>
      <w:r w:rsidRPr="00074064">
        <w:rPr>
          <w:sz w:val="20"/>
        </w:rPr>
        <w:t>be able to search active users in R365 via keywords of user details,</w:t>
      </w:r>
      <w:r w:rsidR="00C1053F" w:rsidRPr="00074064">
        <w:rPr>
          <w:sz w:val="20"/>
        </w:rPr>
        <w:t xml:space="preserve"> and then select and </w:t>
      </w:r>
      <w:r w:rsidRPr="00074064">
        <w:rPr>
          <w:sz w:val="20"/>
        </w:rPr>
        <w:t>assign user to a role in the group.</w:t>
      </w:r>
      <w:r w:rsidR="00C1053F" w:rsidRPr="00074064">
        <w:rPr>
          <w:sz w:val="20"/>
        </w:rPr>
        <w:t xml:space="preserve"> A user can be assigned to only one role in a user group.</w:t>
      </w:r>
      <w:r w:rsidRPr="00074064">
        <w:rPr>
          <w:sz w:val="20"/>
        </w:rPr>
        <w:t xml:space="preserve"> Search via keyword function shall be enhanced by “Search as you type” feature. </w:t>
      </w:r>
    </w:p>
    <w:p w:rsidR="00606BE2" w:rsidRPr="00074064" w:rsidRDefault="00606BE2" w:rsidP="00790DF1">
      <w:pPr>
        <w:pStyle w:val="ListParagraph"/>
        <w:numPr>
          <w:ilvl w:val="0"/>
          <w:numId w:val="31"/>
        </w:numPr>
        <w:rPr>
          <w:sz w:val="20"/>
        </w:rPr>
      </w:pPr>
      <w:r w:rsidRPr="00074064">
        <w:rPr>
          <w:sz w:val="20"/>
        </w:rPr>
        <w:t>Remove user from the group</w:t>
      </w:r>
    </w:p>
    <w:p w:rsidR="003349C7" w:rsidRPr="00074064" w:rsidRDefault="003349C7" w:rsidP="006A0C27">
      <w:pPr>
        <w:ind w:left="864" w:firstLine="360"/>
        <w:rPr>
          <w:sz w:val="20"/>
        </w:rPr>
      </w:pPr>
      <w:r w:rsidRPr="00074064">
        <w:rPr>
          <w:sz w:val="20"/>
        </w:rPr>
        <w:t xml:space="preserve">In group details page, group administrator </w:t>
      </w:r>
      <w:r w:rsidR="004658E5" w:rsidRPr="00074064">
        <w:rPr>
          <w:sz w:val="20"/>
        </w:rPr>
        <w:t>shall</w:t>
      </w:r>
      <w:r w:rsidR="00601CE0" w:rsidRPr="00074064">
        <w:rPr>
          <w:sz w:val="20"/>
        </w:rPr>
        <w:t xml:space="preserve"> </w:t>
      </w:r>
      <w:r w:rsidRPr="00074064">
        <w:rPr>
          <w:sz w:val="20"/>
        </w:rPr>
        <w:t xml:space="preserve">be able to remove user from the group. </w:t>
      </w:r>
    </w:p>
    <w:p w:rsidR="003349C7" w:rsidRPr="00074064" w:rsidRDefault="003349C7" w:rsidP="00790DF1">
      <w:pPr>
        <w:pStyle w:val="ListParagraph"/>
        <w:numPr>
          <w:ilvl w:val="0"/>
          <w:numId w:val="31"/>
        </w:numPr>
        <w:rPr>
          <w:sz w:val="20"/>
        </w:rPr>
      </w:pPr>
      <w:r w:rsidRPr="00074064">
        <w:rPr>
          <w:sz w:val="20"/>
        </w:rPr>
        <w:t>Search user in the group</w:t>
      </w:r>
    </w:p>
    <w:p w:rsidR="003349C7" w:rsidRPr="00074064" w:rsidRDefault="003349C7" w:rsidP="006A0C27">
      <w:pPr>
        <w:ind w:left="1224"/>
        <w:rPr>
          <w:b/>
          <w:sz w:val="20"/>
        </w:rPr>
      </w:pPr>
      <w:r w:rsidRPr="00074064">
        <w:rPr>
          <w:sz w:val="20"/>
        </w:rPr>
        <w:t xml:space="preserve">In group details page, group administrator </w:t>
      </w:r>
      <w:r w:rsidR="004658E5" w:rsidRPr="00074064">
        <w:rPr>
          <w:sz w:val="20"/>
        </w:rPr>
        <w:t>shall</w:t>
      </w:r>
      <w:r w:rsidR="00601CE0" w:rsidRPr="00074064">
        <w:rPr>
          <w:sz w:val="20"/>
        </w:rPr>
        <w:t xml:space="preserve"> </w:t>
      </w:r>
      <w:r w:rsidRPr="00074064">
        <w:rPr>
          <w:sz w:val="20"/>
        </w:rPr>
        <w:t>be able to search users in the group via keywords of user details. Search via keyword function shall be enhanced by “Search as you type” feature.</w:t>
      </w:r>
    </w:p>
    <w:p w:rsidR="00606BE2" w:rsidRPr="00074064" w:rsidRDefault="00606BE2" w:rsidP="00790DF1">
      <w:pPr>
        <w:pStyle w:val="ListParagraph"/>
        <w:numPr>
          <w:ilvl w:val="0"/>
          <w:numId w:val="31"/>
        </w:numPr>
        <w:rPr>
          <w:sz w:val="20"/>
        </w:rPr>
      </w:pPr>
      <w:r w:rsidRPr="00074064">
        <w:rPr>
          <w:sz w:val="20"/>
        </w:rPr>
        <w:t>Sort user in the group</w:t>
      </w:r>
    </w:p>
    <w:p w:rsidR="00C1053F" w:rsidRPr="00074064" w:rsidRDefault="003349C7" w:rsidP="006A0C27">
      <w:pPr>
        <w:ind w:left="864" w:firstLine="360"/>
        <w:rPr>
          <w:sz w:val="20"/>
        </w:rPr>
      </w:pPr>
      <w:r w:rsidRPr="00074064">
        <w:rPr>
          <w:sz w:val="20"/>
        </w:rPr>
        <w:t xml:space="preserve">In group details page, group administrator </w:t>
      </w:r>
      <w:r w:rsidR="004658E5" w:rsidRPr="00074064">
        <w:rPr>
          <w:sz w:val="20"/>
        </w:rPr>
        <w:t>shall</w:t>
      </w:r>
      <w:r w:rsidR="00601CE0" w:rsidRPr="00074064">
        <w:rPr>
          <w:sz w:val="20"/>
        </w:rPr>
        <w:t xml:space="preserve"> </w:t>
      </w:r>
      <w:r w:rsidRPr="00074064">
        <w:rPr>
          <w:sz w:val="20"/>
        </w:rPr>
        <w:t>be able to sort users</w:t>
      </w:r>
      <w:r w:rsidR="00C1053F" w:rsidRPr="00074064">
        <w:rPr>
          <w:sz w:val="20"/>
        </w:rPr>
        <w:t xml:space="preserve"> by any column in the user list.</w:t>
      </w:r>
    </w:p>
    <w:p w:rsidR="005612DC" w:rsidRPr="00074064" w:rsidRDefault="005612DC" w:rsidP="00790DF1">
      <w:pPr>
        <w:pStyle w:val="ListParagraph"/>
        <w:numPr>
          <w:ilvl w:val="0"/>
          <w:numId w:val="31"/>
        </w:numPr>
        <w:rPr>
          <w:sz w:val="20"/>
        </w:rPr>
      </w:pPr>
      <w:r w:rsidRPr="00074064">
        <w:rPr>
          <w:sz w:val="20"/>
        </w:rPr>
        <w:t>View users in the group</w:t>
      </w:r>
    </w:p>
    <w:p w:rsidR="00DC36E9" w:rsidRPr="00074064" w:rsidRDefault="004658E5" w:rsidP="006A0C27">
      <w:pPr>
        <w:spacing w:after="0"/>
        <w:ind w:left="864" w:firstLine="360"/>
        <w:rPr>
          <w:sz w:val="20"/>
        </w:rPr>
      </w:pPr>
      <w:r w:rsidRPr="00074064">
        <w:rPr>
          <w:sz w:val="20"/>
        </w:rPr>
        <w:t xml:space="preserve">Group Administrator </w:t>
      </w:r>
      <w:r w:rsidR="00CF5348" w:rsidRPr="00074064">
        <w:rPr>
          <w:sz w:val="20"/>
        </w:rPr>
        <w:t>shall</w:t>
      </w:r>
      <w:r w:rsidRPr="00074064">
        <w:rPr>
          <w:sz w:val="20"/>
        </w:rPr>
        <w:t xml:space="preserve"> be able </w:t>
      </w:r>
      <w:r w:rsidR="00CF5348" w:rsidRPr="00074064">
        <w:rPr>
          <w:sz w:val="20"/>
        </w:rPr>
        <w:t>view the list of users within his or her group</w:t>
      </w:r>
      <w:r w:rsidR="00B5337A" w:rsidRPr="00074064">
        <w:rPr>
          <w:sz w:val="20"/>
        </w:rPr>
        <w:t>(s)</w:t>
      </w:r>
    </w:p>
    <w:p w:rsidR="00176923" w:rsidRDefault="00176923" w:rsidP="00DC36E9">
      <w:pPr>
        <w:spacing w:after="0"/>
        <w:ind w:left="864"/>
      </w:pPr>
    </w:p>
    <w:p w:rsidR="00176923" w:rsidDel="00AC0C47" w:rsidRDefault="00176923" w:rsidP="00DC36E9">
      <w:pPr>
        <w:spacing w:after="0"/>
        <w:ind w:left="864"/>
        <w:rPr>
          <w:del w:id="489" w:author="PSA" w:date="2017-12-28T10:05:00Z"/>
        </w:rPr>
      </w:pPr>
      <w:bookmarkStart w:id="490" w:name="_Toc502219354"/>
      <w:bookmarkStart w:id="491" w:name="_Toc502219554"/>
      <w:bookmarkStart w:id="492" w:name="_Toc502737587"/>
      <w:bookmarkEnd w:id="490"/>
      <w:bookmarkEnd w:id="491"/>
      <w:bookmarkEnd w:id="492"/>
    </w:p>
    <w:p w:rsidR="00176923" w:rsidDel="00AC0C47" w:rsidRDefault="00176923" w:rsidP="00DC36E9">
      <w:pPr>
        <w:spacing w:after="0"/>
        <w:ind w:left="864"/>
        <w:rPr>
          <w:del w:id="493" w:author="PSA" w:date="2017-12-28T10:05:00Z"/>
        </w:rPr>
      </w:pPr>
      <w:bookmarkStart w:id="494" w:name="_Toc502219355"/>
      <w:bookmarkStart w:id="495" w:name="_Toc502219555"/>
      <w:bookmarkStart w:id="496" w:name="_Toc502737588"/>
      <w:bookmarkEnd w:id="494"/>
      <w:bookmarkEnd w:id="495"/>
      <w:bookmarkEnd w:id="496"/>
    </w:p>
    <w:p w:rsidR="00176923" w:rsidDel="00AC0C47" w:rsidRDefault="00176923" w:rsidP="00DC0F69">
      <w:pPr>
        <w:spacing w:after="0"/>
        <w:rPr>
          <w:del w:id="497" w:author="PSA" w:date="2017-12-28T10:05:00Z"/>
        </w:rPr>
      </w:pPr>
      <w:bookmarkStart w:id="498" w:name="_Toc502219356"/>
      <w:bookmarkStart w:id="499" w:name="_Toc502219556"/>
      <w:bookmarkStart w:id="500" w:name="_Toc502737589"/>
      <w:bookmarkEnd w:id="498"/>
      <w:bookmarkEnd w:id="499"/>
      <w:bookmarkEnd w:id="500"/>
    </w:p>
    <w:p w:rsidR="006A0C27" w:rsidDel="00AC0C47" w:rsidRDefault="006A0C27" w:rsidP="00DC0F69">
      <w:pPr>
        <w:spacing w:after="0"/>
        <w:rPr>
          <w:del w:id="501" w:author="PSA" w:date="2017-12-28T10:05:00Z"/>
        </w:rPr>
      </w:pPr>
      <w:bookmarkStart w:id="502" w:name="_Toc502219357"/>
      <w:bookmarkStart w:id="503" w:name="_Toc502219557"/>
      <w:bookmarkStart w:id="504" w:name="_Toc502737590"/>
      <w:bookmarkEnd w:id="502"/>
      <w:bookmarkEnd w:id="503"/>
      <w:bookmarkEnd w:id="504"/>
    </w:p>
    <w:p w:rsidR="006A0C27" w:rsidDel="00AC0C47" w:rsidRDefault="006A0C27" w:rsidP="00DC0F69">
      <w:pPr>
        <w:spacing w:after="0"/>
        <w:rPr>
          <w:del w:id="505" w:author="PSA" w:date="2017-12-28T10:05:00Z"/>
        </w:rPr>
      </w:pPr>
      <w:bookmarkStart w:id="506" w:name="_Toc502219358"/>
      <w:bookmarkStart w:id="507" w:name="_Toc502219558"/>
      <w:bookmarkStart w:id="508" w:name="_Toc502737591"/>
      <w:bookmarkEnd w:id="506"/>
      <w:bookmarkEnd w:id="507"/>
      <w:bookmarkEnd w:id="508"/>
    </w:p>
    <w:p w:rsidR="006A0C27" w:rsidDel="00AC0C47" w:rsidRDefault="006A0C27" w:rsidP="00DC0F69">
      <w:pPr>
        <w:spacing w:after="0"/>
        <w:rPr>
          <w:del w:id="509" w:author="PSA" w:date="2017-12-28T10:05:00Z"/>
        </w:rPr>
      </w:pPr>
      <w:bookmarkStart w:id="510" w:name="_Toc502219359"/>
      <w:bookmarkStart w:id="511" w:name="_Toc502219559"/>
      <w:bookmarkStart w:id="512" w:name="_Toc502737592"/>
      <w:bookmarkEnd w:id="510"/>
      <w:bookmarkEnd w:id="511"/>
      <w:bookmarkEnd w:id="512"/>
    </w:p>
    <w:p w:rsidR="006A0C27" w:rsidDel="00AC0C47" w:rsidRDefault="006A0C27" w:rsidP="00DC0F69">
      <w:pPr>
        <w:spacing w:after="0"/>
        <w:rPr>
          <w:del w:id="513" w:author="PSA" w:date="2017-12-28T10:05:00Z"/>
        </w:rPr>
      </w:pPr>
      <w:bookmarkStart w:id="514" w:name="_Toc502219360"/>
      <w:bookmarkStart w:id="515" w:name="_Toc502219560"/>
      <w:bookmarkStart w:id="516" w:name="_Toc502737593"/>
      <w:bookmarkEnd w:id="514"/>
      <w:bookmarkEnd w:id="515"/>
      <w:bookmarkEnd w:id="516"/>
    </w:p>
    <w:p w:rsidR="006A0C27" w:rsidDel="00AC0C47" w:rsidRDefault="006A0C27" w:rsidP="00DC0F69">
      <w:pPr>
        <w:spacing w:after="0"/>
        <w:rPr>
          <w:del w:id="517" w:author="PSA" w:date="2017-12-28T10:05:00Z"/>
        </w:rPr>
      </w:pPr>
      <w:bookmarkStart w:id="518" w:name="_Toc502219361"/>
      <w:bookmarkStart w:id="519" w:name="_Toc502219561"/>
      <w:bookmarkStart w:id="520" w:name="_Toc502737594"/>
      <w:bookmarkEnd w:id="518"/>
      <w:bookmarkEnd w:id="519"/>
      <w:bookmarkEnd w:id="520"/>
    </w:p>
    <w:p w:rsidR="006A0C27" w:rsidDel="00AC0C47" w:rsidRDefault="006A0C27" w:rsidP="00DC0F69">
      <w:pPr>
        <w:spacing w:after="0"/>
        <w:rPr>
          <w:del w:id="521" w:author="PSA" w:date="2017-12-28T10:05:00Z"/>
        </w:rPr>
      </w:pPr>
      <w:bookmarkStart w:id="522" w:name="_Toc502219362"/>
      <w:bookmarkStart w:id="523" w:name="_Toc502219562"/>
      <w:bookmarkStart w:id="524" w:name="_Toc502737595"/>
      <w:bookmarkEnd w:id="522"/>
      <w:bookmarkEnd w:id="523"/>
      <w:bookmarkEnd w:id="524"/>
    </w:p>
    <w:p w:rsidR="006A0C27" w:rsidDel="00AC0C47" w:rsidRDefault="006A0C27" w:rsidP="00DC0F69">
      <w:pPr>
        <w:spacing w:after="0"/>
        <w:rPr>
          <w:del w:id="525" w:author="PSA" w:date="2017-12-28T10:05:00Z"/>
        </w:rPr>
      </w:pPr>
      <w:bookmarkStart w:id="526" w:name="_Toc502219363"/>
      <w:bookmarkStart w:id="527" w:name="_Toc502219563"/>
      <w:bookmarkStart w:id="528" w:name="_Toc502737596"/>
      <w:bookmarkEnd w:id="526"/>
      <w:bookmarkEnd w:id="527"/>
      <w:bookmarkEnd w:id="528"/>
    </w:p>
    <w:p w:rsidR="006A0C27" w:rsidDel="00AC0C47" w:rsidRDefault="006A0C27" w:rsidP="00DC0F69">
      <w:pPr>
        <w:spacing w:after="0"/>
        <w:rPr>
          <w:del w:id="529" w:author="PSA" w:date="2017-12-28T10:05:00Z"/>
        </w:rPr>
      </w:pPr>
      <w:bookmarkStart w:id="530" w:name="_Toc502219364"/>
      <w:bookmarkStart w:id="531" w:name="_Toc502219564"/>
      <w:bookmarkStart w:id="532" w:name="_Toc502737597"/>
      <w:bookmarkEnd w:id="530"/>
      <w:bookmarkEnd w:id="531"/>
      <w:bookmarkEnd w:id="532"/>
    </w:p>
    <w:p w:rsidR="006A0C27" w:rsidDel="00AC0C47" w:rsidRDefault="006A0C27" w:rsidP="00DC0F69">
      <w:pPr>
        <w:spacing w:after="0"/>
        <w:rPr>
          <w:del w:id="533" w:author="PSA" w:date="2017-12-28T10:05:00Z"/>
        </w:rPr>
      </w:pPr>
      <w:bookmarkStart w:id="534" w:name="_Toc502219365"/>
      <w:bookmarkStart w:id="535" w:name="_Toc502219565"/>
      <w:bookmarkStart w:id="536" w:name="_Toc502737598"/>
      <w:bookmarkEnd w:id="534"/>
      <w:bookmarkEnd w:id="535"/>
      <w:bookmarkEnd w:id="536"/>
    </w:p>
    <w:p w:rsidR="006A0C27" w:rsidDel="00AC0C47" w:rsidRDefault="006A0C27" w:rsidP="00DC0F69">
      <w:pPr>
        <w:spacing w:after="0"/>
        <w:rPr>
          <w:del w:id="537" w:author="PSA" w:date="2017-12-28T10:05:00Z"/>
        </w:rPr>
      </w:pPr>
      <w:bookmarkStart w:id="538" w:name="_Toc502219366"/>
      <w:bookmarkStart w:id="539" w:name="_Toc502219566"/>
      <w:bookmarkStart w:id="540" w:name="_Toc502737599"/>
      <w:bookmarkEnd w:id="538"/>
      <w:bookmarkEnd w:id="539"/>
      <w:bookmarkEnd w:id="540"/>
    </w:p>
    <w:p w:rsidR="006A0C27" w:rsidDel="00AC0C47" w:rsidRDefault="006A0C27" w:rsidP="00DC0F69">
      <w:pPr>
        <w:spacing w:after="0"/>
        <w:rPr>
          <w:del w:id="541" w:author="PSA" w:date="2017-12-28T10:05:00Z"/>
        </w:rPr>
      </w:pPr>
      <w:bookmarkStart w:id="542" w:name="_Toc502219367"/>
      <w:bookmarkStart w:id="543" w:name="_Toc502219567"/>
      <w:bookmarkStart w:id="544" w:name="_Toc502737600"/>
      <w:bookmarkEnd w:id="542"/>
      <w:bookmarkEnd w:id="543"/>
      <w:bookmarkEnd w:id="544"/>
    </w:p>
    <w:p w:rsidR="006A0C27" w:rsidDel="00AC0C47" w:rsidRDefault="006A0C27" w:rsidP="00DC0F69">
      <w:pPr>
        <w:spacing w:after="0"/>
        <w:rPr>
          <w:del w:id="545" w:author="PSA" w:date="2017-12-28T10:05:00Z"/>
        </w:rPr>
      </w:pPr>
      <w:bookmarkStart w:id="546" w:name="_Toc502219368"/>
      <w:bookmarkStart w:id="547" w:name="_Toc502219568"/>
      <w:bookmarkStart w:id="548" w:name="_Toc502737601"/>
      <w:bookmarkEnd w:id="546"/>
      <w:bookmarkEnd w:id="547"/>
      <w:bookmarkEnd w:id="548"/>
    </w:p>
    <w:p w:rsidR="00B638A1" w:rsidRDefault="00504C8C" w:rsidP="00504C8C">
      <w:pPr>
        <w:pStyle w:val="Heading2"/>
      </w:pPr>
      <w:bookmarkStart w:id="549" w:name="_Toc502737602"/>
      <w:r>
        <w:t>Contract Reminder Module</w:t>
      </w:r>
      <w:bookmarkEnd w:id="549"/>
    </w:p>
    <w:p w:rsidR="00DE6CE3" w:rsidRPr="00074064" w:rsidRDefault="00801103" w:rsidP="00DE6CE3">
      <w:pPr>
        <w:spacing w:before="240"/>
        <w:ind w:left="576"/>
        <w:rPr>
          <w:rFonts w:cs="Arial"/>
          <w:sz w:val="20"/>
          <w:szCs w:val="22"/>
        </w:rPr>
      </w:pPr>
      <w:r w:rsidRPr="00074064">
        <w:rPr>
          <w:rFonts w:cs="Arial"/>
          <w:sz w:val="20"/>
          <w:szCs w:val="22"/>
        </w:rPr>
        <w:t xml:space="preserve">This module shall allow authorized users for this module to create, </w:t>
      </w:r>
      <w:r w:rsidR="009F413A" w:rsidRPr="00074064">
        <w:rPr>
          <w:rFonts w:cs="Arial"/>
          <w:sz w:val="20"/>
          <w:szCs w:val="22"/>
        </w:rPr>
        <w:t xml:space="preserve">update, delete, view, </w:t>
      </w:r>
      <w:r w:rsidRPr="00074064">
        <w:rPr>
          <w:rFonts w:cs="Arial"/>
          <w:sz w:val="20"/>
          <w:szCs w:val="22"/>
        </w:rPr>
        <w:t>search via keyword(s),</w:t>
      </w:r>
      <w:r w:rsidR="009F413A" w:rsidRPr="00074064">
        <w:rPr>
          <w:rFonts w:cs="Arial"/>
          <w:sz w:val="20"/>
          <w:szCs w:val="22"/>
        </w:rPr>
        <w:t xml:space="preserve"> download,</w:t>
      </w:r>
      <w:r w:rsidRPr="00074064">
        <w:rPr>
          <w:rFonts w:cs="Arial"/>
          <w:sz w:val="20"/>
          <w:szCs w:val="22"/>
        </w:rPr>
        <w:t xml:space="preserve"> filter, and sort contracts under their own group. Contracts in this case can include procurement contracts, software license subscription and etc. The search via keyword function shall be enhanced by “search as you type” feature. There are 3 main groups of users for this module, namely FMD, Procurement and IT. Each group of users has their own contract records to monitor</w:t>
      </w:r>
      <w:r w:rsidR="003342C9" w:rsidRPr="00074064">
        <w:rPr>
          <w:sz w:val="20"/>
        </w:rPr>
        <w:t xml:space="preserve"> and they cannot manage staff reminder of the other groups unless being granted the necessary roles of that group</w:t>
      </w:r>
      <w:r w:rsidRPr="00074064">
        <w:rPr>
          <w:rFonts w:cs="Arial"/>
          <w:sz w:val="20"/>
          <w:szCs w:val="22"/>
        </w:rPr>
        <w:t>. For this module, there must be a maker-checker workflow concept to prevent inaccurate data entry and hence leading to inaccurate reminder alerts.</w:t>
      </w:r>
      <w:r w:rsidR="00E914BA" w:rsidRPr="00074064">
        <w:rPr>
          <w:rFonts w:cs="Arial"/>
          <w:sz w:val="20"/>
          <w:szCs w:val="22"/>
        </w:rPr>
        <w:t xml:space="preserve"> </w:t>
      </w:r>
    </w:p>
    <w:p w:rsidR="00DE6CE3" w:rsidRPr="00074064" w:rsidRDefault="00E914BA" w:rsidP="00DE6CE3">
      <w:pPr>
        <w:spacing w:before="240"/>
        <w:ind w:left="576"/>
        <w:rPr>
          <w:rFonts w:cs="Arial"/>
          <w:sz w:val="20"/>
          <w:szCs w:val="22"/>
        </w:rPr>
      </w:pPr>
      <w:r w:rsidRPr="00074064">
        <w:rPr>
          <w:sz w:val="20"/>
        </w:rPr>
        <w:t xml:space="preserve">Whenever </w:t>
      </w:r>
      <w:r w:rsidR="00D94C14" w:rsidRPr="00074064">
        <w:rPr>
          <w:sz w:val="20"/>
        </w:rPr>
        <w:t>a contract</w:t>
      </w:r>
      <w:r w:rsidRPr="00074064">
        <w:rPr>
          <w:sz w:val="20"/>
        </w:rPr>
        <w:t xml:space="preserve"> </w:t>
      </w:r>
      <w:r w:rsidR="00D94C14" w:rsidRPr="00074064">
        <w:rPr>
          <w:sz w:val="20"/>
        </w:rPr>
        <w:t>is</w:t>
      </w:r>
      <w:r w:rsidRPr="00074064">
        <w:rPr>
          <w:sz w:val="20"/>
        </w:rPr>
        <w:t xml:space="preserve"> submitted for creation / update / deletion</w:t>
      </w:r>
      <w:r w:rsidR="00D94C14" w:rsidRPr="00074064">
        <w:rPr>
          <w:sz w:val="20"/>
        </w:rPr>
        <w:t xml:space="preserve"> / </w:t>
      </w:r>
      <w:r w:rsidR="006217CE" w:rsidRPr="00074064">
        <w:rPr>
          <w:sz w:val="20"/>
        </w:rPr>
        <w:t xml:space="preserve">verification </w:t>
      </w:r>
      <w:r w:rsidR="00D94C14" w:rsidRPr="00074064">
        <w:rPr>
          <w:sz w:val="20"/>
        </w:rPr>
        <w:t xml:space="preserve">/ </w:t>
      </w:r>
      <w:r w:rsidR="006217CE" w:rsidRPr="00074064">
        <w:rPr>
          <w:sz w:val="20"/>
        </w:rPr>
        <w:t>rejection</w:t>
      </w:r>
      <w:r w:rsidRPr="00074064">
        <w:rPr>
          <w:sz w:val="20"/>
        </w:rPr>
        <w:t>, R365 shall prompt up a confirmation dialogue asking user to confirm his</w:t>
      </w:r>
      <w:r w:rsidR="001D6EEF" w:rsidRPr="00074064">
        <w:rPr>
          <w:sz w:val="20"/>
        </w:rPr>
        <w:t xml:space="preserve"> or her</w:t>
      </w:r>
      <w:r w:rsidRPr="00074064">
        <w:rPr>
          <w:sz w:val="20"/>
        </w:rPr>
        <w:t xml:space="preserve"> action. </w:t>
      </w:r>
    </w:p>
    <w:p w:rsidR="00DC36E9" w:rsidRPr="00074064" w:rsidRDefault="00E914BA" w:rsidP="00DC36E9">
      <w:pPr>
        <w:spacing w:before="240"/>
        <w:ind w:left="576"/>
        <w:rPr>
          <w:sz w:val="20"/>
        </w:rPr>
      </w:pPr>
      <w:r w:rsidRPr="00074064">
        <w:rPr>
          <w:sz w:val="20"/>
        </w:rPr>
        <w:t xml:space="preserve">Whenever a </w:t>
      </w:r>
      <w:r w:rsidR="00D94C14" w:rsidRPr="00074064">
        <w:rPr>
          <w:sz w:val="20"/>
        </w:rPr>
        <w:t>contract</w:t>
      </w:r>
      <w:r w:rsidRPr="00074064">
        <w:rPr>
          <w:sz w:val="20"/>
        </w:rPr>
        <w:t xml:space="preserve"> is created / updated / deleted</w:t>
      </w:r>
      <w:r w:rsidR="00D94C14" w:rsidRPr="00074064">
        <w:rPr>
          <w:sz w:val="20"/>
        </w:rPr>
        <w:t xml:space="preserve"> / verified / rejected</w:t>
      </w:r>
      <w:r w:rsidRPr="00074064">
        <w:rPr>
          <w:sz w:val="20"/>
        </w:rPr>
        <w:t xml:space="preserve">, R365 shall display a confirmation message saying that this </w:t>
      </w:r>
      <w:r w:rsidR="00D94C14" w:rsidRPr="00074064">
        <w:rPr>
          <w:sz w:val="20"/>
        </w:rPr>
        <w:t>contract</w:t>
      </w:r>
      <w:r w:rsidRPr="00074064">
        <w:rPr>
          <w:sz w:val="20"/>
        </w:rPr>
        <w:t xml:space="preserve"> is </w:t>
      </w:r>
      <w:r w:rsidR="00D94C14" w:rsidRPr="00074064">
        <w:rPr>
          <w:sz w:val="20"/>
        </w:rPr>
        <w:t xml:space="preserve">created / updated / deleted / verified / rejected </w:t>
      </w:r>
      <w:r w:rsidRPr="00074064">
        <w:rPr>
          <w:sz w:val="20"/>
        </w:rPr>
        <w:t xml:space="preserve">successfully or unsuccessfully. </w:t>
      </w:r>
      <w:r w:rsidR="00D94C14" w:rsidRPr="00074064">
        <w:rPr>
          <w:sz w:val="20"/>
        </w:rPr>
        <w:t>Contract Reference Number</w:t>
      </w:r>
      <w:r w:rsidRPr="00074064">
        <w:rPr>
          <w:sz w:val="20"/>
        </w:rPr>
        <w:t xml:space="preserve"> shall be included in the confirmation message whenever possible.</w:t>
      </w:r>
    </w:p>
    <w:p w:rsidR="00C85DEF" w:rsidRDefault="00C85DEF" w:rsidP="00C85DEF">
      <w:pPr>
        <w:pStyle w:val="Heading3"/>
      </w:pPr>
      <w:bookmarkStart w:id="550" w:name="_Toc502737603"/>
      <w:r>
        <w:t>Create Contract</w:t>
      </w:r>
      <w:bookmarkEnd w:id="550"/>
    </w:p>
    <w:p w:rsidR="00933710" w:rsidRPr="00074064" w:rsidRDefault="00651468" w:rsidP="00DE6CE3">
      <w:pPr>
        <w:ind w:left="720"/>
        <w:jc w:val="both"/>
        <w:rPr>
          <w:rFonts w:cs="Arial"/>
          <w:sz w:val="20"/>
          <w:szCs w:val="22"/>
        </w:rPr>
      </w:pPr>
      <w:r w:rsidRPr="00074064">
        <w:rPr>
          <w:rFonts w:cs="Arial"/>
          <w:sz w:val="20"/>
          <w:szCs w:val="22"/>
        </w:rPr>
        <w:t xml:space="preserve">This feature </w:t>
      </w:r>
      <w:r w:rsidR="000371CD" w:rsidRPr="00074064">
        <w:rPr>
          <w:rFonts w:cs="Arial"/>
          <w:sz w:val="20"/>
          <w:szCs w:val="22"/>
        </w:rPr>
        <w:t xml:space="preserve">shall allow </w:t>
      </w:r>
      <w:r w:rsidR="009561CF" w:rsidRPr="00074064">
        <w:rPr>
          <w:rFonts w:cs="Arial"/>
          <w:sz w:val="20"/>
          <w:szCs w:val="22"/>
        </w:rPr>
        <w:t xml:space="preserve">authorized </w:t>
      </w:r>
      <w:r w:rsidRPr="00074064">
        <w:rPr>
          <w:rFonts w:cs="Arial"/>
          <w:sz w:val="20"/>
          <w:szCs w:val="22"/>
        </w:rPr>
        <w:t xml:space="preserve">user to </w:t>
      </w:r>
      <w:r w:rsidR="00C85DEF" w:rsidRPr="00074064">
        <w:rPr>
          <w:rFonts w:cs="Arial"/>
          <w:sz w:val="20"/>
          <w:szCs w:val="22"/>
        </w:rPr>
        <w:t xml:space="preserve">create </w:t>
      </w:r>
      <w:r w:rsidRPr="00074064">
        <w:rPr>
          <w:rFonts w:cs="Arial"/>
          <w:sz w:val="20"/>
          <w:szCs w:val="22"/>
        </w:rPr>
        <w:t xml:space="preserve">contract </w:t>
      </w:r>
      <w:r w:rsidR="009561CF" w:rsidRPr="00074064">
        <w:rPr>
          <w:rFonts w:cs="Arial"/>
          <w:sz w:val="20"/>
          <w:szCs w:val="22"/>
        </w:rPr>
        <w:t xml:space="preserve">in </w:t>
      </w:r>
      <w:r w:rsidR="00B4512E" w:rsidRPr="00074064">
        <w:rPr>
          <w:rFonts w:cs="Arial"/>
          <w:sz w:val="20"/>
          <w:szCs w:val="22"/>
        </w:rPr>
        <w:t>his or her</w:t>
      </w:r>
      <w:r w:rsidR="009561CF" w:rsidRPr="00074064">
        <w:rPr>
          <w:rFonts w:cs="Arial"/>
          <w:sz w:val="20"/>
          <w:szCs w:val="22"/>
        </w:rPr>
        <w:t xml:space="preserve"> user</w:t>
      </w:r>
      <w:r w:rsidR="00B4512E" w:rsidRPr="00074064">
        <w:rPr>
          <w:rFonts w:cs="Arial"/>
          <w:sz w:val="20"/>
          <w:szCs w:val="22"/>
        </w:rPr>
        <w:t xml:space="preserve"> group</w:t>
      </w:r>
      <w:r w:rsidRPr="00074064">
        <w:rPr>
          <w:rFonts w:cs="Arial"/>
          <w:sz w:val="20"/>
          <w:szCs w:val="22"/>
        </w:rPr>
        <w:t xml:space="preserve">. </w:t>
      </w:r>
      <w:r w:rsidR="009561CF" w:rsidRPr="00074064">
        <w:rPr>
          <w:rFonts w:cs="Arial"/>
          <w:sz w:val="20"/>
          <w:szCs w:val="22"/>
        </w:rPr>
        <w:t xml:space="preserve">Following details will be entered to create new contract. </w:t>
      </w:r>
    </w:p>
    <w:tbl>
      <w:tblPr>
        <w:tblStyle w:val="TableGrid"/>
        <w:tblW w:w="9356" w:type="dxa"/>
        <w:tblInd w:w="817" w:type="dxa"/>
        <w:tblLook w:val="04A0"/>
      </w:tblPr>
      <w:tblGrid>
        <w:gridCol w:w="3544"/>
        <w:gridCol w:w="5812"/>
      </w:tblGrid>
      <w:tr w:rsidR="006978AA"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978AA" w:rsidRPr="00074064" w:rsidRDefault="006978AA" w:rsidP="00074064">
            <w:pPr>
              <w:spacing w:after="0" w:line="240" w:lineRule="auto"/>
              <w:jc w:val="center"/>
              <w:rPr>
                <w:b/>
                <w:sz w:val="20"/>
                <w:szCs w:val="20"/>
              </w:rPr>
            </w:pPr>
            <w:r w:rsidRPr="00074064">
              <w:rPr>
                <w:b/>
                <w:sz w:val="20"/>
                <w:szCs w:val="20"/>
              </w:rPr>
              <w:t>Fields to be entered</w:t>
            </w:r>
          </w:p>
        </w:tc>
        <w:tc>
          <w:tcPr>
            <w:tcW w:w="581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978AA" w:rsidRPr="00074064" w:rsidRDefault="006978AA" w:rsidP="00074064">
            <w:pPr>
              <w:spacing w:after="0" w:line="240" w:lineRule="auto"/>
              <w:jc w:val="center"/>
              <w:rPr>
                <w:b/>
                <w:sz w:val="20"/>
                <w:szCs w:val="20"/>
              </w:rPr>
            </w:pPr>
            <w:r w:rsidRPr="00074064">
              <w:rPr>
                <w:b/>
                <w:sz w:val="20"/>
                <w:szCs w:val="20"/>
              </w:rPr>
              <w:t>Remarks</w:t>
            </w:r>
          </w:p>
        </w:tc>
      </w:tr>
      <w:tr w:rsidR="006978AA" w:rsidRPr="00074064" w:rsidTr="00D56016">
        <w:trPr>
          <w:trHeight w:val="20"/>
        </w:trPr>
        <w:tc>
          <w:tcPr>
            <w:tcW w:w="9356"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978AA" w:rsidRPr="00074064" w:rsidRDefault="006978AA" w:rsidP="00074064">
            <w:pPr>
              <w:spacing w:after="0" w:line="240" w:lineRule="auto"/>
              <w:rPr>
                <w:sz w:val="20"/>
                <w:szCs w:val="20"/>
              </w:rPr>
            </w:pPr>
            <w:r w:rsidRPr="00074064">
              <w:rPr>
                <w:sz w:val="20"/>
                <w:szCs w:val="20"/>
              </w:rPr>
              <w:t>Contract Details</w:t>
            </w:r>
          </w:p>
        </w:tc>
      </w:tr>
      <w:tr w:rsidR="006978AA"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rsidR="006978AA" w:rsidRPr="00074064" w:rsidRDefault="006978AA" w:rsidP="00074064">
            <w:pPr>
              <w:spacing w:after="0" w:line="240" w:lineRule="auto"/>
              <w:rPr>
                <w:sz w:val="20"/>
                <w:szCs w:val="20"/>
              </w:rPr>
            </w:pPr>
            <w:r w:rsidRPr="00074064">
              <w:rPr>
                <w:sz w:val="20"/>
                <w:szCs w:val="20"/>
              </w:rPr>
              <w:t>User Group</w:t>
            </w:r>
          </w:p>
        </w:tc>
        <w:tc>
          <w:tcPr>
            <w:tcW w:w="5812" w:type="dxa"/>
            <w:tcBorders>
              <w:top w:val="single" w:sz="4" w:space="0" w:color="auto"/>
              <w:left w:val="single" w:sz="4" w:space="0" w:color="auto"/>
              <w:bottom w:val="single" w:sz="4" w:space="0" w:color="auto"/>
              <w:right w:val="single" w:sz="4" w:space="0" w:color="auto"/>
            </w:tcBorders>
            <w:vAlign w:val="center"/>
            <w:hideMark/>
          </w:tcPr>
          <w:p w:rsidR="006978AA" w:rsidRPr="00074064" w:rsidRDefault="00CA1E6A" w:rsidP="00074064">
            <w:pPr>
              <w:spacing w:after="0" w:line="240" w:lineRule="auto"/>
              <w:rPr>
                <w:sz w:val="20"/>
                <w:szCs w:val="20"/>
              </w:rPr>
            </w:pPr>
            <w:r w:rsidRPr="00074064">
              <w:rPr>
                <w:rFonts w:ascii="Calibri" w:hAnsi="Calibri" w:cs="Calibri"/>
                <w:sz w:val="20"/>
                <w:szCs w:val="20"/>
              </w:rPr>
              <w:t xml:space="preserve">Retrieve from login user's group. </w:t>
            </w:r>
            <w:r w:rsidRPr="00074064">
              <w:rPr>
                <w:rFonts w:ascii="Calibri" w:hAnsi="Calibri" w:cs="Calibri"/>
                <w:sz w:val="20"/>
                <w:szCs w:val="20"/>
              </w:rPr>
              <w:br/>
              <w:t>Select from dropdown list if user has more than one contract groups.</w:t>
            </w:r>
            <w:r w:rsidRPr="00074064">
              <w:rPr>
                <w:rFonts w:ascii="Calibri" w:hAnsi="Calibri" w:cs="Calibri"/>
                <w:sz w:val="20"/>
                <w:szCs w:val="20"/>
              </w:rPr>
              <w:br/>
              <w:t>Display group description next to User Group field.</w:t>
            </w:r>
          </w:p>
        </w:tc>
      </w:tr>
      <w:tr w:rsidR="006978AA"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rsidR="006978AA" w:rsidRPr="00074064" w:rsidRDefault="006978AA" w:rsidP="00074064">
            <w:pPr>
              <w:spacing w:after="0" w:line="240" w:lineRule="auto"/>
              <w:rPr>
                <w:sz w:val="20"/>
                <w:szCs w:val="20"/>
              </w:rPr>
            </w:pPr>
            <w:r w:rsidRPr="00074064">
              <w:rPr>
                <w:sz w:val="20"/>
                <w:szCs w:val="20"/>
              </w:rPr>
              <w:t>Contract Title*</w:t>
            </w:r>
          </w:p>
        </w:tc>
        <w:tc>
          <w:tcPr>
            <w:tcW w:w="5812" w:type="dxa"/>
            <w:tcBorders>
              <w:top w:val="single" w:sz="4" w:space="0" w:color="auto"/>
              <w:left w:val="single" w:sz="4" w:space="0" w:color="auto"/>
              <w:bottom w:val="single" w:sz="4" w:space="0" w:color="auto"/>
              <w:right w:val="single" w:sz="4" w:space="0" w:color="auto"/>
            </w:tcBorders>
            <w:vAlign w:val="center"/>
            <w:hideMark/>
          </w:tcPr>
          <w:p w:rsidR="006978AA" w:rsidRPr="00074064" w:rsidRDefault="006978AA" w:rsidP="00074064">
            <w:pPr>
              <w:spacing w:after="0" w:line="240" w:lineRule="auto"/>
              <w:rPr>
                <w:sz w:val="20"/>
                <w:szCs w:val="20"/>
              </w:rPr>
            </w:pPr>
            <w:r w:rsidRPr="00074064">
              <w:rPr>
                <w:sz w:val="20"/>
                <w:szCs w:val="20"/>
              </w:rPr>
              <w:t>Text area</w:t>
            </w:r>
          </w:p>
        </w:tc>
      </w:tr>
      <w:tr w:rsidR="006978AA"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rsidR="006978AA" w:rsidRPr="00074064" w:rsidRDefault="006978AA" w:rsidP="00074064">
            <w:pPr>
              <w:spacing w:after="0" w:line="240" w:lineRule="auto"/>
              <w:rPr>
                <w:sz w:val="20"/>
                <w:szCs w:val="20"/>
              </w:rPr>
            </w:pPr>
            <w:r w:rsidRPr="00074064">
              <w:rPr>
                <w:sz w:val="20"/>
                <w:szCs w:val="20"/>
              </w:rPr>
              <w:t>Contract Reference Number*</w:t>
            </w:r>
          </w:p>
        </w:tc>
        <w:tc>
          <w:tcPr>
            <w:tcW w:w="5812" w:type="dxa"/>
            <w:tcBorders>
              <w:top w:val="single" w:sz="4" w:space="0" w:color="auto"/>
              <w:left w:val="single" w:sz="4" w:space="0" w:color="auto"/>
              <w:bottom w:val="single" w:sz="4" w:space="0" w:color="auto"/>
              <w:right w:val="single" w:sz="4" w:space="0" w:color="auto"/>
            </w:tcBorders>
            <w:vAlign w:val="center"/>
            <w:hideMark/>
          </w:tcPr>
          <w:p w:rsidR="006978AA" w:rsidRPr="00074064" w:rsidRDefault="006978AA" w:rsidP="00074064">
            <w:pPr>
              <w:spacing w:after="0" w:line="240" w:lineRule="auto"/>
              <w:rPr>
                <w:sz w:val="20"/>
                <w:szCs w:val="20"/>
              </w:rPr>
            </w:pPr>
            <w:r w:rsidRPr="00074064">
              <w:rPr>
                <w:sz w:val="20"/>
                <w:szCs w:val="20"/>
              </w:rPr>
              <w:t>Text</w:t>
            </w:r>
          </w:p>
        </w:tc>
      </w:tr>
      <w:tr w:rsidR="006978AA"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rsidR="006978AA" w:rsidRPr="00074064" w:rsidRDefault="006978AA" w:rsidP="00074064">
            <w:pPr>
              <w:spacing w:after="0" w:line="240" w:lineRule="auto"/>
              <w:rPr>
                <w:sz w:val="20"/>
                <w:szCs w:val="20"/>
              </w:rPr>
            </w:pPr>
            <w:r w:rsidRPr="00074064">
              <w:rPr>
                <w:sz w:val="20"/>
                <w:szCs w:val="20"/>
              </w:rPr>
              <w:t>BA / PO number*</w:t>
            </w:r>
          </w:p>
        </w:tc>
        <w:tc>
          <w:tcPr>
            <w:tcW w:w="5812" w:type="dxa"/>
            <w:tcBorders>
              <w:top w:val="single" w:sz="4" w:space="0" w:color="auto"/>
              <w:left w:val="single" w:sz="4" w:space="0" w:color="auto"/>
              <w:bottom w:val="single" w:sz="4" w:space="0" w:color="auto"/>
              <w:right w:val="single" w:sz="4" w:space="0" w:color="auto"/>
            </w:tcBorders>
            <w:vAlign w:val="center"/>
            <w:hideMark/>
          </w:tcPr>
          <w:p w:rsidR="006978AA" w:rsidRPr="00074064" w:rsidRDefault="006978AA" w:rsidP="00074064">
            <w:pPr>
              <w:spacing w:after="0" w:line="240" w:lineRule="auto"/>
              <w:rPr>
                <w:sz w:val="20"/>
                <w:szCs w:val="20"/>
              </w:rPr>
            </w:pPr>
            <w:r w:rsidRPr="00074064">
              <w:rPr>
                <w:sz w:val="20"/>
                <w:szCs w:val="20"/>
              </w:rPr>
              <w:t>Number (0 decimal place)</w:t>
            </w:r>
          </w:p>
        </w:tc>
      </w:tr>
      <w:tr w:rsidR="006978AA"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rsidR="006978AA" w:rsidRPr="00074064" w:rsidRDefault="006978AA" w:rsidP="00074064">
            <w:pPr>
              <w:spacing w:after="0" w:line="240" w:lineRule="auto"/>
              <w:rPr>
                <w:sz w:val="20"/>
                <w:szCs w:val="20"/>
              </w:rPr>
            </w:pPr>
            <w:r w:rsidRPr="00074064">
              <w:rPr>
                <w:sz w:val="20"/>
                <w:szCs w:val="20"/>
              </w:rPr>
              <w:t>Supplier*</w:t>
            </w:r>
          </w:p>
        </w:tc>
        <w:tc>
          <w:tcPr>
            <w:tcW w:w="5812" w:type="dxa"/>
            <w:tcBorders>
              <w:top w:val="single" w:sz="4" w:space="0" w:color="auto"/>
              <w:left w:val="single" w:sz="4" w:space="0" w:color="auto"/>
              <w:bottom w:val="single" w:sz="4" w:space="0" w:color="auto"/>
              <w:right w:val="single" w:sz="4" w:space="0" w:color="auto"/>
            </w:tcBorders>
            <w:vAlign w:val="center"/>
            <w:hideMark/>
          </w:tcPr>
          <w:p w:rsidR="006978AA" w:rsidRPr="00074064" w:rsidRDefault="006978AA" w:rsidP="00074064">
            <w:pPr>
              <w:spacing w:after="0" w:line="240" w:lineRule="auto"/>
              <w:rPr>
                <w:sz w:val="20"/>
                <w:szCs w:val="20"/>
              </w:rPr>
            </w:pPr>
            <w:r w:rsidRPr="00074064">
              <w:rPr>
                <w:sz w:val="20"/>
                <w:szCs w:val="20"/>
              </w:rPr>
              <w:t>Text</w:t>
            </w:r>
          </w:p>
        </w:tc>
      </w:tr>
      <w:tr w:rsidR="006978AA"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rsidR="006978AA" w:rsidRPr="00074064" w:rsidRDefault="006978AA" w:rsidP="00074064">
            <w:pPr>
              <w:spacing w:after="0" w:line="240" w:lineRule="auto"/>
              <w:rPr>
                <w:sz w:val="20"/>
                <w:szCs w:val="20"/>
              </w:rPr>
            </w:pPr>
            <w:r w:rsidRPr="00074064">
              <w:rPr>
                <w:sz w:val="20"/>
                <w:szCs w:val="20"/>
              </w:rPr>
              <w:t>Contract Value Currency*</w:t>
            </w:r>
          </w:p>
        </w:tc>
        <w:tc>
          <w:tcPr>
            <w:tcW w:w="5812" w:type="dxa"/>
            <w:tcBorders>
              <w:top w:val="single" w:sz="4" w:space="0" w:color="auto"/>
              <w:left w:val="single" w:sz="4" w:space="0" w:color="auto"/>
              <w:bottom w:val="single" w:sz="4" w:space="0" w:color="auto"/>
              <w:right w:val="single" w:sz="4" w:space="0" w:color="auto"/>
            </w:tcBorders>
            <w:vAlign w:val="center"/>
            <w:hideMark/>
          </w:tcPr>
          <w:p w:rsidR="006978AA" w:rsidRPr="00074064" w:rsidRDefault="006978AA" w:rsidP="00074064">
            <w:pPr>
              <w:spacing w:after="0" w:line="240" w:lineRule="auto"/>
              <w:rPr>
                <w:sz w:val="20"/>
                <w:szCs w:val="20"/>
              </w:rPr>
            </w:pPr>
            <w:r w:rsidRPr="00074064">
              <w:rPr>
                <w:sz w:val="20"/>
                <w:szCs w:val="20"/>
              </w:rPr>
              <w:t>Text (3 letters)</w:t>
            </w:r>
          </w:p>
        </w:tc>
      </w:tr>
      <w:tr w:rsidR="006978AA"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rsidR="006978AA" w:rsidRPr="00074064" w:rsidRDefault="006978AA" w:rsidP="00074064">
            <w:pPr>
              <w:spacing w:after="0" w:line="240" w:lineRule="auto"/>
              <w:rPr>
                <w:sz w:val="20"/>
                <w:szCs w:val="20"/>
              </w:rPr>
            </w:pPr>
            <w:r w:rsidRPr="00074064">
              <w:rPr>
                <w:sz w:val="20"/>
                <w:szCs w:val="20"/>
              </w:rPr>
              <w:t>Contract Value*</w:t>
            </w:r>
          </w:p>
        </w:tc>
        <w:tc>
          <w:tcPr>
            <w:tcW w:w="5812" w:type="dxa"/>
            <w:tcBorders>
              <w:top w:val="single" w:sz="4" w:space="0" w:color="auto"/>
              <w:left w:val="single" w:sz="4" w:space="0" w:color="auto"/>
              <w:bottom w:val="single" w:sz="4" w:space="0" w:color="auto"/>
              <w:right w:val="single" w:sz="4" w:space="0" w:color="auto"/>
            </w:tcBorders>
            <w:vAlign w:val="center"/>
            <w:hideMark/>
          </w:tcPr>
          <w:p w:rsidR="006978AA" w:rsidRPr="00074064" w:rsidRDefault="006978AA" w:rsidP="00074064">
            <w:pPr>
              <w:spacing w:after="0" w:line="240" w:lineRule="auto"/>
              <w:rPr>
                <w:sz w:val="20"/>
                <w:szCs w:val="20"/>
              </w:rPr>
            </w:pPr>
            <w:r w:rsidRPr="00074064">
              <w:rPr>
                <w:sz w:val="20"/>
                <w:szCs w:val="20"/>
              </w:rPr>
              <w:t>Number (2 decimal place)</w:t>
            </w:r>
          </w:p>
        </w:tc>
      </w:tr>
      <w:tr w:rsidR="006978AA"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rsidR="006978AA" w:rsidRPr="00074064" w:rsidRDefault="006978AA" w:rsidP="00074064">
            <w:pPr>
              <w:spacing w:after="0" w:line="240" w:lineRule="auto"/>
              <w:rPr>
                <w:sz w:val="20"/>
                <w:szCs w:val="20"/>
              </w:rPr>
            </w:pPr>
            <w:r w:rsidRPr="00074064">
              <w:rPr>
                <w:sz w:val="20"/>
                <w:szCs w:val="20"/>
              </w:rPr>
              <w:t>Performance Bond submission*</w:t>
            </w:r>
          </w:p>
        </w:tc>
        <w:tc>
          <w:tcPr>
            <w:tcW w:w="5812" w:type="dxa"/>
            <w:tcBorders>
              <w:top w:val="single" w:sz="4" w:space="0" w:color="auto"/>
              <w:left w:val="single" w:sz="4" w:space="0" w:color="auto"/>
              <w:bottom w:val="single" w:sz="4" w:space="0" w:color="auto"/>
              <w:right w:val="single" w:sz="4" w:space="0" w:color="auto"/>
            </w:tcBorders>
            <w:vAlign w:val="center"/>
            <w:hideMark/>
          </w:tcPr>
          <w:p w:rsidR="006978AA" w:rsidRPr="00074064" w:rsidRDefault="006978AA" w:rsidP="00074064">
            <w:pPr>
              <w:spacing w:after="0" w:line="240" w:lineRule="auto"/>
              <w:rPr>
                <w:sz w:val="20"/>
                <w:szCs w:val="20"/>
              </w:rPr>
            </w:pPr>
            <w:r w:rsidRPr="00074064">
              <w:rPr>
                <w:sz w:val="20"/>
                <w:szCs w:val="20"/>
              </w:rPr>
              <w:t>Dropdown</w:t>
            </w:r>
            <w:r w:rsidR="00C85DEF" w:rsidRPr="00074064">
              <w:rPr>
                <w:sz w:val="20"/>
                <w:szCs w:val="20"/>
              </w:rPr>
              <w:t xml:space="preserve"> list</w:t>
            </w:r>
            <w:r w:rsidRPr="00074064">
              <w:rPr>
                <w:sz w:val="20"/>
                <w:szCs w:val="20"/>
              </w:rPr>
              <w:t>: Y / N / N.A</w:t>
            </w:r>
            <w:r w:rsidR="00C70E39" w:rsidRPr="00074064">
              <w:rPr>
                <w:sz w:val="20"/>
                <w:szCs w:val="20"/>
              </w:rPr>
              <w:t>.</w:t>
            </w:r>
          </w:p>
        </w:tc>
      </w:tr>
      <w:tr w:rsidR="006978AA"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rsidR="006978AA" w:rsidRPr="00074064" w:rsidRDefault="006978AA" w:rsidP="00074064">
            <w:pPr>
              <w:spacing w:after="0" w:line="240" w:lineRule="auto"/>
              <w:rPr>
                <w:sz w:val="20"/>
                <w:szCs w:val="20"/>
              </w:rPr>
            </w:pPr>
            <w:r w:rsidRPr="00074064">
              <w:rPr>
                <w:sz w:val="20"/>
                <w:szCs w:val="20"/>
              </w:rPr>
              <w:t>Start Date*</w:t>
            </w:r>
          </w:p>
        </w:tc>
        <w:tc>
          <w:tcPr>
            <w:tcW w:w="5812" w:type="dxa"/>
            <w:tcBorders>
              <w:top w:val="single" w:sz="4" w:space="0" w:color="auto"/>
              <w:left w:val="single" w:sz="4" w:space="0" w:color="auto"/>
              <w:bottom w:val="single" w:sz="4" w:space="0" w:color="auto"/>
              <w:right w:val="single" w:sz="4" w:space="0" w:color="auto"/>
            </w:tcBorders>
            <w:vAlign w:val="center"/>
            <w:hideMark/>
          </w:tcPr>
          <w:p w:rsidR="006978AA" w:rsidRPr="00074064" w:rsidRDefault="006978AA" w:rsidP="00074064">
            <w:pPr>
              <w:spacing w:after="0" w:line="240" w:lineRule="auto"/>
              <w:rPr>
                <w:sz w:val="20"/>
                <w:szCs w:val="20"/>
              </w:rPr>
            </w:pPr>
            <w:r w:rsidRPr="00074064">
              <w:rPr>
                <w:sz w:val="20"/>
                <w:szCs w:val="20"/>
              </w:rPr>
              <w:t>Format: DD/MM/YYYY</w:t>
            </w:r>
          </w:p>
        </w:tc>
      </w:tr>
      <w:tr w:rsidR="006978AA"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rsidR="006978AA" w:rsidRPr="00074064" w:rsidRDefault="006978AA" w:rsidP="00074064">
            <w:pPr>
              <w:spacing w:after="0" w:line="240" w:lineRule="auto"/>
              <w:rPr>
                <w:sz w:val="20"/>
                <w:szCs w:val="20"/>
              </w:rPr>
            </w:pPr>
            <w:r w:rsidRPr="00074064">
              <w:rPr>
                <w:sz w:val="20"/>
                <w:szCs w:val="20"/>
              </w:rPr>
              <w:t>Expiry Date*</w:t>
            </w:r>
          </w:p>
        </w:tc>
        <w:tc>
          <w:tcPr>
            <w:tcW w:w="5812" w:type="dxa"/>
            <w:tcBorders>
              <w:top w:val="single" w:sz="4" w:space="0" w:color="auto"/>
              <w:left w:val="single" w:sz="4" w:space="0" w:color="auto"/>
              <w:bottom w:val="single" w:sz="4" w:space="0" w:color="auto"/>
              <w:right w:val="single" w:sz="4" w:space="0" w:color="auto"/>
            </w:tcBorders>
            <w:vAlign w:val="center"/>
            <w:hideMark/>
          </w:tcPr>
          <w:p w:rsidR="006978AA" w:rsidRPr="00074064" w:rsidRDefault="006978AA" w:rsidP="00074064">
            <w:pPr>
              <w:spacing w:after="0" w:line="240" w:lineRule="auto"/>
              <w:rPr>
                <w:sz w:val="20"/>
                <w:szCs w:val="20"/>
              </w:rPr>
            </w:pPr>
            <w:r w:rsidRPr="00074064">
              <w:rPr>
                <w:sz w:val="20"/>
                <w:szCs w:val="20"/>
              </w:rPr>
              <w:t>Format: DD/MM/YYYY</w:t>
            </w:r>
          </w:p>
        </w:tc>
      </w:tr>
      <w:tr w:rsidR="006978AA"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tcPr>
          <w:p w:rsidR="006978AA" w:rsidRPr="00074064" w:rsidRDefault="00BE5551" w:rsidP="00074064">
            <w:pPr>
              <w:spacing w:after="0" w:line="240" w:lineRule="auto"/>
              <w:rPr>
                <w:sz w:val="20"/>
                <w:szCs w:val="20"/>
              </w:rPr>
            </w:pPr>
            <w:r w:rsidRPr="00074064">
              <w:rPr>
                <w:sz w:val="20"/>
                <w:szCs w:val="20"/>
              </w:rPr>
              <w:t>Active</w:t>
            </w:r>
          </w:p>
        </w:tc>
        <w:tc>
          <w:tcPr>
            <w:tcW w:w="5812" w:type="dxa"/>
            <w:tcBorders>
              <w:top w:val="single" w:sz="4" w:space="0" w:color="auto"/>
              <w:left w:val="single" w:sz="4" w:space="0" w:color="auto"/>
              <w:bottom w:val="single" w:sz="4" w:space="0" w:color="auto"/>
              <w:right w:val="single" w:sz="4" w:space="0" w:color="auto"/>
            </w:tcBorders>
            <w:vAlign w:val="center"/>
          </w:tcPr>
          <w:p w:rsidR="006978AA" w:rsidRPr="00074064" w:rsidRDefault="00C85DEF" w:rsidP="00074064">
            <w:pPr>
              <w:spacing w:after="0" w:line="240" w:lineRule="auto"/>
              <w:rPr>
                <w:sz w:val="20"/>
                <w:szCs w:val="20"/>
              </w:rPr>
            </w:pPr>
            <w:r w:rsidRPr="00074064">
              <w:rPr>
                <w:sz w:val="20"/>
                <w:szCs w:val="20"/>
              </w:rPr>
              <w:t xml:space="preserve">Radio Button: </w:t>
            </w:r>
            <w:r w:rsidR="00BE5551" w:rsidRPr="00074064">
              <w:rPr>
                <w:sz w:val="20"/>
                <w:szCs w:val="20"/>
              </w:rPr>
              <w:t>Yes(Default)/No</w:t>
            </w:r>
          </w:p>
        </w:tc>
      </w:tr>
      <w:tr w:rsidR="00B04025"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rsidR="00B04025" w:rsidRPr="00074064" w:rsidRDefault="00B04025" w:rsidP="00074064">
            <w:pPr>
              <w:spacing w:after="0" w:line="240" w:lineRule="auto"/>
              <w:rPr>
                <w:sz w:val="20"/>
                <w:szCs w:val="20"/>
              </w:rPr>
            </w:pPr>
            <w:r w:rsidRPr="00074064">
              <w:rPr>
                <w:sz w:val="20"/>
                <w:szCs w:val="20"/>
              </w:rPr>
              <w:t xml:space="preserve">Uploaded Files </w:t>
            </w:r>
          </w:p>
        </w:tc>
        <w:tc>
          <w:tcPr>
            <w:tcW w:w="5812" w:type="dxa"/>
            <w:tcBorders>
              <w:top w:val="single" w:sz="4" w:space="0" w:color="auto"/>
              <w:left w:val="single" w:sz="4" w:space="0" w:color="auto"/>
              <w:bottom w:val="single" w:sz="4" w:space="0" w:color="auto"/>
              <w:right w:val="single" w:sz="4" w:space="0" w:color="auto"/>
            </w:tcBorders>
            <w:vAlign w:val="center"/>
            <w:hideMark/>
          </w:tcPr>
          <w:p w:rsidR="00B04025" w:rsidRPr="00074064" w:rsidRDefault="00F26B49" w:rsidP="00074064">
            <w:pPr>
              <w:spacing w:after="0" w:line="240" w:lineRule="auto"/>
              <w:rPr>
                <w:sz w:val="20"/>
                <w:szCs w:val="20"/>
              </w:rPr>
            </w:pPr>
            <w:r w:rsidRPr="00074064">
              <w:rPr>
                <w:rFonts w:ascii="Calibri" w:hAnsi="Calibri" w:cs="Calibri"/>
                <w:sz w:val="20"/>
                <w:szCs w:val="20"/>
              </w:rPr>
              <w:t>Allow user to upload and remove files (excel, pdf, word etc.)</w:t>
            </w:r>
          </w:p>
        </w:tc>
      </w:tr>
      <w:tr w:rsidR="00AE18C6"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rsidR="00AE18C6" w:rsidRPr="00074064" w:rsidRDefault="00AE18C6" w:rsidP="00074064">
            <w:pPr>
              <w:spacing w:after="0" w:line="240" w:lineRule="auto"/>
              <w:rPr>
                <w:sz w:val="20"/>
                <w:szCs w:val="20"/>
              </w:rPr>
            </w:pPr>
            <w:r w:rsidRPr="00074064">
              <w:rPr>
                <w:sz w:val="20"/>
                <w:szCs w:val="20"/>
              </w:rPr>
              <w:t>First Reminder Date*</w:t>
            </w:r>
          </w:p>
        </w:tc>
        <w:tc>
          <w:tcPr>
            <w:tcW w:w="5812" w:type="dxa"/>
            <w:vMerge w:val="restart"/>
            <w:tcBorders>
              <w:top w:val="single" w:sz="4" w:space="0" w:color="auto"/>
              <w:left w:val="single" w:sz="4" w:space="0" w:color="auto"/>
              <w:right w:val="single" w:sz="4" w:space="0" w:color="auto"/>
            </w:tcBorders>
            <w:vAlign w:val="center"/>
            <w:hideMark/>
          </w:tcPr>
          <w:p w:rsidR="00AE18C6" w:rsidRPr="00074064" w:rsidRDefault="00AE18C6" w:rsidP="00074064">
            <w:pPr>
              <w:spacing w:after="0" w:line="240" w:lineRule="auto"/>
              <w:rPr>
                <w:sz w:val="20"/>
                <w:szCs w:val="20"/>
              </w:rPr>
            </w:pPr>
            <w:r w:rsidRPr="00074064">
              <w:rPr>
                <w:sz w:val="20"/>
                <w:szCs w:val="20"/>
              </w:rPr>
              <w:t>Format: DD/MM/YYYY</w:t>
            </w:r>
          </w:p>
          <w:p w:rsidR="00AE18C6" w:rsidRPr="00074064" w:rsidRDefault="00AE18C6" w:rsidP="00074064">
            <w:pPr>
              <w:spacing w:after="0" w:line="240" w:lineRule="auto"/>
              <w:rPr>
                <w:sz w:val="20"/>
                <w:szCs w:val="20"/>
              </w:rPr>
            </w:pPr>
            <w:r w:rsidRPr="00074064">
              <w:rPr>
                <w:sz w:val="20"/>
                <w:szCs w:val="20"/>
              </w:rPr>
              <w:t>Auto populated according to default configuration in settings module.</w:t>
            </w:r>
          </w:p>
          <w:p w:rsidR="00AE18C6" w:rsidRPr="00074064" w:rsidRDefault="00AE18C6" w:rsidP="00074064">
            <w:pPr>
              <w:spacing w:after="0" w:line="240" w:lineRule="auto"/>
              <w:rPr>
                <w:sz w:val="20"/>
                <w:szCs w:val="20"/>
              </w:rPr>
            </w:pPr>
            <w:r w:rsidRPr="00074064">
              <w:rPr>
                <w:sz w:val="20"/>
                <w:szCs w:val="20"/>
              </w:rPr>
              <w:t>These fields are editable.</w:t>
            </w:r>
          </w:p>
        </w:tc>
      </w:tr>
      <w:tr w:rsidR="00AE18C6"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rsidR="00AE18C6" w:rsidRPr="00074064" w:rsidRDefault="00AE18C6" w:rsidP="00074064">
            <w:pPr>
              <w:spacing w:after="0" w:line="240" w:lineRule="auto"/>
              <w:rPr>
                <w:sz w:val="20"/>
                <w:szCs w:val="20"/>
              </w:rPr>
            </w:pPr>
            <w:r w:rsidRPr="00074064">
              <w:rPr>
                <w:sz w:val="20"/>
                <w:szCs w:val="20"/>
              </w:rPr>
              <w:t>Second Reminder Date</w:t>
            </w:r>
          </w:p>
        </w:tc>
        <w:tc>
          <w:tcPr>
            <w:tcW w:w="5812" w:type="dxa"/>
            <w:vMerge/>
            <w:tcBorders>
              <w:left w:val="single" w:sz="4" w:space="0" w:color="auto"/>
              <w:right w:val="single" w:sz="4" w:space="0" w:color="auto"/>
            </w:tcBorders>
            <w:vAlign w:val="center"/>
            <w:hideMark/>
          </w:tcPr>
          <w:p w:rsidR="00AE18C6" w:rsidRPr="00074064" w:rsidRDefault="00AE18C6" w:rsidP="00074064">
            <w:pPr>
              <w:spacing w:line="240" w:lineRule="auto"/>
              <w:rPr>
                <w:sz w:val="20"/>
                <w:szCs w:val="20"/>
              </w:rPr>
            </w:pPr>
          </w:p>
        </w:tc>
      </w:tr>
      <w:tr w:rsidR="00AE18C6"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rsidR="00AE18C6" w:rsidRPr="00074064" w:rsidRDefault="00AE18C6" w:rsidP="00074064">
            <w:pPr>
              <w:spacing w:after="0" w:line="240" w:lineRule="auto"/>
              <w:rPr>
                <w:sz w:val="20"/>
                <w:szCs w:val="20"/>
              </w:rPr>
            </w:pPr>
            <w:r w:rsidRPr="00074064">
              <w:rPr>
                <w:sz w:val="20"/>
                <w:szCs w:val="20"/>
              </w:rPr>
              <w:t>Third Reminder Date</w:t>
            </w:r>
          </w:p>
        </w:tc>
        <w:tc>
          <w:tcPr>
            <w:tcW w:w="5812" w:type="dxa"/>
            <w:vMerge/>
            <w:tcBorders>
              <w:left w:val="single" w:sz="4" w:space="0" w:color="auto"/>
              <w:bottom w:val="single" w:sz="4" w:space="0" w:color="auto"/>
              <w:right w:val="single" w:sz="4" w:space="0" w:color="auto"/>
            </w:tcBorders>
            <w:vAlign w:val="center"/>
            <w:hideMark/>
          </w:tcPr>
          <w:p w:rsidR="00AE18C6" w:rsidRPr="00074064" w:rsidRDefault="00AE18C6" w:rsidP="00074064">
            <w:pPr>
              <w:spacing w:after="0" w:line="240" w:lineRule="auto"/>
              <w:rPr>
                <w:sz w:val="20"/>
                <w:szCs w:val="20"/>
              </w:rPr>
            </w:pPr>
          </w:p>
        </w:tc>
      </w:tr>
      <w:tr w:rsidR="006978AA"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rsidR="006978AA" w:rsidRPr="00074064" w:rsidRDefault="006978AA" w:rsidP="00074064">
            <w:pPr>
              <w:spacing w:after="0" w:line="240" w:lineRule="auto"/>
              <w:rPr>
                <w:sz w:val="20"/>
                <w:szCs w:val="20"/>
              </w:rPr>
            </w:pPr>
            <w:r w:rsidRPr="00074064">
              <w:rPr>
                <w:sz w:val="20"/>
                <w:szCs w:val="20"/>
              </w:rPr>
              <w:t>Officer in Charge*</w:t>
            </w:r>
          </w:p>
        </w:tc>
        <w:tc>
          <w:tcPr>
            <w:tcW w:w="5812" w:type="dxa"/>
            <w:tcBorders>
              <w:top w:val="single" w:sz="4" w:space="0" w:color="auto"/>
              <w:left w:val="single" w:sz="4" w:space="0" w:color="auto"/>
              <w:bottom w:val="single" w:sz="4" w:space="0" w:color="auto"/>
              <w:right w:val="single" w:sz="4" w:space="0" w:color="auto"/>
            </w:tcBorders>
            <w:vAlign w:val="center"/>
            <w:hideMark/>
          </w:tcPr>
          <w:p w:rsidR="006978AA" w:rsidRPr="00074064" w:rsidRDefault="006978AA" w:rsidP="00074064">
            <w:pPr>
              <w:spacing w:after="0" w:line="240" w:lineRule="auto"/>
              <w:rPr>
                <w:sz w:val="20"/>
                <w:szCs w:val="20"/>
              </w:rPr>
            </w:pPr>
            <w:r w:rsidRPr="00074064">
              <w:rPr>
                <w:sz w:val="20"/>
                <w:szCs w:val="20"/>
              </w:rPr>
              <w:t>Dropdown list.</w:t>
            </w:r>
          </w:p>
          <w:p w:rsidR="006978AA" w:rsidRPr="00074064" w:rsidRDefault="00C85DEF" w:rsidP="00074064">
            <w:pPr>
              <w:spacing w:after="0" w:line="240" w:lineRule="auto"/>
              <w:rPr>
                <w:sz w:val="20"/>
                <w:szCs w:val="20"/>
              </w:rPr>
            </w:pPr>
            <w:r w:rsidRPr="00074064">
              <w:rPr>
                <w:sz w:val="20"/>
                <w:szCs w:val="20"/>
              </w:rPr>
              <w:t xml:space="preserve">Dropdown options are </w:t>
            </w:r>
            <w:r w:rsidR="006978AA" w:rsidRPr="00074064">
              <w:rPr>
                <w:sz w:val="20"/>
                <w:szCs w:val="20"/>
              </w:rPr>
              <w:t xml:space="preserve">users in the selected </w:t>
            </w:r>
            <w:r w:rsidRPr="00074064">
              <w:rPr>
                <w:sz w:val="20"/>
                <w:szCs w:val="20"/>
              </w:rPr>
              <w:t xml:space="preserve">user </w:t>
            </w:r>
            <w:r w:rsidR="006978AA" w:rsidRPr="00074064">
              <w:rPr>
                <w:sz w:val="20"/>
                <w:szCs w:val="20"/>
              </w:rPr>
              <w:t>group</w:t>
            </w:r>
          </w:p>
        </w:tc>
      </w:tr>
      <w:tr w:rsidR="00626CB9"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rsidR="00626CB9" w:rsidRPr="00074064" w:rsidRDefault="00626CB9" w:rsidP="00F4463A">
            <w:pPr>
              <w:spacing w:after="0" w:line="240" w:lineRule="auto"/>
              <w:rPr>
                <w:sz w:val="20"/>
                <w:szCs w:val="20"/>
              </w:rPr>
            </w:pPr>
            <w:r w:rsidRPr="00074064">
              <w:rPr>
                <w:rFonts w:ascii="Calibri" w:hAnsi="Calibri" w:cs="Calibri"/>
                <w:sz w:val="20"/>
                <w:szCs w:val="20"/>
              </w:rPr>
              <w:t>T</w:t>
            </w:r>
            <w:r>
              <w:rPr>
                <w:rFonts w:ascii="Calibri" w:hAnsi="Calibri" w:cs="Calibri"/>
                <w:sz w:val="20"/>
                <w:szCs w:val="20"/>
              </w:rPr>
              <w:t>O</w:t>
            </w:r>
            <w:r w:rsidRPr="00074064">
              <w:rPr>
                <w:rFonts w:ascii="Calibri" w:hAnsi="Calibri" w:cs="Calibri"/>
                <w:sz w:val="20"/>
                <w:szCs w:val="20"/>
              </w:rPr>
              <w:t xml:space="preserve"> </w:t>
            </w:r>
            <w:commentRangeStart w:id="551"/>
            <w:r w:rsidRPr="00074064">
              <w:rPr>
                <w:rFonts w:ascii="Calibri" w:hAnsi="Calibri" w:cs="Calibri"/>
                <w:sz w:val="20"/>
                <w:szCs w:val="20"/>
              </w:rPr>
              <w:t>List</w:t>
            </w:r>
            <w:commentRangeEnd w:id="551"/>
            <w:r w:rsidR="00AA1807">
              <w:rPr>
                <w:rStyle w:val="CommentReference"/>
              </w:rPr>
              <w:commentReference w:id="551"/>
            </w:r>
          </w:p>
        </w:tc>
        <w:tc>
          <w:tcPr>
            <w:tcW w:w="5812" w:type="dxa"/>
            <w:tcBorders>
              <w:top w:val="single" w:sz="4" w:space="0" w:color="auto"/>
              <w:left w:val="single" w:sz="4" w:space="0" w:color="auto"/>
              <w:bottom w:val="single" w:sz="4" w:space="0" w:color="auto"/>
              <w:right w:val="single" w:sz="4" w:space="0" w:color="auto"/>
            </w:tcBorders>
            <w:vAlign w:val="center"/>
            <w:hideMark/>
          </w:tcPr>
          <w:p w:rsidR="00241F53" w:rsidRDefault="00973F83" w:rsidP="00973F83">
            <w:pPr>
              <w:spacing w:after="0" w:line="240" w:lineRule="auto"/>
              <w:rPr>
                <w:ins w:id="552" w:author="PSA" w:date="2017-12-28T09:23:00Z"/>
                <w:sz w:val="20"/>
                <w:szCs w:val="20"/>
              </w:rPr>
            </w:pPr>
            <w:ins w:id="553" w:author="PSA" w:date="2017-12-28T09:23:00Z">
              <w:r>
                <w:rPr>
                  <w:sz w:val="20"/>
                  <w:szCs w:val="20"/>
                </w:rPr>
                <w:t xml:space="preserve">TO List contains semicolon separated emails of </w:t>
              </w:r>
            </w:ins>
            <w:ins w:id="554" w:author="PSA" w:date="2017-12-28T09:39:00Z">
              <w:r w:rsidR="00241F53">
                <w:rPr>
                  <w:sz w:val="20"/>
                  <w:szCs w:val="20"/>
                </w:rPr>
                <w:t xml:space="preserve">‘Officer in Charge’ above, and </w:t>
              </w:r>
            </w:ins>
            <w:ins w:id="555" w:author="PSA" w:date="2017-12-28T09:23:00Z">
              <w:r>
                <w:rPr>
                  <w:sz w:val="20"/>
                  <w:szCs w:val="20"/>
                </w:rPr>
                <w:t xml:space="preserve">the users who have ‘Notification TO’ access rights in the user group. </w:t>
              </w:r>
            </w:ins>
          </w:p>
          <w:p w:rsidR="00626CB9" w:rsidRPr="00074064" w:rsidRDefault="00973F83" w:rsidP="00973F83">
            <w:pPr>
              <w:spacing w:after="0" w:line="240" w:lineRule="auto"/>
              <w:rPr>
                <w:sz w:val="20"/>
                <w:szCs w:val="20"/>
              </w:rPr>
            </w:pPr>
            <w:ins w:id="556" w:author="PSA" w:date="2017-12-28T09:23:00Z">
              <w:r>
                <w:rPr>
                  <w:sz w:val="20"/>
                  <w:szCs w:val="20"/>
                </w:rPr>
                <w:t>This field is non-editable.</w:t>
              </w:r>
            </w:ins>
            <w:del w:id="557" w:author="PSA" w:date="2017-12-28T09:23:00Z">
              <w:r w:rsidR="00626CB9" w:rsidRPr="007168C1" w:rsidDel="00973F83">
                <w:rPr>
                  <w:sz w:val="20"/>
                  <w:szCs w:val="20"/>
                </w:rPr>
                <w:delText>Display based on the user group</w:delText>
              </w:r>
              <w:r w:rsidR="00626CB9" w:rsidDel="00973F83">
                <w:rPr>
                  <w:sz w:val="20"/>
                  <w:szCs w:val="20"/>
                </w:rPr>
                <w:delText>,</w:delText>
              </w:r>
              <w:r w:rsidR="00626CB9" w:rsidRPr="007168C1" w:rsidDel="00973F83">
                <w:rPr>
                  <w:sz w:val="20"/>
                  <w:szCs w:val="20"/>
                </w:rPr>
                <w:delText xml:space="preserve"> </w:delText>
              </w:r>
              <w:r w:rsidR="00626CB9" w:rsidDel="00973F83">
                <w:rPr>
                  <w:sz w:val="20"/>
                  <w:szCs w:val="20"/>
                </w:rPr>
                <w:delText>n</w:delText>
              </w:r>
              <w:r w:rsidR="00626CB9" w:rsidRPr="007168C1" w:rsidDel="00973F83">
                <w:rPr>
                  <w:sz w:val="20"/>
                  <w:szCs w:val="20"/>
                </w:rPr>
                <w:delText>on-editable text;</w:delText>
              </w:r>
              <w:r w:rsidR="00626CB9" w:rsidRPr="007168C1" w:rsidDel="00973F83">
                <w:rPr>
                  <w:sz w:val="20"/>
                  <w:szCs w:val="20"/>
                </w:rPr>
                <w:br/>
                <w:delText>Email(s) separated by semicolon</w:delText>
              </w:r>
            </w:del>
          </w:p>
        </w:tc>
      </w:tr>
      <w:tr w:rsidR="00626CB9"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rsidR="00626CB9" w:rsidRPr="00074064" w:rsidRDefault="00626CB9" w:rsidP="00074064">
            <w:pPr>
              <w:spacing w:after="0" w:line="240" w:lineRule="auto"/>
              <w:rPr>
                <w:sz w:val="20"/>
                <w:szCs w:val="20"/>
              </w:rPr>
            </w:pPr>
            <w:commentRangeStart w:id="558"/>
            <w:r w:rsidRPr="00074064">
              <w:rPr>
                <w:rFonts w:ascii="Calibri" w:hAnsi="Calibri" w:cs="Calibri"/>
                <w:sz w:val="20"/>
                <w:szCs w:val="20"/>
              </w:rPr>
              <w:t>CC List</w:t>
            </w:r>
            <w:commentRangeEnd w:id="558"/>
            <w:r w:rsidR="00241F53">
              <w:rPr>
                <w:rStyle w:val="CommentReference"/>
              </w:rPr>
              <w:commentReference w:id="558"/>
            </w:r>
          </w:p>
        </w:tc>
        <w:tc>
          <w:tcPr>
            <w:tcW w:w="5812" w:type="dxa"/>
            <w:tcBorders>
              <w:top w:val="single" w:sz="4" w:space="0" w:color="auto"/>
              <w:left w:val="single" w:sz="4" w:space="0" w:color="auto"/>
              <w:bottom w:val="single" w:sz="4" w:space="0" w:color="auto"/>
              <w:right w:val="single" w:sz="4" w:space="0" w:color="auto"/>
            </w:tcBorders>
            <w:vAlign w:val="center"/>
            <w:hideMark/>
          </w:tcPr>
          <w:p w:rsidR="00973F83" w:rsidRDefault="00973F83" w:rsidP="00973F83">
            <w:pPr>
              <w:spacing w:after="0" w:line="240" w:lineRule="auto"/>
              <w:rPr>
                <w:ins w:id="559" w:author="PSA" w:date="2017-12-28T09:23:00Z"/>
                <w:sz w:val="20"/>
                <w:szCs w:val="20"/>
              </w:rPr>
            </w:pPr>
            <w:ins w:id="560" w:author="PSA" w:date="2017-12-28T09:23:00Z">
              <w:r>
                <w:rPr>
                  <w:sz w:val="20"/>
                  <w:szCs w:val="20"/>
                </w:rPr>
                <w:t>CC List contains semicolon separated emails of the users who have ‘Notification CC</w:t>
              </w:r>
            </w:ins>
            <w:ins w:id="561" w:author="PSA" w:date="2017-12-28T09:39:00Z">
              <w:r w:rsidR="00241F53">
                <w:rPr>
                  <w:sz w:val="20"/>
                  <w:szCs w:val="20"/>
                </w:rPr>
                <w:t>’</w:t>
              </w:r>
            </w:ins>
            <w:ins w:id="562" w:author="PSA" w:date="2017-12-28T09:23:00Z">
              <w:r>
                <w:rPr>
                  <w:sz w:val="20"/>
                  <w:szCs w:val="20"/>
                </w:rPr>
                <w:t xml:space="preserve"> access rights in the user group. </w:t>
              </w:r>
            </w:ins>
          </w:p>
          <w:p w:rsidR="00626CB9" w:rsidRPr="00074064" w:rsidRDefault="00973F83" w:rsidP="00973F83">
            <w:pPr>
              <w:spacing w:after="0" w:line="240" w:lineRule="auto"/>
              <w:rPr>
                <w:sz w:val="20"/>
                <w:szCs w:val="20"/>
              </w:rPr>
            </w:pPr>
            <w:ins w:id="563" w:author="PSA" w:date="2017-12-28T09:23:00Z">
              <w:r>
                <w:rPr>
                  <w:sz w:val="20"/>
                  <w:szCs w:val="20"/>
                </w:rPr>
                <w:t>This field is non-editable.</w:t>
              </w:r>
            </w:ins>
            <w:del w:id="564" w:author="PSA" w:date="2017-12-28T09:23:00Z">
              <w:r w:rsidR="00626CB9" w:rsidRPr="007168C1" w:rsidDel="00973F83">
                <w:rPr>
                  <w:sz w:val="20"/>
                  <w:szCs w:val="20"/>
                </w:rPr>
                <w:delText>Display based on the user group</w:delText>
              </w:r>
              <w:r w:rsidR="00626CB9" w:rsidDel="00973F83">
                <w:rPr>
                  <w:sz w:val="20"/>
                  <w:szCs w:val="20"/>
                </w:rPr>
                <w:delText>,</w:delText>
              </w:r>
              <w:r w:rsidR="00626CB9" w:rsidRPr="007168C1" w:rsidDel="00973F83">
                <w:rPr>
                  <w:sz w:val="20"/>
                  <w:szCs w:val="20"/>
                </w:rPr>
                <w:delText xml:space="preserve"> </w:delText>
              </w:r>
              <w:r w:rsidR="00626CB9" w:rsidDel="00973F83">
                <w:rPr>
                  <w:sz w:val="20"/>
                  <w:szCs w:val="20"/>
                </w:rPr>
                <w:delText>n</w:delText>
              </w:r>
              <w:r w:rsidR="00626CB9" w:rsidRPr="007168C1" w:rsidDel="00973F83">
                <w:rPr>
                  <w:sz w:val="20"/>
                  <w:szCs w:val="20"/>
                </w:rPr>
                <w:delText xml:space="preserve">on-editable </w:delText>
              </w:r>
              <w:commentRangeStart w:id="565"/>
              <w:r w:rsidR="00626CB9" w:rsidRPr="007168C1" w:rsidDel="00973F83">
                <w:rPr>
                  <w:sz w:val="20"/>
                  <w:szCs w:val="20"/>
                </w:rPr>
                <w:delText>text</w:delText>
              </w:r>
              <w:commentRangeEnd w:id="565"/>
              <w:r w:rsidR="006715B2" w:rsidDel="00973F83">
                <w:rPr>
                  <w:rStyle w:val="CommentReference"/>
                </w:rPr>
                <w:commentReference w:id="565"/>
              </w:r>
              <w:r w:rsidR="00626CB9" w:rsidRPr="007168C1" w:rsidDel="00973F83">
                <w:rPr>
                  <w:sz w:val="20"/>
                  <w:szCs w:val="20"/>
                </w:rPr>
                <w:delText>;</w:delText>
              </w:r>
              <w:r w:rsidR="00626CB9" w:rsidRPr="007168C1" w:rsidDel="00973F83">
                <w:rPr>
                  <w:sz w:val="20"/>
                  <w:szCs w:val="20"/>
                </w:rPr>
                <w:br/>
                <w:delText>Email(s) separated by semicolon</w:delText>
              </w:r>
            </w:del>
          </w:p>
        </w:tc>
      </w:tr>
      <w:tr w:rsidR="000420C5"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rsidR="000420C5" w:rsidRPr="00074064" w:rsidRDefault="000420C5" w:rsidP="00074064">
            <w:pPr>
              <w:spacing w:after="0" w:line="240" w:lineRule="auto"/>
              <w:rPr>
                <w:sz w:val="20"/>
                <w:szCs w:val="20"/>
              </w:rPr>
            </w:pPr>
            <w:commentRangeStart w:id="566"/>
            <w:r w:rsidRPr="00074064">
              <w:rPr>
                <w:rFonts w:ascii="Calibri" w:hAnsi="Calibri" w:cs="Calibri"/>
                <w:sz w:val="20"/>
                <w:szCs w:val="20"/>
              </w:rPr>
              <w:t>Additional CC List</w:t>
            </w:r>
            <w:commentRangeEnd w:id="566"/>
            <w:r w:rsidR="005F032E">
              <w:rPr>
                <w:rStyle w:val="CommentReference"/>
              </w:rPr>
              <w:commentReference w:id="566"/>
            </w:r>
            <w:del w:id="567" w:author="PSA" w:date="2017-12-21T16:36:00Z">
              <w:r w:rsidRPr="00074064" w:rsidDel="007455B0">
                <w:rPr>
                  <w:sz w:val="20"/>
                  <w:szCs w:val="20"/>
                </w:rPr>
                <w:delText xml:space="preserve">CC </w:delText>
              </w:r>
              <w:commentRangeStart w:id="568"/>
              <w:r w:rsidRPr="00074064" w:rsidDel="007455B0">
                <w:rPr>
                  <w:sz w:val="20"/>
                  <w:szCs w:val="20"/>
                </w:rPr>
                <w:delText>List</w:delText>
              </w:r>
            </w:del>
            <w:commentRangeEnd w:id="568"/>
            <w:r w:rsidR="00AA1807">
              <w:rPr>
                <w:rStyle w:val="CommentReference"/>
              </w:rPr>
              <w:commentReference w:id="568"/>
            </w:r>
          </w:p>
        </w:tc>
        <w:tc>
          <w:tcPr>
            <w:tcW w:w="5812" w:type="dxa"/>
            <w:tcBorders>
              <w:top w:val="single" w:sz="4" w:space="0" w:color="auto"/>
              <w:left w:val="single" w:sz="4" w:space="0" w:color="auto"/>
              <w:bottom w:val="single" w:sz="4" w:space="0" w:color="auto"/>
              <w:right w:val="single" w:sz="4" w:space="0" w:color="auto"/>
            </w:tcBorders>
            <w:vAlign w:val="center"/>
            <w:hideMark/>
          </w:tcPr>
          <w:p w:rsidR="000420C5" w:rsidRDefault="000420C5" w:rsidP="00074064">
            <w:pPr>
              <w:spacing w:after="0" w:line="240" w:lineRule="auto"/>
              <w:rPr>
                <w:ins w:id="569" w:author="PSA" w:date="2017-12-28T09:24:00Z"/>
                <w:sz w:val="20"/>
                <w:szCs w:val="20"/>
              </w:rPr>
            </w:pPr>
            <w:r w:rsidRPr="00074064">
              <w:rPr>
                <w:sz w:val="20"/>
                <w:szCs w:val="20"/>
              </w:rPr>
              <w:t xml:space="preserve">Text. </w:t>
            </w:r>
          </w:p>
          <w:p w:rsidR="00973F83" w:rsidRPr="00074064" w:rsidDel="00973F83" w:rsidRDefault="00973F83" w:rsidP="00074064">
            <w:pPr>
              <w:spacing w:after="0" w:line="240" w:lineRule="auto"/>
              <w:rPr>
                <w:del w:id="570" w:author="PSA" w:date="2017-12-28T09:25:00Z"/>
                <w:sz w:val="20"/>
                <w:szCs w:val="20"/>
              </w:rPr>
            </w:pPr>
          </w:p>
          <w:p w:rsidR="000420C5" w:rsidRDefault="000420C5" w:rsidP="00074064">
            <w:pPr>
              <w:spacing w:after="0" w:line="240" w:lineRule="auto"/>
              <w:rPr>
                <w:ins w:id="571" w:author="PSA" w:date="2018-01-02T10:45:00Z"/>
                <w:sz w:val="20"/>
                <w:szCs w:val="20"/>
              </w:rPr>
            </w:pPr>
            <w:r w:rsidRPr="00074064">
              <w:rPr>
                <w:sz w:val="20"/>
                <w:szCs w:val="20"/>
              </w:rPr>
              <w:t>Email(s) separated by semicolon</w:t>
            </w:r>
            <w:ins w:id="572" w:author="PSA" w:date="2018-01-02T16:57:00Z">
              <w:r w:rsidR="00131D26">
                <w:rPr>
                  <w:sz w:val="20"/>
                  <w:szCs w:val="20"/>
                </w:rPr>
                <w:t>.</w:t>
              </w:r>
            </w:ins>
          </w:p>
          <w:p w:rsidR="00973F83" w:rsidRDefault="00973F83" w:rsidP="00973F83">
            <w:pPr>
              <w:spacing w:after="0" w:line="240" w:lineRule="auto"/>
              <w:rPr>
                <w:ins w:id="573" w:author="PSA" w:date="2018-01-02T10:50:00Z"/>
                <w:sz w:val="20"/>
                <w:szCs w:val="20"/>
              </w:rPr>
            </w:pPr>
            <w:ins w:id="574" w:author="PSA" w:date="2017-12-28T09:28:00Z">
              <w:r>
                <w:rPr>
                  <w:sz w:val="20"/>
                  <w:szCs w:val="20"/>
                </w:rPr>
                <w:t>(</w:t>
              </w:r>
              <w:r w:rsidR="005F032E">
                <w:rPr>
                  <w:sz w:val="20"/>
                  <w:szCs w:val="20"/>
                </w:rPr>
                <w:t>User may key in additional email</w:t>
              </w:r>
            </w:ins>
            <w:ins w:id="575" w:author="PSA" w:date="2017-12-28T09:29:00Z">
              <w:r w:rsidR="005F032E">
                <w:rPr>
                  <w:sz w:val="20"/>
                  <w:szCs w:val="20"/>
                </w:rPr>
                <w:t>s</w:t>
              </w:r>
            </w:ins>
            <w:ins w:id="576" w:author="PSA" w:date="2018-01-02T16:58:00Z">
              <w:r w:rsidR="00131D26">
                <w:rPr>
                  <w:sz w:val="20"/>
                  <w:szCs w:val="20"/>
                </w:rPr>
                <w:t xml:space="preserve"> (of active users)</w:t>
              </w:r>
            </w:ins>
            <w:ins w:id="577" w:author="PSA" w:date="2017-12-28T09:28:00Z">
              <w:r w:rsidR="005F032E">
                <w:rPr>
                  <w:sz w:val="20"/>
                  <w:szCs w:val="20"/>
                </w:rPr>
                <w:t xml:space="preserve"> as cc </w:t>
              </w:r>
            </w:ins>
            <w:ins w:id="578" w:author="PSA" w:date="2017-12-28T09:29:00Z">
              <w:r w:rsidR="005F032E">
                <w:rPr>
                  <w:sz w:val="20"/>
                  <w:szCs w:val="20"/>
                </w:rPr>
                <w:t>recipients</w:t>
              </w:r>
            </w:ins>
            <w:ins w:id="579" w:author="PSA" w:date="2017-12-28T09:28:00Z">
              <w:r w:rsidR="005F032E">
                <w:rPr>
                  <w:sz w:val="20"/>
                  <w:szCs w:val="20"/>
                </w:rPr>
                <w:t>)</w:t>
              </w:r>
            </w:ins>
            <w:ins w:id="580" w:author="PSA" w:date="2017-12-28T09:27:00Z">
              <w:r>
                <w:rPr>
                  <w:sz w:val="20"/>
                  <w:szCs w:val="20"/>
                </w:rPr>
                <w:t xml:space="preserve"> </w:t>
              </w:r>
            </w:ins>
            <w:ins w:id="581" w:author="PSA" w:date="2017-12-28T09:25:00Z">
              <w:r>
                <w:rPr>
                  <w:sz w:val="20"/>
                  <w:szCs w:val="20"/>
                </w:rPr>
                <w:t xml:space="preserve"> </w:t>
              </w:r>
            </w:ins>
          </w:p>
          <w:p w:rsidR="00364F02" w:rsidRDefault="00364F02" w:rsidP="00973F83">
            <w:pPr>
              <w:spacing w:after="0" w:line="240" w:lineRule="auto"/>
              <w:rPr>
                <w:ins w:id="582" w:author="PSA" w:date="2018-01-02T10:48:00Z"/>
                <w:sz w:val="20"/>
                <w:szCs w:val="20"/>
              </w:rPr>
            </w:pPr>
          </w:p>
          <w:p w:rsidR="00364F02" w:rsidRDefault="00364F02" w:rsidP="00364F02">
            <w:pPr>
              <w:spacing w:after="0" w:line="240" w:lineRule="auto"/>
              <w:rPr>
                <w:ins w:id="583" w:author="PSA" w:date="2018-01-02T10:48:00Z"/>
                <w:sz w:val="20"/>
                <w:szCs w:val="20"/>
              </w:rPr>
            </w:pPr>
            <w:ins w:id="584" w:author="PSA" w:date="2018-01-02T10:48:00Z">
              <w:r>
                <w:rPr>
                  <w:sz w:val="20"/>
                  <w:szCs w:val="20"/>
                </w:rPr>
                <w:t>Support search as you type feature</w:t>
              </w:r>
            </w:ins>
            <w:ins w:id="585" w:author="PSA" w:date="2018-01-02T10:49:00Z">
              <w:r>
                <w:rPr>
                  <w:sz w:val="20"/>
                  <w:szCs w:val="20"/>
                </w:rPr>
                <w:t xml:space="preserve"> when key in an email.</w:t>
              </w:r>
            </w:ins>
            <w:ins w:id="586" w:author="PSA" w:date="2018-01-02T10:48:00Z">
              <w:r>
                <w:rPr>
                  <w:sz w:val="20"/>
                  <w:szCs w:val="20"/>
                </w:rPr>
                <w:t xml:space="preserve"> </w:t>
              </w:r>
            </w:ins>
          </w:p>
          <w:p w:rsidR="00364F02" w:rsidRPr="00074064" w:rsidRDefault="00364F02" w:rsidP="00131D26">
            <w:pPr>
              <w:spacing w:after="0" w:line="240" w:lineRule="auto"/>
              <w:rPr>
                <w:sz w:val="20"/>
                <w:szCs w:val="20"/>
              </w:rPr>
            </w:pPr>
            <w:ins w:id="587" w:author="PSA" w:date="2018-01-02T10:48:00Z">
              <w:r>
                <w:rPr>
                  <w:sz w:val="20"/>
                  <w:szCs w:val="20"/>
                </w:rPr>
                <w:t>(Sea</w:t>
              </w:r>
              <w:r w:rsidR="00131D26">
                <w:rPr>
                  <w:sz w:val="20"/>
                  <w:szCs w:val="20"/>
                </w:rPr>
                <w:t>rch from emails of active Users</w:t>
              </w:r>
              <w:r>
                <w:rPr>
                  <w:sz w:val="20"/>
                  <w:szCs w:val="20"/>
                </w:rPr>
                <w:t>)</w:t>
              </w:r>
            </w:ins>
          </w:p>
        </w:tc>
      </w:tr>
      <w:tr w:rsidR="000420C5"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rsidR="000420C5" w:rsidRPr="00074064" w:rsidRDefault="000420C5" w:rsidP="00074064">
            <w:pPr>
              <w:spacing w:after="0" w:line="240" w:lineRule="auto"/>
              <w:rPr>
                <w:sz w:val="20"/>
                <w:szCs w:val="20"/>
              </w:rPr>
            </w:pPr>
            <w:r w:rsidRPr="00074064">
              <w:rPr>
                <w:sz w:val="20"/>
                <w:szCs w:val="20"/>
              </w:rPr>
              <w:t>Reviewer List*</w:t>
            </w:r>
          </w:p>
        </w:tc>
        <w:tc>
          <w:tcPr>
            <w:tcW w:w="5812" w:type="dxa"/>
            <w:tcBorders>
              <w:top w:val="single" w:sz="4" w:space="0" w:color="auto"/>
              <w:left w:val="single" w:sz="4" w:space="0" w:color="auto"/>
              <w:bottom w:val="single" w:sz="4" w:space="0" w:color="auto"/>
              <w:right w:val="single" w:sz="4" w:space="0" w:color="auto"/>
            </w:tcBorders>
            <w:vAlign w:val="center"/>
            <w:hideMark/>
          </w:tcPr>
          <w:p w:rsidR="000420C5" w:rsidRPr="00074064" w:rsidRDefault="000420C5" w:rsidP="00074064">
            <w:pPr>
              <w:spacing w:after="0" w:line="240" w:lineRule="auto"/>
              <w:rPr>
                <w:sz w:val="20"/>
                <w:szCs w:val="20"/>
              </w:rPr>
            </w:pPr>
            <w:r w:rsidRPr="00074064">
              <w:rPr>
                <w:sz w:val="20"/>
                <w:szCs w:val="20"/>
              </w:rPr>
              <w:t>Dropdown list, select one or two reviewers.</w:t>
            </w:r>
          </w:p>
          <w:p w:rsidR="000420C5" w:rsidRPr="00074064" w:rsidRDefault="000420C5" w:rsidP="00074064">
            <w:pPr>
              <w:spacing w:after="0" w:line="240" w:lineRule="auto"/>
              <w:rPr>
                <w:sz w:val="20"/>
                <w:szCs w:val="20"/>
              </w:rPr>
            </w:pPr>
            <w:r w:rsidRPr="00074064">
              <w:rPr>
                <w:sz w:val="20"/>
                <w:szCs w:val="20"/>
              </w:rPr>
              <w:t>Dropdown options are users who have “Verify Contract” access in the selected user group.</w:t>
            </w:r>
          </w:p>
        </w:tc>
      </w:tr>
      <w:tr w:rsidR="000420C5" w:rsidRPr="00074064" w:rsidTr="00D56016">
        <w:trPr>
          <w:trHeight w:val="20"/>
        </w:trPr>
        <w:tc>
          <w:tcPr>
            <w:tcW w:w="9356"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420C5" w:rsidRPr="00074064" w:rsidRDefault="000420C5" w:rsidP="00074064">
            <w:pPr>
              <w:spacing w:after="0" w:line="240" w:lineRule="auto"/>
              <w:rPr>
                <w:sz w:val="20"/>
                <w:szCs w:val="20"/>
              </w:rPr>
            </w:pPr>
            <w:r w:rsidRPr="00074064">
              <w:rPr>
                <w:sz w:val="20"/>
                <w:szCs w:val="20"/>
              </w:rPr>
              <w:t>Option year</w:t>
            </w:r>
          </w:p>
        </w:tc>
      </w:tr>
      <w:tr w:rsidR="000420C5"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rsidR="000420C5" w:rsidRPr="00074064" w:rsidRDefault="000420C5" w:rsidP="00074064">
            <w:pPr>
              <w:spacing w:after="0" w:line="240" w:lineRule="auto"/>
              <w:rPr>
                <w:sz w:val="20"/>
                <w:szCs w:val="20"/>
              </w:rPr>
            </w:pPr>
            <w:r w:rsidRPr="00074064">
              <w:rPr>
                <w:sz w:val="20"/>
                <w:szCs w:val="20"/>
              </w:rPr>
              <w:t>Option year exercise date</w:t>
            </w:r>
          </w:p>
        </w:tc>
        <w:tc>
          <w:tcPr>
            <w:tcW w:w="5812" w:type="dxa"/>
            <w:tcBorders>
              <w:top w:val="single" w:sz="4" w:space="0" w:color="auto"/>
              <w:left w:val="single" w:sz="4" w:space="0" w:color="auto"/>
              <w:bottom w:val="single" w:sz="4" w:space="0" w:color="auto"/>
              <w:right w:val="single" w:sz="4" w:space="0" w:color="auto"/>
            </w:tcBorders>
            <w:vAlign w:val="center"/>
            <w:hideMark/>
          </w:tcPr>
          <w:p w:rsidR="000420C5" w:rsidRPr="00074064" w:rsidRDefault="000420C5" w:rsidP="00074064">
            <w:pPr>
              <w:spacing w:after="0" w:line="240" w:lineRule="auto"/>
              <w:rPr>
                <w:sz w:val="20"/>
                <w:szCs w:val="20"/>
              </w:rPr>
            </w:pPr>
            <w:r w:rsidRPr="00074064">
              <w:rPr>
                <w:sz w:val="20"/>
                <w:szCs w:val="20"/>
              </w:rPr>
              <w:t>Format: DD/MM/YYYY</w:t>
            </w:r>
          </w:p>
          <w:p w:rsidR="000420C5" w:rsidRPr="00074064" w:rsidRDefault="000420C5" w:rsidP="00074064">
            <w:pPr>
              <w:spacing w:after="0" w:line="240" w:lineRule="auto"/>
              <w:rPr>
                <w:sz w:val="20"/>
                <w:szCs w:val="20"/>
              </w:rPr>
            </w:pPr>
            <w:r w:rsidRPr="00074064">
              <w:rPr>
                <w:sz w:val="20"/>
                <w:szCs w:val="20"/>
              </w:rPr>
              <w:t>Default value: NIL</w:t>
            </w:r>
          </w:p>
        </w:tc>
      </w:tr>
      <w:tr w:rsidR="000420C5"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420C5" w:rsidRPr="00074064" w:rsidRDefault="000420C5" w:rsidP="00074064">
            <w:pPr>
              <w:spacing w:after="0" w:line="240" w:lineRule="auto"/>
              <w:rPr>
                <w:sz w:val="20"/>
                <w:szCs w:val="20"/>
              </w:rPr>
            </w:pPr>
            <w:r w:rsidRPr="00074064">
              <w:rPr>
                <w:sz w:val="20"/>
                <w:szCs w:val="20"/>
              </w:rPr>
              <w:t>Insurance</w:t>
            </w:r>
          </w:p>
        </w:tc>
        <w:tc>
          <w:tcPr>
            <w:tcW w:w="581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0420C5" w:rsidRPr="00074064" w:rsidRDefault="000420C5" w:rsidP="00074064">
            <w:pPr>
              <w:spacing w:after="0" w:line="240" w:lineRule="auto"/>
              <w:rPr>
                <w:sz w:val="20"/>
                <w:szCs w:val="20"/>
              </w:rPr>
            </w:pPr>
          </w:p>
        </w:tc>
      </w:tr>
      <w:tr w:rsidR="000420C5"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rsidR="000420C5" w:rsidRPr="00074064" w:rsidRDefault="000420C5" w:rsidP="00074064">
            <w:pPr>
              <w:spacing w:after="0" w:line="240" w:lineRule="auto"/>
              <w:rPr>
                <w:sz w:val="20"/>
                <w:szCs w:val="20"/>
              </w:rPr>
            </w:pPr>
            <w:r w:rsidRPr="00074064">
              <w:rPr>
                <w:sz w:val="20"/>
                <w:szCs w:val="20"/>
              </w:rPr>
              <w:t>Public Liability policy expiry date</w:t>
            </w:r>
          </w:p>
        </w:tc>
        <w:tc>
          <w:tcPr>
            <w:tcW w:w="5812" w:type="dxa"/>
            <w:tcBorders>
              <w:top w:val="single" w:sz="4" w:space="0" w:color="auto"/>
              <w:left w:val="single" w:sz="4" w:space="0" w:color="auto"/>
              <w:bottom w:val="single" w:sz="4" w:space="0" w:color="auto"/>
              <w:right w:val="single" w:sz="4" w:space="0" w:color="auto"/>
            </w:tcBorders>
            <w:vAlign w:val="center"/>
            <w:hideMark/>
          </w:tcPr>
          <w:p w:rsidR="000420C5" w:rsidRPr="00074064" w:rsidRDefault="000420C5" w:rsidP="00074064">
            <w:pPr>
              <w:spacing w:after="0" w:line="240" w:lineRule="auto"/>
              <w:rPr>
                <w:sz w:val="20"/>
                <w:szCs w:val="20"/>
              </w:rPr>
            </w:pPr>
            <w:r w:rsidRPr="00074064">
              <w:rPr>
                <w:sz w:val="20"/>
                <w:szCs w:val="20"/>
              </w:rPr>
              <w:t>Format: DD/MM/YYYY</w:t>
            </w:r>
          </w:p>
          <w:p w:rsidR="000420C5" w:rsidRPr="00074064" w:rsidRDefault="000420C5" w:rsidP="00074064">
            <w:pPr>
              <w:spacing w:after="0" w:line="240" w:lineRule="auto"/>
              <w:rPr>
                <w:sz w:val="20"/>
                <w:szCs w:val="20"/>
              </w:rPr>
            </w:pPr>
            <w:r w:rsidRPr="00074064">
              <w:rPr>
                <w:sz w:val="20"/>
                <w:szCs w:val="20"/>
              </w:rPr>
              <w:t>Default value: NIL</w:t>
            </w:r>
          </w:p>
        </w:tc>
      </w:tr>
      <w:tr w:rsidR="000420C5"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rsidR="000420C5" w:rsidRPr="00074064" w:rsidRDefault="000420C5" w:rsidP="00074064">
            <w:pPr>
              <w:spacing w:after="0" w:line="240" w:lineRule="auto"/>
              <w:rPr>
                <w:sz w:val="20"/>
                <w:szCs w:val="20"/>
              </w:rPr>
            </w:pPr>
            <w:r w:rsidRPr="00074064">
              <w:rPr>
                <w:sz w:val="20"/>
                <w:szCs w:val="20"/>
              </w:rPr>
              <w:t>Workman Compensation policy expiry date</w:t>
            </w:r>
          </w:p>
        </w:tc>
        <w:tc>
          <w:tcPr>
            <w:tcW w:w="5812" w:type="dxa"/>
            <w:tcBorders>
              <w:top w:val="single" w:sz="4" w:space="0" w:color="auto"/>
              <w:left w:val="single" w:sz="4" w:space="0" w:color="auto"/>
              <w:bottom w:val="single" w:sz="4" w:space="0" w:color="auto"/>
              <w:right w:val="single" w:sz="4" w:space="0" w:color="auto"/>
            </w:tcBorders>
            <w:vAlign w:val="center"/>
            <w:hideMark/>
          </w:tcPr>
          <w:p w:rsidR="000420C5" w:rsidRPr="00074064" w:rsidRDefault="000420C5" w:rsidP="00074064">
            <w:pPr>
              <w:spacing w:after="0" w:line="240" w:lineRule="auto"/>
              <w:rPr>
                <w:sz w:val="20"/>
                <w:szCs w:val="20"/>
              </w:rPr>
            </w:pPr>
            <w:r w:rsidRPr="00074064">
              <w:rPr>
                <w:sz w:val="20"/>
                <w:szCs w:val="20"/>
              </w:rPr>
              <w:t>Format: DD/MM/YYYY</w:t>
            </w:r>
          </w:p>
          <w:p w:rsidR="000420C5" w:rsidRPr="00074064" w:rsidRDefault="000420C5" w:rsidP="00074064">
            <w:pPr>
              <w:spacing w:after="0" w:line="240" w:lineRule="auto"/>
              <w:rPr>
                <w:sz w:val="20"/>
                <w:szCs w:val="20"/>
              </w:rPr>
            </w:pPr>
            <w:r w:rsidRPr="00074064">
              <w:rPr>
                <w:sz w:val="20"/>
                <w:szCs w:val="20"/>
              </w:rPr>
              <w:t>Default value: NIL</w:t>
            </w:r>
          </w:p>
        </w:tc>
      </w:tr>
      <w:tr w:rsidR="000420C5"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rsidR="000420C5" w:rsidRPr="00074064" w:rsidRDefault="000420C5" w:rsidP="00074064">
            <w:pPr>
              <w:spacing w:after="0" w:line="240" w:lineRule="auto"/>
              <w:rPr>
                <w:sz w:val="20"/>
                <w:szCs w:val="20"/>
              </w:rPr>
            </w:pPr>
            <w:r w:rsidRPr="00074064">
              <w:rPr>
                <w:sz w:val="20"/>
                <w:szCs w:val="20"/>
              </w:rPr>
              <w:t>Hull &amp; Marine expiry date</w:t>
            </w:r>
          </w:p>
        </w:tc>
        <w:tc>
          <w:tcPr>
            <w:tcW w:w="5812" w:type="dxa"/>
            <w:tcBorders>
              <w:top w:val="single" w:sz="4" w:space="0" w:color="auto"/>
              <w:left w:val="single" w:sz="4" w:space="0" w:color="auto"/>
              <w:bottom w:val="single" w:sz="4" w:space="0" w:color="auto"/>
              <w:right w:val="single" w:sz="4" w:space="0" w:color="auto"/>
            </w:tcBorders>
            <w:vAlign w:val="center"/>
            <w:hideMark/>
          </w:tcPr>
          <w:p w:rsidR="000420C5" w:rsidRPr="00074064" w:rsidRDefault="000420C5" w:rsidP="00074064">
            <w:pPr>
              <w:spacing w:after="0" w:line="240" w:lineRule="auto"/>
              <w:rPr>
                <w:sz w:val="20"/>
                <w:szCs w:val="20"/>
              </w:rPr>
            </w:pPr>
            <w:r w:rsidRPr="00074064">
              <w:rPr>
                <w:sz w:val="20"/>
                <w:szCs w:val="20"/>
              </w:rPr>
              <w:t>Format: DD/MM/YYYY</w:t>
            </w:r>
          </w:p>
          <w:p w:rsidR="000420C5" w:rsidRPr="00074064" w:rsidRDefault="000420C5" w:rsidP="00074064">
            <w:pPr>
              <w:spacing w:after="0" w:line="240" w:lineRule="auto"/>
              <w:rPr>
                <w:sz w:val="20"/>
                <w:szCs w:val="20"/>
              </w:rPr>
            </w:pPr>
            <w:r w:rsidRPr="00074064">
              <w:rPr>
                <w:sz w:val="20"/>
                <w:szCs w:val="20"/>
              </w:rPr>
              <w:t>Default value: NIL</w:t>
            </w:r>
          </w:p>
        </w:tc>
      </w:tr>
      <w:tr w:rsidR="000420C5" w:rsidRPr="00074064" w:rsidTr="00D56016">
        <w:trPr>
          <w:trHeight w:val="20"/>
        </w:trPr>
        <w:tc>
          <w:tcPr>
            <w:tcW w:w="9356"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420C5" w:rsidRPr="00074064" w:rsidRDefault="000420C5" w:rsidP="00074064">
            <w:pPr>
              <w:spacing w:after="0" w:line="240" w:lineRule="auto"/>
              <w:rPr>
                <w:sz w:val="20"/>
                <w:szCs w:val="20"/>
              </w:rPr>
            </w:pPr>
            <w:r w:rsidRPr="00074064">
              <w:rPr>
                <w:sz w:val="20"/>
                <w:szCs w:val="20"/>
              </w:rPr>
              <w:t>Savings</w:t>
            </w:r>
          </w:p>
        </w:tc>
      </w:tr>
      <w:tr w:rsidR="000420C5"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rsidR="000420C5" w:rsidRPr="00074064" w:rsidRDefault="000420C5" w:rsidP="00074064">
            <w:pPr>
              <w:spacing w:after="0" w:line="240" w:lineRule="auto"/>
              <w:rPr>
                <w:sz w:val="20"/>
                <w:szCs w:val="20"/>
              </w:rPr>
            </w:pPr>
            <w:r w:rsidRPr="00074064">
              <w:rPr>
                <w:sz w:val="20"/>
                <w:szCs w:val="20"/>
              </w:rPr>
              <w:t>Savings currency</w:t>
            </w:r>
          </w:p>
        </w:tc>
        <w:tc>
          <w:tcPr>
            <w:tcW w:w="5812" w:type="dxa"/>
            <w:tcBorders>
              <w:top w:val="single" w:sz="4" w:space="0" w:color="auto"/>
              <w:left w:val="single" w:sz="4" w:space="0" w:color="auto"/>
              <w:bottom w:val="single" w:sz="4" w:space="0" w:color="auto"/>
              <w:right w:val="single" w:sz="4" w:space="0" w:color="auto"/>
            </w:tcBorders>
            <w:vAlign w:val="center"/>
            <w:hideMark/>
          </w:tcPr>
          <w:p w:rsidR="000420C5" w:rsidRPr="00074064" w:rsidRDefault="000420C5" w:rsidP="00074064">
            <w:pPr>
              <w:spacing w:after="0" w:line="240" w:lineRule="auto"/>
              <w:rPr>
                <w:sz w:val="20"/>
                <w:szCs w:val="20"/>
              </w:rPr>
            </w:pPr>
            <w:r w:rsidRPr="00074064">
              <w:rPr>
                <w:sz w:val="20"/>
                <w:szCs w:val="20"/>
              </w:rPr>
              <w:t>Text (3 letters)</w:t>
            </w:r>
          </w:p>
        </w:tc>
      </w:tr>
      <w:tr w:rsidR="000420C5" w:rsidRPr="00074064" w:rsidTr="00D56016">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rsidR="000420C5" w:rsidRPr="00074064" w:rsidRDefault="000420C5" w:rsidP="00074064">
            <w:pPr>
              <w:spacing w:after="0" w:line="240" w:lineRule="auto"/>
              <w:rPr>
                <w:sz w:val="20"/>
                <w:szCs w:val="20"/>
              </w:rPr>
            </w:pPr>
            <w:r w:rsidRPr="00074064">
              <w:rPr>
                <w:sz w:val="20"/>
                <w:szCs w:val="20"/>
              </w:rPr>
              <w:t>Savings</w:t>
            </w:r>
          </w:p>
        </w:tc>
        <w:tc>
          <w:tcPr>
            <w:tcW w:w="5812" w:type="dxa"/>
            <w:tcBorders>
              <w:top w:val="single" w:sz="4" w:space="0" w:color="auto"/>
              <w:left w:val="single" w:sz="4" w:space="0" w:color="auto"/>
              <w:bottom w:val="single" w:sz="4" w:space="0" w:color="auto"/>
              <w:right w:val="single" w:sz="4" w:space="0" w:color="auto"/>
            </w:tcBorders>
            <w:vAlign w:val="center"/>
            <w:hideMark/>
          </w:tcPr>
          <w:p w:rsidR="000420C5" w:rsidRPr="00074064" w:rsidRDefault="000420C5" w:rsidP="00074064">
            <w:pPr>
              <w:spacing w:after="0" w:line="240" w:lineRule="auto"/>
              <w:rPr>
                <w:sz w:val="20"/>
                <w:szCs w:val="20"/>
              </w:rPr>
            </w:pPr>
            <w:r w:rsidRPr="00074064">
              <w:rPr>
                <w:sz w:val="20"/>
                <w:szCs w:val="20"/>
              </w:rPr>
              <w:t>Number (2 decimal place)</w:t>
            </w:r>
          </w:p>
        </w:tc>
      </w:tr>
    </w:tbl>
    <w:p w:rsidR="00933710" w:rsidRPr="0064714E" w:rsidRDefault="00651468" w:rsidP="0064714E">
      <w:pPr>
        <w:spacing w:after="0"/>
        <w:ind w:firstLine="720"/>
        <w:jc w:val="both"/>
        <w:rPr>
          <w:rFonts w:cs="Arial"/>
          <w:sz w:val="18"/>
          <w:szCs w:val="18"/>
        </w:rPr>
      </w:pPr>
      <w:r w:rsidRPr="0064714E">
        <w:rPr>
          <w:rFonts w:cs="Arial"/>
          <w:sz w:val="18"/>
          <w:szCs w:val="18"/>
        </w:rPr>
        <w:t>*Mandatory field</w:t>
      </w:r>
    </w:p>
    <w:p w:rsidR="00933710" w:rsidRPr="00074064" w:rsidRDefault="0031334E" w:rsidP="00832078">
      <w:pPr>
        <w:ind w:left="720"/>
        <w:jc w:val="both"/>
        <w:rPr>
          <w:rFonts w:cs="Arial"/>
          <w:sz w:val="20"/>
          <w:szCs w:val="22"/>
        </w:rPr>
      </w:pPr>
      <w:r w:rsidRPr="00074064">
        <w:rPr>
          <w:rFonts w:cs="Arial"/>
          <w:sz w:val="20"/>
          <w:szCs w:val="22"/>
        </w:rPr>
        <w:t>Other fields might be identified and need to be captured for contract details in future without affecting the existing workflow.</w:t>
      </w:r>
    </w:p>
    <w:p w:rsidR="00832078" w:rsidRPr="00074064" w:rsidRDefault="00832078" w:rsidP="00832078">
      <w:pPr>
        <w:ind w:left="720"/>
        <w:rPr>
          <w:rFonts w:cs="Arial"/>
          <w:sz w:val="20"/>
          <w:szCs w:val="22"/>
        </w:rPr>
      </w:pPr>
      <w:r w:rsidRPr="00074064">
        <w:rPr>
          <w:rFonts w:cs="Arial"/>
          <w:sz w:val="20"/>
          <w:szCs w:val="22"/>
        </w:rPr>
        <w:t xml:space="preserve">After user </w:t>
      </w:r>
      <w:r w:rsidR="00651468" w:rsidRPr="00074064">
        <w:rPr>
          <w:rFonts w:cs="Arial"/>
          <w:sz w:val="20"/>
          <w:szCs w:val="22"/>
        </w:rPr>
        <w:t xml:space="preserve">submits </w:t>
      </w:r>
      <w:r w:rsidRPr="00074064">
        <w:rPr>
          <w:rFonts w:cs="Arial"/>
          <w:sz w:val="20"/>
          <w:szCs w:val="22"/>
        </w:rPr>
        <w:t>the new contract, this contract will go</w:t>
      </w:r>
      <w:r w:rsidR="00651468" w:rsidRPr="00074064">
        <w:rPr>
          <w:rFonts w:cs="Arial"/>
          <w:sz w:val="20"/>
          <w:szCs w:val="22"/>
        </w:rPr>
        <w:t xml:space="preserve"> through verification process</w:t>
      </w:r>
      <w:r w:rsidR="00D94C14" w:rsidRPr="00074064">
        <w:rPr>
          <w:rFonts w:cs="Arial"/>
          <w:sz w:val="20"/>
          <w:szCs w:val="22"/>
        </w:rPr>
        <w:t xml:space="preserve"> (Maker-checker workflow)</w:t>
      </w:r>
      <w:r w:rsidR="00651468" w:rsidRPr="00074064">
        <w:rPr>
          <w:rFonts w:cs="Arial"/>
          <w:sz w:val="20"/>
          <w:szCs w:val="22"/>
        </w:rPr>
        <w:t xml:space="preserve"> before </w:t>
      </w:r>
      <w:r w:rsidRPr="00074064">
        <w:rPr>
          <w:rFonts w:cs="Arial"/>
          <w:sz w:val="20"/>
          <w:szCs w:val="22"/>
        </w:rPr>
        <w:t xml:space="preserve">it </w:t>
      </w:r>
      <w:r w:rsidR="00651468" w:rsidRPr="00074064">
        <w:rPr>
          <w:rFonts w:cs="Arial"/>
          <w:sz w:val="20"/>
          <w:szCs w:val="22"/>
        </w:rPr>
        <w:t>is activated for view</w:t>
      </w:r>
      <w:r w:rsidR="009F1A44" w:rsidRPr="00074064">
        <w:rPr>
          <w:rFonts w:cs="Arial"/>
          <w:sz w:val="20"/>
          <w:szCs w:val="22"/>
        </w:rPr>
        <w:t xml:space="preserve"> by other users</w:t>
      </w:r>
      <w:r w:rsidR="00651468" w:rsidRPr="00074064">
        <w:rPr>
          <w:rFonts w:cs="Arial"/>
          <w:sz w:val="20"/>
          <w:szCs w:val="22"/>
        </w:rPr>
        <w:t>.</w:t>
      </w:r>
    </w:p>
    <w:p w:rsidR="009B0922" w:rsidRDefault="009B0922" w:rsidP="001D6EEF">
      <w:pPr>
        <w:pStyle w:val="Heading3"/>
      </w:pPr>
      <w:bookmarkStart w:id="588" w:name="_Toc498590188"/>
      <w:bookmarkStart w:id="589" w:name="_Toc498592315"/>
      <w:bookmarkStart w:id="590" w:name="_Toc498593300"/>
      <w:bookmarkStart w:id="591" w:name="_Toc498594436"/>
      <w:bookmarkStart w:id="592" w:name="_Toc498590189"/>
      <w:bookmarkStart w:id="593" w:name="_Toc498592316"/>
      <w:bookmarkStart w:id="594" w:name="_Toc498593301"/>
      <w:bookmarkStart w:id="595" w:name="_Toc498594437"/>
      <w:bookmarkStart w:id="596" w:name="_Toc498590190"/>
      <w:bookmarkStart w:id="597" w:name="_Toc498592317"/>
      <w:bookmarkStart w:id="598" w:name="_Toc498593302"/>
      <w:bookmarkStart w:id="599" w:name="_Toc498594438"/>
      <w:bookmarkStart w:id="600" w:name="_Toc498590191"/>
      <w:bookmarkStart w:id="601" w:name="_Toc498592318"/>
      <w:bookmarkStart w:id="602" w:name="_Toc498593303"/>
      <w:bookmarkStart w:id="603" w:name="_Toc498594439"/>
      <w:bookmarkStart w:id="604" w:name="_Toc498590192"/>
      <w:bookmarkStart w:id="605" w:name="_Toc498592319"/>
      <w:bookmarkStart w:id="606" w:name="_Toc498593304"/>
      <w:bookmarkStart w:id="607" w:name="_Toc498594440"/>
      <w:bookmarkStart w:id="608" w:name="_Toc498590193"/>
      <w:bookmarkStart w:id="609" w:name="_Toc498592320"/>
      <w:bookmarkStart w:id="610" w:name="_Toc498593305"/>
      <w:bookmarkStart w:id="611" w:name="_Toc498594441"/>
      <w:bookmarkStart w:id="612" w:name="_Toc498590194"/>
      <w:bookmarkStart w:id="613" w:name="_Toc498592321"/>
      <w:bookmarkStart w:id="614" w:name="_Toc498593306"/>
      <w:bookmarkStart w:id="615" w:name="_Toc498594442"/>
      <w:bookmarkStart w:id="616" w:name="_Toc498590195"/>
      <w:bookmarkStart w:id="617" w:name="_Toc498592322"/>
      <w:bookmarkStart w:id="618" w:name="_Toc498593307"/>
      <w:bookmarkStart w:id="619" w:name="_Toc498594443"/>
      <w:bookmarkStart w:id="620" w:name="_Toc498590196"/>
      <w:bookmarkStart w:id="621" w:name="_Toc498592323"/>
      <w:bookmarkStart w:id="622" w:name="_Toc498593308"/>
      <w:bookmarkStart w:id="623" w:name="_Toc498594444"/>
      <w:bookmarkStart w:id="624" w:name="_Toc498590197"/>
      <w:bookmarkStart w:id="625" w:name="_Toc498592324"/>
      <w:bookmarkStart w:id="626" w:name="_Toc498593309"/>
      <w:bookmarkStart w:id="627" w:name="_Toc498594445"/>
      <w:bookmarkStart w:id="628" w:name="_Toc498590198"/>
      <w:bookmarkStart w:id="629" w:name="_Toc498592325"/>
      <w:bookmarkStart w:id="630" w:name="_Toc498593310"/>
      <w:bookmarkStart w:id="631" w:name="_Toc498594446"/>
      <w:bookmarkStart w:id="632" w:name="_Toc498590199"/>
      <w:bookmarkStart w:id="633" w:name="_Toc498592326"/>
      <w:bookmarkStart w:id="634" w:name="_Toc498593311"/>
      <w:bookmarkStart w:id="635" w:name="_Toc498594447"/>
      <w:bookmarkStart w:id="636" w:name="_Toc498590200"/>
      <w:bookmarkStart w:id="637" w:name="_Toc498592327"/>
      <w:bookmarkStart w:id="638" w:name="_Toc498593312"/>
      <w:bookmarkStart w:id="639" w:name="_Toc498594448"/>
      <w:bookmarkStart w:id="640" w:name="_Toc498590201"/>
      <w:bookmarkStart w:id="641" w:name="_Toc498592328"/>
      <w:bookmarkStart w:id="642" w:name="_Toc498593313"/>
      <w:bookmarkStart w:id="643" w:name="_Toc498594449"/>
      <w:bookmarkStart w:id="644" w:name="_Toc498590202"/>
      <w:bookmarkStart w:id="645" w:name="_Toc498592329"/>
      <w:bookmarkStart w:id="646" w:name="_Toc498593314"/>
      <w:bookmarkStart w:id="647" w:name="_Toc498594450"/>
      <w:bookmarkStart w:id="648" w:name="_Toc498590203"/>
      <w:bookmarkStart w:id="649" w:name="_Toc498592330"/>
      <w:bookmarkStart w:id="650" w:name="_Toc498593315"/>
      <w:bookmarkStart w:id="651" w:name="_Toc498594451"/>
      <w:bookmarkStart w:id="652" w:name="_Toc498590204"/>
      <w:bookmarkStart w:id="653" w:name="_Toc498592331"/>
      <w:bookmarkStart w:id="654" w:name="_Toc498593316"/>
      <w:bookmarkStart w:id="655" w:name="_Toc498594452"/>
      <w:bookmarkStart w:id="656" w:name="_Toc498590205"/>
      <w:bookmarkStart w:id="657" w:name="_Toc498592332"/>
      <w:bookmarkStart w:id="658" w:name="_Toc498593317"/>
      <w:bookmarkStart w:id="659" w:name="_Toc498594453"/>
      <w:bookmarkStart w:id="660" w:name="_Toc502737604"/>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r>
        <w:t>View Contract</w:t>
      </w:r>
      <w:bookmarkEnd w:id="660"/>
    </w:p>
    <w:p w:rsidR="009B0922" w:rsidRPr="00074064" w:rsidRDefault="009B0922" w:rsidP="009B0922">
      <w:pPr>
        <w:ind w:left="720"/>
        <w:rPr>
          <w:sz w:val="20"/>
        </w:rPr>
      </w:pPr>
      <w:r w:rsidRPr="00074064">
        <w:rPr>
          <w:sz w:val="20"/>
        </w:rPr>
        <w:t xml:space="preserve">This feature shall allow authorized user to view contract details in his or her user group. </w:t>
      </w:r>
      <w:r w:rsidR="00AE6998" w:rsidRPr="00074064">
        <w:rPr>
          <w:sz w:val="20"/>
        </w:rPr>
        <w:t xml:space="preserve">All the fields </w:t>
      </w:r>
      <w:r w:rsidR="00312BEE" w:rsidRPr="00074064">
        <w:rPr>
          <w:sz w:val="20"/>
        </w:rPr>
        <w:t xml:space="preserve">mentioned in </w:t>
      </w:r>
      <w:r w:rsidR="00AE6998" w:rsidRPr="00074064">
        <w:rPr>
          <w:sz w:val="20"/>
        </w:rPr>
        <w:t xml:space="preserve">“Create Contract” </w:t>
      </w:r>
      <w:r w:rsidR="00200911" w:rsidRPr="00074064">
        <w:rPr>
          <w:sz w:val="20"/>
        </w:rPr>
        <w:t>section will be viewable</w:t>
      </w:r>
      <w:r w:rsidR="00AE6998" w:rsidRPr="00074064">
        <w:rPr>
          <w:sz w:val="20"/>
        </w:rPr>
        <w:t xml:space="preserve">. Following fields will also be displayed. </w:t>
      </w:r>
    </w:p>
    <w:tbl>
      <w:tblPr>
        <w:tblStyle w:val="TableGrid"/>
        <w:tblW w:w="9356" w:type="dxa"/>
        <w:tblInd w:w="817" w:type="dxa"/>
        <w:tblLayout w:type="fixed"/>
        <w:tblLook w:val="04A0"/>
      </w:tblPr>
      <w:tblGrid>
        <w:gridCol w:w="2977"/>
        <w:gridCol w:w="6379"/>
      </w:tblGrid>
      <w:tr w:rsidR="00587066" w:rsidRPr="00074064" w:rsidTr="00AE6998">
        <w:tc>
          <w:tcPr>
            <w:tcW w:w="2977"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87066" w:rsidRPr="00074064" w:rsidRDefault="00587066" w:rsidP="006A0C27">
            <w:pPr>
              <w:spacing w:after="0" w:line="240" w:lineRule="auto"/>
              <w:jc w:val="center"/>
              <w:rPr>
                <w:b/>
                <w:sz w:val="20"/>
                <w:szCs w:val="22"/>
              </w:rPr>
            </w:pPr>
            <w:r w:rsidRPr="00074064">
              <w:rPr>
                <w:b/>
                <w:sz w:val="20"/>
                <w:szCs w:val="22"/>
              </w:rPr>
              <w:t>Fields</w:t>
            </w:r>
          </w:p>
        </w:tc>
        <w:tc>
          <w:tcPr>
            <w:tcW w:w="6379"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87066" w:rsidRPr="00074064" w:rsidRDefault="00587066" w:rsidP="006A0C27">
            <w:pPr>
              <w:spacing w:after="0" w:line="240" w:lineRule="auto"/>
              <w:jc w:val="center"/>
              <w:rPr>
                <w:b/>
                <w:sz w:val="20"/>
                <w:szCs w:val="22"/>
              </w:rPr>
            </w:pPr>
            <w:r w:rsidRPr="00074064">
              <w:rPr>
                <w:b/>
                <w:sz w:val="20"/>
                <w:szCs w:val="22"/>
              </w:rPr>
              <w:t>Remarks</w:t>
            </w:r>
          </w:p>
        </w:tc>
      </w:tr>
      <w:tr w:rsidR="00587066" w:rsidRPr="00074064" w:rsidTr="00587066">
        <w:tc>
          <w:tcPr>
            <w:tcW w:w="2977" w:type="dxa"/>
            <w:tcBorders>
              <w:top w:val="single" w:sz="4" w:space="0" w:color="auto"/>
              <w:left w:val="single" w:sz="4" w:space="0" w:color="auto"/>
              <w:bottom w:val="single" w:sz="4" w:space="0" w:color="auto"/>
              <w:right w:val="single" w:sz="4" w:space="0" w:color="auto"/>
            </w:tcBorders>
            <w:vAlign w:val="center"/>
            <w:hideMark/>
          </w:tcPr>
          <w:p w:rsidR="00587066" w:rsidRPr="00074064" w:rsidRDefault="00587066" w:rsidP="006A0C27">
            <w:pPr>
              <w:spacing w:after="0" w:line="240" w:lineRule="auto"/>
              <w:rPr>
                <w:sz w:val="20"/>
                <w:szCs w:val="22"/>
              </w:rPr>
            </w:pPr>
            <w:r w:rsidRPr="00074064">
              <w:rPr>
                <w:sz w:val="20"/>
                <w:szCs w:val="22"/>
              </w:rPr>
              <w:t>Uploaded Files</w:t>
            </w:r>
          </w:p>
        </w:tc>
        <w:tc>
          <w:tcPr>
            <w:tcW w:w="6379" w:type="dxa"/>
            <w:tcBorders>
              <w:top w:val="single" w:sz="4" w:space="0" w:color="auto"/>
              <w:left w:val="single" w:sz="4" w:space="0" w:color="auto"/>
              <w:bottom w:val="single" w:sz="4" w:space="0" w:color="auto"/>
              <w:right w:val="single" w:sz="4" w:space="0" w:color="auto"/>
            </w:tcBorders>
            <w:vAlign w:val="center"/>
            <w:hideMark/>
          </w:tcPr>
          <w:p w:rsidR="00587066" w:rsidRPr="00074064" w:rsidRDefault="00587066" w:rsidP="006A0C27">
            <w:pPr>
              <w:spacing w:after="0" w:line="240" w:lineRule="auto"/>
              <w:rPr>
                <w:sz w:val="20"/>
                <w:szCs w:val="22"/>
              </w:rPr>
            </w:pPr>
            <w:r w:rsidRPr="00074064">
              <w:rPr>
                <w:sz w:val="20"/>
                <w:szCs w:val="22"/>
              </w:rPr>
              <w:t xml:space="preserve">Allow user to </w:t>
            </w:r>
            <w:r w:rsidRPr="00074064">
              <w:rPr>
                <w:b/>
                <w:sz w:val="20"/>
                <w:szCs w:val="22"/>
              </w:rPr>
              <w:t>download</w:t>
            </w:r>
            <w:r w:rsidRPr="00074064">
              <w:rPr>
                <w:sz w:val="20"/>
                <w:szCs w:val="22"/>
              </w:rPr>
              <w:t xml:space="preserve"> uploaded files.</w:t>
            </w:r>
          </w:p>
        </w:tc>
      </w:tr>
      <w:tr w:rsidR="00587066" w:rsidRPr="00074064" w:rsidTr="00587066">
        <w:trPr>
          <w:trHeight w:val="123"/>
        </w:trPr>
        <w:tc>
          <w:tcPr>
            <w:tcW w:w="2977" w:type="dxa"/>
            <w:tcBorders>
              <w:top w:val="single" w:sz="4" w:space="0" w:color="auto"/>
              <w:left w:val="single" w:sz="4" w:space="0" w:color="auto"/>
              <w:bottom w:val="single" w:sz="4" w:space="0" w:color="auto"/>
              <w:right w:val="single" w:sz="4" w:space="0" w:color="auto"/>
            </w:tcBorders>
            <w:vAlign w:val="center"/>
            <w:hideMark/>
          </w:tcPr>
          <w:p w:rsidR="00587066" w:rsidRPr="00074064" w:rsidRDefault="00587066" w:rsidP="006A0C27">
            <w:pPr>
              <w:spacing w:after="0" w:line="240" w:lineRule="auto"/>
              <w:rPr>
                <w:sz w:val="20"/>
                <w:szCs w:val="22"/>
              </w:rPr>
            </w:pPr>
            <w:r w:rsidRPr="00074064">
              <w:rPr>
                <w:sz w:val="20"/>
                <w:szCs w:val="22"/>
              </w:rPr>
              <w:t>Created By</w:t>
            </w:r>
          </w:p>
        </w:tc>
        <w:tc>
          <w:tcPr>
            <w:tcW w:w="6379" w:type="dxa"/>
            <w:tcBorders>
              <w:top w:val="single" w:sz="4" w:space="0" w:color="auto"/>
              <w:left w:val="single" w:sz="4" w:space="0" w:color="auto"/>
              <w:bottom w:val="single" w:sz="4" w:space="0" w:color="auto"/>
              <w:right w:val="single" w:sz="4" w:space="0" w:color="auto"/>
            </w:tcBorders>
            <w:vAlign w:val="center"/>
            <w:hideMark/>
          </w:tcPr>
          <w:p w:rsidR="00587066" w:rsidRPr="00074064" w:rsidRDefault="00587066" w:rsidP="006A0C27">
            <w:pPr>
              <w:spacing w:after="0" w:line="240" w:lineRule="auto"/>
              <w:rPr>
                <w:sz w:val="20"/>
                <w:szCs w:val="22"/>
              </w:rPr>
            </w:pPr>
            <w:r w:rsidRPr="00074064">
              <w:rPr>
                <w:sz w:val="20"/>
                <w:szCs w:val="22"/>
              </w:rPr>
              <w:t>Text</w:t>
            </w:r>
          </w:p>
        </w:tc>
      </w:tr>
      <w:tr w:rsidR="00587066" w:rsidRPr="00074064" w:rsidTr="00587066">
        <w:trPr>
          <w:trHeight w:val="96"/>
        </w:trPr>
        <w:tc>
          <w:tcPr>
            <w:tcW w:w="2977" w:type="dxa"/>
            <w:tcBorders>
              <w:top w:val="single" w:sz="4" w:space="0" w:color="auto"/>
              <w:left w:val="single" w:sz="4" w:space="0" w:color="auto"/>
              <w:bottom w:val="single" w:sz="4" w:space="0" w:color="auto"/>
              <w:right w:val="single" w:sz="4" w:space="0" w:color="auto"/>
            </w:tcBorders>
            <w:vAlign w:val="center"/>
            <w:hideMark/>
          </w:tcPr>
          <w:p w:rsidR="00587066" w:rsidRPr="00074064" w:rsidRDefault="00587066" w:rsidP="006A0C27">
            <w:pPr>
              <w:spacing w:after="0" w:line="240" w:lineRule="auto"/>
              <w:rPr>
                <w:sz w:val="20"/>
                <w:szCs w:val="22"/>
              </w:rPr>
            </w:pPr>
            <w:r w:rsidRPr="00074064">
              <w:rPr>
                <w:sz w:val="20"/>
                <w:szCs w:val="22"/>
              </w:rPr>
              <w:t>Created Date</w:t>
            </w:r>
          </w:p>
        </w:tc>
        <w:tc>
          <w:tcPr>
            <w:tcW w:w="6379" w:type="dxa"/>
            <w:tcBorders>
              <w:top w:val="single" w:sz="4" w:space="0" w:color="auto"/>
              <w:left w:val="single" w:sz="4" w:space="0" w:color="auto"/>
              <w:bottom w:val="single" w:sz="4" w:space="0" w:color="auto"/>
              <w:right w:val="single" w:sz="4" w:space="0" w:color="auto"/>
            </w:tcBorders>
            <w:vAlign w:val="center"/>
            <w:hideMark/>
          </w:tcPr>
          <w:p w:rsidR="00587066" w:rsidRPr="00074064" w:rsidRDefault="00587066" w:rsidP="006A0C27">
            <w:pPr>
              <w:spacing w:after="0" w:line="240" w:lineRule="auto"/>
              <w:rPr>
                <w:sz w:val="20"/>
                <w:szCs w:val="22"/>
              </w:rPr>
            </w:pPr>
            <w:r w:rsidRPr="00074064">
              <w:rPr>
                <w:sz w:val="20"/>
                <w:szCs w:val="22"/>
              </w:rPr>
              <w:t>DD/MM/YYYY HH:MM:SS</w:t>
            </w:r>
          </w:p>
        </w:tc>
      </w:tr>
      <w:tr w:rsidR="00587066" w:rsidRPr="00074064" w:rsidTr="00587066">
        <w:trPr>
          <w:trHeight w:val="60"/>
        </w:trPr>
        <w:tc>
          <w:tcPr>
            <w:tcW w:w="2977" w:type="dxa"/>
            <w:tcBorders>
              <w:top w:val="single" w:sz="4" w:space="0" w:color="auto"/>
              <w:left w:val="single" w:sz="4" w:space="0" w:color="auto"/>
              <w:bottom w:val="single" w:sz="4" w:space="0" w:color="auto"/>
              <w:right w:val="single" w:sz="4" w:space="0" w:color="auto"/>
            </w:tcBorders>
            <w:vAlign w:val="center"/>
            <w:hideMark/>
          </w:tcPr>
          <w:p w:rsidR="00587066" w:rsidRPr="00074064" w:rsidRDefault="00587066" w:rsidP="006A0C27">
            <w:pPr>
              <w:spacing w:after="0" w:line="240" w:lineRule="auto"/>
              <w:rPr>
                <w:sz w:val="20"/>
                <w:szCs w:val="22"/>
              </w:rPr>
            </w:pPr>
            <w:r w:rsidRPr="00074064">
              <w:rPr>
                <w:sz w:val="20"/>
                <w:szCs w:val="22"/>
              </w:rPr>
              <w:t>Last Modified</w:t>
            </w:r>
          </w:p>
        </w:tc>
        <w:tc>
          <w:tcPr>
            <w:tcW w:w="6379" w:type="dxa"/>
            <w:tcBorders>
              <w:top w:val="single" w:sz="4" w:space="0" w:color="auto"/>
              <w:left w:val="single" w:sz="4" w:space="0" w:color="auto"/>
              <w:bottom w:val="single" w:sz="4" w:space="0" w:color="auto"/>
              <w:right w:val="single" w:sz="4" w:space="0" w:color="auto"/>
            </w:tcBorders>
            <w:vAlign w:val="center"/>
            <w:hideMark/>
          </w:tcPr>
          <w:p w:rsidR="00587066" w:rsidRPr="00074064" w:rsidRDefault="00587066" w:rsidP="006A0C27">
            <w:pPr>
              <w:spacing w:after="0" w:line="240" w:lineRule="auto"/>
              <w:rPr>
                <w:sz w:val="20"/>
                <w:szCs w:val="22"/>
              </w:rPr>
            </w:pPr>
            <w:r w:rsidRPr="00074064">
              <w:rPr>
                <w:sz w:val="20"/>
                <w:szCs w:val="22"/>
              </w:rPr>
              <w:t>Text</w:t>
            </w:r>
          </w:p>
        </w:tc>
      </w:tr>
      <w:tr w:rsidR="00587066" w:rsidRPr="00074064" w:rsidTr="00587066">
        <w:trPr>
          <w:trHeight w:val="255"/>
        </w:trPr>
        <w:tc>
          <w:tcPr>
            <w:tcW w:w="2977" w:type="dxa"/>
            <w:tcBorders>
              <w:top w:val="single" w:sz="4" w:space="0" w:color="auto"/>
              <w:left w:val="single" w:sz="4" w:space="0" w:color="auto"/>
              <w:bottom w:val="single" w:sz="4" w:space="0" w:color="auto"/>
              <w:right w:val="single" w:sz="4" w:space="0" w:color="auto"/>
            </w:tcBorders>
            <w:vAlign w:val="center"/>
            <w:hideMark/>
          </w:tcPr>
          <w:p w:rsidR="00587066" w:rsidRPr="00074064" w:rsidRDefault="00587066" w:rsidP="006A0C27">
            <w:pPr>
              <w:spacing w:after="0" w:line="240" w:lineRule="auto"/>
              <w:rPr>
                <w:sz w:val="20"/>
                <w:szCs w:val="22"/>
              </w:rPr>
            </w:pPr>
            <w:r w:rsidRPr="00074064">
              <w:rPr>
                <w:sz w:val="20"/>
                <w:szCs w:val="22"/>
              </w:rPr>
              <w:t>Last Modified Date</w:t>
            </w:r>
          </w:p>
        </w:tc>
        <w:tc>
          <w:tcPr>
            <w:tcW w:w="6379" w:type="dxa"/>
            <w:tcBorders>
              <w:top w:val="single" w:sz="4" w:space="0" w:color="auto"/>
              <w:left w:val="single" w:sz="4" w:space="0" w:color="auto"/>
              <w:bottom w:val="single" w:sz="4" w:space="0" w:color="auto"/>
              <w:right w:val="single" w:sz="4" w:space="0" w:color="auto"/>
            </w:tcBorders>
            <w:vAlign w:val="center"/>
            <w:hideMark/>
          </w:tcPr>
          <w:p w:rsidR="00587066" w:rsidRPr="00074064" w:rsidRDefault="00587066" w:rsidP="006A0C27">
            <w:pPr>
              <w:spacing w:after="0" w:line="240" w:lineRule="auto"/>
              <w:rPr>
                <w:sz w:val="20"/>
                <w:szCs w:val="22"/>
              </w:rPr>
            </w:pPr>
            <w:r w:rsidRPr="00074064">
              <w:rPr>
                <w:sz w:val="20"/>
                <w:szCs w:val="22"/>
              </w:rPr>
              <w:t>DD/MM/YYYY HH:MM:SS</w:t>
            </w:r>
          </w:p>
        </w:tc>
      </w:tr>
      <w:tr w:rsidR="004661DE" w:rsidRPr="00074064" w:rsidTr="00587066">
        <w:trPr>
          <w:trHeight w:val="255"/>
        </w:trPr>
        <w:tc>
          <w:tcPr>
            <w:tcW w:w="2977" w:type="dxa"/>
            <w:tcBorders>
              <w:top w:val="single" w:sz="4" w:space="0" w:color="auto"/>
              <w:left w:val="single" w:sz="4" w:space="0" w:color="auto"/>
              <w:bottom w:val="single" w:sz="4" w:space="0" w:color="auto"/>
              <w:right w:val="single" w:sz="4" w:space="0" w:color="auto"/>
            </w:tcBorders>
            <w:vAlign w:val="center"/>
            <w:hideMark/>
          </w:tcPr>
          <w:p w:rsidR="004661DE" w:rsidRPr="00074064" w:rsidRDefault="004661DE" w:rsidP="006A0C27">
            <w:pPr>
              <w:spacing w:after="0" w:line="240" w:lineRule="auto"/>
              <w:rPr>
                <w:sz w:val="20"/>
                <w:szCs w:val="22"/>
              </w:rPr>
            </w:pPr>
            <w:r w:rsidRPr="00074064">
              <w:rPr>
                <w:sz w:val="20"/>
                <w:szCs w:val="22"/>
              </w:rPr>
              <w:t>Status</w:t>
            </w:r>
          </w:p>
        </w:tc>
        <w:tc>
          <w:tcPr>
            <w:tcW w:w="6379" w:type="dxa"/>
            <w:tcBorders>
              <w:top w:val="single" w:sz="4" w:space="0" w:color="auto"/>
              <w:left w:val="single" w:sz="4" w:space="0" w:color="auto"/>
              <w:bottom w:val="single" w:sz="4" w:space="0" w:color="auto"/>
              <w:right w:val="single" w:sz="4" w:space="0" w:color="auto"/>
            </w:tcBorders>
            <w:vAlign w:val="center"/>
            <w:hideMark/>
          </w:tcPr>
          <w:p w:rsidR="004661DE" w:rsidRPr="00074064" w:rsidRDefault="004661DE" w:rsidP="006A0C27">
            <w:pPr>
              <w:spacing w:line="240" w:lineRule="auto"/>
              <w:rPr>
                <w:sz w:val="20"/>
                <w:szCs w:val="22"/>
              </w:rPr>
            </w:pPr>
            <w:r w:rsidRPr="00074064">
              <w:rPr>
                <w:sz w:val="20"/>
                <w:szCs w:val="22"/>
              </w:rPr>
              <w:t>N.A. / Expiring / Expired</w:t>
            </w:r>
          </w:p>
          <w:p w:rsidR="004661DE" w:rsidRPr="00074064" w:rsidRDefault="004661DE" w:rsidP="006A0C27">
            <w:pPr>
              <w:spacing w:after="0" w:line="240" w:lineRule="auto"/>
              <w:rPr>
                <w:sz w:val="20"/>
                <w:szCs w:val="22"/>
              </w:rPr>
            </w:pPr>
            <w:r w:rsidRPr="00074064">
              <w:rPr>
                <w:sz w:val="20"/>
                <w:szCs w:val="22"/>
              </w:rPr>
              <w:t xml:space="preserve">(*N.A. means out of notification period. </w:t>
            </w:r>
            <w:r w:rsidR="002F6FEF" w:rsidRPr="00074064">
              <w:rPr>
                <w:sz w:val="20"/>
                <w:szCs w:val="22"/>
              </w:rPr>
              <w:t>Or use other</w:t>
            </w:r>
            <w:r w:rsidRPr="00074064">
              <w:rPr>
                <w:sz w:val="20"/>
                <w:szCs w:val="22"/>
              </w:rPr>
              <w:t xml:space="preserve"> meaningful name</w:t>
            </w:r>
            <w:r w:rsidR="002F6FEF" w:rsidRPr="00074064">
              <w:rPr>
                <w:sz w:val="20"/>
                <w:szCs w:val="22"/>
              </w:rPr>
              <w:t xml:space="preserve"> for “N.A.”</w:t>
            </w:r>
            <w:r w:rsidRPr="00074064">
              <w:rPr>
                <w:sz w:val="20"/>
                <w:szCs w:val="22"/>
              </w:rPr>
              <w:t>)</w:t>
            </w:r>
          </w:p>
        </w:tc>
      </w:tr>
    </w:tbl>
    <w:p w:rsidR="009B0E7F" w:rsidDel="0081118D" w:rsidRDefault="009B0E7F" w:rsidP="009B0E7F">
      <w:pPr>
        <w:rPr>
          <w:del w:id="661" w:author="PSA" w:date="2017-12-28T10:14:00Z"/>
        </w:rPr>
      </w:pPr>
      <w:bookmarkStart w:id="662" w:name="_Toc501627770"/>
      <w:bookmarkStart w:id="663" w:name="_Toc501642272"/>
      <w:bookmarkEnd w:id="662"/>
      <w:bookmarkEnd w:id="663"/>
    </w:p>
    <w:p w:rsidR="00074064" w:rsidRPr="00074064" w:rsidRDefault="00074064" w:rsidP="00074064"/>
    <w:p w:rsidR="009D232E" w:rsidRDefault="009D232E" w:rsidP="006A0C27">
      <w:pPr>
        <w:pStyle w:val="Heading3"/>
        <w:spacing w:before="0"/>
      </w:pPr>
      <w:bookmarkStart w:id="664" w:name="_Toc502737605"/>
      <w:r>
        <w:t>Update Contract</w:t>
      </w:r>
      <w:bookmarkEnd w:id="664"/>
    </w:p>
    <w:p w:rsidR="009D232E" w:rsidRPr="00074064" w:rsidRDefault="000371CD" w:rsidP="00E82B45">
      <w:pPr>
        <w:ind w:left="720"/>
        <w:rPr>
          <w:rFonts w:cs="Arial"/>
          <w:sz w:val="20"/>
          <w:szCs w:val="22"/>
        </w:rPr>
      </w:pPr>
      <w:r w:rsidRPr="00074064">
        <w:rPr>
          <w:rFonts w:cs="Arial"/>
          <w:sz w:val="20"/>
          <w:szCs w:val="22"/>
        </w:rPr>
        <w:t>This feature shall allow</w:t>
      </w:r>
      <w:r w:rsidR="00B4512E" w:rsidRPr="00074064">
        <w:rPr>
          <w:rFonts w:cs="Arial"/>
          <w:sz w:val="20"/>
          <w:szCs w:val="22"/>
        </w:rPr>
        <w:t xml:space="preserve"> authorized user</w:t>
      </w:r>
      <w:r w:rsidR="00B006A0" w:rsidRPr="00074064">
        <w:rPr>
          <w:rFonts w:cs="Arial"/>
          <w:sz w:val="20"/>
          <w:szCs w:val="22"/>
        </w:rPr>
        <w:t xml:space="preserve"> </w:t>
      </w:r>
      <w:r w:rsidR="00B4512E" w:rsidRPr="00074064">
        <w:rPr>
          <w:rFonts w:cs="Arial"/>
          <w:sz w:val="20"/>
          <w:szCs w:val="22"/>
        </w:rPr>
        <w:t>to update contract</w:t>
      </w:r>
      <w:r w:rsidR="00AE77FC" w:rsidRPr="00074064">
        <w:rPr>
          <w:rFonts w:cs="Arial"/>
          <w:sz w:val="20"/>
          <w:szCs w:val="22"/>
        </w:rPr>
        <w:t xml:space="preserve"> detail</w:t>
      </w:r>
      <w:r w:rsidR="00B4512E" w:rsidRPr="00074064">
        <w:rPr>
          <w:rFonts w:cs="Arial"/>
          <w:sz w:val="20"/>
          <w:szCs w:val="22"/>
        </w:rPr>
        <w:t xml:space="preserve">s in his or her user group. </w:t>
      </w:r>
      <w:r w:rsidR="00AE6998" w:rsidRPr="00074064">
        <w:rPr>
          <w:rFonts w:cs="Arial"/>
          <w:sz w:val="20"/>
          <w:szCs w:val="22"/>
        </w:rPr>
        <w:t>All the fields</w:t>
      </w:r>
      <w:r w:rsidR="00054291">
        <w:rPr>
          <w:rFonts w:cs="Arial"/>
          <w:sz w:val="20"/>
          <w:szCs w:val="22"/>
        </w:rPr>
        <w:t xml:space="preserve"> (expect for User Group)</w:t>
      </w:r>
      <w:r w:rsidR="00AE6998" w:rsidRPr="00074064">
        <w:rPr>
          <w:rFonts w:cs="Arial"/>
          <w:sz w:val="20"/>
          <w:szCs w:val="22"/>
        </w:rPr>
        <w:t xml:space="preserve"> mentioned in “Create Contract” section will be editable. </w:t>
      </w:r>
      <w:r w:rsidR="00B4512E" w:rsidRPr="00074064">
        <w:rPr>
          <w:rFonts w:cs="Arial"/>
          <w:sz w:val="20"/>
          <w:szCs w:val="22"/>
        </w:rPr>
        <w:t xml:space="preserve">Following </w:t>
      </w:r>
      <w:r w:rsidR="00AE6998" w:rsidRPr="00074064">
        <w:rPr>
          <w:rFonts w:cs="Arial"/>
          <w:sz w:val="20"/>
          <w:szCs w:val="22"/>
        </w:rPr>
        <w:t xml:space="preserve">fields will also be </w:t>
      </w:r>
      <w:r w:rsidR="000A1E19" w:rsidRPr="00074064">
        <w:rPr>
          <w:rFonts w:cs="Arial"/>
          <w:sz w:val="20"/>
          <w:szCs w:val="22"/>
        </w:rPr>
        <w:t>displayed</w:t>
      </w:r>
      <w:r w:rsidR="00AE6998" w:rsidRPr="00074064">
        <w:rPr>
          <w:rFonts w:cs="Arial"/>
          <w:sz w:val="20"/>
          <w:szCs w:val="22"/>
        </w:rPr>
        <w:t>.</w:t>
      </w:r>
      <w:r w:rsidR="00B4512E" w:rsidRPr="00074064">
        <w:rPr>
          <w:rFonts w:cs="Arial"/>
          <w:sz w:val="20"/>
          <w:szCs w:val="22"/>
        </w:rPr>
        <w:t xml:space="preserve"> </w:t>
      </w:r>
    </w:p>
    <w:tbl>
      <w:tblPr>
        <w:tblStyle w:val="TableGrid"/>
        <w:tblW w:w="9356" w:type="dxa"/>
        <w:tblInd w:w="817" w:type="dxa"/>
        <w:tblLayout w:type="fixed"/>
        <w:tblLook w:val="04A0"/>
      </w:tblPr>
      <w:tblGrid>
        <w:gridCol w:w="2977"/>
        <w:gridCol w:w="6379"/>
      </w:tblGrid>
      <w:tr w:rsidR="00606BE2" w:rsidRPr="00074064" w:rsidTr="00074064">
        <w:tc>
          <w:tcPr>
            <w:tcW w:w="2977"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06BE2" w:rsidRPr="00074064" w:rsidRDefault="00606BE2" w:rsidP="00DE6CE3">
            <w:pPr>
              <w:spacing w:after="0" w:line="240" w:lineRule="auto"/>
              <w:jc w:val="center"/>
              <w:rPr>
                <w:b/>
                <w:sz w:val="20"/>
                <w:szCs w:val="22"/>
              </w:rPr>
            </w:pPr>
            <w:r w:rsidRPr="00074064">
              <w:rPr>
                <w:b/>
                <w:sz w:val="20"/>
                <w:szCs w:val="22"/>
              </w:rPr>
              <w:t>Fields</w:t>
            </w:r>
          </w:p>
        </w:tc>
        <w:tc>
          <w:tcPr>
            <w:tcW w:w="6379"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06BE2" w:rsidRPr="00074064" w:rsidRDefault="00606BE2" w:rsidP="00DE6CE3">
            <w:pPr>
              <w:spacing w:after="0" w:line="240" w:lineRule="auto"/>
              <w:jc w:val="center"/>
              <w:rPr>
                <w:b/>
                <w:sz w:val="20"/>
                <w:szCs w:val="22"/>
              </w:rPr>
            </w:pPr>
            <w:r w:rsidRPr="00074064">
              <w:rPr>
                <w:b/>
                <w:sz w:val="20"/>
                <w:szCs w:val="22"/>
              </w:rPr>
              <w:t>Remarks</w:t>
            </w:r>
          </w:p>
        </w:tc>
      </w:tr>
      <w:tr w:rsidR="00606BE2" w:rsidRPr="00074064" w:rsidTr="00AC0C47">
        <w:trPr>
          <w:trHeight w:val="64"/>
        </w:trPr>
        <w:tc>
          <w:tcPr>
            <w:tcW w:w="2977" w:type="dxa"/>
            <w:tcBorders>
              <w:top w:val="single" w:sz="4" w:space="0" w:color="auto"/>
              <w:left w:val="single" w:sz="4" w:space="0" w:color="auto"/>
              <w:bottom w:val="single" w:sz="4" w:space="0" w:color="auto"/>
              <w:right w:val="single" w:sz="4" w:space="0" w:color="auto"/>
            </w:tcBorders>
            <w:vAlign w:val="center"/>
            <w:hideMark/>
          </w:tcPr>
          <w:p w:rsidR="00606BE2" w:rsidRPr="00074064" w:rsidRDefault="00606BE2" w:rsidP="00DE6CE3">
            <w:pPr>
              <w:spacing w:after="0" w:line="240" w:lineRule="auto"/>
              <w:rPr>
                <w:sz w:val="20"/>
                <w:szCs w:val="22"/>
              </w:rPr>
            </w:pPr>
            <w:r w:rsidRPr="00074064">
              <w:rPr>
                <w:sz w:val="20"/>
                <w:szCs w:val="22"/>
              </w:rPr>
              <w:t xml:space="preserve">Uploaded Files </w:t>
            </w:r>
          </w:p>
        </w:tc>
        <w:tc>
          <w:tcPr>
            <w:tcW w:w="6379" w:type="dxa"/>
            <w:tcBorders>
              <w:top w:val="single" w:sz="4" w:space="0" w:color="auto"/>
              <w:left w:val="single" w:sz="4" w:space="0" w:color="auto"/>
              <w:bottom w:val="single" w:sz="4" w:space="0" w:color="auto"/>
              <w:right w:val="single" w:sz="4" w:space="0" w:color="auto"/>
            </w:tcBorders>
            <w:vAlign w:val="center"/>
            <w:hideMark/>
          </w:tcPr>
          <w:p w:rsidR="00606BE2" w:rsidRPr="00074064" w:rsidRDefault="00606BE2" w:rsidP="00606BE2">
            <w:pPr>
              <w:spacing w:after="0" w:line="240" w:lineRule="auto"/>
              <w:rPr>
                <w:sz w:val="20"/>
                <w:szCs w:val="22"/>
              </w:rPr>
            </w:pPr>
            <w:r w:rsidRPr="00074064">
              <w:rPr>
                <w:rFonts w:ascii="Calibri" w:hAnsi="Calibri" w:cs="Calibri"/>
                <w:sz w:val="20"/>
                <w:szCs w:val="22"/>
              </w:rPr>
              <w:t>Allow user to upload, download, and remove files.</w:t>
            </w:r>
          </w:p>
        </w:tc>
      </w:tr>
      <w:tr w:rsidR="00606BE2" w:rsidRPr="00074064" w:rsidTr="00074064">
        <w:trPr>
          <w:trHeight w:val="123"/>
        </w:trPr>
        <w:tc>
          <w:tcPr>
            <w:tcW w:w="2977" w:type="dxa"/>
            <w:tcBorders>
              <w:top w:val="single" w:sz="4" w:space="0" w:color="auto"/>
              <w:left w:val="single" w:sz="4" w:space="0" w:color="auto"/>
              <w:bottom w:val="single" w:sz="4" w:space="0" w:color="auto"/>
              <w:right w:val="single" w:sz="4" w:space="0" w:color="auto"/>
            </w:tcBorders>
            <w:vAlign w:val="center"/>
            <w:hideMark/>
          </w:tcPr>
          <w:p w:rsidR="00606BE2" w:rsidRPr="00074064" w:rsidRDefault="00606BE2" w:rsidP="00DE6CE3">
            <w:pPr>
              <w:spacing w:after="0" w:line="240" w:lineRule="auto"/>
              <w:rPr>
                <w:sz w:val="20"/>
                <w:szCs w:val="22"/>
              </w:rPr>
            </w:pPr>
            <w:r w:rsidRPr="00074064">
              <w:rPr>
                <w:sz w:val="20"/>
                <w:szCs w:val="22"/>
              </w:rPr>
              <w:t>Created By</w:t>
            </w:r>
          </w:p>
        </w:tc>
        <w:tc>
          <w:tcPr>
            <w:tcW w:w="6379" w:type="dxa"/>
            <w:tcBorders>
              <w:top w:val="single" w:sz="4" w:space="0" w:color="auto"/>
              <w:left w:val="single" w:sz="4" w:space="0" w:color="auto"/>
              <w:bottom w:val="single" w:sz="4" w:space="0" w:color="auto"/>
              <w:right w:val="single" w:sz="4" w:space="0" w:color="auto"/>
            </w:tcBorders>
            <w:vAlign w:val="center"/>
            <w:hideMark/>
          </w:tcPr>
          <w:p w:rsidR="00606BE2" w:rsidRPr="00074064" w:rsidRDefault="00606BE2" w:rsidP="00DE6CE3">
            <w:pPr>
              <w:spacing w:after="0" w:line="240" w:lineRule="auto"/>
              <w:rPr>
                <w:sz w:val="20"/>
                <w:szCs w:val="22"/>
              </w:rPr>
            </w:pPr>
            <w:r w:rsidRPr="00074064">
              <w:rPr>
                <w:sz w:val="20"/>
                <w:szCs w:val="22"/>
              </w:rPr>
              <w:t xml:space="preserve"> Text</w:t>
            </w:r>
          </w:p>
        </w:tc>
      </w:tr>
      <w:tr w:rsidR="00606BE2" w:rsidRPr="00074064" w:rsidTr="00074064">
        <w:trPr>
          <w:trHeight w:val="96"/>
        </w:trPr>
        <w:tc>
          <w:tcPr>
            <w:tcW w:w="2977" w:type="dxa"/>
            <w:tcBorders>
              <w:top w:val="single" w:sz="4" w:space="0" w:color="auto"/>
              <w:left w:val="single" w:sz="4" w:space="0" w:color="auto"/>
              <w:bottom w:val="single" w:sz="4" w:space="0" w:color="auto"/>
              <w:right w:val="single" w:sz="4" w:space="0" w:color="auto"/>
            </w:tcBorders>
            <w:vAlign w:val="center"/>
            <w:hideMark/>
          </w:tcPr>
          <w:p w:rsidR="00606BE2" w:rsidRPr="00074064" w:rsidRDefault="00606BE2" w:rsidP="00DE6CE3">
            <w:pPr>
              <w:spacing w:after="0" w:line="240" w:lineRule="auto"/>
              <w:rPr>
                <w:sz w:val="20"/>
                <w:szCs w:val="22"/>
              </w:rPr>
            </w:pPr>
            <w:r w:rsidRPr="00074064">
              <w:rPr>
                <w:sz w:val="20"/>
                <w:szCs w:val="22"/>
              </w:rPr>
              <w:t>Created Date</w:t>
            </w:r>
          </w:p>
        </w:tc>
        <w:tc>
          <w:tcPr>
            <w:tcW w:w="6379" w:type="dxa"/>
            <w:tcBorders>
              <w:top w:val="single" w:sz="4" w:space="0" w:color="auto"/>
              <w:left w:val="single" w:sz="4" w:space="0" w:color="auto"/>
              <w:bottom w:val="single" w:sz="4" w:space="0" w:color="auto"/>
              <w:right w:val="single" w:sz="4" w:space="0" w:color="auto"/>
            </w:tcBorders>
            <w:vAlign w:val="center"/>
            <w:hideMark/>
          </w:tcPr>
          <w:p w:rsidR="00606BE2" w:rsidRPr="00074064" w:rsidRDefault="00606BE2" w:rsidP="00DE6CE3">
            <w:pPr>
              <w:spacing w:after="0" w:line="240" w:lineRule="auto"/>
              <w:rPr>
                <w:sz w:val="20"/>
                <w:szCs w:val="22"/>
              </w:rPr>
            </w:pPr>
            <w:r w:rsidRPr="00074064">
              <w:rPr>
                <w:sz w:val="20"/>
                <w:szCs w:val="22"/>
              </w:rPr>
              <w:t>DD/MM/YYYY HH:MM:SS</w:t>
            </w:r>
          </w:p>
        </w:tc>
      </w:tr>
      <w:tr w:rsidR="00606BE2" w:rsidRPr="00074064" w:rsidTr="00074064">
        <w:trPr>
          <w:trHeight w:val="60"/>
        </w:trPr>
        <w:tc>
          <w:tcPr>
            <w:tcW w:w="2977" w:type="dxa"/>
            <w:tcBorders>
              <w:top w:val="single" w:sz="4" w:space="0" w:color="auto"/>
              <w:left w:val="single" w:sz="4" w:space="0" w:color="auto"/>
              <w:bottom w:val="single" w:sz="4" w:space="0" w:color="auto"/>
              <w:right w:val="single" w:sz="4" w:space="0" w:color="auto"/>
            </w:tcBorders>
            <w:vAlign w:val="center"/>
            <w:hideMark/>
          </w:tcPr>
          <w:p w:rsidR="00606BE2" w:rsidRPr="00074064" w:rsidRDefault="00606BE2" w:rsidP="00DE6CE3">
            <w:pPr>
              <w:spacing w:after="0" w:line="240" w:lineRule="auto"/>
              <w:rPr>
                <w:sz w:val="20"/>
                <w:szCs w:val="22"/>
              </w:rPr>
            </w:pPr>
            <w:r w:rsidRPr="00074064">
              <w:rPr>
                <w:sz w:val="20"/>
                <w:szCs w:val="22"/>
              </w:rPr>
              <w:t>Last Modified</w:t>
            </w:r>
          </w:p>
        </w:tc>
        <w:tc>
          <w:tcPr>
            <w:tcW w:w="6379" w:type="dxa"/>
            <w:tcBorders>
              <w:top w:val="single" w:sz="4" w:space="0" w:color="auto"/>
              <w:left w:val="single" w:sz="4" w:space="0" w:color="auto"/>
              <w:bottom w:val="single" w:sz="4" w:space="0" w:color="auto"/>
              <w:right w:val="single" w:sz="4" w:space="0" w:color="auto"/>
            </w:tcBorders>
            <w:vAlign w:val="center"/>
            <w:hideMark/>
          </w:tcPr>
          <w:p w:rsidR="00606BE2" w:rsidRPr="00074064" w:rsidRDefault="00606BE2" w:rsidP="00DE6CE3">
            <w:pPr>
              <w:spacing w:after="0" w:line="240" w:lineRule="auto"/>
              <w:rPr>
                <w:sz w:val="20"/>
                <w:szCs w:val="22"/>
              </w:rPr>
            </w:pPr>
            <w:r w:rsidRPr="00074064">
              <w:rPr>
                <w:sz w:val="20"/>
                <w:szCs w:val="22"/>
              </w:rPr>
              <w:t>Text</w:t>
            </w:r>
          </w:p>
        </w:tc>
      </w:tr>
      <w:tr w:rsidR="00606BE2" w:rsidRPr="00074064" w:rsidTr="00074064">
        <w:trPr>
          <w:trHeight w:val="255"/>
        </w:trPr>
        <w:tc>
          <w:tcPr>
            <w:tcW w:w="2977" w:type="dxa"/>
            <w:tcBorders>
              <w:top w:val="single" w:sz="4" w:space="0" w:color="auto"/>
              <w:left w:val="single" w:sz="4" w:space="0" w:color="auto"/>
              <w:bottom w:val="single" w:sz="4" w:space="0" w:color="auto"/>
              <w:right w:val="single" w:sz="4" w:space="0" w:color="auto"/>
            </w:tcBorders>
            <w:vAlign w:val="center"/>
            <w:hideMark/>
          </w:tcPr>
          <w:p w:rsidR="00606BE2" w:rsidRPr="00074064" w:rsidRDefault="00606BE2" w:rsidP="00DE6CE3">
            <w:pPr>
              <w:spacing w:after="0" w:line="240" w:lineRule="auto"/>
              <w:rPr>
                <w:sz w:val="20"/>
                <w:szCs w:val="22"/>
              </w:rPr>
            </w:pPr>
            <w:r w:rsidRPr="00074064">
              <w:rPr>
                <w:sz w:val="20"/>
                <w:szCs w:val="22"/>
              </w:rPr>
              <w:t>Last Modified Date</w:t>
            </w:r>
          </w:p>
        </w:tc>
        <w:tc>
          <w:tcPr>
            <w:tcW w:w="6379" w:type="dxa"/>
            <w:tcBorders>
              <w:top w:val="single" w:sz="4" w:space="0" w:color="auto"/>
              <w:left w:val="single" w:sz="4" w:space="0" w:color="auto"/>
              <w:bottom w:val="single" w:sz="4" w:space="0" w:color="auto"/>
              <w:right w:val="single" w:sz="4" w:space="0" w:color="auto"/>
            </w:tcBorders>
            <w:vAlign w:val="center"/>
            <w:hideMark/>
          </w:tcPr>
          <w:p w:rsidR="00606BE2" w:rsidRPr="00074064" w:rsidRDefault="00606BE2" w:rsidP="00DE6CE3">
            <w:pPr>
              <w:spacing w:after="0" w:line="240" w:lineRule="auto"/>
              <w:rPr>
                <w:sz w:val="20"/>
                <w:szCs w:val="22"/>
              </w:rPr>
            </w:pPr>
            <w:r w:rsidRPr="00074064">
              <w:rPr>
                <w:sz w:val="20"/>
                <w:szCs w:val="22"/>
              </w:rPr>
              <w:t>DD/MM/YYYY HH:MM:SS</w:t>
            </w:r>
          </w:p>
        </w:tc>
      </w:tr>
    </w:tbl>
    <w:p w:rsidR="00E82B45" w:rsidRDefault="00E82B45" w:rsidP="00D82F22">
      <w:pPr>
        <w:spacing w:after="0"/>
        <w:jc w:val="both"/>
      </w:pPr>
    </w:p>
    <w:p w:rsidR="00E82B45" w:rsidRPr="00074064" w:rsidRDefault="00E82B45" w:rsidP="00E82B45">
      <w:pPr>
        <w:ind w:left="720"/>
        <w:rPr>
          <w:sz w:val="20"/>
        </w:rPr>
      </w:pPr>
      <w:r w:rsidRPr="00074064">
        <w:rPr>
          <w:sz w:val="20"/>
        </w:rPr>
        <w:t xml:space="preserve">After user submits </w:t>
      </w:r>
      <w:r w:rsidR="009F1A44" w:rsidRPr="00074064">
        <w:rPr>
          <w:sz w:val="20"/>
        </w:rPr>
        <w:t>the updated</w:t>
      </w:r>
      <w:r w:rsidRPr="00074064">
        <w:rPr>
          <w:sz w:val="20"/>
        </w:rPr>
        <w:t xml:space="preserve"> contract, </w:t>
      </w:r>
      <w:r w:rsidR="009F1A44" w:rsidRPr="00074064">
        <w:rPr>
          <w:sz w:val="20"/>
        </w:rPr>
        <w:t>this contract</w:t>
      </w:r>
      <w:r w:rsidRPr="00074064">
        <w:rPr>
          <w:sz w:val="20"/>
        </w:rPr>
        <w:t xml:space="preserve"> will go through verification process (Maker-checker workflow) before the updated details are activated for view</w:t>
      </w:r>
      <w:r w:rsidR="009F1A44" w:rsidRPr="00074064">
        <w:rPr>
          <w:sz w:val="20"/>
        </w:rPr>
        <w:t xml:space="preserve"> by other users</w:t>
      </w:r>
      <w:r w:rsidRPr="00074064">
        <w:rPr>
          <w:sz w:val="20"/>
        </w:rPr>
        <w:t xml:space="preserve">. </w:t>
      </w:r>
    </w:p>
    <w:p w:rsidR="00571FA0" w:rsidRPr="00074064" w:rsidRDefault="00571FA0" w:rsidP="00E82B45">
      <w:pPr>
        <w:spacing w:after="0"/>
        <w:ind w:left="720"/>
        <w:rPr>
          <w:sz w:val="20"/>
        </w:rPr>
      </w:pPr>
      <w:r w:rsidRPr="00074064">
        <w:rPr>
          <w:sz w:val="20"/>
        </w:rPr>
        <w:t>However, if only “Reviewer List”</w:t>
      </w:r>
      <w:r w:rsidR="009F1A44" w:rsidRPr="00074064">
        <w:rPr>
          <w:sz w:val="20"/>
        </w:rPr>
        <w:t xml:space="preserve"> field</w:t>
      </w:r>
      <w:r w:rsidRPr="00074064">
        <w:rPr>
          <w:sz w:val="20"/>
        </w:rPr>
        <w:t xml:space="preserve"> is updated, contract details will be directly updated without going through verification process.</w:t>
      </w:r>
    </w:p>
    <w:p w:rsidR="004F240A" w:rsidDel="003C6C1E" w:rsidRDefault="004F240A" w:rsidP="001D6EEF">
      <w:pPr>
        <w:pStyle w:val="Heading3"/>
      </w:pPr>
      <w:bookmarkStart w:id="665" w:name="_Toc502737606"/>
      <w:r w:rsidDel="003C6C1E">
        <w:t>Delete Contract</w:t>
      </w:r>
      <w:bookmarkEnd w:id="665"/>
    </w:p>
    <w:p w:rsidR="00B309EA" w:rsidRPr="009D6CC8" w:rsidRDefault="000371CD" w:rsidP="00B309EA">
      <w:pPr>
        <w:ind w:firstLine="720"/>
        <w:rPr>
          <w:rFonts w:cs="Arial"/>
          <w:sz w:val="20"/>
          <w:szCs w:val="22"/>
        </w:rPr>
      </w:pPr>
      <w:r w:rsidRPr="009D6CC8">
        <w:rPr>
          <w:rFonts w:cs="Arial"/>
          <w:sz w:val="20"/>
          <w:szCs w:val="22"/>
        </w:rPr>
        <w:t>This feature shall allow</w:t>
      </w:r>
      <w:r w:rsidR="00B4512E" w:rsidRPr="009D6CC8">
        <w:rPr>
          <w:rFonts w:cs="Arial"/>
          <w:sz w:val="20"/>
          <w:szCs w:val="22"/>
        </w:rPr>
        <w:t xml:space="preserve"> authorized user to delete contract in his or her user group.</w:t>
      </w:r>
    </w:p>
    <w:p w:rsidR="00E82B45" w:rsidRPr="009D6CC8" w:rsidRDefault="00E82B45" w:rsidP="009F1A44">
      <w:pPr>
        <w:spacing w:after="0"/>
        <w:ind w:left="720"/>
        <w:rPr>
          <w:rFonts w:cs="Arial"/>
          <w:sz w:val="20"/>
          <w:szCs w:val="22"/>
        </w:rPr>
      </w:pPr>
      <w:r w:rsidRPr="009D6CC8">
        <w:rPr>
          <w:rFonts w:cs="Arial"/>
          <w:sz w:val="20"/>
          <w:szCs w:val="22"/>
        </w:rPr>
        <w:t xml:space="preserve">After user submits </w:t>
      </w:r>
      <w:r w:rsidR="009F1A44" w:rsidRPr="009D6CC8">
        <w:rPr>
          <w:rFonts w:cs="Arial"/>
          <w:sz w:val="20"/>
          <w:szCs w:val="22"/>
        </w:rPr>
        <w:t>the contract deletion</w:t>
      </w:r>
      <w:r w:rsidRPr="009D6CC8">
        <w:rPr>
          <w:rFonts w:cs="Arial"/>
          <w:sz w:val="20"/>
          <w:szCs w:val="22"/>
        </w:rPr>
        <w:t xml:space="preserve">, </w:t>
      </w:r>
      <w:r w:rsidR="009F1A44" w:rsidRPr="009D6CC8">
        <w:rPr>
          <w:rFonts w:cs="Arial"/>
          <w:sz w:val="20"/>
          <w:szCs w:val="22"/>
        </w:rPr>
        <w:t>this contract</w:t>
      </w:r>
      <w:r w:rsidRPr="009D6CC8">
        <w:rPr>
          <w:rFonts w:cs="Arial"/>
          <w:sz w:val="20"/>
          <w:szCs w:val="22"/>
        </w:rPr>
        <w:t xml:space="preserve"> will go through verification process (Maker-checker workflow) before </w:t>
      </w:r>
      <w:r w:rsidR="009F1A44" w:rsidRPr="009D6CC8">
        <w:rPr>
          <w:rFonts w:cs="Arial"/>
          <w:sz w:val="20"/>
          <w:szCs w:val="22"/>
        </w:rPr>
        <w:t xml:space="preserve">it </w:t>
      </w:r>
      <w:r w:rsidRPr="009D6CC8">
        <w:rPr>
          <w:rFonts w:cs="Arial"/>
          <w:sz w:val="20"/>
          <w:szCs w:val="22"/>
        </w:rPr>
        <w:t>is deleted</w:t>
      </w:r>
      <w:r w:rsidR="0064714E" w:rsidRPr="009D6CC8">
        <w:rPr>
          <w:rFonts w:cs="Arial"/>
          <w:sz w:val="20"/>
          <w:szCs w:val="22"/>
        </w:rPr>
        <w:t xml:space="preserve"> from R365</w:t>
      </w:r>
      <w:r w:rsidRPr="009D6CC8">
        <w:rPr>
          <w:rFonts w:cs="Arial"/>
          <w:sz w:val="20"/>
          <w:szCs w:val="22"/>
        </w:rPr>
        <w:t>.</w:t>
      </w:r>
    </w:p>
    <w:p w:rsidR="002A03DE" w:rsidRDefault="00E22354" w:rsidP="001D6EEF">
      <w:pPr>
        <w:pStyle w:val="Heading3"/>
      </w:pPr>
      <w:bookmarkStart w:id="666" w:name="_Toc502737607"/>
      <w:r w:rsidRPr="00E22354">
        <w:t>Renew Contract</w:t>
      </w:r>
      <w:bookmarkEnd w:id="666"/>
    </w:p>
    <w:p w:rsidR="00091630" w:rsidRPr="009D6CC8" w:rsidRDefault="00FA4863" w:rsidP="00091630">
      <w:pPr>
        <w:ind w:left="720"/>
        <w:jc w:val="both"/>
        <w:rPr>
          <w:sz w:val="20"/>
          <w:szCs w:val="22"/>
        </w:rPr>
      </w:pPr>
      <w:r w:rsidRPr="009D6CC8">
        <w:rPr>
          <w:rFonts w:cs="Arial"/>
          <w:sz w:val="20"/>
          <w:szCs w:val="22"/>
        </w:rPr>
        <w:t xml:space="preserve">This feature is provided for users to create new contract </w:t>
      </w:r>
      <w:r w:rsidR="009F1A44" w:rsidRPr="009D6CC8">
        <w:rPr>
          <w:rFonts w:cs="Arial"/>
          <w:sz w:val="20"/>
          <w:szCs w:val="22"/>
        </w:rPr>
        <w:t xml:space="preserve">using existing contract details </w:t>
      </w:r>
      <w:r w:rsidRPr="009D6CC8">
        <w:rPr>
          <w:rFonts w:cs="Arial"/>
          <w:sz w:val="20"/>
          <w:szCs w:val="22"/>
        </w:rPr>
        <w:t xml:space="preserve">in </w:t>
      </w:r>
      <w:r w:rsidR="003F561C" w:rsidRPr="009D6CC8">
        <w:rPr>
          <w:rFonts w:cs="Arial"/>
          <w:sz w:val="20"/>
          <w:szCs w:val="22"/>
        </w:rPr>
        <w:t>R365</w:t>
      </w:r>
      <w:r w:rsidRPr="009D6CC8">
        <w:rPr>
          <w:rFonts w:cs="Arial"/>
          <w:sz w:val="20"/>
          <w:szCs w:val="22"/>
        </w:rPr>
        <w:t xml:space="preserve">. User can select any existing contract and </w:t>
      </w:r>
      <w:r w:rsidR="00B4512E" w:rsidRPr="009D6CC8">
        <w:rPr>
          <w:rFonts w:cs="Arial"/>
          <w:sz w:val="20"/>
          <w:szCs w:val="22"/>
        </w:rPr>
        <w:t>click renew button to renew the</w:t>
      </w:r>
      <w:r w:rsidRPr="009D6CC8">
        <w:rPr>
          <w:rFonts w:cs="Arial"/>
          <w:sz w:val="20"/>
          <w:szCs w:val="22"/>
        </w:rPr>
        <w:t xml:space="preserve"> contract.</w:t>
      </w:r>
      <w:r w:rsidR="00B4512E" w:rsidRPr="009D6CC8">
        <w:rPr>
          <w:rFonts w:cs="Arial"/>
          <w:sz w:val="20"/>
          <w:szCs w:val="22"/>
        </w:rPr>
        <w:t xml:space="preserve"> </w:t>
      </w:r>
      <w:r w:rsidRPr="009D6CC8">
        <w:rPr>
          <w:rFonts w:cs="Arial"/>
          <w:sz w:val="20"/>
          <w:szCs w:val="22"/>
        </w:rPr>
        <w:t xml:space="preserve"> </w:t>
      </w:r>
      <w:r w:rsidR="005D4454" w:rsidRPr="009D6CC8">
        <w:rPr>
          <w:sz w:val="20"/>
          <w:szCs w:val="22"/>
        </w:rPr>
        <w:t xml:space="preserve">After clicking renew button, user will be redirected to </w:t>
      </w:r>
      <w:r w:rsidR="00091630" w:rsidRPr="009D6CC8">
        <w:rPr>
          <w:sz w:val="20"/>
          <w:szCs w:val="22"/>
        </w:rPr>
        <w:t>create contract</w:t>
      </w:r>
      <w:r w:rsidR="005D4454" w:rsidRPr="009D6CC8">
        <w:rPr>
          <w:sz w:val="20"/>
          <w:szCs w:val="22"/>
        </w:rPr>
        <w:t xml:space="preserve"> page</w:t>
      </w:r>
      <w:r w:rsidR="00091630" w:rsidRPr="009D6CC8">
        <w:rPr>
          <w:sz w:val="20"/>
          <w:szCs w:val="22"/>
        </w:rPr>
        <w:t>. F</w:t>
      </w:r>
      <w:r w:rsidR="005D4454" w:rsidRPr="009D6CC8">
        <w:rPr>
          <w:sz w:val="20"/>
          <w:szCs w:val="22"/>
        </w:rPr>
        <w:t xml:space="preserve">ollowing </w:t>
      </w:r>
      <w:r w:rsidR="009F1A44" w:rsidRPr="009D6CC8">
        <w:rPr>
          <w:sz w:val="20"/>
          <w:szCs w:val="22"/>
        </w:rPr>
        <w:t xml:space="preserve">details </w:t>
      </w:r>
      <w:r w:rsidR="00091630" w:rsidRPr="009D6CC8">
        <w:rPr>
          <w:sz w:val="20"/>
          <w:szCs w:val="22"/>
        </w:rPr>
        <w:t xml:space="preserve">will be </w:t>
      </w:r>
      <w:r w:rsidR="005D4454" w:rsidRPr="009D6CC8">
        <w:rPr>
          <w:sz w:val="20"/>
          <w:szCs w:val="22"/>
        </w:rPr>
        <w:t xml:space="preserve">copied from the original </w:t>
      </w:r>
      <w:r w:rsidR="009F1A44" w:rsidRPr="009D6CC8">
        <w:rPr>
          <w:sz w:val="20"/>
          <w:szCs w:val="22"/>
        </w:rPr>
        <w:t>contract</w:t>
      </w:r>
      <w:r w:rsidR="005D4454" w:rsidRPr="009D6CC8">
        <w:rPr>
          <w:sz w:val="20"/>
          <w:szCs w:val="22"/>
        </w:rPr>
        <w:t xml:space="preserve">. </w:t>
      </w:r>
    </w:p>
    <w:tbl>
      <w:tblPr>
        <w:tblStyle w:val="TableGrid"/>
        <w:tblW w:w="9356" w:type="dxa"/>
        <w:tblInd w:w="817" w:type="dxa"/>
        <w:tblLook w:val="04A0"/>
      </w:tblPr>
      <w:tblGrid>
        <w:gridCol w:w="4536"/>
        <w:gridCol w:w="4820"/>
      </w:tblGrid>
      <w:tr w:rsidR="009D6CC8" w:rsidRPr="009D6CC8" w:rsidTr="00087958">
        <w:tc>
          <w:tcPr>
            <w:tcW w:w="9356"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D6CC8" w:rsidRPr="009D6CC8" w:rsidRDefault="009D6CC8">
            <w:pPr>
              <w:spacing w:after="0" w:line="240" w:lineRule="auto"/>
              <w:jc w:val="center"/>
              <w:rPr>
                <w:b/>
                <w:sz w:val="20"/>
                <w:szCs w:val="22"/>
              </w:rPr>
            </w:pPr>
            <w:r w:rsidRPr="009D6CC8">
              <w:rPr>
                <w:b/>
                <w:sz w:val="20"/>
                <w:szCs w:val="22"/>
              </w:rPr>
              <w:t>Fields to copied from original contracts</w:t>
            </w:r>
          </w:p>
        </w:tc>
      </w:tr>
      <w:tr w:rsidR="009D6CC8" w:rsidRPr="009D6CC8" w:rsidTr="00087958">
        <w:tc>
          <w:tcPr>
            <w:tcW w:w="453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D6CC8" w:rsidRPr="009D6CC8" w:rsidRDefault="009D6CC8">
            <w:pPr>
              <w:spacing w:after="0" w:line="240" w:lineRule="auto"/>
              <w:rPr>
                <w:sz w:val="20"/>
                <w:szCs w:val="22"/>
              </w:rPr>
            </w:pPr>
            <w:r w:rsidRPr="009D6CC8">
              <w:rPr>
                <w:sz w:val="20"/>
                <w:szCs w:val="22"/>
              </w:rPr>
              <w:t>Contract Details</w:t>
            </w:r>
          </w:p>
        </w:tc>
        <w:tc>
          <w:tcPr>
            <w:tcW w:w="482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D6CC8" w:rsidRPr="009D6CC8" w:rsidRDefault="009D6CC8">
            <w:pPr>
              <w:spacing w:after="0" w:line="240" w:lineRule="auto"/>
              <w:rPr>
                <w:sz w:val="20"/>
                <w:szCs w:val="22"/>
              </w:rPr>
            </w:pPr>
            <w:r w:rsidRPr="009D6CC8">
              <w:rPr>
                <w:sz w:val="20"/>
                <w:szCs w:val="22"/>
              </w:rPr>
              <w:t>Option year</w:t>
            </w:r>
          </w:p>
        </w:tc>
      </w:tr>
      <w:tr w:rsidR="009D6CC8" w:rsidRPr="009D6CC8" w:rsidTr="00087958">
        <w:trPr>
          <w:trHeight w:val="195"/>
        </w:trPr>
        <w:tc>
          <w:tcPr>
            <w:tcW w:w="4536" w:type="dxa"/>
            <w:tcBorders>
              <w:top w:val="single" w:sz="4" w:space="0" w:color="auto"/>
              <w:left w:val="single" w:sz="4" w:space="0" w:color="auto"/>
              <w:bottom w:val="single" w:sz="4" w:space="0" w:color="auto"/>
              <w:right w:val="single" w:sz="4" w:space="0" w:color="auto"/>
            </w:tcBorders>
            <w:vAlign w:val="center"/>
            <w:hideMark/>
          </w:tcPr>
          <w:p w:rsidR="009D6CC8" w:rsidRPr="009D6CC8" w:rsidRDefault="009D6CC8">
            <w:pPr>
              <w:spacing w:after="0" w:line="240" w:lineRule="auto"/>
              <w:rPr>
                <w:sz w:val="20"/>
                <w:szCs w:val="22"/>
              </w:rPr>
            </w:pPr>
            <w:r w:rsidRPr="009D6CC8">
              <w:rPr>
                <w:sz w:val="20"/>
                <w:szCs w:val="22"/>
              </w:rPr>
              <w:t>User Group</w:t>
            </w:r>
          </w:p>
        </w:tc>
        <w:tc>
          <w:tcPr>
            <w:tcW w:w="4820" w:type="dxa"/>
            <w:tcBorders>
              <w:top w:val="single" w:sz="4" w:space="0" w:color="auto"/>
              <w:left w:val="single" w:sz="4" w:space="0" w:color="auto"/>
              <w:bottom w:val="single" w:sz="4" w:space="0" w:color="auto"/>
              <w:right w:val="single" w:sz="4" w:space="0" w:color="auto"/>
            </w:tcBorders>
          </w:tcPr>
          <w:p w:rsidR="009D6CC8" w:rsidRPr="009D6CC8" w:rsidRDefault="009D6CC8">
            <w:pPr>
              <w:spacing w:after="0" w:line="240" w:lineRule="auto"/>
              <w:rPr>
                <w:sz w:val="20"/>
                <w:szCs w:val="22"/>
              </w:rPr>
            </w:pPr>
            <w:r w:rsidRPr="009D6CC8">
              <w:rPr>
                <w:sz w:val="20"/>
                <w:szCs w:val="22"/>
              </w:rPr>
              <w:t>Option year exercise date</w:t>
            </w:r>
          </w:p>
        </w:tc>
      </w:tr>
      <w:tr w:rsidR="009D6CC8" w:rsidRPr="009D6CC8" w:rsidTr="0049471A">
        <w:tc>
          <w:tcPr>
            <w:tcW w:w="4536" w:type="dxa"/>
            <w:tcBorders>
              <w:top w:val="single" w:sz="4" w:space="0" w:color="auto"/>
              <w:left w:val="single" w:sz="4" w:space="0" w:color="auto"/>
              <w:bottom w:val="single" w:sz="4" w:space="0" w:color="auto"/>
              <w:right w:val="single" w:sz="4" w:space="0" w:color="auto"/>
            </w:tcBorders>
            <w:vAlign w:val="center"/>
            <w:hideMark/>
          </w:tcPr>
          <w:p w:rsidR="009D6CC8" w:rsidRPr="009D6CC8" w:rsidRDefault="009D6CC8">
            <w:pPr>
              <w:spacing w:after="0" w:line="240" w:lineRule="auto"/>
              <w:rPr>
                <w:sz w:val="20"/>
                <w:szCs w:val="22"/>
              </w:rPr>
            </w:pPr>
            <w:r w:rsidRPr="009D6CC8">
              <w:rPr>
                <w:sz w:val="20"/>
                <w:szCs w:val="22"/>
              </w:rPr>
              <w:t>Contract Title</w:t>
            </w:r>
          </w:p>
        </w:tc>
        <w:tc>
          <w:tcPr>
            <w:tcW w:w="482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9D6CC8" w:rsidRPr="009D6CC8" w:rsidRDefault="009D6CC8">
            <w:pPr>
              <w:spacing w:after="0" w:line="240" w:lineRule="auto"/>
              <w:rPr>
                <w:sz w:val="20"/>
                <w:szCs w:val="22"/>
              </w:rPr>
            </w:pPr>
            <w:r w:rsidRPr="009D6CC8">
              <w:rPr>
                <w:sz w:val="20"/>
                <w:szCs w:val="22"/>
              </w:rPr>
              <w:t>Insurance</w:t>
            </w:r>
          </w:p>
        </w:tc>
      </w:tr>
      <w:tr w:rsidR="009D6CC8" w:rsidRPr="009D6CC8" w:rsidTr="0049471A">
        <w:tc>
          <w:tcPr>
            <w:tcW w:w="4536" w:type="dxa"/>
            <w:tcBorders>
              <w:top w:val="single" w:sz="4" w:space="0" w:color="auto"/>
              <w:left w:val="single" w:sz="4" w:space="0" w:color="auto"/>
              <w:bottom w:val="single" w:sz="4" w:space="0" w:color="auto"/>
              <w:right w:val="single" w:sz="4" w:space="0" w:color="auto"/>
            </w:tcBorders>
            <w:vAlign w:val="center"/>
            <w:hideMark/>
          </w:tcPr>
          <w:p w:rsidR="009D6CC8" w:rsidRPr="009D6CC8" w:rsidRDefault="009D6CC8">
            <w:pPr>
              <w:spacing w:after="0" w:line="240" w:lineRule="auto"/>
              <w:rPr>
                <w:sz w:val="20"/>
                <w:szCs w:val="22"/>
              </w:rPr>
            </w:pPr>
            <w:r w:rsidRPr="009D6CC8">
              <w:rPr>
                <w:sz w:val="20"/>
                <w:szCs w:val="22"/>
              </w:rPr>
              <w:t>BA / PO number</w:t>
            </w:r>
          </w:p>
        </w:tc>
        <w:tc>
          <w:tcPr>
            <w:tcW w:w="4820" w:type="dxa"/>
            <w:tcBorders>
              <w:top w:val="single" w:sz="4" w:space="0" w:color="auto"/>
              <w:left w:val="single" w:sz="4" w:space="0" w:color="auto"/>
              <w:bottom w:val="single" w:sz="4" w:space="0" w:color="auto"/>
              <w:right w:val="single" w:sz="4" w:space="0" w:color="auto"/>
            </w:tcBorders>
            <w:vAlign w:val="center"/>
          </w:tcPr>
          <w:p w:rsidR="009D6CC8" w:rsidRPr="009D6CC8" w:rsidRDefault="009D6CC8">
            <w:pPr>
              <w:spacing w:after="0" w:line="240" w:lineRule="auto"/>
              <w:rPr>
                <w:sz w:val="20"/>
                <w:szCs w:val="22"/>
              </w:rPr>
            </w:pPr>
            <w:r w:rsidRPr="009D6CC8">
              <w:rPr>
                <w:sz w:val="20"/>
                <w:szCs w:val="22"/>
              </w:rPr>
              <w:t>Public Liability policy expiry date</w:t>
            </w:r>
          </w:p>
        </w:tc>
      </w:tr>
      <w:tr w:rsidR="009D6CC8" w:rsidRPr="009D6CC8" w:rsidTr="0049471A">
        <w:trPr>
          <w:trHeight w:val="117"/>
        </w:trPr>
        <w:tc>
          <w:tcPr>
            <w:tcW w:w="4536" w:type="dxa"/>
            <w:tcBorders>
              <w:top w:val="single" w:sz="4" w:space="0" w:color="auto"/>
              <w:left w:val="single" w:sz="4" w:space="0" w:color="auto"/>
              <w:bottom w:val="single" w:sz="4" w:space="0" w:color="auto"/>
              <w:right w:val="single" w:sz="4" w:space="0" w:color="auto"/>
            </w:tcBorders>
            <w:vAlign w:val="center"/>
            <w:hideMark/>
          </w:tcPr>
          <w:p w:rsidR="009D6CC8" w:rsidRPr="009D6CC8" w:rsidRDefault="009D6CC8">
            <w:pPr>
              <w:spacing w:after="0" w:line="240" w:lineRule="auto"/>
              <w:rPr>
                <w:sz w:val="20"/>
                <w:szCs w:val="22"/>
              </w:rPr>
            </w:pPr>
            <w:r w:rsidRPr="009D6CC8">
              <w:rPr>
                <w:sz w:val="20"/>
                <w:szCs w:val="22"/>
              </w:rPr>
              <w:t>Supplier</w:t>
            </w:r>
          </w:p>
        </w:tc>
        <w:tc>
          <w:tcPr>
            <w:tcW w:w="4820" w:type="dxa"/>
            <w:tcBorders>
              <w:top w:val="single" w:sz="4" w:space="0" w:color="auto"/>
              <w:left w:val="single" w:sz="4" w:space="0" w:color="auto"/>
              <w:bottom w:val="single" w:sz="4" w:space="0" w:color="auto"/>
              <w:right w:val="single" w:sz="4" w:space="0" w:color="auto"/>
            </w:tcBorders>
            <w:vAlign w:val="center"/>
          </w:tcPr>
          <w:p w:rsidR="009D6CC8" w:rsidRPr="009D6CC8" w:rsidRDefault="009D6CC8">
            <w:pPr>
              <w:spacing w:after="0" w:line="240" w:lineRule="auto"/>
              <w:rPr>
                <w:sz w:val="20"/>
                <w:szCs w:val="22"/>
              </w:rPr>
            </w:pPr>
            <w:r w:rsidRPr="009D6CC8">
              <w:rPr>
                <w:sz w:val="20"/>
                <w:szCs w:val="22"/>
              </w:rPr>
              <w:t>Workman Compensation policy expiry date</w:t>
            </w:r>
          </w:p>
        </w:tc>
      </w:tr>
      <w:tr w:rsidR="009D6CC8" w:rsidRPr="009D6CC8" w:rsidTr="0049471A">
        <w:tc>
          <w:tcPr>
            <w:tcW w:w="4536" w:type="dxa"/>
            <w:tcBorders>
              <w:top w:val="single" w:sz="4" w:space="0" w:color="auto"/>
              <w:left w:val="single" w:sz="4" w:space="0" w:color="auto"/>
              <w:bottom w:val="single" w:sz="4" w:space="0" w:color="auto"/>
              <w:right w:val="single" w:sz="4" w:space="0" w:color="auto"/>
            </w:tcBorders>
            <w:vAlign w:val="center"/>
            <w:hideMark/>
          </w:tcPr>
          <w:p w:rsidR="009D6CC8" w:rsidRPr="009D6CC8" w:rsidRDefault="009D6CC8">
            <w:pPr>
              <w:spacing w:after="0" w:line="240" w:lineRule="auto"/>
              <w:rPr>
                <w:sz w:val="20"/>
                <w:szCs w:val="22"/>
              </w:rPr>
            </w:pPr>
            <w:r w:rsidRPr="009D6CC8">
              <w:rPr>
                <w:sz w:val="20"/>
                <w:szCs w:val="22"/>
              </w:rPr>
              <w:t>Contract Value Currency</w:t>
            </w:r>
          </w:p>
        </w:tc>
        <w:tc>
          <w:tcPr>
            <w:tcW w:w="4820" w:type="dxa"/>
            <w:tcBorders>
              <w:top w:val="single" w:sz="4" w:space="0" w:color="auto"/>
              <w:left w:val="single" w:sz="4" w:space="0" w:color="auto"/>
              <w:bottom w:val="single" w:sz="4" w:space="0" w:color="auto"/>
              <w:right w:val="single" w:sz="4" w:space="0" w:color="auto"/>
            </w:tcBorders>
            <w:vAlign w:val="center"/>
          </w:tcPr>
          <w:p w:rsidR="009D6CC8" w:rsidRPr="009D6CC8" w:rsidRDefault="009D6CC8">
            <w:pPr>
              <w:spacing w:after="0" w:line="240" w:lineRule="auto"/>
              <w:rPr>
                <w:sz w:val="20"/>
                <w:szCs w:val="22"/>
              </w:rPr>
            </w:pPr>
            <w:r w:rsidRPr="009D6CC8">
              <w:rPr>
                <w:sz w:val="20"/>
                <w:szCs w:val="22"/>
              </w:rPr>
              <w:t>Hull &amp; Marine expiry date</w:t>
            </w:r>
          </w:p>
        </w:tc>
      </w:tr>
      <w:tr w:rsidR="009D6CC8" w:rsidRPr="009D6CC8" w:rsidTr="0049471A">
        <w:tc>
          <w:tcPr>
            <w:tcW w:w="4536" w:type="dxa"/>
            <w:tcBorders>
              <w:top w:val="single" w:sz="4" w:space="0" w:color="auto"/>
              <w:left w:val="single" w:sz="4" w:space="0" w:color="auto"/>
              <w:bottom w:val="single" w:sz="4" w:space="0" w:color="auto"/>
              <w:right w:val="single" w:sz="4" w:space="0" w:color="auto"/>
            </w:tcBorders>
            <w:vAlign w:val="center"/>
            <w:hideMark/>
          </w:tcPr>
          <w:p w:rsidR="009D6CC8" w:rsidRPr="009D6CC8" w:rsidRDefault="009D6CC8">
            <w:pPr>
              <w:spacing w:after="0" w:line="240" w:lineRule="auto"/>
              <w:rPr>
                <w:sz w:val="20"/>
                <w:szCs w:val="22"/>
              </w:rPr>
            </w:pPr>
            <w:r w:rsidRPr="009D6CC8">
              <w:rPr>
                <w:sz w:val="20"/>
                <w:szCs w:val="22"/>
              </w:rPr>
              <w:t>Contract Value</w:t>
            </w:r>
          </w:p>
        </w:tc>
        <w:tc>
          <w:tcPr>
            <w:tcW w:w="482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9D6CC8" w:rsidRPr="009D6CC8" w:rsidRDefault="009D6CC8">
            <w:pPr>
              <w:spacing w:after="0" w:line="240" w:lineRule="auto"/>
              <w:rPr>
                <w:sz w:val="20"/>
                <w:szCs w:val="22"/>
              </w:rPr>
            </w:pPr>
            <w:r w:rsidRPr="009D6CC8">
              <w:rPr>
                <w:sz w:val="20"/>
                <w:szCs w:val="22"/>
              </w:rPr>
              <w:t>Savings</w:t>
            </w:r>
          </w:p>
        </w:tc>
      </w:tr>
      <w:tr w:rsidR="009D6CC8" w:rsidRPr="009D6CC8" w:rsidTr="0049471A">
        <w:tc>
          <w:tcPr>
            <w:tcW w:w="4536" w:type="dxa"/>
            <w:tcBorders>
              <w:top w:val="single" w:sz="4" w:space="0" w:color="auto"/>
              <w:left w:val="single" w:sz="4" w:space="0" w:color="auto"/>
              <w:bottom w:val="single" w:sz="4" w:space="0" w:color="auto"/>
              <w:right w:val="single" w:sz="4" w:space="0" w:color="auto"/>
            </w:tcBorders>
            <w:vAlign w:val="center"/>
            <w:hideMark/>
          </w:tcPr>
          <w:p w:rsidR="009D6CC8" w:rsidRPr="009D6CC8" w:rsidRDefault="009D6CC8">
            <w:pPr>
              <w:spacing w:after="0" w:line="240" w:lineRule="auto"/>
              <w:rPr>
                <w:sz w:val="20"/>
                <w:szCs w:val="22"/>
              </w:rPr>
            </w:pPr>
            <w:r w:rsidRPr="009D6CC8">
              <w:rPr>
                <w:sz w:val="20"/>
                <w:szCs w:val="22"/>
              </w:rPr>
              <w:t>Performance Bond submission</w:t>
            </w:r>
          </w:p>
        </w:tc>
        <w:tc>
          <w:tcPr>
            <w:tcW w:w="4820" w:type="dxa"/>
            <w:tcBorders>
              <w:top w:val="single" w:sz="4" w:space="0" w:color="auto"/>
              <w:left w:val="single" w:sz="4" w:space="0" w:color="auto"/>
              <w:bottom w:val="single" w:sz="4" w:space="0" w:color="auto"/>
              <w:right w:val="single" w:sz="4" w:space="0" w:color="auto"/>
            </w:tcBorders>
            <w:vAlign w:val="center"/>
          </w:tcPr>
          <w:p w:rsidR="009D6CC8" w:rsidRPr="009D6CC8" w:rsidRDefault="009D6CC8">
            <w:pPr>
              <w:spacing w:after="0" w:line="240" w:lineRule="auto"/>
              <w:rPr>
                <w:sz w:val="20"/>
                <w:szCs w:val="22"/>
              </w:rPr>
            </w:pPr>
            <w:r w:rsidRPr="009D6CC8">
              <w:rPr>
                <w:sz w:val="20"/>
                <w:szCs w:val="22"/>
              </w:rPr>
              <w:t>Savings currency</w:t>
            </w:r>
          </w:p>
        </w:tc>
      </w:tr>
      <w:tr w:rsidR="009D6CC8" w:rsidRPr="009D6CC8" w:rsidTr="0049471A">
        <w:tc>
          <w:tcPr>
            <w:tcW w:w="4536" w:type="dxa"/>
            <w:tcBorders>
              <w:top w:val="single" w:sz="4" w:space="0" w:color="auto"/>
              <w:left w:val="single" w:sz="4" w:space="0" w:color="auto"/>
              <w:bottom w:val="single" w:sz="4" w:space="0" w:color="auto"/>
              <w:right w:val="single" w:sz="4" w:space="0" w:color="auto"/>
            </w:tcBorders>
            <w:vAlign w:val="center"/>
          </w:tcPr>
          <w:p w:rsidR="009D6CC8" w:rsidRPr="009D6CC8" w:rsidRDefault="009D6CC8">
            <w:pPr>
              <w:spacing w:after="0" w:line="240" w:lineRule="auto"/>
              <w:rPr>
                <w:sz w:val="20"/>
                <w:szCs w:val="22"/>
              </w:rPr>
            </w:pPr>
            <w:r w:rsidRPr="009D6CC8">
              <w:rPr>
                <w:sz w:val="20"/>
                <w:szCs w:val="22"/>
              </w:rPr>
              <w:t>Start date</w:t>
            </w:r>
          </w:p>
        </w:tc>
        <w:tc>
          <w:tcPr>
            <w:tcW w:w="4820" w:type="dxa"/>
            <w:tcBorders>
              <w:top w:val="single" w:sz="4" w:space="0" w:color="auto"/>
              <w:left w:val="single" w:sz="4" w:space="0" w:color="auto"/>
              <w:bottom w:val="single" w:sz="4" w:space="0" w:color="auto"/>
              <w:right w:val="single" w:sz="4" w:space="0" w:color="auto"/>
            </w:tcBorders>
            <w:vAlign w:val="center"/>
          </w:tcPr>
          <w:p w:rsidR="009D6CC8" w:rsidRPr="009D6CC8" w:rsidRDefault="009D6CC8">
            <w:pPr>
              <w:spacing w:after="0" w:line="240" w:lineRule="auto"/>
              <w:rPr>
                <w:sz w:val="20"/>
                <w:szCs w:val="22"/>
              </w:rPr>
            </w:pPr>
            <w:r w:rsidRPr="009D6CC8">
              <w:rPr>
                <w:sz w:val="20"/>
                <w:szCs w:val="22"/>
              </w:rPr>
              <w:t>Savings</w:t>
            </w:r>
          </w:p>
        </w:tc>
      </w:tr>
      <w:tr w:rsidR="009D6CC8" w:rsidRPr="009D6CC8" w:rsidTr="00087958">
        <w:tc>
          <w:tcPr>
            <w:tcW w:w="4536" w:type="dxa"/>
            <w:tcBorders>
              <w:top w:val="single" w:sz="4" w:space="0" w:color="auto"/>
              <w:left w:val="single" w:sz="4" w:space="0" w:color="auto"/>
              <w:bottom w:val="single" w:sz="4" w:space="0" w:color="auto"/>
              <w:right w:val="single" w:sz="4" w:space="0" w:color="auto"/>
            </w:tcBorders>
            <w:vAlign w:val="center"/>
          </w:tcPr>
          <w:p w:rsidR="009D6CC8" w:rsidRPr="009D6CC8" w:rsidRDefault="009D6CC8">
            <w:pPr>
              <w:spacing w:after="0" w:line="240" w:lineRule="auto"/>
              <w:rPr>
                <w:sz w:val="20"/>
                <w:szCs w:val="22"/>
              </w:rPr>
            </w:pPr>
            <w:r w:rsidRPr="009D6CC8">
              <w:rPr>
                <w:sz w:val="20"/>
                <w:szCs w:val="22"/>
              </w:rPr>
              <w:t>Expiry date</w:t>
            </w:r>
          </w:p>
        </w:tc>
        <w:tc>
          <w:tcPr>
            <w:tcW w:w="4820" w:type="dxa"/>
            <w:tcBorders>
              <w:top w:val="single" w:sz="4" w:space="0" w:color="auto"/>
              <w:left w:val="single" w:sz="4" w:space="0" w:color="auto"/>
              <w:bottom w:val="single" w:sz="4" w:space="0" w:color="auto"/>
              <w:right w:val="single" w:sz="4" w:space="0" w:color="auto"/>
            </w:tcBorders>
          </w:tcPr>
          <w:p w:rsidR="009D6CC8" w:rsidRPr="009D6CC8" w:rsidRDefault="009D6CC8">
            <w:pPr>
              <w:spacing w:after="0" w:line="240" w:lineRule="auto"/>
              <w:rPr>
                <w:sz w:val="20"/>
                <w:szCs w:val="22"/>
              </w:rPr>
            </w:pPr>
          </w:p>
        </w:tc>
      </w:tr>
      <w:tr w:rsidR="009D6CC8" w:rsidRPr="009D6CC8" w:rsidTr="00087958">
        <w:tc>
          <w:tcPr>
            <w:tcW w:w="4536" w:type="dxa"/>
            <w:tcBorders>
              <w:top w:val="single" w:sz="4" w:space="0" w:color="auto"/>
              <w:left w:val="single" w:sz="4" w:space="0" w:color="auto"/>
              <w:bottom w:val="single" w:sz="4" w:space="0" w:color="auto"/>
              <w:right w:val="single" w:sz="4" w:space="0" w:color="auto"/>
            </w:tcBorders>
            <w:vAlign w:val="center"/>
          </w:tcPr>
          <w:p w:rsidR="009D6CC8" w:rsidRPr="009D6CC8" w:rsidRDefault="009D6CC8">
            <w:pPr>
              <w:spacing w:after="0" w:line="240" w:lineRule="auto"/>
              <w:rPr>
                <w:sz w:val="20"/>
                <w:szCs w:val="22"/>
              </w:rPr>
            </w:pPr>
            <w:r w:rsidRPr="009D6CC8">
              <w:rPr>
                <w:sz w:val="20"/>
                <w:szCs w:val="22"/>
              </w:rPr>
              <w:t>Reminder Status</w:t>
            </w:r>
          </w:p>
        </w:tc>
        <w:tc>
          <w:tcPr>
            <w:tcW w:w="4820" w:type="dxa"/>
            <w:tcBorders>
              <w:top w:val="single" w:sz="4" w:space="0" w:color="auto"/>
              <w:left w:val="single" w:sz="4" w:space="0" w:color="auto"/>
              <w:bottom w:val="single" w:sz="4" w:space="0" w:color="auto"/>
              <w:right w:val="single" w:sz="4" w:space="0" w:color="auto"/>
            </w:tcBorders>
          </w:tcPr>
          <w:p w:rsidR="009D6CC8" w:rsidRPr="009D6CC8" w:rsidRDefault="009D6CC8">
            <w:pPr>
              <w:spacing w:after="0" w:line="240" w:lineRule="auto"/>
              <w:rPr>
                <w:sz w:val="20"/>
                <w:szCs w:val="22"/>
              </w:rPr>
            </w:pPr>
          </w:p>
        </w:tc>
      </w:tr>
      <w:tr w:rsidR="009D6CC8" w:rsidRPr="009D6CC8" w:rsidTr="00087958">
        <w:tc>
          <w:tcPr>
            <w:tcW w:w="4536" w:type="dxa"/>
            <w:tcBorders>
              <w:top w:val="single" w:sz="4" w:space="0" w:color="auto"/>
              <w:left w:val="single" w:sz="4" w:space="0" w:color="auto"/>
              <w:bottom w:val="single" w:sz="4" w:space="0" w:color="auto"/>
              <w:right w:val="single" w:sz="4" w:space="0" w:color="auto"/>
            </w:tcBorders>
            <w:vAlign w:val="center"/>
            <w:hideMark/>
          </w:tcPr>
          <w:p w:rsidR="009D6CC8" w:rsidRPr="009D6CC8" w:rsidRDefault="009D6CC8">
            <w:pPr>
              <w:spacing w:after="0" w:line="240" w:lineRule="auto"/>
              <w:rPr>
                <w:sz w:val="20"/>
                <w:szCs w:val="22"/>
              </w:rPr>
            </w:pPr>
            <w:r w:rsidRPr="009D6CC8">
              <w:rPr>
                <w:sz w:val="20"/>
                <w:szCs w:val="22"/>
              </w:rPr>
              <w:t>Officer in Charge</w:t>
            </w:r>
          </w:p>
        </w:tc>
        <w:tc>
          <w:tcPr>
            <w:tcW w:w="4820" w:type="dxa"/>
            <w:tcBorders>
              <w:top w:val="single" w:sz="4" w:space="0" w:color="auto"/>
              <w:left w:val="single" w:sz="4" w:space="0" w:color="auto"/>
              <w:bottom w:val="single" w:sz="4" w:space="0" w:color="auto"/>
              <w:right w:val="single" w:sz="4" w:space="0" w:color="auto"/>
            </w:tcBorders>
          </w:tcPr>
          <w:p w:rsidR="009D6CC8" w:rsidRPr="009D6CC8" w:rsidRDefault="009D6CC8">
            <w:pPr>
              <w:spacing w:after="0" w:line="240" w:lineRule="auto"/>
              <w:rPr>
                <w:sz w:val="20"/>
                <w:szCs w:val="22"/>
              </w:rPr>
            </w:pPr>
          </w:p>
        </w:tc>
      </w:tr>
      <w:tr w:rsidR="009D6CC8" w:rsidRPr="009D6CC8" w:rsidTr="00087958">
        <w:tc>
          <w:tcPr>
            <w:tcW w:w="4536" w:type="dxa"/>
            <w:tcBorders>
              <w:top w:val="single" w:sz="4" w:space="0" w:color="auto"/>
              <w:left w:val="single" w:sz="4" w:space="0" w:color="auto"/>
              <w:bottom w:val="single" w:sz="4" w:space="0" w:color="auto"/>
              <w:right w:val="single" w:sz="4" w:space="0" w:color="auto"/>
            </w:tcBorders>
            <w:vAlign w:val="center"/>
            <w:hideMark/>
          </w:tcPr>
          <w:p w:rsidR="009D6CC8" w:rsidRPr="009D6CC8" w:rsidRDefault="009D6CC8">
            <w:pPr>
              <w:spacing w:after="0" w:line="240" w:lineRule="auto"/>
              <w:rPr>
                <w:sz w:val="20"/>
                <w:szCs w:val="22"/>
              </w:rPr>
            </w:pPr>
            <w:r w:rsidRPr="009D6CC8">
              <w:rPr>
                <w:sz w:val="20"/>
                <w:szCs w:val="22"/>
              </w:rPr>
              <w:t>Cc list</w:t>
            </w:r>
          </w:p>
        </w:tc>
        <w:tc>
          <w:tcPr>
            <w:tcW w:w="4820" w:type="dxa"/>
            <w:tcBorders>
              <w:top w:val="single" w:sz="4" w:space="0" w:color="auto"/>
              <w:left w:val="single" w:sz="4" w:space="0" w:color="auto"/>
              <w:bottom w:val="single" w:sz="4" w:space="0" w:color="auto"/>
              <w:right w:val="single" w:sz="4" w:space="0" w:color="auto"/>
            </w:tcBorders>
          </w:tcPr>
          <w:p w:rsidR="009D6CC8" w:rsidRPr="009D6CC8" w:rsidRDefault="009D6CC8">
            <w:pPr>
              <w:spacing w:after="0" w:line="240" w:lineRule="auto"/>
              <w:rPr>
                <w:sz w:val="20"/>
                <w:szCs w:val="22"/>
              </w:rPr>
            </w:pPr>
          </w:p>
        </w:tc>
      </w:tr>
      <w:tr w:rsidR="009D6CC8" w:rsidRPr="009D6CC8" w:rsidTr="00087958">
        <w:tc>
          <w:tcPr>
            <w:tcW w:w="4536" w:type="dxa"/>
            <w:tcBorders>
              <w:top w:val="single" w:sz="4" w:space="0" w:color="auto"/>
              <w:left w:val="single" w:sz="4" w:space="0" w:color="auto"/>
              <w:bottom w:val="single" w:sz="4" w:space="0" w:color="auto"/>
              <w:right w:val="single" w:sz="4" w:space="0" w:color="auto"/>
            </w:tcBorders>
            <w:vAlign w:val="center"/>
            <w:hideMark/>
          </w:tcPr>
          <w:p w:rsidR="009D6CC8" w:rsidRPr="009D6CC8" w:rsidRDefault="009D6CC8">
            <w:pPr>
              <w:spacing w:after="0" w:line="240" w:lineRule="auto"/>
              <w:rPr>
                <w:sz w:val="20"/>
                <w:szCs w:val="22"/>
              </w:rPr>
            </w:pPr>
            <w:r w:rsidRPr="009D6CC8">
              <w:rPr>
                <w:sz w:val="20"/>
                <w:szCs w:val="22"/>
              </w:rPr>
              <w:t>Reviewer List</w:t>
            </w:r>
          </w:p>
        </w:tc>
        <w:tc>
          <w:tcPr>
            <w:tcW w:w="4820" w:type="dxa"/>
            <w:tcBorders>
              <w:top w:val="single" w:sz="4" w:space="0" w:color="auto"/>
              <w:left w:val="single" w:sz="4" w:space="0" w:color="auto"/>
              <w:bottom w:val="single" w:sz="4" w:space="0" w:color="auto"/>
              <w:right w:val="single" w:sz="4" w:space="0" w:color="auto"/>
            </w:tcBorders>
          </w:tcPr>
          <w:p w:rsidR="009D6CC8" w:rsidRPr="009D6CC8" w:rsidRDefault="009D6CC8">
            <w:pPr>
              <w:spacing w:after="0" w:line="240" w:lineRule="auto"/>
              <w:rPr>
                <w:sz w:val="20"/>
                <w:szCs w:val="22"/>
              </w:rPr>
            </w:pPr>
          </w:p>
        </w:tc>
      </w:tr>
    </w:tbl>
    <w:p w:rsidR="00987E7C" w:rsidRDefault="00987E7C" w:rsidP="00987E7C">
      <w:pPr>
        <w:spacing w:after="0"/>
        <w:ind w:firstLine="720"/>
        <w:jc w:val="both"/>
        <w:rPr>
          <w:szCs w:val="22"/>
        </w:rPr>
      </w:pPr>
    </w:p>
    <w:p w:rsidR="00933710" w:rsidRPr="009D6CC8" w:rsidRDefault="00F4463A" w:rsidP="00F4463A">
      <w:pPr>
        <w:spacing w:after="0"/>
        <w:ind w:left="720"/>
        <w:jc w:val="both"/>
        <w:rPr>
          <w:sz w:val="20"/>
          <w:szCs w:val="22"/>
        </w:rPr>
      </w:pPr>
      <w:r>
        <w:rPr>
          <w:szCs w:val="22"/>
        </w:rPr>
        <w:t xml:space="preserve">TO List and CC List will be auto populated according to group role settings. </w:t>
      </w:r>
      <w:r w:rsidR="00987E7C" w:rsidRPr="009D6CC8">
        <w:rPr>
          <w:sz w:val="20"/>
          <w:szCs w:val="22"/>
        </w:rPr>
        <w:t>Record will be “Active” by Default</w:t>
      </w:r>
      <w:r w:rsidR="00D56016">
        <w:rPr>
          <w:sz w:val="20"/>
          <w:szCs w:val="22"/>
        </w:rPr>
        <w:t>.</w:t>
      </w:r>
    </w:p>
    <w:p w:rsidR="00176923" w:rsidRDefault="00E82B45" w:rsidP="00852FAD">
      <w:pPr>
        <w:ind w:left="720"/>
        <w:jc w:val="both"/>
        <w:rPr>
          <w:ins w:id="667" w:author="PSA" w:date="2017-12-28T10:14:00Z"/>
          <w:sz w:val="20"/>
          <w:szCs w:val="22"/>
        </w:rPr>
      </w:pPr>
      <w:r w:rsidRPr="009D6CC8">
        <w:rPr>
          <w:sz w:val="20"/>
          <w:szCs w:val="22"/>
        </w:rPr>
        <w:t>After user submits the renewal</w:t>
      </w:r>
      <w:r w:rsidR="00626CB9">
        <w:rPr>
          <w:sz w:val="20"/>
          <w:szCs w:val="22"/>
        </w:rPr>
        <w:t xml:space="preserve"> request</w:t>
      </w:r>
      <w:r w:rsidRPr="009D6CC8">
        <w:rPr>
          <w:sz w:val="20"/>
          <w:szCs w:val="22"/>
        </w:rPr>
        <w:t xml:space="preserve">, </w:t>
      </w:r>
      <w:r w:rsidR="005D4454" w:rsidRPr="009D6CC8">
        <w:rPr>
          <w:sz w:val="20"/>
          <w:szCs w:val="22"/>
        </w:rPr>
        <w:t xml:space="preserve">system will prompt user to </w:t>
      </w:r>
      <w:r w:rsidRPr="009D6CC8">
        <w:rPr>
          <w:sz w:val="20"/>
          <w:szCs w:val="22"/>
        </w:rPr>
        <w:t>delete, inactivate, or do nothing to</w:t>
      </w:r>
      <w:r w:rsidR="005D4454" w:rsidRPr="009D6CC8">
        <w:rPr>
          <w:sz w:val="20"/>
          <w:szCs w:val="22"/>
        </w:rPr>
        <w:t xml:space="preserve"> the original </w:t>
      </w:r>
      <w:r w:rsidR="00DE6CE3" w:rsidRPr="009D6CC8">
        <w:rPr>
          <w:sz w:val="20"/>
          <w:szCs w:val="22"/>
        </w:rPr>
        <w:t>contract</w:t>
      </w:r>
      <w:r w:rsidR="005D4454" w:rsidRPr="009D6CC8">
        <w:rPr>
          <w:sz w:val="20"/>
          <w:szCs w:val="22"/>
        </w:rPr>
        <w:t xml:space="preserve">. </w:t>
      </w:r>
      <w:r w:rsidRPr="009D6CC8">
        <w:rPr>
          <w:sz w:val="20"/>
          <w:szCs w:val="22"/>
        </w:rPr>
        <w:t>Relevant verification process (Maker-checker flow) for create, update or delete contract shall apply.</w:t>
      </w:r>
    </w:p>
    <w:p w:rsidR="0081118D" w:rsidRPr="00852FAD" w:rsidRDefault="0081118D" w:rsidP="00852FAD">
      <w:pPr>
        <w:ind w:left="720"/>
        <w:jc w:val="both"/>
        <w:rPr>
          <w:sz w:val="20"/>
          <w:szCs w:val="22"/>
        </w:rPr>
      </w:pPr>
    </w:p>
    <w:p w:rsidR="00382E0F" w:rsidRDefault="00382E0F" w:rsidP="00382E0F">
      <w:pPr>
        <w:pStyle w:val="Heading3"/>
      </w:pPr>
      <w:bookmarkStart w:id="668" w:name="_Toc501698483"/>
      <w:bookmarkStart w:id="669" w:name="_Toc501703175"/>
      <w:bookmarkStart w:id="670" w:name="_Toc502737608"/>
      <w:bookmarkEnd w:id="668"/>
      <w:bookmarkEnd w:id="669"/>
      <w:r>
        <w:t xml:space="preserve">Maker-checker </w:t>
      </w:r>
      <w:r w:rsidR="00A87B73">
        <w:t>W</w:t>
      </w:r>
      <w:r>
        <w:t>orkflow</w:t>
      </w:r>
      <w:bookmarkEnd w:id="670"/>
    </w:p>
    <w:p w:rsidR="0074788D" w:rsidRPr="000C0B79" w:rsidRDefault="00F178E1" w:rsidP="0074788D">
      <w:pPr>
        <w:ind w:left="720"/>
        <w:rPr>
          <w:sz w:val="20"/>
        </w:rPr>
      </w:pPr>
      <w:r w:rsidRPr="000C0B79">
        <w:rPr>
          <w:sz w:val="20"/>
        </w:rPr>
        <w:t>This section d</w:t>
      </w:r>
      <w:r w:rsidR="006864B0" w:rsidRPr="000C0B79">
        <w:rPr>
          <w:sz w:val="20"/>
        </w:rPr>
        <w:t xml:space="preserve">escribes the maker-checker </w:t>
      </w:r>
      <w:r w:rsidR="00E76762" w:rsidRPr="000C0B79">
        <w:rPr>
          <w:sz w:val="20"/>
        </w:rPr>
        <w:t>work</w:t>
      </w:r>
      <w:r w:rsidR="006864B0" w:rsidRPr="000C0B79">
        <w:rPr>
          <w:sz w:val="20"/>
        </w:rPr>
        <w:t xml:space="preserve">flow </w:t>
      </w:r>
      <w:r w:rsidRPr="000C0B79">
        <w:rPr>
          <w:sz w:val="20"/>
        </w:rPr>
        <w:t xml:space="preserve">to verify a newly created, updated, or deleted contract </w:t>
      </w:r>
      <w:r w:rsidR="006864B0" w:rsidRPr="000C0B79">
        <w:rPr>
          <w:rFonts w:cs="Arial"/>
          <w:sz w:val="20"/>
          <w:szCs w:val="22"/>
        </w:rPr>
        <w:t>to prevent inaccurate data entry</w:t>
      </w:r>
      <w:r w:rsidRPr="000C0B79">
        <w:rPr>
          <w:sz w:val="20"/>
        </w:rPr>
        <w:t>.</w:t>
      </w:r>
      <w:r w:rsidR="006864B0" w:rsidRPr="000C0B79">
        <w:rPr>
          <w:sz w:val="20"/>
        </w:rPr>
        <w:t xml:space="preserve"> </w:t>
      </w:r>
    </w:p>
    <w:p w:rsidR="00715CF2" w:rsidRPr="000C0B79" w:rsidRDefault="00715CF2" w:rsidP="00715CF2">
      <w:pPr>
        <w:ind w:left="720"/>
        <w:rPr>
          <w:sz w:val="20"/>
        </w:rPr>
      </w:pPr>
      <w:r w:rsidRPr="000C0B79">
        <w:rPr>
          <w:sz w:val="20"/>
        </w:rPr>
        <w:t xml:space="preserve">If a contract is created, updated or deleted, and not verified yet, a message mentioning the maker and action time will be displayed in </w:t>
      </w:r>
      <w:r w:rsidR="00E76762" w:rsidRPr="000C0B79">
        <w:rPr>
          <w:sz w:val="20"/>
        </w:rPr>
        <w:t xml:space="preserve">review contract </w:t>
      </w:r>
      <w:r w:rsidRPr="000C0B79">
        <w:rPr>
          <w:sz w:val="20"/>
        </w:rPr>
        <w:t>page. E.g.  “This contract is created by Harry Lim on 12/10/2017 13:45. Please verify.”</w:t>
      </w:r>
    </w:p>
    <w:p w:rsidR="006864B0" w:rsidRPr="000C0B79" w:rsidRDefault="00715CF2" w:rsidP="00176923">
      <w:pPr>
        <w:ind w:left="720"/>
        <w:rPr>
          <w:sz w:val="20"/>
        </w:rPr>
      </w:pPr>
      <w:r w:rsidRPr="000C0B79">
        <w:rPr>
          <w:sz w:val="20"/>
        </w:rPr>
        <w:t xml:space="preserve">If a contract is rejected, a message mentioning the checker and action time will be displayed in review </w:t>
      </w:r>
      <w:r w:rsidR="00E76762" w:rsidRPr="000C0B79">
        <w:rPr>
          <w:sz w:val="20"/>
        </w:rPr>
        <w:t xml:space="preserve">contract </w:t>
      </w:r>
      <w:r w:rsidRPr="000C0B79">
        <w:rPr>
          <w:sz w:val="20"/>
        </w:rPr>
        <w:t xml:space="preserve">page. E.g. “Creation of this contract is rejected by Jerry Wong on 13/10/2017 14:01. Please </w:t>
      </w:r>
      <w:r w:rsidR="00941B90" w:rsidRPr="000C0B79">
        <w:rPr>
          <w:sz w:val="20"/>
        </w:rPr>
        <w:t>review</w:t>
      </w:r>
      <w:r w:rsidRPr="000C0B79">
        <w:rPr>
          <w:sz w:val="20"/>
        </w:rPr>
        <w:t xml:space="preserve">.” Rejection Remarks shall be displayed in the review </w:t>
      </w:r>
      <w:r w:rsidR="00E76762" w:rsidRPr="000C0B79">
        <w:rPr>
          <w:sz w:val="20"/>
        </w:rPr>
        <w:t xml:space="preserve">contract </w:t>
      </w:r>
      <w:r w:rsidRPr="000C0B79">
        <w:rPr>
          <w:sz w:val="20"/>
        </w:rPr>
        <w:t>page.</w:t>
      </w:r>
    </w:p>
    <w:p w:rsidR="00F75B35" w:rsidRDefault="00AA47B3" w:rsidP="00F75B35">
      <w:pPr>
        <w:pStyle w:val="Heading4"/>
      </w:pPr>
      <w:r>
        <w:t xml:space="preserve">Maker Checker </w:t>
      </w:r>
      <w:r w:rsidR="000C6640">
        <w:t xml:space="preserve">Workflow </w:t>
      </w:r>
      <w:r>
        <w:t xml:space="preserve">for </w:t>
      </w:r>
      <w:r w:rsidRPr="006B1472">
        <w:t>Add</w:t>
      </w:r>
      <w:r>
        <w:t xml:space="preserve"> Contract</w:t>
      </w:r>
    </w:p>
    <w:p w:rsidR="0072284A" w:rsidRPr="0072284A" w:rsidRDefault="00ED5035" w:rsidP="0072284A">
      <w:pPr>
        <w:ind w:left="720"/>
      </w:pPr>
      <w:r>
        <w:rPr>
          <w:noProof/>
          <w:lang w:val="en-GB" w:eastAsia="zh-CN"/>
        </w:rPr>
        <w:drawing>
          <wp:inline distT="0" distB="0" distL="0" distR="0">
            <wp:extent cx="5881418" cy="3691919"/>
            <wp:effectExtent l="19050" t="0" r="5032"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886129" cy="3694876"/>
                    </a:xfrm>
                    <a:prstGeom prst="rect">
                      <a:avLst/>
                    </a:prstGeom>
                    <a:noFill/>
                    <a:ln w="9525">
                      <a:noFill/>
                      <a:miter lim="800000"/>
                      <a:headEnd/>
                      <a:tailEnd/>
                    </a:ln>
                  </pic:spPr>
                </pic:pic>
              </a:graphicData>
            </a:graphic>
          </wp:inline>
        </w:drawing>
      </w:r>
    </w:p>
    <w:p w:rsidR="00AA47B3" w:rsidRPr="000C0B79" w:rsidRDefault="00AA47B3" w:rsidP="00790DF1">
      <w:pPr>
        <w:pStyle w:val="ListParagraph"/>
        <w:numPr>
          <w:ilvl w:val="0"/>
          <w:numId w:val="17"/>
        </w:numPr>
        <w:rPr>
          <w:sz w:val="20"/>
        </w:rPr>
      </w:pPr>
      <w:r w:rsidRPr="000C0B79">
        <w:rPr>
          <w:sz w:val="20"/>
        </w:rPr>
        <w:t xml:space="preserve">A maker (a user in the user group) creates a new contract record from Add Contract page. </w:t>
      </w:r>
    </w:p>
    <w:p w:rsidR="00AA47B3" w:rsidRPr="000C0B79" w:rsidRDefault="00877020" w:rsidP="00790DF1">
      <w:pPr>
        <w:pStyle w:val="ListParagraph"/>
        <w:rPr>
          <w:sz w:val="20"/>
        </w:rPr>
      </w:pPr>
      <w:r w:rsidRPr="000C0B79">
        <w:rPr>
          <w:sz w:val="20"/>
        </w:rPr>
        <w:t xml:space="preserve">Only the contract maker and </w:t>
      </w:r>
      <w:r w:rsidR="002D0EC1" w:rsidRPr="000C0B79">
        <w:rPr>
          <w:sz w:val="20"/>
        </w:rPr>
        <w:t>checker</w:t>
      </w:r>
      <w:r w:rsidR="005C5B50" w:rsidRPr="000C0B79">
        <w:rPr>
          <w:sz w:val="20"/>
        </w:rPr>
        <w:t xml:space="preserve"> </w:t>
      </w:r>
      <w:r w:rsidR="002D0EC1" w:rsidRPr="000C0B79">
        <w:rPr>
          <w:sz w:val="20"/>
        </w:rPr>
        <w:t>(reviewer)</w:t>
      </w:r>
      <w:r w:rsidRPr="000C0B79">
        <w:rPr>
          <w:sz w:val="20"/>
        </w:rPr>
        <w:t xml:space="preserve"> will be able to view this contract</w:t>
      </w:r>
      <w:r w:rsidR="0081375F" w:rsidRPr="000C0B79">
        <w:rPr>
          <w:sz w:val="20"/>
        </w:rPr>
        <w:t xml:space="preserve"> from review contract page</w:t>
      </w:r>
      <w:r w:rsidRPr="000C0B79">
        <w:rPr>
          <w:sz w:val="20"/>
        </w:rPr>
        <w:t>.</w:t>
      </w:r>
    </w:p>
    <w:p w:rsidR="00AA47B3" w:rsidRPr="000C0B79" w:rsidRDefault="00AA47B3" w:rsidP="00790DF1">
      <w:pPr>
        <w:pStyle w:val="ListParagraph"/>
        <w:rPr>
          <w:sz w:val="20"/>
        </w:rPr>
      </w:pPr>
      <w:r w:rsidRPr="000C0B79">
        <w:rPr>
          <w:sz w:val="20"/>
        </w:rPr>
        <w:t xml:space="preserve">An email will be sent TO checker(s) and CC maker to notify that a new contract has been created and pending for verification. </w:t>
      </w:r>
    </w:p>
    <w:p w:rsidR="00AA47B3" w:rsidRPr="000C0B79" w:rsidRDefault="00AA47B3" w:rsidP="00790DF1">
      <w:pPr>
        <w:pStyle w:val="ListParagraph"/>
        <w:numPr>
          <w:ilvl w:val="0"/>
          <w:numId w:val="17"/>
        </w:numPr>
        <w:rPr>
          <w:sz w:val="20"/>
        </w:rPr>
      </w:pPr>
      <w:r w:rsidRPr="000C0B79">
        <w:rPr>
          <w:sz w:val="20"/>
        </w:rPr>
        <w:t>Checker login R365 to verify or reject the new contract</w:t>
      </w:r>
      <w:r w:rsidR="0081375F" w:rsidRPr="000C0B79">
        <w:rPr>
          <w:sz w:val="20"/>
        </w:rPr>
        <w:t xml:space="preserve"> from review contract page</w:t>
      </w:r>
      <w:r w:rsidRPr="000C0B79">
        <w:rPr>
          <w:sz w:val="20"/>
        </w:rPr>
        <w:t>.</w:t>
      </w:r>
    </w:p>
    <w:p w:rsidR="00AA47B3" w:rsidRPr="000C0B79" w:rsidRDefault="00AA47B3" w:rsidP="00790DF1">
      <w:pPr>
        <w:pStyle w:val="ListParagraph"/>
        <w:rPr>
          <w:sz w:val="20"/>
        </w:rPr>
      </w:pPr>
      <w:r w:rsidRPr="000C0B79">
        <w:rPr>
          <w:sz w:val="20"/>
        </w:rPr>
        <w:t>If checker verifies the new contract</w:t>
      </w:r>
    </w:p>
    <w:p w:rsidR="00AA47B3" w:rsidRPr="000C0B79" w:rsidRDefault="00877020" w:rsidP="00790DF1">
      <w:pPr>
        <w:pStyle w:val="ListParagraph"/>
        <w:numPr>
          <w:ilvl w:val="2"/>
          <w:numId w:val="12"/>
        </w:numPr>
        <w:rPr>
          <w:sz w:val="20"/>
        </w:rPr>
      </w:pPr>
      <w:r w:rsidRPr="000C0B79">
        <w:rPr>
          <w:sz w:val="20"/>
        </w:rPr>
        <w:t>All users in this user group will be able to view this contract</w:t>
      </w:r>
      <w:r w:rsidR="004D6CD5" w:rsidRPr="000C0B79">
        <w:rPr>
          <w:sz w:val="20"/>
        </w:rPr>
        <w:t xml:space="preserve"> from view contract</w:t>
      </w:r>
      <w:r w:rsidR="002D0EC1" w:rsidRPr="000C0B79">
        <w:rPr>
          <w:sz w:val="20"/>
        </w:rPr>
        <w:t xml:space="preserve"> </w:t>
      </w:r>
      <w:r w:rsidR="0081375F" w:rsidRPr="000C0B79">
        <w:rPr>
          <w:sz w:val="20"/>
        </w:rPr>
        <w:t>page</w:t>
      </w:r>
      <w:r w:rsidRPr="000C0B79">
        <w:rPr>
          <w:sz w:val="20"/>
        </w:rPr>
        <w:t xml:space="preserve">. </w:t>
      </w:r>
    </w:p>
    <w:p w:rsidR="00AA47B3" w:rsidRPr="000C0B79" w:rsidRDefault="00AA47B3" w:rsidP="00790DF1">
      <w:pPr>
        <w:pStyle w:val="ListParagraph"/>
        <w:numPr>
          <w:ilvl w:val="2"/>
          <w:numId w:val="12"/>
        </w:numPr>
        <w:rPr>
          <w:sz w:val="20"/>
        </w:rPr>
      </w:pPr>
      <w:r w:rsidRPr="000C0B79">
        <w:rPr>
          <w:sz w:val="20"/>
        </w:rPr>
        <w:t>An email will be sent TO maker and CC checker(s) to notify that this contract has been verified.</w:t>
      </w:r>
    </w:p>
    <w:p w:rsidR="00AA47B3" w:rsidRPr="000C0B79" w:rsidRDefault="00877020" w:rsidP="00AE5C08">
      <w:pPr>
        <w:ind w:left="2157"/>
        <w:rPr>
          <w:sz w:val="20"/>
        </w:rPr>
      </w:pPr>
      <w:r w:rsidRPr="000C0B79" w:rsidDel="00877020">
        <w:rPr>
          <w:sz w:val="20"/>
        </w:rPr>
        <w:t xml:space="preserve"> </w:t>
      </w:r>
      <w:r w:rsidR="00AA47B3" w:rsidRPr="000C0B79">
        <w:rPr>
          <w:sz w:val="20"/>
        </w:rPr>
        <w:t xml:space="preserve">(End of Maker Checker </w:t>
      </w:r>
      <w:r w:rsidR="000C6640" w:rsidRPr="000C0B79">
        <w:rPr>
          <w:sz w:val="20"/>
        </w:rPr>
        <w:t>Workflow</w:t>
      </w:r>
      <w:r w:rsidR="00AA47B3" w:rsidRPr="000C0B79">
        <w:rPr>
          <w:sz w:val="20"/>
        </w:rPr>
        <w:t>)</w:t>
      </w:r>
    </w:p>
    <w:p w:rsidR="00AA47B3" w:rsidRPr="000C0B79" w:rsidRDefault="00AA47B3" w:rsidP="00790DF1">
      <w:pPr>
        <w:pStyle w:val="ListParagraph"/>
        <w:rPr>
          <w:sz w:val="20"/>
        </w:rPr>
      </w:pPr>
      <w:r w:rsidRPr="000C0B79">
        <w:rPr>
          <w:sz w:val="20"/>
        </w:rPr>
        <w:t>If checker rejects the new contract</w:t>
      </w:r>
    </w:p>
    <w:p w:rsidR="00F178E1" w:rsidRPr="000C0B79" w:rsidRDefault="00F178E1" w:rsidP="00790DF1">
      <w:pPr>
        <w:pStyle w:val="ListParagraph"/>
        <w:numPr>
          <w:ilvl w:val="2"/>
          <w:numId w:val="12"/>
        </w:numPr>
        <w:rPr>
          <w:sz w:val="20"/>
        </w:rPr>
      </w:pPr>
      <w:r w:rsidRPr="000C0B79">
        <w:rPr>
          <w:sz w:val="20"/>
        </w:rPr>
        <w:t>Checker enters “Remarks” to state rejection reason.</w:t>
      </w:r>
    </w:p>
    <w:p w:rsidR="00AA47B3" w:rsidRPr="000C0B79" w:rsidRDefault="00877020" w:rsidP="00790DF1">
      <w:pPr>
        <w:pStyle w:val="ListParagraph"/>
        <w:numPr>
          <w:ilvl w:val="2"/>
          <w:numId w:val="12"/>
        </w:numPr>
        <w:rPr>
          <w:sz w:val="20"/>
        </w:rPr>
      </w:pPr>
      <w:r w:rsidRPr="000C0B79">
        <w:rPr>
          <w:sz w:val="20"/>
        </w:rPr>
        <w:t xml:space="preserve">Only the contract maker and </w:t>
      </w:r>
      <w:r w:rsidR="002D0EC1" w:rsidRPr="000C0B79">
        <w:rPr>
          <w:sz w:val="20"/>
        </w:rPr>
        <w:t>checker</w:t>
      </w:r>
      <w:r w:rsidRPr="000C0B79">
        <w:rPr>
          <w:sz w:val="20"/>
        </w:rPr>
        <w:t xml:space="preserve"> will be able to view this contract</w:t>
      </w:r>
      <w:r w:rsidR="0081375F" w:rsidRPr="000C0B79">
        <w:rPr>
          <w:sz w:val="20"/>
        </w:rPr>
        <w:t xml:space="preserve"> from review contract page.</w:t>
      </w:r>
    </w:p>
    <w:p w:rsidR="00AA47B3" w:rsidRPr="000C0B79" w:rsidRDefault="00AA47B3" w:rsidP="00790DF1">
      <w:pPr>
        <w:pStyle w:val="ListParagraph"/>
        <w:numPr>
          <w:ilvl w:val="2"/>
          <w:numId w:val="12"/>
        </w:numPr>
        <w:rPr>
          <w:sz w:val="20"/>
        </w:rPr>
      </w:pPr>
      <w:r w:rsidRPr="000C0B79">
        <w:rPr>
          <w:sz w:val="20"/>
        </w:rPr>
        <w:t>An email will be sent TO maker and CC checker(s) to notify that this contract has been rejected.</w:t>
      </w:r>
    </w:p>
    <w:p w:rsidR="00AA47B3" w:rsidRPr="000C0B79" w:rsidRDefault="00AA47B3" w:rsidP="00790DF1">
      <w:pPr>
        <w:pStyle w:val="ListParagraph"/>
        <w:numPr>
          <w:ilvl w:val="0"/>
          <w:numId w:val="17"/>
        </w:numPr>
        <w:rPr>
          <w:sz w:val="20"/>
        </w:rPr>
      </w:pPr>
      <w:r w:rsidRPr="000C0B79">
        <w:rPr>
          <w:sz w:val="20"/>
        </w:rPr>
        <w:t xml:space="preserve">If the new contract is rejected, maker </w:t>
      </w:r>
      <w:r w:rsidR="0081375F" w:rsidRPr="000C0B79">
        <w:rPr>
          <w:sz w:val="20"/>
        </w:rPr>
        <w:t xml:space="preserve">will </w:t>
      </w:r>
      <w:r w:rsidRPr="000C0B79">
        <w:rPr>
          <w:sz w:val="20"/>
        </w:rPr>
        <w:t xml:space="preserve">login R365 to review </w:t>
      </w:r>
      <w:r w:rsidR="00877020" w:rsidRPr="000C0B79">
        <w:rPr>
          <w:sz w:val="20"/>
        </w:rPr>
        <w:t xml:space="preserve">rejection remarks, </w:t>
      </w:r>
      <w:r w:rsidRPr="000C0B79">
        <w:rPr>
          <w:sz w:val="20"/>
        </w:rPr>
        <w:t>and update or delete the new contract</w:t>
      </w:r>
      <w:r w:rsidR="005C5B50" w:rsidRPr="000C0B79">
        <w:rPr>
          <w:sz w:val="20"/>
        </w:rPr>
        <w:t xml:space="preserve"> from review contract page</w:t>
      </w:r>
      <w:r w:rsidRPr="000C0B79">
        <w:rPr>
          <w:sz w:val="20"/>
        </w:rPr>
        <w:t>.</w:t>
      </w:r>
    </w:p>
    <w:p w:rsidR="00AA47B3" w:rsidRPr="000C0B79" w:rsidRDefault="00AA47B3" w:rsidP="00790DF1">
      <w:pPr>
        <w:pStyle w:val="ListParagraph"/>
        <w:rPr>
          <w:sz w:val="20"/>
        </w:rPr>
      </w:pPr>
      <w:r w:rsidRPr="000C0B79">
        <w:rPr>
          <w:sz w:val="20"/>
        </w:rPr>
        <w:t>If maker deletes the rejected contract</w:t>
      </w:r>
    </w:p>
    <w:p w:rsidR="00AA47B3" w:rsidRPr="000C0B79" w:rsidRDefault="00AA47B3" w:rsidP="00790DF1">
      <w:pPr>
        <w:pStyle w:val="ListParagraph"/>
        <w:numPr>
          <w:ilvl w:val="2"/>
          <w:numId w:val="12"/>
        </w:numPr>
        <w:rPr>
          <w:sz w:val="20"/>
        </w:rPr>
      </w:pPr>
      <w:r w:rsidRPr="000C0B79">
        <w:rPr>
          <w:sz w:val="20"/>
        </w:rPr>
        <w:t>This contract will be deleted from R365</w:t>
      </w:r>
    </w:p>
    <w:p w:rsidR="00AA47B3" w:rsidRPr="000C0B79" w:rsidRDefault="00AA47B3" w:rsidP="00AE5C08">
      <w:pPr>
        <w:ind w:left="2157"/>
        <w:rPr>
          <w:sz w:val="20"/>
        </w:rPr>
      </w:pPr>
      <w:r w:rsidRPr="000C0B79">
        <w:rPr>
          <w:sz w:val="20"/>
        </w:rPr>
        <w:t xml:space="preserve">(End of Maker Checker </w:t>
      </w:r>
      <w:r w:rsidR="000C6640" w:rsidRPr="000C0B79">
        <w:rPr>
          <w:sz w:val="20"/>
        </w:rPr>
        <w:t>Workflow</w:t>
      </w:r>
      <w:r w:rsidRPr="000C0B79">
        <w:rPr>
          <w:sz w:val="20"/>
        </w:rPr>
        <w:t>)</w:t>
      </w:r>
    </w:p>
    <w:p w:rsidR="00AA47B3" w:rsidRPr="000C0B79" w:rsidRDefault="00AA47B3" w:rsidP="00790DF1">
      <w:pPr>
        <w:pStyle w:val="ListParagraph"/>
        <w:rPr>
          <w:sz w:val="20"/>
        </w:rPr>
      </w:pPr>
      <w:r w:rsidRPr="000C0B79">
        <w:rPr>
          <w:sz w:val="20"/>
        </w:rPr>
        <w:t xml:space="preserve">If maker updates contract details and re-submit for verification </w:t>
      </w:r>
    </w:p>
    <w:p w:rsidR="00AA47B3" w:rsidRPr="000C0B79" w:rsidRDefault="00877020" w:rsidP="00790DF1">
      <w:pPr>
        <w:pStyle w:val="ListParagraph"/>
        <w:numPr>
          <w:ilvl w:val="2"/>
          <w:numId w:val="12"/>
        </w:numPr>
        <w:rPr>
          <w:sz w:val="20"/>
        </w:rPr>
      </w:pPr>
      <w:r w:rsidRPr="000C0B79">
        <w:rPr>
          <w:sz w:val="20"/>
        </w:rPr>
        <w:t>Only the contract maker and reviewer will be able to view this contract</w:t>
      </w:r>
      <w:r w:rsidR="004D6CD5" w:rsidRPr="000C0B79">
        <w:rPr>
          <w:sz w:val="20"/>
        </w:rPr>
        <w:t xml:space="preserve"> in review contract</w:t>
      </w:r>
      <w:r w:rsidR="002D0EC1" w:rsidRPr="000C0B79">
        <w:rPr>
          <w:sz w:val="20"/>
        </w:rPr>
        <w:t xml:space="preserve"> </w:t>
      </w:r>
      <w:r w:rsidR="0081375F" w:rsidRPr="000C0B79">
        <w:rPr>
          <w:sz w:val="20"/>
        </w:rPr>
        <w:t>page</w:t>
      </w:r>
      <w:r w:rsidRPr="000C0B79">
        <w:rPr>
          <w:sz w:val="20"/>
        </w:rPr>
        <w:t>.</w:t>
      </w:r>
    </w:p>
    <w:p w:rsidR="00AA47B3" w:rsidRPr="000C0B79" w:rsidRDefault="00AA47B3" w:rsidP="00790DF1">
      <w:pPr>
        <w:pStyle w:val="ListParagraph"/>
        <w:numPr>
          <w:ilvl w:val="2"/>
          <w:numId w:val="12"/>
        </w:numPr>
        <w:rPr>
          <w:sz w:val="20"/>
        </w:rPr>
      </w:pPr>
      <w:r w:rsidRPr="000C0B79">
        <w:rPr>
          <w:sz w:val="20"/>
        </w:rPr>
        <w:t xml:space="preserve">An email will be sent TO checker(s) and CC maker to notify that a new contract has been created and pending for verification. </w:t>
      </w:r>
    </w:p>
    <w:p w:rsidR="0074788D" w:rsidRDefault="00AA47B3" w:rsidP="00790DF1">
      <w:pPr>
        <w:pStyle w:val="ListParagraph"/>
        <w:numPr>
          <w:ilvl w:val="0"/>
          <w:numId w:val="17"/>
        </w:numPr>
        <w:rPr>
          <w:sz w:val="20"/>
        </w:rPr>
      </w:pPr>
      <w:r w:rsidRPr="000C0B79">
        <w:rPr>
          <w:sz w:val="20"/>
        </w:rPr>
        <w:t>Continue at Step 2)</w:t>
      </w:r>
    </w:p>
    <w:p w:rsidR="00054291" w:rsidDel="00921C97" w:rsidRDefault="00054291" w:rsidP="00054291">
      <w:pPr>
        <w:ind w:left="720"/>
        <w:rPr>
          <w:del w:id="671" w:author="PSA" w:date="2018-01-03T09:56:00Z"/>
          <w:sz w:val="20"/>
        </w:rPr>
      </w:pPr>
    </w:p>
    <w:p w:rsidR="00054291" w:rsidDel="00921C97" w:rsidRDefault="00054291" w:rsidP="00921C97">
      <w:pPr>
        <w:rPr>
          <w:del w:id="672" w:author="PSA" w:date="2018-01-03T09:56:00Z"/>
          <w:sz w:val="20"/>
        </w:rPr>
      </w:pPr>
    </w:p>
    <w:p w:rsidR="00054291" w:rsidRPr="00054291" w:rsidRDefault="00054291" w:rsidP="00921C97">
      <w:pPr>
        <w:rPr>
          <w:sz w:val="20"/>
        </w:rPr>
      </w:pPr>
    </w:p>
    <w:p w:rsidR="00AA47B3" w:rsidRDefault="00AA47B3" w:rsidP="00AA47B3">
      <w:pPr>
        <w:pStyle w:val="Heading4"/>
      </w:pPr>
      <w:r>
        <w:t xml:space="preserve">Maker Checker </w:t>
      </w:r>
      <w:r w:rsidR="002A3914">
        <w:t xml:space="preserve">Workflow </w:t>
      </w:r>
      <w:r>
        <w:t xml:space="preserve">for </w:t>
      </w:r>
      <w:r w:rsidRPr="006B1472">
        <w:t>Update</w:t>
      </w:r>
      <w:r>
        <w:t xml:space="preserve"> Contract</w:t>
      </w:r>
    </w:p>
    <w:p w:rsidR="0072284A" w:rsidRPr="0072284A" w:rsidRDefault="00ED5035" w:rsidP="0072284A">
      <w:pPr>
        <w:ind w:left="720"/>
      </w:pPr>
      <w:r>
        <w:rPr>
          <w:noProof/>
          <w:lang w:val="en-GB" w:eastAsia="zh-CN"/>
        </w:rPr>
        <w:drawing>
          <wp:inline distT="0" distB="0" distL="0" distR="0">
            <wp:extent cx="5717516" cy="375879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722592" cy="3762135"/>
                    </a:xfrm>
                    <a:prstGeom prst="rect">
                      <a:avLst/>
                    </a:prstGeom>
                    <a:noFill/>
                    <a:ln w="9525">
                      <a:noFill/>
                      <a:miter lim="800000"/>
                      <a:headEnd/>
                      <a:tailEnd/>
                    </a:ln>
                  </pic:spPr>
                </pic:pic>
              </a:graphicData>
            </a:graphic>
          </wp:inline>
        </w:drawing>
      </w:r>
    </w:p>
    <w:p w:rsidR="00AA47B3" w:rsidRPr="000C0B79" w:rsidRDefault="00AA47B3" w:rsidP="00790DF1">
      <w:pPr>
        <w:pStyle w:val="ListParagraph"/>
        <w:numPr>
          <w:ilvl w:val="0"/>
          <w:numId w:val="19"/>
        </w:numPr>
        <w:rPr>
          <w:sz w:val="20"/>
        </w:rPr>
      </w:pPr>
      <w:r w:rsidRPr="000C0B79">
        <w:rPr>
          <w:sz w:val="20"/>
        </w:rPr>
        <w:t>A maker updates details of an contract</w:t>
      </w:r>
    </w:p>
    <w:p w:rsidR="00AA47B3" w:rsidRPr="000C0B79" w:rsidRDefault="007523EE" w:rsidP="00790DF1">
      <w:pPr>
        <w:pStyle w:val="ListParagraph"/>
        <w:rPr>
          <w:sz w:val="20"/>
        </w:rPr>
      </w:pPr>
      <w:r w:rsidRPr="000C0B79">
        <w:rPr>
          <w:sz w:val="20"/>
        </w:rPr>
        <w:t xml:space="preserve">Only the contract maker and checker will be able to view the </w:t>
      </w:r>
      <w:r w:rsidR="0081375F" w:rsidRPr="000C0B79">
        <w:rPr>
          <w:sz w:val="20"/>
        </w:rPr>
        <w:t xml:space="preserve">updated </w:t>
      </w:r>
      <w:r w:rsidR="00AD2B38" w:rsidRPr="000C0B79">
        <w:rPr>
          <w:sz w:val="20"/>
        </w:rPr>
        <w:t xml:space="preserve">contract </w:t>
      </w:r>
      <w:r w:rsidR="0081375F" w:rsidRPr="000C0B79">
        <w:rPr>
          <w:sz w:val="20"/>
        </w:rPr>
        <w:t>details from review contract page.</w:t>
      </w:r>
    </w:p>
    <w:p w:rsidR="007523EE" w:rsidRPr="000C0B79" w:rsidRDefault="007523EE" w:rsidP="00790DF1">
      <w:pPr>
        <w:pStyle w:val="ListParagraph"/>
        <w:rPr>
          <w:sz w:val="20"/>
        </w:rPr>
      </w:pPr>
      <w:r w:rsidRPr="000C0B79">
        <w:rPr>
          <w:sz w:val="20"/>
        </w:rPr>
        <w:t>All users in the group will still be able to view the original contract details</w:t>
      </w:r>
      <w:r w:rsidR="0081375F" w:rsidRPr="000C0B79">
        <w:rPr>
          <w:sz w:val="20"/>
        </w:rPr>
        <w:t xml:space="preserve"> from view contract page</w:t>
      </w:r>
      <w:r w:rsidRPr="000C0B79">
        <w:rPr>
          <w:sz w:val="20"/>
        </w:rPr>
        <w:t>.</w:t>
      </w:r>
    </w:p>
    <w:p w:rsidR="00AA47B3" w:rsidRPr="000C0B79" w:rsidRDefault="00AA47B3" w:rsidP="00790DF1">
      <w:pPr>
        <w:pStyle w:val="ListParagraph"/>
        <w:rPr>
          <w:sz w:val="20"/>
        </w:rPr>
      </w:pPr>
      <w:r w:rsidRPr="000C0B79">
        <w:rPr>
          <w:sz w:val="20"/>
        </w:rPr>
        <w:t xml:space="preserve">An email will be sent TO checker(s) and CC maker to notify that a contract has been updated and pending for verification. </w:t>
      </w:r>
    </w:p>
    <w:p w:rsidR="00AA47B3" w:rsidRPr="000C0B79" w:rsidRDefault="00AA47B3" w:rsidP="00790DF1">
      <w:pPr>
        <w:pStyle w:val="ListParagraph"/>
        <w:numPr>
          <w:ilvl w:val="0"/>
          <w:numId w:val="19"/>
        </w:numPr>
        <w:rPr>
          <w:sz w:val="20"/>
        </w:rPr>
      </w:pPr>
      <w:r w:rsidRPr="000C0B79">
        <w:rPr>
          <w:sz w:val="20"/>
        </w:rPr>
        <w:t xml:space="preserve">Checker login R365 to verify or reject the </w:t>
      </w:r>
      <w:r w:rsidR="002A3914" w:rsidRPr="000C0B79">
        <w:rPr>
          <w:sz w:val="20"/>
        </w:rPr>
        <w:t>contract update from review contract page</w:t>
      </w:r>
      <w:r w:rsidRPr="000C0B79">
        <w:rPr>
          <w:sz w:val="20"/>
        </w:rPr>
        <w:t>.</w:t>
      </w:r>
    </w:p>
    <w:p w:rsidR="00AA47B3" w:rsidRPr="000C0B79" w:rsidRDefault="00AA47B3" w:rsidP="00790DF1">
      <w:pPr>
        <w:pStyle w:val="ListParagraph"/>
        <w:rPr>
          <w:sz w:val="20"/>
        </w:rPr>
      </w:pPr>
      <w:r w:rsidRPr="000C0B79">
        <w:rPr>
          <w:sz w:val="20"/>
        </w:rPr>
        <w:t>If checker verifies the contract</w:t>
      </w:r>
      <w:r w:rsidR="007523EE" w:rsidRPr="000C0B79">
        <w:rPr>
          <w:sz w:val="20"/>
        </w:rPr>
        <w:t xml:space="preserve"> </w:t>
      </w:r>
      <w:r w:rsidR="00AD2B38" w:rsidRPr="000C0B79">
        <w:rPr>
          <w:sz w:val="20"/>
        </w:rPr>
        <w:t>update</w:t>
      </w:r>
    </w:p>
    <w:p w:rsidR="00A767B8" w:rsidRPr="000C0B79" w:rsidRDefault="00A767B8" w:rsidP="00790DF1">
      <w:pPr>
        <w:pStyle w:val="ListParagraph"/>
        <w:numPr>
          <w:ilvl w:val="2"/>
          <w:numId w:val="12"/>
        </w:numPr>
        <w:rPr>
          <w:sz w:val="20"/>
        </w:rPr>
      </w:pPr>
      <w:r w:rsidRPr="000C0B79">
        <w:rPr>
          <w:sz w:val="20"/>
        </w:rPr>
        <w:t>Original contract details will be overwritten by the updated contract details.</w:t>
      </w:r>
    </w:p>
    <w:p w:rsidR="00C41198" w:rsidRPr="000C0B79" w:rsidRDefault="00A767B8" w:rsidP="00790DF1">
      <w:pPr>
        <w:pStyle w:val="ListParagraph"/>
        <w:numPr>
          <w:ilvl w:val="2"/>
          <w:numId w:val="12"/>
        </w:numPr>
        <w:rPr>
          <w:sz w:val="20"/>
        </w:rPr>
      </w:pPr>
      <w:r w:rsidRPr="000C0B79">
        <w:rPr>
          <w:sz w:val="20"/>
        </w:rPr>
        <w:t>All users in this user group will be able to view updated contract details</w:t>
      </w:r>
      <w:r w:rsidR="0081375F" w:rsidRPr="000C0B79">
        <w:rPr>
          <w:sz w:val="20"/>
        </w:rPr>
        <w:t xml:space="preserve"> from view contract page</w:t>
      </w:r>
      <w:r w:rsidRPr="000C0B79">
        <w:rPr>
          <w:sz w:val="20"/>
        </w:rPr>
        <w:t>.</w:t>
      </w:r>
    </w:p>
    <w:p w:rsidR="00AA47B3" w:rsidRPr="000C0B79" w:rsidRDefault="00AA47B3" w:rsidP="00790DF1">
      <w:pPr>
        <w:pStyle w:val="ListParagraph"/>
        <w:numPr>
          <w:ilvl w:val="2"/>
          <w:numId w:val="12"/>
        </w:numPr>
        <w:rPr>
          <w:sz w:val="20"/>
        </w:rPr>
      </w:pPr>
      <w:r w:rsidRPr="000C0B79">
        <w:rPr>
          <w:sz w:val="20"/>
        </w:rPr>
        <w:t>An email will be sent TO maker and CC checker(s) to notify that this contract</w:t>
      </w:r>
      <w:r w:rsidR="002A3914" w:rsidRPr="000C0B79">
        <w:rPr>
          <w:sz w:val="20"/>
        </w:rPr>
        <w:t xml:space="preserve"> update</w:t>
      </w:r>
      <w:r w:rsidRPr="000C0B79">
        <w:rPr>
          <w:sz w:val="20"/>
        </w:rPr>
        <w:t xml:space="preserve"> has been verified.</w:t>
      </w:r>
    </w:p>
    <w:p w:rsidR="00AA47B3" w:rsidRPr="000C0B79" w:rsidRDefault="00AA47B3" w:rsidP="00AE5C08">
      <w:pPr>
        <w:ind w:left="2157"/>
        <w:rPr>
          <w:sz w:val="20"/>
        </w:rPr>
      </w:pPr>
      <w:r w:rsidRPr="000C0B79">
        <w:rPr>
          <w:sz w:val="20"/>
        </w:rPr>
        <w:t xml:space="preserve">(End of Maker Checker </w:t>
      </w:r>
      <w:r w:rsidR="000C6640" w:rsidRPr="000C0B79">
        <w:rPr>
          <w:sz w:val="20"/>
        </w:rPr>
        <w:t>Workflow</w:t>
      </w:r>
      <w:r w:rsidRPr="000C0B79">
        <w:rPr>
          <w:sz w:val="20"/>
        </w:rPr>
        <w:t>)</w:t>
      </w:r>
    </w:p>
    <w:p w:rsidR="00AA47B3" w:rsidRPr="000C0B79" w:rsidRDefault="00AA47B3" w:rsidP="00790DF1">
      <w:pPr>
        <w:pStyle w:val="ListParagraph"/>
        <w:rPr>
          <w:sz w:val="20"/>
        </w:rPr>
      </w:pPr>
      <w:r w:rsidRPr="000C0B79">
        <w:rPr>
          <w:sz w:val="20"/>
        </w:rPr>
        <w:t>If checker rejects the contract</w:t>
      </w:r>
      <w:r w:rsidR="00AD2B38" w:rsidRPr="000C0B79">
        <w:rPr>
          <w:sz w:val="20"/>
        </w:rPr>
        <w:t xml:space="preserve"> update</w:t>
      </w:r>
    </w:p>
    <w:p w:rsidR="00F178E1" w:rsidRPr="000C0B79" w:rsidRDefault="00F178E1" w:rsidP="00790DF1">
      <w:pPr>
        <w:pStyle w:val="ListParagraph"/>
        <w:numPr>
          <w:ilvl w:val="2"/>
          <w:numId w:val="12"/>
        </w:numPr>
        <w:rPr>
          <w:sz w:val="20"/>
        </w:rPr>
      </w:pPr>
      <w:r w:rsidRPr="000C0B79">
        <w:rPr>
          <w:sz w:val="20"/>
        </w:rPr>
        <w:t>Checker enters “Remarks” to state rejection reason.</w:t>
      </w:r>
    </w:p>
    <w:p w:rsidR="00C30EFC" w:rsidRPr="000C0B79" w:rsidRDefault="00C30EFC" w:rsidP="00790DF1">
      <w:pPr>
        <w:pStyle w:val="ListParagraph"/>
        <w:numPr>
          <w:ilvl w:val="2"/>
          <w:numId w:val="12"/>
        </w:numPr>
        <w:rPr>
          <w:sz w:val="20"/>
        </w:rPr>
      </w:pPr>
      <w:r w:rsidRPr="000C0B79">
        <w:rPr>
          <w:sz w:val="20"/>
        </w:rPr>
        <w:t xml:space="preserve">Only the contract maker and checker will be able to view the </w:t>
      </w:r>
      <w:r w:rsidR="0081375F" w:rsidRPr="000C0B79">
        <w:rPr>
          <w:sz w:val="20"/>
        </w:rPr>
        <w:t>updated contract details from review contract page.</w:t>
      </w:r>
    </w:p>
    <w:p w:rsidR="00C30EFC" w:rsidRPr="000C0B79" w:rsidRDefault="00C30EFC" w:rsidP="00790DF1">
      <w:pPr>
        <w:pStyle w:val="ListParagraph"/>
        <w:numPr>
          <w:ilvl w:val="2"/>
          <w:numId w:val="12"/>
        </w:numPr>
        <w:rPr>
          <w:sz w:val="20"/>
        </w:rPr>
      </w:pPr>
      <w:r w:rsidRPr="000C0B79">
        <w:rPr>
          <w:sz w:val="20"/>
        </w:rPr>
        <w:t>All users in the group will still be able to view the original contract details</w:t>
      </w:r>
      <w:r w:rsidR="0081375F" w:rsidRPr="000C0B79">
        <w:rPr>
          <w:sz w:val="20"/>
        </w:rPr>
        <w:t xml:space="preserve"> from view contract page</w:t>
      </w:r>
      <w:r w:rsidRPr="000C0B79">
        <w:rPr>
          <w:sz w:val="20"/>
        </w:rPr>
        <w:t>.</w:t>
      </w:r>
    </w:p>
    <w:p w:rsidR="00AA47B3" w:rsidRPr="000C0B79" w:rsidRDefault="00AA47B3" w:rsidP="00790DF1">
      <w:pPr>
        <w:pStyle w:val="ListParagraph"/>
        <w:numPr>
          <w:ilvl w:val="2"/>
          <w:numId w:val="12"/>
        </w:numPr>
        <w:rPr>
          <w:sz w:val="20"/>
        </w:rPr>
      </w:pPr>
      <w:r w:rsidRPr="000C0B79">
        <w:rPr>
          <w:sz w:val="20"/>
        </w:rPr>
        <w:t xml:space="preserve">An </w:t>
      </w:r>
      <w:r w:rsidR="00A6780A" w:rsidRPr="000C0B79">
        <w:rPr>
          <w:sz w:val="20"/>
        </w:rPr>
        <w:t>email will</w:t>
      </w:r>
      <w:r w:rsidRPr="000C0B79">
        <w:rPr>
          <w:sz w:val="20"/>
        </w:rPr>
        <w:t xml:space="preserve"> be sent TO maker and CC checker(s) to notify that this contract </w:t>
      </w:r>
      <w:r w:rsidR="002A3914" w:rsidRPr="000C0B79">
        <w:rPr>
          <w:sz w:val="20"/>
        </w:rPr>
        <w:t xml:space="preserve">update </w:t>
      </w:r>
      <w:r w:rsidRPr="000C0B79">
        <w:rPr>
          <w:sz w:val="20"/>
        </w:rPr>
        <w:t>has been rejected.</w:t>
      </w:r>
    </w:p>
    <w:p w:rsidR="00AA47B3" w:rsidRPr="000C0B79" w:rsidRDefault="00AA47B3" w:rsidP="00790DF1">
      <w:pPr>
        <w:pStyle w:val="ListParagraph"/>
        <w:numPr>
          <w:ilvl w:val="0"/>
          <w:numId w:val="19"/>
        </w:numPr>
        <w:rPr>
          <w:sz w:val="20"/>
        </w:rPr>
      </w:pPr>
      <w:r w:rsidRPr="000C0B79">
        <w:rPr>
          <w:sz w:val="20"/>
        </w:rPr>
        <w:t xml:space="preserve">If the </w:t>
      </w:r>
      <w:r w:rsidR="00F4238D" w:rsidRPr="000C0B79">
        <w:rPr>
          <w:sz w:val="20"/>
        </w:rPr>
        <w:t>cont</w:t>
      </w:r>
      <w:r w:rsidR="00ED48FE" w:rsidRPr="000C0B79">
        <w:rPr>
          <w:sz w:val="20"/>
        </w:rPr>
        <w:t>r</w:t>
      </w:r>
      <w:r w:rsidR="00F4238D" w:rsidRPr="000C0B79">
        <w:rPr>
          <w:sz w:val="20"/>
        </w:rPr>
        <w:t xml:space="preserve">act </w:t>
      </w:r>
      <w:r w:rsidRPr="000C0B79">
        <w:rPr>
          <w:sz w:val="20"/>
        </w:rPr>
        <w:t>update is rejected, maker</w:t>
      </w:r>
      <w:r w:rsidR="0081375F" w:rsidRPr="000C0B79">
        <w:rPr>
          <w:sz w:val="20"/>
        </w:rPr>
        <w:t xml:space="preserve"> will</w:t>
      </w:r>
      <w:r w:rsidRPr="000C0B79">
        <w:rPr>
          <w:sz w:val="20"/>
        </w:rPr>
        <w:t xml:space="preserve"> login R365 to review</w:t>
      </w:r>
      <w:r w:rsidR="00877020" w:rsidRPr="000C0B79">
        <w:rPr>
          <w:sz w:val="20"/>
        </w:rPr>
        <w:t xml:space="preserve"> rejection remarks, </w:t>
      </w:r>
      <w:r w:rsidRPr="000C0B79">
        <w:rPr>
          <w:sz w:val="20"/>
        </w:rPr>
        <w:t>and update or revert the changes</w:t>
      </w:r>
      <w:r w:rsidR="002A3914" w:rsidRPr="000C0B79">
        <w:rPr>
          <w:sz w:val="20"/>
        </w:rPr>
        <w:t xml:space="preserve"> from review contract page</w:t>
      </w:r>
    </w:p>
    <w:p w:rsidR="00AA47B3" w:rsidRPr="000C0B79" w:rsidRDefault="00AA47B3" w:rsidP="00790DF1">
      <w:pPr>
        <w:pStyle w:val="ListParagraph"/>
        <w:rPr>
          <w:sz w:val="20"/>
        </w:rPr>
      </w:pPr>
      <w:r w:rsidRPr="000C0B79">
        <w:rPr>
          <w:sz w:val="20"/>
        </w:rPr>
        <w:t>If maker revert</w:t>
      </w:r>
      <w:r w:rsidR="00ED48FE" w:rsidRPr="000C0B79">
        <w:rPr>
          <w:sz w:val="20"/>
        </w:rPr>
        <w:t>s the</w:t>
      </w:r>
      <w:r w:rsidRPr="000C0B79">
        <w:rPr>
          <w:sz w:val="20"/>
        </w:rPr>
        <w:t xml:space="preserve"> changes </w:t>
      </w:r>
    </w:p>
    <w:p w:rsidR="00A07E40" w:rsidRPr="000C0B79" w:rsidRDefault="00ED48FE" w:rsidP="00790DF1">
      <w:pPr>
        <w:pStyle w:val="ListParagraph"/>
        <w:numPr>
          <w:ilvl w:val="2"/>
          <w:numId w:val="12"/>
        </w:numPr>
        <w:rPr>
          <w:sz w:val="20"/>
        </w:rPr>
      </w:pPr>
      <w:r w:rsidRPr="000C0B79">
        <w:rPr>
          <w:sz w:val="20"/>
        </w:rPr>
        <w:t xml:space="preserve">Contract update will be reverted. </w:t>
      </w:r>
    </w:p>
    <w:p w:rsidR="00C30EFC" w:rsidRPr="000C0B79" w:rsidRDefault="00C30EFC" w:rsidP="00790DF1">
      <w:pPr>
        <w:pStyle w:val="ListParagraph"/>
        <w:numPr>
          <w:ilvl w:val="2"/>
          <w:numId w:val="12"/>
        </w:numPr>
        <w:rPr>
          <w:sz w:val="20"/>
        </w:rPr>
      </w:pPr>
      <w:r w:rsidRPr="000C0B79">
        <w:rPr>
          <w:sz w:val="20"/>
        </w:rPr>
        <w:t>All users in the group will be able to view the original contract details</w:t>
      </w:r>
      <w:r w:rsidR="0081375F" w:rsidRPr="000C0B79">
        <w:rPr>
          <w:sz w:val="20"/>
        </w:rPr>
        <w:t xml:space="preserve"> from view contract</w:t>
      </w:r>
      <w:r w:rsidR="004D6CD5" w:rsidRPr="000C0B79">
        <w:rPr>
          <w:sz w:val="20"/>
        </w:rPr>
        <w:t xml:space="preserve"> </w:t>
      </w:r>
      <w:r w:rsidR="0081375F" w:rsidRPr="000C0B79">
        <w:rPr>
          <w:sz w:val="20"/>
        </w:rPr>
        <w:t>page</w:t>
      </w:r>
      <w:r w:rsidRPr="000C0B79">
        <w:rPr>
          <w:sz w:val="20"/>
        </w:rPr>
        <w:t>.</w:t>
      </w:r>
    </w:p>
    <w:p w:rsidR="00AA47B3" w:rsidRPr="000C0B79" w:rsidRDefault="00C30EFC" w:rsidP="00AE5C08">
      <w:pPr>
        <w:ind w:left="2157"/>
        <w:rPr>
          <w:sz w:val="20"/>
        </w:rPr>
      </w:pPr>
      <w:r w:rsidRPr="000C0B79" w:rsidDel="00C30EFC">
        <w:rPr>
          <w:sz w:val="20"/>
        </w:rPr>
        <w:t xml:space="preserve"> </w:t>
      </w:r>
      <w:r w:rsidR="00AA47B3" w:rsidRPr="000C0B79">
        <w:rPr>
          <w:sz w:val="20"/>
        </w:rPr>
        <w:t xml:space="preserve">(End of Maker Checker </w:t>
      </w:r>
      <w:r w:rsidR="000C6640" w:rsidRPr="000C0B79">
        <w:rPr>
          <w:sz w:val="20"/>
        </w:rPr>
        <w:t>Workflow</w:t>
      </w:r>
      <w:r w:rsidR="00AA47B3" w:rsidRPr="000C0B79">
        <w:rPr>
          <w:sz w:val="20"/>
        </w:rPr>
        <w:t>)</w:t>
      </w:r>
    </w:p>
    <w:p w:rsidR="00AA47B3" w:rsidRPr="000C0B79" w:rsidRDefault="00AA47B3" w:rsidP="00790DF1">
      <w:pPr>
        <w:pStyle w:val="ListParagraph"/>
        <w:rPr>
          <w:sz w:val="20"/>
        </w:rPr>
      </w:pPr>
      <w:r w:rsidRPr="000C0B79">
        <w:rPr>
          <w:sz w:val="20"/>
        </w:rPr>
        <w:t>If maker updates contract details and re-submit for verification again</w:t>
      </w:r>
    </w:p>
    <w:p w:rsidR="00C30EFC" w:rsidRPr="000C0B79" w:rsidRDefault="00C30EFC" w:rsidP="00790DF1">
      <w:pPr>
        <w:pStyle w:val="ListParagraph"/>
        <w:numPr>
          <w:ilvl w:val="2"/>
          <w:numId w:val="12"/>
        </w:numPr>
        <w:rPr>
          <w:sz w:val="20"/>
        </w:rPr>
      </w:pPr>
      <w:r w:rsidRPr="000C0B79">
        <w:rPr>
          <w:sz w:val="20"/>
        </w:rPr>
        <w:t xml:space="preserve">Only the contract maker and checker will be able to view the </w:t>
      </w:r>
      <w:r w:rsidR="0081375F" w:rsidRPr="000C0B79">
        <w:rPr>
          <w:sz w:val="20"/>
        </w:rPr>
        <w:t>updated contract details</w:t>
      </w:r>
      <w:r w:rsidR="00392CC9" w:rsidRPr="000C0B79">
        <w:rPr>
          <w:sz w:val="20"/>
        </w:rPr>
        <w:t xml:space="preserve"> from review contract page</w:t>
      </w:r>
      <w:r w:rsidR="0081375F" w:rsidRPr="000C0B79">
        <w:rPr>
          <w:sz w:val="20"/>
        </w:rPr>
        <w:t>.</w:t>
      </w:r>
    </w:p>
    <w:p w:rsidR="00C30EFC" w:rsidRPr="000C0B79" w:rsidRDefault="00C30EFC" w:rsidP="00790DF1">
      <w:pPr>
        <w:pStyle w:val="ListParagraph"/>
        <w:numPr>
          <w:ilvl w:val="2"/>
          <w:numId w:val="12"/>
        </w:numPr>
        <w:rPr>
          <w:sz w:val="20"/>
        </w:rPr>
      </w:pPr>
      <w:r w:rsidRPr="000C0B79">
        <w:rPr>
          <w:sz w:val="20"/>
        </w:rPr>
        <w:t>All users in the group will still be able to view the original contract details</w:t>
      </w:r>
      <w:r w:rsidR="00392CC9" w:rsidRPr="000C0B79">
        <w:rPr>
          <w:sz w:val="20"/>
        </w:rPr>
        <w:t xml:space="preserve"> from view contract page</w:t>
      </w:r>
      <w:r w:rsidRPr="000C0B79">
        <w:rPr>
          <w:sz w:val="20"/>
        </w:rPr>
        <w:t>.</w:t>
      </w:r>
    </w:p>
    <w:p w:rsidR="00AA47B3" w:rsidRPr="000C0B79" w:rsidRDefault="00AA47B3" w:rsidP="00790DF1">
      <w:pPr>
        <w:pStyle w:val="ListParagraph"/>
        <w:numPr>
          <w:ilvl w:val="2"/>
          <w:numId w:val="12"/>
        </w:numPr>
        <w:rPr>
          <w:sz w:val="20"/>
        </w:rPr>
      </w:pPr>
      <w:r w:rsidRPr="000C0B79">
        <w:rPr>
          <w:sz w:val="20"/>
        </w:rPr>
        <w:t xml:space="preserve">An email will be sent TO checker(s) and CC maker to notify that a contract has been updated and pending for verification. </w:t>
      </w:r>
    </w:p>
    <w:p w:rsidR="00AA47B3" w:rsidRPr="000C0B79" w:rsidDel="00921C97" w:rsidRDefault="00AA47B3" w:rsidP="00790DF1">
      <w:pPr>
        <w:pStyle w:val="ListParagraph"/>
        <w:numPr>
          <w:ilvl w:val="0"/>
          <w:numId w:val="19"/>
        </w:numPr>
        <w:rPr>
          <w:del w:id="673" w:author="PSA" w:date="2018-01-03T09:58:00Z"/>
          <w:sz w:val="20"/>
        </w:rPr>
      </w:pPr>
      <w:r w:rsidRPr="000C0B79">
        <w:rPr>
          <w:sz w:val="20"/>
        </w:rPr>
        <w:t>Continue at Step 2)</w:t>
      </w:r>
    </w:p>
    <w:p w:rsidR="00176923" w:rsidRDefault="00176923" w:rsidP="00176923">
      <w:pPr>
        <w:pStyle w:val="ListParagraph"/>
        <w:numPr>
          <w:ilvl w:val="0"/>
          <w:numId w:val="19"/>
        </w:numPr>
      </w:pPr>
    </w:p>
    <w:p w:rsidR="00AA47B3" w:rsidRDefault="00AA47B3" w:rsidP="00AA47B3">
      <w:pPr>
        <w:pStyle w:val="Heading4"/>
      </w:pPr>
      <w:r>
        <w:t xml:space="preserve">Maker Checker </w:t>
      </w:r>
      <w:r w:rsidR="000C6640">
        <w:t>Workf</w:t>
      </w:r>
      <w:r>
        <w:t>low for Delete Contract</w:t>
      </w:r>
    </w:p>
    <w:p w:rsidR="0072284A" w:rsidRPr="0072284A" w:rsidRDefault="00ED5035" w:rsidP="0072284A">
      <w:pPr>
        <w:ind w:left="720"/>
      </w:pPr>
      <w:r>
        <w:rPr>
          <w:noProof/>
          <w:lang w:val="en-GB" w:eastAsia="zh-CN"/>
        </w:rPr>
        <w:drawing>
          <wp:inline distT="0" distB="0" distL="0" distR="0">
            <wp:extent cx="5613999" cy="3093639"/>
            <wp:effectExtent l="19050" t="0" r="575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615599" cy="3094520"/>
                    </a:xfrm>
                    <a:prstGeom prst="rect">
                      <a:avLst/>
                    </a:prstGeom>
                    <a:noFill/>
                    <a:ln w="9525">
                      <a:noFill/>
                      <a:miter lim="800000"/>
                      <a:headEnd/>
                      <a:tailEnd/>
                    </a:ln>
                  </pic:spPr>
                </pic:pic>
              </a:graphicData>
            </a:graphic>
          </wp:inline>
        </w:drawing>
      </w:r>
    </w:p>
    <w:p w:rsidR="00AA47B3" w:rsidRPr="000C0B79" w:rsidRDefault="00AA47B3" w:rsidP="00790DF1">
      <w:pPr>
        <w:pStyle w:val="ListParagraph"/>
        <w:numPr>
          <w:ilvl w:val="0"/>
          <w:numId w:val="20"/>
        </w:numPr>
        <w:rPr>
          <w:sz w:val="20"/>
        </w:rPr>
      </w:pPr>
      <w:r w:rsidRPr="000C0B79">
        <w:rPr>
          <w:sz w:val="20"/>
        </w:rPr>
        <w:t>A maker deletes a contract</w:t>
      </w:r>
    </w:p>
    <w:p w:rsidR="005F529C" w:rsidRPr="000C0B79" w:rsidRDefault="005F529C" w:rsidP="00790DF1">
      <w:pPr>
        <w:pStyle w:val="ListParagraph"/>
        <w:rPr>
          <w:sz w:val="20"/>
        </w:rPr>
      </w:pPr>
      <w:r w:rsidRPr="000C0B79">
        <w:rPr>
          <w:sz w:val="20"/>
        </w:rPr>
        <w:t xml:space="preserve">Only the contract maker and checker will be able to view the </w:t>
      </w:r>
      <w:r w:rsidR="00392CC9" w:rsidRPr="000C0B79">
        <w:rPr>
          <w:sz w:val="20"/>
        </w:rPr>
        <w:t>deleted contract in review contract page</w:t>
      </w:r>
      <w:r w:rsidRPr="000C0B79">
        <w:rPr>
          <w:sz w:val="20"/>
        </w:rPr>
        <w:t>.</w:t>
      </w:r>
    </w:p>
    <w:p w:rsidR="005F529C" w:rsidRPr="000C0B79" w:rsidRDefault="005F529C" w:rsidP="00790DF1">
      <w:pPr>
        <w:pStyle w:val="ListParagraph"/>
        <w:rPr>
          <w:sz w:val="20"/>
        </w:rPr>
      </w:pPr>
      <w:r w:rsidRPr="000C0B79">
        <w:rPr>
          <w:sz w:val="20"/>
        </w:rPr>
        <w:t>All users in the group will still be able to view the original contract details</w:t>
      </w:r>
      <w:r w:rsidR="004D6CD5" w:rsidRPr="000C0B79">
        <w:rPr>
          <w:sz w:val="20"/>
        </w:rPr>
        <w:t xml:space="preserve"> in view contract</w:t>
      </w:r>
      <w:r w:rsidR="00210E70" w:rsidRPr="000C0B79">
        <w:rPr>
          <w:sz w:val="20"/>
        </w:rPr>
        <w:t xml:space="preserve"> </w:t>
      </w:r>
      <w:r w:rsidR="00392CC9" w:rsidRPr="000C0B79">
        <w:rPr>
          <w:sz w:val="20"/>
        </w:rPr>
        <w:t>page</w:t>
      </w:r>
      <w:r w:rsidRPr="000C0B79">
        <w:rPr>
          <w:sz w:val="20"/>
        </w:rPr>
        <w:t>.</w:t>
      </w:r>
    </w:p>
    <w:p w:rsidR="00AA47B3" w:rsidRPr="000C0B79" w:rsidRDefault="00AA47B3" w:rsidP="00790DF1">
      <w:pPr>
        <w:pStyle w:val="ListParagraph"/>
        <w:rPr>
          <w:sz w:val="20"/>
        </w:rPr>
      </w:pPr>
      <w:r w:rsidRPr="000C0B79">
        <w:rPr>
          <w:sz w:val="20"/>
        </w:rPr>
        <w:t xml:space="preserve">An email will be sent TO checker(s) and CC maker to notify that a contract has been deleted and pending for verification. </w:t>
      </w:r>
    </w:p>
    <w:p w:rsidR="00AA47B3" w:rsidRPr="000C0B79" w:rsidRDefault="00AA47B3" w:rsidP="00790DF1">
      <w:pPr>
        <w:pStyle w:val="ListParagraph"/>
        <w:numPr>
          <w:ilvl w:val="0"/>
          <w:numId w:val="20"/>
        </w:numPr>
        <w:rPr>
          <w:sz w:val="20"/>
        </w:rPr>
      </w:pPr>
      <w:r w:rsidRPr="000C0B79">
        <w:rPr>
          <w:sz w:val="20"/>
        </w:rPr>
        <w:t>Checker login R365 to verify or reject the contract deletion</w:t>
      </w:r>
      <w:r w:rsidR="00A07E40" w:rsidRPr="000C0B79">
        <w:rPr>
          <w:sz w:val="20"/>
        </w:rPr>
        <w:t xml:space="preserve"> from review contract page</w:t>
      </w:r>
      <w:r w:rsidRPr="000C0B79">
        <w:rPr>
          <w:sz w:val="20"/>
        </w:rPr>
        <w:t>.</w:t>
      </w:r>
    </w:p>
    <w:p w:rsidR="00AA47B3" w:rsidRPr="000C0B79" w:rsidRDefault="00AA47B3" w:rsidP="00790DF1">
      <w:pPr>
        <w:pStyle w:val="ListParagraph"/>
        <w:rPr>
          <w:sz w:val="20"/>
        </w:rPr>
      </w:pPr>
      <w:r w:rsidRPr="000C0B79">
        <w:rPr>
          <w:sz w:val="20"/>
        </w:rPr>
        <w:t>If checker verifies the</w:t>
      </w:r>
      <w:r w:rsidR="00F4238D" w:rsidRPr="000C0B79">
        <w:rPr>
          <w:sz w:val="20"/>
        </w:rPr>
        <w:t xml:space="preserve"> contract</w:t>
      </w:r>
      <w:r w:rsidRPr="000C0B79">
        <w:rPr>
          <w:sz w:val="20"/>
        </w:rPr>
        <w:t xml:space="preserve"> deletion</w:t>
      </w:r>
    </w:p>
    <w:p w:rsidR="005F529C" w:rsidRPr="000C0B79" w:rsidRDefault="00392CC9" w:rsidP="00790DF1">
      <w:pPr>
        <w:pStyle w:val="ListParagraph"/>
        <w:numPr>
          <w:ilvl w:val="2"/>
          <w:numId w:val="12"/>
        </w:numPr>
        <w:rPr>
          <w:sz w:val="20"/>
        </w:rPr>
      </w:pPr>
      <w:r w:rsidRPr="000C0B79">
        <w:rPr>
          <w:sz w:val="20"/>
        </w:rPr>
        <w:t>This contract will be deleted from R365</w:t>
      </w:r>
    </w:p>
    <w:p w:rsidR="00AA47B3" w:rsidRPr="000C0B79" w:rsidRDefault="00AA47B3" w:rsidP="00790DF1">
      <w:pPr>
        <w:pStyle w:val="ListParagraph"/>
        <w:numPr>
          <w:ilvl w:val="2"/>
          <w:numId w:val="12"/>
        </w:numPr>
        <w:rPr>
          <w:sz w:val="20"/>
        </w:rPr>
      </w:pPr>
      <w:r w:rsidRPr="000C0B79">
        <w:rPr>
          <w:sz w:val="20"/>
        </w:rPr>
        <w:t>An email will be sent TO maker and CC checker(s) to notify that this contract deletion has been verified.</w:t>
      </w:r>
    </w:p>
    <w:p w:rsidR="00AA47B3" w:rsidRPr="000C0B79" w:rsidRDefault="00AA47B3" w:rsidP="00054291">
      <w:pPr>
        <w:spacing w:after="0"/>
        <w:ind w:left="2157"/>
        <w:rPr>
          <w:sz w:val="20"/>
        </w:rPr>
      </w:pPr>
      <w:r w:rsidRPr="000C0B79">
        <w:rPr>
          <w:sz w:val="20"/>
        </w:rPr>
        <w:t xml:space="preserve">(End of Maker Checker </w:t>
      </w:r>
      <w:r w:rsidR="000C6640" w:rsidRPr="000C0B79">
        <w:rPr>
          <w:sz w:val="20"/>
        </w:rPr>
        <w:t>Workflow</w:t>
      </w:r>
      <w:r w:rsidRPr="000C0B79">
        <w:rPr>
          <w:sz w:val="20"/>
        </w:rPr>
        <w:t>)</w:t>
      </w:r>
    </w:p>
    <w:p w:rsidR="00AA47B3" w:rsidRPr="000C0B79" w:rsidRDefault="00AA47B3" w:rsidP="00790DF1">
      <w:pPr>
        <w:pStyle w:val="ListParagraph"/>
        <w:rPr>
          <w:sz w:val="20"/>
        </w:rPr>
      </w:pPr>
      <w:r w:rsidRPr="000C0B79">
        <w:rPr>
          <w:sz w:val="20"/>
        </w:rPr>
        <w:t xml:space="preserve">If checker rejects the </w:t>
      </w:r>
      <w:r w:rsidR="00F4238D" w:rsidRPr="000C0B79">
        <w:rPr>
          <w:sz w:val="20"/>
        </w:rPr>
        <w:t>contract deletion</w:t>
      </w:r>
    </w:p>
    <w:p w:rsidR="005F529C" w:rsidRPr="000C0B79" w:rsidRDefault="005F529C" w:rsidP="00790DF1">
      <w:pPr>
        <w:pStyle w:val="ListParagraph"/>
        <w:numPr>
          <w:ilvl w:val="2"/>
          <w:numId w:val="12"/>
        </w:numPr>
        <w:rPr>
          <w:sz w:val="20"/>
        </w:rPr>
      </w:pPr>
      <w:r w:rsidRPr="000C0B79">
        <w:rPr>
          <w:sz w:val="20"/>
        </w:rPr>
        <w:t>Checker enters “Remarks” to state rejection reason.</w:t>
      </w:r>
    </w:p>
    <w:p w:rsidR="00392CC9" w:rsidRPr="000C0B79" w:rsidRDefault="005F529C" w:rsidP="00790DF1">
      <w:pPr>
        <w:pStyle w:val="ListParagraph"/>
        <w:numPr>
          <w:ilvl w:val="2"/>
          <w:numId w:val="12"/>
        </w:numPr>
        <w:rPr>
          <w:sz w:val="20"/>
        </w:rPr>
      </w:pPr>
      <w:r w:rsidRPr="000C0B79">
        <w:rPr>
          <w:sz w:val="20"/>
        </w:rPr>
        <w:t xml:space="preserve">Only the contract maker and checker will be able to view the </w:t>
      </w:r>
      <w:r w:rsidR="00392CC9" w:rsidRPr="000C0B79">
        <w:rPr>
          <w:sz w:val="20"/>
        </w:rPr>
        <w:t xml:space="preserve">deleted contract from review contract page. </w:t>
      </w:r>
    </w:p>
    <w:p w:rsidR="005F529C" w:rsidRPr="000C0B79" w:rsidRDefault="005F529C" w:rsidP="00790DF1">
      <w:pPr>
        <w:pStyle w:val="ListParagraph"/>
        <w:numPr>
          <w:ilvl w:val="2"/>
          <w:numId w:val="12"/>
        </w:numPr>
        <w:rPr>
          <w:sz w:val="20"/>
        </w:rPr>
      </w:pPr>
      <w:r w:rsidRPr="000C0B79">
        <w:rPr>
          <w:sz w:val="20"/>
        </w:rPr>
        <w:t>All users in the group will still be able to view the original contract details</w:t>
      </w:r>
      <w:r w:rsidR="00A07E40" w:rsidRPr="000C0B79">
        <w:rPr>
          <w:sz w:val="20"/>
        </w:rPr>
        <w:t xml:space="preserve"> from view contract page</w:t>
      </w:r>
      <w:r w:rsidRPr="000C0B79">
        <w:rPr>
          <w:sz w:val="20"/>
        </w:rPr>
        <w:t>.</w:t>
      </w:r>
    </w:p>
    <w:p w:rsidR="00F4238D" w:rsidRPr="000C0B79" w:rsidRDefault="00AA47B3" w:rsidP="00790DF1">
      <w:pPr>
        <w:pStyle w:val="ListParagraph"/>
        <w:rPr>
          <w:sz w:val="20"/>
        </w:rPr>
      </w:pPr>
      <w:r w:rsidRPr="000C0B79">
        <w:rPr>
          <w:sz w:val="20"/>
        </w:rPr>
        <w:t>An email will be sent TO maker and CC checker(s) to notify that deletion of this contract has been rejected.</w:t>
      </w:r>
      <w:r w:rsidR="00F4238D" w:rsidRPr="000C0B79" w:rsidDel="00F4238D">
        <w:rPr>
          <w:sz w:val="20"/>
        </w:rPr>
        <w:t xml:space="preserve"> </w:t>
      </w:r>
    </w:p>
    <w:p w:rsidR="00E74315" w:rsidRPr="000C0B79" w:rsidRDefault="00F4238D" w:rsidP="00790DF1">
      <w:pPr>
        <w:pStyle w:val="ListParagraph"/>
        <w:numPr>
          <w:ilvl w:val="0"/>
          <w:numId w:val="20"/>
        </w:numPr>
        <w:rPr>
          <w:sz w:val="20"/>
        </w:rPr>
      </w:pPr>
      <w:r w:rsidRPr="000C0B79">
        <w:rPr>
          <w:sz w:val="20"/>
        </w:rPr>
        <w:t>If the contract deletion is rejected, maker login R365 to</w:t>
      </w:r>
      <w:r w:rsidR="00877020" w:rsidRPr="000C0B79">
        <w:rPr>
          <w:sz w:val="20"/>
        </w:rPr>
        <w:t xml:space="preserve"> review rejection remarks, and</w:t>
      </w:r>
      <w:r w:rsidRPr="000C0B79">
        <w:rPr>
          <w:sz w:val="20"/>
        </w:rPr>
        <w:t xml:space="preserve"> </w:t>
      </w:r>
      <w:r w:rsidR="004D6CD5" w:rsidRPr="000C0B79">
        <w:rPr>
          <w:sz w:val="20"/>
        </w:rPr>
        <w:t>revert</w:t>
      </w:r>
      <w:r w:rsidRPr="000C0B79">
        <w:rPr>
          <w:sz w:val="20"/>
        </w:rPr>
        <w:t xml:space="preserve"> the contract deletion</w:t>
      </w:r>
      <w:r w:rsidR="00A07E40" w:rsidRPr="000C0B79">
        <w:rPr>
          <w:sz w:val="20"/>
        </w:rPr>
        <w:t xml:space="preserve"> from review contract page.</w:t>
      </w:r>
    </w:p>
    <w:p w:rsidR="00F4238D" w:rsidRPr="000C0B79" w:rsidRDefault="00F4238D" w:rsidP="00790DF1">
      <w:pPr>
        <w:pStyle w:val="ListParagraph"/>
        <w:rPr>
          <w:sz w:val="20"/>
        </w:rPr>
      </w:pPr>
      <w:r w:rsidRPr="000C0B79">
        <w:rPr>
          <w:sz w:val="20"/>
        </w:rPr>
        <w:t>All users in the group will still be able to view the original contract details</w:t>
      </w:r>
      <w:r w:rsidR="004D6CD5" w:rsidRPr="000C0B79">
        <w:rPr>
          <w:sz w:val="20"/>
        </w:rPr>
        <w:t xml:space="preserve"> from view contract </w:t>
      </w:r>
      <w:r w:rsidR="00217127" w:rsidRPr="000C0B79">
        <w:rPr>
          <w:sz w:val="20"/>
        </w:rPr>
        <w:t>page</w:t>
      </w:r>
      <w:r w:rsidRPr="000C0B79">
        <w:rPr>
          <w:sz w:val="20"/>
        </w:rPr>
        <w:t>.</w:t>
      </w:r>
    </w:p>
    <w:p w:rsidR="009E6862" w:rsidRPr="000C0B79" w:rsidRDefault="00F4238D" w:rsidP="00255396">
      <w:pPr>
        <w:ind w:left="1437"/>
        <w:rPr>
          <w:sz w:val="20"/>
        </w:rPr>
      </w:pPr>
      <w:r w:rsidRPr="000C0B79">
        <w:rPr>
          <w:sz w:val="20"/>
        </w:rPr>
        <w:t xml:space="preserve">(End of Maker Checker </w:t>
      </w:r>
      <w:r w:rsidR="000C6640" w:rsidRPr="000C0B79">
        <w:rPr>
          <w:sz w:val="20"/>
        </w:rPr>
        <w:t>Workflow</w:t>
      </w:r>
      <w:r w:rsidRPr="000C0B79">
        <w:rPr>
          <w:sz w:val="20"/>
        </w:rPr>
        <w:t>)</w:t>
      </w:r>
    </w:p>
    <w:p w:rsidR="009E6862" w:rsidRPr="009E6862" w:rsidRDefault="009E6862" w:rsidP="000C6640">
      <w:pPr>
        <w:pStyle w:val="Heading4"/>
      </w:pPr>
      <w:r>
        <w:t>Maker Checker Workflow Status Table</w:t>
      </w:r>
    </w:p>
    <w:tbl>
      <w:tblPr>
        <w:tblW w:w="7889" w:type="dxa"/>
        <w:tblInd w:w="896" w:type="dxa"/>
        <w:tblCellMar>
          <w:left w:w="0" w:type="dxa"/>
          <w:right w:w="0" w:type="dxa"/>
        </w:tblCellMar>
        <w:tblLook w:val="04A0"/>
      </w:tblPr>
      <w:tblGrid>
        <w:gridCol w:w="1709"/>
        <w:gridCol w:w="6180"/>
      </w:tblGrid>
      <w:tr w:rsidR="009E6862" w:rsidRPr="000C0B79" w:rsidTr="00626CB9">
        <w:trPr>
          <w:trHeight w:val="20"/>
        </w:trPr>
        <w:tc>
          <w:tcPr>
            <w:tcW w:w="1709"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tcMar>
              <w:top w:w="30" w:type="dxa"/>
              <w:left w:w="45" w:type="dxa"/>
              <w:bottom w:w="30" w:type="dxa"/>
              <w:right w:w="45" w:type="dxa"/>
            </w:tcMar>
            <w:vAlign w:val="bottom"/>
            <w:hideMark/>
          </w:tcPr>
          <w:p w:rsidR="009E6862" w:rsidRPr="000C0B79" w:rsidRDefault="009E6862" w:rsidP="009E6862">
            <w:pPr>
              <w:spacing w:after="0" w:line="240" w:lineRule="auto"/>
              <w:rPr>
                <w:rFonts w:cstheme="minorHAnsi"/>
                <w:b/>
                <w:bCs/>
                <w:color w:val="auto"/>
                <w:sz w:val="20"/>
                <w:szCs w:val="20"/>
              </w:rPr>
            </w:pPr>
            <w:r w:rsidRPr="000C0B79">
              <w:rPr>
                <w:rFonts w:cstheme="minorHAnsi"/>
                <w:b/>
                <w:bCs/>
                <w:color w:val="auto"/>
                <w:sz w:val="20"/>
                <w:szCs w:val="20"/>
              </w:rPr>
              <w:t>Status</w:t>
            </w:r>
          </w:p>
        </w:tc>
        <w:tc>
          <w:tcPr>
            <w:tcW w:w="0" w:type="auto"/>
            <w:tcBorders>
              <w:top w:val="single" w:sz="6" w:space="0" w:color="000000"/>
              <w:left w:val="single" w:sz="6" w:space="0" w:color="CCCCCC"/>
              <w:bottom w:val="single" w:sz="6" w:space="0" w:color="000000"/>
              <w:right w:val="single" w:sz="6" w:space="0" w:color="000000"/>
            </w:tcBorders>
            <w:shd w:val="clear" w:color="auto" w:fill="FBD4B4" w:themeFill="accent6" w:themeFillTint="66"/>
            <w:tcMar>
              <w:top w:w="30" w:type="dxa"/>
              <w:left w:w="45" w:type="dxa"/>
              <w:bottom w:w="30" w:type="dxa"/>
              <w:right w:w="45" w:type="dxa"/>
            </w:tcMar>
            <w:vAlign w:val="bottom"/>
            <w:hideMark/>
          </w:tcPr>
          <w:p w:rsidR="009E6862" w:rsidRPr="000C0B79" w:rsidRDefault="009E6862" w:rsidP="009E6862">
            <w:pPr>
              <w:spacing w:after="0" w:line="240" w:lineRule="auto"/>
              <w:rPr>
                <w:rFonts w:cstheme="minorHAnsi"/>
                <w:b/>
                <w:bCs/>
                <w:color w:val="auto"/>
                <w:sz w:val="20"/>
                <w:szCs w:val="20"/>
              </w:rPr>
            </w:pPr>
            <w:r w:rsidRPr="000C0B79">
              <w:rPr>
                <w:rFonts w:cstheme="minorHAnsi"/>
                <w:b/>
                <w:bCs/>
                <w:color w:val="auto"/>
                <w:sz w:val="20"/>
                <w:szCs w:val="20"/>
              </w:rPr>
              <w:t>Description</w:t>
            </w:r>
          </w:p>
        </w:tc>
      </w:tr>
      <w:tr w:rsidR="009E6862" w:rsidRPr="000C0B79" w:rsidTr="000C0B79">
        <w:trPr>
          <w:trHeight w:val="20"/>
        </w:trPr>
        <w:tc>
          <w:tcPr>
            <w:tcW w:w="17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E6862" w:rsidRPr="000C0B79" w:rsidRDefault="009E6862" w:rsidP="009E6862">
            <w:pPr>
              <w:spacing w:after="0" w:line="240" w:lineRule="auto"/>
              <w:rPr>
                <w:rFonts w:cstheme="minorHAnsi"/>
                <w:color w:val="auto"/>
                <w:sz w:val="20"/>
                <w:szCs w:val="20"/>
              </w:rPr>
            </w:pPr>
            <w:r w:rsidRPr="000C0B79">
              <w:rPr>
                <w:rFonts w:cstheme="minorHAnsi"/>
                <w:color w:val="auto"/>
                <w:sz w:val="20"/>
                <w:szCs w:val="20"/>
              </w:rPr>
              <w:t>New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E6862" w:rsidRPr="000C0B79" w:rsidRDefault="009E6862" w:rsidP="009E6862">
            <w:pPr>
              <w:spacing w:after="0" w:line="240" w:lineRule="auto"/>
              <w:rPr>
                <w:rFonts w:cstheme="minorHAnsi"/>
                <w:color w:val="auto"/>
                <w:sz w:val="20"/>
                <w:szCs w:val="20"/>
              </w:rPr>
            </w:pPr>
            <w:r w:rsidRPr="000C0B79">
              <w:rPr>
                <w:rFonts w:cstheme="minorHAnsi"/>
                <w:color w:val="auto"/>
                <w:sz w:val="20"/>
                <w:szCs w:val="20"/>
              </w:rPr>
              <w:t>When contract is created and pending verification</w:t>
            </w:r>
          </w:p>
        </w:tc>
      </w:tr>
      <w:tr w:rsidR="009E6862" w:rsidRPr="000C0B79" w:rsidTr="000C0B79">
        <w:trPr>
          <w:trHeight w:val="20"/>
        </w:trPr>
        <w:tc>
          <w:tcPr>
            <w:tcW w:w="17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E6862" w:rsidRPr="000C0B79" w:rsidRDefault="009E6862" w:rsidP="009E6862">
            <w:pPr>
              <w:spacing w:after="0" w:line="240" w:lineRule="auto"/>
              <w:rPr>
                <w:rFonts w:cstheme="minorHAnsi"/>
                <w:color w:val="auto"/>
                <w:sz w:val="20"/>
                <w:szCs w:val="20"/>
              </w:rPr>
            </w:pPr>
            <w:r w:rsidRPr="000C0B79">
              <w:rPr>
                <w:rFonts w:cstheme="minorHAnsi"/>
                <w:color w:val="auto"/>
                <w:sz w:val="20"/>
                <w:szCs w:val="20"/>
              </w:rPr>
              <w:t>Verified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E6862" w:rsidRPr="000C0B79" w:rsidRDefault="009E6862" w:rsidP="009E6862">
            <w:pPr>
              <w:spacing w:after="0" w:line="240" w:lineRule="auto"/>
              <w:rPr>
                <w:rFonts w:cstheme="minorHAnsi"/>
                <w:color w:val="auto"/>
                <w:sz w:val="20"/>
                <w:szCs w:val="20"/>
              </w:rPr>
            </w:pPr>
            <w:r w:rsidRPr="000C0B79">
              <w:rPr>
                <w:rFonts w:cstheme="minorHAnsi"/>
                <w:color w:val="auto"/>
                <w:sz w:val="20"/>
                <w:szCs w:val="20"/>
              </w:rPr>
              <w:t>When contract is verified by checker</w:t>
            </w:r>
          </w:p>
        </w:tc>
      </w:tr>
      <w:tr w:rsidR="009E6862" w:rsidRPr="000C0B79" w:rsidTr="000C0B79">
        <w:trPr>
          <w:trHeight w:val="20"/>
        </w:trPr>
        <w:tc>
          <w:tcPr>
            <w:tcW w:w="17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E6862" w:rsidRPr="000C0B79" w:rsidRDefault="009E6862" w:rsidP="009E6862">
            <w:pPr>
              <w:spacing w:after="0" w:line="240" w:lineRule="auto"/>
              <w:rPr>
                <w:rFonts w:cstheme="minorHAnsi"/>
                <w:color w:val="auto"/>
                <w:sz w:val="20"/>
                <w:szCs w:val="20"/>
              </w:rPr>
            </w:pPr>
            <w:r w:rsidRPr="000C0B79">
              <w:rPr>
                <w:rFonts w:cstheme="minorHAnsi"/>
                <w:color w:val="auto"/>
                <w:sz w:val="20"/>
                <w:szCs w:val="20"/>
              </w:rPr>
              <w:t>Rejected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E6862" w:rsidRPr="000C0B79" w:rsidRDefault="009E6862" w:rsidP="009E6862">
            <w:pPr>
              <w:spacing w:after="0" w:line="240" w:lineRule="auto"/>
              <w:rPr>
                <w:rFonts w:cstheme="minorHAnsi"/>
                <w:color w:val="auto"/>
                <w:sz w:val="20"/>
                <w:szCs w:val="20"/>
              </w:rPr>
            </w:pPr>
            <w:r w:rsidRPr="000C0B79">
              <w:rPr>
                <w:rFonts w:cstheme="minorHAnsi"/>
                <w:color w:val="auto"/>
                <w:sz w:val="20"/>
                <w:szCs w:val="20"/>
              </w:rPr>
              <w:t>When contract is rejected by checker</w:t>
            </w:r>
          </w:p>
        </w:tc>
      </w:tr>
      <w:tr w:rsidR="009E6862" w:rsidRPr="000C0B79" w:rsidTr="000C0B79">
        <w:trPr>
          <w:trHeight w:val="20"/>
        </w:trPr>
        <w:tc>
          <w:tcPr>
            <w:tcW w:w="17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E6862" w:rsidRPr="000C0B79" w:rsidRDefault="009E6862" w:rsidP="009E6862">
            <w:pPr>
              <w:spacing w:after="0" w:line="240" w:lineRule="auto"/>
              <w:rPr>
                <w:rFonts w:cstheme="minorHAnsi"/>
                <w:color w:val="auto"/>
                <w:sz w:val="20"/>
                <w:szCs w:val="20"/>
              </w:rPr>
            </w:pPr>
            <w:r w:rsidRPr="000C0B79">
              <w:rPr>
                <w:rFonts w:cstheme="minorHAnsi"/>
                <w:color w:val="auto"/>
                <w:sz w:val="20"/>
                <w:szCs w:val="20"/>
              </w:rPr>
              <w:t>Deleted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E6862" w:rsidRPr="000C0B79" w:rsidRDefault="009E6862" w:rsidP="009E6862">
            <w:pPr>
              <w:spacing w:after="0" w:line="240" w:lineRule="auto"/>
              <w:rPr>
                <w:rFonts w:cstheme="minorHAnsi"/>
                <w:color w:val="auto"/>
                <w:sz w:val="20"/>
                <w:szCs w:val="20"/>
              </w:rPr>
            </w:pPr>
            <w:r w:rsidRPr="000C0B79">
              <w:rPr>
                <w:rFonts w:cstheme="minorHAnsi"/>
                <w:color w:val="auto"/>
                <w:sz w:val="20"/>
                <w:szCs w:val="20"/>
              </w:rPr>
              <w:t>When contract is deleted and pending verification</w:t>
            </w:r>
          </w:p>
        </w:tc>
      </w:tr>
      <w:tr w:rsidR="009E6862" w:rsidRPr="000C0B79" w:rsidTr="000C0B79">
        <w:trPr>
          <w:trHeight w:val="20"/>
        </w:trPr>
        <w:tc>
          <w:tcPr>
            <w:tcW w:w="17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E6862" w:rsidRPr="000C0B79" w:rsidRDefault="009E6862" w:rsidP="009E6862">
            <w:pPr>
              <w:spacing w:after="0" w:line="240" w:lineRule="auto"/>
              <w:rPr>
                <w:rFonts w:cstheme="minorHAnsi"/>
                <w:color w:val="auto"/>
                <w:sz w:val="20"/>
                <w:szCs w:val="20"/>
              </w:rPr>
            </w:pPr>
            <w:r w:rsidRPr="000C0B79">
              <w:rPr>
                <w:rFonts w:cstheme="minorHAnsi"/>
                <w:color w:val="auto"/>
                <w:sz w:val="20"/>
                <w:szCs w:val="20"/>
              </w:rPr>
              <w:t>Updated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E6862" w:rsidRPr="000C0B79" w:rsidRDefault="009E6862" w:rsidP="009E6862">
            <w:pPr>
              <w:spacing w:after="0" w:line="240" w:lineRule="auto"/>
              <w:rPr>
                <w:rFonts w:cstheme="minorHAnsi"/>
                <w:color w:val="auto"/>
                <w:sz w:val="20"/>
                <w:szCs w:val="20"/>
              </w:rPr>
            </w:pPr>
            <w:r w:rsidRPr="000C0B79">
              <w:rPr>
                <w:rFonts w:cstheme="minorHAnsi"/>
                <w:color w:val="auto"/>
                <w:sz w:val="20"/>
                <w:szCs w:val="20"/>
              </w:rPr>
              <w:t>When contract is updated and pending verification</w:t>
            </w:r>
          </w:p>
        </w:tc>
      </w:tr>
    </w:tbl>
    <w:p w:rsidR="009E6862" w:rsidRPr="009E6862" w:rsidRDefault="009E6862" w:rsidP="009E6862"/>
    <w:p w:rsidR="00E74315" w:rsidRDefault="006B5DCF" w:rsidP="00E74315">
      <w:pPr>
        <w:pStyle w:val="Heading3"/>
      </w:pPr>
      <w:bookmarkStart w:id="674" w:name="_Toc502737609"/>
      <w:r>
        <w:t xml:space="preserve">View </w:t>
      </w:r>
      <w:r w:rsidR="00E74315">
        <w:t>Expiry Calendar</w:t>
      </w:r>
      <w:bookmarkEnd w:id="674"/>
    </w:p>
    <w:p w:rsidR="009F1A44" w:rsidRPr="000C0B79" w:rsidRDefault="009F1A44" w:rsidP="009F1A44">
      <w:pPr>
        <w:ind w:left="720"/>
        <w:rPr>
          <w:sz w:val="20"/>
        </w:rPr>
      </w:pPr>
      <w:r w:rsidRPr="000C0B79">
        <w:rPr>
          <w:sz w:val="20"/>
        </w:rPr>
        <w:t xml:space="preserve">In contract reminder home page, </w:t>
      </w:r>
      <w:r w:rsidR="00995C09" w:rsidRPr="000C0B79">
        <w:rPr>
          <w:sz w:val="20"/>
        </w:rPr>
        <w:t xml:space="preserve">a calendar of current month will be displayed on the top of the page. </w:t>
      </w:r>
      <w:r w:rsidRPr="000C0B79">
        <w:rPr>
          <w:sz w:val="20"/>
        </w:rPr>
        <w:t>Expiry date(s) of all the active contract(s) in the login user’s group(s) will be highlighted</w:t>
      </w:r>
      <w:r w:rsidR="003A09C3">
        <w:rPr>
          <w:sz w:val="20"/>
        </w:rPr>
        <w:t xml:space="preserve"> </w:t>
      </w:r>
      <w:commentRangeStart w:id="675"/>
      <w:r w:rsidR="003A09C3">
        <w:rPr>
          <w:sz w:val="20"/>
        </w:rPr>
        <w:t>in red</w:t>
      </w:r>
      <w:r w:rsidRPr="000C0B79">
        <w:rPr>
          <w:sz w:val="20"/>
        </w:rPr>
        <w:t xml:space="preserve"> </w:t>
      </w:r>
      <w:commentRangeEnd w:id="675"/>
      <w:r w:rsidR="003A09C3">
        <w:rPr>
          <w:rStyle w:val="CommentReference"/>
        </w:rPr>
        <w:commentReference w:id="675"/>
      </w:r>
      <w:r w:rsidRPr="000C0B79">
        <w:rPr>
          <w:sz w:val="20"/>
        </w:rPr>
        <w:t>on the calendar.</w:t>
      </w:r>
      <w:r w:rsidR="00BD53FE">
        <w:rPr>
          <w:sz w:val="20"/>
        </w:rPr>
        <w:t xml:space="preserve"> If user clicks </w:t>
      </w:r>
      <w:r w:rsidR="005423AE">
        <w:rPr>
          <w:sz w:val="20"/>
        </w:rPr>
        <w:t>a</w:t>
      </w:r>
      <w:r w:rsidR="00BD53FE">
        <w:rPr>
          <w:sz w:val="20"/>
        </w:rPr>
        <w:t xml:space="preserve"> date on expiry calendar, </w:t>
      </w:r>
      <w:r w:rsidR="005423AE">
        <w:rPr>
          <w:sz w:val="20"/>
        </w:rPr>
        <w:t>active contracts expiring on that date will be shown in search result.</w:t>
      </w:r>
    </w:p>
    <w:p w:rsidR="00824952" w:rsidRDefault="006B5DCF" w:rsidP="004B0081">
      <w:pPr>
        <w:pStyle w:val="Heading3"/>
      </w:pPr>
      <w:bookmarkStart w:id="676" w:name="_Toc502737610"/>
      <w:r>
        <w:t xml:space="preserve">View </w:t>
      </w:r>
      <w:r w:rsidR="00824952">
        <w:t>Contract Summary</w:t>
      </w:r>
      <w:bookmarkEnd w:id="676"/>
    </w:p>
    <w:p w:rsidR="009F1A44" w:rsidRPr="000C0B79" w:rsidRDefault="009F1A44" w:rsidP="009F1A44">
      <w:pPr>
        <w:ind w:left="717" w:firstLine="3"/>
        <w:rPr>
          <w:sz w:val="20"/>
        </w:rPr>
      </w:pPr>
      <w:r w:rsidRPr="000C0B79">
        <w:rPr>
          <w:sz w:val="20"/>
        </w:rPr>
        <w:t>In contract reminder home page, following summary statistics of contract reminders under login user’s group(s) will be shown. If user clicks the summary box, corresponding contract list will be shown</w:t>
      </w:r>
      <w:r w:rsidR="00E87AAF">
        <w:rPr>
          <w:sz w:val="20"/>
        </w:rPr>
        <w:t xml:space="preserve"> in search results</w:t>
      </w:r>
      <w:r w:rsidRPr="000C0B79">
        <w:rPr>
          <w:sz w:val="20"/>
        </w:rPr>
        <w:t>.</w:t>
      </w:r>
    </w:p>
    <w:p w:rsidR="00A6780A" w:rsidRDefault="009F1A44" w:rsidP="00790DF1">
      <w:pPr>
        <w:pStyle w:val="ListParagraph"/>
        <w:numPr>
          <w:ilvl w:val="0"/>
          <w:numId w:val="27"/>
        </w:numPr>
        <w:rPr>
          <w:sz w:val="20"/>
        </w:rPr>
      </w:pPr>
      <w:r w:rsidRPr="000C0B79">
        <w:rPr>
          <w:sz w:val="20"/>
        </w:rPr>
        <w:t>No. of Contracts Expired</w:t>
      </w:r>
    </w:p>
    <w:p w:rsidR="005423AE" w:rsidRPr="000C0B79" w:rsidRDefault="005423AE" w:rsidP="005423AE">
      <w:pPr>
        <w:pStyle w:val="ListParagraph"/>
      </w:pPr>
      <w:r>
        <w:t>Display the number of active contracts that already expired</w:t>
      </w:r>
      <w:r w:rsidR="00E87AAF">
        <w:t>.</w:t>
      </w:r>
    </w:p>
    <w:p w:rsidR="00A6780A" w:rsidRDefault="009F1A44" w:rsidP="00790DF1">
      <w:pPr>
        <w:pStyle w:val="ListParagraph"/>
        <w:numPr>
          <w:ilvl w:val="0"/>
          <w:numId w:val="27"/>
        </w:numPr>
        <w:rPr>
          <w:sz w:val="20"/>
        </w:rPr>
      </w:pPr>
      <w:r w:rsidRPr="000C0B79">
        <w:rPr>
          <w:sz w:val="20"/>
        </w:rPr>
        <w:t>No. of Contracts Expiring this Month</w:t>
      </w:r>
    </w:p>
    <w:p w:rsidR="005423AE" w:rsidRPr="005423AE" w:rsidRDefault="005423AE" w:rsidP="005423AE">
      <w:pPr>
        <w:pStyle w:val="ListParagraph"/>
      </w:pPr>
      <w:r>
        <w:t>Display the number of active contracts expiring this month.</w:t>
      </w:r>
    </w:p>
    <w:p w:rsidR="00A6780A" w:rsidRDefault="009F1A44" w:rsidP="00790DF1">
      <w:pPr>
        <w:pStyle w:val="ListParagraph"/>
        <w:numPr>
          <w:ilvl w:val="0"/>
          <w:numId w:val="27"/>
        </w:numPr>
        <w:rPr>
          <w:sz w:val="20"/>
        </w:rPr>
      </w:pPr>
      <w:r w:rsidRPr="000C0B79">
        <w:rPr>
          <w:sz w:val="20"/>
        </w:rPr>
        <w:t>No. of Contracts Expiring Next Month</w:t>
      </w:r>
    </w:p>
    <w:p w:rsidR="005423AE" w:rsidRPr="005423AE" w:rsidRDefault="005423AE" w:rsidP="005423AE">
      <w:pPr>
        <w:pStyle w:val="ListParagraph"/>
      </w:pPr>
      <w:r>
        <w:t>Display the number of active contracts expiring next month.</w:t>
      </w:r>
    </w:p>
    <w:p w:rsidR="00DC0F69" w:rsidRDefault="009F1A44" w:rsidP="00DC0F69">
      <w:pPr>
        <w:pStyle w:val="ListParagraph"/>
        <w:numPr>
          <w:ilvl w:val="0"/>
          <w:numId w:val="27"/>
        </w:numPr>
        <w:rPr>
          <w:sz w:val="20"/>
        </w:rPr>
      </w:pPr>
      <w:r w:rsidRPr="000C0B79">
        <w:rPr>
          <w:sz w:val="20"/>
        </w:rPr>
        <w:t>No. of Contracts Need Verification</w:t>
      </w:r>
    </w:p>
    <w:p w:rsidR="005423AE" w:rsidRPr="005423AE" w:rsidRDefault="005423AE" w:rsidP="005423AE">
      <w:pPr>
        <w:pStyle w:val="ListParagraph"/>
      </w:pPr>
      <w:r>
        <w:t>Display the number of active contracts that need verification</w:t>
      </w:r>
    </w:p>
    <w:p w:rsidR="009F1A44" w:rsidRDefault="009F1A44" w:rsidP="009F1A44">
      <w:pPr>
        <w:pStyle w:val="Heading3"/>
      </w:pPr>
      <w:bookmarkStart w:id="677" w:name="_Toc499659843"/>
      <w:bookmarkStart w:id="678" w:name="_Toc502737611"/>
      <w:r>
        <w:t>Search Contract</w:t>
      </w:r>
      <w:bookmarkEnd w:id="677"/>
      <w:bookmarkEnd w:id="678"/>
    </w:p>
    <w:p w:rsidR="00C978CA" w:rsidRPr="000C0B79" w:rsidRDefault="00CA0A99" w:rsidP="009F1A44">
      <w:pPr>
        <w:ind w:left="720"/>
        <w:rPr>
          <w:sz w:val="20"/>
        </w:rPr>
      </w:pPr>
      <w:r>
        <w:rPr>
          <w:sz w:val="20"/>
        </w:rPr>
        <w:t xml:space="preserve">This feature shall allow authorized user </w:t>
      </w:r>
      <w:r w:rsidR="009F1A44" w:rsidRPr="000C0B79">
        <w:rPr>
          <w:sz w:val="20"/>
        </w:rPr>
        <w:t xml:space="preserve">to </w:t>
      </w:r>
      <w:r w:rsidR="00B23340" w:rsidRPr="000C0B79">
        <w:rPr>
          <w:sz w:val="20"/>
        </w:rPr>
        <w:t xml:space="preserve">view and </w:t>
      </w:r>
      <w:r w:rsidR="009F1A44" w:rsidRPr="000C0B79">
        <w:rPr>
          <w:sz w:val="20"/>
        </w:rPr>
        <w:t xml:space="preserve">search </w:t>
      </w:r>
      <w:r w:rsidR="00B23340" w:rsidRPr="000C0B79">
        <w:rPr>
          <w:sz w:val="20"/>
        </w:rPr>
        <w:t xml:space="preserve">the </w:t>
      </w:r>
      <w:r w:rsidR="009F1A44" w:rsidRPr="000C0B79">
        <w:rPr>
          <w:sz w:val="20"/>
        </w:rPr>
        <w:t>contracts of his or her user group(s) via any field displayed in the contract list. The search via keywords function will be enhanced by search as you type feature</w:t>
      </w:r>
      <w:r w:rsidR="00C004BF" w:rsidRPr="000C0B79">
        <w:rPr>
          <w:sz w:val="20"/>
        </w:rPr>
        <w:t xml:space="preserve"> </w:t>
      </w:r>
      <w:r w:rsidR="00C004BF" w:rsidRPr="000C0B79">
        <w:rPr>
          <w:rFonts w:ascii="Calibri" w:hAnsi="Calibri" w:cs="Calibri"/>
          <w:sz w:val="20"/>
          <w:szCs w:val="22"/>
        </w:rPr>
        <w:t>(results fulfilling searching key will be shown in dropdown list).</w:t>
      </w:r>
    </w:p>
    <w:tbl>
      <w:tblPr>
        <w:tblW w:w="0" w:type="auto"/>
        <w:tblInd w:w="817" w:type="dxa"/>
        <w:tblCellMar>
          <w:left w:w="0" w:type="dxa"/>
          <w:right w:w="0" w:type="dxa"/>
        </w:tblCellMar>
        <w:tblLook w:val="04A0"/>
      </w:tblPr>
      <w:tblGrid>
        <w:gridCol w:w="2552"/>
        <w:gridCol w:w="6520"/>
      </w:tblGrid>
      <w:tr w:rsidR="00C978CA" w:rsidRPr="000C0B79" w:rsidTr="000C0B79">
        <w:tc>
          <w:tcPr>
            <w:tcW w:w="2552" w:type="dxa"/>
            <w:tcBorders>
              <w:top w:val="single" w:sz="8" w:space="0" w:color="auto"/>
              <w:left w:val="single" w:sz="8" w:space="0" w:color="auto"/>
              <w:bottom w:val="single" w:sz="8" w:space="0" w:color="auto"/>
              <w:right w:val="single" w:sz="8" w:space="0" w:color="auto"/>
            </w:tcBorders>
            <w:shd w:val="clear" w:color="auto" w:fill="FBD4B4" w:themeFill="accent6" w:themeFillTint="66"/>
            <w:tcMar>
              <w:top w:w="0" w:type="dxa"/>
              <w:left w:w="108" w:type="dxa"/>
              <w:bottom w:w="0" w:type="dxa"/>
              <w:right w:w="108" w:type="dxa"/>
            </w:tcMar>
            <w:hideMark/>
          </w:tcPr>
          <w:p w:rsidR="00C978CA" w:rsidRPr="000C0B79" w:rsidRDefault="00C978CA" w:rsidP="006A0C27">
            <w:pPr>
              <w:pStyle w:val="ListParagraph"/>
              <w:spacing w:line="240" w:lineRule="auto"/>
              <w:ind w:left="0"/>
              <w:rPr>
                <w:sz w:val="20"/>
              </w:rPr>
            </w:pPr>
            <w:r w:rsidRPr="000C0B79">
              <w:rPr>
                <w:sz w:val="20"/>
              </w:rPr>
              <w:t>Search Key</w:t>
            </w:r>
          </w:p>
        </w:tc>
        <w:tc>
          <w:tcPr>
            <w:tcW w:w="6520" w:type="dxa"/>
            <w:tcBorders>
              <w:top w:val="single" w:sz="8" w:space="0" w:color="auto"/>
              <w:left w:val="nil"/>
              <w:bottom w:val="single" w:sz="8" w:space="0" w:color="auto"/>
              <w:right w:val="single" w:sz="8" w:space="0" w:color="auto"/>
            </w:tcBorders>
            <w:shd w:val="clear" w:color="auto" w:fill="FBD4B4" w:themeFill="accent6" w:themeFillTint="66"/>
            <w:tcMar>
              <w:top w:w="0" w:type="dxa"/>
              <w:left w:w="108" w:type="dxa"/>
              <w:bottom w:w="0" w:type="dxa"/>
              <w:right w:w="108" w:type="dxa"/>
            </w:tcMar>
            <w:hideMark/>
          </w:tcPr>
          <w:p w:rsidR="00C978CA" w:rsidRPr="000C0B79" w:rsidRDefault="00C978CA" w:rsidP="006A0C27">
            <w:pPr>
              <w:pStyle w:val="ListParagraph"/>
              <w:spacing w:line="240" w:lineRule="auto"/>
              <w:ind w:left="0"/>
              <w:rPr>
                <w:sz w:val="20"/>
              </w:rPr>
            </w:pPr>
            <w:r w:rsidRPr="000C0B79">
              <w:rPr>
                <w:sz w:val="20"/>
              </w:rPr>
              <w:t>Remarks</w:t>
            </w:r>
          </w:p>
        </w:tc>
      </w:tr>
      <w:tr w:rsidR="00C978CA" w:rsidRPr="000C0B79" w:rsidTr="000C0B79">
        <w:tc>
          <w:tcPr>
            <w:tcW w:w="2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978CA" w:rsidRPr="000C0B79" w:rsidRDefault="00C978CA" w:rsidP="006A0C27">
            <w:pPr>
              <w:pStyle w:val="ListParagraph"/>
              <w:spacing w:line="240" w:lineRule="auto"/>
              <w:ind w:left="0"/>
              <w:rPr>
                <w:sz w:val="20"/>
              </w:rPr>
            </w:pPr>
            <w:r w:rsidRPr="000C0B79">
              <w:rPr>
                <w:sz w:val="20"/>
              </w:rPr>
              <w:t>Contract Title</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rsidR="00C978CA" w:rsidRPr="000C0B79" w:rsidRDefault="00C978CA" w:rsidP="006A0C27">
            <w:pPr>
              <w:pStyle w:val="ListParagraph"/>
              <w:spacing w:line="240" w:lineRule="auto"/>
              <w:ind w:left="0"/>
              <w:rPr>
                <w:rFonts w:ascii="Calibri" w:hAnsi="Calibri" w:cs="Calibri"/>
                <w:sz w:val="20"/>
              </w:rPr>
            </w:pPr>
            <w:r w:rsidRPr="000C0B79">
              <w:rPr>
                <w:sz w:val="20"/>
              </w:rPr>
              <w:t xml:space="preserve">Search as you type against contracts’ titles available in user’s group(s) </w:t>
            </w:r>
          </w:p>
          <w:p w:rsidR="00C978CA" w:rsidRPr="000C0B79" w:rsidRDefault="00C978CA" w:rsidP="006A0C27">
            <w:pPr>
              <w:pStyle w:val="ListParagraph"/>
              <w:spacing w:line="240" w:lineRule="auto"/>
              <w:ind w:left="0"/>
              <w:rPr>
                <w:sz w:val="20"/>
              </w:rPr>
            </w:pPr>
            <w:r w:rsidRPr="000C0B79">
              <w:rPr>
                <w:sz w:val="20"/>
              </w:rPr>
              <w:t>Support wildcard search</w:t>
            </w:r>
          </w:p>
        </w:tc>
      </w:tr>
      <w:tr w:rsidR="00C978CA" w:rsidRPr="000C0B79" w:rsidTr="000C0B79">
        <w:tc>
          <w:tcPr>
            <w:tcW w:w="2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978CA" w:rsidRPr="000C0B79" w:rsidRDefault="00C978CA" w:rsidP="006A0C27">
            <w:pPr>
              <w:pStyle w:val="ListParagraph"/>
              <w:spacing w:line="240" w:lineRule="auto"/>
              <w:ind w:left="0"/>
              <w:rPr>
                <w:sz w:val="20"/>
              </w:rPr>
            </w:pPr>
            <w:r w:rsidRPr="000C0B79">
              <w:rPr>
                <w:sz w:val="20"/>
              </w:rPr>
              <w:t>Contract Reference Number</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rsidR="00C978CA" w:rsidRPr="000C0B79" w:rsidRDefault="00C978CA" w:rsidP="006A0C27">
            <w:pPr>
              <w:pStyle w:val="ListParagraph"/>
              <w:spacing w:line="240" w:lineRule="auto"/>
              <w:ind w:left="0"/>
              <w:rPr>
                <w:rFonts w:ascii="Calibri" w:hAnsi="Calibri" w:cs="Calibri"/>
                <w:sz w:val="20"/>
              </w:rPr>
            </w:pPr>
            <w:r w:rsidRPr="000C0B79">
              <w:rPr>
                <w:sz w:val="20"/>
              </w:rPr>
              <w:t>Search as you type against contracts’ reference numbers in user’s group(s)</w:t>
            </w:r>
          </w:p>
          <w:p w:rsidR="00C978CA" w:rsidRPr="000C0B79" w:rsidRDefault="00C978CA" w:rsidP="006A0C27">
            <w:pPr>
              <w:pStyle w:val="ListParagraph"/>
              <w:spacing w:line="240" w:lineRule="auto"/>
              <w:ind w:left="0"/>
              <w:rPr>
                <w:sz w:val="20"/>
              </w:rPr>
            </w:pPr>
            <w:r w:rsidRPr="000C0B79">
              <w:rPr>
                <w:sz w:val="20"/>
              </w:rPr>
              <w:t>Support wildcard search</w:t>
            </w:r>
          </w:p>
        </w:tc>
      </w:tr>
      <w:tr w:rsidR="00C978CA" w:rsidRPr="000C0B79" w:rsidTr="000C0B79">
        <w:tc>
          <w:tcPr>
            <w:tcW w:w="2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978CA" w:rsidRPr="000C0B79" w:rsidRDefault="00C978CA" w:rsidP="006A0C27">
            <w:pPr>
              <w:pStyle w:val="ListParagraph"/>
              <w:spacing w:line="240" w:lineRule="auto"/>
              <w:ind w:left="0"/>
              <w:rPr>
                <w:sz w:val="20"/>
              </w:rPr>
            </w:pPr>
            <w:r w:rsidRPr="000C0B79">
              <w:rPr>
                <w:sz w:val="20"/>
              </w:rPr>
              <w:t>Start Date From</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rsidR="00C978CA" w:rsidRPr="000C0B79" w:rsidRDefault="00C978CA" w:rsidP="006A0C27">
            <w:pPr>
              <w:pStyle w:val="ListParagraph"/>
              <w:spacing w:line="240" w:lineRule="auto"/>
              <w:ind w:left="0"/>
              <w:rPr>
                <w:sz w:val="20"/>
              </w:rPr>
            </w:pPr>
            <w:r w:rsidRPr="000C0B79">
              <w:rPr>
                <w:sz w:val="20"/>
              </w:rPr>
              <w:t>Select from calendar</w:t>
            </w:r>
          </w:p>
        </w:tc>
      </w:tr>
      <w:tr w:rsidR="00C978CA" w:rsidRPr="000C0B79" w:rsidTr="000C0B79">
        <w:tc>
          <w:tcPr>
            <w:tcW w:w="2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978CA" w:rsidRPr="000C0B79" w:rsidRDefault="00C978CA" w:rsidP="006A0C27">
            <w:pPr>
              <w:pStyle w:val="ListParagraph"/>
              <w:spacing w:line="240" w:lineRule="auto"/>
              <w:ind w:left="0"/>
              <w:rPr>
                <w:sz w:val="20"/>
              </w:rPr>
            </w:pPr>
            <w:r w:rsidRPr="000C0B79">
              <w:rPr>
                <w:sz w:val="20"/>
              </w:rPr>
              <w:t>Start Date To</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rsidR="00C978CA" w:rsidRPr="000C0B79" w:rsidRDefault="00C978CA" w:rsidP="006A0C27">
            <w:pPr>
              <w:pStyle w:val="ListParagraph"/>
              <w:spacing w:line="240" w:lineRule="auto"/>
              <w:ind w:left="0"/>
              <w:rPr>
                <w:sz w:val="20"/>
              </w:rPr>
            </w:pPr>
            <w:r w:rsidRPr="000C0B79">
              <w:rPr>
                <w:sz w:val="20"/>
              </w:rPr>
              <w:t>Select from calendar</w:t>
            </w:r>
          </w:p>
        </w:tc>
      </w:tr>
      <w:tr w:rsidR="00C978CA" w:rsidRPr="000C0B79" w:rsidTr="000C0B79">
        <w:tc>
          <w:tcPr>
            <w:tcW w:w="2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978CA" w:rsidRPr="000C0B79" w:rsidRDefault="00C978CA" w:rsidP="006A0C27">
            <w:pPr>
              <w:pStyle w:val="ListParagraph"/>
              <w:spacing w:line="240" w:lineRule="auto"/>
              <w:ind w:left="0"/>
              <w:rPr>
                <w:sz w:val="20"/>
              </w:rPr>
            </w:pPr>
            <w:r w:rsidRPr="000C0B79">
              <w:rPr>
                <w:sz w:val="20"/>
              </w:rPr>
              <w:t>Expiry Date From</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rsidR="00C978CA" w:rsidRPr="000C0B79" w:rsidRDefault="00C978CA" w:rsidP="006A0C27">
            <w:pPr>
              <w:pStyle w:val="ListParagraph"/>
              <w:spacing w:line="240" w:lineRule="auto"/>
              <w:ind w:left="0"/>
              <w:rPr>
                <w:sz w:val="20"/>
              </w:rPr>
            </w:pPr>
            <w:r w:rsidRPr="000C0B79">
              <w:rPr>
                <w:sz w:val="20"/>
              </w:rPr>
              <w:t>Select from calendar</w:t>
            </w:r>
          </w:p>
        </w:tc>
      </w:tr>
      <w:tr w:rsidR="00C978CA" w:rsidRPr="000C0B79" w:rsidTr="000C0B79">
        <w:tc>
          <w:tcPr>
            <w:tcW w:w="2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978CA" w:rsidRPr="000C0B79" w:rsidRDefault="00C978CA" w:rsidP="006A0C27">
            <w:pPr>
              <w:pStyle w:val="ListParagraph"/>
              <w:spacing w:line="240" w:lineRule="auto"/>
              <w:ind w:left="0"/>
              <w:rPr>
                <w:sz w:val="20"/>
              </w:rPr>
            </w:pPr>
            <w:r w:rsidRPr="000C0B79">
              <w:rPr>
                <w:sz w:val="20"/>
              </w:rPr>
              <w:t>Expiry Date To</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rsidR="00C978CA" w:rsidRPr="000C0B79" w:rsidRDefault="00C978CA" w:rsidP="006A0C27">
            <w:pPr>
              <w:pStyle w:val="ListParagraph"/>
              <w:spacing w:line="240" w:lineRule="auto"/>
              <w:ind w:left="0"/>
              <w:rPr>
                <w:sz w:val="20"/>
              </w:rPr>
            </w:pPr>
            <w:r w:rsidRPr="000C0B79">
              <w:rPr>
                <w:sz w:val="20"/>
              </w:rPr>
              <w:t>Select from calendar</w:t>
            </w:r>
          </w:p>
        </w:tc>
      </w:tr>
      <w:tr w:rsidR="00C978CA" w:rsidRPr="000C0B79" w:rsidTr="000C0B79">
        <w:tc>
          <w:tcPr>
            <w:tcW w:w="2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978CA" w:rsidRPr="000C0B79" w:rsidRDefault="00C978CA" w:rsidP="006A0C27">
            <w:pPr>
              <w:pStyle w:val="ListParagraph"/>
              <w:spacing w:line="240" w:lineRule="auto"/>
              <w:ind w:left="0"/>
              <w:rPr>
                <w:sz w:val="20"/>
              </w:rPr>
            </w:pPr>
            <w:r w:rsidRPr="000C0B79">
              <w:rPr>
                <w:sz w:val="20"/>
              </w:rPr>
              <w:t>Supplier</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rsidR="00C978CA" w:rsidRPr="000C0B79" w:rsidRDefault="00C978CA" w:rsidP="006A0C27">
            <w:pPr>
              <w:pStyle w:val="ListParagraph"/>
              <w:spacing w:line="240" w:lineRule="auto"/>
              <w:ind w:left="0"/>
              <w:rPr>
                <w:rFonts w:ascii="Calibri" w:hAnsi="Calibri" w:cs="Calibri"/>
                <w:sz w:val="20"/>
              </w:rPr>
            </w:pPr>
            <w:r w:rsidRPr="000C0B79">
              <w:rPr>
                <w:sz w:val="20"/>
              </w:rPr>
              <w:t>Search as you type against contracts’ suppliers in user’s group(s)</w:t>
            </w:r>
          </w:p>
          <w:p w:rsidR="00C978CA" w:rsidRPr="000C0B79" w:rsidRDefault="00C978CA" w:rsidP="006A0C27">
            <w:pPr>
              <w:pStyle w:val="ListParagraph"/>
              <w:spacing w:line="240" w:lineRule="auto"/>
              <w:ind w:left="0"/>
              <w:rPr>
                <w:sz w:val="20"/>
              </w:rPr>
            </w:pPr>
            <w:r w:rsidRPr="000C0B79">
              <w:rPr>
                <w:sz w:val="20"/>
              </w:rPr>
              <w:t>Support wildcard search</w:t>
            </w:r>
          </w:p>
        </w:tc>
      </w:tr>
      <w:tr w:rsidR="00C978CA" w:rsidRPr="000C0B79" w:rsidTr="000C0B79">
        <w:tc>
          <w:tcPr>
            <w:tcW w:w="2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978CA" w:rsidRPr="000C0B79" w:rsidRDefault="00C978CA" w:rsidP="006A0C27">
            <w:pPr>
              <w:pStyle w:val="ListParagraph"/>
              <w:spacing w:line="240" w:lineRule="auto"/>
              <w:ind w:left="0"/>
              <w:rPr>
                <w:sz w:val="20"/>
              </w:rPr>
            </w:pPr>
            <w:r w:rsidRPr="000C0B79">
              <w:rPr>
                <w:sz w:val="20"/>
              </w:rPr>
              <w:t>Officer-In-Charge</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rsidR="00C978CA" w:rsidRPr="000C0B79" w:rsidRDefault="00C978CA" w:rsidP="006A0C27">
            <w:pPr>
              <w:pStyle w:val="ListParagraph"/>
              <w:spacing w:line="240" w:lineRule="auto"/>
              <w:ind w:left="0"/>
              <w:rPr>
                <w:rFonts w:ascii="Calibri" w:hAnsi="Calibri" w:cs="Calibri"/>
                <w:sz w:val="20"/>
              </w:rPr>
            </w:pPr>
            <w:r w:rsidRPr="000C0B79">
              <w:rPr>
                <w:sz w:val="20"/>
              </w:rPr>
              <w:t>Search as you type against contracts’ Officer-In-Charge in user’s group(s)</w:t>
            </w:r>
          </w:p>
          <w:p w:rsidR="00C978CA" w:rsidRPr="000C0B79" w:rsidRDefault="00C978CA" w:rsidP="006A0C27">
            <w:pPr>
              <w:pStyle w:val="ListParagraph"/>
              <w:spacing w:line="240" w:lineRule="auto"/>
              <w:ind w:left="0"/>
              <w:rPr>
                <w:sz w:val="20"/>
              </w:rPr>
            </w:pPr>
            <w:r w:rsidRPr="000C0B79">
              <w:rPr>
                <w:sz w:val="20"/>
              </w:rPr>
              <w:t>Support wildcard search</w:t>
            </w:r>
          </w:p>
        </w:tc>
      </w:tr>
      <w:tr w:rsidR="00C978CA" w:rsidRPr="000C0B79" w:rsidTr="000C0B79">
        <w:tc>
          <w:tcPr>
            <w:tcW w:w="2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978CA" w:rsidRPr="000C0B79" w:rsidRDefault="00C978CA" w:rsidP="006A0C27">
            <w:pPr>
              <w:pStyle w:val="ListParagraph"/>
              <w:spacing w:line="240" w:lineRule="auto"/>
              <w:ind w:left="0"/>
              <w:rPr>
                <w:sz w:val="20"/>
              </w:rPr>
            </w:pPr>
            <w:r w:rsidRPr="000C0B79">
              <w:rPr>
                <w:sz w:val="20"/>
              </w:rPr>
              <w:t>User Group</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rsidR="00C978CA" w:rsidRPr="000C0B79" w:rsidRDefault="00C978CA" w:rsidP="006A0C27">
            <w:pPr>
              <w:pStyle w:val="ListParagraph"/>
              <w:spacing w:line="240" w:lineRule="auto"/>
              <w:ind w:left="0"/>
              <w:rPr>
                <w:rFonts w:ascii="Calibri" w:hAnsi="Calibri" w:cs="Calibri"/>
                <w:sz w:val="20"/>
              </w:rPr>
            </w:pPr>
            <w:r w:rsidRPr="000C0B79">
              <w:rPr>
                <w:sz w:val="20"/>
              </w:rPr>
              <w:t xml:space="preserve">Dropdown. </w:t>
            </w:r>
          </w:p>
          <w:p w:rsidR="00C978CA" w:rsidRPr="000C0B79" w:rsidRDefault="00C978CA" w:rsidP="006A0C27">
            <w:pPr>
              <w:pStyle w:val="ListParagraph"/>
              <w:spacing w:line="240" w:lineRule="auto"/>
              <w:ind w:left="0"/>
              <w:rPr>
                <w:sz w:val="20"/>
              </w:rPr>
            </w:pPr>
            <w:r w:rsidRPr="000C0B79">
              <w:rPr>
                <w:sz w:val="20"/>
              </w:rPr>
              <w:t xml:space="preserve">Select from a list of user’s group(s) </w:t>
            </w:r>
          </w:p>
        </w:tc>
      </w:tr>
      <w:tr w:rsidR="00C978CA" w:rsidRPr="000C0B79" w:rsidTr="000C0B79">
        <w:tc>
          <w:tcPr>
            <w:tcW w:w="2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978CA" w:rsidRPr="000C0B79" w:rsidRDefault="00C978CA" w:rsidP="006A0C27">
            <w:pPr>
              <w:pStyle w:val="ListParagraph"/>
              <w:spacing w:line="240" w:lineRule="auto"/>
              <w:ind w:left="0"/>
              <w:rPr>
                <w:sz w:val="20"/>
              </w:rPr>
            </w:pPr>
            <w:r w:rsidRPr="000C0B79">
              <w:rPr>
                <w:sz w:val="20"/>
              </w:rPr>
              <w:t>Active</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rsidR="00C978CA" w:rsidRPr="000C0B79" w:rsidRDefault="00C978CA" w:rsidP="006A0C27">
            <w:pPr>
              <w:pStyle w:val="ListParagraph"/>
              <w:spacing w:line="240" w:lineRule="auto"/>
              <w:ind w:left="0"/>
              <w:rPr>
                <w:rFonts w:ascii="Calibri" w:hAnsi="Calibri" w:cs="Calibri"/>
                <w:sz w:val="20"/>
              </w:rPr>
            </w:pPr>
            <w:r w:rsidRPr="000C0B79">
              <w:rPr>
                <w:sz w:val="20"/>
              </w:rPr>
              <w:t xml:space="preserve">Dropdown. </w:t>
            </w:r>
          </w:p>
          <w:p w:rsidR="00C978CA" w:rsidRPr="000C0B79" w:rsidRDefault="00C978CA" w:rsidP="006A0C27">
            <w:pPr>
              <w:pStyle w:val="ListParagraph"/>
              <w:spacing w:line="240" w:lineRule="auto"/>
              <w:ind w:left="0"/>
              <w:rPr>
                <w:sz w:val="20"/>
              </w:rPr>
            </w:pPr>
            <w:r w:rsidRPr="000C0B79">
              <w:rPr>
                <w:sz w:val="20"/>
              </w:rPr>
              <w:t>[Yes|No|All]</w:t>
            </w:r>
          </w:p>
        </w:tc>
      </w:tr>
      <w:tr w:rsidR="00C978CA" w:rsidRPr="000C0B79" w:rsidTr="000C0B79">
        <w:tc>
          <w:tcPr>
            <w:tcW w:w="2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978CA" w:rsidRPr="000C0B79" w:rsidRDefault="00C978CA" w:rsidP="006A0C27">
            <w:pPr>
              <w:pStyle w:val="ListParagraph"/>
              <w:spacing w:line="240" w:lineRule="auto"/>
              <w:ind w:left="0"/>
              <w:rPr>
                <w:sz w:val="20"/>
              </w:rPr>
            </w:pPr>
            <w:r w:rsidRPr="000C0B79">
              <w:rPr>
                <w:sz w:val="20"/>
              </w:rPr>
              <w:t>Status</w:t>
            </w:r>
          </w:p>
        </w:tc>
        <w:tc>
          <w:tcPr>
            <w:tcW w:w="6520" w:type="dxa"/>
            <w:tcBorders>
              <w:top w:val="nil"/>
              <w:left w:val="nil"/>
              <w:bottom w:val="single" w:sz="8" w:space="0" w:color="auto"/>
              <w:right w:val="single" w:sz="8" w:space="0" w:color="auto"/>
            </w:tcBorders>
            <w:tcMar>
              <w:top w:w="0" w:type="dxa"/>
              <w:left w:w="108" w:type="dxa"/>
              <w:bottom w:w="0" w:type="dxa"/>
              <w:right w:w="108" w:type="dxa"/>
            </w:tcMar>
            <w:hideMark/>
          </w:tcPr>
          <w:p w:rsidR="00C978CA" w:rsidRPr="000C0B79" w:rsidRDefault="00C978CA" w:rsidP="006A0C27">
            <w:pPr>
              <w:pStyle w:val="ListParagraph"/>
              <w:spacing w:line="240" w:lineRule="auto"/>
              <w:ind w:left="0"/>
              <w:rPr>
                <w:rFonts w:ascii="Calibri" w:hAnsi="Calibri" w:cs="Calibri"/>
                <w:sz w:val="20"/>
              </w:rPr>
            </w:pPr>
            <w:r w:rsidRPr="000C0B79">
              <w:rPr>
                <w:sz w:val="20"/>
              </w:rPr>
              <w:t xml:space="preserve">Dropdown. </w:t>
            </w:r>
          </w:p>
          <w:p w:rsidR="00C978CA" w:rsidRPr="000C0B79" w:rsidRDefault="00C978CA" w:rsidP="006A0C27">
            <w:pPr>
              <w:pStyle w:val="ListParagraph"/>
              <w:spacing w:line="240" w:lineRule="auto"/>
              <w:ind w:left="0"/>
              <w:rPr>
                <w:sz w:val="20"/>
              </w:rPr>
            </w:pPr>
            <w:r w:rsidRPr="000C0B79">
              <w:rPr>
                <w:sz w:val="20"/>
              </w:rPr>
              <w:t>[Expiring|Expired|Out of Notification Period |All]</w:t>
            </w:r>
          </w:p>
        </w:tc>
      </w:tr>
    </w:tbl>
    <w:p w:rsidR="005A78CF" w:rsidRPr="000C0B79" w:rsidRDefault="005A78CF" w:rsidP="000C0B79">
      <w:pPr>
        <w:ind w:left="720"/>
        <w:rPr>
          <w:sz w:val="20"/>
        </w:rPr>
      </w:pPr>
      <w:r w:rsidRPr="000C0B79">
        <w:rPr>
          <w:sz w:val="20"/>
        </w:rPr>
        <w:t xml:space="preserve">The following default fields will be shown in </w:t>
      </w:r>
      <w:r w:rsidR="00AE5C08" w:rsidRPr="000C0B79">
        <w:rPr>
          <w:sz w:val="20"/>
        </w:rPr>
        <w:t>list of contracts’ reminders</w:t>
      </w:r>
    </w:p>
    <w:p w:rsidR="006F3675" w:rsidRPr="000C0B79" w:rsidRDefault="00AE5C08" w:rsidP="000C0B79">
      <w:pPr>
        <w:pStyle w:val="ListParagraph"/>
        <w:rPr>
          <w:sz w:val="20"/>
        </w:rPr>
      </w:pPr>
      <w:r w:rsidRPr="000C0B79">
        <w:rPr>
          <w:sz w:val="20"/>
        </w:rPr>
        <w:t>Contract Title</w:t>
      </w:r>
    </w:p>
    <w:p w:rsidR="006F3675" w:rsidRPr="000C0B79" w:rsidRDefault="00AE5C08" w:rsidP="000C0B79">
      <w:pPr>
        <w:pStyle w:val="ListParagraph"/>
        <w:rPr>
          <w:sz w:val="20"/>
        </w:rPr>
      </w:pPr>
      <w:r w:rsidRPr="000C0B79">
        <w:rPr>
          <w:sz w:val="20"/>
        </w:rPr>
        <w:t>Contract Reference Number</w:t>
      </w:r>
    </w:p>
    <w:p w:rsidR="006F3675" w:rsidRPr="000C0B79" w:rsidRDefault="00AE5C08" w:rsidP="000C0B79">
      <w:pPr>
        <w:pStyle w:val="ListParagraph"/>
        <w:rPr>
          <w:sz w:val="20"/>
        </w:rPr>
      </w:pPr>
      <w:r w:rsidRPr="000C0B79">
        <w:rPr>
          <w:sz w:val="20"/>
        </w:rPr>
        <w:t>Start Date</w:t>
      </w:r>
    </w:p>
    <w:p w:rsidR="006F3675" w:rsidRPr="000C0B79" w:rsidRDefault="00AE5C08" w:rsidP="000C0B79">
      <w:pPr>
        <w:pStyle w:val="ListParagraph"/>
        <w:rPr>
          <w:sz w:val="20"/>
        </w:rPr>
      </w:pPr>
      <w:r w:rsidRPr="000C0B79">
        <w:rPr>
          <w:sz w:val="20"/>
        </w:rPr>
        <w:t>Expiry Date</w:t>
      </w:r>
    </w:p>
    <w:p w:rsidR="006F3675" w:rsidRPr="000C0B79" w:rsidRDefault="00AE5C08" w:rsidP="000C0B79">
      <w:pPr>
        <w:pStyle w:val="ListParagraph"/>
        <w:rPr>
          <w:sz w:val="20"/>
        </w:rPr>
      </w:pPr>
      <w:r w:rsidRPr="000C0B79">
        <w:rPr>
          <w:sz w:val="20"/>
        </w:rPr>
        <w:t>Reminder#</w:t>
      </w:r>
    </w:p>
    <w:p w:rsidR="006F3675" w:rsidRPr="000C0B79" w:rsidRDefault="00AE5C08" w:rsidP="000C0B79">
      <w:pPr>
        <w:pStyle w:val="ListParagraph"/>
        <w:rPr>
          <w:sz w:val="20"/>
        </w:rPr>
      </w:pPr>
      <w:r w:rsidRPr="000C0B79">
        <w:rPr>
          <w:sz w:val="20"/>
        </w:rPr>
        <w:t>Supplier</w:t>
      </w:r>
    </w:p>
    <w:p w:rsidR="006F3675" w:rsidRPr="000C0B79" w:rsidRDefault="00AE5C08" w:rsidP="000C0B79">
      <w:pPr>
        <w:pStyle w:val="ListParagraph"/>
        <w:rPr>
          <w:sz w:val="20"/>
        </w:rPr>
      </w:pPr>
      <w:r w:rsidRPr="000C0B79">
        <w:rPr>
          <w:sz w:val="20"/>
        </w:rPr>
        <w:t>Officer in Charge</w:t>
      </w:r>
    </w:p>
    <w:p w:rsidR="006F3675" w:rsidRPr="000C0B79" w:rsidRDefault="00AE5C08" w:rsidP="000C0B79">
      <w:pPr>
        <w:pStyle w:val="ListParagraph"/>
        <w:rPr>
          <w:sz w:val="20"/>
        </w:rPr>
      </w:pPr>
      <w:r w:rsidRPr="000C0B79">
        <w:rPr>
          <w:sz w:val="20"/>
        </w:rPr>
        <w:t>User Group</w:t>
      </w:r>
    </w:p>
    <w:p w:rsidR="00AE5C08" w:rsidRPr="000C0B79" w:rsidRDefault="00AE5C08" w:rsidP="000C0B79">
      <w:pPr>
        <w:pStyle w:val="ListParagraph"/>
        <w:rPr>
          <w:sz w:val="20"/>
        </w:rPr>
      </w:pPr>
      <w:r w:rsidRPr="000C0B79">
        <w:rPr>
          <w:sz w:val="20"/>
        </w:rPr>
        <w:t>Status</w:t>
      </w:r>
    </w:p>
    <w:p w:rsidR="009F1A44" w:rsidRPr="000C0B79" w:rsidRDefault="009F1A44" w:rsidP="000C0B79">
      <w:pPr>
        <w:ind w:left="720"/>
        <w:rPr>
          <w:sz w:val="20"/>
          <w:szCs w:val="22"/>
        </w:rPr>
      </w:pPr>
      <w:r w:rsidRPr="000C0B79">
        <w:rPr>
          <w:sz w:val="20"/>
          <w:szCs w:val="22"/>
        </w:rPr>
        <w:t xml:space="preserve">However, there will be an option for user to choose additional fields to be displayed, or hide existing fields in the contract list. </w:t>
      </w:r>
    </w:p>
    <w:p w:rsidR="009F1A44" w:rsidRPr="000C0B79" w:rsidRDefault="009F1A44" w:rsidP="000C0B79">
      <w:pPr>
        <w:ind w:left="720"/>
        <w:rPr>
          <w:sz w:val="20"/>
          <w:szCs w:val="22"/>
        </w:rPr>
      </w:pPr>
      <w:r w:rsidRPr="000C0B79">
        <w:rPr>
          <w:sz w:val="20"/>
          <w:szCs w:val="22"/>
        </w:rPr>
        <w:t xml:space="preserve">If a grid or table cell is too small to display the full content, only partial information </w:t>
      </w:r>
      <w:r w:rsidR="00292FEB" w:rsidRPr="000C0B79">
        <w:rPr>
          <w:sz w:val="20"/>
          <w:szCs w:val="22"/>
        </w:rPr>
        <w:t xml:space="preserve">with “…” </w:t>
      </w:r>
      <w:r w:rsidRPr="000C0B79">
        <w:rPr>
          <w:sz w:val="20"/>
          <w:szCs w:val="22"/>
        </w:rPr>
        <w:t>will be shown. However</w:t>
      </w:r>
      <w:r w:rsidR="00146124" w:rsidRPr="000C0B79">
        <w:rPr>
          <w:sz w:val="20"/>
          <w:szCs w:val="22"/>
        </w:rPr>
        <w:t>,</w:t>
      </w:r>
      <w:r w:rsidRPr="000C0B79">
        <w:rPr>
          <w:sz w:val="20"/>
          <w:szCs w:val="22"/>
        </w:rPr>
        <w:t xml:space="preserve"> full content will be displayed in a tooltip whenever user mouse over the table cell. </w:t>
      </w:r>
    </w:p>
    <w:p w:rsidR="00626CB9" w:rsidRPr="007168C1" w:rsidRDefault="00626CB9" w:rsidP="00626CB9">
      <w:pPr>
        <w:ind w:left="720"/>
        <w:jc w:val="both"/>
        <w:rPr>
          <w:rFonts w:cstheme="minorHAnsi"/>
          <w:sz w:val="20"/>
          <w:szCs w:val="22"/>
        </w:rPr>
      </w:pPr>
      <w:r w:rsidRPr="007168C1">
        <w:rPr>
          <w:rFonts w:cstheme="minorHAnsi"/>
          <w:sz w:val="20"/>
          <w:szCs w:val="22"/>
        </w:rPr>
        <w:t>If column(s) has been sorted, the search result should displayed according to the sorted column(s)</w:t>
      </w:r>
    </w:p>
    <w:p w:rsidR="009F1A44" w:rsidRPr="000C0B79" w:rsidRDefault="009F1A44" w:rsidP="000C0B79">
      <w:pPr>
        <w:ind w:left="720"/>
        <w:rPr>
          <w:sz w:val="20"/>
          <w:szCs w:val="22"/>
        </w:rPr>
      </w:pPr>
      <w:r w:rsidRPr="000C0B79">
        <w:rPr>
          <w:sz w:val="20"/>
          <w:szCs w:val="22"/>
        </w:rPr>
        <w:t xml:space="preserve">By default, 20 contracts will be shown in one search result page. </w:t>
      </w:r>
      <w:r w:rsidR="002B59F9" w:rsidRPr="000C0B79">
        <w:rPr>
          <w:sz w:val="20"/>
          <w:szCs w:val="22"/>
        </w:rPr>
        <w:t>T</w:t>
      </w:r>
      <w:r w:rsidRPr="000C0B79">
        <w:rPr>
          <w:sz w:val="20"/>
          <w:szCs w:val="22"/>
        </w:rPr>
        <w:t>here will be an option for user to configure the number of contracts to be shown in one result page.</w:t>
      </w:r>
    </w:p>
    <w:p w:rsidR="00D17BAF" w:rsidRPr="000C0B79" w:rsidRDefault="00D17BAF" w:rsidP="000C0B79">
      <w:pPr>
        <w:ind w:left="720"/>
        <w:rPr>
          <w:sz w:val="20"/>
          <w:szCs w:val="22"/>
        </w:rPr>
      </w:pPr>
      <w:r w:rsidRPr="000C0B79">
        <w:rPr>
          <w:sz w:val="20"/>
          <w:szCs w:val="22"/>
        </w:rPr>
        <w:t>Color code shall be displayed properly on individual record to indicate contract status as Expired (red), Expiring (orange) or Outside Reminder Notice Periods (green)</w:t>
      </w:r>
    </w:p>
    <w:p w:rsidR="009F1A44" w:rsidRDefault="009F1A44" w:rsidP="000F68F9">
      <w:pPr>
        <w:pStyle w:val="Heading3"/>
      </w:pPr>
      <w:bookmarkStart w:id="679" w:name="_Toc499659844"/>
      <w:bookmarkStart w:id="680" w:name="_Toc502737612"/>
      <w:r>
        <w:t>Sort Cont</w:t>
      </w:r>
      <w:r w:rsidR="000F68F9">
        <w:t>r</w:t>
      </w:r>
      <w:r>
        <w:t>act</w:t>
      </w:r>
      <w:bookmarkEnd w:id="679"/>
      <w:bookmarkEnd w:id="680"/>
      <w:r>
        <w:t xml:space="preserve">  </w:t>
      </w:r>
    </w:p>
    <w:p w:rsidR="009F1A44" w:rsidRPr="004A01AF" w:rsidRDefault="00CA0A99" w:rsidP="009F1A44">
      <w:pPr>
        <w:ind w:left="720"/>
        <w:rPr>
          <w:sz w:val="20"/>
        </w:rPr>
      </w:pPr>
      <w:r>
        <w:rPr>
          <w:sz w:val="20"/>
        </w:rPr>
        <w:t xml:space="preserve">This feature shall allow authorized user </w:t>
      </w:r>
      <w:r w:rsidR="009F1A44" w:rsidRPr="004A01AF">
        <w:rPr>
          <w:sz w:val="20"/>
        </w:rPr>
        <w:t>to sort contracts in search result by any column in the result list. By default, contracts will be sorted by expiry date in descending order.</w:t>
      </w:r>
    </w:p>
    <w:p w:rsidR="009F1A44" w:rsidRDefault="009F1A44" w:rsidP="000F68F9">
      <w:pPr>
        <w:pStyle w:val="Heading3"/>
      </w:pPr>
      <w:bookmarkStart w:id="681" w:name="_Toc501627780"/>
      <w:bookmarkStart w:id="682" w:name="_Toc501642282"/>
      <w:bookmarkStart w:id="683" w:name="_Toc501698490"/>
      <w:bookmarkStart w:id="684" w:name="_Toc501703182"/>
      <w:bookmarkStart w:id="685" w:name="_Toc499659845"/>
      <w:bookmarkStart w:id="686" w:name="_Toc502737613"/>
      <w:bookmarkEnd w:id="681"/>
      <w:bookmarkEnd w:id="682"/>
      <w:bookmarkEnd w:id="683"/>
      <w:bookmarkEnd w:id="684"/>
      <w:r>
        <w:t>Download Contract</w:t>
      </w:r>
      <w:bookmarkEnd w:id="685"/>
      <w:bookmarkEnd w:id="686"/>
    </w:p>
    <w:p w:rsidR="009F1A44" w:rsidRPr="004A01AF" w:rsidDel="00921C97" w:rsidRDefault="00CA0A99" w:rsidP="009F1A44">
      <w:pPr>
        <w:ind w:left="720"/>
        <w:rPr>
          <w:del w:id="687" w:author="PSA" w:date="2018-01-03T09:58:00Z"/>
          <w:sz w:val="20"/>
        </w:rPr>
      </w:pPr>
      <w:r>
        <w:rPr>
          <w:sz w:val="20"/>
        </w:rPr>
        <w:t xml:space="preserve">This feature shall allow authorized user </w:t>
      </w:r>
      <w:r w:rsidR="009F1A44" w:rsidRPr="004A01AF">
        <w:rPr>
          <w:sz w:val="20"/>
        </w:rPr>
        <w:t>to download contract search results in to an excel sheet. All relevant and meaningful information of the contract details will be downloaded.</w:t>
      </w:r>
    </w:p>
    <w:p w:rsidR="0081118D" w:rsidRDefault="0081118D" w:rsidP="00921C97">
      <w:pPr>
        <w:ind w:left="720"/>
      </w:pPr>
    </w:p>
    <w:p w:rsidR="009F1A44" w:rsidRDefault="0062018C" w:rsidP="009F1A44">
      <w:pPr>
        <w:pStyle w:val="Heading2"/>
        <w:jc w:val="both"/>
      </w:pPr>
      <w:bookmarkStart w:id="688" w:name="_Toc501698492"/>
      <w:bookmarkStart w:id="689" w:name="_Toc501703184"/>
      <w:bookmarkStart w:id="690" w:name="_Toc499659848"/>
      <w:bookmarkStart w:id="691" w:name="_Toc502737614"/>
      <w:bookmarkEnd w:id="688"/>
      <w:bookmarkEnd w:id="689"/>
      <w:r>
        <w:t>Asset</w:t>
      </w:r>
      <w:r w:rsidR="009F1A44">
        <w:t xml:space="preserve"> Reminder Module</w:t>
      </w:r>
      <w:bookmarkEnd w:id="690"/>
      <w:bookmarkEnd w:id="691"/>
    </w:p>
    <w:p w:rsidR="008038C3" w:rsidRPr="004A01AF" w:rsidRDefault="009F1A44" w:rsidP="006673CB">
      <w:pPr>
        <w:ind w:left="576"/>
        <w:jc w:val="both"/>
        <w:rPr>
          <w:sz w:val="20"/>
        </w:rPr>
      </w:pPr>
      <w:r w:rsidRPr="004A01AF">
        <w:rPr>
          <w:sz w:val="20"/>
        </w:rPr>
        <w:t xml:space="preserve">This module shall allow authorized users for this module to create, </w:t>
      </w:r>
      <w:r w:rsidR="009F413A" w:rsidRPr="004A01AF">
        <w:rPr>
          <w:sz w:val="20"/>
        </w:rPr>
        <w:t xml:space="preserve">update, delete, view, </w:t>
      </w:r>
      <w:r w:rsidRPr="004A01AF">
        <w:rPr>
          <w:sz w:val="20"/>
        </w:rPr>
        <w:t xml:space="preserve">search via keyword(s), </w:t>
      </w:r>
      <w:r w:rsidR="009F413A" w:rsidRPr="004A01AF">
        <w:rPr>
          <w:sz w:val="20"/>
        </w:rPr>
        <w:t xml:space="preserve">download, </w:t>
      </w:r>
      <w:r w:rsidRPr="004A01AF">
        <w:rPr>
          <w:sz w:val="20"/>
        </w:rPr>
        <w:t>filter, and sort</w:t>
      </w:r>
      <w:r w:rsidR="009F413A" w:rsidRPr="004A01AF">
        <w:rPr>
          <w:sz w:val="20"/>
        </w:rPr>
        <w:t xml:space="preserve"> </w:t>
      </w:r>
      <w:r w:rsidR="0062018C" w:rsidRPr="004A01AF">
        <w:rPr>
          <w:sz w:val="20"/>
        </w:rPr>
        <w:t>asset</w:t>
      </w:r>
      <w:r w:rsidRPr="004A01AF">
        <w:rPr>
          <w:sz w:val="20"/>
        </w:rPr>
        <w:t xml:space="preserve"> records under their own group. The search via keyword function shall be enhanced by “search as you type” feature. There are 2 main groups of users for this module, namely FMD-Operation and FMD-Technical service. Each group of users has their own </w:t>
      </w:r>
      <w:r w:rsidR="0062018C" w:rsidRPr="004A01AF">
        <w:rPr>
          <w:sz w:val="20"/>
        </w:rPr>
        <w:t>asset</w:t>
      </w:r>
      <w:r w:rsidRPr="004A01AF">
        <w:rPr>
          <w:sz w:val="20"/>
        </w:rPr>
        <w:t xml:space="preserve"> to monitor and they cannot manage </w:t>
      </w:r>
      <w:r w:rsidR="0062018C" w:rsidRPr="004A01AF">
        <w:rPr>
          <w:sz w:val="20"/>
        </w:rPr>
        <w:t>asset</w:t>
      </w:r>
      <w:r w:rsidRPr="004A01AF">
        <w:rPr>
          <w:sz w:val="20"/>
        </w:rPr>
        <w:t xml:space="preserve"> of the other groups unless being granted the necessary roles of that group. </w:t>
      </w:r>
    </w:p>
    <w:p w:rsidR="009F1A44" w:rsidRPr="004A01AF" w:rsidRDefault="009F1A44" w:rsidP="006673CB">
      <w:pPr>
        <w:ind w:left="576"/>
        <w:jc w:val="both"/>
        <w:rPr>
          <w:sz w:val="20"/>
        </w:rPr>
      </w:pPr>
      <w:r w:rsidRPr="004A01AF">
        <w:rPr>
          <w:sz w:val="20"/>
        </w:rPr>
        <w:t>Whenever an asset reminder is submitted for creation / update / deletion, R365 shall prompt up a confirmation dialogue asking user to confirm his</w:t>
      </w:r>
      <w:r w:rsidR="006217CE" w:rsidRPr="004A01AF">
        <w:rPr>
          <w:sz w:val="20"/>
        </w:rPr>
        <w:t xml:space="preserve"> or her</w:t>
      </w:r>
      <w:r w:rsidRPr="004A01AF">
        <w:rPr>
          <w:sz w:val="20"/>
        </w:rPr>
        <w:t xml:space="preserve"> action. </w:t>
      </w:r>
    </w:p>
    <w:p w:rsidR="00027731" w:rsidRPr="004A01AF" w:rsidRDefault="009F1A44" w:rsidP="006673CB">
      <w:pPr>
        <w:ind w:left="576"/>
        <w:jc w:val="both"/>
        <w:rPr>
          <w:sz w:val="20"/>
        </w:rPr>
      </w:pPr>
      <w:r w:rsidRPr="004A01AF">
        <w:rPr>
          <w:sz w:val="20"/>
        </w:rPr>
        <w:t xml:space="preserve">Whenever an asset reminder is created / updated / deleted, R365 shall display a confirmation message saying that this asset is created / updated / deleted successfully or unsuccessfully. Asset </w:t>
      </w:r>
      <w:r w:rsidR="00027731" w:rsidRPr="004A01AF">
        <w:rPr>
          <w:sz w:val="20"/>
        </w:rPr>
        <w:t>L</w:t>
      </w:r>
      <w:r w:rsidR="00C12E11" w:rsidRPr="004A01AF">
        <w:rPr>
          <w:sz w:val="20"/>
        </w:rPr>
        <w:t xml:space="preserve">ocation, </w:t>
      </w:r>
      <w:r w:rsidR="00027731" w:rsidRPr="004A01AF">
        <w:rPr>
          <w:sz w:val="20"/>
        </w:rPr>
        <w:t>A</w:t>
      </w:r>
      <w:r w:rsidR="00C12E11" w:rsidRPr="004A01AF">
        <w:rPr>
          <w:sz w:val="20"/>
        </w:rPr>
        <w:t xml:space="preserve">sset </w:t>
      </w:r>
      <w:r w:rsidR="00027731" w:rsidRPr="004A01AF">
        <w:rPr>
          <w:sz w:val="20"/>
        </w:rPr>
        <w:t>T</w:t>
      </w:r>
      <w:r w:rsidR="00C12E11" w:rsidRPr="004A01AF">
        <w:rPr>
          <w:sz w:val="20"/>
        </w:rPr>
        <w:t xml:space="preserve">ype, </w:t>
      </w:r>
      <w:r w:rsidR="00027731" w:rsidRPr="004A01AF">
        <w:rPr>
          <w:sz w:val="20"/>
        </w:rPr>
        <w:t>A</w:t>
      </w:r>
      <w:r w:rsidR="00C12E11" w:rsidRPr="004A01AF">
        <w:rPr>
          <w:sz w:val="20"/>
        </w:rPr>
        <w:t xml:space="preserve">sset </w:t>
      </w:r>
      <w:r w:rsidR="00027731" w:rsidRPr="004A01AF">
        <w:rPr>
          <w:sz w:val="20"/>
        </w:rPr>
        <w:t>S</w:t>
      </w:r>
      <w:r w:rsidR="00C12E11" w:rsidRPr="004A01AF">
        <w:rPr>
          <w:sz w:val="20"/>
        </w:rPr>
        <w:t xml:space="preserve">ub </w:t>
      </w:r>
      <w:r w:rsidR="00027731" w:rsidRPr="004A01AF">
        <w:rPr>
          <w:sz w:val="20"/>
        </w:rPr>
        <w:t>T</w:t>
      </w:r>
      <w:r w:rsidR="00C12E11" w:rsidRPr="004A01AF">
        <w:rPr>
          <w:sz w:val="20"/>
        </w:rPr>
        <w:t xml:space="preserve">ype and </w:t>
      </w:r>
      <w:r w:rsidR="00027731" w:rsidRPr="004A01AF">
        <w:rPr>
          <w:sz w:val="20"/>
        </w:rPr>
        <w:t>A</w:t>
      </w:r>
      <w:r w:rsidR="00C12E11" w:rsidRPr="004A01AF">
        <w:rPr>
          <w:sz w:val="20"/>
        </w:rPr>
        <w:t xml:space="preserve">sset </w:t>
      </w:r>
      <w:r w:rsidR="00027731" w:rsidRPr="004A01AF">
        <w:rPr>
          <w:sz w:val="20"/>
        </w:rPr>
        <w:t xml:space="preserve">ID </w:t>
      </w:r>
      <w:r w:rsidRPr="004A01AF">
        <w:rPr>
          <w:sz w:val="20"/>
        </w:rPr>
        <w:t>shall be included in the confirmation message whenever possible.</w:t>
      </w:r>
      <w:r w:rsidR="00C12E11" w:rsidRPr="004A01AF">
        <w:rPr>
          <w:sz w:val="20"/>
        </w:rPr>
        <w:t xml:space="preserve"> </w:t>
      </w:r>
    </w:p>
    <w:p w:rsidR="00AE6998" w:rsidRPr="004A01AF" w:rsidRDefault="00C12E11" w:rsidP="00AE6998">
      <w:pPr>
        <w:ind w:firstLine="576"/>
        <w:jc w:val="both"/>
        <w:rPr>
          <w:sz w:val="20"/>
        </w:rPr>
      </w:pPr>
      <w:r w:rsidRPr="004A01AF">
        <w:rPr>
          <w:sz w:val="20"/>
        </w:rPr>
        <w:t xml:space="preserve">E.g. </w:t>
      </w:r>
      <w:r w:rsidR="00027731" w:rsidRPr="004A01AF">
        <w:rPr>
          <w:sz w:val="20"/>
        </w:rPr>
        <w:t xml:space="preserve"> </w:t>
      </w:r>
    </w:p>
    <w:p w:rsidR="00AE6998" w:rsidRPr="004A01AF" w:rsidRDefault="00C12E11" w:rsidP="00790DF1">
      <w:pPr>
        <w:pStyle w:val="ListParagraph"/>
        <w:numPr>
          <w:ilvl w:val="0"/>
          <w:numId w:val="26"/>
        </w:numPr>
        <w:rPr>
          <w:sz w:val="20"/>
        </w:rPr>
      </w:pPr>
      <w:r w:rsidRPr="004A01AF">
        <w:rPr>
          <w:sz w:val="20"/>
        </w:rPr>
        <w:t>“Asset has been created successfully. (TG25|Statutory Certificate|Load Line Cert|)”</w:t>
      </w:r>
    </w:p>
    <w:p w:rsidR="00027731" w:rsidRPr="004A01AF" w:rsidRDefault="00027731" w:rsidP="00790DF1">
      <w:pPr>
        <w:pStyle w:val="ListParagraph"/>
        <w:numPr>
          <w:ilvl w:val="0"/>
          <w:numId w:val="26"/>
        </w:numPr>
        <w:rPr>
          <w:sz w:val="20"/>
        </w:rPr>
      </w:pPr>
      <w:r w:rsidRPr="004A01AF">
        <w:rPr>
          <w:sz w:val="20"/>
        </w:rPr>
        <w:t>“Asset has been updated successfully. (TS Store|Webbing Sling|5Ton 3M|LGUH8031825)”</w:t>
      </w:r>
    </w:p>
    <w:p w:rsidR="00875FD4" w:rsidRDefault="00875FD4" w:rsidP="00875FD4">
      <w:pPr>
        <w:pStyle w:val="Heading3"/>
      </w:pPr>
      <w:bookmarkStart w:id="692" w:name="_Toc502737615"/>
      <w:r>
        <w:t>Create Asset</w:t>
      </w:r>
      <w:bookmarkEnd w:id="692"/>
    </w:p>
    <w:p w:rsidR="009F1A44" w:rsidRPr="004A01AF" w:rsidRDefault="00CC506F" w:rsidP="009F1A44">
      <w:pPr>
        <w:ind w:left="720"/>
        <w:jc w:val="both"/>
        <w:rPr>
          <w:rFonts w:cs="Arial"/>
          <w:sz w:val="20"/>
          <w:szCs w:val="22"/>
        </w:rPr>
      </w:pPr>
      <w:r w:rsidRPr="004A01AF">
        <w:rPr>
          <w:rFonts w:cs="Arial"/>
          <w:sz w:val="20"/>
          <w:szCs w:val="22"/>
        </w:rPr>
        <w:t>This feature shall allow</w:t>
      </w:r>
      <w:r w:rsidR="009F1A44" w:rsidRPr="004A01AF">
        <w:rPr>
          <w:rFonts w:cs="Arial"/>
          <w:sz w:val="20"/>
          <w:szCs w:val="22"/>
        </w:rPr>
        <w:t xml:space="preserve"> authorized user to create </w:t>
      </w:r>
      <w:r w:rsidR="00875FD4" w:rsidRPr="004A01AF">
        <w:rPr>
          <w:rFonts w:cs="Arial"/>
          <w:sz w:val="20"/>
          <w:szCs w:val="22"/>
        </w:rPr>
        <w:t>asset</w:t>
      </w:r>
      <w:r w:rsidR="009F1A44" w:rsidRPr="004A01AF">
        <w:rPr>
          <w:rFonts w:cs="Arial"/>
          <w:sz w:val="20"/>
          <w:szCs w:val="22"/>
        </w:rPr>
        <w:t xml:space="preserve"> in his or her user group. Following details will be entered to create</w:t>
      </w:r>
      <w:r w:rsidR="00875FD4" w:rsidRPr="004A01AF">
        <w:rPr>
          <w:rFonts w:cs="Arial"/>
          <w:sz w:val="20"/>
          <w:szCs w:val="22"/>
        </w:rPr>
        <w:t xml:space="preserve"> </w:t>
      </w:r>
      <w:r w:rsidR="009F1A44" w:rsidRPr="004A01AF">
        <w:rPr>
          <w:rFonts w:cs="Arial"/>
          <w:sz w:val="20"/>
          <w:szCs w:val="22"/>
        </w:rPr>
        <w:t xml:space="preserve">new </w:t>
      </w:r>
      <w:r w:rsidR="00875FD4" w:rsidRPr="004A01AF">
        <w:rPr>
          <w:rFonts w:cs="Arial"/>
          <w:sz w:val="20"/>
          <w:szCs w:val="22"/>
        </w:rPr>
        <w:t>asset</w:t>
      </w:r>
      <w:r w:rsidR="009F1A44" w:rsidRPr="004A01AF">
        <w:rPr>
          <w:rFonts w:cs="Arial"/>
          <w:sz w:val="20"/>
          <w:szCs w:val="22"/>
        </w:rPr>
        <w:t>:</w:t>
      </w:r>
    </w:p>
    <w:tbl>
      <w:tblPr>
        <w:tblStyle w:val="TableGrid"/>
        <w:tblW w:w="9497" w:type="dxa"/>
        <w:tblInd w:w="817" w:type="dxa"/>
        <w:tblLook w:val="04A0"/>
      </w:tblPr>
      <w:tblGrid>
        <w:gridCol w:w="2410"/>
        <w:gridCol w:w="7087"/>
      </w:tblGrid>
      <w:tr w:rsidR="00BC3371" w:rsidRPr="004A01AF" w:rsidTr="00CA0A99">
        <w:trPr>
          <w:trHeight w:val="57"/>
        </w:trPr>
        <w:tc>
          <w:tcPr>
            <w:tcW w:w="241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BC3371" w:rsidRPr="004A01AF" w:rsidRDefault="00BC3371" w:rsidP="006A0C27">
            <w:pPr>
              <w:spacing w:after="0" w:line="240" w:lineRule="auto"/>
              <w:jc w:val="both"/>
              <w:rPr>
                <w:b/>
                <w:sz w:val="20"/>
                <w:szCs w:val="22"/>
              </w:rPr>
            </w:pPr>
            <w:r w:rsidRPr="004A01AF">
              <w:rPr>
                <w:b/>
                <w:sz w:val="20"/>
                <w:szCs w:val="22"/>
              </w:rPr>
              <w:t>Fields to be entered</w:t>
            </w:r>
          </w:p>
        </w:tc>
        <w:tc>
          <w:tcPr>
            <w:tcW w:w="7087"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BC3371" w:rsidRPr="004A01AF" w:rsidRDefault="00BC3371" w:rsidP="006A0C27">
            <w:pPr>
              <w:spacing w:after="0" w:line="240" w:lineRule="auto"/>
              <w:rPr>
                <w:b/>
                <w:sz w:val="20"/>
                <w:szCs w:val="22"/>
              </w:rPr>
            </w:pPr>
            <w:r w:rsidRPr="004A01AF">
              <w:rPr>
                <w:b/>
                <w:sz w:val="20"/>
                <w:szCs w:val="22"/>
              </w:rPr>
              <w:t>Remarks</w:t>
            </w:r>
          </w:p>
        </w:tc>
      </w:tr>
      <w:tr w:rsidR="00BC3371" w:rsidRPr="004A01AF" w:rsidTr="00CA0A99">
        <w:trPr>
          <w:trHeight w:val="57"/>
        </w:trPr>
        <w:tc>
          <w:tcPr>
            <w:tcW w:w="2410" w:type="dxa"/>
            <w:tcBorders>
              <w:top w:val="single" w:sz="4" w:space="0" w:color="auto"/>
              <w:left w:val="single" w:sz="4" w:space="0" w:color="auto"/>
              <w:bottom w:val="single" w:sz="4" w:space="0" w:color="auto"/>
              <w:right w:val="single" w:sz="4" w:space="0" w:color="auto"/>
            </w:tcBorders>
            <w:vAlign w:val="center"/>
            <w:hideMark/>
          </w:tcPr>
          <w:p w:rsidR="00BC3371" w:rsidRPr="004A01AF" w:rsidRDefault="00BC3371" w:rsidP="006A0C27">
            <w:pPr>
              <w:spacing w:line="240" w:lineRule="auto"/>
              <w:jc w:val="both"/>
              <w:rPr>
                <w:rFonts w:ascii="Calibri" w:hAnsi="Calibri" w:cs="Calibri"/>
                <w:sz w:val="20"/>
                <w:szCs w:val="22"/>
              </w:rPr>
            </w:pPr>
            <w:r w:rsidRPr="004A01AF">
              <w:rPr>
                <w:rFonts w:ascii="Calibri" w:hAnsi="Calibri" w:cs="Calibri"/>
                <w:sz w:val="20"/>
                <w:szCs w:val="22"/>
              </w:rPr>
              <w:t>User Group*</w:t>
            </w:r>
          </w:p>
        </w:tc>
        <w:tc>
          <w:tcPr>
            <w:tcW w:w="7087" w:type="dxa"/>
            <w:tcBorders>
              <w:top w:val="single" w:sz="4" w:space="0" w:color="auto"/>
              <w:left w:val="single" w:sz="4" w:space="0" w:color="auto"/>
              <w:bottom w:val="single" w:sz="4" w:space="0" w:color="auto"/>
              <w:right w:val="single" w:sz="4" w:space="0" w:color="auto"/>
            </w:tcBorders>
            <w:vAlign w:val="center"/>
            <w:hideMark/>
          </w:tcPr>
          <w:p w:rsidR="00BC3371" w:rsidRPr="004A01AF" w:rsidRDefault="00BC3371" w:rsidP="006A0C27">
            <w:pPr>
              <w:spacing w:line="240" w:lineRule="auto"/>
              <w:rPr>
                <w:rFonts w:ascii="Calibri" w:hAnsi="Calibri" w:cs="Calibri"/>
                <w:sz w:val="20"/>
                <w:szCs w:val="22"/>
              </w:rPr>
            </w:pPr>
            <w:r w:rsidRPr="004A01AF">
              <w:rPr>
                <w:rFonts w:ascii="Calibri" w:hAnsi="Calibri" w:cs="Calibri"/>
                <w:sz w:val="20"/>
                <w:szCs w:val="22"/>
              </w:rPr>
              <w:t xml:space="preserve"> Retrieve from login user's group. </w:t>
            </w:r>
            <w:r w:rsidRPr="004A01AF">
              <w:rPr>
                <w:rFonts w:ascii="Calibri" w:hAnsi="Calibri" w:cs="Calibri"/>
                <w:sz w:val="20"/>
                <w:szCs w:val="22"/>
              </w:rPr>
              <w:br/>
              <w:t xml:space="preserve">Select from dropdown list if user has more than one </w:t>
            </w:r>
            <w:r w:rsidR="00CA0A99" w:rsidRPr="004A01AF">
              <w:rPr>
                <w:rFonts w:ascii="Calibri" w:hAnsi="Calibri" w:cs="Calibri"/>
                <w:sz w:val="20"/>
                <w:szCs w:val="22"/>
              </w:rPr>
              <w:t>asset groups</w:t>
            </w:r>
            <w:r w:rsidRPr="004A01AF">
              <w:rPr>
                <w:rFonts w:ascii="Calibri" w:hAnsi="Calibri" w:cs="Calibri"/>
                <w:sz w:val="20"/>
                <w:szCs w:val="22"/>
              </w:rPr>
              <w:br/>
              <w:t xml:space="preserve">Display group description next to User Group field. </w:t>
            </w:r>
          </w:p>
        </w:tc>
      </w:tr>
      <w:tr w:rsidR="00BC3371" w:rsidRPr="004A01AF" w:rsidTr="00CA0A99">
        <w:trPr>
          <w:trHeight w:val="57"/>
        </w:trPr>
        <w:tc>
          <w:tcPr>
            <w:tcW w:w="2410" w:type="dxa"/>
            <w:tcBorders>
              <w:top w:val="single" w:sz="4" w:space="0" w:color="auto"/>
              <w:left w:val="single" w:sz="4" w:space="0" w:color="auto"/>
              <w:bottom w:val="single" w:sz="4" w:space="0" w:color="auto"/>
              <w:right w:val="single" w:sz="4" w:space="0" w:color="auto"/>
            </w:tcBorders>
            <w:vAlign w:val="center"/>
          </w:tcPr>
          <w:p w:rsidR="00BC3371" w:rsidRPr="004A01AF" w:rsidRDefault="00BC3371" w:rsidP="006A0C27">
            <w:pPr>
              <w:spacing w:line="240" w:lineRule="auto"/>
              <w:jc w:val="both"/>
              <w:rPr>
                <w:rFonts w:ascii="Calibri" w:hAnsi="Calibri" w:cs="Calibri"/>
                <w:sz w:val="20"/>
                <w:szCs w:val="22"/>
              </w:rPr>
            </w:pPr>
            <w:r w:rsidRPr="004A01AF">
              <w:rPr>
                <w:rFonts w:ascii="Calibri" w:hAnsi="Calibri" w:cs="Calibri"/>
                <w:sz w:val="20"/>
                <w:szCs w:val="22"/>
              </w:rPr>
              <w:t>Location*</w:t>
            </w:r>
          </w:p>
        </w:tc>
        <w:tc>
          <w:tcPr>
            <w:tcW w:w="7087" w:type="dxa"/>
            <w:tcBorders>
              <w:top w:val="single" w:sz="4" w:space="0" w:color="auto"/>
              <w:left w:val="single" w:sz="4" w:space="0" w:color="auto"/>
              <w:bottom w:val="single" w:sz="4" w:space="0" w:color="auto"/>
              <w:right w:val="single" w:sz="4" w:space="0" w:color="auto"/>
            </w:tcBorders>
            <w:vAlign w:val="center"/>
          </w:tcPr>
          <w:p w:rsidR="00BC3371" w:rsidRPr="004A01AF" w:rsidRDefault="00BC3371" w:rsidP="006A0C27">
            <w:pPr>
              <w:spacing w:line="240" w:lineRule="auto"/>
              <w:rPr>
                <w:rFonts w:ascii="Calibri" w:hAnsi="Calibri" w:cs="Calibri"/>
                <w:sz w:val="20"/>
                <w:szCs w:val="22"/>
              </w:rPr>
            </w:pPr>
            <w:r w:rsidRPr="004A01AF">
              <w:rPr>
                <w:rFonts w:ascii="Calibri" w:hAnsi="Calibri" w:cs="Calibri"/>
                <w:sz w:val="20"/>
                <w:szCs w:val="22"/>
              </w:rPr>
              <w:t>Search as you type</w:t>
            </w:r>
            <w:r w:rsidR="00ED5035" w:rsidRPr="004A01AF">
              <w:rPr>
                <w:rFonts w:ascii="Calibri" w:hAnsi="Calibri" w:cs="Calibri"/>
                <w:sz w:val="20"/>
                <w:szCs w:val="22"/>
              </w:rPr>
              <w:t>, results fulfilling search</w:t>
            </w:r>
            <w:r w:rsidR="008F7605" w:rsidRPr="004A01AF">
              <w:rPr>
                <w:rFonts w:ascii="Calibri" w:hAnsi="Calibri" w:cs="Calibri"/>
                <w:sz w:val="20"/>
                <w:szCs w:val="22"/>
              </w:rPr>
              <w:t>ing</w:t>
            </w:r>
            <w:r w:rsidR="00ED5035" w:rsidRPr="004A01AF">
              <w:rPr>
                <w:rFonts w:ascii="Calibri" w:hAnsi="Calibri" w:cs="Calibri"/>
                <w:sz w:val="20"/>
                <w:szCs w:val="22"/>
              </w:rPr>
              <w:t xml:space="preserve"> key will be shown in dropdown list</w:t>
            </w:r>
            <w:r w:rsidRPr="004A01AF">
              <w:rPr>
                <w:rFonts w:ascii="Calibri" w:hAnsi="Calibri" w:cs="Calibri"/>
                <w:sz w:val="20"/>
                <w:szCs w:val="22"/>
              </w:rPr>
              <w:br/>
              <w:t xml:space="preserve">Available locations are managed by </w:t>
            </w:r>
            <w:r w:rsidR="00AE18C6" w:rsidRPr="004A01AF">
              <w:rPr>
                <w:rFonts w:ascii="Calibri" w:hAnsi="Calibri" w:cs="Calibri"/>
                <w:sz w:val="20"/>
                <w:szCs w:val="22"/>
              </w:rPr>
              <w:t>settings module</w:t>
            </w:r>
          </w:p>
        </w:tc>
      </w:tr>
      <w:tr w:rsidR="00BC3371" w:rsidRPr="004A01AF" w:rsidTr="00CA0A99">
        <w:trPr>
          <w:trHeight w:val="57"/>
        </w:trPr>
        <w:tc>
          <w:tcPr>
            <w:tcW w:w="2410" w:type="dxa"/>
            <w:tcBorders>
              <w:top w:val="single" w:sz="4" w:space="0" w:color="auto"/>
              <w:left w:val="single" w:sz="4" w:space="0" w:color="auto"/>
              <w:bottom w:val="single" w:sz="4" w:space="0" w:color="auto"/>
              <w:right w:val="single" w:sz="4" w:space="0" w:color="auto"/>
            </w:tcBorders>
            <w:vAlign w:val="center"/>
            <w:hideMark/>
          </w:tcPr>
          <w:p w:rsidR="00BC3371" w:rsidRPr="004A01AF" w:rsidRDefault="00BC3371" w:rsidP="006A0C27">
            <w:pPr>
              <w:spacing w:line="240" w:lineRule="auto"/>
              <w:jc w:val="both"/>
              <w:rPr>
                <w:rFonts w:ascii="Calibri" w:hAnsi="Calibri" w:cs="Calibri"/>
                <w:sz w:val="20"/>
                <w:szCs w:val="22"/>
              </w:rPr>
            </w:pPr>
            <w:r w:rsidRPr="004A01AF">
              <w:rPr>
                <w:rFonts w:ascii="Calibri" w:hAnsi="Calibri" w:cs="Calibri"/>
                <w:sz w:val="20"/>
                <w:szCs w:val="22"/>
              </w:rPr>
              <w:t>Asset Type*</w:t>
            </w:r>
          </w:p>
        </w:tc>
        <w:tc>
          <w:tcPr>
            <w:tcW w:w="7087" w:type="dxa"/>
            <w:tcBorders>
              <w:top w:val="single" w:sz="4" w:space="0" w:color="auto"/>
              <w:left w:val="single" w:sz="4" w:space="0" w:color="auto"/>
              <w:bottom w:val="single" w:sz="4" w:space="0" w:color="auto"/>
              <w:right w:val="single" w:sz="4" w:space="0" w:color="auto"/>
            </w:tcBorders>
            <w:vAlign w:val="center"/>
            <w:hideMark/>
          </w:tcPr>
          <w:p w:rsidR="0012593E" w:rsidRPr="004A01AF" w:rsidRDefault="00BC3371" w:rsidP="006A0C27">
            <w:pPr>
              <w:spacing w:line="240" w:lineRule="auto"/>
              <w:rPr>
                <w:rFonts w:ascii="Calibri" w:hAnsi="Calibri" w:cs="Calibri"/>
                <w:sz w:val="20"/>
                <w:szCs w:val="22"/>
              </w:rPr>
            </w:pPr>
            <w:r w:rsidRPr="004A01AF">
              <w:rPr>
                <w:rFonts w:ascii="Calibri" w:hAnsi="Calibri" w:cs="Calibri"/>
                <w:sz w:val="20"/>
                <w:szCs w:val="22"/>
              </w:rPr>
              <w:t xml:space="preserve">Dropdown list </w:t>
            </w:r>
            <w:r w:rsidRPr="004A01AF">
              <w:rPr>
                <w:rFonts w:ascii="Calibri" w:hAnsi="Calibri" w:cs="Calibri"/>
                <w:sz w:val="20"/>
                <w:szCs w:val="22"/>
              </w:rPr>
              <w:br/>
              <w:t xml:space="preserve">Available asset types are managed by </w:t>
            </w:r>
            <w:r w:rsidR="00AE18C6" w:rsidRPr="004A01AF">
              <w:rPr>
                <w:rFonts w:ascii="Calibri" w:hAnsi="Calibri" w:cs="Calibri"/>
                <w:sz w:val="20"/>
                <w:szCs w:val="22"/>
              </w:rPr>
              <w:t>settings module</w:t>
            </w:r>
            <w:r w:rsidRPr="004A01AF">
              <w:rPr>
                <w:rFonts w:ascii="Calibri" w:hAnsi="Calibri" w:cs="Calibri"/>
                <w:sz w:val="20"/>
                <w:szCs w:val="22"/>
              </w:rPr>
              <w:t xml:space="preserve">. </w:t>
            </w:r>
          </w:p>
        </w:tc>
      </w:tr>
      <w:tr w:rsidR="00BC3371" w:rsidRPr="004A01AF" w:rsidTr="00CA0A99">
        <w:trPr>
          <w:trHeight w:val="57"/>
        </w:trPr>
        <w:tc>
          <w:tcPr>
            <w:tcW w:w="2410" w:type="dxa"/>
            <w:tcBorders>
              <w:top w:val="single" w:sz="4" w:space="0" w:color="auto"/>
              <w:left w:val="single" w:sz="4" w:space="0" w:color="auto"/>
              <w:bottom w:val="single" w:sz="4" w:space="0" w:color="auto"/>
              <w:right w:val="single" w:sz="4" w:space="0" w:color="auto"/>
            </w:tcBorders>
            <w:vAlign w:val="center"/>
            <w:hideMark/>
          </w:tcPr>
          <w:p w:rsidR="00BC3371" w:rsidRPr="004A01AF" w:rsidRDefault="0062018C" w:rsidP="006A0C27">
            <w:pPr>
              <w:spacing w:line="240" w:lineRule="auto"/>
              <w:jc w:val="both"/>
              <w:rPr>
                <w:rFonts w:ascii="Calibri" w:hAnsi="Calibri" w:cs="Calibri"/>
                <w:sz w:val="20"/>
                <w:szCs w:val="22"/>
              </w:rPr>
            </w:pPr>
            <w:r w:rsidRPr="004A01AF">
              <w:rPr>
                <w:rFonts w:ascii="Calibri" w:hAnsi="Calibri" w:cs="Calibri"/>
                <w:sz w:val="20"/>
                <w:szCs w:val="22"/>
              </w:rPr>
              <w:t>Asset</w:t>
            </w:r>
            <w:r w:rsidR="00BC3371" w:rsidRPr="004A01AF">
              <w:rPr>
                <w:rFonts w:ascii="Calibri" w:hAnsi="Calibri" w:cs="Calibri"/>
                <w:sz w:val="20"/>
                <w:szCs w:val="22"/>
              </w:rPr>
              <w:t xml:space="preserve"> Sub Type*</w:t>
            </w:r>
          </w:p>
        </w:tc>
        <w:tc>
          <w:tcPr>
            <w:tcW w:w="7087" w:type="dxa"/>
            <w:tcBorders>
              <w:top w:val="single" w:sz="4" w:space="0" w:color="auto"/>
              <w:left w:val="single" w:sz="4" w:space="0" w:color="auto"/>
              <w:bottom w:val="single" w:sz="4" w:space="0" w:color="auto"/>
              <w:right w:val="single" w:sz="4" w:space="0" w:color="auto"/>
            </w:tcBorders>
            <w:vAlign w:val="center"/>
            <w:hideMark/>
          </w:tcPr>
          <w:p w:rsidR="00BC3371" w:rsidRPr="004A01AF" w:rsidRDefault="00BC3371" w:rsidP="006A0C27">
            <w:pPr>
              <w:spacing w:line="240" w:lineRule="auto"/>
              <w:rPr>
                <w:rFonts w:ascii="Calibri" w:hAnsi="Calibri" w:cs="Calibri"/>
                <w:sz w:val="20"/>
                <w:szCs w:val="22"/>
              </w:rPr>
            </w:pPr>
            <w:r w:rsidRPr="004A01AF">
              <w:rPr>
                <w:rFonts w:ascii="Calibri" w:hAnsi="Calibri" w:cs="Calibri"/>
                <w:sz w:val="20"/>
                <w:szCs w:val="22"/>
              </w:rPr>
              <w:t>Dropdown list</w:t>
            </w:r>
            <w:r w:rsidRPr="004A01AF">
              <w:rPr>
                <w:rFonts w:ascii="Calibri" w:hAnsi="Calibri" w:cs="Calibri"/>
                <w:sz w:val="20"/>
                <w:szCs w:val="22"/>
              </w:rPr>
              <w:br/>
              <w:t xml:space="preserve">Available asset sub types are managed by </w:t>
            </w:r>
            <w:r w:rsidR="00AE18C6" w:rsidRPr="004A01AF">
              <w:rPr>
                <w:rFonts w:ascii="Calibri" w:hAnsi="Calibri" w:cs="Calibri"/>
                <w:sz w:val="20"/>
                <w:szCs w:val="22"/>
              </w:rPr>
              <w:t>settings module</w:t>
            </w:r>
            <w:r w:rsidRPr="004A01AF">
              <w:rPr>
                <w:rFonts w:ascii="Calibri" w:hAnsi="Calibri" w:cs="Calibri"/>
                <w:sz w:val="20"/>
                <w:szCs w:val="22"/>
              </w:rPr>
              <w:br/>
              <w:t>Asset sub types will be filtered according to the selected asset type</w:t>
            </w:r>
          </w:p>
        </w:tc>
      </w:tr>
      <w:tr w:rsidR="00BC3371" w:rsidRPr="004A01AF" w:rsidTr="00CA0A99">
        <w:trPr>
          <w:trHeight w:val="57"/>
        </w:trPr>
        <w:tc>
          <w:tcPr>
            <w:tcW w:w="2410" w:type="dxa"/>
            <w:tcBorders>
              <w:top w:val="single" w:sz="4" w:space="0" w:color="auto"/>
              <w:left w:val="single" w:sz="4" w:space="0" w:color="auto"/>
              <w:bottom w:val="single" w:sz="4" w:space="0" w:color="auto"/>
              <w:right w:val="single" w:sz="4" w:space="0" w:color="auto"/>
            </w:tcBorders>
            <w:vAlign w:val="center"/>
            <w:hideMark/>
          </w:tcPr>
          <w:p w:rsidR="00BC3371" w:rsidRPr="004A01AF" w:rsidRDefault="00BC3371" w:rsidP="006A0C27">
            <w:pPr>
              <w:spacing w:line="240" w:lineRule="auto"/>
              <w:jc w:val="both"/>
              <w:rPr>
                <w:rFonts w:ascii="Calibri" w:hAnsi="Calibri" w:cs="Calibri"/>
                <w:sz w:val="20"/>
                <w:szCs w:val="22"/>
              </w:rPr>
            </w:pPr>
            <w:r w:rsidRPr="004A01AF">
              <w:rPr>
                <w:rFonts w:ascii="Calibri" w:hAnsi="Calibri" w:cs="Calibri"/>
                <w:sz w:val="20"/>
                <w:szCs w:val="22"/>
              </w:rPr>
              <w:t>Asset ID</w:t>
            </w:r>
          </w:p>
        </w:tc>
        <w:tc>
          <w:tcPr>
            <w:tcW w:w="7087" w:type="dxa"/>
            <w:tcBorders>
              <w:top w:val="single" w:sz="4" w:space="0" w:color="auto"/>
              <w:left w:val="single" w:sz="4" w:space="0" w:color="auto"/>
              <w:bottom w:val="single" w:sz="4" w:space="0" w:color="auto"/>
              <w:right w:val="single" w:sz="4" w:space="0" w:color="auto"/>
            </w:tcBorders>
            <w:vAlign w:val="center"/>
            <w:hideMark/>
          </w:tcPr>
          <w:p w:rsidR="00BC3371" w:rsidRPr="004A01AF" w:rsidRDefault="00BC3371" w:rsidP="006A0C27">
            <w:pPr>
              <w:spacing w:line="240" w:lineRule="auto"/>
              <w:rPr>
                <w:rFonts w:ascii="Calibri" w:hAnsi="Calibri" w:cs="Calibri"/>
                <w:sz w:val="20"/>
                <w:szCs w:val="22"/>
              </w:rPr>
            </w:pPr>
            <w:r w:rsidRPr="004A01AF">
              <w:rPr>
                <w:rFonts w:ascii="Calibri" w:hAnsi="Calibri" w:cs="Calibri"/>
                <w:sz w:val="20"/>
                <w:szCs w:val="22"/>
              </w:rPr>
              <w:t> Text</w:t>
            </w:r>
          </w:p>
        </w:tc>
      </w:tr>
      <w:tr w:rsidR="00BC3371" w:rsidRPr="004A01AF" w:rsidTr="00CA0A99">
        <w:trPr>
          <w:trHeight w:val="57"/>
        </w:trPr>
        <w:tc>
          <w:tcPr>
            <w:tcW w:w="2410" w:type="dxa"/>
            <w:tcBorders>
              <w:top w:val="single" w:sz="4" w:space="0" w:color="auto"/>
              <w:left w:val="single" w:sz="4" w:space="0" w:color="auto"/>
              <w:bottom w:val="single" w:sz="4" w:space="0" w:color="auto"/>
              <w:right w:val="single" w:sz="4" w:space="0" w:color="auto"/>
            </w:tcBorders>
            <w:vAlign w:val="center"/>
            <w:hideMark/>
          </w:tcPr>
          <w:p w:rsidR="00BC3371" w:rsidRPr="004A01AF" w:rsidRDefault="00BC3371" w:rsidP="006A0C27">
            <w:pPr>
              <w:spacing w:line="240" w:lineRule="auto"/>
              <w:jc w:val="both"/>
              <w:rPr>
                <w:rFonts w:ascii="Calibri" w:hAnsi="Calibri" w:cs="Calibri"/>
                <w:sz w:val="20"/>
                <w:szCs w:val="22"/>
              </w:rPr>
            </w:pPr>
            <w:r w:rsidRPr="004A01AF">
              <w:rPr>
                <w:rFonts w:ascii="Calibri" w:hAnsi="Calibri" w:cs="Calibri"/>
                <w:sz w:val="20"/>
                <w:szCs w:val="22"/>
              </w:rPr>
              <w:t>Description</w:t>
            </w:r>
          </w:p>
        </w:tc>
        <w:tc>
          <w:tcPr>
            <w:tcW w:w="7087" w:type="dxa"/>
            <w:tcBorders>
              <w:top w:val="single" w:sz="4" w:space="0" w:color="auto"/>
              <w:left w:val="single" w:sz="4" w:space="0" w:color="auto"/>
              <w:bottom w:val="single" w:sz="4" w:space="0" w:color="auto"/>
              <w:right w:val="single" w:sz="4" w:space="0" w:color="auto"/>
            </w:tcBorders>
            <w:vAlign w:val="center"/>
            <w:hideMark/>
          </w:tcPr>
          <w:p w:rsidR="00BC3371" w:rsidRPr="004A01AF" w:rsidRDefault="00BC3371" w:rsidP="006A0C27">
            <w:pPr>
              <w:spacing w:line="240" w:lineRule="auto"/>
              <w:rPr>
                <w:rFonts w:ascii="Calibri" w:hAnsi="Calibri" w:cs="Calibri"/>
                <w:sz w:val="20"/>
                <w:szCs w:val="22"/>
              </w:rPr>
            </w:pPr>
            <w:r w:rsidRPr="004A01AF">
              <w:rPr>
                <w:rFonts w:ascii="Calibri" w:hAnsi="Calibri" w:cs="Calibri"/>
                <w:sz w:val="20"/>
                <w:szCs w:val="22"/>
              </w:rPr>
              <w:t>Textbox, keyed in by user.</w:t>
            </w:r>
          </w:p>
        </w:tc>
      </w:tr>
      <w:tr w:rsidR="00BC3371" w:rsidRPr="004A01AF" w:rsidTr="00CA0A99">
        <w:trPr>
          <w:trHeight w:val="57"/>
        </w:trPr>
        <w:tc>
          <w:tcPr>
            <w:tcW w:w="2410" w:type="dxa"/>
            <w:tcBorders>
              <w:top w:val="single" w:sz="4" w:space="0" w:color="auto"/>
              <w:left w:val="single" w:sz="4" w:space="0" w:color="auto"/>
              <w:bottom w:val="single" w:sz="4" w:space="0" w:color="auto"/>
              <w:right w:val="single" w:sz="4" w:space="0" w:color="auto"/>
            </w:tcBorders>
            <w:vAlign w:val="center"/>
            <w:hideMark/>
          </w:tcPr>
          <w:p w:rsidR="00BC3371" w:rsidRPr="004A01AF" w:rsidRDefault="00BC3371" w:rsidP="006A0C27">
            <w:pPr>
              <w:spacing w:line="240" w:lineRule="auto"/>
              <w:jc w:val="both"/>
              <w:rPr>
                <w:rFonts w:ascii="Calibri" w:hAnsi="Calibri" w:cs="Calibri"/>
                <w:sz w:val="20"/>
                <w:szCs w:val="22"/>
              </w:rPr>
            </w:pPr>
            <w:r w:rsidRPr="004A01AF">
              <w:rPr>
                <w:rFonts w:ascii="Calibri" w:hAnsi="Calibri" w:cs="Calibri"/>
                <w:sz w:val="20"/>
                <w:szCs w:val="22"/>
              </w:rPr>
              <w:t>Uploaded Files</w:t>
            </w:r>
          </w:p>
        </w:tc>
        <w:tc>
          <w:tcPr>
            <w:tcW w:w="7087" w:type="dxa"/>
            <w:tcBorders>
              <w:top w:val="single" w:sz="4" w:space="0" w:color="auto"/>
              <w:left w:val="single" w:sz="4" w:space="0" w:color="auto"/>
              <w:bottom w:val="single" w:sz="4" w:space="0" w:color="auto"/>
              <w:right w:val="single" w:sz="4" w:space="0" w:color="auto"/>
            </w:tcBorders>
            <w:vAlign w:val="center"/>
            <w:hideMark/>
          </w:tcPr>
          <w:p w:rsidR="00BC3371" w:rsidRPr="004A01AF" w:rsidRDefault="00BC3371" w:rsidP="006A0C27">
            <w:pPr>
              <w:spacing w:line="240" w:lineRule="auto"/>
              <w:rPr>
                <w:rFonts w:ascii="Calibri" w:hAnsi="Calibri" w:cs="Calibri"/>
                <w:sz w:val="20"/>
                <w:szCs w:val="22"/>
              </w:rPr>
            </w:pPr>
            <w:r w:rsidRPr="004A01AF">
              <w:rPr>
                <w:rFonts w:ascii="Calibri" w:hAnsi="Calibri" w:cs="Calibri"/>
                <w:sz w:val="20"/>
                <w:szCs w:val="22"/>
              </w:rPr>
              <w:t>Allow user to upload and remove files (excel, pdf, word etc.)</w:t>
            </w:r>
          </w:p>
        </w:tc>
      </w:tr>
      <w:tr w:rsidR="00BC3371" w:rsidRPr="004A01AF" w:rsidTr="00CA0A99">
        <w:trPr>
          <w:trHeight w:val="57"/>
        </w:trPr>
        <w:tc>
          <w:tcPr>
            <w:tcW w:w="2410" w:type="dxa"/>
            <w:tcBorders>
              <w:top w:val="single" w:sz="4" w:space="0" w:color="auto"/>
              <w:left w:val="single" w:sz="4" w:space="0" w:color="auto"/>
              <w:bottom w:val="single" w:sz="4" w:space="0" w:color="auto"/>
              <w:right w:val="single" w:sz="4" w:space="0" w:color="auto"/>
            </w:tcBorders>
            <w:vAlign w:val="center"/>
            <w:hideMark/>
          </w:tcPr>
          <w:p w:rsidR="00BC3371" w:rsidRPr="004A01AF" w:rsidRDefault="00C54AA0" w:rsidP="006A0C27">
            <w:pPr>
              <w:spacing w:line="240" w:lineRule="auto"/>
              <w:jc w:val="both"/>
              <w:rPr>
                <w:rFonts w:ascii="Calibri" w:hAnsi="Calibri" w:cs="Calibri"/>
                <w:sz w:val="20"/>
                <w:szCs w:val="22"/>
              </w:rPr>
            </w:pPr>
            <w:r w:rsidRPr="004A01AF">
              <w:rPr>
                <w:rFonts w:ascii="Calibri" w:hAnsi="Calibri" w:cs="Calibri"/>
                <w:sz w:val="20"/>
                <w:szCs w:val="22"/>
              </w:rPr>
              <w:t>Issue Date</w:t>
            </w:r>
          </w:p>
        </w:tc>
        <w:tc>
          <w:tcPr>
            <w:tcW w:w="7087" w:type="dxa"/>
            <w:tcBorders>
              <w:top w:val="single" w:sz="4" w:space="0" w:color="auto"/>
              <w:left w:val="single" w:sz="4" w:space="0" w:color="auto"/>
              <w:bottom w:val="single" w:sz="4" w:space="0" w:color="auto"/>
              <w:right w:val="single" w:sz="4" w:space="0" w:color="auto"/>
            </w:tcBorders>
            <w:vAlign w:val="center"/>
            <w:hideMark/>
          </w:tcPr>
          <w:p w:rsidR="00BC3371" w:rsidRPr="004A01AF" w:rsidRDefault="00BC3371" w:rsidP="006A0C27">
            <w:pPr>
              <w:spacing w:line="240" w:lineRule="auto"/>
              <w:rPr>
                <w:rFonts w:ascii="Calibri" w:hAnsi="Calibri" w:cs="Calibri"/>
                <w:sz w:val="20"/>
                <w:szCs w:val="22"/>
              </w:rPr>
            </w:pPr>
            <w:r w:rsidRPr="004A01AF">
              <w:rPr>
                <w:rFonts w:ascii="Calibri" w:hAnsi="Calibri" w:cs="Calibri"/>
                <w:sz w:val="20"/>
                <w:szCs w:val="22"/>
              </w:rPr>
              <w:t> DD/MM/YYYY</w:t>
            </w:r>
          </w:p>
        </w:tc>
      </w:tr>
      <w:tr w:rsidR="00BC3371" w:rsidRPr="004A01AF" w:rsidTr="00CA0A99">
        <w:trPr>
          <w:trHeight w:val="57"/>
        </w:trPr>
        <w:tc>
          <w:tcPr>
            <w:tcW w:w="2410" w:type="dxa"/>
            <w:tcBorders>
              <w:top w:val="single" w:sz="4" w:space="0" w:color="auto"/>
              <w:left w:val="single" w:sz="4" w:space="0" w:color="auto"/>
              <w:bottom w:val="single" w:sz="4" w:space="0" w:color="auto"/>
              <w:right w:val="single" w:sz="4" w:space="0" w:color="auto"/>
            </w:tcBorders>
            <w:vAlign w:val="center"/>
            <w:hideMark/>
          </w:tcPr>
          <w:p w:rsidR="00BC3371" w:rsidRPr="004A01AF" w:rsidRDefault="00BC3371" w:rsidP="006A0C27">
            <w:pPr>
              <w:spacing w:line="240" w:lineRule="auto"/>
              <w:jc w:val="both"/>
              <w:rPr>
                <w:rFonts w:ascii="Calibri" w:hAnsi="Calibri" w:cs="Calibri"/>
                <w:sz w:val="20"/>
                <w:szCs w:val="22"/>
              </w:rPr>
            </w:pPr>
            <w:r w:rsidRPr="004A01AF">
              <w:rPr>
                <w:rFonts w:ascii="Calibri" w:hAnsi="Calibri" w:cs="Calibri"/>
                <w:sz w:val="20"/>
                <w:szCs w:val="22"/>
              </w:rPr>
              <w:t>Expiry Date*</w:t>
            </w:r>
          </w:p>
        </w:tc>
        <w:tc>
          <w:tcPr>
            <w:tcW w:w="7087" w:type="dxa"/>
            <w:tcBorders>
              <w:top w:val="single" w:sz="4" w:space="0" w:color="auto"/>
              <w:left w:val="single" w:sz="4" w:space="0" w:color="auto"/>
              <w:bottom w:val="single" w:sz="4" w:space="0" w:color="auto"/>
              <w:right w:val="single" w:sz="4" w:space="0" w:color="auto"/>
            </w:tcBorders>
            <w:vAlign w:val="center"/>
            <w:hideMark/>
          </w:tcPr>
          <w:p w:rsidR="00BC3371" w:rsidRPr="004A01AF" w:rsidRDefault="00BC3371" w:rsidP="006A0C27">
            <w:pPr>
              <w:spacing w:line="240" w:lineRule="auto"/>
              <w:rPr>
                <w:rFonts w:ascii="Calibri" w:hAnsi="Calibri" w:cs="Calibri"/>
                <w:sz w:val="20"/>
                <w:szCs w:val="22"/>
              </w:rPr>
            </w:pPr>
            <w:r w:rsidRPr="004A01AF">
              <w:rPr>
                <w:rFonts w:ascii="Calibri" w:hAnsi="Calibri" w:cs="Calibri"/>
                <w:sz w:val="20"/>
                <w:szCs w:val="22"/>
              </w:rPr>
              <w:t> DD/MM/YYYY</w:t>
            </w:r>
          </w:p>
        </w:tc>
      </w:tr>
      <w:tr w:rsidR="00AE18C6" w:rsidRPr="004A01AF" w:rsidTr="00CA0A99">
        <w:trPr>
          <w:trHeight w:val="57"/>
        </w:trPr>
        <w:tc>
          <w:tcPr>
            <w:tcW w:w="2410" w:type="dxa"/>
            <w:tcBorders>
              <w:top w:val="single" w:sz="4" w:space="0" w:color="auto"/>
              <w:left w:val="single" w:sz="4" w:space="0" w:color="auto"/>
              <w:bottom w:val="single" w:sz="4" w:space="0" w:color="auto"/>
              <w:right w:val="single" w:sz="4" w:space="0" w:color="auto"/>
            </w:tcBorders>
            <w:vAlign w:val="center"/>
          </w:tcPr>
          <w:p w:rsidR="00AE18C6" w:rsidRPr="004A01AF" w:rsidRDefault="00AE18C6" w:rsidP="006A0C27">
            <w:pPr>
              <w:spacing w:line="240" w:lineRule="auto"/>
              <w:jc w:val="both"/>
              <w:rPr>
                <w:rFonts w:ascii="Calibri" w:hAnsi="Calibri" w:cs="Calibri"/>
                <w:sz w:val="20"/>
                <w:szCs w:val="22"/>
              </w:rPr>
            </w:pPr>
            <w:r w:rsidRPr="004A01AF">
              <w:rPr>
                <w:rFonts w:ascii="Calibri" w:hAnsi="Calibri" w:cs="Calibri"/>
                <w:sz w:val="20"/>
                <w:szCs w:val="22"/>
              </w:rPr>
              <w:t>First Reminder Date*</w:t>
            </w:r>
          </w:p>
        </w:tc>
        <w:tc>
          <w:tcPr>
            <w:tcW w:w="7087" w:type="dxa"/>
            <w:vMerge w:val="restart"/>
            <w:tcBorders>
              <w:top w:val="single" w:sz="4" w:space="0" w:color="auto"/>
              <w:left w:val="single" w:sz="4" w:space="0" w:color="auto"/>
              <w:right w:val="single" w:sz="4" w:space="0" w:color="auto"/>
            </w:tcBorders>
            <w:vAlign w:val="center"/>
          </w:tcPr>
          <w:p w:rsidR="00AE18C6" w:rsidRPr="004A01AF" w:rsidRDefault="00AE18C6" w:rsidP="006A0C27">
            <w:pPr>
              <w:spacing w:after="0" w:line="240" w:lineRule="auto"/>
              <w:rPr>
                <w:sz w:val="20"/>
                <w:szCs w:val="22"/>
              </w:rPr>
            </w:pPr>
            <w:r w:rsidRPr="004A01AF">
              <w:rPr>
                <w:sz w:val="20"/>
                <w:szCs w:val="22"/>
              </w:rPr>
              <w:t>Format: DD/MM/YYYY</w:t>
            </w:r>
          </w:p>
          <w:p w:rsidR="00AE18C6" w:rsidRPr="004A01AF" w:rsidRDefault="00AE18C6" w:rsidP="006A0C27">
            <w:pPr>
              <w:spacing w:line="240" w:lineRule="auto"/>
              <w:rPr>
                <w:sz w:val="20"/>
                <w:szCs w:val="22"/>
              </w:rPr>
            </w:pPr>
            <w:r w:rsidRPr="004A01AF">
              <w:rPr>
                <w:sz w:val="20"/>
                <w:szCs w:val="22"/>
              </w:rPr>
              <w:t>Auto populated according to the default set</w:t>
            </w:r>
            <w:r w:rsidR="00CA0A99">
              <w:rPr>
                <w:sz w:val="20"/>
                <w:szCs w:val="22"/>
              </w:rPr>
              <w:t xml:space="preserve">ting </w:t>
            </w:r>
            <w:r w:rsidRPr="004A01AF">
              <w:rPr>
                <w:sz w:val="20"/>
                <w:szCs w:val="22"/>
              </w:rPr>
              <w:t>of selected asset sub type in settings module.</w:t>
            </w:r>
          </w:p>
          <w:p w:rsidR="00AE18C6" w:rsidRPr="004A01AF" w:rsidRDefault="00AE18C6" w:rsidP="006A0C27">
            <w:pPr>
              <w:spacing w:line="240" w:lineRule="auto"/>
              <w:rPr>
                <w:rFonts w:ascii="Calibri" w:hAnsi="Calibri" w:cs="Calibri"/>
                <w:sz w:val="20"/>
                <w:szCs w:val="22"/>
              </w:rPr>
            </w:pPr>
            <w:r w:rsidRPr="004A01AF">
              <w:rPr>
                <w:sz w:val="20"/>
                <w:szCs w:val="22"/>
              </w:rPr>
              <w:t>This field is editable</w:t>
            </w:r>
            <w:r w:rsidRPr="004A01AF" w:rsidDel="00BC3371">
              <w:rPr>
                <w:rFonts w:ascii="Calibri" w:hAnsi="Calibri" w:cs="Calibri"/>
                <w:sz w:val="20"/>
                <w:szCs w:val="22"/>
              </w:rPr>
              <w:t xml:space="preserve"> </w:t>
            </w:r>
          </w:p>
        </w:tc>
      </w:tr>
      <w:tr w:rsidR="00AE18C6" w:rsidRPr="004A01AF" w:rsidTr="00CA0A99">
        <w:trPr>
          <w:trHeight w:val="57"/>
        </w:trPr>
        <w:tc>
          <w:tcPr>
            <w:tcW w:w="2410" w:type="dxa"/>
            <w:tcBorders>
              <w:top w:val="single" w:sz="4" w:space="0" w:color="auto"/>
              <w:left w:val="single" w:sz="4" w:space="0" w:color="auto"/>
              <w:bottom w:val="single" w:sz="4" w:space="0" w:color="auto"/>
              <w:right w:val="single" w:sz="4" w:space="0" w:color="auto"/>
            </w:tcBorders>
            <w:vAlign w:val="center"/>
            <w:hideMark/>
          </w:tcPr>
          <w:p w:rsidR="00AE18C6" w:rsidRPr="004A01AF" w:rsidRDefault="00AE18C6" w:rsidP="006A0C27">
            <w:pPr>
              <w:spacing w:line="240" w:lineRule="auto"/>
              <w:jc w:val="both"/>
              <w:rPr>
                <w:rFonts w:ascii="Calibri" w:hAnsi="Calibri" w:cs="Calibri"/>
                <w:sz w:val="20"/>
                <w:szCs w:val="22"/>
              </w:rPr>
            </w:pPr>
            <w:r w:rsidRPr="004A01AF">
              <w:rPr>
                <w:rFonts w:ascii="Calibri" w:hAnsi="Calibri" w:cs="Calibri"/>
                <w:sz w:val="20"/>
                <w:szCs w:val="22"/>
              </w:rPr>
              <w:t>Second Reminder Date</w:t>
            </w:r>
          </w:p>
        </w:tc>
        <w:tc>
          <w:tcPr>
            <w:tcW w:w="7087" w:type="dxa"/>
            <w:vMerge/>
            <w:tcBorders>
              <w:left w:val="single" w:sz="4" w:space="0" w:color="auto"/>
              <w:right w:val="single" w:sz="4" w:space="0" w:color="auto"/>
            </w:tcBorders>
            <w:vAlign w:val="center"/>
            <w:hideMark/>
          </w:tcPr>
          <w:p w:rsidR="00AE18C6" w:rsidRPr="004A01AF" w:rsidRDefault="00AE18C6" w:rsidP="006A0C27">
            <w:pPr>
              <w:spacing w:line="240" w:lineRule="auto"/>
              <w:rPr>
                <w:rFonts w:ascii="Calibri" w:hAnsi="Calibri" w:cs="Calibri"/>
                <w:sz w:val="20"/>
                <w:szCs w:val="22"/>
              </w:rPr>
            </w:pPr>
          </w:p>
        </w:tc>
      </w:tr>
      <w:tr w:rsidR="00AE18C6" w:rsidRPr="004A01AF" w:rsidTr="00CA0A99">
        <w:trPr>
          <w:trHeight w:val="57"/>
        </w:trPr>
        <w:tc>
          <w:tcPr>
            <w:tcW w:w="2410" w:type="dxa"/>
            <w:tcBorders>
              <w:top w:val="single" w:sz="4" w:space="0" w:color="auto"/>
              <w:left w:val="single" w:sz="4" w:space="0" w:color="auto"/>
              <w:bottom w:val="single" w:sz="4" w:space="0" w:color="auto"/>
              <w:right w:val="single" w:sz="4" w:space="0" w:color="auto"/>
            </w:tcBorders>
            <w:vAlign w:val="center"/>
            <w:hideMark/>
          </w:tcPr>
          <w:p w:rsidR="00AE18C6" w:rsidRPr="004A01AF" w:rsidRDefault="00AE18C6" w:rsidP="006A0C27">
            <w:pPr>
              <w:spacing w:line="240" w:lineRule="auto"/>
              <w:jc w:val="both"/>
              <w:rPr>
                <w:rFonts w:ascii="Calibri" w:hAnsi="Calibri" w:cs="Calibri"/>
                <w:sz w:val="20"/>
                <w:szCs w:val="22"/>
              </w:rPr>
            </w:pPr>
            <w:r w:rsidRPr="004A01AF">
              <w:rPr>
                <w:rFonts w:ascii="Calibri" w:hAnsi="Calibri" w:cs="Calibri"/>
                <w:sz w:val="20"/>
                <w:szCs w:val="22"/>
              </w:rPr>
              <w:t>Third Reminder Date</w:t>
            </w:r>
          </w:p>
        </w:tc>
        <w:tc>
          <w:tcPr>
            <w:tcW w:w="7087" w:type="dxa"/>
            <w:vMerge/>
            <w:tcBorders>
              <w:left w:val="single" w:sz="4" w:space="0" w:color="auto"/>
              <w:bottom w:val="single" w:sz="4" w:space="0" w:color="auto"/>
              <w:right w:val="single" w:sz="4" w:space="0" w:color="auto"/>
            </w:tcBorders>
            <w:vAlign w:val="center"/>
            <w:hideMark/>
          </w:tcPr>
          <w:p w:rsidR="00AE18C6" w:rsidRPr="004A01AF" w:rsidRDefault="00AE18C6" w:rsidP="006A0C27">
            <w:pPr>
              <w:spacing w:line="240" w:lineRule="auto"/>
              <w:rPr>
                <w:rFonts w:ascii="Calibri" w:hAnsi="Calibri" w:cs="Calibri"/>
                <w:sz w:val="20"/>
                <w:szCs w:val="22"/>
              </w:rPr>
            </w:pPr>
          </w:p>
        </w:tc>
      </w:tr>
      <w:tr w:rsidR="005F032E" w:rsidRPr="004A01AF" w:rsidTr="00CA0A99">
        <w:trPr>
          <w:trHeight w:val="57"/>
        </w:trPr>
        <w:tc>
          <w:tcPr>
            <w:tcW w:w="2410" w:type="dxa"/>
            <w:tcBorders>
              <w:top w:val="single" w:sz="4" w:space="0" w:color="auto"/>
              <w:left w:val="single" w:sz="4" w:space="0" w:color="auto"/>
              <w:bottom w:val="single" w:sz="4" w:space="0" w:color="auto"/>
              <w:right w:val="single" w:sz="4" w:space="0" w:color="auto"/>
            </w:tcBorders>
            <w:vAlign w:val="center"/>
          </w:tcPr>
          <w:p w:rsidR="005F032E" w:rsidRPr="004A01AF" w:rsidRDefault="005F032E" w:rsidP="006A0C27">
            <w:pPr>
              <w:spacing w:line="240" w:lineRule="auto"/>
              <w:jc w:val="both"/>
              <w:rPr>
                <w:rFonts w:ascii="Calibri" w:hAnsi="Calibri" w:cs="Calibri"/>
                <w:sz w:val="20"/>
                <w:szCs w:val="22"/>
              </w:rPr>
            </w:pPr>
            <w:r w:rsidRPr="004A01AF">
              <w:rPr>
                <w:rFonts w:ascii="Calibri" w:hAnsi="Calibri" w:cs="Calibri"/>
                <w:sz w:val="20"/>
                <w:szCs w:val="22"/>
              </w:rPr>
              <w:t>T</w:t>
            </w:r>
            <w:r>
              <w:rPr>
                <w:rFonts w:ascii="Calibri" w:hAnsi="Calibri" w:cs="Calibri"/>
                <w:sz w:val="20"/>
                <w:szCs w:val="22"/>
              </w:rPr>
              <w:t>O</w:t>
            </w:r>
            <w:r w:rsidRPr="004A01AF">
              <w:rPr>
                <w:rFonts w:ascii="Calibri" w:hAnsi="Calibri" w:cs="Calibri"/>
                <w:sz w:val="20"/>
                <w:szCs w:val="22"/>
              </w:rPr>
              <w:t xml:space="preserve"> List</w:t>
            </w:r>
          </w:p>
        </w:tc>
        <w:tc>
          <w:tcPr>
            <w:tcW w:w="7087" w:type="dxa"/>
            <w:tcBorders>
              <w:top w:val="single" w:sz="4" w:space="0" w:color="auto"/>
              <w:left w:val="single" w:sz="4" w:space="0" w:color="auto"/>
              <w:bottom w:val="single" w:sz="4" w:space="0" w:color="auto"/>
              <w:right w:val="single" w:sz="4" w:space="0" w:color="auto"/>
            </w:tcBorders>
            <w:vAlign w:val="center"/>
          </w:tcPr>
          <w:p w:rsidR="005F032E" w:rsidRDefault="005F032E" w:rsidP="005F032E">
            <w:pPr>
              <w:spacing w:after="0" w:line="240" w:lineRule="auto"/>
              <w:rPr>
                <w:ins w:id="693" w:author="PSA" w:date="2017-12-28T09:36:00Z"/>
                <w:sz w:val="20"/>
                <w:szCs w:val="20"/>
              </w:rPr>
            </w:pPr>
            <w:ins w:id="694" w:author="PSA" w:date="2017-12-28T09:36:00Z">
              <w:r>
                <w:rPr>
                  <w:sz w:val="20"/>
                  <w:szCs w:val="20"/>
                </w:rPr>
                <w:t xml:space="preserve">TO List contains semicolon separated emails of the users who have ‘Notification TO’ access rights in the user group. </w:t>
              </w:r>
            </w:ins>
          </w:p>
          <w:p w:rsidR="005F032E" w:rsidRPr="004A01AF" w:rsidRDefault="005F032E" w:rsidP="006A0C27">
            <w:pPr>
              <w:spacing w:after="0" w:line="240" w:lineRule="auto"/>
              <w:rPr>
                <w:sz w:val="20"/>
                <w:szCs w:val="22"/>
              </w:rPr>
            </w:pPr>
            <w:ins w:id="695" w:author="PSA" w:date="2017-12-28T09:36:00Z">
              <w:r>
                <w:rPr>
                  <w:sz w:val="20"/>
                  <w:szCs w:val="20"/>
                </w:rPr>
                <w:t>This field is non-editable.</w:t>
              </w:r>
            </w:ins>
            <w:del w:id="696" w:author="PSA" w:date="2017-12-28T09:36:00Z">
              <w:r w:rsidRPr="007168C1" w:rsidDel="005138C5">
                <w:rPr>
                  <w:sz w:val="20"/>
                  <w:szCs w:val="20"/>
                </w:rPr>
                <w:delText>Display based on the user group</w:delText>
              </w:r>
              <w:r w:rsidDel="005138C5">
                <w:rPr>
                  <w:sz w:val="20"/>
                  <w:szCs w:val="20"/>
                </w:rPr>
                <w:delText>,</w:delText>
              </w:r>
              <w:r w:rsidRPr="007168C1" w:rsidDel="005138C5">
                <w:rPr>
                  <w:sz w:val="20"/>
                  <w:szCs w:val="20"/>
                </w:rPr>
                <w:delText xml:space="preserve"> </w:delText>
              </w:r>
              <w:r w:rsidDel="005138C5">
                <w:rPr>
                  <w:sz w:val="20"/>
                  <w:szCs w:val="20"/>
                </w:rPr>
                <w:delText>n</w:delText>
              </w:r>
              <w:r w:rsidRPr="007168C1" w:rsidDel="005138C5">
                <w:rPr>
                  <w:sz w:val="20"/>
                  <w:szCs w:val="20"/>
                </w:rPr>
                <w:delText>on-editable text;</w:delText>
              </w:r>
              <w:r w:rsidRPr="007168C1" w:rsidDel="005138C5">
                <w:rPr>
                  <w:sz w:val="20"/>
                  <w:szCs w:val="20"/>
                </w:rPr>
                <w:br/>
                <w:delText>Email(s) separated by semicolon</w:delText>
              </w:r>
            </w:del>
          </w:p>
        </w:tc>
      </w:tr>
      <w:tr w:rsidR="005F032E" w:rsidRPr="004A01AF" w:rsidTr="00CA0A99">
        <w:trPr>
          <w:trHeight w:val="57"/>
        </w:trPr>
        <w:tc>
          <w:tcPr>
            <w:tcW w:w="2410" w:type="dxa"/>
            <w:tcBorders>
              <w:top w:val="single" w:sz="4" w:space="0" w:color="auto"/>
              <w:left w:val="single" w:sz="4" w:space="0" w:color="auto"/>
              <w:bottom w:val="single" w:sz="4" w:space="0" w:color="auto"/>
              <w:right w:val="single" w:sz="4" w:space="0" w:color="auto"/>
            </w:tcBorders>
            <w:vAlign w:val="center"/>
            <w:hideMark/>
          </w:tcPr>
          <w:p w:rsidR="005F032E" w:rsidRPr="004A01AF" w:rsidRDefault="005F032E" w:rsidP="006A0C27">
            <w:pPr>
              <w:spacing w:line="240" w:lineRule="auto"/>
              <w:jc w:val="both"/>
              <w:rPr>
                <w:rFonts w:ascii="Calibri" w:hAnsi="Calibri" w:cs="Calibri"/>
                <w:sz w:val="20"/>
                <w:szCs w:val="22"/>
              </w:rPr>
            </w:pPr>
            <w:r w:rsidRPr="004A01AF">
              <w:rPr>
                <w:rFonts w:ascii="Calibri" w:hAnsi="Calibri" w:cs="Calibri"/>
                <w:sz w:val="20"/>
                <w:szCs w:val="22"/>
              </w:rPr>
              <w:t>CC List</w:t>
            </w:r>
          </w:p>
        </w:tc>
        <w:tc>
          <w:tcPr>
            <w:tcW w:w="7087" w:type="dxa"/>
            <w:tcBorders>
              <w:top w:val="single" w:sz="4" w:space="0" w:color="auto"/>
              <w:left w:val="single" w:sz="4" w:space="0" w:color="auto"/>
              <w:bottom w:val="single" w:sz="4" w:space="0" w:color="auto"/>
              <w:right w:val="single" w:sz="4" w:space="0" w:color="auto"/>
            </w:tcBorders>
            <w:vAlign w:val="center"/>
            <w:hideMark/>
          </w:tcPr>
          <w:p w:rsidR="005F032E" w:rsidRDefault="005F032E" w:rsidP="005F032E">
            <w:pPr>
              <w:spacing w:after="0" w:line="240" w:lineRule="auto"/>
              <w:rPr>
                <w:ins w:id="697" w:author="PSA" w:date="2017-12-28T09:36:00Z"/>
                <w:sz w:val="20"/>
                <w:szCs w:val="20"/>
              </w:rPr>
            </w:pPr>
            <w:ins w:id="698" w:author="PSA" w:date="2017-12-28T09:36:00Z">
              <w:r>
                <w:rPr>
                  <w:sz w:val="20"/>
                  <w:szCs w:val="20"/>
                </w:rPr>
                <w:t>CC List contains semicolon separated emails of the users who have ‘Notification CC</w:t>
              </w:r>
            </w:ins>
            <w:ins w:id="699" w:author="PSA" w:date="2017-12-28T09:39:00Z">
              <w:r w:rsidR="00241F53">
                <w:rPr>
                  <w:sz w:val="20"/>
                  <w:szCs w:val="20"/>
                </w:rPr>
                <w:t>’</w:t>
              </w:r>
            </w:ins>
            <w:ins w:id="700" w:author="PSA" w:date="2017-12-28T09:36:00Z">
              <w:r>
                <w:rPr>
                  <w:sz w:val="20"/>
                  <w:szCs w:val="20"/>
                </w:rPr>
                <w:t xml:space="preserve"> access rights in the user group. </w:t>
              </w:r>
            </w:ins>
          </w:p>
          <w:p w:rsidR="005F032E" w:rsidRPr="004A01AF" w:rsidRDefault="005F032E" w:rsidP="006A0C27">
            <w:pPr>
              <w:spacing w:after="0" w:line="240" w:lineRule="auto"/>
              <w:rPr>
                <w:sz w:val="20"/>
                <w:szCs w:val="22"/>
              </w:rPr>
            </w:pPr>
            <w:ins w:id="701" w:author="PSA" w:date="2017-12-28T09:36:00Z">
              <w:r>
                <w:rPr>
                  <w:sz w:val="20"/>
                  <w:szCs w:val="20"/>
                </w:rPr>
                <w:t>This field is non-editable.</w:t>
              </w:r>
            </w:ins>
            <w:del w:id="702" w:author="PSA" w:date="2017-12-28T09:36:00Z">
              <w:r w:rsidRPr="007168C1" w:rsidDel="005138C5">
                <w:rPr>
                  <w:sz w:val="20"/>
                  <w:szCs w:val="20"/>
                </w:rPr>
                <w:delText>Display based on the user group</w:delText>
              </w:r>
              <w:r w:rsidDel="005138C5">
                <w:rPr>
                  <w:sz w:val="20"/>
                  <w:szCs w:val="20"/>
                </w:rPr>
                <w:delText>,</w:delText>
              </w:r>
              <w:r w:rsidRPr="007168C1" w:rsidDel="005138C5">
                <w:rPr>
                  <w:sz w:val="20"/>
                  <w:szCs w:val="20"/>
                </w:rPr>
                <w:delText xml:space="preserve"> </w:delText>
              </w:r>
              <w:r w:rsidDel="005138C5">
                <w:rPr>
                  <w:sz w:val="20"/>
                  <w:szCs w:val="20"/>
                </w:rPr>
                <w:delText>n</w:delText>
              </w:r>
              <w:r w:rsidRPr="007168C1" w:rsidDel="005138C5">
                <w:rPr>
                  <w:sz w:val="20"/>
                  <w:szCs w:val="20"/>
                </w:rPr>
                <w:delText>on-editable text;</w:delText>
              </w:r>
              <w:r w:rsidRPr="007168C1" w:rsidDel="005138C5">
                <w:rPr>
                  <w:sz w:val="20"/>
                  <w:szCs w:val="20"/>
                </w:rPr>
                <w:br/>
                <w:delText>Email(s) separated by semicolon</w:delText>
              </w:r>
            </w:del>
          </w:p>
        </w:tc>
      </w:tr>
      <w:tr w:rsidR="005F032E" w:rsidRPr="004A01AF" w:rsidTr="00CA0A99">
        <w:trPr>
          <w:trHeight w:val="57"/>
        </w:trPr>
        <w:tc>
          <w:tcPr>
            <w:tcW w:w="2410" w:type="dxa"/>
            <w:tcBorders>
              <w:top w:val="single" w:sz="4" w:space="0" w:color="auto"/>
              <w:left w:val="single" w:sz="4" w:space="0" w:color="auto"/>
              <w:bottom w:val="single" w:sz="4" w:space="0" w:color="auto"/>
              <w:right w:val="single" w:sz="4" w:space="0" w:color="auto"/>
            </w:tcBorders>
            <w:vAlign w:val="center"/>
            <w:hideMark/>
          </w:tcPr>
          <w:p w:rsidR="005F032E" w:rsidRPr="004A01AF" w:rsidRDefault="005F032E" w:rsidP="006A0C27">
            <w:pPr>
              <w:spacing w:line="240" w:lineRule="auto"/>
              <w:jc w:val="both"/>
              <w:rPr>
                <w:rFonts w:ascii="Calibri" w:hAnsi="Calibri" w:cs="Calibri"/>
                <w:sz w:val="20"/>
                <w:szCs w:val="22"/>
              </w:rPr>
            </w:pPr>
            <w:r w:rsidRPr="004A01AF">
              <w:rPr>
                <w:rFonts w:ascii="Calibri" w:hAnsi="Calibri" w:cs="Calibri"/>
                <w:sz w:val="20"/>
                <w:szCs w:val="22"/>
              </w:rPr>
              <w:t>Additional CC List</w:t>
            </w:r>
          </w:p>
        </w:tc>
        <w:tc>
          <w:tcPr>
            <w:tcW w:w="7087" w:type="dxa"/>
            <w:tcBorders>
              <w:top w:val="single" w:sz="4" w:space="0" w:color="auto"/>
              <w:left w:val="single" w:sz="4" w:space="0" w:color="auto"/>
              <w:bottom w:val="single" w:sz="4" w:space="0" w:color="auto"/>
              <w:right w:val="single" w:sz="4" w:space="0" w:color="auto"/>
            </w:tcBorders>
            <w:vAlign w:val="center"/>
            <w:hideMark/>
          </w:tcPr>
          <w:p w:rsidR="005F032E" w:rsidRDefault="005F032E" w:rsidP="005F032E">
            <w:pPr>
              <w:spacing w:after="0" w:line="240" w:lineRule="auto"/>
              <w:rPr>
                <w:ins w:id="703" w:author="PSA" w:date="2017-12-28T09:36:00Z"/>
                <w:sz w:val="20"/>
                <w:szCs w:val="20"/>
              </w:rPr>
            </w:pPr>
            <w:ins w:id="704" w:author="PSA" w:date="2017-12-28T09:36:00Z">
              <w:r w:rsidRPr="00074064">
                <w:rPr>
                  <w:sz w:val="20"/>
                  <w:szCs w:val="20"/>
                </w:rPr>
                <w:t xml:space="preserve">Text. </w:t>
              </w:r>
            </w:ins>
          </w:p>
          <w:p w:rsidR="005F032E" w:rsidRDefault="005F032E" w:rsidP="005F032E">
            <w:pPr>
              <w:spacing w:after="0" w:line="240" w:lineRule="auto"/>
              <w:rPr>
                <w:ins w:id="705" w:author="PSA" w:date="2017-12-28T09:36:00Z"/>
                <w:sz w:val="20"/>
                <w:szCs w:val="20"/>
              </w:rPr>
            </w:pPr>
            <w:ins w:id="706" w:author="PSA" w:date="2017-12-28T09:36:00Z">
              <w:r w:rsidRPr="00074064">
                <w:rPr>
                  <w:sz w:val="20"/>
                  <w:szCs w:val="20"/>
                </w:rPr>
                <w:t>Email(s) separated by semicolon</w:t>
              </w:r>
            </w:ins>
          </w:p>
          <w:p w:rsidR="00364F02" w:rsidRDefault="00131D26" w:rsidP="00364F02">
            <w:pPr>
              <w:spacing w:after="0" w:line="240" w:lineRule="auto"/>
              <w:rPr>
                <w:ins w:id="707" w:author="PSA" w:date="2018-01-02T16:59:00Z"/>
                <w:sz w:val="20"/>
                <w:szCs w:val="20"/>
              </w:rPr>
            </w:pPr>
            <w:ins w:id="708" w:author="PSA" w:date="2018-01-02T16:59:00Z">
              <w:r>
                <w:rPr>
                  <w:sz w:val="20"/>
                  <w:szCs w:val="20"/>
                </w:rPr>
                <w:t xml:space="preserve">(User may key in additional emails (of active users) as cc recipients)  </w:t>
              </w:r>
            </w:ins>
          </w:p>
          <w:p w:rsidR="00131D26" w:rsidRDefault="00131D26" w:rsidP="00364F02">
            <w:pPr>
              <w:spacing w:after="0" w:line="240" w:lineRule="auto"/>
              <w:rPr>
                <w:ins w:id="709" w:author="PSA" w:date="2018-01-02T10:50:00Z"/>
                <w:sz w:val="20"/>
                <w:szCs w:val="20"/>
              </w:rPr>
            </w:pPr>
          </w:p>
          <w:p w:rsidR="00364F02" w:rsidRDefault="00364F02" w:rsidP="00364F02">
            <w:pPr>
              <w:spacing w:after="0" w:line="240" w:lineRule="auto"/>
              <w:rPr>
                <w:ins w:id="710" w:author="PSA" w:date="2018-01-02T10:50:00Z"/>
                <w:sz w:val="20"/>
                <w:szCs w:val="20"/>
              </w:rPr>
            </w:pPr>
            <w:ins w:id="711" w:author="PSA" w:date="2018-01-02T10:50:00Z">
              <w:r>
                <w:rPr>
                  <w:sz w:val="20"/>
                  <w:szCs w:val="20"/>
                </w:rPr>
                <w:t xml:space="preserve">Support search as you type feature when key in an email. </w:t>
              </w:r>
            </w:ins>
          </w:p>
          <w:p w:rsidR="005F032E" w:rsidRPr="004A01AF" w:rsidDel="005138C5" w:rsidRDefault="00131D26" w:rsidP="00364F02">
            <w:pPr>
              <w:spacing w:after="0" w:line="240" w:lineRule="auto"/>
              <w:rPr>
                <w:del w:id="712" w:author="PSA" w:date="2017-12-28T09:36:00Z"/>
                <w:sz w:val="20"/>
                <w:szCs w:val="22"/>
              </w:rPr>
            </w:pPr>
            <w:ins w:id="713" w:author="PSA" w:date="2018-01-02T16:59:00Z">
              <w:r>
                <w:rPr>
                  <w:sz w:val="20"/>
                  <w:szCs w:val="20"/>
                </w:rPr>
                <w:t>(Search from emails of active Users)</w:t>
              </w:r>
            </w:ins>
            <w:del w:id="714" w:author="PSA" w:date="2017-12-28T09:36:00Z">
              <w:r w:rsidR="005F032E" w:rsidRPr="004A01AF" w:rsidDel="005138C5">
                <w:rPr>
                  <w:sz w:val="20"/>
                  <w:szCs w:val="22"/>
                </w:rPr>
                <w:delText xml:space="preserve">Text. </w:delText>
              </w:r>
            </w:del>
          </w:p>
          <w:p w:rsidR="005F032E" w:rsidRPr="004A01AF" w:rsidRDefault="005F032E" w:rsidP="006A0C27">
            <w:pPr>
              <w:spacing w:line="240" w:lineRule="auto"/>
              <w:rPr>
                <w:rFonts w:ascii="Calibri" w:hAnsi="Calibri" w:cs="Calibri"/>
                <w:sz w:val="20"/>
                <w:szCs w:val="22"/>
              </w:rPr>
            </w:pPr>
            <w:del w:id="715" w:author="PSA" w:date="2017-12-28T09:36:00Z">
              <w:r w:rsidRPr="004A01AF" w:rsidDel="005138C5">
                <w:rPr>
                  <w:sz w:val="20"/>
                  <w:szCs w:val="22"/>
                </w:rPr>
                <w:delText>Email(s) separated by semicolon</w:delText>
              </w:r>
            </w:del>
          </w:p>
        </w:tc>
      </w:tr>
      <w:tr w:rsidR="00BC3371" w:rsidRPr="004A01AF" w:rsidTr="00CA0A99">
        <w:trPr>
          <w:trHeight w:val="57"/>
        </w:trPr>
        <w:tc>
          <w:tcPr>
            <w:tcW w:w="2410" w:type="dxa"/>
            <w:tcBorders>
              <w:top w:val="single" w:sz="4" w:space="0" w:color="auto"/>
              <w:left w:val="single" w:sz="4" w:space="0" w:color="auto"/>
              <w:bottom w:val="single" w:sz="4" w:space="0" w:color="auto"/>
              <w:right w:val="single" w:sz="4" w:space="0" w:color="auto"/>
            </w:tcBorders>
            <w:vAlign w:val="center"/>
            <w:hideMark/>
          </w:tcPr>
          <w:p w:rsidR="00BC3371" w:rsidRPr="004A01AF" w:rsidRDefault="00BC3371" w:rsidP="006A0C27">
            <w:pPr>
              <w:spacing w:line="240" w:lineRule="auto"/>
              <w:jc w:val="both"/>
              <w:rPr>
                <w:rFonts w:ascii="Calibri" w:hAnsi="Calibri" w:cs="Calibri"/>
                <w:sz w:val="20"/>
                <w:szCs w:val="22"/>
              </w:rPr>
            </w:pPr>
            <w:r w:rsidRPr="004A01AF">
              <w:rPr>
                <w:rFonts w:ascii="Calibri" w:hAnsi="Calibri" w:cs="Calibri"/>
                <w:sz w:val="20"/>
                <w:szCs w:val="22"/>
              </w:rPr>
              <w:t>Remarks</w:t>
            </w:r>
          </w:p>
        </w:tc>
        <w:tc>
          <w:tcPr>
            <w:tcW w:w="7087" w:type="dxa"/>
            <w:tcBorders>
              <w:top w:val="single" w:sz="4" w:space="0" w:color="auto"/>
              <w:left w:val="single" w:sz="4" w:space="0" w:color="auto"/>
              <w:bottom w:val="single" w:sz="4" w:space="0" w:color="auto"/>
              <w:right w:val="single" w:sz="4" w:space="0" w:color="auto"/>
            </w:tcBorders>
            <w:vAlign w:val="center"/>
            <w:hideMark/>
          </w:tcPr>
          <w:p w:rsidR="00BC3371" w:rsidRPr="004A01AF" w:rsidRDefault="00BC3371" w:rsidP="006A0C27">
            <w:pPr>
              <w:spacing w:line="240" w:lineRule="auto"/>
              <w:rPr>
                <w:rFonts w:ascii="Calibri" w:hAnsi="Calibri" w:cs="Calibri"/>
                <w:sz w:val="20"/>
                <w:szCs w:val="22"/>
              </w:rPr>
            </w:pPr>
            <w:r w:rsidRPr="004A01AF">
              <w:rPr>
                <w:rFonts w:ascii="Calibri" w:hAnsi="Calibri" w:cs="Calibri"/>
                <w:sz w:val="20"/>
                <w:szCs w:val="22"/>
              </w:rPr>
              <w:t>Text</w:t>
            </w:r>
          </w:p>
        </w:tc>
      </w:tr>
      <w:tr w:rsidR="00BC3371" w:rsidRPr="004A01AF" w:rsidTr="00CA0A99">
        <w:trPr>
          <w:trHeight w:val="57"/>
        </w:trPr>
        <w:tc>
          <w:tcPr>
            <w:tcW w:w="2410" w:type="dxa"/>
            <w:tcBorders>
              <w:top w:val="single" w:sz="4" w:space="0" w:color="auto"/>
              <w:left w:val="single" w:sz="4" w:space="0" w:color="auto"/>
              <w:bottom w:val="single" w:sz="4" w:space="0" w:color="auto"/>
              <w:right w:val="single" w:sz="4" w:space="0" w:color="auto"/>
            </w:tcBorders>
            <w:vAlign w:val="center"/>
          </w:tcPr>
          <w:p w:rsidR="00BC3371" w:rsidRPr="004A01AF" w:rsidRDefault="00C54AA0" w:rsidP="006A0C27">
            <w:pPr>
              <w:spacing w:line="240" w:lineRule="auto"/>
              <w:jc w:val="both"/>
              <w:rPr>
                <w:rFonts w:ascii="Calibri" w:hAnsi="Calibri" w:cs="Calibri"/>
                <w:sz w:val="20"/>
                <w:szCs w:val="22"/>
              </w:rPr>
            </w:pPr>
            <w:r w:rsidRPr="004A01AF">
              <w:rPr>
                <w:rFonts w:ascii="Calibri" w:hAnsi="Calibri" w:cs="Calibri"/>
                <w:sz w:val="20"/>
                <w:szCs w:val="22"/>
              </w:rPr>
              <w:t>Active</w:t>
            </w:r>
            <w:r w:rsidR="00BC3371" w:rsidRPr="004A01AF">
              <w:rPr>
                <w:rFonts w:ascii="Calibri" w:hAnsi="Calibri" w:cs="Calibri"/>
                <w:sz w:val="20"/>
                <w:szCs w:val="22"/>
              </w:rPr>
              <w:t>*</w:t>
            </w:r>
          </w:p>
        </w:tc>
        <w:tc>
          <w:tcPr>
            <w:tcW w:w="7087" w:type="dxa"/>
            <w:tcBorders>
              <w:top w:val="single" w:sz="4" w:space="0" w:color="auto"/>
              <w:left w:val="single" w:sz="4" w:space="0" w:color="auto"/>
              <w:bottom w:val="single" w:sz="4" w:space="0" w:color="auto"/>
              <w:right w:val="single" w:sz="4" w:space="0" w:color="auto"/>
            </w:tcBorders>
            <w:vAlign w:val="center"/>
          </w:tcPr>
          <w:p w:rsidR="00BC3371" w:rsidRPr="004A01AF" w:rsidRDefault="00BE5551" w:rsidP="006A0C27">
            <w:pPr>
              <w:spacing w:line="240" w:lineRule="auto"/>
              <w:rPr>
                <w:rFonts w:ascii="Calibri" w:hAnsi="Calibri" w:cs="Calibri"/>
                <w:sz w:val="20"/>
                <w:szCs w:val="22"/>
              </w:rPr>
            </w:pPr>
            <w:r w:rsidRPr="004A01AF">
              <w:rPr>
                <w:sz w:val="20"/>
                <w:szCs w:val="22"/>
              </w:rPr>
              <w:t>Radio Button: Yes(Default)/No</w:t>
            </w:r>
          </w:p>
        </w:tc>
      </w:tr>
    </w:tbl>
    <w:p w:rsidR="0078773E" w:rsidRPr="0078773E" w:rsidRDefault="00BC3371" w:rsidP="0078773E">
      <w:pPr>
        <w:spacing w:after="0"/>
        <w:ind w:firstLine="720"/>
        <w:jc w:val="both"/>
        <w:rPr>
          <w:rFonts w:cs="Arial"/>
          <w:sz w:val="18"/>
          <w:szCs w:val="18"/>
        </w:rPr>
      </w:pPr>
      <w:r w:rsidRPr="0064714E">
        <w:rPr>
          <w:rFonts w:cs="Arial"/>
          <w:sz w:val="18"/>
          <w:szCs w:val="18"/>
        </w:rPr>
        <w:t>*Mandatory field</w:t>
      </w:r>
      <w:r w:rsidR="0078773E">
        <w:rPr>
          <w:rFonts w:cs="Arial"/>
          <w:sz w:val="18"/>
          <w:szCs w:val="18"/>
        </w:rPr>
        <w:tab/>
      </w:r>
    </w:p>
    <w:p w:rsidR="0012593E" w:rsidRDefault="009F1A44" w:rsidP="004A01AF">
      <w:pPr>
        <w:ind w:left="720"/>
        <w:jc w:val="both"/>
        <w:rPr>
          <w:rFonts w:cs="Arial"/>
          <w:szCs w:val="22"/>
        </w:rPr>
      </w:pPr>
      <w:r w:rsidRPr="004A01AF">
        <w:rPr>
          <w:rFonts w:cs="Arial"/>
          <w:sz w:val="20"/>
          <w:szCs w:val="22"/>
        </w:rPr>
        <w:t>Other fields might be identified and need to be captured for asset reminder details in future without affecting the existing workflow.</w:t>
      </w:r>
      <w:r w:rsidR="00DC0F69" w:rsidRPr="004A01AF" w:rsidDel="00DC0F69">
        <w:rPr>
          <w:rFonts w:cs="Arial"/>
          <w:sz w:val="20"/>
          <w:szCs w:val="22"/>
        </w:rPr>
        <w:t xml:space="preserve"> </w:t>
      </w:r>
    </w:p>
    <w:p w:rsidR="0078773E" w:rsidRDefault="0078773E" w:rsidP="009F1A44">
      <w:pPr>
        <w:pStyle w:val="Heading3"/>
        <w:jc w:val="both"/>
      </w:pPr>
      <w:bookmarkStart w:id="716" w:name="_Toc499659850"/>
      <w:bookmarkStart w:id="717" w:name="_Toc502737616"/>
      <w:r>
        <w:t>View Asset</w:t>
      </w:r>
      <w:bookmarkEnd w:id="717"/>
    </w:p>
    <w:p w:rsidR="0078773E" w:rsidRPr="004A01AF" w:rsidRDefault="0078773E" w:rsidP="008B5BA9">
      <w:pPr>
        <w:ind w:left="720"/>
        <w:rPr>
          <w:sz w:val="20"/>
        </w:rPr>
      </w:pPr>
      <w:r w:rsidRPr="004A01AF">
        <w:rPr>
          <w:rFonts w:cs="Arial"/>
          <w:sz w:val="20"/>
          <w:szCs w:val="22"/>
        </w:rPr>
        <w:t xml:space="preserve">This feature shall allow authorized user to view asset in his or her user group. </w:t>
      </w:r>
      <w:r w:rsidR="008B5BA9" w:rsidRPr="004A01AF">
        <w:rPr>
          <w:sz w:val="20"/>
        </w:rPr>
        <w:t xml:space="preserve">All the fields </w:t>
      </w:r>
      <w:r w:rsidR="00312BEE" w:rsidRPr="004A01AF">
        <w:rPr>
          <w:sz w:val="20"/>
        </w:rPr>
        <w:t xml:space="preserve">mentioned in </w:t>
      </w:r>
      <w:r w:rsidR="008B5BA9" w:rsidRPr="004A01AF">
        <w:rPr>
          <w:sz w:val="20"/>
        </w:rPr>
        <w:t xml:space="preserve">“Create Asset” </w:t>
      </w:r>
      <w:r w:rsidR="00200911" w:rsidRPr="004A01AF">
        <w:rPr>
          <w:sz w:val="20"/>
        </w:rPr>
        <w:t xml:space="preserve">section </w:t>
      </w:r>
      <w:r w:rsidR="00256B76" w:rsidRPr="004A01AF">
        <w:rPr>
          <w:sz w:val="20"/>
        </w:rPr>
        <w:t>shall</w:t>
      </w:r>
      <w:r w:rsidR="00EF1FC3" w:rsidRPr="004A01AF">
        <w:rPr>
          <w:sz w:val="20"/>
        </w:rPr>
        <w:t xml:space="preserve"> </w:t>
      </w:r>
      <w:r w:rsidR="00200911" w:rsidRPr="004A01AF">
        <w:rPr>
          <w:sz w:val="20"/>
        </w:rPr>
        <w:t>be viewable</w:t>
      </w:r>
      <w:r w:rsidR="008B5BA9" w:rsidRPr="004A01AF">
        <w:rPr>
          <w:sz w:val="20"/>
        </w:rPr>
        <w:t xml:space="preserve">. Following fields </w:t>
      </w:r>
      <w:r w:rsidR="00256B76" w:rsidRPr="004A01AF">
        <w:rPr>
          <w:sz w:val="20"/>
        </w:rPr>
        <w:t xml:space="preserve">shall </w:t>
      </w:r>
      <w:r w:rsidR="008B5BA9" w:rsidRPr="004A01AF">
        <w:rPr>
          <w:sz w:val="20"/>
        </w:rPr>
        <w:t xml:space="preserve">also be displayed. </w:t>
      </w:r>
    </w:p>
    <w:tbl>
      <w:tblPr>
        <w:tblStyle w:val="TableGrid"/>
        <w:tblW w:w="9497" w:type="dxa"/>
        <w:tblInd w:w="817" w:type="dxa"/>
        <w:tblLook w:val="04A0"/>
      </w:tblPr>
      <w:tblGrid>
        <w:gridCol w:w="2410"/>
        <w:gridCol w:w="7087"/>
      </w:tblGrid>
      <w:tr w:rsidR="0078773E" w:rsidRPr="004A01AF" w:rsidTr="00F178E1">
        <w:tc>
          <w:tcPr>
            <w:tcW w:w="241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8773E" w:rsidRPr="004A01AF" w:rsidRDefault="0078773E" w:rsidP="00F178E1">
            <w:pPr>
              <w:spacing w:after="0" w:line="240" w:lineRule="auto"/>
              <w:jc w:val="both"/>
              <w:rPr>
                <w:b/>
                <w:sz w:val="20"/>
                <w:szCs w:val="22"/>
              </w:rPr>
            </w:pPr>
            <w:r w:rsidRPr="004A01AF">
              <w:rPr>
                <w:b/>
                <w:sz w:val="20"/>
                <w:szCs w:val="22"/>
              </w:rPr>
              <w:t>Fields to be entered</w:t>
            </w:r>
          </w:p>
        </w:tc>
        <w:tc>
          <w:tcPr>
            <w:tcW w:w="7087"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8773E" w:rsidRPr="004A01AF" w:rsidRDefault="0078773E" w:rsidP="00F178E1">
            <w:pPr>
              <w:spacing w:after="0" w:line="240" w:lineRule="auto"/>
              <w:rPr>
                <w:b/>
                <w:sz w:val="20"/>
                <w:szCs w:val="22"/>
              </w:rPr>
            </w:pPr>
            <w:r w:rsidRPr="004A01AF">
              <w:rPr>
                <w:b/>
                <w:sz w:val="20"/>
                <w:szCs w:val="22"/>
              </w:rPr>
              <w:t>Remarks</w:t>
            </w:r>
          </w:p>
        </w:tc>
      </w:tr>
      <w:tr w:rsidR="0094144B" w:rsidRPr="004A01AF" w:rsidTr="008B7C9E">
        <w:tc>
          <w:tcPr>
            <w:tcW w:w="2410" w:type="dxa"/>
            <w:tcBorders>
              <w:top w:val="single" w:sz="4" w:space="0" w:color="auto"/>
              <w:left w:val="single" w:sz="4" w:space="0" w:color="auto"/>
              <w:bottom w:val="single" w:sz="4" w:space="0" w:color="auto"/>
              <w:right w:val="single" w:sz="4" w:space="0" w:color="auto"/>
            </w:tcBorders>
            <w:vAlign w:val="center"/>
            <w:hideMark/>
          </w:tcPr>
          <w:p w:rsidR="0094144B" w:rsidRPr="004A01AF" w:rsidRDefault="0094144B" w:rsidP="00F178E1">
            <w:pPr>
              <w:spacing w:line="240" w:lineRule="auto"/>
              <w:jc w:val="both"/>
              <w:rPr>
                <w:sz w:val="20"/>
                <w:szCs w:val="22"/>
              </w:rPr>
            </w:pPr>
            <w:r w:rsidRPr="004A01AF">
              <w:rPr>
                <w:rFonts w:ascii="Calibri" w:hAnsi="Calibri" w:cs="Calibri"/>
                <w:sz w:val="20"/>
                <w:szCs w:val="22"/>
              </w:rPr>
              <w:t>Uploaded Files</w:t>
            </w:r>
          </w:p>
        </w:tc>
        <w:tc>
          <w:tcPr>
            <w:tcW w:w="7087" w:type="dxa"/>
            <w:tcBorders>
              <w:top w:val="single" w:sz="4" w:space="0" w:color="auto"/>
              <w:left w:val="single" w:sz="4" w:space="0" w:color="auto"/>
              <w:bottom w:val="single" w:sz="4" w:space="0" w:color="auto"/>
              <w:right w:val="single" w:sz="4" w:space="0" w:color="auto"/>
            </w:tcBorders>
            <w:vAlign w:val="center"/>
            <w:hideMark/>
          </w:tcPr>
          <w:p w:rsidR="0094144B" w:rsidRPr="004A01AF" w:rsidRDefault="00550E73" w:rsidP="0094144B">
            <w:pPr>
              <w:spacing w:line="240" w:lineRule="auto"/>
              <w:rPr>
                <w:sz w:val="20"/>
                <w:szCs w:val="22"/>
              </w:rPr>
            </w:pPr>
            <w:r w:rsidRPr="004A01AF">
              <w:rPr>
                <w:sz w:val="20"/>
                <w:szCs w:val="22"/>
              </w:rPr>
              <w:t xml:space="preserve">Allow user to </w:t>
            </w:r>
            <w:r w:rsidRPr="004A01AF">
              <w:rPr>
                <w:b/>
                <w:sz w:val="20"/>
                <w:szCs w:val="22"/>
              </w:rPr>
              <w:t>download</w:t>
            </w:r>
            <w:r w:rsidRPr="004A01AF">
              <w:rPr>
                <w:sz w:val="20"/>
                <w:szCs w:val="22"/>
              </w:rPr>
              <w:t xml:space="preserve"> </w:t>
            </w:r>
            <w:r w:rsidR="00F27D5B" w:rsidRPr="004A01AF">
              <w:rPr>
                <w:sz w:val="20"/>
                <w:szCs w:val="22"/>
              </w:rPr>
              <w:t xml:space="preserve">the list of </w:t>
            </w:r>
            <w:r w:rsidRPr="004A01AF">
              <w:rPr>
                <w:sz w:val="20"/>
                <w:szCs w:val="22"/>
              </w:rPr>
              <w:t>uploaded files.</w:t>
            </w:r>
          </w:p>
        </w:tc>
      </w:tr>
      <w:tr w:rsidR="0094144B" w:rsidRPr="004A01AF" w:rsidTr="008B7C9E">
        <w:tc>
          <w:tcPr>
            <w:tcW w:w="2410" w:type="dxa"/>
            <w:tcBorders>
              <w:top w:val="single" w:sz="4" w:space="0" w:color="auto"/>
              <w:left w:val="single" w:sz="4" w:space="0" w:color="auto"/>
              <w:bottom w:val="single" w:sz="4" w:space="0" w:color="auto"/>
              <w:right w:val="single" w:sz="4" w:space="0" w:color="auto"/>
            </w:tcBorders>
            <w:vAlign w:val="center"/>
            <w:hideMark/>
          </w:tcPr>
          <w:p w:rsidR="0094144B" w:rsidRPr="004A01AF" w:rsidRDefault="0094144B" w:rsidP="00F178E1">
            <w:pPr>
              <w:spacing w:line="240" w:lineRule="auto"/>
              <w:jc w:val="both"/>
              <w:rPr>
                <w:rFonts w:ascii="Calibri" w:hAnsi="Calibri" w:cs="Calibri"/>
                <w:sz w:val="20"/>
                <w:szCs w:val="22"/>
              </w:rPr>
            </w:pPr>
            <w:r w:rsidRPr="004A01AF">
              <w:rPr>
                <w:sz w:val="20"/>
                <w:szCs w:val="22"/>
              </w:rPr>
              <w:t>Created By</w:t>
            </w:r>
          </w:p>
        </w:tc>
        <w:tc>
          <w:tcPr>
            <w:tcW w:w="7087" w:type="dxa"/>
            <w:tcBorders>
              <w:top w:val="single" w:sz="4" w:space="0" w:color="auto"/>
              <w:left w:val="single" w:sz="4" w:space="0" w:color="auto"/>
              <w:bottom w:val="single" w:sz="4" w:space="0" w:color="auto"/>
              <w:right w:val="single" w:sz="4" w:space="0" w:color="auto"/>
            </w:tcBorders>
            <w:vAlign w:val="center"/>
            <w:hideMark/>
          </w:tcPr>
          <w:p w:rsidR="0094144B" w:rsidRPr="004A01AF" w:rsidRDefault="0094144B" w:rsidP="00F178E1">
            <w:pPr>
              <w:spacing w:line="240" w:lineRule="auto"/>
              <w:rPr>
                <w:rFonts w:ascii="Calibri" w:hAnsi="Calibri" w:cs="Calibri"/>
                <w:sz w:val="20"/>
                <w:szCs w:val="22"/>
              </w:rPr>
            </w:pPr>
            <w:r w:rsidRPr="004A01AF">
              <w:rPr>
                <w:sz w:val="20"/>
                <w:szCs w:val="22"/>
              </w:rPr>
              <w:t>Text</w:t>
            </w:r>
          </w:p>
        </w:tc>
      </w:tr>
      <w:tr w:rsidR="0094144B" w:rsidRPr="004A01AF" w:rsidTr="008B7C9E">
        <w:tc>
          <w:tcPr>
            <w:tcW w:w="2410" w:type="dxa"/>
            <w:tcBorders>
              <w:top w:val="single" w:sz="4" w:space="0" w:color="auto"/>
              <w:left w:val="single" w:sz="4" w:space="0" w:color="auto"/>
              <w:bottom w:val="single" w:sz="4" w:space="0" w:color="auto"/>
              <w:right w:val="single" w:sz="4" w:space="0" w:color="auto"/>
            </w:tcBorders>
            <w:vAlign w:val="center"/>
            <w:hideMark/>
          </w:tcPr>
          <w:p w:rsidR="0094144B" w:rsidRPr="004A01AF" w:rsidRDefault="0094144B" w:rsidP="00F178E1">
            <w:pPr>
              <w:spacing w:line="240" w:lineRule="auto"/>
              <w:jc w:val="both"/>
              <w:rPr>
                <w:rFonts w:ascii="Calibri" w:hAnsi="Calibri" w:cs="Calibri"/>
                <w:sz w:val="20"/>
                <w:szCs w:val="22"/>
              </w:rPr>
            </w:pPr>
            <w:r w:rsidRPr="004A01AF">
              <w:rPr>
                <w:sz w:val="20"/>
                <w:szCs w:val="22"/>
              </w:rPr>
              <w:t>Created Date</w:t>
            </w:r>
          </w:p>
        </w:tc>
        <w:tc>
          <w:tcPr>
            <w:tcW w:w="7087" w:type="dxa"/>
            <w:tcBorders>
              <w:top w:val="single" w:sz="4" w:space="0" w:color="auto"/>
              <w:left w:val="single" w:sz="4" w:space="0" w:color="auto"/>
              <w:bottom w:val="single" w:sz="4" w:space="0" w:color="auto"/>
              <w:right w:val="single" w:sz="4" w:space="0" w:color="auto"/>
            </w:tcBorders>
            <w:vAlign w:val="center"/>
            <w:hideMark/>
          </w:tcPr>
          <w:p w:rsidR="0094144B" w:rsidRPr="004A01AF" w:rsidRDefault="0094144B" w:rsidP="00F178E1">
            <w:pPr>
              <w:spacing w:line="240" w:lineRule="auto"/>
              <w:rPr>
                <w:rFonts w:ascii="Calibri" w:hAnsi="Calibri" w:cs="Calibri"/>
                <w:sz w:val="20"/>
                <w:szCs w:val="22"/>
              </w:rPr>
            </w:pPr>
            <w:r w:rsidRPr="004A01AF">
              <w:rPr>
                <w:sz w:val="20"/>
                <w:szCs w:val="22"/>
              </w:rPr>
              <w:t>DD/MM/YYYY HH:MM:SS</w:t>
            </w:r>
          </w:p>
        </w:tc>
      </w:tr>
      <w:tr w:rsidR="0094144B" w:rsidRPr="004A01AF" w:rsidTr="008B7C9E">
        <w:tc>
          <w:tcPr>
            <w:tcW w:w="2410" w:type="dxa"/>
            <w:tcBorders>
              <w:top w:val="single" w:sz="4" w:space="0" w:color="auto"/>
              <w:left w:val="single" w:sz="4" w:space="0" w:color="auto"/>
              <w:bottom w:val="single" w:sz="4" w:space="0" w:color="auto"/>
              <w:right w:val="single" w:sz="4" w:space="0" w:color="auto"/>
            </w:tcBorders>
            <w:vAlign w:val="center"/>
            <w:hideMark/>
          </w:tcPr>
          <w:p w:rsidR="0094144B" w:rsidRPr="004A01AF" w:rsidRDefault="0094144B" w:rsidP="00F178E1">
            <w:pPr>
              <w:spacing w:line="240" w:lineRule="auto"/>
              <w:jc w:val="both"/>
              <w:rPr>
                <w:rFonts w:ascii="Calibri" w:hAnsi="Calibri" w:cs="Calibri"/>
                <w:sz w:val="20"/>
                <w:szCs w:val="22"/>
              </w:rPr>
            </w:pPr>
            <w:r w:rsidRPr="004A01AF">
              <w:rPr>
                <w:sz w:val="20"/>
                <w:szCs w:val="22"/>
              </w:rPr>
              <w:t>Last Modified</w:t>
            </w:r>
          </w:p>
        </w:tc>
        <w:tc>
          <w:tcPr>
            <w:tcW w:w="7087" w:type="dxa"/>
            <w:tcBorders>
              <w:top w:val="single" w:sz="4" w:space="0" w:color="auto"/>
              <w:left w:val="single" w:sz="4" w:space="0" w:color="auto"/>
              <w:bottom w:val="single" w:sz="4" w:space="0" w:color="auto"/>
              <w:right w:val="single" w:sz="4" w:space="0" w:color="auto"/>
            </w:tcBorders>
            <w:vAlign w:val="center"/>
            <w:hideMark/>
          </w:tcPr>
          <w:p w:rsidR="0094144B" w:rsidRPr="004A01AF" w:rsidRDefault="0094144B" w:rsidP="00F178E1">
            <w:pPr>
              <w:spacing w:line="240" w:lineRule="auto"/>
              <w:rPr>
                <w:rFonts w:ascii="Calibri" w:hAnsi="Calibri" w:cs="Calibri"/>
                <w:sz w:val="20"/>
                <w:szCs w:val="22"/>
              </w:rPr>
            </w:pPr>
            <w:r w:rsidRPr="004A01AF">
              <w:rPr>
                <w:sz w:val="20"/>
                <w:szCs w:val="22"/>
              </w:rPr>
              <w:t>Text</w:t>
            </w:r>
          </w:p>
        </w:tc>
      </w:tr>
      <w:tr w:rsidR="0094144B" w:rsidRPr="004A01AF" w:rsidTr="00F178E1">
        <w:tc>
          <w:tcPr>
            <w:tcW w:w="2410" w:type="dxa"/>
            <w:tcBorders>
              <w:top w:val="single" w:sz="4" w:space="0" w:color="auto"/>
              <w:left w:val="single" w:sz="4" w:space="0" w:color="auto"/>
              <w:bottom w:val="single" w:sz="4" w:space="0" w:color="auto"/>
              <w:right w:val="single" w:sz="4" w:space="0" w:color="auto"/>
            </w:tcBorders>
            <w:vAlign w:val="center"/>
          </w:tcPr>
          <w:p w:rsidR="0094144B" w:rsidRPr="004A01AF" w:rsidRDefault="0094144B" w:rsidP="00F178E1">
            <w:pPr>
              <w:spacing w:line="240" w:lineRule="auto"/>
              <w:jc w:val="both"/>
              <w:rPr>
                <w:rFonts w:ascii="Calibri" w:hAnsi="Calibri" w:cs="Calibri"/>
                <w:sz w:val="20"/>
                <w:szCs w:val="22"/>
              </w:rPr>
            </w:pPr>
            <w:r w:rsidRPr="004A01AF">
              <w:rPr>
                <w:sz w:val="20"/>
                <w:szCs w:val="22"/>
              </w:rPr>
              <w:t>Last Modified Date</w:t>
            </w:r>
          </w:p>
        </w:tc>
        <w:tc>
          <w:tcPr>
            <w:tcW w:w="7087" w:type="dxa"/>
            <w:tcBorders>
              <w:top w:val="single" w:sz="4" w:space="0" w:color="auto"/>
              <w:left w:val="single" w:sz="4" w:space="0" w:color="auto"/>
              <w:bottom w:val="single" w:sz="4" w:space="0" w:color="auto"/>
              <w:right w:val="single" w:sz="4" w:space="0" w:color="auto"/>
            </w:tcBorders>
            <w:vAlign w:val="center"/>
          </w:tcPr>
          <w:p w:rsidR="0094144B" w:rsidRPr="004A01AF" w:rsidRDefault="0094144B" w:rsidP="00F178E1">
            <w:pPr>
              <w:spacing w:line="240" w:lineRule="auto"/>
              <w:rPr>
                <w:rFonts w:ascii="Calibri" w:hAnsi="Calibri" w:cs="Calibri"/>
                <w:sz w:val="20"/>
                <w:szCs w:val="22"/>
              </w:rPr>
            </w:pPr>
            <w:r w:rsidRPr="004A01AF">
              <w:rPr>
                <w:sz w:val="20"/>
                <w:szCs w:val="22"/>
              </w:rPr>
              <w:t>DD/MM/YYYY HH:MM:SS</w:t>
            </w:r>
          </w:p>
        </w:tc>
      </w:tr>
      <w:tr w:rsidR="002F6FEF" w:rsidRPr="004A01AF" w:rsidTr="00F178E1">
        <w:tc>
          <w:tcPr>
            <w:tcW w:w="2410" w:type="dxa"/>
            <w:tcBorders>
              <w:top w:val="single" w:sz="4" w:space="0" w:color="auto"/>
              <w:left w:val="single" w:sz="4" w:space="0" w:color="auto"/>
              <w:bottom w:val="single" w:sz="4" w:space="0" w:color="auto"/>
              <w:right w:val="single" w:sz="4" w:space="0" w:color="auto"/>
            </w:tcBorders>
            <w:vAlign w:val="center"/>
          </w:tcPr>
          <w:p w:rsidR="002F6FEF" w:rsidRPr="004A01AF" w:rsidRDefault="002F6FEF" w:rsidP="00F178E1">
            <w:pPr>
              <w:spacing w:line="240" w:lineRule="auto"/>
              <w:jc w:val="both"/>
              <w:rPr>
                <w:sz w:val="20"/>
                <w:szCs w:val="22"/>
              </w:rPr>
            </w:pPr>
            <w:r w:rsidRPr="004A01AF">
              <w:rPr>
                <w:sz w:val="20"/>
                <w:szCs w:val="22"/>
              </w:rPr>
              <w:t>Status</w:t>
            </w:r>
          </w:p>
        </w:tc>
        <w:tc>
          <w:tcPr>
            <w:tcW w:w="7087" w:type="dxa"/>
            <w:tcBorders>
              <w:top w:val="single" w:sz="4" w:space="0" w:color="auto"/>
              <w:left w:val="single" w:sz="4" w:space="0" w:color="auto"/>
              <w:bottom w:val="single" w:sz="4" w:space="0" w:color="auto"/>
              <w:right w:val="single" w:sz="4" w:space="0" w:color="auto"/>
            </w:tcBorders>
            <w:vAlign w:val="center"/>
          </w:tcPr>
          <w:p w:rsidR="002F6FEF" w:rsidRPr="004A01AF" w:rsidRDefault="002F6FEF" w:rsidP="007D006B">
            <w:pPr>
              <w:spacing w:line="240" w:lineRule="auto"/>
              <w:rPr>
                <w:sz w:val="20"/>
                <w:szCs w:val="22"/>
              </w:rPr>
            </w:pPr>
            <w:r w:rsidRPr="004A01AF">
              <w:rPr>
                <w:sz w:val="20"/>
                <w:szCs w:val="22"/>
              </w:rPr>
              <w:t>N.A. / Expiring / Expired</w:t>
            </w:r>
          </w:p>
          <w:p w:rsidR="002F6FEF" w:rsidRPr="004A01AF" w:rsidRDefault="002F6FEF" w:rsidP="00F178E1">
            <w:pPr>
              <w:spacing w:line="240" w:lineRule="auto"/>
              <w:rPr>
                <w:sz w:val="20"/>
                <w:szCs w:val="22"/>
              </w:rPr>
            </w:pPr>
            <w:r w:rsidRPr="004A01AF">
              <w:rPr>
                <w:sz w:val="20"/>
                <w:szCs w:val="22"/>
              </w:rPr>
              <w:t>(*N.A. means out of notification period. Or use other meaningful name for “N.A.”)</w:t>
            </w:r>
          </w:p>
        </w:tc>
      </w:tr>
    </w:tbl>
    <w:p w:rsidR="0078773E" w:rsidRPr="0078773E" w:rsidRDefault="0078773E" w:rsidP="0078773E">
      <w:pPr>
        <w:pStyle w:val="Heading3"/>
      </w:pPr>
      <w:bookmarkStart w:id="718" w:name="_Toc501698496"/>
      <w:bookmarkStart w:id="719" w:name="_Toc501703188"/>
      <w:bookmarkStart w:id="720" w:name="_Toc502737617"/>
      <w:bookmarkEnd w:id="718"/>
      <w:bookmarkEnd w:id="719"/>
      <w:r>
        <w:t>Update Asset</w:t>
      </w:r>
      <w:bookmarkEnd w:id="720"/>
    </w:p>
    <w:bookmarkEnd w:id="716"/>
    <w:p w:rsidR="009F1A44" w:rsidRPr="004A01AF" w:rsidRDefault="00CC506F" w:rsidP="009F1A44">
      <w:pPr>
        <w:ind w:left="720"/>
        <w:jc w:val="both"/>
        <w:rPr>
          <w:rFonts w:cs="Arial"/>
          <w:sz w:val="20"/>
          <w:szCs w:val="22"/>
        </w:rPr>
      </w:pPr>
      <w:r w:rsidRPr="004A01AF">
        <w:rPr>
          <w:rFonts w:cs="Arial"/>
          <w:sz w:val="20"/>
          <w:szCs w:val="22"/>
        </w:rPr>
        <w:t>This feature shall allow</w:t>
      </w:r>
      <w:r w:rsidR="009F1A44" w:rsidRPr="004A01AF">
        <w:rPr>
          <w:rFonts w:cs="Arial"/>
          <w:sz w:val="20"/>
          <w:szCs w:val="22"/>
        </w:rPr>
        <w:t xml:space="preserve"> authorized user to update asset details in his or her user group. </w:t>
      </w:r>
      <w:r w:rsidR="000A1E19" w:rsidRPr="004A01AF">
        <w:rPr>
          <w:rFonts w:cs="Arial"/>
          <w:sz w:val="20"/>
          <w:szCs w:val="22"/>
        </w:rPr>
        <w:t xml:space="preserve"> </w:t>
      </w:r>
      <w:r w:rsidR="000A1E19" w:rsidRPr="004A01AF">
        <w:rPr>
          <w:sz w:val="20"/>
        </w:rPr>
        <w:t xml:space="preserve">All the fields </w:t>
      </w:r>
      <w:r w:rsidR="00054291">
        <w:rPr>
          <w:rFonts w:cs="Arial"/>
          <w:sz w:val="20"/>
          <w:szCs w:val="22"/>
        </w:rPr>
        <w:t>(expect for User Group)</w:t>
      </w:r>
      <w:r w:rsidR="00054291" w:rsidRPr="00074064">
        <w:rPr>
          <w:rFonts w:cs="Arial"/>
          <w:sz w:val="20"/>
          <w:szCs w:val="22"/>
        </w:rPr>
        <w:t xml:space="preserve"> </w:t>
      </w:r>
      <w:r w:rsidR="00312BEE" w:rsidRPr="004A01AF">
        <w:rPr>
          <w:sz w:val="20"/>
        </w:rPr>
        <w:t xml:space="preserve">mentioned in </w:t>
      </w:r>
      <w:r w:rsidR="000A1E19" w:rsidRPr="004A01AF">
        <w:rPr>
          <w:sz w:val="20"/>
        </w:rPr>
        <w:t xml:space="preserve">“Create Asset” section </w:t>
      </w:r>
      <w:r w:rsidR="00E5427C" w:rsidRPr="004A01AF">
        <w:rPr>
          <w:sz w:val="20"/>
        </w:rPr>
        <w:t>will be editable</w:t>
      </w:r>
      <w:r w:rsidR="000A1E19" w:rsidRPr="004A01AF">
        <w:rPr>
          <w:sz w:val="20"/>
        </w:rPr>
        <w:t xml:space="preserve">. Following fields will also be displayed. </w:t>
      </w:r>
    </w:p>
    <w:tbl>
      <w:tblPr>
        <w:tblStyle w:val="TableGrid"/>
        <w:tblW w:w="9356" w:type="dxa"/>
        <w:tblInd w:w="817" w:type="dxa"/>
        <w:tblLook w:val="04A0"/>
      </w:tblPr>
      <w:tblGrid>
        <w:gridCol w:w="2410"/>
        <w:gridCol w:w="6946"/>
      </w:tblGrid>
      <w:tr w:rsidR="00E636A8" w:rsidRPr="004A01AF" w:rsidTr="004A01AF">
        <w:trPr>
          <w:trHeight w:val="20"/>
        </w:trPr>
        <w:tc>
          <w:tcPr>
            <w:tcW w:w="241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E636A8" w:rsidRPr="004A01AF" w:rsidRDefault="00E636A8" w:rsidP="002B59F9">
            <w:pPr>
              <w:spacing w:after="0" w:line="240" w:lineRule="auto"/>
              <w:jc w:val="both"/>
              <w:rPr>
                <w:b/>
                <w:sz w:val="20"/>
                <w:szCs w:val="22"/>
              </w:rPr>
            </w:pPr>
            <w:r w:rsidRPr="004A01AF">
              <w:rPr>
                <w:b/>
                <w:sz w:val="20"/>
                <w:szCs w:val="22"/>
              </w:rPr>
              <w:t>Fields to be entered</w:t>
            </w:r>
          </w:p>
        </w:tc>
        <w:tc>
          <w:tcPr>
            <w:tcW w:w="694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E636A8" w:rsidRPr="004A01AF" w:rsidRDefault="00E636A8" w:rsidP="002B59F9">
            <w:pPr>
              <w:spacing w:after="0" w:line="240" w:lineRule="auto"/>
              <w:rPr>
                <w:b/>
                <w:sz w:val="20"/>
                <w:szCs w:val="22"/>
              </w:rPr>
            </w:pPr>
            <w:r w:rsidRPr="004A01AF">
              <w:rPr>
                <w:b/>
                <w:sz w:val="20"/>
                <w:szCs w:val="22"/>
              </w:rPr>
              <w:t>Remarks</w:t>
            </w:r>
          </w:p>
        </w:tc>
      </w:tr>
      <w:tr w:rsidR="00606BE2" w:rsidRPr="004A01AF" w:rsidTr="004A01AF">
        <w:trPr>
          <w:trHeight w:val="20"/>
        </w:trPr>
        <w:tc>
          <w:tcPr>
            <w:tcW w:w="2410" w:type="dxa"/>
            <w:tcBorders>
              <w:top w:val="single" w:sz="4" w:space="0" w:color="auto"/>
              <w:left w:val="single" w:sz="4" w:space="0" w:color="auto"/>
              <w:bottom w:val="single" w:sz="4" w:space="0" w:color="auto"/>
              <w:right w:val="single" w:sz="4" w:space="0" w:color="auto"/>
            </w:tcBorders>
            <w:vAlign w:val="center"/>
            <w:hideMark/>
          </w:tcPr>
          <w:p w:rsidR="00606BE2" w:rsidRPr="004A01AF" w:rsidRDefault="00606BE2" w:rsidP="002B59F9">
            <w:pPr>
              <w:spacing w:line="240" w:lineRule="auto"/>
              <w:jc w:val="both"/>
              <w:rPr>
                <w:sz w:val="20"/>
                <w:szCs w:val="22"/>
              </w:rPr>
            </w:pPr>
            <w:r w:rsidRPr="004A01AF">
              <w:rPr>
                <w:sz w:val="20"/>
                <w:szCs w:val="22"/>
              </w:rPr>
              <w:t xml:space="preserve">Uploaded Files </w:t>
            </w:r>
          </w:p>
        </w:tc>
        <w:tc>
          <w:tcPr>
            <w:tcW w:w="6946" w:type="dxa"/>
            <w:tcBorders>
              <w:top w:val="single" w:sz="4" w:space="0" w:color="auto"/>
              <w:left w:val="single" w:sz="4" w:space="0" w:color="auto"/>
              <w:bottom w:val="single" w:sz="4" w:space="0" w:color="auto"/>
              <w:right w:val="single" w:sz="4" w:space="0" w:color="auto"/>
            </w:tcBorders>
            <w:vAlign w:val="center"/>
            <w:hideMark/>
          </w:tcPr>
          <w:p w:rsidR="00606BE2" w:rsidRPr="004A01AF" w:rsidRDefault="00606BE2" w:rsidP="002B59F9">
            <w:pPr>
              <w:spacing w:line="240" w:lineRule="auto"/>
              <w:rPr>
                <w:sz w:val="20"/>
                <w:szCs w:val="22"/>
              </w:rPr>
            </w:pPr>
            <w:r w:rsidRPr="004A01AF">
              <w:rPr>
                <w:rFonts w:ascii="Calibri" w:hAnsi="Calibri" w:cs="Calibri"/>
                <w:sz w:val="20"/>
                <w:szCs w:val="22"/>
              </w:rPr>
              <w:t>Allow user to upload, download, and remove files.</w:t>
            </w:r>
          </w:p>
        </w:tc>
      </w:tr>
      <w:tr w:rsidR="00606BE2" w:rsidRPr="004A01AF" w:rsidTr="004A01AF">
        <w:trPr>
          <w:trHeight w:val="20"/>
        </w:trPr>
        <w:tc>
          <w:tcPr>
            <w:tcW w:w="2410" w:type="dxa"/>
            <w:tcBorders>
              <w:top w:val="single" w:sz="4" w:space="0" w:color="auto"/>
              <w:left w:val="single" w:sz="4" w:space="0" w:color="auto"/>
              <w:bottom w:val="single" w:sz="4" w:space="0" w:color="auto"/>
              <w:right w:val="single" w:sz="4" w:space="0" w:color="auto"/>
            </w:tcBorders>
            <w:vAlign w:val="center"/>
            <w:hideMark/>
          </w:tcPr>
          <w:p w:rsidR="00606BE2" w:rsidRPr="004A01AF" w:rsidRDefault="00606BE2" w:rsidP="002B59F9">
            <w:pPr>
              <w:spacing w:line="240" w:lineRule="auto"/>
              <w:jc w:val="both"/>
              <w:rPr>
                <w:rFonts w:ascii="Calibri" w:hAnsi="Calibri" w:cs="Calibri"/>
                <w:sz w:val="20"/>
                <w:szCs w:val="22"/>
              </w:rPr>
            </w:pPr>
            <w:r w:rsidRPr="004A01AF">
              <w:rPr>
                <w:sz w:val="20"/>
                <w:szCs w:val="22"/>
              </w:rPr>
              <w:t>Created By</w:t>
            </w:r>
          </w:p>
        </w:tc>
        <w:tc>
          <w:tcPr>
            <w:tcW w:w="6946" w:type="dxa"/>
            <w:tcBorders>
              <w:top w:val="single" w:sz="4" w:space="0" w:color="auto"/>
              <w:left w:val="single" w:sz="4" w:space="0" w:color="auto"/>
              <w:bottom w:val="single" w:sz="4" w:space="0" w:color="auto"/>
              <w:right w:val="single" w:sz="4" w:space="0" w:color="auto"/>
            </w:tcBorders>
            <w:vAlign w:val="center"/>
            <w:hideMark/>
          </w:tcPr>
          <w:p w:rsidR="00606BE2" w:rsidRPr="004A01AF" w:rsidRDefault="00606BE2" w:rsidP="002B59F9">
            <w:pPr>
              <w:spacing w:line="240" w:lineRule="auto"/>
              <w:rPr>
                <w:rFonts w:ascii="Calibri" w:hAnsi="Calibri" w:cs="Calibri"/>
                <w:sz w:val="20"/>
                <w:szCs w:val="22"/>
              </w:rPr>
            </w:pPr>
            <w:r w:rsidRPr="004A01AF">
              <w:rPr>
                <w:sz w:val="20"/>
                <w:szCs w:val="22"/>
              </w:rPr>
              <w:t>Text</w:t>
            </w:r>
          </w:p>
        </w:tc>
      </w:tr>
      <w:tr w:rsidR="00606BE2" w:rsidRPr="004A01AF" w:rsidTr="004A01AF">
        <w:trPr>
          <w:trHeight w:val="20"/>
        </w:trPr>
        <w:tc>
          <w:tcPr>
            <w:tcW w:w="2410" w:type="dxa"/>
            <w:tcBorders>
              <w:top w:val="single" w:sz="4" w:space="0" w:color="auto"/>
              <w:left w:val="single" w:sz="4" w:space="0" w:color="auto"/>
              <w:bottom w:val="single" w:sz="4" w:space="0" w:color="auto"/>
              <w:right w:val="single" w:sz="4" w:space="0" w:color="auto"/>
            </w:tcBorders>
            <w:vAlign w:val="center"/>
            <w:hideMark/>
          </w:tcPr>
          <w:p w:rsidR="00606BE2" w:rsidRPr="004A01AF" w:rsidRDefault="00606BE2" w:rsidP="002B59F9">
            <w:pPr>
              <w:spacing w:line="240" w:lineRule="auto"/>
              <w:jc w:val="both"/>
              <w:rPr>
                <w:rFonts w:ascii="Calibri" w:hAnsi="Calibri" w:cs="Calibri"/>
                <w:sz w:val="20"/>
                <w:szCs w:val="22"/>
              </w:rPr>
            </w:pPr>
            <w:r w:rsidRPr="004A01AF">
              <w:rPr>
                <w:sz w:val="20"/>
                <w:szCs w:val="22"/>
              </w:rPr>
              <w:t>Created Date</w:t>
            </w:r>
          </w:p>
        </w:tc>
        <w:tc>
          <w:tcPr>
            <w:tcW w:w="6946" w:type="dxa"/>
            <w:tcBorders>
              <w:top w:val="single" w:sz="4" w:space="0" w:color="auto"/>
              <w:left w:val="single" w:sz="4" w:space="0" w:color="auto"/>
              <w:bottom w:val="single" w:sz="4" w:space="0" w:color="auto"/>
              <w:right w:val="single" w:sz="4" w:space="0" w:color="auto"/>
            </w:tcBorders>
            <w:vAlign w:val="center"/>
            <w:hideMark/>
          </w:tcPr>
          <w:p w:rsidR="00606BE2" w:rsidRPr="004A01AF" w:rsidRDefault="00606BE2" w:rsidP="002B59F9">
            <w:pPr>
              <w:spacing w:line="240" w:lineRule="auto"/>
              <w:rPr>
                <w:rFonts w:ascii="Calibri" w:hAnsi="Calibri" w:cs="Calibri"/>
                <w:sz w:val="20"/>
                <w:szCs w:val="22"/>
              </w:rPr>
            </w:pPr>
            <w:r w:rsidRPr="004A01AF">
              <w:rPr>
                <w:sz w:val="20"/>
                <w:szCs w:val="22"/>
              </w:rPr>
              <w:t>DD/MM/YYYY HH:MM:SS</w:t>
            </w:r>
          </w:p>
        </w:tc>
      </w:tr>
      <w:tr w:rsidR="00606BE2" w:rsidRPr="004A01AF" w:rsidTr="004A01AF">
        <w:trPr>
          <w:trHeight w:val="20"/>
        </w:trPr>
        <w:tc>
          <w:tcPr>
            <w:tcW w:w="2410" w:type="dxa"/>
            <w:tcBorders>
              <w:top w:val="single" w:sz="4" w:space="0" w:color="auto"/>
              <w:left w:val="single" w:sz="4" w:space="0" w:color="auto"/>
              <w:bottom w:val="single" w:sz="4" w:space="0" w:color="auto"/>
              <w:right w:val="single" w:sz="4" w:space="0" w:color="auto"/>
            </w:tcBorders>
            <w:vAlign w:val="center"/>
            <w:hideMark/>
          </w:tcPr>
          <w:p w:rsidR="00606BE2" w:rsidRPr="004A01AF" w:rsidRDefault="00606BE2" w:rsidP="002B59F9">
            <w:pPr>
              <w:spacing w:line="240" w:lineRule="auto"/>
              <w:jc w:val="both"/>
              <w:rPr>
                <w:rFonts w:ascii="Calibri" w:hAnsi="Calibri" w:cs="Calibri"/>
                <w:sz w:val="20"/>
                <w:szCs w:val="22"/>
              </w:rPr>
            </w:pPr>
            <w:r w:rsidRPr="004A01AF">
              <w:rPr>
                <w:sz w:val="20"/>
                <w:szCs w:val="22"/>
              </w:rPr>
              <w:t>Last Modified</w:t>
            </w:r>
          </w:p>
        </w:tc>
        <w:tc>
          <w:tcPr>
            <w:tcW w:w="6946" w:type="dxa"/>
            <w:tcBorders>
              <w:top w:val="single" w:sz="4" w:space="0" w:color="auto"/>
              <w:left w:val="single" w:sz="4" w:space="0" w:color="auto"/>
              <w:bottom w:val="single" w:sz="4" w:space="0" w:color="auto"/>
              <w:right w:val="single" w:sz="4" w:space="0" w:color="auto"/>
            </w:tcBorders>
            <w:vAlign w:val="center"/>
            <w:hideMark/>
          </w:tcPr>
          <w:p w:rsidR="00606BE2" w:rsidRPr="004A01AF" w:rsidRDefault="00606BE2" w:rsidP="002B59F9">
            <w:pPr>
              <w:spacing w:line="240" w:lineRule="auto"/>
              <w:rPr>
                <w:rFonts w:ascii="Calibri" w:hAnsi="Calibri" w:cs="Calibri"/>
                <w:sz w:val="20"/>
                <w:szCs w:val="22"/>
              </w:rPr>
            </w:pPr>
            <w:r w:rsidRPr="004A01AF">
              <w:rPr>
                <w:sz w:val="20"/>
                <w:szCs w:val="22"/>
              </w:rPr>
              <w:t>Text</w:t>
            </w:r>
          </w:p>
        </w:tc>
      </w:tr>
      <w:tr w:rsidR="00606BE2" w:rsidRPr="004A01AF" w:rsidTr="004A01AF">
        <w:trPr>
          <w:trHeight w:val="20"/>
        </w:trPr>
        <w:tc>
          <w:tcPr>
            <w:tcW w:w="2410" w:type="dxa"/>
            <w:tcBorders>
              <w:top w:val="single" w:sz="4" w:space="0" w:color="auto"/>
              <w:left w:val="single" w:sz="4" w:space="0" w:color="auto"/>
              <w:bottom w:val="single" w:sz="4" w:space="0" w:color="auto"/>
              <w:right w:val="single" w:sz="4" w:space="0" w:color="auto"/>
            </w:tcBorders>
            <w:vAlign w:val="center"/>
          </w:tcPr>
          <w:p w:rsidR="00606BE2" w:rsidRPr="004A01AF" w:rsidRDefault="00606BE2" w:rsidP="002B59F9">
            <w:pPr>
              <w:spacing w:line="240" w:lineRule="auto"/>
              <w:jc w:val="both"/>
              <w:rPr>
                <w:rFonts w:ascii="Calibri" w:hAnsi="Calibri" w:cs="Calibri"/>
                <w:sz w:val="20"/>
                <w:szCs w:val="22"/>
              </w:rPr>
            </w:pPr>
            <w:r w:rsidRPr="004A01AF">
              <w:rPr>
                <w:sz w:val="20"/>
                <w:szCs w:val="22"/>
              </w:rPr>
              <w:t>Last Modified Date</w:t>
            </w:r>
          </w:p>
        </w:tc>
        <w:tc>
          <w:tcPr>
            <w:tcW w:w="6946" w:type="dxa"/>
            <w:tcBorders>
              <w:top w:val="single" w:sz="4" w:space="0" w:color="auto"/>
              <w:left w:val="single" w:sz="4" w:space="0" w:color="auto"/>
              <w:bottom w:val="single" w:sz="4" w:space="0" w:color="auto"/>
              <w:right w:val="single" w:sz="4" w:space="0" w:color="auto"/>
            </w:tcBorders>
            <w:vAlign w:val="center"/>
          </w:tcPr>
          <w:p w:rsidR="00606BE2" w:rsidRPr="004A01AF" w:rsidRDefault="00606BE2" w:rsidP="002B59F9">
            <w:pPr>
              <w:spacing w:line="240" w:lineRule="auto"/>
              <w:rPr>
                <w:rFonts w:ascii="Calibri" w:hAnsi="Calibri" w:cs="Calibri"/>
                <w:sz w:val="20"/>
                <w:szCs w:val="22"/>
              </w:rPr>
            </w:pPr>
            <w:r w:rsidRPr="004A01AF">
              <w:rPr>
                <w:sz w:val="20"/>
                <w:szCs w:val="22"/>
              </w:rPr>
              <w:t>DD/MM/YYYY HH:MM:SS</w:t>
            </w:r>
          </w:p>
        </w:tc>
      </w:tr>
    </w:tbl>
    <w:p w:rsidR="009F1A44" w:rsidRPr="0064714E" w:rsidDel="0081118D" w:rsidRDefault="009F1A44" w:rsidP="009F1A44">
      <w:pPr>
        <w:spacing w:after="0"/>
        <w:ind w:firstLine="720"/>
        <w:jc w:val="both"/>
        <w:rPr>
          <w:del w:id="721" w:author="PSA" w:date="2017-12-28T10:08:00Z"/>
          <w:rFonts w:cs="Arial"/>
          <w:sz w:val="18"/>
          <w:szCs w:val="18"/>
        </w:rPr>
      </w:pPr>
      <w:bookmarkStart w:id="722" w:name="_Toc502219385"/>
      <w:bookmarkStart w:id="723" w:name="_Toc502219585"/>
      <w:bookmarkStart w:id="724" w:name="_Toc502737618"/>
      <w:bookmarkEnd w:id="722"/>
      <w:bookmarkEnd w:id="723"/>
      <w:bookmarkEnd w:id="724"/>
    </w:p>
    <w:p w:rsidR="002B59F9" w:rsidRDefault="002B59F9" w:rsidP="002B59F9">
      <w:pPr>
        <w:pStyle w:val="Heading3"/>
      </w:pPr>
      <w:bookmarkStart w:id="725" w:name="_Toc499659851"/>
      <w:bookmarkStart w:id="726" w:name="_Toc502737619"/>
      <w:r>
        <w:t>Delete Asset</w:t>
      </w:r>
      <w:bookmarkEnd w:id="726"/>
    </w:p>
    <w:bookmarkEnd w:id="725"/>
    <w:p w:rsidR="00E94BBD" w:rsidRPr="004A01AF" w:rsidRDefault="00CC506F" w:rsidP="00176923">
      <w:pPr>
        <w:ind w:firstLine="720"/>
        <w:jc w:val="both"/>
        <w:rPr>
          <w:rFonts w:cs="Arial"/>
          <w:sz w:val="20"/>
          <w:szCs w:val="22"/>
        </w:rPr>
      </w:pPr>
      <w:r w:rsidRPr="004A01AF">
        <w:rPr>
          <w:rFonts w:cs="Arial"/>
          <w:sz w:val="20"/>
          <w:szCs w:val="22"/>
        </w:rPr>
        <w:t>This feature shall allow</w:t>
      </w:r>
      <w:r w:rsidR="009F1A44" w:rsidRPr="004A01AF">
        <w:rPr>
          <w:rFonts w:cs="Arial"/>
          <w:sz w:val="20"/>
          <w:szCs w:val="22"/>
        </w:rPr>
        <w:t xml:space="preserve"> authorized user to delete asset reminder in his or her user group.</w:t>
      </w:r>
    </w:p>
    <w:p w:rsidR="009F1A44" w:rsidRDefault="009F1A44" w:rsidP="009F1A44">
      <w:pPr>
        <w:pStyle w:val="Heading3"/>
        <w:jc w:val="both"/>
      </w:pPr>
      <w:bookmarkStart w:id="727" w:name="_Toc499659852"/>
      <w:bookmarkStart w:id="728" w:name="_Toc502737620"/>
      <w:r w:rsidRPr="00E22354">
        <w:t xml:space="preserve">Renew </w:t>
      </w:r>
      <w:r w:rsidR="0062018C">
        <w:t>Asset</w:t>
      </w:r>
      <w:bookmarkEnd w:id="727"/>
      <w:bookmarkEnd w:id="728"/>
    </w:p>
    <w:p w:rsidR="00091630" w:rsidRPr="004A01AF" w:rsidRDefault="009F1A44" w:rsidP="00091630">
      <w:pPr>
        <w:ind w:left="720"/>
        <w:jc w:val="both"/>
        <w:rPr>
          <w:sz w:val="20"/>
          <w:szCs w:val="22"/>
        </w:rPr>
      </w:pPr>
      <w:r w:rsidRPr="004A01AF">
        <w:rPr>
          <w:rFonts w:cs="Arial"/>
          <w:sz w:val="20"/>
          <w:szCs w:val="22"/>
        </w:rPr>
        <w:t>This feature</w:t>
      </w:r>
      <w:r w:rsidR="00CA0A99">
        <w:rPr>
          <w:rFonts w:cs="Arial"/>
          <w:sz w:val="20"/>
          <w:szCs w:val="22"/>
        </w:rPr>
        <w:t xml:space="preserve"> shall allow authorized user </w:t>
      </w:r>
      <w:r w:rsidRPr="004A01AF">
        <w:rPr>
          <w:rFonts w:cs="Arial"/>
          <w:sz w:val="20"/>
          <w:szCs w:val="22"/>
        </w:rPr>
        <w:t xml:space="preserve">to </w:t>
      </w:r>
      <w:r w:rsidR="00091630" w:rsidRPr="004A01AF">
        <w:rPr>
          <w:rFonts w:cs="Arial"/>
          <w:sz w:val="20"/>
          <w:szCs w:val="22"/>
        </w:rPr>
        <w:t>create new asset using existing asset details in R365</w:t>
      </w:r>
      <w:r w:rsidRPr="004A01AF">
        <w:rPr>
          <w:rFonts w:cs="Arial"/>
          <w:sz w:val="20"/>
          <w:szCs w:val="22"/>
        </w:rPr>
        <w:t xml:space="preserve">. User can select any existing asset and click renew button to renew the asset.  </w:t>
      </w:r>
      <w:r w:rsidRPr="004A01AF">
        <w:rPr>
          <w:sz w:val="20"/>
          <w:szCs w:val="22"/>
        </w:rPr>
        <w:t xml:space="preserve">After clicking renew button, user will be redirected to </w:t>
      </w:r>
      <w:r w:rsidR="00091630" w:rsidRPr="004A01AF">
        <w:rPr>
          <w:sz w:val="20"/>
          <w:szCs w:val="22"/>
        </w:rPr>
        <w:t>create asset</w:t>
      </w:r>
      <w:r w:rsidRPr="004A01AF">
        <w:rPr>
          <w:sz w:val="20"/>
          <w:szCs w:val="22"/>
        </w:rPr>
        <w:t xml:space="preserve"> page</w:t>
      </w:r>
      <w:r w:rsidR="00091630" w:rsidRPr="004A01AF">
        <w:rPr>
          <w:sz w:val="20"/>
          <w:szCs w:val="22"/>
        </w:rPr>
        <w:t>.</w:t>
      </w:r>
      <w:r w:rsidRPr="004A01AF">
        <w:rPr>
          <w:sz w:val="20"/>
          <w:szCs w:val="22"/>
        </w:rPr>
        <w:t xml:space="preserve"> </w:t>
      </w:r>
      <w:r w:rsidR="00091630" w:rsidRPr="004A01AF">
        <w:rPr>
          <w:sz w:val="20"/>
          <w:szCs w:val="22"/>
        </w:rPr>
        <w:t>F</w:t>
      </w:r>
      <w:r w:rsidRPr="004A01AF">
        <w:rPr>
          <w:sz w:val="20"/>
          <w:szCs w:val="22"/>
        </w:rPr>
        <w:t xml:space="preserve">ollowing </w:t>
      </w:r>
      <w:r w:rsidR="00091630" w:rsidRPr="004A01AF">
        <w:rPr>
          <w:sz w:val="20"/>
          <w:szCs w:val="22"/>
        </w:rPr>
        <w:t xml:space="preserve">details will be </w:t>
      </w:r>
      <w:r w:rsidRPr="004A01AF">
        <w:rPr>
          <w:sz w:val="20"/>
          <w:szCs w:val="22"/>
        </w:rPr>
        <w:t xml:space="preserve">copied from the original </w:t>
      </w:r>
      <w:r w:rsidR="00091630" w:rsidRPr="004A01AF">
        <w:rPr>
          <w:sz w:val="20"/>
          <w:szCs w:val="22"/>
        </w:rPr>
        <w:t>asset</w:t>
      </w:r>
      <w:r w:rsidRPr="004A01AF">
        <w:rPr>
          <w:sz w:val="20"/>
          <w:szCs w:val="22"/>
        </w:rPr>
        <w:t xml:space="preserve">. </w:t>
      </w:r>
    </w:p>
    <w:tbl>
      <w:tblPr>
        <w:tblStyle w:val="TableGrid"/>
        <w:tblW w:w="3696" w:type="dxa"/>
        <w:tblInd w:w="817" w:type="dxa"/>
        <w:tblLook w:val="04A0"/>
      </w:tblPr>
      <w:tblGrid>
        <w:gridCol w:w="3696"/>
      </w:tblGrid>
      <w:tr w:rsidR="009F1A44" w:rsidRPr="00CA0A99" w:rsidTr="00CA0A99">
        <w:trPr>
          <w:trHeight w:val="57"/>
        </w:trPr>
        <w:tc>
          <w:tcPr>
            <w:tcW w:w="369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F1A44" w:rsidRPr="00CA0A99" w:rsidRDefault="009F1A44" w:rsidP="0081118D">
            <w:pPr>
              <w:spacing w:after="0" w:line="240" w:lineRule="auto"/>
              <w:jc w:val="both"/>
              <w:rPr>
                <w:b/>
                <w:sz w:val="20"/>
                <w:szCs w:val="20"/>
              </w:rPr>
            </w:pPr>
            <w:r w:rsidRPr="00CA0A99">
              <w:rPr>
                <w:b/>
                <w:sz w:val="20"/>
                <w:szCs w:val="20"/>
              </w:rPr>
              <w:t xml:space="preserve">Fields to copied from original </w:t>
            </w:r>
            <w:r w:rsidR="00407347" w:rsidRPr="00CA0A99">
              <w:rPr>
                <w:b/>
                <w:sz w:val="20"/>
                <w:szCs w:val="20"/>
              </w:rPr>
              <w:t>asset</w:t>
            </w:r>
          </w:p>
        </w:tc>
      </w:tr>
      <w:tr w:rsidR="009F1A44" w:rsidRPr="00CA0A99" w:rsidTr="0081118D">
        <w:trPr>
          <w:trHeight w:val="64"/>
        </w:trPr>
        <w:tc>
          <w:tcPr>
            <w:tcW w:w="36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F1A44" w:rsidRPr="00CA0A99" w:rsidRDefault="009F1A44" w:rsidP="0081118D">
            <w:pPr>
              <w:spacing w:after="0" w:line="240" w:lineRule="auto"/>
              <w:jc w:val="both"/>
              <w:rPr>
                <w:rFonts w:ascii="Calibri" w:hAnsi="Calibri" w:cs="Calibri"/>
                <w:sz w:val="20"/>
                <w:szCs w:val="20"/>
              </w:rPr>
            </w:pPr>
            <w:r w:rsidRPr="00CA0A99">
              <w:rPr>
                <w:rFonts w:ascii="Calibri" w:hAnsi="Calibri" w:cs="Calibri"/>
                <w:sz w:val="20"/>
                <w:szCs w:val="20"/>
              </w:rPr>
              <w:t>User Group</w:t>
            </w:r>
          </w:p>
        </w:tc>
      </w:tr>
      <w:tr w:rsidR="009F1A44" w:rsidRPr="00CA0A99" w:rsidTr="00CA0A99">
        <w:trPr>
          <w:trHeight w:val="57"/>
        </w:trPr>
        <w:tc>
          <w:tcPr>
            <w:tcW w:w="3696" w:type="dxa"/>
            <w:tcBorders>
              <w:top w:val="single" w:sz="4" w:space="0" w:color="auto"/>
              <w:left w:val="single" w:sz="4" w:space="0" w:color="auto"/>
              <w:bottom w:val="single" w:sz="4" w:space="0" w:color="auto"/>
              <w:right w:val="single" w:sz="4" w:space="0" w:color="auto"/>
            </w:tcBorders>
            <w:vAlign w:val="center"/>
            <w:hideMark/>
          </w:tcPr>
          <w:p w:rsidR="009F1A44" w:rsidRPr="00CA0A99" w:rsidRDefault="009F1A44" w:rsidP="0081118D">
            <w:pPr>
              <w:spacing w:after="0" w:line="240" w:lineRule="auto"/>
              <w:jc w:val="both"/>
              <w:rPr>
                <w:rFonts w:ascii="Calibri" w:hAnsi="Calibri" w:cs="Calibri"/>
                <w:sz w:val="20"/>
                <w:szCs w:val="20"/>
              </w:rPr>
            </w:pPr>
            <w:r w:rsidRPr="00CA0A99">
              <w:rPr>
                <w:rFonts w:ascii="Calibri" w:hAnsi="Calibri" w:cs="Calibri"/>
                <w:sz w:val="20"/>
                <w:szCs w:val="20"/>
              </w:rPr>
              <w:t>Location</w:t>
            </w:r>
          </w:p>
        </w:tc>
      </w:tr>
      <w:tr w:rsidR="009F1A44" w:rsidRPr="00CA0A99" w:rsidTr="00CA0A99">
        <w:trPr>
          <w:trHeight w:val="185"/>
        </w:trPr>
        <w:tc>
          <w:tcPr>
            <w:tcW w:w="3696" w:type="dxa"/>
            <w:tcBorders>
              <w:top w:val="single" w:sz="4" w:space="0" w:color="auto"/>
              <w:left w:val="single" w:sz="4" w:space="0" w:color="auto"/>
              <w:bottom w:val="single" w:sz="4" w:space="0" w:color="auto"/>
              <w:right w:val="single" w:sz="4" w:space="0" w:color="auto"/>
            </w:tcBorders>
            <w:vAlign w:val="center"/>
            <w:hideMark/>
          </w:tcPr>
          <w:p w:rsidR="009F1A44" w:rsidRPr="00CA0A99" w:rsidRDefault="009F1A44" w:rsidP="0081118D">
            <w:pPr>
              <w:spacing w:after="0" w:line="240" w:lineRule="auto"/>
              <w:jc w:val="both"/>
              <w:rPr>
                <w:rFonts w:ascii="Calibri" w:hAnsi="Calibri" w:cs="Calibri"/>
                <w:sz w:val="20"/>
                <w:szCs w:val="20"/>
              </w:rPr>
            </w:pPr>
            <w:r w:rsidRPr="00CA0A99">
              <w:rPr>
                <w:rFonts w:ascii="Calibri" w:hAnsi="Calibri" w:cs="Calibri"/>
                <w:sz w:val="20"/>
                <w:szCs w:val="20"/>
              </w:rPr>
              <w:t>Asset Type</w:t>
            </w:r>
          </w:p>
        </w:tc>
      </w:tr>
      <w:tr w:rsidR="009F1A44" w:rsidRPr="00CA0A99" w:rsidTr="00CA0A99">
        <w:trPr>
          <w:trHeight w:val="57"/>
        </w:trPr>
        <w:tc>
          <w:tcPr>
            <w:tcW w:w="3696" w:type="dxa"/>
            <w:tcBorders>
              <w:top w:val="single" w:sz="4" w:space="0" w:color="auto"/>
              <w:left w:val="single" w:sz="4" w:space="0" w:color="auto"/>
              <w:bottom w:val="single" w:sz="4" w:space="0" w:color="auto"/>
              <w:right w:val="single" w:sz="4" w:space="0" w:color="auto"/>
            </w:tcBorders>
            <w:vAlign w:val="center"/>
            <w:hideMark/>
          </w:tcPr>
          <w:p w:rsidR="009F1A44" w:rsidRPr="00CA0A99" w:rsidRDefault="0062018C" w:rsidP="0081118D">
            <w:pPr>
              <w:spacing w:after="0" w:line="240" w:lineRule="auto"/>
              <w:jc w:val="both"/>
              <w:rPr>
                <w:rFonts w:ascii="Calibri" w:hAnsi="Calibri" w:cs="Calibri"/>
                <w:sz w:val="20"/>
                <w:szCs w:val="20"/>
              </w:rPr>
            </w:pPr>
            <w:r w:rsidRPr="00CA0A99">
              <w:rPr>
                <w:rFonts w:ascii="Calibri" w:hAnsi="Calibri" w:cs="Calibri"/>
                <w:sz w:val="20"/>
                <w:szCs w:val="20"/>
              </w:rPr>
              <w:t>Asset</w:t>
            </w:r>
            <w:r w:rsidR="009F1A44" w:rsidRPr="00CA0A99">
              <w:rPr>
                <w:rFonts w:ascii="Calibri" w:hAnsi="Calibri" w:cs="Calibri"/>
                <w:sz w:val="20"/>
                <w:szCs w:val="20"/>
              </w:rPr>
              <w:t xml:space="preserve"> Sub Type</w:t>
            </w:r>
          </w:p>
        </w:tc>
      </w:tr>
      <w:tr w:rsidR="009F1A44" w:rsidRPr="00CA0A99" w:rsidTr="00CA0A99">
        <w:trPr>
          <w:trHeight w:val="57"/>
        </w:trPr>
        <w:tc>
          <w:tcPr>
            <w:tcW w:w="3696" w:type="dxa"/>
            <w:tcBorders>
              <w:top w:val="single" w:sz="4" w:space="0" w:color="auto"/>
              <w:left w:val="single" w:sz="4" w:space="0" w:color="auto"/>
              <w:bottom w:val="single" w:sz="4" w:space="0" w:color="auto"/>
              <w:right w:val="single" w:sz="4" w:space="0" w:color="auto"/>
            </w:tcBorders>
            <w:vAlign w:val="center"/>
            <w:hideMark/>
          </w:tcPr>
          <w:p w:rsidR="009F1A44" w:rsidRPr="00CA0A99" w:rsidRDefault="009F1A44" w:rsidP="0081118D">
            <w:pPr>
              <w:spacing w:after="0" w:line="240" w:lineRule="auto"/>
              <w:jc w:val="both"/>
              <w:rPr>
                <w:rFonts w:ascii="Calibri" w:hAnsi="Calibri" w:cs="Calibri"/>
                <w:sz w:val="20"/>
                <w:szCs w:val="20"/>
              </w:rPr>
            </w:pPr>
            <w:r w:rsidRPr="00CA0A99">
              <w:rPr>
                <w:rFonts w:ascii="Calibri" w:hAnsi="Calibri" w:cs="Calibri"/>
                <w:sz w:val="20"/>
                <w:szCs w:val="20"/>
              </w:rPr>
              <w:t>Asset ID</w:t>
            </w:r>
          </w:p>
        </w:tc>
      </w:tr>
      <w:tr w:rsidR="009F1A44" w:rsidRPr="00CA0A99" w:rsidTr="00CA0A99">
        <w:trPr>
          <w:trHeight w:val="57"/>
        </w:trPr>
        <w:tc>
          <w:tcPr>
            <w:tcW w:w="3696" w:type="dxa"/>
            <w:tcBorders>
              <w:top w:val="single" w:sz="4" w:space="0" w:color="auto"/>
              <w:left w:val="single" w:sz="4" w:space="0" w:color="auto"/>
              <w:bottom w:val="single" w:sz="4" w:space="0" w:color="auto"/>
              <w:right w:val="single" w:sz="4" w:space="0" w:color="auto"/>
            </w:tcBorders>
            <w:vAlign w:val="center"/>
            <w:hideMark/>
          </w:tcPr>
          <w:p w:rsidR="009F1A44" w:rsidRPr="00CA0A99" w:rsidRDefault="009F1A44" w:rsidP="0081118D">
            <w:pPr>
              <w:spacing w:after="0" w:line="240" w:lineRule="auto"/>
              <w:jc w:val="both"/>
              <w:rPr>
                <w:rFonts w:ascii="Calibri" w:hAnsi="Calibri" w:cs="Calibri"/>
                <w:sz w:val="20"/>
                <w:szCs w:val="20"/>
              </w:rPr>
            </w:pPr>
            <w:r w:rsidRPr="00CA0A99">
              <w:rPr>
                <w:rFonts w:ascii="Calibri" w:hAnsi="Calibri" w:cs="Calibri"/>
                <w:sz w:val="20"/>
                <w:szCs w:val="20"/>
              </w:rPr>
              <w:t>Description</w:t>
            </w:r>
          </w:p>
        </w:tc>
      </w:tr>
      <w:tr w:rsidR="009F1A44" w:rsidRPr="00CA0A99" w:rsidTr="00CA0A99">
        <w:trPr>
          <w:trHeight w:val="57"/>
        </w:trPr>
        <w:tc>
          <w:tcPr>
            <w:tcW w:w="3696" w:type="dxa"/>
            <w:tcBorders>
              <w:top w:val="single" w:sz="4" w:space="0" w:color="auto"/>
              <w:left w:val="single" w:sz="4" w:space="0" w:color="auto"/>
              <w:bottom w:val="single" w:sz="4" w:space="0" w:color="auto"/>
              <w:right w:val="single" w:sz="4" w:space="0" w:color="auto"/>
            </w:tcBorders>
            <w:vAlign w:val="center"/>
            <w:hideMark/>
          </w:tcPr>
          <w:p w:rsidR="009F1A44" w:rsidRPr="00CA0A99" w:rsidRDefault="00407347" w:rsidP="0081118D">
            <w:pPr>
              <w:spacing w:after="0" w:line="240" w:lineRule="auto"/>
              <w:jc w:val="both"/>
              <w:rPr>
                <w:sz w:val="20"/>
                <w:szCs w:val="20"/>
              </w:rPr>
            </w:pPr>
            <w:r w:rsidRPr="00CA0A99">
              <w:rPr>
                <w:sz w:val="20"/>
                <w:szCs w:val="20"/>
              </w:rPr>
              <w:t xml:space="preserve">Additional </w:t>
            </w:r>
            <w:r w:rsidR="00CA0A99" w:rsidRPr="00CA0A99">
              <w:rPr>
                <w:sz w:val="20"/>
                <w:szCs w:val="20"/>
              </w:rPr>
              <w:t xml:space="preserve">CC </w:t>
            </w:r>
            <w:r w:rsidR="009F1A44" w:rsidRPr="00CA0A99">
              <w:rPr>
                <w:sz w:val="20"/>
                <w:szCs w:val="20"/>
              </w:rPr>
              <w:t>list</w:t>
            </w:r>
          </w:p>
        </w:tc>
      </w:tr>
      <w:tr w:rsidR="00407347" w:rsidRPr="00CA0A99" w:rsidTr="00CA0A99">
        <w:trPr>
          <w:trHeight w:val="57"/>
        </w:trPr>
        <w:tc>
          <w:tcPr>
            <w:tcW w:w="3696" w:type="dxa"/>
            <w:tcBorders>
              <w:top w:val="single" w:sz="4" w:space="0" w:color="auto"/>
              <w:left w:val="single" w:sz="4" w:space="0" w:color="auto"/>
              <w:bottom w:val="single" w:sz="4" w:space="0" w:color="auto"/>
              <w:right w:val="single" w:sz="4" w:space="0" w:color="auto"/>
            </w:tcBorders>
            <w:vAlign w:val="center"/>
            <w:hideMark/>
          </w:tcPr>
          <w:p w:rsidR="00407347" w:rsidRPr="00CA0A99" w:rsidRDefault="00407347" w:rsidP="0081118D">
            <w:pPr>
              <w:spacing w:after="0" w:line="240" w:lineRule="auto"/>
              <w:jc w:val="both"/>
              <w:rPr>
                <w:sz w:val="20"/>
                <w:szCs w:val="20"/>
              </w:rPr>
            </w:pPr>
            <w:r w:rsidRPr="00CA0A99">
              <w:rPr>
                <w:sz w:val="20"/>
                <w:szCs w:val="20"/>
              </w:rPr>
              <w:t>Remarks</w:t>
            </w:r>
          </w:p>
        </w:tc>
      </w:tr>
    </w:tbl>
    <w:p w:rsidR="009F1A44" w:rsidRPr="00CA0A99" w:rsidRDefault="00C3597A" w:rsidP="0081118D">
      <w:pPr>
        <w:spacing w:after="0"/>
        <w:ind w:left="737"/>
        <w:jc w:val="both"/>
        <w:rPr>
          <w:sz w:val="20"/>
          <w:szCs w:val="20"/>
        </w:rPr>
      </w:pPr>
      <w:r w:rsidRPr="00CA0A99">
        <w:rPr>
          <w:sz w:val="20"/>
          <w:szCs w:val="20"/>
        </w:rPr>
        <w:t xml:space="preserve">TO List and CC List will be auto populated according to group role settings. </w:t>
      </w:r>
      <w:r w:rsidR="00FE7CCB" w:rsidRPr="00CA0A99">
        <w:rPr>
          <w:sz w:val="20"/>
          <w:szCs w:val="20"/>
        </w:rPr>
        <w:t>Record will be “Active” by Default</w:t>
      </w:r>
      <w:r w:rsidR="0037652D" w:rsidRPr="00CA0A99">
        <w:rPr>
          <w:sz w:val="20"/>
          <w:szCs w:val="20"/>
        </w:rPr>
        <w:t>.</w:t>
      </w:r>
    </w:p>
    <w:p w:rsidR="009F1A44" w:rsidRPr="0037652D" w:rsidRDefault="009F1A44" w:rsidP="009F1A44">
      <w:pPr>
        <w:ind w:left="720"/>
        <w:jc w:val="both"/>
        <w:rPr>
          <w:rFonts w:cs="Arial"/>
          <w:sz w:val="20"/>
          <w:szCs w:val="22"/>
        </w:rPr>
      </w:pPr>
      <w:r w:rsidRPr="0037652D">
        <w:rPr>
          <w:sz w:val="20"/>
          <w:szCs w:val="22"/>
        </w:rPr>
        <w:t xml:space="preserve">After user </w:t>
      </w:r>
      <w:r w:rsidR="003871ED" w:rsidRPr="0037652D">
        <w:rPr>
          <w:sz w:val="20"/>
          <w:szCs w:val="22"/>
        </w:rPr>
        <w:t xml:space="preserve">submitted </w:t>
      </w:r>
      <w:r w:rsidRPr="0037652D">
        <w:rPr>
          <w:sz w:val="20"/>
          <w:szCs w:val="22"/>
        </w:rPr>
        <w:t>the renewal</w:t>
      </w:r>
      <w:r w:rsidR="003871ED" w:rsidRPr="0037652D">
        <w:rPr>
          <w:sz w:val="20"/>
          <w:szCs w:val="22"/>
        </w:rPr>
        <w:t xml:space="preserve"> request</w:t>
      </w:r>
      <w:r w:rsidRPr="0037652D">
        <w:rPr>
          <w:sz w:val="20"/>
          <w:szCs w:val="22"/>
        </w:rPr>
        <w:t xml:space="preserve">, system will prompt user to delete, inactivate, or do nothing to the original asset. </w:t>
      </w:r>
    </w:p>
    <w:p w:rsidR="00E74315" w:rsidRDefault="0038168B" w:rsidP="009F1A44">
      <w:pPr>
        <w:pStyle w:val="Heading3"/>
        <w:jc w:val="both"/>
      </w:pPr>
      <w:bookmarkStart w:id="729" w:name="_Toc499659853"/>
      <w:bookmarkStart w:id="730" w:name="_Toc502737621"/>
      <w:r>
        <w:t xml:space="preserve">View </w:t>
      </w:r>
      <w:r w:rsidR="00E74315">
        <w:t>Expiry Calendar</w:t>
      </w:r>
      <w:bookmarkEnd w:id="730"/>
    </w:p>
    <w:bookmarkEnd w:id="729"/>
    <w:p w:rsidR="005423AE" w:rsidRPr="007168C1" w:rsidRDefault="009F1A44" w:rsidP="00054291">
      <w:pPr>
        <w:ind w:left="720"/>
        <w:rPr>
          <w:sz w:val="20"/>
        </w:rPr>
      </w:pPr>
      <w:r w:rsidRPr="007168C1">
        <w:rPr>
          <w:sz w:val="20"/>
        </w:rPr>
        <w:t xml:space="preserve">In </w:t>
      </w:r>
      <w:r w:rsidR="003871ED" w:rsidRPr="007168C1">
        <w:rPr>
          <w:sz w:val="20"/>
        </w:rPr>
        <w:t>a</w:t>
      </w:r>
      <w:r w:rsidR="0062018C" w:rsidRPr="007168C1">
        <w:rPr>
          <w:sz w:val="20"/>
        </w:rPr>
        <w:t>sset</w:t>
      </w:r>
      <w:r w:rsidRPr="007168C1">
        <w:rPr>
          <w:sz w:val="20"/>
        </w:rPr>
        <w:t xml:space="preserve"> reminder home page, </w:t>
      </w:r>
      <w:r w:rsidR="00995C09" w:rsidRPr="007168C1">
        <w:rPr>
          <w:sz w:val="20"/>
        </w:rPr>
        <w:t>a calendar of current month will be displayed on the top of the page.</w:t>
      </w:r>
      <w:r w:rsidRPr="007168C1">
        <w:rPr>
          <w:sz w:val="20"/>
        </w:rPr>
        <w:t xml:space="preserve"> Expiry date(s) of all the active asset(s) in the login user’s group(s) will be highlighted </w:t>
      </w:r>
      <w:r w:rsidR="005423AE">
        <w:rPr>
          <w:sz w:val="20"/>
        </w:rPr>
        <w:t>in red</w:t>
      </w:r>
      <w:r w:rsidR="005423AE" w:rsidRPr="000C0B79">
        <w:rPr>
          <w:sz w:val="20"/>
        </w:rPr>
        <w:t xml:space="preserve"> </w:t>
      </w:r>
      <w:r w:rsidRPr="007168C1">
        <w:rPr>
          <w:sz w:val="20"/>
        </w:rPr>
        <w:t>on the calendar.</w:t>
      </w:r>
      <w:r w:rsidR="005423AE" w:rsidRPr="005423AE">
        <w:rPr>
          <w:sz w:val="20"/>
        </w:rPr>
        <w:t xml:space="preserve"> </w:t>
      </w:r>
      <w:r w:rsidR="005423AE">
        <w:rPr>
          <w:sz w:val="20"/>
        </w:rPr>
        <w:t>If user clicks a date on expiry calendar, active assets expiring on that date will be shown in search result.</w:t>
      </w:r>
    </w:p>
    <w:p w:rsidR="00905C8E" w:rsidRDefault="0038168B" w:rsidP="0052359A">
      <w:pPr>
        <w:pStyle w:val="Heading3"/>
      </w:pPr>
      <w:bookmarkStart w:id="731" w:name="_Toc502737622"/>
      <w:r>
        <w:t xml:space="preserve">View </w:t>
      </w:r>
      <w:r w:rsidR="00905C8E">
        <w:t>Asset Summar</w:t>
      </w:r>
      <w:r w:rsidR="0052359A">
        <w:t>y</w:t>
      </w:r>
      <w:bookmarkEnd w:id="731"/>
    </w:p>
    <w:p w:rsidR="009F1A44" w:rsidRPr="007168C1" w:rsidRDefault="009F1A44" w:rsidP="009F1A44">
      <w:pPr>
        <w:ind w:left="717" w:firstLine="3"/>
        <w:jc w:val="both"/>
        <w:rPr>
          <w:sz w:val="20"/>
        </w:rPr>
      </w:pPr>
      <w:r w:rsidRPr="007168C1">
        <w:rPr>
          <w:sz w:val="20"/>
        </w:rPr>
        <w:t xml:space="preserve">In asset reminder home page, following summary statistics of asset under login user’s group(s) will be shown. If user clicks the summary box, corresponding </w:t>
      </w:r>
      <w:r w:rsidR="0062018C" w:rsidRPr="007168C1">
        <w:rPr>
          <w:sz w:val="20"/>
        </w:rPr>
        <w:t>asset</w:t>
      </w:r>
      <w:r w:rsidRPr="007168C1">
        <w:rPr>
          <w:sz w:val="20"/>
        </w:rPr>
        <w:t xml:space="preserve"> list will be shown</w:t>
      </w:r>
      <w:r w:rsidR="00E04688">
        <w:rPr>
          <w:sz w:val="20"/>
        </w:rPr>
        <w:t xml:space="preserve"> in search results</w:t>
      </w:r>
      <w:r w:rsidRPr="007168C1">
        <w:rPr>
          <w:sz w:val="20"/>
        </w:rPr>
        <w:t>.</w:t>
      </w:r>
    </w:p>
    <w:p w:rsidR="009F1A44" w:rsidRDefault="009F1A44" w:rsidP="00790DF1">
      <w:pPr>
        <w:pStyle w:val="ListParagraph"/>
        <w:numPr>
          <w:ilvl w:val="0"/>
          <w:numId w:val="24"/>
        </w:numPr>
        <w:rPr>
          <w:sz w:val="20"/>
        </w:rPr>
      </w:pPr>
      <w:r w:rsidRPr="007168C1">
        <w:rPr>
          <w:sz w:val="20"/>
        </w:rPr>
        <w:t xml:space="preserve">No. of </w:t>
      </w:r>
      <w:r w:rsidR="0062018C" w:rsidRPr="007168C1">
        <w:rPr>
          <w:sz w:val="20"/>
        </w:rPr>
        <w:t>Asset</w:t>
      </w:r>
      <w:r w:rsidRPr="007168C1">
        <w:rPr>
          <w:sz w:val="20"/>
        </w:rPr>
        <w:t xml:space="preserve"> Expired</w:t>
      </w:r>
    </w:p>
    <w:p w:rsidR="00425DF1" w:rsidRPr="007168C1" w:rsidRDefault="00425DF1" w:rsidP="00425DF1">
      <w:pPr>
        <w:pStyle w:val="ListParagraph"/>
      </w:pPr>
      <w:r w:rsidRPr="00425DF1">
        <w:t xml:space="preserve">Display the number of active </w:t>
      </w:r>
      <w:r>
        <w:t>assets</w:t>
      </w:r>
      <w:r w:rsidRPr="00425DF1">
        <w:t xml:space="preserve"> that already expired</w:t>
      </w:r>
      <w:r w:rsidR="00CA0A99">
        <w:t>.</w:t>
      </w:r>
    </w:p>
    <w:p w:rsidR="009F1A44" w:rsidRDefault="009F1A44" w:rsidP="00790DF1">
      <w:pPr>
        <w:pStyle w:val="ListParagraph"/>
        <w:numPr>
          <w:ilvl w:val="0"/>
          <w:numId w:val="24"/>
        </w:numPr>
        <w:rPr>
          <w:sz w:val="20"/>
        </w:rPr>
      </w:pPr>
      <w:r w:rsidRPr="007168C1">
        <w:rPr>
          <w:sz w:val="20"/>
        </w:rPr>
        <w:t xml:space="preserve">No. of </w:t>
      </w:r>
      <w:r w:rsidR="0062018C" w:rsidRPr="007168C1">
        <w:rPr>
          <w:sz w:val="20"/>
        </w:rPr>
        <w:t>Asset</w:t>
      </w:r>
      <w:r w:rsidRPr="007168C1">
        <w:rPr>
          <w:sz w:val="20"/>
        </w:rPr>
        <w:t xml:space="preserve"> Expiring this Month</w:t>
      </w:r>
    </w:p>
    <w:p w:rsidR="00425DF1" w:rsidRPr="007168C1" w:rsidRDefault="00425DF1" w:rsidP="00425DF1">
      <w:pPr>
        <w:pStyle w:val="ListParagraph"/>
      </w:pPr>
      <w:r w:rsidRPr="00425DF1">
        <w:t xml:space="preserve">Display the number of active </w:t>
      </w:r>
      <w:r>
        <w:t>assets</w:t>
      </w:r>
      <w:r w:rsidRPr="00425DF1">
        <w:t xml:space="preserve"> expiring this month.</w:t>
      </w:r>
    </w:p>
    <w:p w:rsidR="009F1A44" w:rsidRDefault="009F1A44" w:rsidP="00790DF1">
      <w:pPr>
        <w:pStyle w:val="ListParagraph"/>
        <w:numPr>
          <w:ilvl w:val="0"/>
          <w:numId w:val="24"/>
        </w:numPr>
        <w:rPr>
          <w:sz w:val="20"/>
        </w:rPr>
      </w:pPr>
      <w:r w:rsidRPr="007168C1">
        <w:rPr>
          <w:sz w:val="20"/>
        </w:rPr>
        <w:t xml:space="preserve">No. of </w:t>
      </w:r>
      <w:r w:rsidR="0062018C" w:rsidRPr="007168C1">
        <w:rPr>
          <w:sz w:val="20"/>
        </w:rPr>
        <w:t>Asset</w:t>
      </w:r>
      <w:r w:rsidRPr="007168C1">
        <w:rPr>
          <w:sz w:val="20"/>
        </w:rPr>
        <w:t xml:space="preserve"> Expiring Next Month</w:t>
      </w:r>
    </w:p>
    <w:p w:rsidR="00425DF1" w:rsidRPr="007168C1" w:rsidRDefault="00425DF1" w:rsidP="00425DF1">
      <w:pPr>
        <w:pStyle w:val="ListParagraph"/>
      </w:pPr>
      <w:r w:rsidRPr="00425DF1">
        <w:t xml:space="preserve">Display the number of active </w:t>
      </w:r>
      <w:r>
        <w:t>assets</w:t>
      </w:r>
      <w:r w:rsidRPr="00425DF1">
        <w:t xml:space="preserve"> expiring next month.</w:t>
      </w:r>
    </w:p>
    <w:p w:rsidR="00C070FA" w:rsidRDefault="00C070FA" w:rsidP="009F1A44">
      <w:pPr>
        <w:pStyle w:val="Heading3"/>
        <w:jc w:val="both"/>
      </w:pPr>
      <w:bookmarkStart w:id="732" w:name="_Toc499659855"/>
      <w:bookmarkStart w:id="733" w:name="_Toc502737623"/>
      <w:r>
        <w:t>Search Asset</w:t>
      </w:r>
      <w:bookmarkEnd w:id="733"/>
      <w:r>
        <w:t xml:space="preserve"> </w:t>
      </w:r>
    </w:p>
    <w:bookmarkEnd w:id="732"/>
    <w:p w:rsidR="00B8733A" w:rsidRPr="007168C1" w:rsidRDefault="00CA0A99" w:rsidP="009F1A44">
      <w:pPr>
        <w:ind w:left="720"/>
        <w:jc w:val="both"/>
        <w:rPr>
          <w:rFonts w:cstheme="minorHAnsi"/>
          <w:sz w:val="20"/>
          <w:szCs w:val="22"/>
        </w:rPr>
      </w:pPr>
      <w:r>
        <w:rPr>
          <w:rFonts w:cstheme="minorHAnsi"/>
          <w:sz w:val="20"/>
          <w:szCs w:val="22"/>
        </w:rPr>
        <w:t xml:space="preserve">This feature shall allow authorized user </w:t>
      </w:r>
      <w:r w:rsidR="009F1A44" w:rsidRPr="007168C1">
        <w:rPr>
          <w:rFonts w:cstheme="minorHAnsi"/>
          <w:sz w:val="20"/>
          <w:szCs w:val="22"/>
        </w:rPr>
        <w:t xml:space="preserve">to search </w:t>
      </w:r>
      <w:r w:rsidR="0062018C" w:rsidRPr="007168C1">
        <w:rPr>
          <w:rFonts w:cstheme="minorHAnsi"/>
          <w:sz w:val="20"/>
          <w:szCs w:val="22"/>
        </w:rPr>
        <w:t>asset</w:t>
      </w:r>
      <w:r w:rsidR="009F1A44" w:rsidRPr="007168C1">
        <w:rPr>
          <w:rFonts w:cstheme="minorHAnsi"/>
          <w:sz w:val="20"/>
          <w:szCs w:val="22"/>
        </w:rPr>
        <w:t xml:space="preserve"> reminder of his or her user group(s) via any field displayed in the </w:t>
      </w:r>
      <w:r w:rsidR="0062018C" w:rsidRPr="007168C1">
        <w:rPr>
          <w:rFonts w:cstheme="minorHAnsi"/>
          <w:sz w:val="20"/>
          <w:szCs w:val="22"/>
        </w:rPr>
        <w:t>asset</w:t>
      </w:r>
      <w:r w:rsidR="009F1A44" w:rsidRPr="007168C1">
        <w:rPr>
          <w:rFonts w:cstheme="minorHAnsi"/>
          <w:sz w:val="20"/>
          <w:szCs w:val="22"/>
        </w:rPr>
        <w:t xml:space="preserve"> list. The search via keywords function will be enhanced by search as you type feature</w:t>
      </w:r>
      <w:r w:rsidR="002C6F08" w:rsidRPr="007168C1">
        <w:rPr>
          <w:rFonts w:cstheme="minorHAnsi"/>
          <w:sz w:val="20"/>
          <w:szCs w:val="22"/>
        </w:rPr>
        <w:t xml:space="preserve"> (results fulfilling searching key will be shown in dropdown list).</w:t>
      </w:r>
      <w:r w:rsidR="009F1A44" w:rsidRPr="007168C1">
        <w:rPr>
          <w:rFonts w:cstheme="minorHAnsi"/>
          <w:sz w:val="20"/>
          <w:szCs w:val="22"/>
        </w:rPr>
        <w:t xml:space="preserve"> </w:t>
      </w:r>
    </w:p>
    <w:tbl>
      <w:tblPr>
        <w:tblW w:w="0" w:type="auto"/>
        <w:tblInd w:w="817" w:type="dxa"/>
        <w:tblCellMar>
          <w:left w:w="0" w:type="dxa"/>
          <w:right w:w="0" w:type="dxa"/>
        </w:tblCellMar>
        <w:tblLook w:val="04A0"/>
      </w:tblPr>
      <w:tblGrid>
        <w:gridCol w:w="1985"/>
        <w:gridCol w:w="7087"/>
      </w:tblGrid>
      <w:tr w:rsidR="00C978CA" w:rsidRPr="007168C1" w:rsidTr="00C978CA">
        <w:tc>
          <w:tcPr>
            <w:tcW w:w="1985" w:type="dxa"/>
            <w:tcBorders>
              <w:top w:val="single" w:sz="8" w:space="0" w:color="auto"/>
              <w:left w:val="single" w:sz="8" w:space="0" w:color="auto"/>
              <w:bottom w:val="single" w:sz="8" w:space="0" w:color="auto"/>
              <w:right w:val="single" w:sz="8" w:space="0" w:color="auto"/>
            </w:tcBorders>
            <w:shd w:val="clear" w:color="auto" w:fill="FBD4B4" w:themeFill="accent6" w:themeFillTint="66"/>
            <w:tcMar>
              <w:top w:w="0" w:type="dxa"/>
              <w:left w:w="108" w:type="dxa"/>
              <w:bottom w:w="0" w:type="dxa"/>
              <w:right w:w="108" w:type="dxa"/>
            </w:tcMar>
            <w:hideMark/>
          </w:tcPr>
          <w:p w:rsidR="00C978CA" w:rsidRPr="007168C1" w:rsidRDefault="00C978CA" w:rsidP="006A0C27">
            <w:pPr>
              <w:pStyle w:val="ListParagraph"/>
              <w:spacing w:line="240" w:lineRule="auto"/>
              <w:ind w:left="0"/>
              <w:rPr>
                <w:rFonts w:cstheme="minorHAnsi"/>
                <w:sz w:val="20"/>
              </w:rPr>
            </w:pPr>
            <w:r w:rsidRPr="007168C1">
              <w:rPr>
                <w:rFonts w:cstheme="minorHAnsi"/>
                <w:sz w:val="20"/>
              </w:rPr>
              <w:t>Search Key</w:t>
            </w:r>
          </w:p>
        </w:tc>
        <w:tc>
          <w:tcPr>
            <w:tcW w:w="7087" w:type="dxa"/>
            <w:tcBorders>
              <w:top w:val="single" w:sz="8" w:space="0" w:color="auto"/>
              <w:left w:val="nil"/>
              <w:bottom w:val="single" w:sz="8" w:space="0" w:color="auto"/>
              <w:right w:val="single" w:sz="8" w:space="0" w:color="auto"/>
            </w:tcBorders>
            <w:shd w:val="clear" w:color="auto" w:fill="FBD4B4" w:themeFill="accent6" w:themeFillTint="66"/>
            <w:tcMar>
              <w:top w:w="0" w:type="dxa"/>
              <w:left w:w="108" w:type="dxa"/>
              <w:bottom w:w="0" w:type="dxa"/>
              <w:right w:w="108" w:type="dxa"/>
            </w:tcMar>
            <w:hideMark/>
          </w:tcPr>
          <w:p w:rsidR="00C978CA" w:rsidRPr="007168C1" w:rsidRDefault="00C978CA" w:rsidP="006A0C27">
            <w:pPr>
              <w:pStyle w:val="ListParagraph"/>
              <w:spacing w:line="240" w:lineRule="auto"/>
              <w:ind w:left="0"/>
              <w:rPr>
                <w:rFonts w:cstheme="minorHAnsi"/>
                <w:sz w:val="20"/>
              </w:rPr>
            </w:pPr>
            <w:r w:rsidRPr="007168C1">
              <w:rPr>
                <w:rFonts w:cstheme="minorHAnsi"/>
                <w:sz w:val="20"/>
              </w:rPr>
              <w:t>Remarks</w:t>
            </w:r>
          </w:p>
        </w:tc>
      </w:tr>
      <w:tr w:rsidR="00C978CA" w:rsidRPr="007168C1" w:rsidTr="00C978CA">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978CA" w:rsidRPr="007168C1" w:rsidRDefault="00C978CA" w:rsidP="006A0C27">
            <w:pPr>
              <w:pStyle w:val="ListParagraph"/>
              <w:spacing w:line="240" w:lineRule="auto"/>
              <w:ind w:left="0"/>
              <w:rPr>
                <w:rFonts w:cstheme="minorHAnsi"/>
                <w:sz w:val="20"/>
              </w:rPr>
            </w:pPr>
            <w:r w:rsidRPr="007168C1">
              <w:rPr>
                <w:rFonts w:cstheme="minorHAnsi"/>
                <w:sz w:val="20"/>
              </w:rPr>
              <w:t>Location</w:t>
            </w:r>
          </w:p>
        </w:tc>
        <w:tc>
          <w:tcPr>
            <w:tcW w:w="7087" w:type="dxa"/>
            <w:tcBorders>
              <w:top w:val="nil"/>
              <w:left w:val="nil"/>
              <w:bottom w:val="single" w:sz="8" w:space="0" w:color="auto"/>
              <w:right w:val="single" w:sz="8" w:space="0" w:color="auto"/>
            </w:tcBorders>
            <w:tcMar>
              <w:top w:w="0" w:type="dxa"/>
              <w:left w:w="108" w:type="dxa"/>
              <w:bottom w:w="0" w:type="dxa"/>
              <w:right w:w="108" w:type="dxa"/>
            </w:tcMar>
            <w:hideMark/>
          </w:tcPr>
          <w:p w:rsidR="00C978CA" w:rsidRPr="007168C1" w:rsidRDefault="00C978CA" w:rsidP="006A0C27">
            <w:pPr>
              <w:pStyle w:val="ListParagraph"/>
              <w:spacing w:line="240" w:lineRule="auto"/>
              <w:ind w:left="0"/>
              <w:rPr>
                <w:rFonts w:cstheme="minorHAnsi"/>
                <w:sz w:val="20"/>
              </w:rPr>
            </w:pPr>
            <w:r w:rsidRPr="007168C1">
              <w:rPr>
                <w:rFonts w:cstheme="minorHAnsi"/>
                <w:sz w:val="20"/>
              </w:rPr>
              <w:t>Search as you type against all locations</w:t>
            </w:r>
          </w:p>
          <w:p w:rsidR="00C978CA" w:rsidRPr="007168C1" w:rsidRDefault="00C978CA" w:rsidP="006A0C27">
            <w:pPr>
              <w:pStyle w:val="ListParagraph"/>
              <w:spacing w:line="240" w:lineRule="auto"/>
              <w:ind w:left="0"/>
              <w:rPr>
                <w:rFonts w:cstheme="minorHAnsi"/>
                <w:sz w:val="20"/>
              </w:rPr>
            </w:pPr>
            <w:r w:rsidRPr="007168C1">
              <w:rPr>
                <w:rFonts w:cstheme="minorHAnsi"/>
                <w:sz w:val="20"/>
              </w:rPr>
              <w:t>Support wildcard search</w:t>
            </w:r>
          </w:p>
        </w:tc>
      </w:tr>
      <w:tr w:rsidR="00C978CA" w:rsidRPr="007168C1" w:rsidTr="00C978CA">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978CA" w:rsidRPr="007168C1" w:rsidRDefault="00C978CA" w:rsidP="006A0C27">
            <w:pPr>
              <w:pStyle w:val="ListParagraph"/>
              <w:spacing w:line="240" w:lineRule="auto"/>
              <w:ind w:left="0"/>
              <w:rPr>
                <w:rFonts w:cstheme="minorHAnsi"/>
                <w:sz w:val="20"/>
              </w:rPr>
            </w:pPr>
            <w:r w:rsidRPr="007168C1">
              <w:rPr>
                <w:rFonts w:cstheme="minorHAnsi"/>
                <w:sz w:val="20"/>
              </w:rPr>
              <w:t>Asset Type</w:t>
            </w:r>
          </w:p>
        </w:tc>
        <w:tc>
          <w:tcPr>
            <w:tcW w:w="7087" w:type="dxa"/>
            <w:tcBorders>
              <w:top w:val="nil"/>
              <w:left w:val="nil"/>
              <w:bottom w:val="single" w:sz="8" w:space="0" w:color="auto"/>
              <w:right w:val="single" w:sz="8" w:space="0" w:color="auto"/>
            </w:tcBorders>
            <w:tcMar>
              <w:top w:w="0" w:type="dxa"/>
              <w:left w:w="108" w:type="dxa"/>
              <w:bottom w:w="0" w:type="dxa"/>
              <w:right w:w="108" w:type="dxa"/>
            </w:tcMar>
            <w:hideMark/>
          </w:tcPr>
          <w:p w:rsidR="00C978CA" w:rsidRPr="007168C1" w:rsidRDefault="00C978CA" w:rsidP="006A0C27">
            <w:pPr>
              <w:pStyle w:val="ListParagraph"/>
              <w:spacing w:line="240" w:lineRule="auto"/>
              <w:ind w:left="0"/>
              <w:rPr>
                <w:rFonts w:cstheme="minorHAnsi"/>
                <w:sz w:val="20"/>
              </w:rPr>
            </w:pPr>
            <w:r w:rsidRPr="007168C1">
              <w:rPr>
                <w:rFonts w:cstheme="minorHAnsi"/>
                <w:sz w:val="20"/>
              </w:rPr>
              <w:t>Search as you type against all asset types</w:t>
            </w:r>
          </w:p>
        </w:tc>
      </w:tr>
      <w:tr w:rsidR="00C978CA" w:rsidRPr="007168C1" w:rsidTr="00C978CA">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978CA" w:rsidRPr="007168C1" w:rsidRDefault="00C978CA" w:rsidP="006A0C27">
            <w:pPr>
              <w:pStyle w:val="ListParagraph"/>
              <w:spacing w:line="240" w:lineRule="auto"/>
              <w:ind w:left="0"/>
              <w:rPr>
                <w:rFonts w:cstheme="minorHAnsi"/>
                <w:sz w:val="20"/>
              </w:rPr>
            </w:pPr>
            <w:r w:rsidRPr="007168C1">
              <w:rPr>
                <w:rFonts w:cstheme="minorHAnsi"/>
                <w:sz w:val="20"/>
              </w:rPr>
              <w:t>Asset Sub Type</w:t>
            </w:r>
          </w:p>
        </w:tc>
        <w:tc>
          <w:tcPr>
            <w:tcW w:w="7087" w:type="dxa"/>
            <w:tcBorders>
              <w:top w:val="nil"/>
              <w:left w:val="nil"/>
              <w:bottom w:val="single" w:sz="8" w:space="0" w:color="auto"/>
              <w:right w:val="single" w:sz="8" w:space="0" w:color="auto"/>
            </w:tcBorders>
            <w:tcMar>
              <w:top w:w="0" w:type="dxa"/>
              <w:left w:w="108" w:type="dxa"/>
              <w:bottom w:w="0" w:type="dxa"/>
              <w:right w:w="108" w:type="dxa"/>
            </w:tcMar>
            <w:hideMark/>
          </w:tcPr>
          <w:p w:rsidR="00966DB5" w:rsidRDefault="00C978CA" w:rsidP="00966DB5">
            <w:pPr>
              <w:pStyle w:val="ListParagraph"/>
              <w:spacing w:line="240" w:lineRule="auto"/>
              <w:ind w:left="0"/>
              <w:rPr>
                <w:rFonts w:cstheme="minorHAnsi"/>
                <w:sz w:val="20"/>
              </w:rPr>
            </w:pPr>
            <w:r w:rsidRPr="007168C1">
              <w:rPr>
                <w:rFonts w:cstheme="minorHAnsi"/>
                <w:sz w:val="20"/>
              </w:rPr>
              <w:t xml:space="preserve">Search as you type against </w:t>
            </w:r>
            <w:r w:rsidR="00966DB5">
              <w:rPr>
                <w:rFonts w:cstheme="minorHAnsi"/>
                <w:sz w:val="20"/>
              </w:rPr>
              <w:t xml:space="preserve">all </w:t>
            </w:r>
            <w:r w:rsidRPr="007168C1">
              <w:rPr>
                <w:rFonts w:cstheme="minorHAnsi"/>
                <w:sz w:val="20"/>
              </w:rPr>
              <w:t xml:space="preserve">asset sub types </w:t>
            </w:r>
          </w:p>
          <w:p w:rsidR="00966DB5" w:rsidRDefault="00966DB5" w:rsidP="00966DB5">
            <w:pPr>
              <w:pStyle w:val="ListParagraph"/>
              <w:spacing w:line="240" w:lineRule="auto"/>
              <w:ind w:left="0"/>
              <w:rPr>
                <w:rFonts w:cstheme="minorHAnsi"/>
                <w:sz w:val="20"/>
              </w:rPr>
            </w:pPr>
            <w:r>
              <w:rPr>
                <w:rFonts w:cstheme="minorHAnsi"/>
                <w:sz w:val="20"/>
              </w:rPr>
              <w:t xml:space="preserve">(If user selected asset type, asset sub types should be </w:t>
            </w:r>
            <w:r w:rsidR="00C978CA" w:rsidRPr="007168C1">
              <w:rPr>
                <w:rFonts w:cstheme="minorHAnsi"/>
                <w:sz w:val="20"/>
              </w:rPr>
              <w:t>filtered by selected Asset Type</w:t>
            </w:r>
            <w:r>
              <w:rPr>
                <w:rFonts w:cstheme="minorHAnsi"/>
                <w:sz w:val="20"/>
              </w:rPr>
              <w:t>).</w:t>
            </w:r>
          </w:p>
          <w:p w:rsidR="00AB36AC" w:rsidRPr="00966DB5" w:rsidRDefault="00AB36AC" w:rsidP="00966DB5">
            <w:pPr>
              <w:pStyle w:val="ListParagraph"/>
              <w:spacing w:line="240" w:lineRule="auto"/>
              <w:ind w:left="0"/>
              <w:rPr>
                <w:rFonts w:cstheme="minorHAnsi"/>
                <w:sz w:val="20"/>
              </w:rPr>
            </w:pPr>
            <w:r>
              <w:rPr>
                <w:rFonts w:cstheme="minorHAnsi"/>
                <w:sz w:val="20"/>
              </w:rPr>
              <w:t>Support wildcard search</w:t>
            </w:r>
          </w:p>
        </w:tc>
      </w:tr>
      <w:tr w:rsidR="00C978CA" w:rsidRPr="007168C1" w:rsidTr="00C978CA">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978CA" w:rsidRPr="007168C1" w:rsidRDefault="00C978CA" w:rsidP="006A0C27">
            <w:pPr>
              <w:pStyle w:val="ListParagraph"/>
              <w:spacing w:line="240" w:lineRule="auto"/>
              <w:ind w:left="0"/>
              <w:rPr>
                <w:rFonts w:cstheme="minorHAnsi"/>
                <w:sz w:val="20"/>
              </w:rPr>
            </w:pPr>
            <w:r w:rsidRPr="007168C1">
              <w:rPr>
                <w:rFonts w:cstheme="minorHAnsi"/>
                <w:sz w:val="20"/>
              </w:rPr>
              <w:t>Asset ID</w:t>
            </w:r>
          </w:p>
        </w:tc>
        <w:tc>
          <w:tcPr>
            <w:tcW w:w="7087" w:type="dxa"/>
            <w:tcBorders>
              <w:top w:val="nil"/>
              <w:left w:val="nil"/>
              <w:bottom w:val="single" w:sz="8" w:space="0" w:color="auto"/>
              <w:right w:val="single" w:sz="8" w:space="0" w:color="auto"/>
            </w:tcBorders>
            <w:tcMar>
              <w:top w:w="0" w:type="dxa"/>
              <w:left w:w="108" w:type="dxa"/>
              <w:bottom w:w="0" w:type="dxa"/>
              <w:right w:w="108" w:type="dxa"/>
            </w:tcMar>
            <w:hideMark/>
          </w:tcPr>
          <w:p w:rsidR="00C978CA" w:rsidRPr="007168C1" w:rsidRDefault="00C978CA" w:rsidP="006A0C27">
            <w:pPr>
              <w:pStyle w:val="ListParagraph"/>
              <w:spacing w:line="240" w:lineRule="auto"/>
              <w:ind w:left="0"/>
              <w:rPr>
                <w:rFonts w:cstheme="minorHAnsi"/>
                <w:sz w:val="20"/>
              </w:rPr>
            </w:pPr>
            <w:r w:rsidRPr="007168C1">
              <w:rPr>
                <w:rFonts w:cstheme="minorHAnsi"/>
                <w:sz w:val="20"/>
              </w:rPr>
              <w:t>Search as you type against Asset IDs available in user’s group(s)</w:t>
            </w:r>
          </w:p>
          <w:p w:rsidR="00C978CA" w:rsidRPr="007168C1" w:rsidRDefault="00C978CA" w:rsidP="006A0C27">
            <w:pPr>
              <w:pStyle w:val="ListParagraph"/>
              <w:spacing w:line="240" w:lineRule="auto"/>
              <w:ind w:left="0"/>
              <w:rPr>
                <w:rFonts w:cstheme="minorHAnsi"/>
                <w:sz w:val="20"/>
              </w:rPr>
            </w:pPr>
            <w:r w:rsidRPr="007168C1">
              <w:rPr>
                <w:rFonts w:cstheme="minorHAnsi"/>
                <w:sz w:val="20"/>
              </w:rPr>
              <w:t>Support wildcard search</w:t>
            </w:r>
          </w:p>
        </w:tc>
      </w:tr>
      <w:tr w:rsidR="00C978CA" w:rsidRPr="007168C1" w:rsidTr="00C978CA">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978CA" w:rsidRPr="007168C1" w:rsidRDefault="00C978CA" w:rsidP="006A0C27">
            <w:pPr>
              <w:pStyle w:val="ListParagraph"/>
              <w:spacing w:line="240" w:lineRule="auto"/>
              <w:ind w:left="0"/>
              <w:rPr>
                <w:rFonts w:cstheme="minorHAnsi"/>
                <w:sz w:val="20"/>
              </w:rPr>
            </w:pPr>
            <w:r w:rsidRPr="007168C1">
              <w:rPr>
                <w:rFonts w:cstheme="minorHAnsi"/>
                <w:sz w:val="20"/>
              </w:rPr>
              <w:t>Expiry Date From</w:t>
            </w:r>
          </w:p>
        </w:tc>
        <w:tc>
          <w:tcPr>
            <w:tcW w:w="7087" w:type="dxa"/>
            <w:tcBorders>
              <w:top w:val="nil"/>
              <w:left w:val="nil"/>
              <w:bottom w:val="single" w:sz="8" w:space="0" w:color="auto"/>
              <w:right w:val="single" w:sz="8" w:space="0" w:color="auto"/>
            </w:tcBorders>
            <w:tcMar>
              <w:top w:w="0" w:type="dxa"/>
              <w:left w:w="108" w:type="dxa"/>
              <w:bottom w:w="0" w:type="dxa"/>
              <w:right w:w="108" w:type="dxa"/>
            </w:tcMar>
            <w:hideMark/>
          </w:tcPr>
          <w:p w:rsidR="00C978CA" w:rsidRPr="007168C1" w:rsidRDefault="00C978CA" w:rsidP="006A0C27">
            <w:pPr>
              <w:pStyle w:val="ListParagraph"/>
              <w:spacing w:line="240" w:lineRule="auto"/>
              <w:ind w:left="0"/>
              <w:rPr>
                <w:rFonts w:cstheme="minorHAnsi"/>
                <w:sz w:val="20"/>
              </w:rPr>
            </w:pPr>
            <w:r w:rsidRPr="007168C1">
              <w:rPr>
                <w:rFonts w:cstheme="minorHAnsi"/>
                <w:sz w:val="20"/>
              </w:rPr>
              <w:t>Select from calendar</w:t>
            </w:r>
          </w:p>
        </w:tc>
      </w:tr>
      <w:tr w:rsidR="00C978CA" w:rsidRPr="007168C1" w:rsidTr="00C978CA">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978CA" w:rsidRPr="007168C1" w:rsidRDefault="00C978CA" w:rsidP="006A0C27">
            <w:pPr>
              <w:pStyle w:val="ListParagraph"/>
              <w:spacing w:line="240" w:lineRule="auto"/>
              <w:ind w:left="0"/>
              <w:rPr>
                <w:rFonts w:cstheme="minorHAnsi"/>
                <w:sz w:val="20"/>
              </w:rPr>
            </w:pPr>
            <w:r w:rsidRPr="007168C1">
              <w:rPr>
                <w:rFonts w:cstheme="minorHAnsi"/>
                <w:sz w:val="20"/>
              </w:rPr>
              <w:t>Expiry Date To</w:t>
            </w:r>
          </w:p>
        </w:tc>
        <w:tc>
          <w:tcPr>
            <w:tcW w:w="7087" w:type="dxa"/>
            <w:tcBorders>
              <w:top w:val="nil"/>
              <w:left w:val="nil"/>
              <w:bottom w:val="single" w:sz="8" w:space="0" w:color="auto"/>
              <w:right w:val="single" w:sz="8" w:space="0" w:color="auto"/>
            </w:tcBorders>
            <w:tcMar>
              <w:top w:w="0" w:type="dxa"/>
              <w:left w:w="108" w:type="dxa"/>
              <w:bottom w:w="0" w:type="dxa"/>
              <w:right w:w="108" w:type="dxa"/>
            </w:tcMar>
            <w:hideMark/>
          </w:tcPr>
          <w:p w:rsidR="00C978CA" w:rsidRPr="007168C1" w:rsidRDefault="00C978CA" w:rsidP="006A0C27">
            <w:pPr>
              <w:pStyle w:val="ListParagraph"/>
              <w:spacing w:line="240" w:lineRule="auto"/>
              <w:ind w:left="0"/>
              <w:rPr>
                <w:rFonts w:cstheme="minorHAnsi"/>
                <w:sz w:val="20"/>
              </w:rPr>
            </w:pPr>
            <w:r w:rsidRPr="007168C1">
              <w:rPr>
                <w:rFonts w:cstheme="minorHAnsi"/>
                <w:sz w:val="20"/>
              </w:rPr>
              <w:t>Select from calendar</w:t>
            </w:r>
          </w:p>
        </w:tc>
      </w:tr>
      <w:tr w:rsidR="00C978CA" w:rsidRPr="007168C1" w:rsidTr="00C978CA">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978CA" w:rsidRPr="007168C1" w:rsidRDefault="00C978CA" w:rsidP="006A0C27">
            <w:pPr>
              <w:pStyle w:val="ListParagraph"/>
              <w:spacing w:line="240" w:lineRule="auto"/>
              <w:ind w:left="0"/>
              <w:rPr>
                <w:rFonts w:cstheme="minorHAnsi"/>
                <w:sz w:val="20"/>
              </w:rPr>
            </w:pPr>
            <w:r w:rsidRPr="007168C1">
              <w:rPr>
                <w:rFonts w:cstheme="minorHAnsi"/>
                <w:sz w:val="20"/>
              </w:rPr>
              <w:t>User Group</w:t>
            </w:r>
          </w:p>
        </w:tc>
        <w:tc>
          <w:tcPr>
            <w:tcW w:w="7087" w:type="dxa"/>
            <w:tcBorders>
              <w:top w:val="nil"/>
              <w:left w:val="nil"/>
              <w:bottom w:val="single" w:sz="8" w:space="0" w:color="auto"/>
              <w:right w:val="single" w:sz="8" w:space="0" w:color="auto"/>
            </w:tcBorders>
            <w:tcMar>
              <w:top w:w="0" w:type="dxa"/>
              <w:left w:w="108" w:type="dxa"/>
              <w:bottom w:w="0" w:type="dxa"/>
              <w:right w:w="108" w:type="dxa"/>
            </w:tcMar>
            <w:hideMark/>
          </w:tcPr>
          <w:p w:rsidR="00C978CA" w:rsidRPr="007168C1" w:rsidRDefault="00C978CA" w:rsidP="006A0C27">
            <w:pPr>
              <w:pStyle w:val="ListParagraph"/>
              <w:spacing w:line="240" w:lineRule="auto"/>
              <w:ind w:left="0"/>
              <w:rPr>
                <w:rFonts w:cstheme="minorHAnsi"/>
                <w:sz w:val="20"/>
              </w:rPr>
            </w:pPr>
            <w:r w:rsidRPr="007168C1">
              <w:rPr>
                <w:rFonts w:cstheme="minorHAnsi"/>
                <w:sz w:val="20"/>
              </w:rPr>
              <w:t xml:space="preserve">Dropdown. </w:t>
            </w:r>
          </w:p>
          <w:p w:rsidR="00C978CA" w:rsidRPr="007168C1" w:rsidRDefault="00C978CA" w:rsidP="006A0C27">
            <w:pPr>
              <w:pStyle w:val="ListParagraph"/>
              <w:spacing w:line="240" w:lineRule="auto"/>
              <w:ind w:left="0"/>
              <w:rPr>
                <w:rFonts w:cstheme="minorHAnsi"/>
                <w:sz w:val="20"/>
              </w:rPr>
            </w:pPr>
            <w:r w:rsidRPr="007168C1">
              <w:rPr>
                <w:rFonts w:cstheme="minorHAnsi"/>
                <w:sz w:val="20"/>
              </w:rPr>
              <w:t xml:space="preserve">Select from a list of user’s group(s) </w:t>
            </w:r>
          </w:p>
        </w:tc>
      </w:tr>
      <w:tr w:rsidR="00C978CA" w:rsidRPr="007168C1" w:rsidTr="00C978CA">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978CA" w:rsidRPr="007168C1" w:rsidRDefault="00C978CA" w:rsidP="006A0C27">
            <w:pPr>
              <w:pStyle w:val="ListParagraph"/>
              <w:spacing w:line="240" w:lineRule="auto"/>
              <w:ind w:left="0"/>
              <w:rPr>
                <w:rFonts w:cstheme="minorHAnsi"/>
                <w:sz w:val="20"/>
              </w:rPr>
            </w:pPr>
            <w:r w:rsidRPr="007168C1">
              <w:rPr>
                <w:rFonts w:cstheme="minorHAnsi"/>
                <w:sz w:val="20"/>
              </w:rPr>
              <w:t>Active</w:t>
            </w:r>
          </w:p>
        </w:tc>
        <w:tc>
          <w:tcPr>
            <w:tcW w:w="7087" w:type="dxa"/>
            <w:tcBorders>
              <w:top w:val="nil"/>
              <w:left w:val="nil"/>
              <w:bottom w:val="single" w:sz="8" w:space="0" w:color="auto"/>
              <w:right w:val="single" w:sz="8" w:space="0" w:color="auto"/>
            </w:tcBorders>
            <w:tcMar>
              <w:top w:w="0" w:type="dxa"/>
              <w:left w:w="108" w:type="dxa"/>
              <w:bottom w:w="0" w:type="dxa"/>
              <w:right w:w="108" w:type="dxa"/>
            </w:tcMar>
            <w:hideMark/>
          </w:tcPr>
          <w:p w:rsidR="00C978CA" w:rsidRPr="007168C1" w:rsidRDefault="00C978CA" w:rsidP="006A0C27">
            <w:pPr>
              <w:pStyle w:val="ListParagraph"/>
              <w:spacing w:line="240" w:lineRule="auto"/>
              <w:ind w:left="0"/>
              <w:rPr>
                <w:rFonts w:cstheme="minorHAnsi"/>
                <w:sz w:val="20"/>
              </w:rPr>
            </w:pPr>
            <w:r w:rsidRPr="007168C1">
              <w:rPr>
                <w:rFonts w:cstheme="minorHAnsi"/>
                <w:sz w:val="20"/>
              </w:rPr>
              <w:t xml:space="preserve">Dropdown. </w:t>
            </w:r>
          </w:p>
          <w:p w:rsidR="00C978CA" w:rsidRPr="007168C1" w:rsidRDefault="00C978CA" w:rsidP="006A0C27">
            <w:pPr>
              <w:pStyle w:val="ListParagraph"/>
              <w:spacing w:line="240" w:lineRule="auto"/>
              <w:ind w:left="0"/>
              <w:rPr>
                <w:rFonts w:cstheme="minorHAnsi"/>
                <w:sz w:val="20"/>
              </w:rPr>
            </w:pPr>
            <w:r w:rsidRPr="007168C1">
              <w:rPr>
                <w:rFonts w:cstheme="minorHAnsi"/>
                <w:sz w:val="20"/>
              </w:rPr>
              <w:t>[Yes|No|All]</w:t>
            </w:r>
          </w:p>
        </w:tc>
      </w:tr>
      <w:tr w:rsidR="00C978CA" w:rsidRPr="007168C1" w:rsidTr="00C978CA">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978CA" w:rsidRPr="007168C1" w:rsidRDefault="00C978CA" w:rsidP="006A0C27">
            <w:pPr>
              <w:pStyle w:val="ListParagraph"/>
              <w:spacing w:line="240" w:lineRule="auto"/>
              <w:ind w:left="0"/>
              <w:rPr>
                <w:rFonts w:cstheme="minorHAnsi"/>
                <w:sz w:val="20"/>
              </w:rPr>
            </w:pPr>
            <w:r w:rsidRPr="007168C1">
              <w:rPr>
                <w:rFonts w:cstheme="minorHAnsi"/>
                <w:sz w:val="20"/>
              </w:rPr>
              <w:t>Status</w:t>
            </w:r>
          </w:p>
        </w:tc>
        <w:tc>
          <w:tcPr>
            <w:tcW w:w="7087" w:type="dxa"/>
            <w:tcBorders>
              <w:top w:val="nil"/>
              <w:left w:val="nil"/>
              <w:bottom w:val="single" w:sz="8" w:space="0" w:color="auto"/>
              <w:right w:val="single" w:sz="8" w:space="0" w:color="auto"/>
            </w:tcBorders>
            <w:tcMar>
              <w:top w:w="0" w:type="dxa"/>
              <w:left w:w="108" w:type="dxa"/>
              <w:bottom w:w="0" w:type="dxa"/>
              <w:right w:w="108" w:type="dxa"/>
            </w:tcMar>
            <w:hideMark/>
          </w:tcPr>
          <w:p w:rsidR="00C978CA" w:rsidRPr="007168C1" w:rsidRDefault="00C978CA" w:rsidP="006A0C27">
            <w:pPr>
              <w:pStyle w:val="ListParagraph"/>
              <w:spacing w:line="240" w:lineRule="auto"/>
              <w:ind w:left="0"/>
              <w:rPr>
                <w:rFonts w:cstheme="minorHAnsi"/>
                <w:sz w:val="20"/>
              </w:rPr>
            </w:pPr>
            <w:r w:rsidRPr="007168C1">
              <w:rPr>
                <w:rFonts w:cstheme="minorHAnsi"/>
                <w:sz w:val="20"/>
              </w:rPr>
              <w:t xml:space="preserve">Dropdown. </w:t>
            </w:r>
          </w:p>
          <w:p w:rsidR="00C978CA" w:rsidRPr="007168C1" w:rsidRDefault="00C978CA" w:rsidP="006A0C27">
            <w:pPr>
              <w:pStyle w:val="ListParagraph"/>
              <w:spacing w:line="240" w:lineRule="auto"/>
              <w:ind w:left="0"/>
              <w:rPr>
                <w:rFonts w:cstheme="minorHAnsi"/>
                <w:sz w:val="20"/>
              </w:rPr>
            </w:pPr>
            <w:r w:rsidRPr="007168C1">
              <w:rPr>
                <w:rFonts w:cstheme="minorHAnsi"/>
                <w:sz w:val="20"/>
              </w:rPr>
              <w:t>[Expiring|Expired|Out of Notification Period |All]</w:t>
            </w:r>
          </w:p>
        </w:tc>
      </w:tr>
    </w:tbl>
    <w:p w:rsidR="00255396" w:rsidRPr="007168C1" w:rsidRDefault="002923B8" w:rsidP="000420C5">
      <w:pPr>
        <w:spacing w:after="0"/>
        <w:ind w:left="720"/>
        <w:jc w:val="both"/>
        <w:rPr>
          <w:rFonts w:cstheme="minorHAnsi"/>
          <w:sz w:val="20"/>
          <w:szCs w:val="22"/>
        </w:rPr>
      </w:pPr>
      <w:r w:rsidRPr="007168C1">
        <w:rPr>
          <w:rFonts w:cstheme="minorHAnsi"/>
          <w:sz w:val="20"/>
          <w:szCs w:val="22"/>
        </w:rPr>
        <w:t>The a</w:t>
      </w:r>
      <w:r w:rsidR="0062018C" w:rsidRPr="007168C1">
        <w:rPr>
          <w:rFonts w:cstheme="minorHAnsi"/>
          <w:sz w:val="20"/>
          <w:szCs w:val="22"/>
        </w:rPr>
        <w:t>sset</w:t>
      </w:r>
      <w:r w:rsidRPr="007168C1">
        <w:rPr>
          <w:rFonts w:cstheme="minorHAnsi"/>
          <w:sz w:val="20"/>
          <w:szCs w:val="22"/>
        </w:rPr>
        <w:t xml:space="preserve"> list</w:t>
      </w:r>
      <w:r w:rsidR="002B59F9" w:rsidRPr="007168C1">
        <w:rPr>
          <w:rFonts w:cstheme="minorHAnsi"/>
          <w:sz w:val="20"/>
          <w:szCs w:val="22"/>
        </w:rPr>
        <w:t xml:space="preserve"> will be grouped by </w:t>
      </w:r>
      <w:r w:rsidR="009F1A44" w:rsidRPr="007168C1">
        <w:rPr>
          <w:rFonts w:cstheme="minorHAnsi"/>
          <w:sz w:val="20"/>
          <w:szCs w:val="22"/>
        </w:rPr>
        <w:t>“Location</w:t>
      </w:r>
      <w:r w:rsidR="002B59F9" w:rsidRPr="007168C1">
        <w:rPr>
          <w:rFonts w:cstheme="minorHAnsi"/>
          <w:sz w:val="20"/>
          <w:szCs w:val="22"/>
        </w:rPr>
        <w:t xml:space="preserve">”. </w:t>
      </w:r>
      <w:r w:rsidR="00255396" w:rsidRPr="007168C1">
        <w:rPr>
          <w:rFonts w:cstheme="minorHAnsi"/>
          <w:sz w:val="20"/>
          <w:szCs w:val="22"/>
        </w:rPr>
        <w:t>For each “location”, the following default fields shall be shown:</w:t>
      </w:r>
      <w:r w:rsidR="002B59F9" w:rsidRPr="007168C1">
        <w:rPr>
          <w:rFonts w:cstheme="minorHAnsi"/>
          <w:sz w:val="20"/>
          <w:szCs w:val="22"/>
        </w:rPr>
        <w:t xml:space="preserve">  </w:t>
      </w:r>
    </w:p>
    <w:p w:rsidR="00255396" w:rsidRPr="007168C1" w:rsidRDefault="009F1A44" w:rsidP="007168C1">
      <w:pPr>
        <w:pStyle w:val="ListParagraph"/>
        <w:rPr>
          <w:rFonts w:cstheme="minorHAnsi"/>
          <w:sz w:val="20"/>
        </w:rPr>
      </w:pPr>
      <w:r w:rsidRPr="007168C1">
        <w:rPr>
          <w:rFonts w:cstheme="minorHAnsi"/>
          <w:sz w:val="20"/>
        </w:rPr>
        <w:t>Asset Type</w:t>
      </w:r>
    </w:p>
    <w:p w:rsidR="00255396" w:rsidRPr="007168C1" w:rsidRDefault="009F1A44" w:rsidP="007168C1">
      <w:pPr>
        <w:pStyle w:val="ListParagraph"/>
        <w:rPr>
          <w:rFonts w:cstheme="minorHAnsi"/>
          <w:sz w:val="20"/>
        </w:rPr>
      </w:pPr>
      <w:r w:rsidRPr="007168C1">
        <w:rPr>
          <w:rFonts w:cstheme="minorHAnsi"/>
          <w:sz w:val="20"/>
        </w:rPr>
        <w:t>Asset Sub Type</w:t>
      </w:r>
    </w:p>
    <w:p w:rsidR="00255396" w:rsidRPr="007168C1" w:rsidRDefault="002B59F9" w:rsidP="007168C1">
      <w:pPr>
        <w:pStyle w:val="ListParagraph"/>
        <w:rPr>
          <w:rFonts w:cstheme="minorHAnsi"/>
          <w:sz w:val="20"/>
        </w:rPr>
      </w:pPr>
      <w:r w:rsidRPr="007168C1">
        <w:rPr>
          <w:rFonts w:cstheme="minorHAnsi"/>
          <w:sz w:val="20"/>
        </w:rPr>
        <w:t>Asset ID</w:t>
      </w:r>
    </w:p>
    <w:p w:rsidR="00255396" w:rsidRPr="007168C1" w:rsidRDefault="009F1A44" w:rsidP="007168C1">
      <w:pPr>
        <w:pStyle w:val="ListParagraph"/>
        <w:rPr>
          <w:rFonts w:cstheme="minorHAnsi"/>
          <w:sz w:val="20"/>
        </w:rPr>
      </w:pPr>
      <w:r w:rsidRPr="007168C1">
        <w:rPr>
          <w:rFonts w:cstheme="minorHAnsi"/>
          <w:sz w:val="20"/>
        </w:rPr>
        <w:t>Expiry Date</w:t>
      </w:r>
    </w:p>
    <w:p w:rsidR="00255396" w:rsidRPr="007168C1" w:rsidRDefault="009F1A44" w:rsidP="007168C1">
      <w:pPr>
        <w:pStyle w:val="ListParagraph"/>
        <w:rPr>
          <w:rFonts w:cstheme="minorHAnsi"/>
          <w:sz w:val="20"/>
        </w:rPr>
      </w:pPr>
      <w:r w:rsidRPr="007168C1">
        <w:rPr>
          <w:rFonts w:cstheme="minorHAnsi"/>
          <w:sz w:val="20"/>
        </w:rPr>
        <w:t>Reminder</w:t>
      </w:r>
    </w:p>
    <w:p w:rsidR="00A44143" w:rsidRPr="007168C1" w:rsidRDefault="00A44143" w:rsidP="007168C1">
      <w:pPr>
        <w:pStyle w:val="ListParagraph"/>
        <w:rPr>
          <w:rFonts w:cstheme="minorHAnsi"/>
          <w:sz w:val="20"/>
        </w:rPr>
      </w:pPr>
      <w:r w:rsidRPr="007168C1">
        <w:rPr>
          <w:rFonts w:cstheme="minorHAnsi"/>
          <w:sz w:val="20"/>
        </w:rPr>
        <w:t>User Group</w:t>
      </w:r>
    </w:p>
    <w:p w:rsidR="002923B8" w:rsidRPr="007168C1" w:rsidRDefault="009F1A44" w:rsidP="007168C1">
      <w:pPr>
        <w:pStyle w:val="ListParagraph"/>
        <w:rPr>
          <w:rFonts w:cstheme="minorHAnsi"/>
        </w:rPr>
      </w:pPr>
      <w:r w:rsidRPr="007168C1">
        <w:rPr>
          <w:rFonts w:cstheme="minorHAnsi"/>
          <w:sz w:val="20"/>
        </w:rPr>
        <w:t>Status</w:t>
      </w:r>
    </w:p>
    <w:p w:rsidR="009F1A44" w:rsidRPr="007168C1" w:rsidRDefault="009F1A44" w:rsidP="009F1A44">
      <w:pPr>
        <w:ind w:left="720"/>
        <w:jc w:val="both"/>
        <w:rPr>
          <w:rFonts w:cstheme="minorHAnsi"/>
          <w:sz w:val="20"/>
          <w:szCs w:val="22"/>
        </w:rPr>
      </w:pPr>
      <w:r w:rsidRPr="007168C1">
        <w:rPr>
          <w:rFonts w:cstheme="minorHAnsi"/>
          <w:sz w:val="20"/>
          <w:szCs w:val="22"/>
        </w:rPr>
        <w:t xml:space="preserve">However, there will be an option for user to choose additional fields to be displayed, or hide existing fields in the asset list. </w:t>
      </w:r>
    </w:p>
    <w:p w:rsidR="009F1A44" w:rsidRPr="007168C1" w:rsidRDefault="009F1A44" w:rsidP="009F1A44">
      <w:pPr>
        <w:ind w:left="720"/>
        <w:jc w:val="both"/>
        <w:rPr>
          <w:rFonts w:cstheme="minorHAnsi"/>
          <w:sz w:val="20"/>
          <w:szCs w:val="22"/>
        </w:rPr>
      </w:pPr>
      <w:r w:rsidRPr="007168C1">
        <w:rPr>
          <w:rFonts w:cstheme="minorHAnsi"/>
          <w:sz w:val="20"/>
          <w:szCs w:val="22"/>
        </w:rPr>
        <w:t xml:space="preserve">If a grid or table cell is too small to display the full content, only partial information will be shown. </w:t>
      </w:r>
      <w:r w:rsidR="002B59F9" w:rsidRPr="007168C1">
        <w:rPr>
          <w:rFonts w:cstheme="minorHAnsi"/>
          <w:sz w:val="20"/>
          <w:szCs w:val="22"/>
        </w:rPr>
        <w:t xml:space="preserve">However, </w:t>
      </w:r>
      <w:r w:rsidRPr="007168C1">
        <w:rPr>
          <w:rFonts w:cstheme="minorHAnsi"/>
          <w:sz w:val="20"/>
          <w:szCs w:val="22"/>
        </w:rPr>
        <w:t xml:space="preserve">full content will be displayed in a tooltip whenever user mouse over on that field. </w:t>
      </w:r>
    </w:p>
    <w:p w:rsidR="003C1C40" w:rsidRPr="007168C1" w:rsidRDefault="003C1C40" w:rsidP="009F1A44">
      <w:pPr>
        <w:ind w:left="720"/>
        <w:jc w:val="both"/>
        <w:rPr>
          <w:rFonts w:cstheme="minorHAnsi"/>
          <w:sz w:val="20"/>
          <w:szCs w:val="22"/>
        </w:rPr>
      </w:pPr>
      <w:r w:rsidRPr="007168C1">
        <w:rPr>
          <w:rFonts w:cstheme="minorHAnsi"/>
          <w:sz w:val="20"/>
          <w:szCs w:val="22"/>
        </w:rPr>
        <w:t>If column(s) has been sorted, the search result should displayed according to the sorted column(s)</w:t>
      </w:r>
    </w:p>
    <w:p w:rsidR="009F1A44" w:rsidRPr="007168C1" w:rsidRDefault="009F1A44" w:rsidP="009F1A44">
      <w:pPr>
        <w:ind w:left="720"/>
        <w:jc w:val="both"/>
        <w:rPr>
          <w:rFonts w:cstheme="minorHAnsi"/>
          <w:sz w:val="20"/>
          <w:szCs w:val="22"/>
        </w:rPr>
      </w:pPr>
      <w:r w:rsidRPr="007168C1">
        <w:rPr>
          <w:rFonts w:cstheme="minorHAnsi"/>
          <w:sz w:val="20"/>
          <w:szCs w:val="22"/>
        </w:rPr>
        <w:t xml:space="preserve">By default, 20 </w:t>
      </w:r>
      <w:r w:rsidR="00D16D2F" w:rsidRPr="007168C1">
        <w:rPr>
          <w:rFonts w:cstheme="minorHAnsi"/>
          <w:sz w:val="20"/>
          <w:szCs w:val="22"/>
        </w:rPr>
        <w:t>assets</w:t>
      </w:r>
      <w:r w:rsidR="0035507F" w:rsidRPr="007168C1">
        <w:rPr>
          <w:rFonts w:cstheme="minorHAnsi"/>
          <w:sz w:val="20"/>
          <w:szCs w:val="22"/>
        </w:rPr>
        <w:t xml:space="preserve"> </w:t>
      </w:r>
      <w:r w:rsidRPr="007168C1">
        <w:rPr>
          <w:rFonts w:cstheme="minorHAnsi"/>
          <w:sz w:val="20"/>
          <w:szCs w:val="22"/>
        </w:rPr>
        <w:t xml:space="preserve">will be shown in one search result page. </w:t>
      </w:r>
      <w:r w:rsidR="002B59F9" w:rsidRPr="007168C1">
        <w:rPr>
          <w:rFonts w:cstheme="minorHAnsi"/>
          <w:sz w:val="20"/>
          <w:szCs w:val="22"/>
        </w:rPr>
        <w:t>T</w:t>
      </w:r>
      <w:r w:rsidRPr="007168C1">
        <w:rPr>
          <w:rFonts w:cstheme="minorHAnsi"/>
          <w:sz w:val="20"/>
          <w:szCs w:val="22"/>
        </w:rPr>
        <w:t xml:space="preserve">here will be an option for user to configure the number of </w:t>
      </w:r>
      <w:r w:rsidR="0062018C" w:rsidRPr="007168C1">
        <w:rPr>
          <w:rFonts w:cstheme="minorHAnsi"/>
          <w:sz w:val="20"/>
          <w:szCs w:val="22"/>
        </w:rPr>
        <w:t>asset</w:t>
      </w:r>
      <w:r w:rsidRPr="007168C1">
        <w:rPr>
          <w:rFonts w:cstheme="minorHAnsi"/>
          <w:sz w:val="20"/>
          <w:szCs w:val="22"/>
        </w:rPr>
        <w:t xml:space="preserve"> to be shown in one result page.</w:t>
      </w:r>
    </w:p>
    <w:p w:rsidR="00D17BAF" w:rsidRPr="007168C1" w:rsidRDefault="00D17BAF" w:rsidP="00D17BAF">
      <w:pPr>
        <w:ind w:left="720"/>
        <w:rPr>
          <w:rFonts w:cstheme="minorHAnsi"/>
          <w:sz w:val="20"/>
          <w:szCs w:val="22"/>
        </w:rPr>
      </w:pPr>
      <w:r w:rsidRPr="007168C1">
        <w:rPr>
          <w:rFonts w:cstheme="minorHAnsi"/>
          <w:sz w:val="20"/>
          <w:szCs w:val="22"/>
        </w:rPr>
        <w:t>Color code shall be displayed properly on individual record to indicate asset status as Expired (red), Expiring (orange) or Outside Reminder Notice Periods (green)</w:t>
      </w:r>
    </w:p>
    <w:p w:rsidR="009F1A44" w:rsidRDefault="009F1A44" w:rsidP="009F1A44">
      <w:pPr>
        <w:pStyle w:val="Heading3"/>
        <w:jc w:val="both"/>
      </w:pPr>
      <w:bookmarkStart w:id="734" w:name="_Toc499659856"/>
      <w:bookmarkStart w:id="735" w:name="_Toc502737624"/>
      <w:r>
        <w:t xml:space="preserve">Sort </w:t>
      </w:r>
      <w:r w:rsidR="0062018C">
        <w:t>Asset</w:t>
      </w:r>
      <w:bookmarkEnd w:id="734"/>
      <w:bookmarkEnd w:id="735"/>
      <w:r>
        <w:t xml:space="preserve">  </w:t>
      </w:r>
    </w:p>
    <w:p w:rsidR="009F1A44" w:rsidRDefault="00CA0A99" w:rsidP="009F1A44">
      <w:pPr>
        <w:ind w:left="720"/>
        <w:jc w:val="both"/>
      </w:pPr>
      <w:r>
        <w:rPr>
          <w:sz w:val="20"/>
        </w:rPr>
        <w:t xml:space="preserve">This feature shall allow authorized user </w:t>
      </w:r>
      <w:r w:rsidR="009F1A44" w:rsidRPr="007168C1">
        <w:rPr>
          <w:sz w:val="20"/>
        </w:rPr>
        <w:t xml:space="preserve">to sort </w:t>
      </w:r>
      <w:r w:rsidR="0062018C" w:rsidRPr="007168C1">
        <w:rPr>
          <w:sz w:val="20"/>
        </w:rPr>
        <w:t>asset</w:t>
      </w:r>
      <w:r w:rsidR="009F1A44" w:rsidRPr="007168C1">
        <w:rPr>
          <w:sz w:val="20"/>
        </w:rPr>
        <w:t xml:space="preserve"> in search result by any column in the result list. By default, asset will be sorted by expiry date in descending order</w:t>
      </w:r>
      <w:r w:rsidR="0033283C" w:rsidRPr="007168C1">
        <w:rPr>
          <w:sz w:val="20"/>
        </w:rPr>
        <w:t xml:space="preserve"> within the</w:t>
      </w:r>
      <w:r w:rsidR="00631505" w:rsidRPr="007168C1">
        <w:rPr>
          <w:sz w:val="20"/>
        </w:rPr>
        <w:t>ir “location”</w:t>
      </w:r>
      <w:r w:rsidR="0033283C" w:rsidRPr="007168C1">
        <w:rPr>
          <w:sz w:val="20"/>
        </w:rPr>
        <w:t xml:space="preserve"> group</w:t>
      </w:r>
      <w:r w:rsidR="007168C1" w:rsidRPr="007168C1">
        <w:rPr>
          <w:sz w:val="20"/>
        </w:rPr>
        <w:t>.</w:t>
      </w:r>
    </w:p>
    <w:p w:rsidR="009F1A44" w:rsidRDefault="009F1A44" w:rsidP="009F1A44">
      <w:pPr>
        <w:pStyle w:val="Heading3"/>
        <w:jc w:val="both"/>
      </w:pPr>
      <w:bookmarkStart w:id="736" w:name="_Toc501627793"/>
      <w:bookmarkStart w:id="737" w:name="_Toc501642295"/>
      <w:bookmarkStart w:id="738" w:name="_Toc501698505"/>
      <w:bookmarkStart w:id="739" w:name="_Toc501703197"/>
      <w:bookmarkStart w:id="740" w:name="_Toc499659857"/>
      <w:bookmarkStart w:id="741" w:name="_Toc502737625"/>
      <w:bookmarkEnd w:id="736"/>
      <w:bookmarkEnd w:id="737"/>
      <w:bookmarkEnd w:id="738"/>
      <w:bookmarkEnd w:id="739"/>
      <w:r>
        <w:t xml:space="preserve">Download </w:t>
      </w:r>
      <w:r w:rsidR="0062018C">
        <w:t>Asset</w:t>
      </w:r>
      <w:bookmarkEnd w:id="740"/>
      <w:bookmarkEnd w:id="741"/>
      <w:r>
        <w:t xml:space="preserve"> </w:t>
      </w:r>
    </w:p>
    <w:p w:rsidR="009F1A44" w:rsidRPr="007168C1" w:rsidRDefault="00CA0A99" w:rsidP="0088540B">
      <w:pPr>
        <w:ind w:left="720"/>
        <w:jc w:val="both"/>
        <w:rPr>
          <w:sz w:val="20"/>
        </w:rPr>
      </w:pPr>
      <w:r>
        <w:rPr>
          <w:sz w:val="20"/>
        </w:rPr>
        <w:t xml:space="preserve">This feature shall allow authorized user </w:t>
      </w:r>
      <w:r w:rsidR="009F1A44" w:rsidRPr="007168C1">
        <w:rPr>
          <w:sz w:val="20"/>
        </w:rPr>
        <w:t xml:space="preserve">to download </w:t>
      </w:r>
      <w:r w:rsidR="0062018C" w:rsidRPr="007168C1">
        <w:rPr>
          <w:sz w:val="20"/>
        </w:rPr>
        <w:t>asset</w:t>
      </w:r>
      <w:r w:rsidR="009F1A44" w:rsidRPr="007168C1">
        <w:rPr>
          <w:sz w:val="20"/>
        </w:rPr>
        <w:t xml:space="preserve"> search results in to an excel sheet. All relevant and meaningful information of the asset details will be downloaded.</w:t>
      </w:r>
    </w:p>
    <w:p w:rsidR="009F1A44" w:rsidRDefault="009F1A44" w:rsidP="009F1A44">
      <w:pPr>
        <w:pStyle w:val="Heading2"/>
        <w:jc w:val="both"/>
      </w:pPr>
      <w:bookmarkStart w:id="742" w:name="_Toc499659860"/>
      <w:bookmarkStart w:id="743" w:name="_Toc502737626"/>
      <w:r>
        <w:t>Staff Reminder Module</w:t>
      </w:r>
      <w:bookmarkEnd w:id="742"/>
      <w:bookmarkEnd w:id="743"/>
    </w:p>
    <w:p w:rsidR="006D0456" w:rsidRPr="007168C1" w:rsidRDefault="009F1A44" w:rsidP="003A6738">
      <w:pPr>
        <w:ind w:left="576"/>
        <w:jc w:val="both"/>
        <w:rPr>
          <w:sz w:val="20"/>
        </w:rPr>
      </w:pPr>
      <w:r w:rsidRPr="007168C1">
        <w:rPr>
          <w:sz w:val="20"/>
        </w:rPr>
        <w:t xml:space="preserve">This module shall allow authorized users for this module to create, </w:t>
      </w:r>
      <w:r w:rsidR="009F413A" w:rsidRPr="007168C1">
        <w:rPr>
          <w:sz w:val="20"/>
        </w:rPr>
        <w:t xml:space="preserve">update, delete, view, </w:t>
      </w:r>
      <w:r w:rsidRPr="007168C1">
        <w:rPr>
          <w:sz w:val="20"/>
        </w:rPr>
        <w:t xml:space="preserve">search via keyword(s), </w:t>
      </w:r>
      <w:r w:rsidR="00881306" w:rsidRPr="007168C1">
        <w:rPr>
          <w:sz w:val="20"/>
        </w:rPr>
        <w:t xml:space="preserve">download, </w:t>
      </w:r>
      <w:r w:rsidRPr="007168C1">
        <w:rPr>
          <w:sz w:val="20"/>
        </w:rPr>
        <w:t xml:space="preserve">filter, </w:t>
      </w:r>
      <w:r w:rsidR="00881306" w:rsidRPr="007168C1">
        <w:rPr>
          <w:sz w:val="20"/>
        </w:rPr>
        <w:t xml:space="preserve">and </w:t>
      </w:r>
      <w:r w:rsidRPr="007168C1">
        <w:rPr>
          <w:sz w:val="20"/>
        </w:rPr>
        <w:t xml:space="preserve">sort staff </w:t>
      </w:r>
      <w:r w:rsidR="001F3607" w:rsidRPr="007168C1">
        <w:rPr>
          <w:sz w:val="20"/>
        </w:rPr>
        <w:t xml:space="preserve">monitor </w:t>
      </w:r>
      <w:r w:rsidRPr="007168C1">
        <w:rPr>
          <w:sz w:val="20"/>
        </w:rPr>
        <w:t xml:space="preserve">records under their own group. The search via keyword function shall be enhanced by “search as you type” feature. There are 3 main groups of users for this module, namely HR, FMD-Operation and FMD-Technical Service. Each group of users has their own staff </w:t>
      </w:r>
      <w:r w:rsidR="001F3607" w:rsidRPr="007168C1">
        <w:rPr>
          <w:sz w:val="20"/>
        </w:rPr>
        <w:t xml:space="preserve">monitor </w:t>
      </w:r>
      <w:r w:rsidR="004262E3" w:rsidRPr="007168C1">
        <w:rPr>
          <w:sz w:val="20"/>
        </w:rPr>
        <w:t xml:space="preserve">records </w:t>
      </w:r>
      <w:r w:rsidRPr="007168C1">
        <w:rPr>
          <w:sz w:val="20"/>
        </w:rPr>
        <w:t xml:space="preserve">to monitor and they cannot manage staff reminder of the other groups unless being granted the necessary roles of that group. </w:t>
      </w:r>
    </w:p>
    <w:p w:rsidR="009F1A44" w:rsidRPr="007168C1" w:rsidRDefault="009F1A44" w:rsidP="003A6738">
      <w:pPr>
        <w:ind w:left="576"/>
        <w:jc w:val="both"/>
        <w:rPr>
          <w:sz w:val="20"/>
        </w:rPr>
      </w:pPr>
      <w:r w:rsidRPr="007168C1">
        <w:rPr>
          <w:sz w:val="20"/>
        </w:rPr>
        <w:t xml:space="preserve">Whenever a staff </w:t>
      </w:r>
      <w:r w:rsidR="001F3607" w:rsidRPr="007168C1">
        <w:rPr>
          <w:sz w:val="20"/>
        </w:rPr>
        <w:t xml:space="preserve">monitor </w:t>
      </w:r>
      <w:r w:rsidR="004262E3" w:rsidRPr="007168C1">
        <w:rPr>
          <w:sz w:val="20"/>
        </w:rPr>
        <w:t xml:space="preserve">record </w:t>
      </w:r>
      <w:r w:rsidRPr="007168C1">
        <w:rPr>
          <w:sz w:val="20"/>
        </w:rPr>
        <w:t xml:space="preserve">is submitted </w:t>
      </w:r>
      <w:r w:rsidR="00483812">
        <w:rPr>
          <w:sz w:val="20"/>
        </w:rPr>
        <w:t xml:space="preserve">or saved </w:t>
      </w:r>
      <w:r w:rsidRPr="007168C1">
        <w:rPr>
          <w:sz w:val="20"/>
        </w:rPr>
        <w:t xml:space="preserve">for creation / update / deletion, R365 shall prompt up a confirmation dialogue asking user to confirm his action. </w:t>
      </w:r>
    </w:p>
    <w:p w:rsidR="00986D08" w:rsidRDefault="009F1A44" w:rsidP="00483812">
      <w:pPr>
        <w:ind w:left="576"/>
        <w:jc w:val="both"/>
      </w:pPr>
      <w:r w:rsidRPr="007168C1">
        <w:rPr>
          <w:sz w:val="20"/>
        </w:rPr>
        <w:t xml:space="preserve">Whenever a staff </w:t>
      </w:r>
      <w:r w:rsidR="001F3607" w:rsidRPr="007168C1">
        <w:rPr>
          <w:sz w:val="20"/>
        </w:rPr>
        <w:t xml:space="preserve">monitor </w:t>
      </w:r>
      <w:r w:rsidR="004262E3" w:rsidRPr="007168C1">
        <w:rPr>
          <w:sz w:val="20"/>
        </w:rPr>
        <w:t xml:space="preserve">record </w:t>
      </w:r>
      <w:r w:rsidRPr="007168C1">
        <w:rPr>
          <w:sz w:val="20"/>
        </w:rPr>
        <w:t xml:space="preserve">is created / updated / deleted, R365 shall display a confirmation message saying that this </w:t>
      </w:r>
      <w:r w:rsidR="004262E3" w:rsidRPr="007168C1">
        <w:rPr>
          <w:sz w:val="20"/>
        </w:rPr>
        <w:t xml:space="preserve">staff </w:t>
      </w:r>
      <w:r w:rsidR="001F3607" w:rsidRPr="007168C1">
        <w:rPr>
          <w:sz w:val="20"/>
        </w:rPr>
        <w:t xml:space="preserve">monitor </w:t>
      </w:r>
      <w:r w:rsidR="004262E3" w:rsidRPr="007168C1">
        <w:rPr>
          <w:sz w:val="20"/>
        </w:rPr>
        <w:t xml:space="preserve">record </w:t>
      </w:r>
      <w:r w:rsidRPr="007168C1">
        <w:rPr>
          <w:sz w:val="20"/>
        </w:rPr>
        <w:t>is created / updated / deleted successfully or unsuccessfully. Staff</w:t>
      </w:r>
      <w:r w:rsidR="001F3607" w:rsidRPr="007168C1">
        <w:rPr>
          <w:sz w:val="20"/>
        </w:rPr>
        <w:t xml:space="preserve"> monitor</w:t>
      </w:r>
      <w:r w:rsidRPr="007168C1">
        <w:rPr>
          <w:sz w:val="20"/>
        </w:rPr>
        <w:t xml:space="preserve"> </w:t>
      </w:r>
      <w:r w:rsidR="001F3607" w:rsidRPr="007168C1">
        <w:rPr>
          <w:sz w:val="20"/>
        </w:rPr>
        <w:t>r</w:t>
      </w:r>
      <w:r w:rsidR="004262E3" w:rsidRPr="007168C1">
        <w:rPr>
          <w:sz w:val="20"/>
        </w:rPr>
        <w:t xml:space="preserve">ecord </w:t>
      </w:r>
      <w:r w:rsidRPr="007168C1">
        <w:rPr>
          <w:sz w:val="20"/>
        </w:rPr>
        <w:t xml:space="preserve">Reference Number shall be included in the confirmation message whenever possible. </w:t>
      </w:r>
    </w:p>
    <w:p w:rsidR="00D6238D" w:rsidRDefault="00D6238D" w:rsidP="00D6238D">
      <w:pPr>
        <w:pStyle w:val="Heading3"/>
      </w:pPr>
      <w:bookmarkStart w:id="744" w:name="_Toc502737627"/>
      <w:r>
        <w:t xml:space="preserve">Create Staff </w:t>
      </w:r>
      <w:r w:rsidR="005F3300">
        <w:t xml:space="preserve">Monitor </w:t>
      </w:r>
      <w:r w:rsidR="006D0456">
        <w:t>Record</w:t>
      </w:r>
      <w:bookmarkEnd w:id="744"/>
    </w:p>
    <w:p w:rsidR="009F1A44" w:rsidRPr="007168C1" w:rsidRDefault="00CC506F" w:rsidP="009F1A44">
      <w:pPr>
        <w:ind w:left="720"/>
        <w:jc w:val="both"/>
        <w:rPr>
          <w:rFonts w:cs="Arial"/>
          <w:sz w:val="20"/>
          <w:szCs w:val="22"/>
        </w:rPr>
      </w:pPr>
      <w:r w:rsidRPr="007168C1">
        <w:rPr>
          <w:rFonts w:cs="Arial"/>
          <w:sz w:val="20"/>
          <w:szCs w:val="22"/>
        </w:rPr>
        <w:t>This feature shall allow</w:t>
      </w:r>
      <w:r w:rsidR="009F1A44" w:rsidRPr="007168C1">
        <w:rPr>
          <w:rFonts w:cs="Arial"/>
          <w:sz w:val="20"/>
          <w:szCs w:val="22"/>
        </w:rPr>
        <w:t xml:space="preserve"> authorized user to create </w:t>
      </w:r>
      <w:r w:rsidR="004262E3" w:rsidRPr="007168C1">
        <w:rPr>
          <w:rFonts w:cs="Arial"/>
          <w:sz w:val="20"/>
          <w:szCs w:val="22"/>
        </w:rPr>
        <w:t xml:space="preserve">staff </w:t>
      </w:r>
      <w:r w:rsidR="001F3607" w:rsidRPr="007168C1">
        <w:rPr>
          <w:rFonts w:cs="Arial"/>
          <w:sz w:val="20"/>
          <w:szCs w:val="22"/>
        </w:rPr>
        <w:t xml:space="preserve">monitor </w:t>
      </w:r>
      <w:r w:rsidR="004262E3" w:rsidRPr="007168C1">
        <w:rPr>
          <w:rFonts w:cs="Arial"/>
          <w:sz w:val="20"/>
          <w:szCs w:val="22"/>
        </w:rPr>
        <w:t xml:space="preserve">record </w:t>
      </w:r>
      <w:r w:rsidR="009F1A44" w:rsidRPr="007168C1">
        <w:rPr>
          <w:rFonts w:cs="Arial"/>
          <w:sz w:val="20"/>
          <w:szCs w:val="22"/>
        </w:rPr>
        <w:t xml:space="preserve">in his or her user group. </w:t>
      </w:r>
      <w:r w:rsidR="00986D08" w:rsidRPr="007168C1">
        <w:rPr>
          <w:sz w:val="20"/>
        </w:rPr>
        <w:t xml:space="preserve">One staff may have multiple records to be monitored by R365 (e.g. EP, Safety Orientation Course, etc...). </w:t>
      </w:r>
      <w:r w:rsidR="009F1A44" w:rsidRPr="007168C1">
        <w:rPr>
          <w:rFonts w:cs="Arial"/>
          <w:sz w:val="20"/>
          <w:szCs w:val="22"/>
        </w:rPr>
        <w:t xml:space="preserve">Following details will be entered to create new </w:t>
      </w:r>
      <w:r w:rsidR="0058461A" w:rsidRPr="007168C1">
        <w:rPr>
          <w:rFonts w:cs="Arial"/>
          <w:sz w:val="20"/>
          <w:szCs w:val="22"/>
        </w:rPr>
        <w:t xml:space="preserve">staff </w:t>
      </w:r>
      <w:r w:rsidR="001F3607" w:rsidRPr="007168C1">
        <w:rPr>
          <w:rFonts w:cs="Arial"/>
          <w:sz w:val="20"/>
          <w:szCs w:val="22"/>
        </w:rPr>
        <w:t xml:space="preserve">monitor </w:t>
      </w:r>
      <w:r w:rsidR="004262E3" w:rsidRPr="007168C1">
        <w:rPr>
          <w:rFonts w:cs="Arial"/>
          <w:sz w:val="20"/>
          <w:szCs w:val="22"/>
        </w:rPr>
        <w:t>record</w:t>
      </w:r>
      <w:r w:rsidR="009F1A44" w:rsidRPr="007168C1">
        <w:rPr>
          <w:rFonts w:cs="Arial"/>
          <w:sz w:val="20"/>
          <w:szCs w:val="22"/>
        </w:rPr>
        <w:t xml:space="preserve">: - </w:t>
      </w:r>
    </w:p>
    <w:tbl>
      <w:tblPr>
        <w:tblStyle w:val="TableGrid"/>
        <w:tblW w:w="9355" w:type="dxa"/>
        <w:tblInd w:w="959" w:type="dxa"/>
        <w:tblLook w:val="04A0"/>
      </w:tblPr>
      <w:tblGrid>
        <w:gridCol w:w="2369"/>
        <w:gridCol w:w="6986"/>
      </w:tblGrid>
      <w:tr w:rsidR="00E636A8" w:rsidRPr="007168C1" w:rsidTr="007168C1">
        <w:trPr>
          <w:trHeight w:val="57"/>
        </w:trPr>
        <w:tc>
          <w:tcPr>
            <w:tcW w:w="2369"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E636A8" w:rsidRPr="007168C1" w:rsidRDefault="00E636A8" w:rsidP="0081118D">
            <w:pPr>
              <w:spacing w:after="0" w:line="240" w:lineRule="auto"/>
              <w:jc w:val="both"/>
              <w:rPr>
                <w:b/>
                <w:sz w:val="20"/>
                <w:szCs w:val="20"/>
              </w:rPr>
            </w:pPr>
            <w:r w:rsidRPr="007168C1">
              <w:rPr>
                <w:b/>
                <w:sz w:val="20"/>
                <w:szCs w:val="20"/>
              </w:rPr>
              <w:t>Fields to be entered</w:t>
            </w:r>
          </w:p>
        </w:tc>
        <w:tc>
          <w:tcPr>
            <w:tcW w:w="698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E636A8" w:rsidRPr="007168C1" w:rsidRDefault="00E636A8" w:rsidP="0081118D">
            <w:pPr>
              <w:spacing w:after="0" w:line="240" w:lineRule="auto"/>
              <w:rPr>
                <w:b/>
                <w:sz w:val="20"/>
                <w:szCs w:val="20"/>
              </w:rPr>
            </w:pPr>
            <w:r w:rsidRPr="007168C1">
              <w:rPr>
                <w:b/>
                <w:sz w:val="20"/>
                <w:szCs w:val="20"/>
              </w:rPr>
              <w:t>Remarks</w:t>
            </w:r>
          </w:p>
        </w:tc>
      </w:tr>
      <w:tr w:rsidR="00E636A8" w:rsidRPr="007168C1" w:rsidTr="007168C1">
        <w:trPr>
          <w:trHeight w:val="57"/>
        </w:trPr>
        <w:tc>
          <w:tcPr>
            <w:tcW w:w="2369" w:type="dxa"/>
            <w:tcBorders>
              <w:top w:val="single" w:sz="4" w:space="0" w:color="auto"/>
              <w:left w:val="single" w:sz="4" w:space="0" w:color="auto"/>
              <w:bottom w:val="single" w:sz="4" w:space="0" w:color="auto"/>
              <w:right w:val="single" w:sz="4" w:space="0" w:color="auto"/>
            </w:tcBorders>
            <w:vAlign w:val="center"/>
            <w:hideMark/>
          </w:tcPr>
          <w:p w:rsidR="00E636A8" w:rsidRPr="007168C1" w:rsidRDefault="00E636A8" w:rsidP="0081118D">
            <w:pPr>
              <w:spacing w:after="0" w:line="240" w:lineRule="auto"/>
              <w:jc w:val="both"/>
              <w:rPr>
                <w:rFonts w:ascii="Calibri" w:hAnsi="Calibri" w:cs="Calibri"/>
                <w:color w:val="000000"/>
                <w:sz w:val="20"/>
                <w:szCs w:val="20"/>
              </w:rPr>
            </w:pPr>
            <w:r w:rsidRPr="007168C1">
              <w:rPr>
                <w:rFonts w:ascii="Calibri" w:hAnsi="Calibri" w:cs="Calibri"/>
                <w:color w:val="000000"/>
                <w:sz w:val="20"/>
                <w:szCs w:val="20"/>
              </w:rPr>
              <w:t>User Group*</w:t>
            </w:r>
          </w:p>
        </w:tc>
        <w:tc>
          <w:tcPr>
            <w:tcW w:w="6986" w:type="dxa"/>
            <w:tcBorders>
              <w:top w:val="single" w:sz="4" w:space="0" w:color="auto"/>
              <w:left w:val="single" w:sz="4" w:space="0" w:color="auto"/>
              <w:bottom w:val="single" w:sz="4" w:space="0" w:color="auto"/>
              <w:right w:val="single" w:sz="4" w:space="0" w:color="auto"/>
            </w:tcBorders>
            <w:vAlign w:val="center"/>
            <w:hideMark/>
          </w:tcPr>
          <w:p w:rsidR="00E636A8" w:rsidRPr="007168C1" w:rsidRDefault="00E636A8" w:rsidP="0081118D">
            <w:pPr>
              <w:spacing w:after="0" w:line="240" w:lineRule="auto"/>
              <w:rPr>
                <w:rFonts w:ascii="Calibri" w:hAnsi="Calibri" w:cs="Calibri"/>
                <w:sz w:val="20"/>
                <w:szCs w:val="20"/>
              </w:rPr>
            </w:pPr>
            <w:r w:rsidRPr="007168C1">
              <w:rPr>
                <w:rFonts w:ascii="Calibri" w:hAnsi="Calibri" w:cs="Calibri"/>
                <w:sz w:val="20"/>
                <w:szCs w:val="20"/>
              </w:rPr>
              <w:t xml:space="preserve">Retrieve from login user's group. </w:t>
            </w:r>
            <w:r w:rsidRPr="007168C1">
              <w:rPr>
                <w:rFonts w:ascii="Calibri" w:hAnsi="Calibri" w:cs="Calibri"/>
                <w:sz w:val="20"/>
                <w:szCs w:val="20"/>
              </w:rPr>
              <w:br/>
              <w:t>Select from dropdown list if user has more than one staff groups</w:t>
            </w:r>
            <w:r w:rsidRPr="007168C1">
              <w:rPr>
                <w:rFonts w:ascii="Calibri" w:hAnsi="Calibri" w:cs="Calibri"/>
                <w:sz w:val="20"/>
                <w:szCs w:val="20"/>
              </w:rPr>
              <w:br/>
              <w:t xml:space="preserve">Display group description next to User Group field. </w:t>
            </w:r>
          </w:p>
        </w:tc>
      </w:tr>
      <w:tr w:rsidR="00E636A8" w:rsidRPr="007168C1" w:rsidTr="007168C1">
        <w:trPr>
          <w:trHeight w:val="57"/>
        </w:trPr>
        <w:tc>
          <w:tcPr>
            <w:tcW w:w="2369" w:type="dxa"/>
            <w:tcBorders>
              <w:top w:val="single" w:sz="4" w:space="0" w:color="auto"/>
              <w:left w:val="single" w:sz="4" w:space="0" w:color="auto"/>
              <w:bottom w:val="single" w:sz="4" w:space="0" w:color="auto"/>
              <w:right w:val="single" w:sz="4" w:space="0" w:color="auto"/>
            </w:tcBorders>
            <w:vAlign w:val="center"/>
            <w:hideMark/>
          </w:tcPr>
          <w:p w:rsidR="00E636A8" w:rsidRPr="007168C1" w:rsidRDefault="00556798" w:rsidP="0081118D">
            <w:pPr>
              <w:spacing w:after="0" w:line="240" w:lineRule="auto"/>
              <w:jc w:val="both"/>
              <w:rPr>
                <w:rFonts w:ascii="Calibri" w:hAnsi="Calibri" w:cs="Calibri"/>
                <w:color w:val="000000"/>
                <w:sz w:val="20"/>
                <w:szCs w:val="20"/>
              </w:rPr>
            </w:pPr>
            <w:ins w:id="745" w:author="PSA" w:date="2018-01-02T11:56:00Z">
              <w:r>
                <w:rPr>
                  <w:rFonts w:ascii="Calibri" w:hAnsi="Calibri" w:cs="Calibri"/>
                  <w:color w:val="000000"/>
                  <w:sz w:val="20"/>
                  <w:szCs w:val="20"/>
                </w:rPr>
                <w:t>NRIC</w:t>
              </w:r>
            </w:ins>
            <w:ins w:id="746" w:author="PSA" w:date="2018-01-02T15:25:00Z">
              <w:r w:rsidR="00894BE0">
                <w:rPr>
                  <w:rFonts w:ascii="Calibri" w:hAnsi="Calibri" w:cs="Calibri"/>
                  <w:color w:val="000000"/>
                  <w:sz w:val="20"/>
                  <w:szCs w:val="20"/>
                </w:rPr>
                <w:t>/FIN</w:t>
              </w:r>
            </w:ins>
            <w:del w:id="747" w:author="PSA" w:date="2018-01-02T11:56:00Z">
              <w:r w:rsidR="00E636A8" w:rsidRPr="007168C1" w:rsidDel="00556798">
                <w:rPr>
                  <w:rFonts w:ascii="Calibri" w:hAnsi="Calibri" w:cs="Calibri"/>
                  <w:color w:val="000000"/>
                  <w:sz w:val="20"/>
                  <w:szCs w:val="20"/>
                </w:rPr>
                <w:delText>Staff ID</w:delText>
              </w:r>
            </w:del>
            <w:r w:rsidR="00E636A8" w:rsidRPr="007168C1">
              <w:rPr>
                <w:rFonts w:ascii="Calibri" w:hAnsi="Calibri" w:cs="Calibri"/>
                <w:color w:val="000000"/>
                <w:sz w:val="20"/>
                <w:szCs w:val="20"/>
              </w:rPr>
              <w:t>*</w:t>
            </w:r>
          </w:p>
        </w:tc>
        <w:tc>
          <w:tcPr>
            <w:tcW w:w="6986" w:type="dxa"/>
            <w:tcBorders>
              <w:top w:val="single" w:sz="4" w:space="0" w:color="auto"/>
              <w:left w:val="single" w:sz="4" w:space="0" w:color="auto"/>
              <w:bottom w:val="single" w:sz="4" w:space="0" w:color="auto"/>
              <w:right w:val="single" w:sz="4" w:space="0" w:color="auto"/>
            </w:tcBorders>
            <w:vAlign w:val="center"/>
            <w:hideMark/>
          </w:tcPr>
          <w:p w:rsidR="00E636A8" w:rsidRPr="007168C1" w:rsidRDefault="0089095E" w:rsidP="0081118D">
            <w:pPr>
              <w:spacing w:after="0" w:line="240" w:lineRule="auto"/>
              <w:rPr>
                <w:rFonts w:ascii="Calibri" w:hAnsi="Calibri" w:cs="Calibri"/>
                <w:color w:val="000000"/>
                <w:sz w:val="20"/>
                <w:szCs w:val="20"/>
              </w:rPr>
            </w:pPr>
            <w:r>
              <w:rPr>
                <w:rFonts w:ascii="Calibri" w:hAnsi="Calibri" w:cs="Calibri"/>
                <w:color w:val="000000"/>
                <w:sz w:val="20"/>
                <w:szCs w:val="20"/>
              </w:rPr>
              <w:t>Text</w:t>
            </w:r>
          </w:p>
          <w:p w:rsidR="00E80E42" w:rsidRDefault="00E636A8" w:rsidP="0081118D">
            <w:pPr>
              <w:spacing w:after="0" w:line="240" w:lineRule="auto"/>
              <w:rPr>
                <w:rFonts w:ascii="Calibri" w:hAnsi="Calibri" w:cs="Calibri"/>
                <w:color w:val="000000"/>
                <w:sz w:val="20"/>
                <w:szCs w:val="20"/>
              </w:rPr>
            </w:pPr>
            <w:r w:rsidRPr="007168C1">
              <w:rPr>
                <w:rFonts w:ascii="Calibri" w:hAnsi="Calibri" w:cs="Calibri"/>
                <w:color w:val="000000"/>
                <w:sz w:val="20"/>
                <w:szCs w:val="20"/>
              </w:rPr>
              <w:t xml:space="preserve">When user </w:t>
            </w:r>
            <w:r w:rsidR="0089095E">
              <w:rPr>
                <w:rFonts w:ascii="Calibri" w:hAnsi="Calibri" w:cs="Calibri"/>
                <w:color w:val="000000"/>
                <w:sz w:val="20"/>
                <w:szCs w:val="20"/>
              </w:rPr>
              <w:t xml:space="preserve">enters </w:t>
            </w:r>
            <w:commentRangeStart w:id="748"/>
            <w:del w:id="749" w:author="PSA" w:date="2018-01-02T11:56:00Z">
              <w:r w:rsidR="0089095E" w:rsidDel="00556798">
                <w:rPr>
                  <w:rFonts w:ascii="Calibri" w:hAnsi="Calibri" w:cs="Calibri"/>
                  <w:color w:val="000000"/>
                  <w:sz w:val="20"/>
                  <w:szCs w:val="20"/>
                </w:rPr>
                <w:delText>Staff ID</w:delText>
              </w:r>
            </w:del>
            <w:ins w:id="750" w:author="PSA" w:date="2018-01-02T11:56:00Z">
              <w:r w:rsidR="00556798">
                <w:rPr>
                  <w:rFonts w:ascii="Calibri" w:hAnsi="Calibri" w:cs="Calibri"/>
                  <w:color w:val="000000"/>
                  <w:sz w:val="20"/>
                  <w:szCs w:val="20"/>
                </w:rPr>
                <w:t>NRIC</w:t>
              </w:r>
            </w:ins>
            <w:ins w:id="751" w:author="PSA" w:date="2018-01-02T15:25:00Z">
              <w:r w:rsidR="00894BE0">
                <w:rPr>
                  <w:rFonts w:ascii="Calibri" w:hAnsi="Calibri" w:cs="Calibri"/>
                  <w:color w:val="000000"/>
                  <w:sz w:val="20"/>
                  <w:szCs w:val="20"/>
                </w:rPr>
                <w:t>/FIN</w:t>
              </w:r>
            </w:ins>
            <w:r w:rsidR="0089095E">
              <w:rPr>
                <w:rFonts w:ascii="Calibri" w:hAnsi="Calibri" w:cs="Calibri"/>
                <w:color w:val="000000"/>
                <w:sz w:val="20"/>
                <w:szCs w:val="20"/>
              </w:rPr>
              <w:t xml:space="preserve"> </w:t>
            </w:r>
            <w:commentRangeEnd w:id="748"/>
            <w:r w:rsidR="00894BE0">
              <w:rPr>
                <w:rStyle w:val="CommentReference"/>
              </w:rPr>
              <w:commentReference w:id="748"/>
            </w:r>
            <w:r w:rsidR="0089095E">
              <w:rPr>
                <w:rFonts w:ascii="Calibri" w:hAnsi="Calibri" w:cs="Calibri"/>
                <w:color w:val="000000"/>
                <w:sz w:val="20"/>
                <w:szCs w:val="20"/>
              </w:rPr>
              <w:t>and hits enter key</w:t>
            </w:r>
            <w:r w:rsidRPr="007168C1">
              <w:rPr>
                <w:rFonts w:ascii="Calibri" w:hAnsi="Calibri" w:cs="Calibri"/>
                <w:color w:val="000000"/>
                <w:sz w:val="20"/>
                <w:szCs w:val="20"/>
              </w:rPr>
              <w:t xml:space="preserve">, all other staff particulars will be auto populated according to </w:t>
            </w:r>
            <w:ins w:id="752" w:author="PSA" w:date="2018-01-02T11:57:00Z">
              <w:r w:rsidR="00556798">
                <w:rPr>
                  <w:rFonts w:ascii="Calibri" w:hAnsi="Calibri" w:cs="Calibri"/>
                  <w:color w:val="000000"/>
                  <w:sz w:val="20"/>
                  <w:szCs w:val="20"/>
                </w:rPr>
                <w:t>NRIC</w:t>
              </w:r>
            </w:ins>
            <w:ins w:id="753" w:author="PSA" w:date="2018-01-02T15:25:00Z">
              <w:r w:rsidR="00894BE0">
                <w:rPr>
                  <w:rFonts w:ascii="Calibri" w:hAnsi="Calibri" w:cs="Calibri"/>
                  <w:color w:val="000000"/>
                  <w:sz w:val="20"/>
                  <w:szCs w:val="20"/>
                </w:rPr>
                <w:t>/FIN</w:t>
              </w:r>
            </w:ins>
            <w:del w:id="754" w:author="PSA" w:date="2018-01-02T11:57:00Z">
              <w:r w:rsidR="00AF3874" w:rsidDel="00556798">
                <w:rPr>
                  <w:rFonts w:ascii="Calibri" w:hAnsi="Calibri" w:cs="Calibri"/>
                  <w:color w:val="000000"/>
                  <w:sz w:val="20"/>
                  <w:szCs w:val="20"/>
                </w:rPr>
                <w:delText>Staff ID</w:delText>
              </w:r>
            </w:del>
            <w:r w:rsidR="00C630AD">
              <w:rPr>
                <w:rFonts w:ascii="Calibri" w:hAnsi="Calibri" w:cs="Calibri"/>
                <w:color w:val="000000"/>
                <w:sz w:val="20"/>
                <w:szCs w:val="20"/>
              </w:rPr>
              <w:t>.</w:t>
            </w:r>
            <w:r w:rsidR="00E80E42">
              <w:rPr>
                <w:rFonts w:ascii="Calibri" w:hAnsi="Calibri" w:cs="Calibri"/>
                <w:color w:val="000000"/>
                <w:sz w:val="20"/>
                <w:szCs w:val="20"/>
              </w:rPr>
              <w:t xml:space="preserve"> </w:t>
            </w:r>
          </w:p>
          <w:p w:rsidR="0089095E" w:rsidRDefault="00E80E42" w:rsidP="0081118D">
            <w:pPr>
              <w:spacing w:after="0" w:line="240" w:lineRule="auto"/>
              <w:rPr>
                <w:rFonts w:ascii="Calibri" w:hAnsi="Calibri" w:cs="Calibri"/>
                <w:color w:val="000000"/>
                <w:sz w:val="20"/>
                <w:szCs w:val="20"/>
              </w:rPr>
            </w:pPr>
            <w:r>
              <w:rPr>
                <w:rFonts w:ascii="Calibri" w:hAnsi="Calibri" w:cs="Calibri"/>
                <w:color w:val="000000"/>
                <w:sz w:val="20"/>
                <w:szCs w:val="20"/>
              </w:rPr>
              <w:t>If staff is not found, meaningful error message shall be displayed.</w:t>
            </w:r>
          </w:p>
          <w:p w:rsidR="000F7E59" w:rsidRDefault="00E80E42" w:rsidP="00556798">
            <w:pPr>
              <w:spacing w:after="0" w:line="240" w:lineRule="auto"/>
              <w:rPr>
                <w:ins w:id="755" w:author="PSA" w:date="2018-01-02T12:05:00Z"/>
                <w:rFonts w:ascii="Calibri" w:hAnsi="Calibri" w:cs="Calibri"/>
                <w:color w:val="000000"/>
                <w:sz w:val="20"/>
                <w:szCs w:val="20"/>
              </w:rPr>
            </w:pPr>
            <w:del w:id="756" w:author="PSA" w:date="2018-01-02T12:05:00Z">
              <w:r w:rsidDel="000F7E59">
                <w:rPr>
                  <w:rFonts w:ascii="Calibri" w:hAnsi="Calibri" w:cs="Calibri"/>
                  <w:color w:val="000000"/>
                  <w:sz w:val="20"/>
                  <w:szCs w:val="20"/>
                </w:rPr>
                <w:delText>Staff ID</w:delText>
              </w:r>
            </w:del>
            <w:ins w:id="757" w:author="PSA" w:date="2018-01-02T12:05:00Z">
              <w:r w:rsidR="000F7E59">
                <w:rPr>
                  <w:rFonts w:ascii="Calibri" w:hAnsi="Calibri" w:cs="Calibri"/>
                  <w:color w:val="000000"/>
                  <w:sz w:val="20"/>
                  <w:szCs w:val="20"/>
                </w:rPr>
                <w:t>NRIC</w:t>
              </w:r>
            </w:ins>
            <w:ins w:id="758" w:author="PSA" w:date="2018-01-02T15:25:00Z">
              <w:r w:rsidR="00894BE0">
                <w:rPr>
                  <w:rFonts w:ascii="Calibri" w:hAnsi="Calibri" w:cs="Calibri"/>
                  <w:color w:val="000000"/>
                  <w:sz w:val="20"/>
                  <w:szCs w:val="20"/>
                </w:rPr>
                <w:t>/FIN</w:t>
              </w:r>
            </w:ins>
            <w:r>
              <w:rPr>
                <w:rFonts w:ascii="Calibri" w:hAnsi="Calibri" w:cs="Calibri"/>
                <w:color w:val="000000"/>
                <w:sz w:val="20"/>
                <w:szCs w:val="20"/>
              </w:rPr>
              <w:t xml:space="preserve"> m</w:t>
            </w:r>
            <w:r w:rsidR="00917830" w:rsidRPr="007168C1">
              <w:rPr>
                <w:rFonts w:ascii="Calibri" w:hAnsi="Calibri" w:cs="Calibri"/>
                <w:color w:val="000000"/>
                <w:sz w:val="20"/>
                <w:szCs w:val="20"/>
              </w:rPr>
              <w:t>ust be encrypted in database.</w:t>
            </w:r>
          </w:p>
          <w:p w:rsidR="000F19EF" w:rsidRPr="007168C1" w:rsidRDefault="000F7E59" w:rsidP="00556798">
            <w:pPr>
              <w:spacing w:after="0" w:line="240" w:lineRule="auto"/>
              <w:rPr>
                <w:rFonts w:ascii="Calibri" w:hAnsi="Calibri" w:cs="Calibri"/>
                <w:color w:val="000000"/>
                <w:sz w:val="20"/>
                <w:szCs w:val="20"/>
              </w:rPr>
            </w:pPr>
            <w:ins w:id="759" w:author="PSA" w:date="2018-01-02T12:05:00Z">
              <w:r>
                <w:rPr>
                  <w:rFonts w:ascii="Calibri" w:hAnsi="Calibri" w:cs="Calibri"/>
                  <w:color w:val="000000"/>
                  <w:sz w:val="20"/>
                  <w:szCs w:val="20"/>
                </w:rPr>
                <w:t>NRIC</w:t>
              </w:r>
            </w:ins>
            <w:ins w:id="760" w:author="PSA" w:date="2018-01-02T15:26:00Z">
              <w:r w:rsidR="00894BE0">
                <w:rPr>
                  <w:rFonts w:ascii="Calibri" w:hAnsi="Calibri" w:cs="Calibri"/>
                  <w:color w:val="000000"/>
                  <w:sz w:val="20"/>
                  <w:szCs w:val="20"/>
                </w:rPr>
                <w:t>/FIN</w:t>
              </w:r>
            </w:ins>
            <w:ins w:id="761" w:author="PSA" w:date="2018-01-02T12:05:00Z">
              <w:r>
                <w:rPr>
                  <w:rFonts w:ascii="Calibri" w:hAnsi="Calibri" w:cs="Calibri"/>
                  <w:color w:val="000000"/>
                  <w:sz w:val="20"/>
                  <w:szCs w:val="20"/>
                </w:rPr>
                <w:t xml:space="preserve"> is unique in R365</w:t>
              </w:r>
            </w:ins>
            <w:r w:rsidR="00917830" w:rsidRPr="007168C1">
              <w:rPr>
                <w:rFonts w:ascii="Calibri" w:hAnsi="Calibri" w:cs="Calibri"/>
                <w:color w:val="000000"/>
                <w:sz w:val="20"/>
                <w:szCs w:val="20"/>
              </w:rPr>
              <w:t xml:space="preserve"> </w:t>
            </w:r>
          </w:p>
        </w:tc>
      </w:tr>
      <w:tr w:rsidR="00556798" w:rsidRPr="007168C1" w:rsidTr="00556798">
        <w:trPr>
          <w:trHeight w:val="1015"/>
          <w:ins w:id="762" w:author="PSA" w:date="2018-01-02T11:56:00Z"/>
        </w:trPr>
        <w:tc>
          <w:tcPr>
            <w:tcW w:w="2369" w:type="dxa"/>
            <w:tcBorders>
              <w:top w:val="single" w:sz="4" w:space="0" w:color="auto"/>
              <w:left w:val="single" w:sz="4" w:space="0" w:color="auto"/>
              <w:bottom w:val="single" w:sz="4" w:space="0" w:color="auto"/>
              <w:right w:val="single" w:sz="4" w:space="0" w:color="auto"/>
            </w:tcBorders>
            <w:vAlign w:val="center"/>
            <w:hideMark/>
          </w:tcPr>
          <w:p w:rsidR="00556798" w:rsidRPr="007168C1" w:rsidRDefault="00556798" w:rsidP="0081118D">
            <w:pPr>
              <w:spacing w:after="0" w:line="240" w:lineRule="auto"/>
              <w:jc w:val="both"/>
              <w:rPr>
                <w:ins w:id="763" w:author="PSA" w:date="2018-01-02T11:56:00Z"/>
                <w:rFonts w:ascii="Calibri" w:hAnsi="Calibri" w:cs="Calibri"/>
                <w:color w:val="000000"/>
                <w:sz w:val="20"/>
                <w:szCs w:val="20"/>
              </w:rPr>
            </w:pPr>
            <w:ins w:id="764" w:author="PSA" w:date="2018-01-02T11:56:00Z">
              <w:r>
                <w:rPr>
                  <w:rFonts w:ascii="Calibri" w:hAnsi="Calibri" w:cs="Calibri"/>
                  <w:color w:val="000000"/>
                  <w:sz w:val="20"/>
                  <w:szCs w:val="20"/>
                </w:rPr>
                <w:t>Staff Code*</w:t>
              </w:r>
            </w:ins>
          </w:p>
        </w:tc>
        <w:tc>
          <w:tcPr>
            <w:tcW w:w="6986" w:type="dxa"/>
            <w:tcBorders>
              <w:top w:val="single" w:sz="4" w:space="0" w:color="auto"/>
              <w:left w:val="single" w:sz="4" w:space="0" w:color="auto"/>
            </w:tcBorders>
            <w:vAlign w:val="center"/>
            <w:hideMark/>
          </w:tcPr>
          <w:p w:rsidR="00556798" w:rsidRDefault="00556798" w:rsidP="0081118D">
            <w:pPr>
              <w:spacing w:after="0" w:line="240" w:lineRule="auto"/>
              <w:rPr>
                <w:ins w:id="765" w:author="PSA" w:date="2018-01-02T11:57:00Z"/>
                <w:rFonts w:ascii="Calibri" w:hAnsi="Calibri" w:cs="Calibri"/>
                <w:color w:val="000000"/>
                <w:sz w:val="20"/>
                <w:szCs w:val="20"/>
              </w:rPr>
            </w:pPr>
            <w:ins w:id="766" w:author="PSA" w:date="2018-01-02T11:57:00Z">
              <w:r>
                <w:rPr>
                  <w:rFonts w:ascii="Calibri" w:hAnsi="Calibri" w:cs="Calibri"/>
                  <w:color w:val="000000"/>
                  <w:sz w:val="20"/>
                  <w:szCs w:val="20"/>
                </w:rPr>
                <w:t>Search as you type</w:t>
              </w:r>
            </w:ins>
          </w:p>
          <w:p w:rsidR="00556798" w:rsidRPr="007168C1" w:rsidRDefault="00556798" w:rsidP="00556798">
            <w:pPr>
              <w:spacing w:after="0" w:line="240" w:lineRule="auto"/>
              <w:rPr>
                <w:ins w:id="767" w:author="PSA" w:date="2018-01-02T11:58:00Z"/>
                <w:rFonts w:ascii="Calibri" w:hAnsi="Calibri" w:cs="Calibri"/>
                <w:color w:val="000000"/>
                <w:sz w:val="20"/>
                <w:szCs w:val="20"/>
              </w:rPr>
            </w:pPr>
            <w:ins w:id="768" w:author="PSA" w:date="2018-01-02T11:58:00Z">
              <w:r w:rsidRPr="007168C1">
                <w:rPr>
                  <w:rFonts w:ascii="Calibri" w:hAnsi="Calibri" w:cs="Calibri"/>
                  <w:color w:val="000000"/>
                  <w:sz w:val="20"/>
                  <w:szCs w:val="20"/>
                </w:rPr>
                <w:t>E.g. If user searches “</w:t>
              </w:r>
            </w:ins>
            <w:ins w:id="769" w:author="PSA" w:date="2018-01-02T12:01:00Z">
              <w:r>
                <w:rPr>
                  <w:rFonts w:ascii="Calibri" w:hAnsi="Calibri" w:cs="Calibri"/>
                  <w:color w:val="000000"/>
                  <w:sz w:val="20"/>
                  <w:szCs w:val="20"/>
                </w:rPr>
                <w:t>h</w:t>
              </w:r>
            </w:ins>
            <w:ins w:id="770" w:author="PSA" w:date="2018-01-02T11:58:00Z">
              <w:r w:rsidRPr="007168C1">
                <w:rPr>
                  <w:rFonts w:ascii="Calibri" w:hAnsi="Calibri" w:cs="Calibri"/>
                  <w:color w:val="000000"/>
                  <w:sz w:val="20"/>
                  <w:szCs w:val="20"/>
                </w:rPr>
                <w:t>”, “</w:t>
              </w:r>
            </w:ins>
            <w:ins w:id="771" w:author="PSA" w:date="2018-01-02T12:01:00Z">
              <w:r>
                <w:rPr>
                  <w:rFonts w:ascii="Calibri" w:hAnsi="Calibri" w:cs="Calibri"/>
                  <w:color w:val="000000"/>
                  <w:sz w:val="20"/>
                  <w:szCs w:val="20"/>
                </w:rPr>
                <w:t>L</w:t>
              </w:r>
            </w:ins>
            <w:ins w:id="772" w:author="PSA" w:date="2018-01-02T11:58:00Z">
              <w:r>
                <w:rPr>
                  <w:rFonts w:ascii="Calibri" w:hAnsi="Calibri" w:cs="Calibri"/>
                  <w:color w:val="000000"/>
                  <w:sz w:val="20"/>
                  <w:szCs w:val="20"/>
                </w:rPr>
                <w:t>”</w:t>
              </w:r>
            </w:ins>
            <w:ins w:id="773" w:author="PSA" w:date="2018-01-02T12:01:00Z">
              <w:r>
                <w:rPr>
                  <w:rFonts w:ascii="Calibri" w:hAnsi="Calibri" w:cs="Calibri"/>
                  <w:color w:val="000000"/>
                  <w:sz w:val="20"/>
                  <w:szCs w:val="20"/>
                </w:rPr>
                <w:t xml:space="preserve"> or</w:t>
              </w:r>
            </w:ins>
            <w:ins w:id="774" w:author="PSA" w:date="2018-01-02T11:58:00Z">
              <w:r w:rsidRPr="007168C1">
                <w:rPr>
                  <w:rFonts w:ascii="Calibri" w:hAnsi="Calibri" w:cs="Calibri"/>
                  <w:color w:val="000000"/>
                  <w:sz w:val="20"/>
                  <w:szCs w:val="20"/>
                </w:rPr>
                <w:t xml:space="preserve"> “</w:t>
              </w:r>
            </w:ins>
            <w:ins w:id="775" w:author="PSA" w:date="2018-01-02T12:01:00Z">
              <w:r>
                <w:rPr>
                  <w:rFonts w:ascii="Calibri" w:hAnsi="Calibri" w:cs="Calibri"/>
                  <w:color w:val="000000"/>
                  <w:sz w:val="20"/>
                  <w:szCs w:val="20"/>
                </w:rPr>
                <w:t>Hl</w:t>
              </w:r>
            </w:ins>
            <w:ins w:id="776" w:author="PSA" w:date="2018-01-02T11:58:00Z">
              <w:r w:rsidRPr="007168C1">
                <w:rPr>
                  <w:rFonts w:ascii="Calibri" w:hAnsi="Calibri" w:cs="Calibri"/>
                  <w:color w:val="000000"/>
                  <w:sz w:val="20"/>
                  <w:szCs w:val="20"/>
                </w:rPr>
                <w:t>”, etc., “Harry Lim (</w:t>
              </w:r>
              <w:r>
                <w:rPr>
                  <w:rFonts w:ascii="Calibri" w:hAnsi="Calibri" w:cs="Calibri"/>
                  <w:color w:val="000000"/>
                  <w:sz w:val="20"/>
                  <w:szCs w:val="20"/>
                </w:rPr>
                <w:t>HL</w:t>
              </w:r>
              <w:r w:rsidRPr="007168C1">
                <w:rPr>
                  <w:rFonts w:ascii="Calibri" w:hAnsi="Calibri" w:cs="Calibri"/>
                  <w:color w:val="000000"/>
                  <w:sz w:val="20"/>
                  <w:szCs w:val="20"/>
                </w:rPr>
                <w:t xml:space="preserve">)” will be shown in search as you type dropdown list. </w:t>
              </w:r>
            </w:ins>
          </w:p>
          <w:p w:rsidR="00556798" w:rsidRDefault="00556798" w:rsidP="00556798">
            <w:pPr>
              <w:spacing w:after="0" w:line="240" w:lineRule="auto"/>
              <w:rPr>
                <w:ins w:id="777" w:author="PSA" w:date="2018-01-02T11:58:00Z"/>
                <w:rFonts w:ascii="Calibri" w:hAnsi="Calibri" w:cs="Calibri"/>
                <w:color w:val="000000"/>
                <w:sz w:val="20"/>
                <w:szCs w:val="20"/>
              </w:rPr>
            </w:pPr>
            <w:ins w:id="778" w:author="PSA" w:date="2018-01-02T11:58:00Z">
              <w:r w:rsidRPr="007168C1">
                <w:rPr>
                  <w:rFonts w:ascii="Calibri" w:hAnsi="Calibri" w:cs="Calibri"/>
                  <w:color w:val="000000"/>
                  <w:sz w:val="20"/>
                  <w:szCs w:val="20"/>
                </w:rPr>
                <w:t>When user</w:t>
              </w:r>
              <w:r>
                <w:rPr>
                  <w:rFonts w:ascii="Calibri" w:hAnsi="Calibri" w:cs="Calibri"/>
                  <w:color w:val="000000"/>
                  <w:sz w:val="20"/>
                  <w:szCs w:val="20"/>
                </w:rPr>
                <w:t xml:space="preserve"> enters Staff </w:t>
              </w:r>
            </w:ins>
            <w:ins w:id="779" w:author="PSA" w:date="2018-01-02T11:59:00Z">
              <w:r>
                <w:rPr>
                  <w:rFonts w:ascii="Calibri" w:hAnsi="Calibri" w:cs="Calibri"/>
                  <w:color w:val="000000"/>
                  <w:sz w:val="20"/>
                  <w:szCs w:val="20"/>
                </w:rPr>
                <w:t>Code</w:t>
              </w:r>
            </w:ins>
            <w:ins w:id="780" w:author="PSA" w:date="2018-01-02T11:58:00Z">
              <w:r>
                <w:rPr>
                  <w:rFonts w:ascii="Calibri" w:hAnsi="Calibri" w:cs="Calibri"/>
                  <w:color w:val="000000"/>
                  <w:sz w:val="20"/>
                  <w:szCs w:val="20"/>
                </w:rPr>
                <w:t xml:space="preserve"> and hits enter key, or</w:t>
              </w:r>
              <w:r w:rsidRPr="007168C1">
                <w:rPr>
                  <w:rFonts w:ascii="Calibri" w:hAnsi="Calibri" w:cs="Calibri"/>
                  <w:color w:val="000000"/>
                  <w:sz w:val="20"/>
                  <w:szCs w:val="20"/>
                </w:rPr>
                <w:t xml:space="preserve"> clicks “Harry Lim (</w:t>
              </w:r>
            </w:ins>
            <w:ins w:id="781" w:author="PSA" w:date="2018-01-02T11:59:00Z">
              <w:r>
                <w:rPr>
                  <w:rFonts w:ascii="Calibri" w:hAnsi="Calibri" w:cs="Calibri"/>
                  <w:color w:val="000000"/>
                  <w:sz w:val="20"/>
                  <w:szCs w:val="20"/>
                </w:rPr>
                <w:t>HL</w:t>
              </w:r>
            </w:ins>
            <w:ins w:id="782" w:author="PSA" w:date="2018-01-02T11:58:00Z">
              <w:r w:rsidRPr="007168C1">
                <w:rPr>
                  <w:rFonts w:ascii="Calibri" w:hAnsi="Calibri" w:cs="Calibri"/>
                  <w:color w:val="000000"/>
                  <w:sz w:val="20"/>
                  <w:szCs w:val="20"/>
                </w:rPr>
                <w:t xml:space="preserve">)”, all other staff particulars will be auto populated according to </w:t>
              </w:r>
              <w:r>
                <w:rPr>
                  <w:rFonts w:ascii="Calibri" w:hAnsi="Calibri" w:cs="Calibri"/>
                  <w:color w:val="000000"/>
                  <w:sz w:val="20"/>
                  <w:szCs w:val="20"/>
                </w:rPr>
                <w:t xml:space="preserve">Staff </w:t>
              </w:r>
            </w:ins>
            <w:ins w:id="783" w:author="PSA" w:date="2018-01-02T11:59:00Z">
              <w:r>
                <w:rPr>
                  <w:rFonts w:ascii="Calibri" w:hAnsi="Calibri" w:cs="Calibri"/>
                  <w:color w:val="000000"/>
                  <w:sz w:val="20"/>
                  <w:szCs w:val="20"/>
                </w:rPr>
                <w:t>Code</w:t>
              </w:r>
            </w:ins>
            <w:ins w:id="784" w:author="PSA" w:date="2018-01-02T11:58:00Z">
              <w:r>
                <w:rPr>
                  <w:rFonts w:ascii="Calibri" w:hAnsi="Calibri" w:cs="Calibri"/>
                  <w:color w:val="000000"/>
                  <w:sz w:val="20"/>
                  <w:szCs w:val="20"/>
                </w:rPr>
                <w:t>.</w:t>
              </w:r>
            </w:ins>
          </w:p>
          <w:p w:rsidR="00556798" w:rsidRDefault="00556798" w:rsidP="00556798">
            <w:pPr>
              <w:spacing w:after="0" w:line="240" w:lineRule="auto"/>
              <w:rPr>
                <w:ins w:id="785" w:author="PSA" w:date="2018-01-02T12:03:00Z"/>
                <w:rFonts w:ascii="Calibri" w:hAnsi="Calibri" w:cs="Calibri"/>
                <w:color w:val="000000"/>
                <w:sz w:val="20"/>
                <w:szCs w:val="20"/>
              </w:rPr>
            </w:pPr>
            <w:ins w:id="786" w:author="PSA" w:date="2018-01-02T11:58:00Z">
              <w:r>
                <w:rPr>
                  <w:rFonts w:ascii="Calibri" w:hAnsi="Calibri" w:cs="Calibri"/>
                  <w:color w:val="000000"/>
                  <w:sz w:val="20"/>
                  <w:szCs w:val="20"/>
                </w:rPr>
                <w:t xml:space="preserve">If staff </w:t>
              </w:r>
            </w:ins>
            <w:ins w:id="787" w:author="PSA" w:date="2018-01-02T12:00:00Z">
              <w:r>
                <w:rPr>
                  <w:rFonts w:ascii="Calibri" w:hAnsi="Calibri" w:cs="Calibri"/>
                  <w:color w:val="000000"/>
                  <w:sz w:val="20"/>
                  <w:szCs w:val="20"/>
                </w:rPr>
                <w:t>is</w:t>
              </w:r>
            </w:ins>
            <w:ins w:id="788" w:author="PSA" w:date="2018-01-02T11:58:00Z">
              <w:r>
                <w:rPr>
                  <w:rFonts w:ascii="Calibri" w:hAnsi="Calibri" w:cs="Calibri"/>
                  <w:color w:val="000000"/>
                  <w:sz w:val="20"/>
                  <w:szCs w:val="20"/>
                </w:rPr>
                <w:t xml:space="preserve"> not found, meaningful error message shall be displayed.</w:t>
              </w:r>
            </w:ins>
          </w:p>
          <w:p w:rsidR="00556798" w:rsidRPr="007168C1" w:rsidRDefault="00556798" w:rsidP="00556798">
            <w:pPr>
              <w:spacing w:after="0" w:line="240" w:lineRule="auto"/>
              <w:rPr>
                <w:ins w:id="789" w:author="PSA" w:date="2018-01-02T11:56:00Z"/>
                <w:rFonts w:ascii="Calibri" w:hAnsi="Calibri" w:cs="Calibri"/>
                <w:color w:val="000000"/>
                <w:sz w:val="20"/>
                <w:szCs w:val="20"/>
              </w:rPr>
            </w:pPr>
            <w:ins w:id="790" w:author="PSA" w:date="2018-01-02T12:03:00Z">
              <w:r>
                <w:rPr>
                  <w:rFonts w:ascii="Calibri" w:hAnsi="Calibri" w:cs="Calibri"/>
                  <w:color w:val="000000"/>
                  <w:sz w:val="20"/>
                  <w:szCs w:val="20"/>
                </w:rPr>
                <w:t xml:space="preserve">Staff Code </w:t>
              </w:r>
            </w:ins>
            <w:ins w:id="791" w:author="PSA" w:date="2018-01-02T12:05:00Z">
              <w:r w:rsidR="000F7E59">
                <w:rPr>
                  <w:rFonts w:ascii="Calibri" w:hAnsi="Calibri" w:cs="Calibri"/>
                  <w:color w:val="000000"/>
                  <w:sz w:val="20"/>
                  <w:szCs w:val="20"/>
                </w:rPr>
                <w:t>is unique in R365</w:t>
              </w:r>
            </w:ins>
          </w:p>
        </w:tc>
      </w:tr>
      <w:tr w:rsidR="00E636A8" w:rsidRPr="007168C1" w:rsidTr="007168C1">
        <w:trPr>
          <w:trHeight w:val="57"/>
        </w:trPr>
        <w:tc>
          <w:tcPr>
            <w:tcW w:w="2369" w:type="dxa"/>
            <w:tcBorders>
              <w:top w:val="single" w:sz="4" w:space="0" w:color="auto"/>
              <w:left w:val="single" w:sz="4" w:space="0" w:color="auto"/>
              <w:bottom w:val="single" w:sz="4" w:space="0" w:color="auto"/>
              <w:right w:val="single" w:sz="4" w:space="0" w:color="auto"/>
            </w:tcBorders>
            <w:vAlign w:val="center"/>
            <w:hideMark/>
          </w:tcPr>
          <w:p w:rsidR="00E636A8" w:rsidRPr="007168C1" w:rsidRDefault="00E636A8" w:rsidP="0081118D">
            <w:pPr>
              <w:spacing w:after="0" w:line="240" w:lineRule="auto"/>
              <w:jc w:val="both"/>
              <w:rPr>
                <w:rFonts w:ascii="Calibri" w:hAnsi="Calibri" w:cs="Calibri"/>
                <w:color w:val="000000"/>
                <w:sz w:val="20"/>
                <w:szCs w:val="20"/>
              </w:rPr>
            </w:pPr>
            <w:r w:rsidRPr="007168C1">
              <w:rPr>
                <w:rFonts w:ascii="Calibri" w:hAnsi="Calibri" w:cs="Calibri"/>
                <w:color w:val="000000"/>
                <w:sz w:val="20"/>
                <w:szCs w:val="20"/>
              </w:rPr>
              <w:t>Staff Name*</w:t>
            </w:r>
          </w:p>
        </w:tc>
        <w:tc>
          <w:tcPr>
            <w:tcW w:w="6986" w:type="dxa"/>
            <w:tcBorders>
              <w:top w:val="single" w:sz="4" w:space="0" w:color="auto"/>
              <w:left w:val="single" w:sz="4" w:space="0" w:color="auto"/>
            </w:tcBorders>
            <w:vAlign w:val="center"/>
            <w:hideMark/>
          </w:tcPr>
          <w:p w:rsidR="00E636A8" w:rsidRPr="007168C1" w:rsidRDefault="00E636A8" w:rsidP="0081118D">
            <w:pPr>
              <w:spacing w:after="0" w:line="240" w:lineRule="auto"/>
              <w:rPr>
                <w:rFonts w:ascii="Calibri" w:hAnsi="Calibri" w:cs="Calibri"/>
                <w:color w:val="000000"/>
                <w:sz w:val="20"/>
                <w:szCs w:val="20"/>
              </w:rPr>
            </w:pPr>
            <w:r w:rsidRPr="007168C1">
              <w:rPr>
                <w:rFonts w:ascii="Calibri" w:hAnsi="Calibri" w:cs="Calibri"/>
                <w:color w:val="000000"/>
                <w:sz w:val="20"/>
                <w:szCs w:val="20"/>
              </w:rPr>
              <w:t>Search as you type</w:t>
            </w:r>
          </w:p>
          <w:p w:rsidR="00E636A8" w:rsidRPr="007168C1" w:rsidRDefault="00E636A8" w:rsidP="0081118D">
            <w:pPr>
              <w:spacing w:after="0" w:line="240" w:lineRule="auto"/>
              <w:rPr>
                <w:rFonts w:ascii="Calibri" w:hAnsi="Calibri" w:cs="Calibri"/>
                <w:color w:val="000000"/>
                <w:sz w:val="20"/>
                <w:szCs w:val="20"/>
              </w:rPr>
            </w:pPr>
            <w:r w:rsidRPr="007168C1">
              <w:rPr>
                <w:rFonts w:ascii="Calibri" w:hAnsi="Calibri" w:cs="Calibri"/>
                <w:color w:val="000000"/>
                <w:sz w:val="20"/>
                <w:szCs w:val="20"/>
              </w:rPr>
              <w:t>E.g. If user searches “Harry”, “Lim”, “rry”, etc., “Harry Lim (</w:t>
            </w:r>
            <w:del w:id="792" w:author="PSA" w:date="2018-01-02T11:59:00Z">
              <w:r w:rsidRPr="007168C1" w:rsidDel="00556798">
                <w:rPr>
                  <w:rFonts w:ascii="Calibri" w:hAnsi="Calibri" w:cs="Calibri"/>
                  <w:color w:val="000000"/>
                  <w:sz w:val="20"/>
                  <w:szCs w:val="20"/>
                </w:rPr>
                <w:delText>S000001</w:delText>
              </w:r>
            </w:del>
            <w:ins w:id="793" w:author="PSA" w:date="2018-01-02T11:59:00Z">
              <w:r w:rsidR="00556798">
                <w:rPr>
                  <w:rFonts w:ascii="Calibri" w:hAnsi="Calibri" w:cs="Calibri"/>
                  <w:color w:val="000000"/>
                  <w:sz w:val="20"/>
                  <w:szCs w:val="20"/>
                </w:rPr>
                <w:t>HL</w:t>
              </w:r>
            </w:ins>
            <w:r w:rsidRPr="007168C1">
              <w:rPr>
                <w:rFonts w:ascii="Calibri" w:hAnsi="Calibri" w:cs="Calibri"/>
                <w:color w:val="000000"/>
                <w:sz w:val="20"/>
                <w:szCs w:val="20"/>
              </w:rPr>
              <w:t xml:space="preserve">)” will be shown in search as you type dropdown list. </w:t>
            </w:r>
          </w:p>
          <w:p w:rsidR="00E636A8" w:rsidRDefault="00E636A8" w:rsidP="0081118D">
            <w:pPr>
              <w:spacing w:after="0" w:line="240" w:lineRule="auto"/>
              <w:rPr>
                <w:rFonts w:ascii="Calibri" w:hAnsi="Calibri" w:cs="Calibri"/>
                <w:color w:val="000000"/>
                <w:sz w:val="20"/>
                <w:szCs w:val="20"/>
              </w:rPr>
            </w:pPr>
            <w:r w:rsidRPr="007168C1">
              <w:rPr>
                <w:rFonts w:ascii="Calibri" w:hAnsi="Calibri" w:cs="Calibri"/>
                <w:color w:val="000000"/>
                <w:sz w:val="20"/>
                <w:szCs w:val="20"/>
              </w:rPr>
              <w:t>When user</w:t>
            </w:r>
            <w:r w:rsidR="00AF3874">
              <w:rPr>
                <w:rFonts w:ascii="Calibri" w:hAnsi="Calibri" w:cs="Calibri"/>
                <w:color w:val="000000"/>
                <w:sz w:val="20"/>
                <w:szCs w:val="20"/>
              </w:rPr>
              <w:t xml:space="preserve"> enters Staff Name and hits enter key, or</w:t>
            </w:r>
            <w:r w:rsidRPr="007168C1">
              <w:rPr>
                <w:rFonts w:ascii="Calibri" w:hAnsi="Calibri" w:cs="Calibri"/>
                <w:color w:val="000000"/>
                <w:sz w:val="20"/>
                <w:szCs w:val="20"/>
              </w:rPr>
              <w:t xml:space="preserve"> clicks “Harry Lim (</w:t>
            </w:r>
            <w:del w:id="794" w:author="PSA" w:date="2018-01-02T12:00:00Z">
              <w:r w:rsidRPr="007168C1" w:rsidDel="00556798">
                <w:rPr>
                  <w:rFonts w:ascii="Calibri" w:hAnsi="Calibri" w:cs="Calibri"/>
                  <w:color w:val="000000"/>
                  <w:sz w:val="20"/>
                  <w:szCs w:val="20"/>
                </w:rPr>
                <w:delText>S000001</w:delText>
              </w:r>
            </w:del>
            <w:ins w:id="795" w:author="PSA" w:date="2018-01-02T12:00:00Z">
              <w:r w:rsidR="00556798">
                <w:rPr>
                  <w:rFonts w:ascii="Calibri" w:hAnsi="Calibri" w:cs="Calibri"/>
                  <w:color w:val="000000"/>
                  <w:sz w:val="20"/>
                  <w:szCs w:val="20"/>
                </w:rPr>
                <w:t>HL</w:t>
              </w:r>
            </w:ins>
            <w:r w:rsidRPr="007168C1">
              <w:rPr>
                <w:rFonts w:ascii="Calibri" w:hAnsi="Calibri" w:cs="Calibri"/>
                <w:color w:val="000000"/>
                <w:sz w:val="20"/>
                <w:szCs w:val="20"/>
              </w:rPr>
              <w:t xml:space="preserve">)”, all other staff particulars will be auto populated according to </w:t>
            </w:r>
            <w:r w:rsidR="00AF3874">
              <w:rPr>
                <w:rFonts w:ascii="Calibri" w:hAnsi="Calibri" w:cs="Calibri"/>
                <w:color w:val="000000"/>
                <w:sz w:val="20"/>
                <w:szCs w:val="20"/>
              </w:rPr>
              <w:t>Staff Name.</w:t>
            </w:r>
          </w:p>
          <w:p w:rsidR="00483812" w:rsidRPr="007168C1" w:rsidRDefault="00483812" w:rsidP="0081118D">
            <w:pPr>
              <w:spacing w:after="0" w:line="240" w:lineRule="auto"/>
              <w:rPr>
                <w:rFonts w:ascii="Calibri" w:hAnsi="Calibri" w:cs="Calibri"/>
                <w:color w:val="000000"/>
                <w:sz w:val="20"/>
                <w:szCs w:val="20"/>
              </w:rPr>
            </w:pPr>
            <w:r>
              <w:rPr>
                <w:rFonts w:ascii="Calibri" w:hAnsi="Calibri" w:cs="Calibri"/>
                <w:color w:val="000000"/>
                <w:sz w:val="20"/>
                <w:szCs w:val="20"/>
              </w:rPr>
              <w:t>If staff is not found, meaningful error message shall be displayed.</w:t>
            </w:r>
          </w:p>
        </w:tc>
      </w:tr>
      <w:tr w:rsidR="00C05E12" w:rsidRPr="007168C1" w:rsidTr="007168C1">
        <w:trPr>
          <w:trHeight w:val="57"/>
        </w:trPr>
        <w:tc>
          <w:tcPr>
            <w:tcW w:w="2369" w:type="dxa"/>
            <w:tcBorders>
              <w:top w:val="single" w:sz="4" w:space="0" w:color="auto"/>
              <w:left w:val="single" w:sz="4" w:space="0" w:color="auto"/>
              <w:bottom w:val="single" w:sz="4" w:space="0" w:color="auto"/>
              <w:right w:val="single" w:sz="4" w:space="0" w:color="auto"/>
            </w:tcBorders>
            <w:vAlign w:val="center"/>
            <w:hideMark/>
          </w:tcPr>
          <w:p w:rsidR="00C05E12" w:rsidRPr="007168C1" w:rsidRDefault="00C05E12" w:rsidP="0081118D">
            <w:pPr>
              <w:spacing w:after="0" w:line="240" w:lineRule="auto"/>
              <w:jc w:val="both"/>
              <w:rPr>
                <w:rFonts w:ascii="Calibri" w:hAnsi="Calibri" w:cs="Calibri"/>
                <w:sz w:val="20"/>
                <w:szCs w:val="20"/>
              </w:rPr>
            </w:pPr>
            <w:r w:rsidRPr="007168C1">
              <w:rPr>
                <w:rFonts w:ascii="Calibri" w:hAnsi="Calibri" w:cs="Calibri"/>
                <w:color w:val="000000"/>
                <w:sz w:val="20"/>
                <w:szCs w:val="20"/>
              </w:rPr>
              <w:t>Department</w:t>
            </w:r>
          </w:p>
        </w:tc>
        <w:tc>
          <w:tcPr>
            <w:tcW w:w="6986" w:type="dxa"/>
            <w:vMerge w:val="restart"/>
            <w:tcBorders>
              <w:left w:val="single" w:sz="4" w:space="0" w:color="auto"/>
            </w:tcBorders>
            <w:vAlign w:val="center"/>
            <w:hideMark/>
          </w:tcPr>
          <w:p w:rsidR="00C05E12" w:rsidRDefault="00C05E12" w:rsidP="0081118D">
            <w:pPr>
              <w:spacing w:after="0" w:line="240" w:lineRule="auto"/>
              <w:rPr>
                <w:ins w:id="796" w:author="PSA" w:date="2017-12-29T10:28:00Z"/>
                <w:rFonts w:ascii="Calibri" w:hAnsi="Calibri" w:cs="Calibri"/>
                <w:color w:val="000000"/>
                <w:sz w:val="20"/>
                <w:szCs w:val="20"/>
              </w:rPr>
            </w:pPr>
            <w:r w:rsidRPr="007168C1">
              <w:rPr>
                <w:rFonts w:ascii="Calibri" w:hAnsi="Calibri" w:cs="Calibri"/>
                <w:color w:val="000000"/>
                <w:sz w:val="20"/>
                <w:szCs w:val="20"/>
              </w:rPr>
              <w:t xml:space="preserve">Auto populated according to the </w:t>
            </w:r>
            <w:del w:id="797" w:author="PSA" w:date="2018-01-03T09:42:00Z">
              <w:r w:rsidRPr="007168C1" w:rsidDel="00B91505">
                <w:rPr>
                  <w:rFonts w:ascii="Calibri" w:hAnsi="Calibri" w:cs="Calibri"/>
                  <w:color w:val="000000"/>
                  <w:sz w:val="20"/>
                  <w:szCs w:val="20"/>
                </w:rPr>
                <w:delText>selected Staff ID/Staff Name</w:delText>
              </w:r>
            </w:del>
            <w:ins w:id="798" w:author="PSA" w:date="2018-01-03T09:42:00Z">
              <w:r w:rsidR="00B91505">
                <w:rPr>
                  <w:rFonts w:ascii="Calibri" w:hAnsi="Calibri" w:cs="Calibri"/>
                  <w:color w:val="000000"/>
                  <w:sz w:val="20"/>
                  <w:szCs w:val="20"/>
                </w:rPr>
                <w:t>NRIC/FIN, Staff Code, or Staff Name.</w:t>
              </w:r>
            </w:ins>
          </w:p>
          <w:p w:rsidR="00094D18" w:rsidRPr="007168C1" w:rsidRDefault="00094D18" w:rsidP="0081118D">
            <w:pPr>
              <w:spacing w:after="0" w:line="240" w:lineRule="auto"/>
              <w:rPr>
                <w:rFonts w:ascii="Calibri" w:hAnsi="Calibri" w:cs="Calibri"/>
                <w:color w:val="000000"/>
                <w:sz w:val="20"/>
                <w:szCs w:val="20"/>
              </w:rPr>
            </w:pPr>
            <w:ins w:id="799" w:author="PSA" w:date="2017-12-29T10:28:00Z">
              <w:r>
                <w:rPr>
                  <w:rFonts w:ascii="Calibri" w:hAnsi="Calibri" w:cs="Calibri"/>
                  <w:color w:val="000000"/>
                  <w:sz w:val="20"/>
                  <w:szCs w:val="20"/>
                </w:rPr>
                <w:t>Display “OFO/SFO”, and “Local Crew</w:t>
              </w:r>
            </w:ins>
            <w:ins w:id="800" w:author="PSA" w:date="2017-12-29T10:29:00Z">
              <w:r>
                <w:rPr>
                  <w:rFonts w:ascii="Calibri" w:hAnsi="Calibri" w:cs="Calibri"/>
                  <w:color w:val="000000"/>
                  <w:sz w:val="20"/>
                  <w:szCs w:val="20"/>
                </w:rPr>
                <w:t>” only when “Department” is “FMD”.</w:t>
              </w:r>
            </w:ins>
          </w:p>
        </w:tc>
      </w:tr>
      <w:tr w:rsidR="00C05E12" w:rsidRPr="007168C1" w:rsidTr="007168C1">
        <w:trPr>
          <w:trHeight w:val="57"/>
        </w:trPr>
        <w:tc>
          <w:tcPr>
            <w:tcW w:w="2369" w:type="dxa"/>
            <w:tcBorders>
              <w:top w:val="single" w:sz="4" w:space="0" w:color="auto"/>
              <w:left w:val="single" w:sz="4" w:space="0" w:color="auto"/>
              <w:bottom w:val="single" w:sz="4" w:space="0" w:color="auto"/>
              <w:right w:val="single" w:sz="4" w:space="0" w:color="auto"/>
            </w:tcBorders>
            <w:vAlign w:val="center"/>
            <w:hideMark/>
          </w:tcPr>
          <w:p w:rsidR="00C05E12" w:rsidRPr="007168C1" w:rsidRDefault="00C05E12" w:rsidP="0081118D">
            <w:pPr>
              <w:spacing w:after="0" w:line="240" w:lineRule="auto"/>
              <w:jc w:val="both"/>
              <w:rPr>
                <w:rFonts w:ascii="Calibri" w:hAnsi="Calibri" w:cs="Calibri"/>
                <w:color w:val="000000"/>
                <w:sz w:val="20"/>
                <w:szCs w:val="20"/>
              </w:rPr>
            </w:pPr>
            <w:r w:rsidRPr="007168C1">
              <w:rPr>
                <w:rFonts w:ascii="Calibri" w:hAnsi="Calibri" w:cs="Calibri"/>
                <w:color w:val="000000"/>
                <w:sz w:val="20"/>
                <w:szCs w:val="20"/>
              </w:rPr>
              <w:t>Designation</w:t>
            </w:r>
          </w:p>
        </w:tc>
        <w:tc>
          <w:tcPr>
            <w:tcW w:w="6986" w:type="dxa"/>
            <w:vMerge/>
            <w:tcBorders>
              <w:left w:val="single" w:sz="4" w:space="0" w:color="auto"/>
            </w:tcBorders>
            <w:vAlign w:val="center"/>
            <w:hideMark/>
          </w:tcPr>
          <w:p w:rsidR="00C05E12" w:rsidRPr="007168C1" w:rsidRDefault="00C05E12" w:rsidP="0081118D">
            <w:pPr>
              <w:spacing w:after="0" w:line="240" w:lineRule="auto"/>
              <w:rPr>
                <w:rFonts w:ascii="Calibri" w:hAnsi="Calibri" w:cs="Calibri"/>
                <w:color w:val="000000"/>
                <w:sz w:val="20"/>
                <w:szCs w:val="20"/>
              </w:rPr>
            </w:pPr>
          </w:p>
        </w:tc>
      </w:tr>
      <w:tr w:rsidR="00C05E12" w:rsidRPr="007168C1" w:rsidTr="007168C1">
        <w:trPr>
          <w:trHeight w:val="57"/>
        </w:trPr>
        <w:tc>
          <w:tcPr>
            <w:tcW w:w="2369" w:type="dxa"/>
            <w:tcBorders>
              <w:top w:val="single" w:sz="4" w:space="0" w:color="auto"/>
              <w:left w:val="single" w:sz="4" w:space="0" w:color="auto"/>
              <w:bottom w:val="single" w:sz="4" w:space="0" w:color="auto"/>
              <w:right w:val="single" w:sz="4" w:space="0" w:color="auto"/>
            </w:tcBorders>
            <w:vAlign w:val="center"/>
            <w:hideMark/>
          </w:tcPr>
          <w:p w:rsidR="00C05E12" w:rsidRPr="007168C1" w:rsidRDefault="00C05E12" w:rsidP="0081118D">
            <w:pPr>
              <w:spacing w:after="0" w:line="240" w:lineRule="auto"/>
              <w:jc w:val="both"/>
              <w:rPr>
                <w:rFonts w:ascii="Calibri" w:hAnsi="Calibri" w:cs="Calibri"/>
                <w:color w:val="000000"/>
                <w:sz w:val="20"/>
                <w:szCs w:val="20"/>
              </w:rPr>
            </w:pPr>
            <w:r w:rsidRPr="007168C1">
              <w:rPr>
                <w:rFonts w:ascii="Calibri" w:hAnsi="Calibri" w:cs="Calibri"/>
                <w:sz w:val="20"/>
                <w:szCs w:val="20"/>
              </w:rPr>
              <w:t>Section</w:t>
            </w:r>
          </w:p>
        </w:tc>
        <w:tc>
          <w:tcPr>
            <w:tcW w:w="6986" w:type="dxa"/>
            <w:vMerge/>
            <w:tcBorders>
              <w:left w:val="single" w:sz="4" w:space="0" w:color="auto"/>
            </w:tcBorders>
            <w:vAlign w:val="center"/>
            <w:hideMark/>
          </w:tcPr>
          <w:p w:rsidR="00C05E12" w:rsidRPr="007168C1" w:rsidRDefault="00C05E12" w:rsidP="0081118D">
            <w:pPr>
              <w:spacing w:after="0" w:line="240" w:lineRule="auto"/>
              <w:rPr>
                <w:rFonts w:ascii="Calibri" w:hAnsi="Calibri" w:cs="Calibri"/>
                <w:color w:val="000000"/>
                <w:sz w:val="20"/>
                <w:szCs w:val="20"/>
              </w:rPr>
            </w:pPr>
          </w:p>
        </w:tc>
      </w:tr>
      <w:tr w:rsidR="00C05E12" w:rsidRPr="007168C1" w:rsidTr="007168C1">
        <w:trPr>
          <w:trHeight w:val="57"/>
        </w:trPr>
        <w:tc>
          <w:tcPr>
            <w:tcW w:w="2369" w:type="dxa"/>
            <w:tcBorders>
              <w:top w:val="single" w:sz="4" w:space="0" w:color="auto"/>
              <w:left w:val="single" w:sz="4" w:space="0" w:color="auto"/>
              <w:bottom w:val="single" w:sz="4" w:space="0" w:color="auto"/>
              <w:right w:val="single" w:sz="4" w:space="0" w:color="auto"/>
            </w:tcBorders>
            <w:vAlign w:val="center"/>
            <w:hideMark/>
          </w:tcPr>
          <w:p w:rsidR="00C05E12" w:rsidRPr="007168C1" w:rsidRDefault="00C05E12" w:rsidP="0081118D">
            <w:pPr>
              <w:spacing w:after="0" w:line="240" w:lineRule="auto"/>
              <w:jc w:val="both"/>
              <w:rPr>
                <w:rFonts w:ascii="Calibri" w:hAnsi="Calibri" w:cs="Calibri"/>
                <w:color w:val="000000"/>
                <w:sz w:val="20"/>
                <w:szCs w:val="20"/>
              </w:rPr>
            </w:pPr>
            <w:r w:rsidRPr="007168C1">
              <w:rPr>
                <w:rFonts w:ascii="Calibri" w:hAnsi="Calibri" w:cs="Calibri"/>
                <w:sz w:val="20"/>
                <w:szCs w:val="20"/>
              </w:rPr>
              <w:t>OFO / SFO</w:t>
            </w:r>
          </w:p>
        </w:tc>
        <w:tc>
          <w:tcPr>
            <w:tcW w:w="6986" w:type="dxa"/>
            <w:vMerge/>
            <w:tcBorders>
              <w:left w:val="single" w:sz="4" w:space="0" w:color="auto"/>
            </w:tcBorders>
            <w:vAlign w:val="center"/>
            <w:hideMark/>
          </w:tcPr>
          <w:p w:rsidR="00C05E12" w:rsidRPr="007168C1" w:rsidRDefault="00C05E12" w:rsidP="0081118D">
            <w:pPr>
              <w:spacing w:after="0" w:line="240" w:lineRule="auto"/>
              <w:rPr>
                <w:rFonts w:ascii="Calibri" w:hAnsi="Calibri" w:cs="Calibri"/>
                <w:color w:val="000000"/>
                <w:sz w:val="20"/>
                <w:szCs w:val="20"/>
              </w:rPr>
            </w:pPr>
          </w:p>
        </w:tc>
      </w:tr>
      <w:tr w:rsidR="00C05E12" w:rsidRPr="007168C1" w:rsidTr="007168C1">
        <w:trPr>
          <w:trHeight w:val="57"/>
        </w:trPr>
        <w:tc>
          <w:tcPr>
            <w:tcW w:w="2369" w:type="dxa"/>
            <w:tcBorders>
              <w:top w:val="single" w:sz="4" w:space="0" w:color="auto"/>
              <w:left w:val="single" w:sz="4" w:space="0" w:color="auto"/>
              <w:bottom w:val="single" w:sz="4" w:space="0" w:color="auto"/>
              <w:right w:val="single" w:sz="4" w:space="0" w:color="auto"/>
            </w:tcBorders>
            <w:vAlign w:val="center"/>
            <w:hideMark/>
          </w:tcPr>
          <w:p w:rsidR="00C05E12" w:rsidRPr="007168C1" w:rsidRDefault="00C05E12" w:rsidP="0081118D">
            <w:pPr>
              <w:spacing w:after="0" w:line="240" w:lineRule="auto"/>
              <w:jc w:val="both"/>
              <w:rPr>
                <w:rFonts w:ascii="Calibri" w:hAnsi="Calibri" w:cs="Calibri"/>
                <w:color w:val="000000"/>
                <w:sz w:val="20"/>
                <w:szCs w:val="20"/>
              </w:rPr>
            </w:pPr>
            <w:r w:rsidRPr="007168C1">
              <w:rPr>
                <w:rFonts w:ascii="Calibri" w:hAnsi="Calibri" w:cs="Calibri"/>
                <w:color w:val="000000"/>
                <w:sz w:val="20"/>
                <w:szCs w:val="20"/>
              </w:rPr>
              <w:t>Date of Birth</w:t>
            </w:r>
          </w:p>
        </w:tc>
        <w:tc>
          <w:tcPr>
            <w:tcW w:w="6986" w:type="dxa"/>
            <w:vMerge/>
            <w:tcBorders>
              <w:left w:val="single" w:sz="4" w:space="0" w:color="auto"/>
            </w:tcBorders>
            <w:vAlign w:val="center"/>
            <w:hideMark/>
          </w:tcPr>
          <w:p w:rsidR="00C05E12" w:rsidRPr="007168C1" w:rsidRDefault="00C05E12" w:rsidP="0081118D">
            <w:pPr>
              <w:spacing w:after="0" w:line="240" w:lineRule="auto"/>
              <w:rPr>
                <w:rFonts w:ascii="Calibri" w:hAnsi="Calibri" w:cs="Calibri"/>
                <w:color w:val="000000"/>
                <w:sz w:val="20"/>
                <w:szCs w:val="20"/>
              </w:rPr>
            </w:pPr>
          </w:p>
        </w:tc>
      </w:tr>
      <w:tr w:rsidR="00C05E12" w:rsidRPr="007168C1" w:rsidTr="007168C1">
        <w:trPr>
          <w:trHeight w:val="57"/>
        </w:trPr>
        <w:tc>
          <w:tcPr>
            <w:tcW w:w="2369" w:type="dxa"/>
            <w:tcBorders>
              <w:top w:val="single" w:sz="4" w:space="0" w:color="auto"/>
              <w:left w:val="single" w:sz="4" w:space="0" w:color="auto"/>
              <w:bottom w:val="single" w:sz="4" w:space="0" w:color="auto"/>
              <w:right w:val="single" w:sz="4" w:space="0" w:color="auto"/>
            </w:tcBorders>
            <w:vAlign w:val="center"/>
            <w:hideMark/>
          </w:tcPr>
          <w:p w:rsidR="00C05E12" w:rsidRPr="007168C1" w:rsidRDefault="00C05E12" w:rsidP="0081118D">
            <w:pPr>
              <w:spacing w:after="0" w:line="240" w:lineRule="auto"/>
              <w:jc w:val="both"/>
              <w:rPr>
                <w:rFonts w:ascii="Calibri" w:hAnsi="Calibri" w:cs="Calibri"/>
                <w:color w:val="000000"/>
                <w:sz w:val="20"/>
                <w:szCs w:val="20"/>
              </w:rPr>
            </w:pPr>
            <w:r w:rsidRPr="007168C1">
              <w:rPr>
                <w:rFonts w:ascii="Calibri" w:hAnsi="Calibri" w:cs="Calibri"/>
                <w:sz w:val="20"/>
                <w:szCs w:val="20"/>
              </w:rPr>
              <w:t>Date Joined</w:t>
            </w:r>
          </w:p>
        </w:tc>
        <w:tc>
          <w:tcPr>
            <w:tcW w:w="6986" w:type="dxa"/>
            <w:vMerge/>
            <w:tcBorders>
              <w:left w:val="single" w:sz="4" w:space="0" w:color="auto"/>
            </w:tcBorders>
            <w:vAlign w:val="center"/>
            <w:hideMark/>
          </w:tcPr>
          <w:p w:rsidR="00C05E12" w:rsidRPr="007168C1" w:rsidRDefault="00C05E12" w:rsidP="0081118D">
            <w:pPr>
              <w:spacing w:after="0" w:line="240" w:lineRule="auto"/>
              <w:rPr>
                <w:rFonts w:ascii="Calibri" w:hAnsi="Calibri" w:cs="Calibri"/>
                <w:color w:val="000000"/>
                <w:sz w:val="20"/>
                <w:szCs w:val="20"/>
              </w:rPr>
            </w:pPr>
          </w:p>
        </w:tc>
      </w:tr>
      <w:tr w:rsidR="00C05E12" w:rsidRPr="007168C1" w:rsidTr="007168C1">
        <w:trPr>
          <w:trHeight w:val="57"/>
        </w:trPr>
        <w:tc>
          <w:tcPr>
            <w:tcW w:w="2369" w:type="dxa"/>
            <w:tcBorders>
              <w:top w:val="single" w:sz="4" w:space="0" w:color="auto"/>
              <w:left w:val="single" w:sz="4" w:space="0" w:color="auto"/>
              <w:bottom w:val="single" w:sz="4" w:space="0" w:color="auto"/>
              <w:right w:val="single" w:sz="4" w:space="0" w:color="auto"/>
            </w:tcBorders>
            <w:vAlign w:val="center"/>
            <w:hideMark/>
          </w:tcPr>
          <w:p w:rsidR="00C05E12" w:rsidRPr="007168C1" w:rsidRDefault="00C05E12" w:rsidP="0081118D">
            <w:pPr>
              <w:spacing w:after="0" w:line="240" w:lineRule="auto"/>
              <w:jc w:val="both"/>
              <w:rPr>
                <w:rFonts w:ascii="Calibri" w:hAnsi="Calibri" w:cs="Calibri"/>
                <w:sz w:val="20"/>
                <w:szCs w:val="20"/>
              </w:rPr>
            </w:pPr>
            <w:r w:rsidRPr="007168C1">
              <w:rPr>
                <w:rFonts w:ascii="Calibri" w:hAnsi="Calibri" w:cs="Calibri"/>
                <w:sz w:val="20"/>
                <w:szCs w:val="20"/>
              </w:rPr>
              <w:t>Local Crew</w:t>
            </w:r>
          </w:p>
        </w:tc>
        <w:tc>
          <w:tcPr>
            <w:tcW w:w="6986" w:type="dxa"/>
            <w:vMerge/>
            <w:tcBorders>
              <w:left w:val="single" w:sz="4" w:space="0" w:color="auto"/>
            </w:tcBorders>
            <w:vAlign w:val="center"/>
            <w:hideMark/>
          </w:tcPr>
          <w:p w:rsidR="00C05E12" w:rsidRPr="007168C1" w:rsidRDefault="00C05E12" w:rsidP="0081118D">
            <w:pPr>
              <w:spacing w:after="0" w:line="240" w:lineRule="auto"/>
              <w:rPr>
                <w:rFonts w:ascii="Calibri" w:hAnsi="Calibri" w:cs="Calibri"/>
                <w:color w:val="000000"/>
                <w:sz w:val="20"/>
                <w:szCs w:val="20"/>
              </w:rPr>
            </w:pPr>
          </w:p>
        </w:tc>
      </w:tr>
      <w:tr w:rsidR="00E636A8" w:rsidRPr="007168C1" w:rsidTr="007168C1">
        <w:trPr>
          <w:trHeight w:val="57"/>
        </w:trPr>
        <w:tc>
          <w:tcPr>
            <w:tcW w:w="2369" w:type="dxa"/>
            <w:tcBorders>
              <w:top w:val="single" w:sz="4" w:space="0" w:color="auto"/>
              <w:left w:val="single" w:sz="4" w:space="0" w:color="auto"/>
              <w:bottom w:val="single" w:sz="4" w:space="0" w:color="auto"/>
              <w:right w:val="single" w:sz="4" w:space="0" w:color="auto"/>
            </w:tcBorders>
            <w:vAlign w:val="center"/>
            <w:hideMark/>
          </w:tcPr>
          <w:p w:rsidR="00E636A8" w:rsidRPr="007168C1" w:rsidRDefault="00E636A8" w:rsidP="0081118D">
            <w:pPr>
              <w:spacing w:after="0" w:line="240" w:lineRule="auto"/>
              <w:jc w:val="both"/>
              <w:rPr>
                <w:rFonts w:ascii="Calibri" w:hAnsi="Calibri" w:cs="Calibri"/>
                <w:color w:val="000000"/>
                <w:sz w:val="20"/>
                <w:szCs w:val="20"/>
              </w:rPr>
            </w:pPr>
            <w:r w:rsidRPr="007168C1">
              <w:rPr>
                <w:rFonts w:ascii="Calibri" w:hAnsi="Calibri" w:cs="Calibri"/>
                <w:color w:val="000000"/>
                <w:sz w:val="20"/>
                <w:szCs w:val="20"/>
              </w:rPr>
              <w:t>Record to Monitor*</w:t>
            </w:r>
          </w:p>
        </w:tc>
        <w:tc>
          <w:tcPr>
            <w:tcW w:w="6986" w:type="dxa"/>
            <w:tcBorders>
              <w:top w:val="single" w:sz="4" w:space="0" w:color="auto"/>
              <w:left w:val="single" w:sz="4" w:space="0" w:color="auto"/>
              <w:bottom w:val="single" w:sz="4" w:space="0" w:color="auto"/>
              <w:right w:val="single" w:sz="4" w:space="0" w:color="auto"/>
            </w:tcBorders>
            <w:vAlign w:val="center"/>
            <w:hideMark/>
          </w:tcPr>
          <w:p w:rsidR="00E636A8" w:rsidRPr="007168C1" w:rsidRDefault="00E636A8" w:rsidP="0081118D">
            <w:pPr>
              <w:spacing w:after="0" w:line="240" w:lineRule="auto"/>
              <w:rPr>
                <w:rFonts w:ascii="Calibri" w:hAnsi="Calibri" w:cs="Calibri"/>
                <w:color w:val="000000"/>
                <w:sz w:val="20"/>
                <w:szCs w:val="20"/>
              </w:rPr>
            </w:pPr>
            <w:r w:rsidRPr="007168C1">
              <w:rPr>
                <w:rFonts w:ascii="Calibri" w:hAnsi="Calibri" w:cs="Calibri"/>
                <w:color w:val="000000"/>
                <w:sz w:val="20"/>
                <w:szCs w:val="20"/>
              </w:rPr>
              <w:t>Dropdown list</w:t>
            </w:r>
            <w:r w:rsidRPr="007168C1">
              <w:rPr>
                <w:rFonts w:ascii="Calibri" w:hAnsi="Calibri" w:cs="Calibri"/>
                <w:color w:val="000000"/>
                <w:sz w:val="20"/>
                <w:szCs w:val="20"/>
              </w:rPr>
              <w:br/>
              <w:t xml:space="preserve">Available Record to Monitor are managed by </w:t>
            </w:r>
            <w:r w:rsidR="00AE18C6" w:rsidRPr="007168C1">
              <w:rPr>
                <w:rFonts w:ascii="Calibri" w:hAnsi="Calibri" w:cs="Calibri"/>
                <w:color w:val="000000"/>
                <w:sz w:val="20"/>
                <w:szCs w:val="20"/>
              </w:rPr>
              <w:t>settings module</w:t>
            </w:r>
          </w:p>
        </w:tc>
      </w:tr>
      <w:tr w:rsidR="00E636A8" w:rsidRPr="007168C1" w:rsidTr="007168C1">
        <w:trPr>
          <w:trHeight w:val="57"/>
        </w:trPr>
        <w:tc>
          <w:tcPr>
            <w:tcW w:w="2369" w:type="dxa"/>
            <w:tcBorders>
              <w:top w:val="single" w:sz="4" w:space="0" w:color="auto"/>
              <w:left w:val="single" w:sz="4" w:space="0" w:color="auto"/>
              <w:bottom w:val="single" w:sz="4" w:space="0" w:color="auto"/>
              <w:right w:val="single" w:sz="4" w:space="0" w:color="auto"/>
            </w:tcBorders>
            <w:vAlign w:val="center"/>
          </w:tcPr>
          <w:p w:rsidR="00E636A8" w:rsidRPr="007168C1" w:rsidRDefault="00E636A8" w:rsidP="0081118D">
            <w:pPr>
              <w:spacing w:after="0" w:line="240" w:lineRule="auto"/>
              <w:jc w:val="both"/>
              <w:rPr>
                <w:rFonts w:ascii="Calibri" w:hAnsi="Calibri" w:cs="Calibri"/>
                <w:color w:val="000000"/>
                <w:sz w:val="20"/>
                <w:szCs w:val="20"/>
              </w:rPr>
            </w:pPr>
            <w:r w:rsidRPr="007168C1">
              <w:rPr>
                <w:rFonts w:ascii="Calibri" w:hAnsi="Calibri" w:cs="Calibri"/>
                <w:color w:val="000000"/>
                <w:sz w:val="20"/>
                <w:szCs w:val="20"/>
              </w:rPr>
              <w:t>Reference Number</w:t>
            </w:r>
          </w:p>
        </w:tc>
        <w:tc>
          <w:tcPr>
            <w:tcW w:w="6986" w:type="dxa"/>
            <w:tcBorders>
              <w:top w:val="single" w:sz="4" w:space="0" w:color="auto"/>
              <w:left w:val="single" w:sz="4" w:space="0" w:color="auto"/>
              <w:right w:val="single" w:sz="4" w:space="0" w:color="auto"/>
            </w:tcBorders>
            <w:vAlign w:val="center"/>
          </w:tcPr>
          <w:p w:rsidR="00E636A8" w:rsidRPr="007168C1" w:rsidRDefault="00E636A8" w:rsidP="0081118D">
            <w:pPr>
              <w:spacing w:after="0" w:line="240" w:lineRule="auto"/>
              <w:rPr>
                <w:rFonts w:ascii="Calibri" w:hAnsi="Calibri" w:cs="Calibri"/>
                <w:sz w:val="20"/>
                <w:szCs w:val="20"/>
              </w:rPr>
            </w:pPr>
            <w:r w:rsidRPr="007168C1">
              <w:rPr>
                <w:rFonts w:ascii="Calibri" w:hAnsi="Calibri" w:cs="Calibri"/>
                <w:sz w:val="20"/>
                <w:szCs w:val="20"/>
              </w:rPr>
              <w:t>Text</w:t>
            </w:r>
          </w:p>
          <w:p w:rsidR="00E70BFB" w:rsidRPr="00276B43" w:rsidRDefault="00E636A8" w:rsidP="0081118D">
            <w:pPr>
              <w:spacing w:after="0" w:line="240" w:lineRule="auto"/>
              <w:rPr>
                <w:rFonts w:ascii="Calibri" w:hAnsi="Calibri" w:cs="Calibri"/>
                <w:sz w:val="20"/>
                <w:szCs w:val="20"/>
              </w:rPr>
            </w:pPr>
            <w:r w:rsidRPr="007168C1">
              <w:rPr>
                <w:rFonts w:ascii="Calibri" w:hAnsi="Calibri" w:cs="Calibri"/>
                <w:sz w:val="20"/>
                <w:szCs w:val="20"/>
              </w:rPr>
              <w:t>This refers to SG WP No., PASSPORT NO., Seaman Book No., COE No., and GOC No., etc.</w:t>
            </w:r>
          </w:p>
          <w:p w:rsidR="00E636A8" w:rsidRPr="007168C1" w:rsidRDefault="00E70BFB" w:rsidP="0081118D">
            <w:pPr>
              <w:spacing w:after="0" w:line="240" w:lineRule="auto"/>
              <w:rPr>
                <w:rFonts w:ascii="Calibri" w:hAnsi="Calibri" w:cs="Calibri"/>
                <w:sz w:val="20"/>
                <w:szCs w:val="20"/>
              </w:rPr>
            </w:pPr>
            <w:r w:rsidRPr="007168C1">
              <w:rPr>
                <w:rFonts w:ascii="Calibri" w:hAnsi="Calibri" w:cs="Calibri"/>
                <w:color w:val="000000"/>
                <w:sz w:val="20"/>
                <w:szCs w:val="20"/>
              </w:rPr>
              <w:t>M</w:t>
            </w:r>
            <w:r w:rsidR="00E96F61" w:rsidRPr="007168C1">
              <w:rPr>
                <w:rFonts w:ascii="Calibri" w:hAnsi="Calibri" w:cs="Calibri"/>
                <w:color w:val="000000"/>
                <w:sz w:val="20"/>
                <w:szCs w:val="20"/>
              </w:rPr>
              <w:t>ust be encrypted in database.</w:t>
            </w:r>
          </w:p>
        </w:tc>
      </w:tr>
      <w:tr w:rsidR="00E636A8" w:rsidRPr="007168C1" w:rsidTr="007168C1">
        <w:trPr>
          <w:trHeight w:val="57"/>
        </w:trPr>
        <w:tc>
          <w:tcPr>
            <w:tcW w:w="2369" w:type="dxa"/>
            <w:tcBorders>
              <w:top w:val="single" w:sz="4" w:space="0" w:color="auto"/>
              <w:left w:val="single" w:sz="4" w:space="0" w:color="auto"/>
              <w:bottom w:val="single" w:sz="4" w:space="0" w:color="auto"/>
              <w:right w:val="single" w:sz="4" w:space="0" w:color="auto"/>
            </w:tcBorders>
            <w:vAlign w:val="center"/>
            <w:hideMark/>
          </w:tcPr>
          <w:p w:rsidR="00E636A8" w:rsidRPr="007168C1" w:rsidRDefault="00E636A8" w:rsidP="0081118D">
            <w:pPr>
              <w:spacing w:after="0" w:line="240" w:lineRule="auto"/>
              <w:jc w:val="both"/>
              <w:rPr>
                <w:rFonts w:ascii="Calibri" w:hAnsi="Calibri" w:cs="Calibri"/>
                <w:sz w:val="20"/>
                <w:szCs w:val="20"/>
              </w:rPr>
            </w:pPr>
            <w:r w:rsidRPr="007168C1">
              <w:rPr>
                <w:rFonts w:ascii="Calibri" w:hAnsi="Calibri" w:cs="Calibri"/>
                <w:color w:val="000000"/>
                <w:sz w:val="20"/>
                <w:szCs w:val="20"/>
              </w:rPr>
              <w:t>Start Date</w:t>
            </w:r>
          </w:p>
        </w:tc>
        <w:tc>
          <w:tcPr>
            <w:tcW w:w="6986" w:type="dxa"/>
            <w:tcBorders>
              <w:left w:val="single" w:sz="4" w:space="0" w:color="auto"/>
              <w:bottom w:val="single" w:sz="4" w:space="0" w:color="auto"/>
              <w:right w:val="single" w:sz="4" w:space="0" w:color="auto"/>
            </w:tcBorders>
            <w:vAlign w:val="center"/>
            <w:hideMark/>
          </w:tcPr>
          <w:p w:rsidR="00E636A8" w:rsidRPr="007168C1" w:rsidRDefault="00E636A8" w:rsidP="0081118D">
            <w:pPr>
              <w:spacing w:after="0" w:line="240" w:lineRule="auto"/>
              <w:rPr>
                <w:rFonts w:ascii="Calibri" w:hAnsi="Calibri" w:cs="Calibri"/>
                <w:sz w:val="20"/>
                <w:szCs w:val="20"/>
              </w:rPr>
            </w:pPr>
            <w:r w:rsidRPr="007168C1">
              <w:rPr>
                <w:sz w:val="20"/>
                <w:szCs w:val="20"/>
              </w:rPr>
              <w:t>Format: DD/MM/YYYY</w:t>
            </w:r>
          </w:p>
        </w:tc>
      </w:tr>
      <w:tr w:rsidR="00E636A8" w:rsidRPr="007168C1" w:rsidTr="007168C1">
        <w:trPr>
          <w:trHeight w:val="57"/>
        </w:trPr>
        <w:tc>
          <w:tcPr>
            <w:tcW w:w="2369" w:type="dxa"/>
            <w:tcBorders>
              <w:top w:val="single" w:sz="4" w:space="0" w:color="auto"/>
              <w:left w:val="single" w:sz="4" w:space="0" w:color="auto"/>
              <w:bottom w:val="single" w:sz="4" w:space="0" w:color="auto"/>
              <w:right w:val="single" w:sz="4" w:space="0" w:color="auto"/>
            </w:tcBorders>
            <w:vAlign w:val="center"/>
            <w:hideMark/>
          </w:tcPr>
          <w:p w:rsidR="00E636A8" w:rsidRPr="007168C1" w:rsidRDefault="00E636A8" w:rsidP="0081118D">
            <w:pPr>
              <w:spacing w:after="0" w:line="240" w:lineRule="auto"/>
              <w:jc w:val="both"/>
              <w:rPr>
                <w:rFonts w:ascii="Calibri" w:hAnsi="Calibri" w:cs="Calibri"/>
                <w:sz w:val="20"/>
                <w:szCs w:val="20"/>
              </w:rPr>
            </w:pPr>
            <w:r w:rsidRPr="007168C1">
              <w:rPr>
                <w:rFonts w:ascii="Calibri" w:hAnsi="Calibri" w:cs="Calibri"/>
                <w:sz w:val="20"/>
                <w:szCs w:val="20"/>
              </w:rPr>
              <w:t>Validity Period</w:t>
            </w:r>
          </w:p>
        </w:tc>
        <w:tc>
          <w:tcPr>
            <w:tcW w:w="6986" w:type="dxa"/>
            <w:tcBorders>
              <w:top w:val="single" w:sz="4" w:space="0" w:color="auto"/>
              <w:left w:val="single" w:sz="4" w:space="0" w:color="auto"/>
              <w:bottom w:val="single" w:sz="4" w:space="0" w:color="auto"/>
              <w:right w:val="single" w:sz="4" w:space="0" w:color="auto"/>
            </w:tcBorders>
            <w:vAlign w:val="center"/>
            <w:hideMark/>
          </w:tcPr>
          <w:p w:rsidR="00E636A8" w:rsidRPr="007168C1" w:rsidRDefault="00E636A8" w:rsidP="0081118D">
            <w:pPr>
              <w:spacing w:after="0" w:line="240" w:lineRule="auto"/>
              <w:rPr>
                <w:rFonts w:ascii="Calibri" w:hAnsi="Calibri" w:cs="Calibri"/>
                <w:sz w:val="20"/>
                <w:szCs w:val="20"/>
              </w:rPr>
            </w:pPr>
            <w:r w:rsidRPr="007168C1">
              <w:rPr>
                <w:rFonts w:ascii="Calibri" w:hAnsi="Calibri" w:cs="Calibri"/>
                <w:sz w:val="20"/>
                <w:szCs w:val="20"/>
              </w:rPr>
              <w:t>Free text</w:t>
            </w:r>
            <w:r w:rsidRPr="007168C1">
              <w:rPr>
                <w:rFonts w:ascii="Calibri" w:hAnsi="Calibri" w:cs="Calibri"/>
                <w:sz w:val="20"/>
                <w:szCs w:val="20"/>
              </w:rPr>
              <w:br/>
              <w:t>Sample value “2 years”, “14 months”, etc.</w:t>
            </w:r>
          </w:p>
        </w:tc>
      </w:tr>
      <w:tr w:rsidR="00E636A8" w:rsidRPr="007168C1" w:rsidTr="007168C1">
        <w:trPr>
          <w:trHeight w:val="57"/>
        </w:trPr>
        <w:tc>
          <w:tcPr>
            <w:tcW w:w="2369" w:type="dxa"/>
            <w:tcBorders>
              <w:top w:val="single" w:sz="4" w:space="0" w:color="auto"/>
              <w:left w:val="single" w:sz="4" w:space="0" w:color="auto"/>
              <w:bottom w:val="single" w:sz="4" w:space="0" w:color="auto"/>
              <w:right w:val="single" w:sz="4" w:space="0" w:color="auto"/>
            </w:tcBorders>
            <w:vAlign w:val="center"/>
            <w:hideMark/>
          </w:tcPr>
          <w:p w:rsidR="00E636A8" w:rsidRPr="007168C1" w:rsidRDefault="00E636A8" w:rsidP="0081118D">
            <w:pPr>
              <w:spacing w:after="0" w:line="240" w:lineRule="auto"/>
              <w:jc w:val="both"/>
              <w:rPr>
                <w:rFonts w:ascii="Calibri" w:hAnsi="Calibri" w:cs="Calibri"/>
                <w:color w:val="000000"/>
                <w:sz w:val="20"/>
                <w:szCs w:val="20"/>
              </w:rPr>
            </w:pPr>
            <w:r w:rsidRPr="007168C1">
              <w:rPr>
                <w:rFonts w:ascii="Calibri" w:hAnsi="Calibri" w:cs="Calibri"/>
                <w:color w:val="000000"/>
                <w:sz w:val="20"/>
                <w:szCs w:val="20"/>
              </w:rPr>
              <w:t>Expiry Date</w:t>
            </w:r>
          </w:p>
        </w:tc>
        <w:tc>
          <w:tcPr>
            <w:tcW w:w="6986" w:type="dxa"/>
            <w:tcBorders>
              <w:top w:val="single" w:sz="4" w:space="0" w:color="auto"/>
              <w:left w:val="single" w:sz="4" w:space="0" w:color="auto"/>
              <w:bottom w:val="single" w:sz="4" w:space="0" w:color="auto"/>
              <w:right w:val="single" w:sz="4" w:space="0" w:color="auto"/>
            </w:tcBorders>
            <w:vAlign w:val="center"/>
            <w:hideMark/>
          </w:tcPr>
          <w:p w:rsidR="00E636A8" w:rsidRPr="007168C1" w:rsidRDefault="00E636A8" w:rsidP="0081118D">
            <w:pPr>
              <w:spacing w:after="0" w:line="240" w:lineRule="auto"/>
              <w:rPr>
                <w:sz w:val="20"/>
                <w:szCs w:val="20"/>
              </w:rPr>
            </w:pPr>
            <w:r w:rsidRPr="007168C1">
              <w:rPr>
                <w:sz w:val="20"/>
                <w:szCs w:val="20"/>
              </w:rPr>
              <w:t>Format: DD/MM/YYYY</w:t>
            </w:r>
          </w:p>
          <w:p w:rsidR="00C36AE7" w:rsidRPr="007168C1" w:rsidRDefault="00C36AE7" w:rsidP="0081118D">
            <w:pPr>
              <w:spacing w:after="0" w:line="240" w:lineRule="auto"/>
              <w:rPr>
                <w:sz w:val="20"/>
                <w:szCs w:val="20"/>
              </w:rPr>
            </w:pPr>
            <w:r w:rsidRPr="007168C1">
              <w:rPr>
                <w:sz w:val="20"/>
                <w:szCs w:val="20"/>
              </w:rPr>
              <w:t>User may not define expiry date.</w:t>
            </w:r>
          </w:p>
          <w:p w:rsidR="00C36AE7" w:rsidRPr="007168C1" w:rsidRDefault="00C36AE7" w:rsidP="0081118D">
            <w:pPr>
              <w:spacing w:after="0" w:line="240" w:lineRule="auto"/>
              <w:rPr>
                <w:rFonts w:ascii="Calibri" w:hAnsi="Calibri" w:cs="Calibri"/>
                <w:color w:val="FF0000"/>
                <w:sz w:val="20"/>
                <w:szCs w:val="20"/>
              </w:rPr>
            </w:pPr>
            <w:r w:rsidRPr="007168C1">
              <w:rPr>
                <w:sz w:val="20"/>
                <w:szCs w:val="20"/>
              </w:rPr>
              <w:t>If expiry date is empty, when save</w:t>
            </w:r>
            <w:r w:rsidR="00B010E7">
              <w:rPr>
                <w:sz w:val="20"/>
                <w:szCs w:val="20"/>
              </w:rPr>
              <w:t>/submit</w:t>
            </w:r>
            <w:r w:rsidRPr="007168C1">
              <w:rPr>
                <w:sz w:val="20"/>
                <w:szCs w:val="20"/>
              </w:rPr>
              <w:t xml:space="preserve"> the record, please show </w:t>
            </w:r>
            <w:r w:rsidR="00B010E7">
              <w:rPr>
                <w:sz w:val="20"/>
                <w:szCs w:val="20"/>
              </w:rPr>
              <w:t>alert message in confirmation dialogue</w:t>
            </w:r>
            <w:r w:rsidRPr="007168C1">
              <w:rPr>
                <w:sz w:val="20"/>
                <w:szCs w:val="20"/>
              </w:rPr>
              <w:t xml:space="preserve"> such as “Expiry date is not specified, no reminders will be sent for this record. Are you sure to continue? [Yes][No]” for user to confirm his action.</w:t>
            </w:r>
          </w:p>
        </w:tc>
      </w:tr>
      <w:tr w:rsidR="00E636A8" w:rsidRPr="007168C1" w:rsidTr="007168C1">
        <w:trPr>
          <w:trHeight w:val="57"/>
        </w:trPr>
        <w:tc>
          <w:tcPr>
            <w:tcW w:w="2369" w:type="dxa"/>
            <w:tcBorders>
              <w:top w:val="single" w:sz="4" w:space="0" w:color="auto"/>
              <w:left w:val="single" w:sz="4" w:space="0" w:color="auto"/>
              <w:bottom w:val="single" w:sz="4" w:space="0" w:color="auto"/>
              <w:right w:val="single" w:sz="4" w:space="0" w:color="auto"/>
            </w:tcBorders>
            <w:vAlign w:val="center"/>
            <w:hideMark/>
          </w:tcPr>
          <w:p w:rsidR="00E636A8" w:rsidRPr="007168C1" w:rsidRDefault="00E636A8" w:rsidP="0081118D">
            <w:pPr>
              <w:spacing w:after="0" w:line="240" w:lineRule="auto"/>
              <w:jc w:val="both"/>
              <w:rPr>
                <w:rFonts w:ascii="Calibri" w:hAnsi="Calibri" w:cs="Calibri"/>
                <w:color w:val="000000"/>
                <w:sz w:val="20"/>
                <w:szCs w:val="20"/>
              </w:rPr>
            </w:pPr>
            <w:r w:rsidRPr="007168C1">
              <w:rPr>
                <w:rFonts w:ascii="Calibri" w:hAnsi="Calibri" w:cs="Calibri"/>
                <w:color w:val="000000"/>
                <w:sz w:val="20"/>
                <w:szCs w:val="20"/>
              </w:rPr>
              <w:t>Uploaded Files</w:t>
            </w:r>
          </w:p>
        </w:tc>
        <w:tc>
          <w:tcPr>
            <w:tcW w:w="6986" w:type="dxa"/>
            <w:tcBorders>
              <w:top w:val="single" w:sz="4" w:space="0" w:color="auto"/>
              <w:left w:val="single" w:sz="4" w:space="0" w:color="auto"/>
              <w:bottom w:val="single" w:sz="4" w:space="0" w:color="auto"/>
              <w:right w:val="single" w:sz="4" w:space="0" w:color="auto"/>
            </w:tcBorders>
            <w:vAlign w:val="center"/>
            <w:hideMark/>
          </w:tcPr>
          <w:p w:rsidR="00E636A8" w:rsidRPr="007168C1" w:rsidRDefault="00E636A8" w:rsidP="0081118D">
            <w:pPr>
              <w:spacing w:after="0" w:line="240" w:lineRule="auto"/>
              <w:rPr>
                <w:rFonts w:ascii="Calibri" w:hAnsi="Calibri" w:cs="Calibri"/>
                <w:color w:val="000000"/>
                <w:sz w:val="20"/>
                <w:szCs w:val="20"/>
              </w:rPr>
            </w:pPr>
            <w:r w:rsidRPr="007168C1">
              <w:rPr>
                <w:rFonts w:ascii="Calibri" w:hAnsi="Calibri" w:cs="Calibri"/>
                <w:color w:val="000000"/>
                <w:sz w:val="20"/>
                <w:szCs w:val="20"/>
              </w:rPr>
              <w:t>Allow user to upload and remove files (excel, pdf, word etc.)</w:t>
            </w:r>
          </w:p>
        </w:tc>
      </w:tr>
      <w:tr w:rsidR="00E636A8" w:rsidRPr="007168C1" w:rsidTr="007168C1">
        <w:trPr>
          <w:trHeight w:val="57"/>
        </w:trPr>
        <w:tc>
          <w:tcPr>
            <w:tcW w:w="2369" w:type="dxa"/>
            <w:tcBorders>
              <w:top w:val="single" w:sz="4" w:space="0" w:color="auto"/>
              <w:left w:val="single" w:sz="4" w:space="0" w:color="auto"/>
              <w:bottom w:val="single" w:sz="4" w:space="0" w:color="auto"/>
              <w:right w:val="single" w:sz="4" w:space="0" w:color="auto"/>
            </w:tcBorders>
            <w:vAlign w:val="center"/>
            <w:hideMark/>
          </w:tcPr>
          <w:p w:rsidR="00E636A8" w:rsidRPr="007168C1" w:rsidRDefault="00E636A8" w:rsidP="0081118D">
            <w:pPr>
              <w:spacing w:after="0" w:line="240" w:lineRule="auto"/>
              <w:jc w:val="both"/>
              <w:rPr>
                <w:rFonts w:ascii="Calibri" w:hAnsi="Calibri" w:cs="Calibri"/>
                <w:color w:val="000000"/>
                <w:sz w:val="20"/>
                <w:szCs w:val="20"/>
              </w:rPr>
            </w:pPr>
            <w:r w:rsidRPr="007168C1">
              <w:rPr>
                <w:rFonts w:ascii="Calibri" w:hAnsi="Calibri" w:cs="Calibri"/>
                <w:color w:val="000000"/>
                <w:sz w:val="20"/>
                <w:szCs w:val="20"/>
              </w:rPr>
              <w:t>First Reminder Date</w:t>
            </w:r>
          </w:p>
        </w:tc>
        <w:tc>
          <w:tcPr>
            <w:tcW w:w="6986" w:type="dxa"/>
            <w:vMerge w:val="restart"/>
            <w:tcBorders>
              <w:top w:val="single" w:sz="4" w:space="0" w:color="auto"/>
              <w:left w:val="single" w:sz="4" w:space="0" w:color="auto"/>
              <w:right w:val="single" w:sz="4" w:space="0" w:color="auto"/>
            </w:tcBorders>
            <w:vAlign w:val="center"/>
            <w:hideMark/>
          </w:tcPr>
          <w:p w:rsidR="00E636A8" w:rsidRPr="007168C1" w:rsidRDefault="00E636A8" w:rsidP="0081118D">
            <w:pPr>
              <w:spacing w:after="0" w:line="240" w:lineRule="auto"/>
              <w:rPr>
                <w:rFonts w:ascii="Calibri" w:hAnsi="Calibri" w:cs="Calibri"/>
                <w:color w:val="000000"/>
                <w:sz w:val="20"/>
                <w:szCs w:val="20"/>
              </w:rPr>
            </w:pPr>
            <w:r w:rsidRPr="007168C1">
              <w:rPr>
                <w:rFonts w:ascii="Calibri" w:hAnsi="Calibri" w:cs="Calibri"/>
                <w:color w:val="000000"/>
                <w:sz w:val="20"/>
                <w:szCs w:val="20"/>
              </w:rPr>
              <w:t xml:space="preserve">Auto populated according to the default configuration of the selected asset sub type in </w:t>
            </w:r>
            <w:r w:rsidR="00AE18C6" w:rsidRPr="007168C1">
              <w:rPr>
                <w:rFonts w:ascii="Calibri" w:hAnsi="Calibri" w:cs="Calibri"/>
                <w:color w:val="000000"/>
                <w:sz w:val="20"/>
                <w:szCs w:val="20"/>
              </w:rPr>
              <w:t>settings module</w:t>
            </w:r>
          </w:p>
          <w:p w:rsidR="00E636A8" w:rsidRPr="007168C1" w:rsidRDefault="00E636A8" w:rsidP="0081118D">
            <w:pPr>
              <w:spacing w:after="0" w:line="240" w:lineRule="auto"/>
              <w:rPr>
                <w:rFonts w:ascii="Calibri" w:hAnsi="Calibri" w:cs="Calibri"/>
                <w:color w:val="000000"/>
                <w:sz w:val="20"/>
                <w:szCs w:val="20"/>
              </w:rPr>
            </w:pPr>
            <w:r w:rsidRPr="007168C1">
              <w:rPr>
                <w:rFonts w:ascii="Calibri" w:hAnsi="Calibri" w:cs="Calibri"/>
                <w:color w:val="000000"/>
                <w:sz w:val="20"/>
                <w:szCs w:val="20"/>
              </w:rPr>
              <w:t>These field are editable</w:t>
            </w:r>
          </w:p>
          <w:p w:rsidR="00061E23" w:rsidRPr="007168C1" w:rsidRDefault="00061E23" w:rsidP="0081118D">
            <w:pPr>
              <w:spacing w:after="0" w:line="240" w:lineRule="auto"/>
              <w:rPr>
                <w:rFonts w:ascii="Calibri" w:hAnsi="Calibri" w:cs="Calibri"/>
                <w:color w:val="000000"/>
                <w:sz w:val="20"/>
                <w:szCs w:val="20"/>
              </w:rPr>
            </w:pPr>
            <w:r w:rsidRPr="007168C1">
              <w:rPr>
                <w:rFonts w:ascii="Calibri" w:hAnsi="Calibri" w:cs="Calibri"/>
                <w:color w:val="000000"/>
                <w:sz w:val="20"/>
                <w:szCs w:val="20"/>
              </w:rPr>
              <w:t>First Reminder Date is compulsory if Expiry Date is not empty.</w:t>
            </w:r>
          </w:p>
        </w:tc>
      </w:tr>
      <w:tr w:rsidR="00E636A8" w:rsidRPr="007168C1" w:rsidTr="007168C1">
        <w:trPr>
          <w:trHeight w:val="57"/>
        </w:trPr>
        <w:tc>
          <w:tcPr>
            <w:tcW w:w="2369" w:type="dxa"/>
            <w:tcBorders>
              <w:top w:val="single" w:sz="4" w:space="0" w:color="auto"/>
              <w:left w:val="single" w:sz="4" w:space="0" w:color="auto"/>
              <w:bottom w:val="single" w:sz="4" w:space="0" w:color="auto"/>
              <w:right w:val="single" w:sz="4" w:space="0" w:color="auto"/>
            </w:tcBorders>
            <w:vAlign w:val="center"/>
          </w:tcPr>
          <w:p w:rsidR="00E636A8" w:rsidRPr="007168C1" w:rsidRDefault="00E636A8" w:rsidP="0081118D">
            <w:pPr>
              <w:spacing w:after="0" w:line="240" w:lineRule="auto"/>
              <w:jc w:val="both"/>
              <w:rPr>
                <w:rFonts w:ascii="Calibri" w:hAnsi="Calibri" w:cs="Calibri"/>
                <w:color w:val="000000"/>
                <w:sz w:val="20"/>
                <w:szCs w:val="20"/>
              </w:rPr>
            </w:pPr>
            <w:r w:rsidRPr="007168C1">
              <w:rPr>
                <w:rFonts w:ascii="Calibri" w:hAnsi="Calibri" w:cs="Calibri"/>
                <w:color w:val="000000"/>
                <w:sz w:val="20"/>
                <w:szCs w:val="20"/>
              </w:rPr>
              <w:t>Second Reminder Date</w:t>
            </w:r>
          </w:p>
        </w:tc>
        <w:tc>
          <w:tcPr>
            <w:tcW w:w="6986" w:type="dxa"/>
            <w:vMerge/>
            <w:tcBorders>
              <w:left w:val="single" w:sz="4" w:space="0" w:color="auto"/>
              <w:right w:val="single" w:sz="4" w:space="0" w:color="auto"/>
            </w:tcBorders>
            <w:vAlign w:val="center"/>
          </w:tcPr>
          <w:p w:rsidR="00E636A8" w:rsidRPr="007168C1" w:rsidRDefault="00E636A8" w:rsidP="0081118D">
            <w:pPr>
              <w:spacing w:after="0" w:line="240" w:lineRule="auto"/>
              <w:rPr>
                <w:rFonts w:ascii="Calibri" w:hAnsi="Calibri" w:cs="Calibri"/>
                <w:color w:val="000000"/>
                <w:sz w:val="20"/>
                <w:szCs w:val="20"/>
              </w:rPr>
            </w:pPr>
          </w:p>
        </w:tc>
      </w:tr>
      <w:tr w:rsidR="00E636A8" w:rsidRPr="007168C1" w:rsidTr="007168C1">
        <w:trPr>
          <w:trHeight w:val="57"/>
        </w:trPr>
        <w:tc>
          <w:tcPr>
            <w:tcW w:w="2369" w:type="dxa"/>
            <w:tcBorders>
              <w:top w:val="single" w:sz="4" w:space="0" w:color="auto"/>
              <w:left w:val="single" w:sz="4" w:space="0" w:color="auto"/>
              <w:bottom w:val="single" w:sz="4" w:space="0" w:color="auto"/>
              <w:right w:val="single" w:sz="4" w:space="0" w:color="auto"/>
            </w:tcBorders>
            <w:vAlign w:val="center"/>
          </w:tcPr>
          <w:p w:rsidR="00E636A8" w:rsidRPr="007168C1" w:rsidRDefault="00E636A8" w:rsidP="0081118D">
            <w:pPr>
              <w:spacing w:after="0" w:line="240" w:lineRule="auto"/>
              <w:jc w:val="both"/>
              <w:rPr>
                <w:rFonts w:ascii="Calibri" w:hAnsi="Calibri" w:cs="Calibri"/>
                <w:color w:val="000000"/>
                <w:sz w:val="20"/>
                <w:szCs w:val="20"/>
              </w:rPr>
            </w:pPr>
            <w:r w:rsidRPr="007168C1">
              <w:rPr>
                <w:rFonts w:ascii="Calibri" w:hAnsi="Calibri" w:cs="Calibri"/>
                <w:color w:val="000000"/>
                <w:sz w:val="20"/>
                <w:szCs w:val="20"/>
              </w:rPr>
              <w:t>Third Reminder Date</w:t>
            </w:r>
          </w:p>
        </w:tc>
        <w:tc>
          <w:tcPr>
            <w:tcW w:w="6986" w:type="dxa"/>
            <w:vMerge/>
            <w:tcBorders>
              <w:left w:val="single" w:sz="4" w:space="0" w:color="auto"/>
              <w:bottom w:val="single" w:sz="4" w:space="0" w:color="auto"/>
              <w:right w:val="single" w:sz="4" w:space="0" w:color="auto"/>
            </w:tcBorders>
            <w:vAlign w:val="center"/>
          </w:tcPr>
          <w:p w:rsidR="00E636A8" w:rsidRPr="007168C1" w:rsidRDefault="00E636A8" w:rsidP="0081118D">
            <w:pPr>
              <w:spacing w:after="0" w:line="240" w:lineRule="auto"/>
              <w:rPr>
                <w:rFonts w:ascii="Calibri" w:hAnsi="Calibri" w:cs="Calibri"/>
                <w:color w:val="000000"/>
                <w:sz w:val="20"/>
                <w:szCs w:val="20"/>
              </w:rPr>
            </w:pPr>
          </w:p>
        </w:tc>
      </w:tr>
      <w:tr w:rsidR="00241F53" w:rsidRPr="007168C1" w:rsidTr="007168C1">
        <w:trPr>
          <w:trHeight w:val="57"/>
        </w:trPr>
        <w:tc>
          <w:tcPr>
            <w:tcW w:w="2369" w:type="dxa"/>
            <w:tcBorders>
              <w:top w:val="single" w:sz="4" w:space="0" w:color="auto"/>
              <w:left w:val="single" w:sz="4" w:space="0" w:color="auto"/>
              <w:bottom w:val="single" w:sz="4" w:space="0" w:color="auto"/>
              <w:right w:val="single" w:sz="4" w:space="0" w:color="auto"/>
            </w:tcBorders>
            <w:vAlign w:val="center"/>
          </w:tcPr>
          <w:p w:rsidR="00241F53" w:rsidRPr="007168C1" w:rsidRDefault="00241F53" w:rsidP="0081118D">
            <w:pPr>
              <w:spacing w:after="0" w:line="240" w:lineRule="auto"/>
              <w:jc w:val="both"/>
              <w:rPr>
                <w:rFonts w:ascii="Calibri" w:hAnsi="Calibri" w:cs="Calibri"/>
                <w:color w:val="000000"/>
                <w:sz w:val="20"/>
                <w:szCs w:val="20"/>
              </w:rPr>
            </w:pPr>
            <w:r w:rsidRPr="007168C1">
              <w:rPr>
                <w:rFonts w:ascii="Calibri" w:hAnsi="Calibri" w:cs="Calibri"/>
                <w:sz w:val="20"/>
                <w:szCs w:val="20"/>
              </w:rPr>
              <w:t>T</w:t>
            </w:r>
            <w:r>
              <w:rPr>
                <w:rFonts w:ascii="Calibri" w:hAnsi="Calibri" w:cs="Calibri"/>
                <w:sz w:val="20"/>
                <w:szCs w:val="20"/>
              </w:rPr>
              <w:t>O</w:t>
            </w:r>
            <w:r w:rsidRPr="007168C1">
              <w:rPr>
                <w:rFonts w:ascii="Calibri" w:hAnsi="Calibri" w:cs="Calibri"/>
                <w:sz w:val="20"/>
                <w:szCs w:val="20"/>
              </w:rPr>
              <w:t xml:space="preserve"> List</w:t>
            </w:r>
          </w:p>
        </w:tc>
        <w:tc>
          <w:tcPr>
            <w:tcW w:w="6986" w:type="dxa"/>
            <w:tcBorders>
              <w:top w:val="single" w:sz="4" w:space="0" w:color="auto"/>
              <w:left w:val="single" w:sz="4" w:space="0" w:color="auto"/>
              <w:bottom w:val="single" w:sz="4" w:space="0" w:color="auto"/>
              <w:right w:val="single" w:sz="4" w:space="0" w:color="auto"/>
            </w:tcBorders>
            <w:vAlign w:val="center"/>
          </w:tcPr>
          <w:p w:rsidR="00241F53" w:rsidRDefault="00241F53" w:rsidP="0081118D">
            <w:pPr>
              <w:spacing w:after="0" w:line="240" w:lineRule="auto"/>
              <w:rPr>
                <w:ins w:id="801" w:author="PSA" w:date="2017-12-28T09:38:00Z"/>
                <w:sz w:val="20"/>
                <w:szCs w:val="20"/>
              </w:rPr>
            </w:pPr>
            <w:ins w:id="802" w:author="PSA" w:date="2017-12-28T09:38:00Z">
              <w:r>
                <w:rPr>
                  <w:sz w:val="20"/>
                  <w:szCs w:val="20"/>
                </w:rPr>
                <w:t xml:space="preserve">TO List contains semicolon separated emails of the users who have ‘Notification TO’ access rights in the user group. </w:t>
              </w:r>
            </w:ins>
          </w:p>
          <w:p w:rsidR="00241F53" w:rsidRPr="007168C1" w:rsidRDefault="00241F53" w:rsidP="0081118D">
            <w:pPr>
              <w:spacing w:after="0" w:line="240" w:lineRule="auto"/>
              <w:rPr>
                <w:sz w:val="20"/>
                <w:szCs w:val="20"/>
              </w:rPr>
            </w:pPr>
            <w:ins w:id="803" w:author="PSA" w:date="2017-12-28T09:38:00Z">
              <w:r>
                <w:rPr>
                  <w:sz w:val="20"/>
                  <w:szCs w:val="20"/>
                </w:rPr>
                <w:t>This field is non-editable.</w:t>
              </w:r>
            </w:ins>
            <w:del w:id="804" w:author="PSA" w:date="2017-12-28T09:38:00Z">
              <w:r w:rsidRPr="007168C1" w:rsidDel="00E36020">
                <w:rPr>
                  <w:sz w:val="20"/>
                  <w:szCs w:val="20"/>
                </w:rPr>
                <w:delText>Display based on the user group</w:delText>
              </w:r>
              <w:r w:rsidDel="00E36020">
                <w:rPr>
                  <w:sz w:val="20"/>
                  <w:szCs w:val="20"/>
                </w:rPr>
                <w:delText>,</w:delText>
              </w:r>
              <w:r w:rsidRPr="007168C1" w:rsidDel="00E36020">
                <w:rPr>
                  <w:sz w:val="20"/>
                  <w:szCs w:val="20"/>
                </w:rPr>
                <w:delText xml:space="preserve"> </w:delText>
              </w:r>
              <w:r w:rsidDel="00E36020">
                <w:rPr>
                  <w:sz w:val="20"/>
                  <w:szCs w:val="20"/>
                </w:rPr>
                <w:delText>n</w:delText>
              </w:r>
              <w:r w:rsidRPr="007168C1" w:rsidDel="00E36020">
                <w:rPr>
                  <w:sz w:val="20"/>
                  <w:szCs w:val="20"/>
                </w:rPr>
                <w:delText>on-editable text;</w:delText>
              </w:r>
              <w:r w:rsidRPr="007168C1" w:rsidDel="00E36020">
                <w:rPr>
                  <w:sz w:val="20"/>
                  <w:szCs w:val="20"/>
                </w:rPr>
                <w:br/>
                <w:delText>Email(s) separated by semicolon</w:delText>
              </w:r>
            </w:del>
          </w:p>
        </w:tc>
      </w:tr>
      <w:tr w:rsidR="00241F53" w:rsidRPr="007168C1" w:rsidTr="007168C1">
        <w:trPr>
          <w:trHeight w:val="57"/>
        </w:trPr>
        <w:tc>
          <w:tcPr>
            <w:tcW w:w="2369" w:type="dxa"/>
            <w:tcBorders>
              <w:top w:val="single" w:sz="4" w:space="0" w:color="auto"/>
              <w:left w:val="single" w:sz="4" w:space="0" w:color="auto"/>
              <w:bottom w:val="single" w:sz="4" w:space="0" w:color="auto"/>
              <w:right w:val="single" w:sz="4" w:space="0" w:color="auto"/>
            </w:tcBorders>
            <w:vAlign w:val="center"/>
          </w:tcPr>
          <w:p w:rsidR="00241F53" w:rsidRPr="007168C1" w:rsidRDefault="00241F53" w:rsidP="0081118D">
            <w:pPr>
              <w:spacing w:after="0" w:line="240" w:lineRule="auto"/>
              <w:jc w:val="both"/>
              <w:rPr>
                <w:rFonts w:ascii="Calibri" w:hAnsi="Calibri" w:cs="Calibri"/>
                <w:color w:val="000000"/>
                <w:sz w:val="20"/>
                <w:szCs w:val="20"/>
              </w:rPr>
            </w:pPr>
            <w:r w:rsidRPr="007168C1">
              <w:rPr>
                <w:rFonts w:ascii="Calibri" w:hAnsi="Calibri" w:cs="Calibri"/>
                <w:sz w:val="20"/>
                <w:szCs w:val="20"/>
              </w:rPr>
              <w:t>CC List</w:t>
            </w:r>
          </w:p>
        </w:tc>
        <w:tc>
          <w:tcPr>
            <w:tcW w:w="6986" w:type="dxa"/>
            <w:tcBorders>
              <w:top w:val="single" w:sz="4" w:space="0" w:color="auto"/>
              <w:left w:val="single" w:sz="4" w:space="0" w:color="auto"/>
              <w:bottom w:val="single" w:sz="4" w:space="0" w:color="auto"/>
              <w:right w:val="single" w:sz="4" w:space="0" w:color="auto"/>
            </w:tcBorders>
            <w:vAlign w:val="center"/>
          </w:tcPr>
          <w:p w:rsidR="00241F53" w:rsidRDefault="00241F53" w:rsidP="0081118D">
            <w:pPr>
              <w:spacing w:after="0" w:line="240" w:lineRule="auto"/>
              <w:rPr>
                <w:ins w:id="805" w:author="PSA" w:date="2017-12-28T09:38:00Z"/>
                <w:sz w:val="20"/>
                <w:szCs w:val="20"/>
              </w:rPr>
            </w:pPr>
            <w:ins w:id="806" w:author="PSA" w:date="2017-12-28T09:38:00Z">
              <w:r>
                <w:rPr>
                  <w:sz w:val="20"/>
                  <w:szCs w:val="20"/>
                </w:rPr>
                <w:t>CC List contains semicolon separated emails of the users who have ‘Notification CC</w:t>
              </w:r>
            </w:ins>
            <w:ins w:id="807" w:author="PSA" w:date="2017-12-28T09:39:00Z">
              <w:r>
                <w:rPr>
                  <w:sz w:val="20"/>
                  <w:szCs w:val="20"/>
                </w:rPr>
                <w:t>’</w:t>
              </w:r>
            </w:ins>
            <w:ins w:id="808" w:author="PSA" w:date="2017-12-28T09:38:00Z">
              <w:r>
                <w:rPr>
                  <w:sz w:val="20"/>
                  <w:szCs w:val="20"/>
                </w:rPr>
                <w:t xml:space="preserve"> access rights in the user group. </w:t>
              </w:r>
            </w:ins>
          </w:p>
          <w:p w:rsidR="00241F53" w:rsidRPr="007168C1" w:rsidRDefault="00241F53" w:rsidP="0081118D">
            <w:pPr>
              <w:spacing w:after="0" w:line="240" w:lineRule="auto"/>
              <w:rPr>
                <w:sz w:val="20"/>
                <w:szCs w:val="20"/>
              </w:rPr>
            </w:pPr>
            <w:ins w:id="809" w:author="PSA" w:date="2017-12-28T09:38:00Z">
              <w:r>
                <w:rPr>
                  <w:sz w:val="20"/>
                  <w:szCs w:val="20"/>
                </w:rPr>
                <w:t>This field is non-editable.</w:t>
              </w:r>
            </w:ins>
            <w:del w:id="810" w:author="PSA" w:date="2017-12-28T09:38:00Z">
              <w:r w:rsidRPr="007168C1" w:rsidDel="00E36020">
                <w:rPr>
                  <w:sz w:val="20"/>
                  <w:szCs w:val="20"/>
                </w:rPr>
                <w:delText>Display based on the user group</w:delText>
              </w:r>
              <w:r w:rsidDel="00E36020">
                <w:rPr>
                  <w:sz w:val="20"/>
                  <w:szCs w:val="20"/>
                </w:rPr>
                <w:delText>,</w:delText>
              </w:r>
              <w:r w:rsidRPr="007168C1" w:rsidDel="00E36020">
                <w:rPr>
                  <w:sz w:val="20"/>
                  <w:szCs w:val="20"/>
                </w:rPr>
                <w:delText xml:space="preserve"> </w:delText>
              </w:r>
              <w:r w:rsidDel="00E36020">
                <w:rPr>
                  <w:sz w:val="20"/>
                  <w:szCs w:val="20"/>
                </w:rPr>
                <w:delText>n</w:delText>
              </w:r>
              <w:r w:rsidRPr="007168C1" w:rsidDel="00E36020">
                <w:rPr>
                  <w:sz w:val="20"/>
                  <w:szCs w:val="20"/>
                </w:rPr>
                <w:delText>on-editable text;</w:delText>
              </w:r>
              <w:r w:rsidRPr="007168C1" w:rsidDel="00E36020">
                <w:rPr>
                  <w:sz w:val="20"/>
                  <w:szCs w:val="20"/>
                </w:rPr>
                <w:br/>
                <w:delText>Email(s) separated by semicolon</w:delText>
              </w:r>
            </w:del>
          </w:p>
        </w:tc>
      </w:tr>
      <w:tr w:rsidR="00241F53" w:rsidRPr="007168C1" w:rsidTr="007168C1">
        <w:trPr>
          <w:trHeight w:val="57"/>
        </w:trPr>
        <w:tc>
          <w:tcPr>
            <w:tcW w:w="2369" w:type="dxa"/>
            <w:tcBorders>
              <w:top w:val="single" w:sz="4" w:space="0" w:color="auto"/>
              <w:left w:val="single" w:sz="4" w:space="0" w:color="auto"/>
              <w:bottom w:val="single" w:sz="4" w:space="0" w:color="auto"/>
              <w:right w:val="single" w:sz="4" w:space="0" w:color="auto"/>
            </w:tcBorders>
            <w:vAlign w:val="center"/>
          </w:tcPr>
          <w:p w:rsidR="00241F53" w:rsidRPr="007168C1" w:rsidRDefault="00241F53" w:rsidP="0081118D">
            <w:pPr>
              <w:spacing w:after="0" w:line="240" w:lineRule="auto"/>
              <w:jc w:val="both"/>
              <w:rPr>
                <w:rFonts w:ascii="Calibri" w:hAnsi="Calibri" w:cs="Calibri"/>
                <w:color w:val="000000"/>
                <w:sz w:val="20"/>
                <w:szCs w:val="20"/>
              </w:rPr>
            </w:pPr>
            <w:r w:rsidRPr="007168C1">
              <w:rPr>
                <w:rFonts w:ascii="Calibri" w:hAnsi="Calibri" w:cs="Calibri"/>
                <w:color w:val="000000"/>
                <w:sz w:val="20"/>
                <w:szCs w:val="20"/>
              </w:rPr>
              <w:t>Additional CC List</w:t>
            </w:r>
          </w:p>
        </w:tc>
        <w:tc>
          <w:tcPr>
            <w:tcW w:w="6986" w:type="dxa"/>
            <w:tcBorders>
              <w:top w:val="single" w:sz="4" w:space="0" w:color="auto"/>
              <w:left w:val="single" w:sz="4" w:space="0" w:color="auto"/>
              <w:bottom w:val="single" w:sz="4" w:space="0" w:color="auto"/>
              <w:right w:val="single" w:sz="4" w:space="0" w:color="auto"/>
            </w:tcBorders>
            <w:vAlign w:val="center"/>
          </w:tcPr>
          <w:p w:rsidR="00241F53" w:rsidRDefault="00241F53" w:rsidP="0081118D">
            <w:pPr>
              <w:spacing w:after="0" w:line="240" w:lineRule="auto"/>
              <w:rPr>
                <w:ins w:id="811" w:author="PSA" w:date="2017-12-28T09:38:00Z"/>
                <w:sz w:val="20"/>
                <w:szCs w:val="20"/>
              </w:rPr>
            </w:pPr>
            <w:ins w:id="812" w:author="PSA" w:date="2017-12-28T09:38:00Z">
              <w:r w:rsidRPr="00074064">
                <w:rPr>
                  <w:sz w:val="20"/>
                  <w:szCs w:val="20"/>
                </w:rPr>
                <w:t xml:space="preserve">Text. </w:t>
              </w:r>
            </w:ins>
          </w:p>
          <w:p w:rsidR="00241F53" w:rsidRDefault="00241F53" w:rsidP="0081118D">
            <w:pPr>
              <w:spacing w:after="0" w:line="240" w:lineRule="auto"/>
              <w:rPr>
                <w:ins w:id="813" w:author="PSA" w:date="2017-12-28T09:38:00Z"/>
                <w:sz w:val="20"/>
                <w:szCs w:val="20"/>
              </w:rPr>
            </w:pPr>
            <w:ins w:id="814" w:author="PSA" w:date="2017-12-28T09:38:00Z">
              <w:r w:rsidRPr="00074064">
                <w:rPr>
                  <w:sz w:val="20"/>
                  <w:szCs w:val="20"/>
                </w:rPr>
                <w:t>Email(s) separated by semicolon</w:t>
              </w:r>
            </w:ins>
          </w:p>
          <w:p w:rsidR="00364F02" w:rsidRDefault="00131D26" w:rsidP="00364F02">
            <w:pPr>
              <w:spacing w:after="0" w:line="240" w:lineRule="auto"/>
              <w:rPr>
                <w:ins w:id="815" w:author="PSA" w:date="2018-01-02T16:59:00Z"/>
                <w:sz w:val="20"/>
                <w:szCs w:val="20"/>
              </w:rPr>
            </w:pPr>
            <w:ins w:id="816" w:author="PSA" w:date="2018-01-02T16:59:00Z">
              <w:r>
                <w:rPr>
                  <w:sz w:val="20"/>
                  <w:szCs w:val="20"/>
                </w:rPr>
                <w:t xml:space="preserve">(User may key in additional emails (of active users) as cc recipients)  </w:t>
              </w:r>
            </w:ins>
          </w:p>
          <w:p w:rsidR="00131D26" w:rsidRDefault="00131D26" w:rsidP="00364F02">
            <w:pPr>
              <w:spacing w:after="0" w:line="240" w:lineRule="auto"/>
              <w:rPr>
                <w:ins w:id="817" w:author="PSA" w:date="2018-01-02T10:50:00Z"/>
                <w:sz w:val="20"/>
                <w:szCs w:val="20"/>
              </w:rPr>
            </w:pPr>
          </w:p>
          <w:p w:rsidR="00364F02" w:rsidRDefault="00364F02" w:rsidP="00364F02">
            <w:pPr>
              <w:spacing w:after="0" w:line="240" w:lineRule="auto"/>
              <w:rPr>
                <w:ins w:id="818" w:author="PSA" w:date="2018-01-02T10:50:00Z"/>
                <w:sz w:val="20"/>
                <w:szCs w:val="20"/>
              </w:rPr>
            </w:pPr>
            <w:ins w:id="819" w:author="PSA" w:date="2018-01-02T10:50:00Z">
              <w:r>
                <w:rPr>
                  <w:sz w:val="20"/>
                  <w:szCs w:val="20"/>
                </w:rPr>
                <w:t xml:space="preserve">Support search as you type feature when key in an email. </w:t>
              </w:r>
            </w:ins>
          </w:p>
          <w:p w:rsidR="00241F53" w:rsidRPr="007168C1" w:rsidDel="00E36020" w:rsidRDefault="00131D26" w:rsidP="00364F02">
            <w:pPr>
              <w:spacing w:after="0" w:line="240" w:lineRule="auto"/>
              <w:rPr>
                <w:del w:id="820" w:author="PSA" w:date="2017-12-28T09:38:00Z"/>
                <w:sz w:val="20"/>
                <w:szCs w:val="20"/>
              </w:rPr>
            </w:pPr>
            <w:ins w:id="821" w:author="PSA" w:date="2018-01-02T16:59:00Z">
              <w:r>
                <w:rPr>
                  <w:sz w:val="20"/>
                  <w:szCs w:val="20"/>
                </w:rPr>
                <w:t>(Search from emails of active Users)</w:t>
              </w:r>
            </w:ins>
            <w:del w:id="822" w:author="PSA" w:date="2017-12-28T09:38:00Z">
              <w:r w:rsidR="00241F53" w:rsidRPr="007168C1" w:rsidDel="00E36020">
                <w:rPr>
                  <w:sz w:val="20"/>
                  <w:szCs w:val="20"/>
                </w:rPr>
                <w:delText xml:space="preserve">Text. </w:delText>
              </w:r>
            </w:del>
          </w:p>
          <w:p w:rsidR="00241F53" w:rsidRPr="007168C1" w:rsidRDefault="00241F53" w:rsidP="0081118D">
            <w:pPr>
              <w:spacing w:after="0" w:line="240" w:lineRule="auto"/>
              <w:rPr>
                <w:rFonts w:ascii="Calibri" w:hAnsi="Calibri" w:cs="Calibri"/>
                <w:color w:val="000000"/>
                <w:sz w:val="20"/>
                <w:szCs w:val="20"/>
              </w:rPr>
            </w:pPr>
            <w:del w:id="823" w:author="PSA" w:date="2017-12-28T09:38:00Z">
              <w:r w:rsidRPr="007168C1" w:rsidDel="00E36020">
                <w:rPr>
                  <w:sz w:val="20"/>
                  <w:szCs w:val="20"/>
                </w:rPr>
                <w:delText>Email(s) separated by semicolon</w:delText>
              </w:r>
            </w:del>
          </w:p>
        </w:tc>
      </w:tr>
      <w:tr w:rsidR="00692F8D" w:rsidRPr="007168C1" w:rsidTr="007168C1">
        <w:trPr>
          <w:trHeight w:val="57"/>
        </w:trPr>
        <w:tc>
          <w:tcPr>
            <w:tcW w:w="2369" w:type="dxa"/>
            <w:tcBorders>
              <w:top w:val="single" w:sz="4" w:space="0" w:color="auto"/>
              <w:left w:val="single" w:sz="4" w:space="0" w:color="auto"/>
              <w:bottom w:val="single" w:sz="4" w:space="0" w:color="auto"/>
              <w:right w:val="single" w:sz="4" w:space="0" w:color="auto"/>
            </w:tcBorders>
            <w:vAlign w:val="center"/>
          </w:tcPr>
          <w:p w:rsidR="00692F8D" w:rsidRPr="007168C1" w:rsidRDefault="00692F8D" w:rsidP="0081118D">
            <w:pPr>
              <w:spacing w:after="0" w:line="240" w:lineRule="auto"/>
              <w:jc w:val="both"/>
              <w:rPr>
                <w:rFonts w:ascii="Calibri" w:hAnsi="Calibri" w:cs="Calibri"/>
                <w:color w:val="000000"/>
                <w:sz w:val="20"/>
                <w:szCs w:val="20"/>
              </w:rPr>
            </w:pPr>
            <w:r w:rsidRPr="007168C1">
              <w:rPr>
                <w:rFonts w:ascii="Calibri" w:hAnsi="Calibri" w:cs="Calibri"/>
                <w:color w:val="000000"/>
                <w:sz w:val="20"/>
                <w:szCs w:val="20"/>
              </w:rPr>
              <w:t>Remarks</w:t>
            </w:r>
          </w:p>
        </w:tc>
        <w:tc>
          <w:tcPr>
            <w:tcW w:w="6986" w:type="dxa"/>
            <w:tcBorders>
              <w:top w:val="single" w:sz="4" w:space="0" w:color="auto"/>
              <w:left w:val="single" w:sz="4" w:space="0" w:color="auto"/>
              <w:bottom w:val="single" w:sz="4" w:space="0" w:color="auto"/>
              <w:right w:val="single" w:sz="4" w:space="0" w:color="auto"/>
            </w:tcBorders>
            <w:vAlign w:val="center"/>
          </w:tcPr>
          <w:p w:rsidR="00692F8D" w:rsidRPr="007168C1" w:rsidRDefault="00692F8D" w:rsidP="0081118D">
            <w:pPr>
              <w:spacing w:after="0" w:line="240" w:lineRule="auto"/>
              <w:rPr>
                <w:rFonts w:ascii="Calibri" w:hAnsi="Calibri" w:cs="Calibri"/>
                <w:color w:val="000000"/>
                <w:sz w:val="20"/>
                <w:szCs w:val="20"/>
              </w:rPr>
            </w:pPr>
            <w:r w:rsidRPr="007168C1">
              <w:rPr>
                <w:rFonts w:ascii="Calibri" w:hAnsi="Calibri" w:cs="Calibri"/>
                <w:color w:val="000000"/>
                <w:sz w:val="20"/>
                <w:szCs w:val="20"/>
              </w:rPr>
              <w:t> Text</w:t>
            </w:r>
          </w:p>
        </w:tc>
      </w:tr>
      <w:tr w:rsidR="00692F8D" w:rsidRPr="007168C1" w:rsidTr="007168C1">
        <w:trPr>
          <w:trHeight w:val="57"/>
        </w:trPr>
        <w:tc>
          <w:tcPr>
            <w:tcW w:w="2369" w:type="dxa"/>
            <w:tcBorders>
              <w:top w:val="single" w:sz="4" w:space="0" w:color="auto"/>
              <w:left w:val="single" w:sz="4" w:space="0" w:color="auto"/>
              <w:bottom w:val="single" w:sz="4" w:space="0" w:color="auto"/>
              <w:right w:val="single" w:sz="4" w:space="0" w:color="auto"/>
            </w:tcBorders>
            <w:vAlign w:val="center"/>
          </w:tcPr>
          <w:p w:rsidR="00692F8D" w:rsidRPr="007168C1" w:rsidRDefault="00692F8D" w:rsidP="0081118D">
            <w:pPr>
              <w:spacing w:after="0" w:line="240" w:lineRule="auto"/>
              <w:jc w:val="both"/>
              <w:rPr>
                <w:rFonts w:ascii="Calibri" w:hAnsi="Calibri" w:cs="Calibri"/>
                <w:color w:val="000000"/>
                <w:sz w:val="20"/>
                <w:szCs w:val="20"/>
              </w:rPr>
            </w:pPr>
            <w:r w:rsidRPr="007168C1">
              <w:rPr>
                <w:rFonts w:ascii="Calibri" w:hAnsi="Calibri" w:cs="Calibri"/>
                <w:color w:val="000000"/>
                <w:sz w:val="20"/>
                <w:szCs w:val="20"/>
              </w:rPr>
              <w:t>Active*</w:t>
            </w:r>
          </w:p>
        </w:tc>
        <w:tc>
          <w:tcPr>
            <w:tcW w:w="6986" w:type="dxa"/>
            <w:tcBorders>
              <w:top w:val="single" w:sz="4" w:space="0" w:color="auto"/>
              <w:left w:val="single" w:sz="4" w:space="0" w:color="auto"/>
              <w:bottom w:val="single" w:sz="4" w:space="0" w:color="auto"/>
              <w:right w:val="single" w:sz="4" w:space="0" w:color="auto"/>
            </w:tcBorders>
            <w:vAlign w:val="center"/>
          </w:tcPr>
          <w:p w:rsidR="00692F8D" w:rsidRPr="007168C1" w:rsidRDefault="00692F8D" w:rsidP="0081118D">
            <w:pPr>
              <w:spacing w:after="0" w:line="240" w:lineRule="auto"/>
              <w:rPr>
                <w:rFonts w:ascii="Calibri" w:hAnsi="Calibri" w:cs="Calibri"/>
                <w:color w:val="000000"/>
                <w:sz w:val="20"/>
                <w:szCs w:val="20"/>
              </w:rPr>
            </w:pPr>
            <w:r w:rsidRPr="007168C1">
              <w:rPr>
                <w:sz w:val="20"/>
                <w:szCs w:val="20"/>
              </w:rPr>
              <w:t>Radio Button: Yes(Default)/No</w:t>
            </w:r>
          </w:p>
        </w:tc>
      </w:tr>
    </w:tbl>
    <w:p w:rsidR="00E636A8" w:rsidDel="0081118D" w:rsidRDefault="00E636A8" w:rsidP="0081118D">
      <w:pPr>
        <w:spacing w:after="0"/>
        <w:ind w:firstLine="720"/>
        <w:jc w:val="both"/>
        <w:rPr>
          <w:del w:id="824" w:author="PSA" w:date="2017-12-28T10:09:00Z"/>
          <w:rFonts w:cs="Arial"/>
          <w:sz w:val="18"/>
          <w:szCs w:val="18"/>
        </w:rPr>
      </w:pPr>
      <w:r>
        <w:rPr>
          <w:rFonts w:cs="Arial"/>
          <w:sz w:val="18"/>
          <w:szCs w:val="18"/>
        </w:rPr>
        <w:t xml:space="preserve">  </w:t>
      </w:r>
      <w:r w:rsidRPr="0064714E">
        <w:rPr>
          <w:rFonts w:cs="Arial"/>
          <w:sz w:val="18"/>
          <w:szCs w:val="18"/>
        </w:rPr>
        <w:t>*Mandatory field</w:t>
      </w:r>
    </w:p>
    <w:p w:rsidR="00901C7A" w:rsidRPr="00E636A8" w:rsidRDefault="00901C7A" w:rsidP="0081118D">
      <w:pPr>
        <w:spacing w:after="0"/>
        <w:ind w:firstLine="720"/>
        <w:jc w:val="both"/>
        <w:rPr>
          <w:rFonts w:cs="Arial"/>
          <w:sz w:val="18"/>
          <w:szCs w:val="18"/>
        </w:rPr>
      </w:pPr>
    </w:p>
    <w:p w:rsidR="009F1A44" w:rsidDel="00076B5A" w:rsidRDefault="009F1A44" w:rsidP="006473D1">
      <w:pPr>
        <w:ind w:left="720"/>
        <w:jc w:val="both"/>
        <w:rPr>
          <w:del w:id="825" w:author="PSA" w:date="2017-12-28T10:15:00Z"/>
          <w:rFonts w:cs="Arial"/>
          <w:sz w:val="20"/>
          <w:szCs w:val="22"/>
        </w:rPr>
      </w:pPr>
      <w:r w:rsidRPr="007168C1">
        <w:rPr>
          <w:rFonts w:cs="Arial"/>
          <w:sz w:val="20"/>
          <w:szCs w:val="22"/>
        </w:rPr>
        <w:t>Other fields might be identified and need to be captured for staff reminder details in future without affecting the existing workflow.</w:t>
      </w:r>
    </w:p>
    <w:p w:rsidR="007168C1" w:rsidDel="0081118D" w:rsidRDefault="007168C1" w:rsidP="0081118D">
      <w:pPr>
        <w:jc w:val="both"/>
        <w:rPr>
          <w:del w:id="826" w:author="PSA" w:date="2017-12-28T10:09:00Z"/>
          <w:rFonts w:cs="Arial"/>
          <w:sz w:val="20"/>
          <w:szCs w:val="22"/>
        </w:rPr>
      </w:pPr>
    </w:p>
    <w:p w:rsidR="007168C1" w:rsidDel="0081118D" w:rsidRDefault="007168C1" w:rsidP="0081118D">
      <w:pPr>
        <w:jc w:val="both"/>
        <w:rPr>
          <w:del w:id="827" w:author="PSA" w:date="2017-12-28T10:09:00Z"/>
          <w:rFonts w:cs="Arial"/>
          <w:sz w:val="20"/>
          <w:szCs w:val="22"/>
        </w:rPr>
      </w:pPr>
    </w:p>
    <w:p w:rsidR="00276B43" w:rsidDel="0081118D" w:rsidRDefault="00276B43" w:rsidP="0081118D">
      <w:pPr>
        <w:jc w:val="both"/>
        <w:rPr>
          <w:del w:id="828" w:author="PSA" w:date="2017-12-28T10:09:00Z"/>
          <w:rFonts w:cs="Arial"/>
          <w:sz w:val="20"/>
          <w:szCs w:val="22"/>
        </w:rPr>
      </w:pPr>
    </w:p>
    <w:p w:rsidR="00276B43" w:rsidRPr="007168C1" w:rsidRDefault="00276B43" w:rsidP="00076B5A">
      <w:pPr>
        <w:ind w:left="720"/>
        <w:jc w:val="both"/>
        <w:rPr>
          <w:rFonts w:cs="Arial"/>
          <w:sz w:val="20"/>
          <w:szCs w:val="22"/>
        </w:rPr>
      </w:pPr>
    </w:p>
    <w:p w:rsidR="009261A0" w:rsidRDefault="009261A0" w:rsidP="009F1A44">
      <w:pPr>
        <w:pStyle w:val="Heading3"/>
        <w:jc w:val="both"/>
      </w:pPr>
      <w:bookmarkStart w:id="829" w:name="_Toc499659862"/>
      <w:bookmarkStart w:id="830" w:name="_Toc502737628"/>
      <w:r>
        <w:t xml:space="preserve">View Staff </w:t>
      </w:r>
      <w:r w:rsidR="005F3300">
        <w:t xml:space="preserve">Monitor </w:t>
      </w:r>
      <w:r>
        <w:t>Record</w:t>
      </w:r>
      <w:bookmarkEnd w:id="830"/>
      <w:r>
        <w:t xml:space="preserve"> </w:t>
      </w:r>
    </w:p>
    <w:p w:rsidR="00A35D64" w:rsidRDefault="00A35D64" w:rsidP="00A35D64">
      <w:pPr>
        <w:ind w:left="720"/>
      </w:pPr>
      <w:r w:rsidRPr="007168C1">
        <w:rPr>
          <w:sz w:val="20"/>
        </w:rPr>
        <w:t xml:space="preserve">This feature shall allow authorized user to view staff </w:t>
      </w:r>
      <w:r w:rsidR="001F3607" w:rsidRPr="007168C1">
        <w:rPr>
          <w:sz w:val="20"/>
        </w:rPr>
        <w:t xml:space="preserve">monitor </w:t>
      </w:r>
      <w:r w:rsidRPr="007168C1">
        <w:rPr>
          <w:sz w:val="20"/>
        </w:rPr>
        <w:t xml:space="preserve">record details in his or her user group. All the fields </w:t>
      </w:r>
      <w:r w:rsidR="00312BEE" w:rsidRPr="007168C1">
        <w:rPr>
          <w:sz w:val="20"/>
        </w:rPr>
        <w:t xml:space="preserve">mentioned in </w:t>
      </w:r>
      <w:r w:rsidRPr="007168C1">
        <w:rPr>
          <w:sz w:val="20"/>
        </w:rPr>
        <w:t xml:space="preserve">“Create Staff </w:t>
      </w:r>
      <w:r w:rsidR="001F3607" w:rsidRPr="007168C1">
        <w:rPr>
          <w:sz w:val="20"/>
        </w:rPr>
        <w:t xml:space="preserve">Monitor </w:t>
      </w:r>
      <w:r w:rsidRPr="007168C1">
        <w:rPr>
          <w:sz w:val="20"/>
        </w:rPr>
        <w:t xml:space="preserve">Record” </w:t>
      </w:r>
      <w:r w:rsidR="00200911" w:rsidRPr="007168C1">
        <w:rPr>
          <w:sz w:val="20"/>
        </w:rPr>
        <w:t>section will be viewable</w:t>
      </w:r>
      <w:r w:rsidRPr="007168C1">
        <w:rPr>
          <w:sz w:val="20"/>
        </w:rPr>
        <w:t>. Following fields will also be displayed.</w:t>
      </w:r>
      <w:r>
        <w:t xml:space="preserve"> </w:t>
      </w:r>
    </w:p>
    <w:tbl>
      <w:tblPr>
        <w:tblStyle w:val="TableGrid"/>
        <w:tblW w:w="9497" w:type="dxa"/>
        <w:tblInd w:w="817" w:type="dxa"/>
        <w:tblLook w:val="04A0"/>
      </w:tblPr>
      <w:tblGrid>
        <w:gridCol w:w="2410"/>
        <w:gridCol w:w="7087"/>
      </w:tblGrid>
      <w:tr w:rsidR="00EB1455" w:rsidRPr="007168C1" w:rsidTr="00626CB9">
        <w:trPr>
          <w:trHeight w:val="57"/>
        </w:trPr>
        <w:tc>
          <w:tcPr>
            <w:tcW w:w="241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EB1455" w:rsidRPr="007168C1" w:rsidRDefault="00EB1455" w:rsidP="00626CB9">
            <w:pPr>
              <w:spacing w:after="0" w:line="240" w:lineRule="auto"/>
              <w:jc w:val="both"/>
              <w:rPr>
                <w:b/>
                <w:sz w:val="20"/>
                <w:szCs w:val="22"/>
              </w:rPr>
            </w:pPr>
            <w:r w:rsidRPr="007168C1">
              <w:rPr>
                <w:b/>
                <w:sz w:val="20"/>
                <w:szCs w:val="22"/>
              </w:rPr>
              <w:t>Fields to be entered</w:t>
            </w:r>
          </w:p>
        </w:tc>
        <w:tc>
          <w:tcPr>
            <w:tcW w:w="7087"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EB1455" w:rsidRPr="007168C1" w:rsidRDefault="00EB1455" w:rsidP="00626CB9">
            <w:pPr>
              <w:spacing w:after="0" w:line="240" w:lineRule="auto"/>
              <w:rPr>
                <w:b/>
                <w:sz w:val="20"/>
                <w:szCs w:val="22"/>
              </w:rPr>
            </w:pPr>
            <w:r w:rsidRPr="007168C1">
              <w:rPr>
                <w:b/>
                <w:sz w:val="20"/>
                <w:szCs w:val="22"/>
              </w:rPr>
              <w:t>Remarks</w:t>
            </w:r>
          </w:p>
        </w:tc>
      </w:tr>
      <w:tr w:rsidR="00CD299C" w:rsidRPr="007168C1" w:rsidTr="00626CB9">
        <w:trPr>
          <w:trHeight w:val="57"/>
        </w:trPr>
        <w:tc>
          <w:tcPr>
            <w:tcW w:w="2410" w:type="dxa"/>
            <w:tcBorders>
              <w:top w:val="single" w:sz="4" w:space="0" w:color="auto"/>
              <w:left w:val="single" w:sz="4" w:space="0" w:color="auto"/>
              <w:bottom w:val="single" w:sz="4" w:space="0" w:color="auto"/>
              <w:right w:val="single" w:sz="4" w:space="0" w:color="auto"/>
            </w:tcBorders>
            <w:vAlign w:val="center"/>
            <w:hideMark/>
          </w:tcPr>
          <w:p w:rsidR="00CD299C" w:rsidRPr="007168C1" w:rsidRDefault="00CD299C" w:rsidP="00626CB9">
            <w:pPr>
              <w:spacing w:after="0" w:line="240" w:lineRule="auto"/>
              <w:jc w:val="both"/>
              <w:rPr>
                <w:sz w:val="20"/>
                <w:szCs w:val="22"/>
              </w:rPr>
            </w:pPr>
            <w:r w:rsidRPr="007168C1">
              <w:rPr>
                <w:rFonts w:ascii="Calibri" w:hAnsi="Calibri" w:cs="Calibri"/>
                <w:sz w:val="20"/>
                <w:szCs w:val="22"/>
              </w:rPr>
              <w:t>Uploaded Files</w:t>
            </w:r>
          </w:p>
        </w:tc>
        <w:tc>
          <w:tcPr>
            <w:tcW w:w="7087" w:type="dxa"/>
            <w:tcBorders>
              <w:top w:val="single" w:sz="4" w:space="0" w:color="auto"/>
              <w:left w:val="single" w:sz="4" w:space="0" w:color="auto"/>
              <w:bottom w:val="single" w:sz="4" w:space="0" w:color="auto"/>
              <w:right w:val="single" w:sz="4" w:space="0" w:color="auto"/>
            </w:tcBorders>
            <w:vAlign w:val="center"/>
            <w:hideMark/>
          </w:tcPr>
          <w:p w:rsidR="00CD299C" w:rsidRPr="007168C1" w:rsidRDefault="00CD299C" w:rsidP="00626CB9">
            <w:pPr>
              <w:spacing w:after="0" w:line="240" w:lineRule="auto"/>
              <w:rPr>
                <w:sz w:val="20"/>
                <w:szCs w:val="22"/>
              </w:rPr>
            </w:pPr>
            <w:r w:rsidRPr="007168C1">
              <w:rPr>
                <w:sz w:val="20"/>
                <w:szCs w:val="22"/>
              </w:rPr>
              <w:t xml:space="preserve">Allow user to </w:t>
            </w:r>
            <w:r w:rsidRPr="007168C1">
              <w:rPr>
                <w:b/>
                <w:sz w:val="20"/>
                <w:szCs w:val="22"/>
              </w:rPr>
              <w:t>download</w:t>
            </w:r>
            <w:r w:rsidRPr="007168C1">
              <w:rPr>
                <w:sz w:val="20"/>
                <w:szCs w:val="22"/>
              </w:rPr>
              <w:t xml:space="preserve"> uploaded files.</w:t>
            </w:r>
          </w:p>
        </w:tc>
      </w:tr>
      <w:tr w:rsidR="00CD299C" w:rsidRPr="007168C1" w:rsidTr="00626CB9">
        <w:trPr>
          <w:trHeight w:val="57"/>
        </w:trPr>
        <w:tc>
          <w:tcPr>
            <w:tcW w:w="2410" w:type="dxa"/>
            <w:tcBorders>
              <w:top w:val="single" w:sz="4" w:space="0" w:color="auto"/>
              <w:left w:val="single" w:sz="4" w:space="0" w:color="auto"/>
              <w:bottom w:val="single" w:sz="4" w:space="0" w:color="auto"/>
              <w:right w:val="single" w:sz="4" w:space="0" w:color="auto"/>
            </w:tcBorders>
            <w:vAlign w:val="center"/>
            <w:hideMark/>
          </w:tcPr>
          <w:p w:rsidR="00CD299C" w:rsidRPr="007168C1" w:rsidRDefault="00CD299C" w:rsidP="00626CB9">
            <w:pPr>
              <w:spacing w:after="0" w:line="240" w:lineRule="auto"/>
              <w:jc w:val="both"/>
              <w:rPr>
                <w:rFonts w:ascii="Calibri" w:hAnsi="Calibri" w:cs="Calibri"/>
                <w:sz w:val="20"/>
                <w:szCs w:val="22"/>
              </w:rPr>
            </w:pPr>
            <w:r w:rsidRPr="007168C1">
              <w:rPr>
                <w:sz w:val="20"/>
                <w:szCs w:val="22"/>
              </w:rPr>
              <w:t>Created By</w:t>
            </w:r>
          </w:p>
        </w:tc>
        <w:tc>
          <w:tcPr>
            <w:tcW w:w="7087" w:type="dxa"/>
            <w:tcBorders>
              <w:top w:val="single" w:sz="4" w:space="0" w:color="auto"/>
              <w:left w:val="single" w:sz="4" w:space="0" w:color="auto"/>
              <w:bottom w:val="single" w:sz="4" w:space="0" w:color="auto"/>
              <w:right w:val="single" w:sz="4" w:space="0" w:color="auto"/>
            </w:tcBorders>
            <w:vAlign w:val="center"/>
            <w:hideMark/>
          </w:tcPr>
          <w:p w:rsidR="00CD299C" w:rsidRPr="007168C1" w:rsidRDefault="00CD299C" w:rsidP="00626CB9">
            <w:pPr>
              <w:spacing w:after="0" w:line="240" w:lineRule="auto"/>
              <w:rPr>
                <w:rFonts w:ascii="Calibri" w:hAnsi="Calibri" w:cs="Calibri"/>
                <w:sz w:val="20"/>
                <w:szCs w:val="22"/>
              </w:rPr>
            </w:pPr>
            <w:r w:rsidRPr="007168C1">
              <w:rPr>
                <w:sz w:val="20"/>
                <w:szCs w:val="22"/>
              </w:rPr>
              <w:t>Text</w:t>
            </w:r>
          </w:p>
        </w:tc>
      </w:tr>
      <w:tr w:rsidR="00CD299C" w:rsidRPr="007168C1" w:rsidTr="00626CB9">
        <w:trPr>
          <w:trHeight w:val="57"/>
        </w:trPr>
        <w:tc>
          <w:tcPr>
            <w:tcW w:w="2410" w:type="dxa"/>
            <w:tcBorders>
              <w:top w:val="single" w:sz="4" w:space="0" w:color="auto"/>
              <w:left w:val="single" w:sz="4" w:space="0" w:color="auto"/>
              <w:bottom w:val="single" w:sz="4" w:space="0" w:color="auto"/>
              <w:right w:val="single" w:sz="4" w:space="0" w:color="auto"/>
            </w:tcBorders>
            <w:vAlign w:val="center"/>
            <w:hideMark/>
          </w:tcPr>
          <w:p w:rsidR="00CD299C" w:rsidRPr="007168C1" w:rsidRDefault="00CD299C" w:rsidP="00626CB9">
            <w:pPr>
              <w:spacing w:after="0" w:line="240" w:lineRule="auto"/>
              <w:jc w:val="both"/>
              <w:rPr>
                <w:rFonts w:ascii="Calibri" w:hAnsi="Calibri" w:cs="Calibri"/>
                <w:sz w:val="20"/>
                <w:szCs w:val="22"/>
              </w:rPr>
            </w:pPr>
            <w:r w:rsidRPr="007168C1">
              <w:rPr>
                <w:sz w:val="20"/>
                <w:szCs w:val="22"/>
              </w:rPr>
              <w:t>Created Date</w:t>
            </w:r>
          </w:p>
        </w:tc>
        <w:tc>
          <w:tcPr>
            <w:tcW w:w="7087" w:type="dxa"/>
            <w:tcBorders>
              <w:top w:val="single" w:sz="4" w:space="0" w:color="auto"/>
              <w:left w:val="single" w:sz="4" w:space="0" w:color="auto"/>
              <w:bottom w:val="single" w:sz="4" w:space="0" w:color="auto"/>
              <w:right w:val="single" w:sz="4" w:space="0" w:color="auto"/>
            </w:tcBorders>
            <w:vAlign w:val="center"/>
            <w:hideMark/>
          </w:tcPr>
          <w:p w:rsidR="00CD299C" w:rsidRPr="007168C1" w:rsidRDefault="00CD299C" w:rsidP="00626CB9">
            <w:pPr>
              <w:spacing w:after="0" w:line="240" w:lineRule="auto"/>
              <w:rPr>
                <w:rFonts w:ascii="Calibri" w:hAnsi="Calibri" w:cs="Calibri"/>
                <w:sz w:val="20"/>
                <w:szCs w:val="22"/>
              </w:rPr>
            </w:pPr>
            <w:r w:rsidRPr="007168C1">
              <w:rPr>
                <w:sz w:val="20"/>
                <w:szCs w:val="22"/>
              </w:rPr>
              <w:t>DD/MM/YYYY HH:MM:SS</w:t>
            </w:r>
          </w:p>
        </w:tc>
      </w:tr>
      <w:tr w:rsidR="00CD299C" w:rsidRPr="007168C1" w:rsidTr="00626CB9">
        <w:trPr>
          <w:trHeight w:val="57"/>
        </w:trPr>
        <w:tc>
          <w:tcPr>
            <w:tcW w:w="2410" w:type="dxa"/>
            <w:tcBorders>
              <w:top w:val="single" w:sz="4" w:space="0" w:color="auto"/>
              <w:left w:val="single" w:sz="4" w:space="0" w:color="auto"/>
              <w:bottom w:val="single" w:sz="4" w:space="0" w:color="auto"/>
              <w:right w:val="single" w:sz="4" w:space="0" w:color="auto"/>
            </w:tcBorders>
            <w:vAlign w:val="center"/>
            <w:hideMark/>
          </w:tcPr>
          <w:p w:rsidR="00CD299C" w:rsidRPr="007168C1" w:rsidRDefault="00CD299C" w:rsidP="00626CB9">
            <w:pPr>
              <w:spacing w:after="0" w:line="240" w:lineRule="auto"/>
              <w:jc w:val="both"/>
              <w:rPr>
                <w:rFonts w:ascii="Calibri" w:hAnsi="Calibri" w:cs="Calibri"/>
                <w:sz w:val="20"/>
                <w:szCs w:val="22"/>
              </w:rPr>
            </w:pPr>
            <w:r w:rsidRPr="007168C1">
              <w:rPr>
                <w:sz w:val="20"/>
                <w:szCs w:val="22"/>
              </w:rPr>
              <w:t>Last Modified</w:t>
            </w:r>
          </w:p>
        </w:tc>
        <w:tc>
          <w:tcPr>
            <w:tcW w:w="7087" w:type="dxa"/>
            <w:tcBorders>
              <w:top w:val="single" w:sz="4" w:space="0" w:color="auto"/>
              <w:left w:val="single" w:sz="4" w:space="0" w:color="auto"/>
              <w:bottom w:val="single" w:sz="4" w:space="0" w:color="auto"/>
              <w:right w:val="single" w:sz="4" w:space="0" w:color="auto"/>
            </w:tcBorders>
            <w:vAlign w:val="center"/>
            <w:hideMark/>
          </w:tcPr>
          <w:p w:rsidR="00CD299C" w:rsidRPr="007168C1" w:rsidRDefault="00CD299C" w:rsidP="00626CB9">
            <w:pPr>
              <w:spacing w:after="0" w:line="240" w:lineRule="auto"/>
              <w:rPr>
                <w:rFonts w:ascii="Calibri" w:hAnsi="Calibri" w:cs="Calibri"/>
                <w:sz w:val="20"/>
                <w:szCs w:val="22"/>
              </w:rPr>
            </w:pPr>
            <w:r w:rsidRPr="007168C1">
              <w:rPr>
                <w:sz w:val="20"/>
                <w:szCs w:val="22"/>
              </w:rPr>
              <w:t>Text</w:t>
            </w:r>
          </w:p>
        </w:tc>
      </w:tr>
      <w:tr w:rsidR="00CD299C" w:rsidRPr="007168C1" w:rsidTr="00626CB9">
        <w:trPr>
          <w:trHeight w:val="57"/>
        </w:trPr>
        <w:tc>
          <w:tcPr>
            <w:tcW w:w="2410" w:type="dxa"/>
            <w:tcBorders>
              <w:top w:val="single" w:sz="4" w:space="0" w:color="auto"/>
              <w:left w:val="single" w:sz="4" w:space="0" w:color="auto"/>
              <w:bottom w:val="single" w:sz="4" w:space="0" w:color="auto"/>
              <w:right w:val="single" w:sz="4" w:space="0" w:color="auto"/>
            </w:tcBorders>
            <w:vAlign w:val="center"/>
          </w:tcPr>
          <w:p w:rsidR="00CD299C" w:rsidRPr="007168C1" w:rsidRDefault="00CD299C" w:rsidP="00626CB9">
            <w:pPr>
              <w:spacing w:after="0" w:line="240" w:lineRule="auto"/>
              <w:jc w:val="both"/>
              <w:rPr>
                <w:rFonts w:ascii="Calibri" w:hAnsi="Calibri" w:cs="Calibri"/>
                <w:sz w:val="20"/>
                <w:szCs w:val="22"/>
              </w:rPr>
            </w:pPr>
            <w:r w:rsidRPr="007168C1">
              <w:rPr>
                <w:sz w:val="20"/>
                <w:szCs w:val="22"/>
              </w:rPr>
              <w:t>Last Modified Date</w:t>
            </w:r>
          </w:p>
        </w:tc>
        <w:tc>
          <w:tcPr>
            <w:tcW w:w="7087" w:type="dxa"/>
            <w:tcBorders>
              <w:top w:val="single" w:sz="4" w:space="0" w:color="auto"/>
              <w:left w:val="single" w:sz="4" w:space="0" w:color="auto"/>
              <w:bottom w:val="single" w:sz="4" w:space="0" w:color="auto"/>
              <w:right w:val="single" w:sz="4" w:space="0" w:color="auto"/>
            </w:tcBorders>
            <w:vAlign w:val="center"/>
          </w:tcPr>
          <w:p w:rsidR="00CD299C" w:rsidRPr="007168C1" w:rsidRDefault="00CD299C" w:rsidP="00626CB9">
            <w:pPr>
              <w:spacing w:after="0" w:line="240" w:lineRule="auto"/>
              <w:rPr>
                <w:rFonts w:ascii="Calibri" w:hAnsi="Calibri" w:cs="Calibri"/>
                <w:sz w:val="20"/>
                <w:szCs w:val="22"/>
              </w:rPr>
            </w:pPr>
            <w:r w:rsidRPr="007168C1">
              <w:rPr>
                <w:sz w:val="20"/>
                <w:szCs w:val="22"/>
              </w:rPr>
              <w:t>DD/MM/YYYY HH:MM:SS</w:t>
            </w:r>
          </w:p>
        </w:tc>
      </w:tr>
      <w:tr w:rsidR="002F6FEF" w:rsidRPr="007168C1" w:rsidTr="00626CB9">
        <w:trPr>
          <w:trHeight w:val="57"/>
        </w:trPr>
        <w:tc>
          <w:tcPr>
            <w:tcW w:w="2410" w:type="dxa"/>
            <w:tcBorders>
              <w:top w:val="single" w:sz="4" w:space="0" w:color="auto"/>
              <w:left w:val="single" w:sz="4" w:space="0" w:color="auto"/>
              <w:bottom w:val="single" w:sz="4" w:space="0" w:color="auto"/>
              <w:right w:val="single" w:sz="4" w:space="0" w:color="auto"/>
            </w:tcBorders>
            <w:vAlign w:val="center"/>
          </w:tcPr>
          <w:p w:rsidR="002F6FEF" w:rsidRPr="007168C1" w:rsidRDefault="002F6FEF" w:rsidP="00626CB9">
            <w:pPr>
              <w:spacing w:after="0" w:line="240" w:lineRule="auto"/>
              <w:jc w:val="both"/>
              <w:rPr>
                <w:sz w:val="20"/>
                <w:szCs w:val="22"/>
              </w:rPr>
            </w:pPr>
            <w:r w:rsidRPr="007168C1">
              <w:rPr>
                <w:sz w:val="20"/>
                <w:szCs w:val="22"/>
              </w:rPr>
              <w:t>Status</w:t>
            </w:r>
          </w:p>
        </w:tc>
        <w:tc>
          <w:tcPr>
            <w:tcW w:w="7087" w:type="dxa"/>
            <w:tcBorders>
              <w:top w:val="single" w:sz="4" w:space="0" w:color="auto"/>
              <w:left w:val="single" w:sz="4" w:space="0" w:color="auto"/>
              <w:bottom w:val="single" w:sz="4" w:space="0" w:color="auto"/>
              <w:right w:val="single" w:sz="4" w:space="0" w:color="auto"/>
            </w:tcBorders>
            <w:vAlign w:val="center"/>
          </w:tcPr>
          <w:p w:rsidR="002F6FEF" w:rsidRPr="007168C1" w:rsidRDefault="002F6FEF" w:rsidP="00626CB9">
            <w:pPr>
              <w:spacing w:after="0" w:line="240" w:lineRule="auto"/>
              <w:rPr>
                <w:sz w:val="20"/>
                <w:szCs w:val="22"/>
              </w:rPr>
            </w:pPr>
            <w:r w:rsidRPr="007168C1">
              <w:rPr>
                <w:sz w:val="20"/>
                <w:szCs w:val="22"/>
              </w:rPr>
              <w:t>N.A. / Expiring / Expired</w:t>
            </w:r>
          </w:p>
          <w:p w:rsidR="002F6FEF" w:rsidRPr="007168C1" w:rsidRDefault="002F6FEF" w:rsidP="00626CB9">
            <w:pPr>
              <w:spacing w:after="0" w:line="240" w:lineRule="auto"/>
              <w:rPr>
                <w:sz w:val="20"/>
                <w:szCs w:val="22"/>
              </w:rPr>
            </w:pPr>
            <w:r w:rsidRPr="007168C1">
              <w:rPr>
                <w:sz w:val="20"/>
                <w:szCs w:val="22"/>
              </w:rPr>
              <w:t>(*N.A. means out of notification period. Or use other meaningful name for “N.A.”)</w:t>
            </w:r>
          </w:p>
        </w:tc>
      </w:tr>
    </w:tbl>
    <w:p w:rsidR="007144C5" w:rsidRPr="007144C5" w:rsidRDefault="007144C5" w:rsidP="007144C5">
      <w:pPr>
        <w:pStyle w:val="Heading3"/>
      </w:pPr>
      <w:bookmarkStart w:id="831" w:name="_Toc501698511"/>
      <w:bookmarkStart w:id="832" w:name="_Toc501703203"/>
      <w:bookmarkStart w:id="833" w:name="_Toc502737629"/>
      <w:bookmarkEnd w:id="831"/>
      <w:bookmarkEnd w:id="832"/>
      <w:r>
        <w:t xml:space="preserve">Update Staff </w:t>
      </w:r>
      <w:r w:rsidR="005F3300">
        <w:t xml:space="preserve">Monitor </w:t>
      </w:r>
      <w:r>
        <w:t>Record</w:t>
      </w:r>
      <w:bookmarkEnd w:id="833"/>
    </w:p>
    <w:p w:rsidR="00E636A8" w:rsidRPr="007168C1" w:rsidRDefault="00E636A8" w:rsidP="00E636A8">
      <w:pPr>
        <w:ind w:left="720"/>
        <w:jc w:val="both"/>
        <w:rPr>
          <w:sz w:val="20"/>
        </w:rPr>
      </w:pPr>
      <w:r w:rsidRPr="007168C1">
        <w:rPr>
          <w:rFonts w:cs="Arial"/>
          <w:sz w:val="20"/>
          <w:szCs w:val="22"/>
        </w:rPr>
        <w:t xml:space="preserve">This feature shall allow authorized user to update </w:t>
      </w:r>
      <w:r w:rsidR="00233B23" w:rsidRPr="007168C1">
        <w:rPr>
          <w:rFonts w:cs="Arial"/>
          <w:sz w:val="20"/>
          <w:szCs w:val="22"/>
        </w:rPr>
        <w:t>staff monitor record</w:t>
      </w:r>
      <w:r w:rsidRPr="007168C1">
        <w:rPr>
          <w:rFonts w:cs="Arial"/>
          <w:sz w:val="20"/>
          <w:szCs w:val="22"/>
        </w:rPr>
        <w:t xml:space="preserve"> details in his or her user group.  </w:t>
      </w:r>
      <w:r w:rsidRPr="007168C1">
        <w:rPr>
          <w:sz w:val="20"/>
        </w:rPr>
        <w:t xml:space="preserve">All the fields </w:t>
      </w:r>
      <w:r w:rsidR="00054291">
        <w:rPr>
          <w:rFonts w:cs="Arial"/>
          <w:sz w:val="20"/>
          <w:szCs w:val="22"/>
        </w:rPr>
        <w:t>(expect for User Group)</w:t>
      </w:r>
      <w:r w:rsidR="00054291" w:rsidRPr="00074064">
        <w:rPr>
          <w:rFonts w:cs="Arial"/>
          <w:sz w:val="20"/>
          <w:szCs w:val="22"/>
        </w:rPr>
        <w:t xml:space="preserve"> </w:t>
      </w:r>
      <w:r w:rsidR="00312BEE" w:rsidRPr="007168C1">
        <w:rPr>
          <w:sz w:val="20"/>
        </w:rPr>
        <w:t xml:space="preserve">mentioned in </w:t>
      </w:r>
      <w:r w:rsidRPr="007168C1">
        <w:rPr>
          <w:sz w:val="20"/>
        </w:rPr>
        <w:t xml:space="preserve">“Create </w:t>
      </w:r>
      <w:r w:rsidR="00233B23" w:rsidRPr="007168C1">
        <w:rPr>
          <w:sz w:val="20"/>
        </w:rPr>
        <w:t>Staff Monitor Record</w:t>
      </w:r>
      <w:r w:rsidRPr="007168C1">
        <w:rPr>
          <w:sz w:val="20"/>
        </w:rPr>
        <w:t xml:space="preserve">” section </w:t>
      </w:r>
      <w:r w:rsidR="00E5427C" w:rsidRPr="007168C1">
        <w:rPr>
          <w:sz w:val="20"/>
        </w:rPr>
        <w:t>will be editable</w:t>
      </w:r>
      <w:r w:rsidRPr="007168C1">
        <w:rPr>
          <w:sz w:val="20"/>
        </w:rPr>
        <w:t xml:space="preserve">. Following fields will also be displayed. </w:t>
      </w:r>
    </w:p>
    <w:tbl>
      <w:tblPr>
        <w:tblStyle w:val="TableGrid"/>
        <w:tblW w:w="9356" w:type="dxa"/>
        <w:tblInd w:w="817" w:type="dxa"/>
        <w:tblLook w:val="04A0"/>
      </w:tblPr>
      <w:tblGrid>
        <w:gridCol w:w="2410"/>
        <w:gridCol w:w="6946"/>
      </w:tblGrid>
      <w:tr w:rsidR="00E636A8" w:rsidRPr="007168C1" w:rsidTr="007168C1">
        <w:trPr>
          <w:trHeight w:val="227"/>
        </w:trPr>
        <w:tc>
          <w:tcPr>
            <w:tcW w:w="241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E636A8" w:rsidRPr="007168C1" w:rsidRDefault="00E636A8" w:rsidP="00626CB9">
            <w:pPr>
              <w:spacing w:after="0" w:line="240" w:lineRule="auto"/>
              <w:jc w:val="both"/>
              <w:rPr>
                <w:b/>
                <w:sz w:val="20"/>
                <w:szCs w:val="22"/>
              </w:rPr>
            </w:pPr>
            <w:r w:rsidRPr="007168C1">
              <w:rPr>
                <w:b/>
                <w:sz w:val="20"/>
                <w:szCs w:val="22"/>
              </w:rPr>
              <w:t>Fields to be entered</w:t>
            </w:r>
          </w:p>
        </w:tc>
        <w:tc>
          <w:tcPr>
            <w:tcW w:w="694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E636A8" w:rsidRPr="007168C1" w:rsidRDefault="00E636A8" w:rsidP="00626CB9">
            <w:pPr>
              <w:spacing w:after="0" w:line="240" w:lineRule="auto"/>
              <w:rPr>
                <w:b/>
                <w:sz w:val="20"/>
                <w:szCs w:val="22"/>
              </w:rPr>
            </w:pPr>
            <w:r w:rsidRPr="007168C1">
              <w:rPr>
                <w:b/>
                <w:sz w:val="20"/>
                <w:szCs w:val="22"/>
              </w:rPr>
              <w:t>Remarks</w:t>
            </w:r>
          </w:p>
        </w:tc>
      </w:tr>
      <w:tr w:rsidR="00606BE2" w:rsidRPr="007168C1" w:rsidTr="007168C1">
        <w:trPr>
          <w:trHeight w:val="227"/>
        </w:trPr>
        <w:tc>
          <w:tcPr>
            <w:tcW w:w="2410" w:type="dxa"/>
            <w:tcBorders>
              <w:top w:val="single" w:sz="4" w:space="0" w:color="auto"/>
              <w:left w:val="single" w:sz="4" w:space="0" w:color="auto"/>
              <w:bottom w:val="single" w:sz="4" w:space="0" w:color="auto"/>
              <w:right w:val="single" w:sz="4" w:space="0" w:color="auto"/>
            </w:tcBorders>
            <w:vAlign w:val="center"/>
            <w:hideMark/>
          </w:tcPr>
          <w:p w:rsidR="00606BE2" w:rsidRPr="007168C1" w:rsidRDefault="00606BE2" w:rsidP="00626CB9">
            <w:pPr>
              <w:spacing w:after="0" w:line="240" w:lineRule="auto"/>
              <w:jc w:val="both"/>
              <w:rPr>
                <w:sz w:val="20"/>
                <w:szCs w:val="22"/>
              </w:rPr>
            </w:pPr>
            <w:r w:rsidRPr="007168C1">
              <w:rPr>
                <w:sz w:val="20"/>
                <w:szCs w:val="22"/>
              </w:rPr>
              <w:t xml:space="preserve">Uploaded Files </w:t>
            </w:r>
          </w:p>
        </w:tc>
        <w:tc>
          <w:tcPr>
            <w:tcW w:w="6946" w:type="dxa"/>
            <w:tcBorders>
              <w:top w:val="single" w:sz="4" w:space="0" w:color="auto"/>
              <w:left w:val="single" w:sz="4" w:space="0" w:color="auto"/>
              <w:bottom w:val="single" w:sz="4" w:space="0" w:color="auto"/>
              <w:right w:val="single" w:sz="4" w:space="0" w:color="auto"/>
            </w:tcBorders>
            <w:vAlign w:val="center"/>
            <w:hideMark/>
          </w:tcPr>
          <w:p w:rsidR="00606BE2" w:rsidRPr="007168C1" w:rsidRDefault="00606BE2" w:rsidP="00626CB9">
            <w:pPr>
              <w:spacing w:after="0" w:line="240" w:lineRule="auto"/>
              <w:rPr>
                <w:sz w:val="20"/>
                <w:szCs w:val="22"/>
              </w:rPr>
            </w:pPr>
            <w:r w:rsidRPr="007168C1">
              <w:rPr>
                <w:rFonts w:ascii="Calibri" w:hAnsi="Calibri" w:cs="Calibri"/>
                <w:sz w:val="20"/>
                <w:szCs w:val="22"/>
              </w:rPr>
              <w:t>Allow user to upload, download, and remove files.</w:t>
            </w:r>
          </w:p>
        </w:tc>
      </w:tr>
      <w:tr w:rsidR="00606BE2" w:rsidRPr="007168C1" w:rsidTr="007168C1">
        <w:trPr>
          <w:trHeight w:val="227"/>
        </w:trPr>
        <w:tc>
          <w:tcPr>
            <w:tcW w:w="2410" w:type="dxa"/>
            <w:tcBorders>
              <w:top w:val="single" w:sz="4" w:space="0" w:color="auto"/>
              <w:left w:val="single" w:sz="4" w:space="0" w:color="auto"/>
              <w:bottom w:val="single" w:sz="4" w:space="0" w:color="auto"/>
              <w:right w:val="single" w:sz="4" w:space="0" w:color="auto"/>
            </w:tcBorders>
            <w:vAlign w:val="center"/>
            <w:hideMark/>
          </w:tcPr>
          <w:p w:rsidR="00606BE2" w:rsidRPr="007168C1" w:rsidRDefault="00606BE2" w:rsidP="00626CB9">
            <w:pPr>
              <w:spacing w:after="0" w:line="240" w:lineRule="auto"/>
              <w:jc w:val="both"/>
              <w:rPr>
                <w:rFonts w:ascii="Calibri" w:hAnsi="Calibri" w:cs="Calibri"/>
                <w:sz w:val="20"/>
                <w:szCs w:val="22"/>
              </w:rPr>
            </w:pPr>
            <w:r w:rsidRPr="007168C1">
              <w:rPr>
                <w:sz w:val="20"/>
                <w:szCs w:val="22"/>
              </w:rPr>
              <w:t>Created By</w:t>
            </w:r>
          </w:p>
        </w:tc>
        <w:tc>
          <w:tcPr>
            <w:tcW w:w="6946" w:type="dxa"/>
            <w:tcBorders>
              <w:top w:val="single" w:sz="4" w:space="0" w:color="auto"/>
              <w:left w:val="single" w:sz="4" w:space="0" w:color="auto"/>
              <w:bottom w:val="single" w:sz="4" w:space="0" w:color="auto"/>
              <w:right w:val="single" w:sz="4" w:space="0" w:color="auto"/>
            </w:tcBorders>
            <w:vAlign w:val="center"/>
            <w:hideMark/>
          </w:tcPr>
          <w:p w:rsidR="00606BE2" w:rsidRPr="007168C1" w:rsidRDefault="00606BE2" w:rsidP="00626CB9">
            <w:pPr>
              <w:spacing w:after="0" w:line="240" w:lineRule="auto"/>
              <w:rPr>
                <w:rFonts w:ascii="Calibri" w:hAnsi="Calibri" w:cs="Calibri"/>
                <w:sz w:val="20"/>
                <w:szCs w:val="22"/>
              </w:rPr>
            </w:pPr>
            <w:r w:rsidRPr="007168C1">
              <w:rPr>
                <w:sz w:val="20"/>
                <w:szCs w:val="22"/>
              </w:rPr>
              <w:t>Text</w:t>
            </w:r>
          </w:p>
        </w:tc>
      </w:tr>
      <w:tr w:rsidR="00606BE2" w:rsidRPr="007168C1" w:rsidTr="007168C1">
        <w:trPr>
          <w:trHeight w:val="227"/>
        </w:trPr>
        <w:tc>
          <w:tcPr>
            <w:tcW w:w="2410" w:type="dxa"/>
            <w:tcBorders>
              <w:top w:val="single" w:sz="4" w:space="0" w:color="auto"/>
              <w:left w:val="single" w:sz="4" w:space="0" w:color="auto"/>
              <w:bottom w:val="single" w:sz="4" w:space="0" w:color="auto"/>
              <w:right w:val="single" w:sz="4" w:space="0" w:color="auto"/>
            </w:tcBorders>
            <w:vAlign w:val="center"/>
            <w:hideMark/>
          </w:tcPr>
          <w:p w:rsidR="00606BE2" w:rsidRPr="007168C1" w:rsidRDefault="00606BE2" w:rsidP="00626CB9">
            <w:pPr>
              <w:spacing w:after="0" w:line="240" w:lineRule="auto"/>
              <w:jc w:val="both"/>
              <w:rPr>
                <w:rFonts w:ascii="Calibri" w:hAnsi="Calibri" w:cs="Calibri"/>
                <w:sz w:val="20"/>
                <w:szCs w:val="22"/>
              </w:rPr>
            </w:pPr>
            <w:r w:rsidRPr="007168C1">
              <w:rPr>
                <w:sz w:val="20"/>
                <w:szCs w:val="22"/>
              </w:rPr>
              <w:t>Created Date</w:t>
            </w:r>
          </w:p>
        </w:tc>
        <w:tc>
          <w:tcPr>
            <w:tcW w:w="6946" w:type="dxa"/>
            <w:tcBorders>
              <w:top w:val="single" w:sz="4" w:space="0" w:color="auto"/>
              <w:left w:val="single" w:sz="4" w:space="0" w:color="auto"/>
              <w:bottom w:val="single" w:sz="4" w:space="0" w:color="auto"/>
              <w:right w:val="single" w:sz="4" w:space="0" w:color="auto"/>
            </w:tcBorders>
            <w:vAlign w:val="center"/>
            <w:hideMark/>
          </w:tcPr>
          <w:p w:rsidR="00606BE2" w:rsidRPr="007168C1" w:rsidRDefault="00606BE2" w:rsidP="00626CB9">
            <w:pPr>
              <w:spacing w:after="0" w:line="240" w:lineRule="auto"/>
              <w:rPr>
                <w:rFonts w:ascii="Calibri" w:hAnsi="Calibri" w:cs="Calibri"/>
                <w:sz w:val="20"/>
                <w:szCs w:val="22"/>
              </w:rPr>
            </w:pPr>
            <w:r w:rsidRPr="007168C1">
              <w:rPr>
                <w:sz w:val="20"/>
                <w:szCs w:val="22"/>
              </w:rPr>
              <w:t>DD/MM/YYYY HH:MM:SS</w:t>
            </w:r>
          </w:p>
        </w:tc>
      </w:tr>
      <w:tr w:rsidR="00606BE2" w:rsidRPr="007168C1" w:rsidTr="007168C1">
        <w:trPr>
          <w:trHeight w:val="227"/>
        </w:trPr>
        <w:tc>
          <w:tcPr>
            <w:tcW w:w="2410" w:type="dxa"/>
            <w:tcBorders>
              <w:top w:val="single" w:sz="4" w:space="0" w:color="auto"/>
              <w:left w:val="single" w:sz="4" w:space="0" w:color="auto"/>
              <w:bottom w:val="single" w:sz="4" w:space="0" w:color="auto"/>
              <w:right w:val="single" w:sz="4" w:space="0" w:color="auto"/>
            </w:tcBorders>
            <w:vAlign w:val="center"/>
            <w:hideMark/>
          </w:tcPr>
          <w:p w:rsidR="00606BE2" w:rsidRPr="007168C1" w:rsidRDefault="00606BE2" w:rsidP="00626CB9">
            <w:pPr>
              <w:spacing w:after="0" w:line="240" w:lineRule="auto"/>
              <w:jc w:val="both"/>
              <w:rPr>
                <w:rFonts w:ascii="Calibri" w:hAnsi="Calibri" w:cs="Calibri"/>
                <w:sz w:val="20"/>
                <w:szCs w:val="22"/>
              </w:rPr>
            </w:pPr>
            <w:r w:rsidRPr="007168C1">
              <w:rPr>
                <w:sz w:val="20"/>
                <w:szCs w:val="22"/>
              </w:rPr>
              <w:t>Last Modified</w:t>
            </w:r>
          </w:p>
        </w:tc>
        <w:tc>
          <w:tcPr>
            <w:tcW w:w="6946" w:type="dxa"/>
            <w:tcBorders>
              <w:top w:val="single" w:sz="4" w:space="0" w:color="auto"/>
              <w:left w:val="single" w:sz="4" w:space="0" w:color="auto"/>
              <w:bottom w:val="single" w:sz="4" w:space="0" w:color="auto"/>
              <w:right w:val="single" w:sz="4" w:space="0" w:color="auto"/>
            </w:tcBorders>
            <w:vAlign w:val="center"/>
            <w:hideMark/>
          </w:tcPr>
          <w:p w:rsidR="00606BE2" w:rsidRPr="007168C1" w:rsidRDefault="00606BE2" w:rsidP="00626CB9">
            <w:pPr>
              <w:spacing w:after="0" w:line="240" w:lineRule="auto"/>
              <w:rPr>
                <w:rFonts w:ascii="Calibri" w:hAnsi="Calibri" w:cs="Calibri"/>
                <w:sz w:val="20"/>
                <w:szCs w:val="22"/>
              </w:rPr>
            </w:pPr>
            <w:r w:rsidRPr="007168C1">
              <w:rPr>
                <w:sz w:val="20"/>
                <w:szCs w:val="22"/>
              </w:rPr>
              <w:t>Text</w:t>
            </w:r>
          </w:p>
        </w:tc>
      </w:tr>
      <w:tr w:rsidR="00606BE2" w:rsidRPr="007168C1" w:rsidTr="007168C1">
        <w:trPr>
          <w:trHeight w:val="227"/>
        </w:trPr>
        <w:tc>
          <w:tcPr>
            <w:tcW w:w="2410" w:type="dxa"/>
            <w:tcBorders>
              <w:top w:val="single" w:sz="4" w:space="0" w:color="auto"/>
              <w:left w:val="single" w:sz="4" w:space="0" w:color="auto"/>
              <w:bottom w:val="single" w:sz="4" w:space="0" w:color="auto"/>
              <w:right w:val="single" w:sz="4" w:space="0" w:color="auto"/>
            </w:tcBorders>
            <w:vAlign w:val="center"/>
          </w:tcPr>
          <w:p w:rsidR="00606BE2" w:rsidRPr="007168C1" w:rsidRDefault="00606BE2" w:rsidP="00626CB9">
            <w:pPr>
              <w:spacing w:after="0" w:line="240" w:lineRule="auto"/>
              <w:jc w:val="both"/>
              <w:rPr>
                <w:rFonts w:ascii="Calibri" w:hAnsi="Calibri" w:cs="Calibri"/>
                <w:sz w:val="20"/>
                <w:szCs w:val="22"/>
              </w:rPr>
            </w:pPr>
            <w:r w:rsidRPr="007168C1">
              <w:rPr>
                <w:sz w:val="20"/>
                <w:szCs w:val="22"/>
              </w:rPr>
              <w:t>Last Modified Date</w:t>
            </w:r>
          </w:p>
        </w:tc>
        <w:tc>
          <w:tcPr>
            <w:tcW w:w="6946" w:type="dxa"/>
            <w:tcBorders>
              <w:top w:val="single" w:sz="4" w:space="0" w:color="auto"/>
              <w:left w:val="single" w:sz="4" w:space="0" w:color="auto"/>
              <w:bottom w:val="single" w:sz="4" w:space="0" w:color="auto"/>
              <w:right w:val="single" w:sz="4" w:space="0" w:color="auto"/>
            </w:tcBorders>
            <w:vAlign w:val="center"/>
          </w:tcPr>
          <w:p w:rsidR="00606BE2" w:rsidRPr="007168C1" w:rsidRDefault="00606BE2" w:rsidP="00626CB9">
            <w:pPr>
              <w:spacing w:after="0" w:line="240" w:lineRule="auto"/>
              <w:rPr>
                <w:rFonts w:ascii="Calibri" w:hAnsi="Calibri" w:cs="Calibri"/>
                <w:sz w:val="20"/>
                <w:szCs w:val="22"/>
              </w:rPr>
            </w:pPr>
            <w:r w:rsidRPr="007168C1">
              <w:rPr>
                <w:sz w:val="20"/>
                <w:szCs w:val="22"/>
              </w:rPr>
              <w:t>DD/MM/YYYY HH:MM:SS</w:t>
            </w:r>
          </w:p>
        </w:tc>
      </w:tr>
    </w:tbl>
    <w:p w:rsidR="0005088A" w:rsidRDefault="0005088A" w:rsidP="0005088A">
      <w:pPr>
        <w:pStyle w:val="Heading3"/>
      </w:pPr>
      <w:bookmarkStart w:id="834" w:name="_Toc501698513"/>
      <w:bookmarkStart w:id="835" w:name="_Toc501703205"/>
      <w:bookmarkStart w:id="836" w:name="_Toc502737630"/>
      <w:bookmarkEnd w:id="834"/>
      <w:bookmarkEnd w:id="835"/>
      <w:r>
        <w:t xml:space="preserve">Delete Staff </w:t>
      </w:r>
      <w:r w:rsidR="005F3300">
        <w:t xml:space="preserve">Monitor </w:t>
      </w:r>
      <w:r>
        <w:t>Record</w:t>
      </w:r>
      <w:bookmarkEnd w:id="836"/>
    </w:p>
    <w:bookmarkEnd w:id="829"/>
    <w:p w:rsidR="009F1A44" w:rsidRPr="007168C1" w:rsidRDefault="00CC506F" w:rsidP="009F1A44">
      <w:pPr>
        <w:ind w:firstLine="720"/>
        <w:jc w:val="both"/>
        <w:rPr>
          <w:rFonts w:cs="Arial"/>
          <w:sz w:val="20"/>
          <w:szCs w:val="22"/>
        </w:rPr>
      </w:pPr>
      <w:r w:rsidRPr="007168C1">
        <w:rPr>
          <w:rFonts w:cs="Arial"/>
          <w:sz w:val="20"/>
          <w:szCs w:val="22"/>
        </w:rPr>
        <w:t>This feature shall allow</w:t>
      </w:r>
      <w:r w:rsidR="009F1A44" w:rsidRPr="007168C1">
        <w:rPr>
          <w:rFonts w:cs="Arial"/>
          <w:sz w:val="20"/>
          <w:szCs w:val="22"/>
        </w:rPr>
        <w:t xml:space="preserve"> authorized user to delete </w:t>
      </w:r>
      <w:r w:rsidR="00233B23" w:rsidRPr="007168C1">
        <w:rPr>
          <w:rFonts w:cs="Arial"/>
          <w:sz w:val="20"/>
          <w:szCs w:val="22"/>
        </w:rPr>
        <w:t>staff monitor record</w:t>
      </w:r>
      <w:r w:rsidR="009F1A44" w:rsidRPr="007168C1">
        <w:rPr>
          <w:rFonts w:cs="Arial"/>
          <w:sz w:val="20"/>
          <w:szCs w:val="22"/>
        </w:rPr>
        <w:t xml:space="preserve"> in his or her user group.</w:t>
      </w:r>
    </w:p>
    <w:p w:rsidR="0005088A" w:rsidRDefault="0005088A" w:rsidP="0005088A">
      <w:pPr>
        <w:pStyle w:val="Heading3"/>
      </w:pPr>
      <w:bookmarkStart w:id="837" w:name="_Toc502737631"/>
      <w:r>
        <w:t xml:space="preserve">Renew Staff </w:t>
      </w:r>
      <w:r w:rsidR="005F3300">
        <w:t xml:space="preserve">Monitor </w:t>
      </w:r>
      <w:r>
        <w:t>Record</w:t>
      </w:r>
      <w:bookmarkEnd w:id="837"/>
    </w:p>
    <w:p w:rsidR="00091630" w:rsidRPr="007168C1" w:rsidRDefault="009F1A44" w:rsidP="00091630">
      <w:pPr>
        <w:ind w:left="720"/>
        <w:jc w:val="both"/>
        <w:rPr>
          <w:sz w:val="20"/>
          <w:szCs w:val="22"/>
        </w:rPr>
      </w:pPr>
      <w:r w:rsidRPr="007168C1">
        <w:rPr>
          <w:rFonts w:cs="Arial"/>
          <w:sz w:val="20"/>
          <w:szCs w:val="22"/>
        </w:rPr>
        <w:t>This feature</w:t>
      </w:r>
      <w:r w:rsidR="00CA0A99">
        <w:rPr>
          <w:rFonts w:cs="Arial"/>
          <w:sz w:val="20"/>
          <w:szCs w:val="22"/>
        </w:rPr>
        <w:t xml:space="preserve"> shall allow authorized user </w:t>
      </w:r>
      <w:r w:rsidR="00B472D4" w:rsidRPr="007168C1">
        <w:rPr>
          <w:rFonts w:cs="Arial"/>
          <w:sz w:val="20"/>
          <w:szCs w:val="22"/>
        </w:rPr>
        <w:t xml:space="preserve">to create new </w:t>
      </w:r>
      <w:r w:rsidR="00233B23" w:rsidRPr="007168C1">
        <w:rPr>
          <w:rFonts w:cs="Arial"/>
          <w:sz w:val="20"/>
          <w:szCs w:val="22"/>
        </w:rPr>
        <w:t>staff monitor record</w:t>
      </w:r>
      <w:r w:rsidR="00B472D4" w:rsidRPr="007168C1">
        <w:rPr>
          <w:rFonts w:cs="Arial"/>
          <w:sz w:val="20"/>
          <w:szCs w:val="22"/>
        </w:rPr>
        <w:t xml:space="preserve"> </w:t>
      </w:r>
      <w:r w:rsidR="00091630" w:rsidRPr="007168C1">
        <w:rPr>
          <w:rFonts w:cs="Arial"/>
          <w:sz w:val="20"/>
          <w:szCs w:val="22"/>
        </w:rPr>
        <w:t xml:space="preserve">using existing </w:t>
      </w:r>
      <w:r w:rsidR="00233B23" w:rsidRPr="007168C1">
        <w:rPr>
          <w:rFonts w:cs="Arial"/>
          <w:sz w:val="20"/>
          <w:szCs w:val="22"/>
        </w:rPr>
        <w:t>staff monitor record</w:t>
      </w:r>
      <w:r w:rsidR="00B472D4" w:rsidRPr="007168C1">
        <w:rPr>
          <w:rFonts w:cs="Arial"/>
          <w:sz w:val="20"/>
          <w:szCs w:val="22"/>
        </w:rPr>
        <w:t xml:space="preserve"> details</w:t>
      </w:r>
      <w:r w:rsidR="00091630" w:rsidRPr="007168C1">
        <w:rPr>
          <w:rFonts w:cs="Arial"/>
          <w:sz w:val="20"/>
          <w:szCs w:val="22"/>
        </w:rPr>
        <w:t xml:space="preserve"> in R365</w:t>
      </w:r>
      <w:r w:rsidR="00B472D4" w:rsidRPr="007168C1">
        <w:rPr>
          <w:rFonts w:cs="Arial"/>
          <w:sz w:val="20"/>
          <w:szCs w:val="22"/>
        </w:rPr>
        <w:t xml:space="preserve">. </w:t>
      </w:r>
      <w:r w:rsidRPr="007168C1">
        <w:rPr>
          <w:rFonts w:cs="Arial"/>
          <w:sz w:val="20"/>
          <w:szCs w:val="22"/>
        </w:rPr>
        <w:t xml:space="preserve"> User can select any existing </w:t>
      </w:r>
      <w:r w:rsidR="00233B23" w:rsidRPr="007168C1">
        <w:rPr>
          <w:rFonts w:cs="Arial"/>
          <w:sz w:val="20"/>
          <w:szCs w:val="22"/>
        </w:rPr>
        <w:t>staff monitor record</w:t>
      </w:r>
      <w:r w:rsidR="00DF579C" w:rsidRPr="007168C1">
        <w:rPr>
          <w:rFonts w:cs="Arial"/>
          <w:sz w:val="20"/>
          <w:szCs w:val="22"/>
        </w:rPr>
        <w:t xml:space="preserve"> </w:t>
      </w:r>
      <w:r w:rsidRPr="007168C1">
        <w:rPr>
          <w:rFonts w:cs="Arial"/>
          <w:sz w:val="20"/>
          <w:szCs w:val="22"/>
        </w:rPr>
        <w:t xml:space="preserve">and click renew button to renew </w:t>
      </w:r>
      <w:r w:rsidR="00DF579C" w:rsidRPr="007168C1">
        <w:rPr>
          <w:rFonts w:cs="Arial"/>
          <w:sz w:val="20"/>
          <w:szCs w:val="22"/>
        </w:rPr>
        <w:t>it</w:t>
      </w:r>
      <w:r w:rsidRPr="007168C1">
        <w:rPr>
          <w:rFonts w:cs="Arial"/>
          <w:sz w:val="20"/>
          <w:szCs w:val="22"/>
        </w:rPr>
        <w:t xml:space="preserve">.  </w:t>
      </w:r>
      <w:r w:rsidRPr="007168C1">
        <w:rPr>
          <w:sz w:val="20"/>
          <w:szCs w:val="22"/>
        </w:rPr>
        <w:t xml:space="preserve">After clicking renew button, user will be redirected to </w:t>
      </w:r>
      <w:r w:rsidR="009A3FCD" w:rsidRPr="007168C1">
        <w:rPr>
          <w:sz w:val="20"/>
          <w:szCs w:val="22"/>
        </w:rPr>
        <w:t xml:space="preserve">create </w:t>
      </w:r>
      <w:r w:rsidR="00233B23" w:rsidRPr="007168C1">
        <w:rPr>
          <w:sz w:val="20"/>
          <w:szCs w:val="22"/>
        </w:rPr>
        <w:t>staff monitor record</w:t>
      </w:r>
      <w:r w:rsidRPr="007168C1">
        <w:rPr>
          <w:sz w:val="20"/>
          <w:szCs w:val="22"/>
        </w:rPr>
        <w:t xml:space="preserve"> page</w:t>
      </w:r>
      <w:r w:rsidR="00091630" w:rsidRPr="007168C1">
        <w:rPr>
          <w:sz w:val="20"/>
          <w:szCs w:val="22"/>
        </w:rPr>
        <w:t>. F</w:t>
      </w:r>
      <w:r w:rsidRPr="007168C1">
        <w:rPr>
          <w:sz w:val="20"/>
          <w:szCs w:val="22"/>
        </w:rPr>
        <w:t xml:space="preserve">ollowing </w:t>
      </w:r>
      <w:r w:rsidR="00091630" w:rsidRPr="007168C1">
        <w:rPr>
          <w:sz w:val="20"/>
          <w:szCs w:val="22"/>
        </w:rPr>
        <w:t xml:space="preserve">details will be </w:t>
      </w:r>
      <w:r w:rsidRPr="007168C1">
        <w:rPr>
          <w:sz w:val="20"/>
          <w:szCs w:val="22"/>
        </w:rPr>
        <w:t xml:space="preserve">copied from the original </w:t>
      </w:r>
      <w:r w:rsidR="00233B23" w:rsidRPr="007168C1">
        <w:rPr>
          <w:sz w:val="20"/>
          <w:szCs w:val="22"/>
        </w:rPr>
        <w:t>staff monitor record</w:t>
      </w:r>
      <w:r w:rsidRPr="007168C1">
        <w:rPr>
          <w:sz w:val="20"/>
          <w:szCs w:val="22"/>
        </w:rPr>
        <w:t xml:space="preserve">. </w:t>
      </w:r>
    </w:p>
    <w:tbl>
      <w:tblPr>
        <w:tblStyle w:val="TableGrid"/>
        <w:tblW w:w="3969" w:type="dxa"/>
        <w:tblInd w:w="817" w:type="dxa"/>
        <w:tblLook w:val="04A0"/>
      </w:tblPr>
      <w:tblGrid>
        <w:gridCol w:w="3969"/>
      </w:tblGrid>
      <w:tr w:rsidR="0005088A" w:rsidRPr="007059D7" w:rsidTr="00750939">
        <w:trPr>
          <w:trHeight w:val="57"/>
        </w:trPr>
        <w:tc>
          <w:tcPr>
            <w:tcW w:w="3969"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5088A" w:rsidRPr="007059D7" w:rsidRDefault="0005088A" w:rsidP="00C05E12">
            <w:pPr>
              <w:spacing w:after="0" w:line="240" w:lineRule="auto"/>
              <w:jc w:val="both"/>
              <w:rPr>
                <w:b/>
                <w:sz w:val="20"/>
                <w:szCs w:val="22"/>
              </w:rPr>
            </w:pPr>
            <w:r w:rsidRPr="007059D7">
              <w:rPr>
                <w:b/>
                <w:sz w:val="20"/>
                <w:szCs w:val="22"/>
              </w:rPr>
              <w:t xml:space="preserve">Fields to be </w:t>
            </w:r>
            <w:r w:rsidR="00987E7C" w:rsidRPr="007059D7">
              <w:rPr>
                <w:b/>
                <w:sz w:val="20"/>
                <w:szCs w:val="22"/>
              </w:rPr>
              <w:t>copied from original record</w:t>
            </w:r>
          </w:p>
        </w:tc>
      </w:tr>
      <w:tr w:rsidR="0005088A" w:rsidRPr="007059D7" w:rsidTr="00750939">
        <w:trPr>
          <w:trHeight w:val="57"/>
        </w:trPr>
        <w:tc>
          <w:tcPr>
            <w:tcW w:w="3969" w:type="dxa"/>
            <w:tcBorders>
              <w:top w:val="single" w:sz="4" w:space="0" w:color="auto"/>
              <w:left w:val="single" w:sz="4" w:space="0" w:color="auto"/>
              <w:bottom w:val="single" w:sz="4" w:space="0" w:color="auto"/>
              <w:right w:val="single" w:sz="4" w:space="0" w:color="auto"/>
            </w:tcBorders>
            <w:vAlign w:val="center"/>
            <w:hideMark/>
          </w:tcPr>
          <w:p w:rsidR="0005088A" w:rsidRPr="007059D7" w:rsidRDefault="0005088A" w:rsidP="00C05E12">
            <w:pPr>
              <w:spacing w:after="0" w:line="240" w:lineRule="auto"/>
              <w:jc w:val="both"/>
              <w:rPr>
                <w:rFonts w:ascii="Calibri" w:hAnsi="Calibri" w:cs="Calibri"/>
                <w:color w:val="000000"/>
                <w:sz w:val="20"/>
                <w:szCs w:val="22"/>
              </w:rPr>
            </w:pPr>
            <w:r w:rsidRPr="007059D7">
              <w:rPr>
                <w:rFonts w:ascii="Calibri" w:hAnsi="Calibri" w:cs="Calibri"/>
                <w:color w:val="000000"/>
                <w:sz w:val="20"/>
                <w:szCs w:val="22"/>
              </w:rPr>
              <w:t>User Group</w:t>
            </w:r>
          </w:p>
        </w:tc>
      </w:tr>
      <w:tr w:rsidR="0005088A" w:rsidRPr="007059D7" w:rsidTr="00750939">
        <w:trPr>
          <w:trHeight w:val="57"/>
        </w:trPr>
        <w:tc>
          <w:tcPr>
            <w:tcW w:w="3969" w:type="dxa"/>
            <w:tcBorders>
              <w:top w:val="single" w:sz="4" w:space="0" w:color="auto"/>
              <w:left w:val="single" w:sz="4" w:space="0" w:color="auto"/>
              <w:bottom w:val="single" w:sz="4" w:space="0" w:color="auto"/>
              <w:right w:val="single" w:sz="4" w:space="0" w:color="auto"/>
            </w:tcBorders>
            <w:vAlign w:val="center"/>
            <w:hideMark/>
          </w:tcPr>
          <w:p w:rsidR="0005088A" w:rsidRPr="007059D7" w:rsidRDefault="00750939" w:rsidP="00C05E12">
            <w:pPr>
              <w:spacing w:after="0" w:line="240" w:lineRule="auto"/>
              <w:jc w:val="both"/>
              <w:rPr>
                <w:rFonts w:ascii="Calibri" w:hAnsi="Calibri" w:cs="Calibri"/>
                <w:color w:val="000000"/>
                <w:sz w:val="20"/>
                <w:szCs w:val="22"/>
              </w:rPr>
            </w:pPr>
            <w:ins w:id="838" w:author="PSA" w:date="2018-01-02T16:39:00Z">
              <w:r>
                <w:rPr>
                  <w:rFonts w:ascii="Calibri" w:hAnsi="Calibri" w:cs="Calibri"/>
                  <w:color w:val="000000"/>
                  <w:sz w:val="20"/>
                  <w:szCs w:val="22"/>
                </w:rPr>
                <w:t>NRIC/FIN</w:t>
              </w:r>
            </w:ins>
            <w:del w:id="839" w:author="PSA" w:date="2018-01-02T16:39:00Z">
              <w:r w:rsidR="0005088A" w:rsidRPr="007059D7" w:rsidDel="00750939">
                <w:rPr>
                  <w:rFonts w:ascii="Calibri" w:hAnsi="Calibri" w:cs="Calibri"/>
                  <w:color w:val="000000"/>
                  <w:sz w:val="20"/>
                  <w:szCs w:val="22"/>
                </w:rPr>
                <w:delText>Staff ID</w:delText>
              </w:r>
            </w:del>
          </w:p>
        </w:tc>
      </w:tr>
      <w:tr w:rsidR="00750939" w:rsidRPr="007059D7" w:rsidTr="00750939">
        <w:trPr>
          <w:trHeight w:val="499"/>
          <w:ins w:id="840" w:author="PSA" w:date="2018-01-02T16:38:00Z"/>
        </w:trPr>
        <w:tc>
          <w:tcPr>
            <w:tcW w:w="3969" w:type="dxa"/>
            <w:tcBorders>
              <w:top w:val="single" w:sz="4" w:space="0" w:color="auto"/>
              <w:left w:val="single" w:sz="4" w:space="0" w:color="auto"/>
              <w:bottom w:val="single" w:sz="4" w:space="0" w:color="auto"/>
              <w:right w:val="single" w:sz="4" w:space="0" w:color="auto"/>
            </w:tcBorders>
            <w:vAlign w:val="center"/>
            <w:hideMark/>
          </w:tcPr>
          <w:p w:rsidR="00750939" w:rsidRPr="007059D7" w:rsidRDefault="00750939" w:rsidP="00C05E12">
            <w:pPr>
              <w:spacing w:after="0" w:line="240" w:lineRule="auto"/>
              <w:jc w:val="both"/>
              <w:rPr>
                <w:ins w:id="841" w:author="PSA" w:date="2018-01-02T16:38:00Z"/>
                <w:rFonts w:ascii="Calibri" w:hAnsi="Calibri" w:cs="Calibri"/>
                <w:color w:val="000000"/>
                <w:sz w:val="20"/>
                <w:szCs w:val="22"/>
              </w:rPr>
            </w:pPr>
            <w:ins w:id="842" w:author="PSA" w:date="2018-01-02T16:39:00Z">
              <w:r>
                <w:rPr>
                  <w:rFonts w:ascii="Calibri" w:hAnsi="Calibri" w:cs="Calibri"/>
                  <w:color w:val="000000"/>
                  <w:sz w:val="20"/>
                  <w:szCs w:val="22"/>
                </w:rPr>
                <w:t>Staff Code</w:t>
              </w:r>
            </w:ins>
          </w:p>
        </w:tc>
      </w:tr>
      <w:tr w:rsidR="0005088A" w:rsidRPr="007059D7" w:rsidTr="00750939">
        <w:trPr>
          <w:trHeight w:val="57"/>
        </w:trPr>
        <w:tc>
          <w:tcPr>
            <w:tcW w:w="3969" w:type="dxa"/>
            <w:tcBorders>
              <w:top w:val="single" w:sz="4" w:space="0" w:color="auto"/>
              <w:left w:val="single" w:sz="4" w:space="0" w:color="auto"/>
              <w:bottom w:val="single" w:sz="4" w:space="0" w:color="auto"/>
              <w:right w:val="single" w:sz="4" w:space="0" w:color="auto"/>
            </w:tcBorders>
            <w:vAlign w:val="center"/>
            <w:hideMark/>
          </w:tcPr>
          <w:p w:rsidR="0005088A" w:rsidRPr="007059D7" w:rsidRDefault="0005088A" w:rsidP="00C05E12">
            <w:pPr>
              <w:spacing w:after="0" w:line="240" w:lineRule="auto"/>
              <w:jc w:val="both"/>
              <w:rPr>
                <w:rFonts w:ascii="Calibri" w:hAnsi="Calibri" w:cs="Calibri"/>
                <w:color w:val="000000"/>
                <w:sz w:val="20"/>
                <w:szCs w:val="22"/>
              </w:rPr>
            </w:pPr>
            <w:r w:rsidRPr="007059D7">
              <w:rPr>
                <w:rFonts w:ascii="Calibri" w:hAnsi="Calibri" w:cs="Calibri"/>
                <w:color w:val="000000"/>
                <w:sz w:val="20"/>
                <w:szCs w:val="22"/>
              </w:rPr>
              <w:t>Staff Name</w:t>
            </w:r>
          </w:p>
        </w:tc>
      </w:tr>
      <w:tr w:rsidR="0005088A" w:rsidRPr="007059D7" w:rsidTr="00750939">
        <w:trPr>
          <w:trHeight w:val="57"/>
        </w:trPr>
        <w:tc>
          <w:tcPr>
            <w:tcW w:w="3969" w:type="dxa"/>
            <w:tcBorders>
              <w:top w:val="single" w:sz="4" w:space="0" w:color="auto"/>
              <w:left w:val="single" w:sz="4" w:space="0" w:color="auto"/>
              <w:bottom w:val="single" w:sz="4" w:space="0" w:color="auto"/>
              <w:right w:val="single" w:sz="4" w:space="0" w:color="auto"/>
            </w:tcBorders>
            <w:vAlign w:val="center"/>
            <w:hideMark/>
          </w:tcPr>
          <w:p w:rsidR="0005088A" w:rsidRPr="007059D7" w:rsidRDefault="0005088A" w:rsidP="00C05E12">
            <w:pPr>
              <w:spacing w:after="0" w:line="240" w:lineRule="auto"/>
              <w:jc w:val="both"/>
              <w:rPr>
                <w:rFonts w:ascii="Calibri" w:hAnsi="Calibri" w:cs="Calibri"/>
                <w:color w:val="000000"/>
                <w:sz w:val="20"/>
                <w:szCs w:val="22"/>
              </w:rPr>
            </w:pPr>
            <w:r w:rsidRPr="007059D7">
              <w:rPr>
                <w:rFonts w:ascii="Calibri" w:hAnsi="Calibri" w:cs="Calibri"/>
                <w:color w:val="000000"/>
                <w:sz w:val="20"/>
                <w:szCs w:val="22"/>
              </w:rPr>
              <w:t>Record to Monitor</w:t>
            </w:r>
          </w:p>
        </w:tc>
      </w:tr>
      <w:tr w:rsidR="0005088A" w:rsidRPr="007059D7" w:rsidTr="00750939">
        <w:trPr>
          <w:trHeight w:val="57"/>
        </w:trPr>
        <w:tc>
          <w:tcPr>
            <w:tcW w:w="3969" w:type="dxa"/>
            <w:tcBorders>
              <w:top w:val="single" w:sz="4" w:space="0" w:color="auto"/>
              <w:left w:val="single" w:sz="4" w:space="0" w:color="auto"/>
              <w:bottom w:val="single" w:sz="4" w:space="0" w:color="auto"/>
              <w:right w:val="single" w:sz="4" w:space="0" w:color="auto"/>
            </w:tcBorders>
            <w:vAlign w:val="center"/>
          </w:tcPr>
          <w:p w:rsidR="0005088A" w:rsidRPr="007059D7" w:rsidRDefault="0005088A" w:rsidP="00C05E12">
            <w:pPr>
              <w:spacing w:after="0" w:line="240" w:lineRule="auto"/>
              <w:jc w:val="both"/>
              <w:rPr>
                <w:rFonts w:ascii="Calibri" w:hAnsi="Calibri" w:cs="Calibri"/>
                <w:color w:val="000000"/>
                <w:sz w:val="20"/>
                <w:szCs w:val="22"/>
              </w:rPr>
            </w:pPr>
            <w:r w:rsidRPr="007059D7">
              <w:rPr>
                <w:rFonts w:ascii="Calibri" w:hAnsi="Calibri" w:cs="Calibri"/>
                <w:color w:val="000000"/>
                <w:sz w:val="20"/>
                <w:szCs w:val="22"/>
              </w:rPr>
              <w:t>Reference Number</w:t>
            </w:r>
          </w:p>
        </w:tc>
      </w:tr>
      <w:tr w:rsidR="0005088A" w:rsidRPr="007059D7" w:rsidTr="00750939">
        <w:trPr>
          <w:trHeight w:val="57"/>
        </w:trPr>
        <w:tc>
          <w:tcPr>
            <w:tcW w:w="3969" w:type="dxa"/>
            <w:tcBorders>
              <w:top w:val="single" w:sz="4" w:space="0" w:color="auto"/>
              <w:left w:val="single" w:sz="4" w:space="0" w:color="auto"/>
              <w:bottom w:val="single" w:sz="4" w:space="0" w:color="auto"/>
              <w:right w:val="single" w:sz="4" w:space="0" w:color="auto"/>
            </w:tcBorders>
            <w:vAlign w:val="center"/>
          </w:tcPr>
          <w:p w:rsidR="0005088A" w:rsidRPr="007059D7" w:rsidRDefault="00987E7C" w:rsidP="00C05E12">
            <w:pPr>
              <w:spacing w:after="0" w:line="240" w:lineRule="auto"/>
              <w:jc w:val="both"/>
              <w:rPr>
                <w:rFonts w:ascii="Calibri" w:hAnsi="Calibri" w:cs="Calibri"/>
                <w:color w:val="000000"/>
                <w:sz w:val="20"/>
                <w:szCs w:val="22"/>
              </w:rPr>
            </w:pPr>
            <w:r w:rsidRPr="007059D7">
              <w:rPr>
                <w:rFonts w:ascii="Calibri" w:hAnsi="Calibri" w:cs="Calibri"/>
                <w:color w:val="000000"/>
                <w:sz w:val="20"/>
                <w:szCs w:val="22"/>
              </w:rPr>
              <w:t xml:space="preserve">Additional </w:t>
            </w:r>
            <w:r w:rsidR="0005088A" w:rsidRPr="007059D7">
              <w:rPr>
                <w:rFonts w:ascii="Calibri" w:hAnsi="Calibri" w:cs="Calibri"/>
                <w:color w:val="000000"/>
                <w:sz w:val="20"/>
                <w:szCs w:val="22"/>
              </w:rPr>
              <w:t>CC List</w:t>
            </w:r>
          </w:p>
        </w:tc>
      </w:tr>
      <w:tr w:rsidR="00987E7C" w:rsidRPr="007059D7" w:rsidTr="00750939">
        <w:trPr>
          <w:trHeight w:val="57"/>
        </w:trPr>
        <w:tc>
          <w:tcPr>
            <w:tcW w:w="3969" w:type="dxa"/>
            <w:tcBorders>
              <w:top w:val="single" w:sz="4" w:space="0" w:color="auto"/>
              <w:left w:val="single" w:sz="4" w:space="0" w:color="auto"/>
              <w:bottom w:val="single" w:sz="4" w:space="0" w:color="auto"/>
              <w:right w:val="single" w:sz="4" w:space="0" w:color="auto"/>
            </w:tcBorders>
            <w:vAlign w:val="center"/>
          </w:tcPr>
          <w:p w:rsidR="00987E7C" w:rsidRPr="007059D7" w:rsidRDefault="00987E7C" w:rsidP="00C05E12">
            <w:pPr>
              <w:spacing w:after="0" w:line="240" w:lineRule="auto"/>
              <w:jc w:val="both"/>
              <w:rPr>
                <w:rFonts w:ascii="Calibri" w:hAnsi="Calibri" w:cs="Calibri"/>
                <w:color w:val="000000"/>
                <w:sz w:val="20"/>
                <w:szCs w:val="22"/>
              </w:rPr>
            </w:pPr>
            <w:r w:rsidRPr="007059D7">
              <w:rPr>
                <w:rFonts w:ascii="Calibri" w:hAnsi="Calibri" w:cs="Calibri"/>
                <w:color w:val="000000"/>
                <w:sz w:val="20"/>
                <w:szCs w:val="22"/>
              </w:rPr>
              <w:t>Remarks</w:t>
            </w:r>
          </w:p>
        </w:tc>
      </w:tr>
    </w:tbl>
    <w:p w:rsidR="00987E7C" w:rsidRPr="007059D7" w:rsidRDefault="008C1E99" w:rsidP="00626CB9">
      <w:pPr>
        <w:spacing w:after="0"/>
        <w:ind w:left="720"/>
        <w:jc w:val="both"/>
        <w:rPr>
          <w:sz w:val="20"/>
          <w:szCs w:val="22"/>
        </w:rPr>
      </w:pPr>
      <w:r>
        <w:rPr>
          <w:szCs w:val="22"/>
        </w:rPr>
        <w:t xml:space="preserve">TO List and CC List will be auto populated according to group role settings. </w:t>
      </w:r>
      <w:r w:rsidR="00752D0C" w:rsidRPr="007059D7">
        <w:rPr>
          <w:sz w:val="20"/>
          <w:szCs w:val="22"/>
        </w:rPr>
        <w:t xml:space="preserve">Staff particulars will be auto populated according to the </w:t>
      </w:r>
      <w:del w:id="843" w:author="PSA" w:date="2018-01-02T16:39:00Z">
        <w:r w:rsidR="00752D0C" w:rsidRPr="007059D7" w:rsidDel="00750939">
          <w:rPr>
            <w:sz w:val="20"/>
            <w:szCs w:val="22"/>
          </w:rPr>
          <w:delText>Staff ID and Staff Name</w:delText>
        </w:r>
      </w:del>
      <w:ins w:id="844" w:author="PSA" w:date="2018-01-02T16:39:00Z">
        <w:r w:rsidR="00750939">
          <w:rPr>
            <w:sz w:val="20"/>
            <w:szCs w:val="22"/>
          </w:rPr>
          <w:t>NRIC/FIN, Staff Code and Staff Name</w:t>
        </w:r>
      </w:ins>
      <w:r>
        <w:rPr>
          <w:sz w:val="20"/>
          <w:szCs w:val="22"/>
        </w:rPr>
        <w:t xml:space="preserve">. </w:t>
      </w:r>
      <w:r w:rsidR="00987E7C" w:rsidRPr="007059D7">
        <w:rPr>
          <w:sz w:val="20"/>
          <w:szCs w:val="22"/>
        </w:rPr>
        <w:t>Record will be “Active” by Default</w:t>
      </w:r>
      <w:r>
        <w:rPr>
          <w:sz w:val="20"/>
          <w:szCs w:val="22"/>
        </w:rPr>
        <w:t>.</w:t>
      </w:r>
    </w:p>
    <w:p w:rsidR="009F1A44" w:rsidRPr="007059D7" w:rsidRDefault="009F1A44" w:rsidP="009F1A44">
      <w:pPr>
        <w:ind w:left="720"/>
        <w:jc w:val="both"/>
        <w:rPr>
          <w:rFonts w:cs="Arial"/>
          <w:sz w:val="20"/>
          <w:szCs w:val="22"/>
        </w:rPr>
      </w:pPr>
      <w:r w:rsidRPr="007059D7">
        <w:rPr>
          <w:sz w:val="20"/>
          <w:szCs w:val="22"/>
        </w:rPr>
        <w:t>After user submits the renewal</w:t>
      </w:r>
      <w:r w:rsidR="00626CB9">
        <w:rPr>
          <w:sz w:val="20"/>
          <w:szCs w:val="22"/>
        </w:rPr>
        <w:t xml:space="preserve"> request</w:t>
      </w:r>
      <w:r w:rsidRPr="007059D7">
        <w:rPr>
          <w:sz w:val="20"/>
          <w:szCs w:val="22"/>
        </w:rPr>
        <w:t xml:space="preserve">, system will prompt user to delete, inactivate, or do nothing to the original staff reminder. </w:t>
      </w:r>
    </w:p>
    <w:p w:rsidR="00E74315" w:rsidRDefault="00CE734A" w:rsidP="009F1A44">
      <w:pPr>
        <w:pStyle w:val="Heading3"/>
        <w:jc w:val="both"/>
      </w:pPr>
      <w:bookmarkStart w:id="845" w:name="_Toc499659865"/>
      <w:bookmarkStart w:id="846" w:name="_Toc502737632"/>
      <w:r>
        <w:t xml:space="preserve">View </w:t>
      </w:r>
      <w:r w:rsidR="00E74315">
        <w:t>Expiry Calendar</w:t>
      </w:r>
      <w:bookmarkEnd w:id="846"/>
    </w:p>
    <w:bookmarkEnd w:id="845"/>
    <w:p w:rsidR="00F274F6" w:rsidRPr="007059D7" w:rsidRDefault="009F1A44" w:rsidP="00176923">
      <w:pPr>
        <w:ind w:left="720"/>
        <w:jc w:val="both"/>
        <w:rPr>
          <w:sz w:val="20"/>
        </w:rPr>
      </w:pPr>
      <w:r w:rsidRPr="007059D7">
        <w:rPr>
          <w:sz w:val="20"/>
        </w:rPr>
        <w:t xml:space="preserve">In staff reminder home page, </w:t>
      </w:r>
      <w:r w:rsidR="00995C09" w:rsidRPr="007059D7">
        <w:rPr>
          <w:sz w:val="20"/>
        </w:rPr>
        <w:t>a calendar of current month will be d</w:t>
      </w:r>
      <w:r w:rsidR="00626CB9">
        <w:rPr>
          <w:sz w:val="20"/>
        </w:rPr>
        <w:t>isplayed on the top of the page</w:t>
      </w:r>
      <w:r w:rsidRPr="007059D7">
        <w:rPr>
          <w:sz w:val="20"/>
        </w:rPr>
        <w:t xml:space="preserve">. Expiry date(s) of all the active </w:t>
      </w:r>
      <w:r w:rsidR="00233B23" w:rsidRPr="007059D7">
        <w:rPr>
          <w:sz w:val="20"/>
        </w:rPr>
        <w:t>staff monitor record</w:t>
      </w:r>
      <w:r w:rsidRPr="007059D7">
        <w:rPr>
          <w:sz w:val="20"/>
        </w:rPr>
        <w:t xml:space="preserve">(s) in the login user’s group(s) will be highlighted </w:t>
      </w:r>
      <w:r w:rsidR="009E4A43">
        <w:rPr>
          <w:sz w:val="20"/>
        </w:rPr>
        <w:t>in red</w:t>
      </w:r>
      <w:r w:rsidR="009E4A43" w:rsidRPr="000C0B79">
        <w:rPr>
          <w:sz w:val="20"/>
        </w:rPr>
        <w:t xml:space="preserve"> on the calendar.</w:t>
      </w:r>
      <w:r w:rsidR="009E4A43">
        <w:rPr>
          <w:sz w:val="20"/>
        </w:rPr>
        <w:t xml:space="preserve"> If user clicks a date on expiry calendar, active staff monitor record(s) expiring on that date will be shown in search result.</w:t>
      </w:r>
      <w:r w:rsidRPr="007059D7">
        <w:rPr>
          <w:sz w:val="20"/>
        </w:rPr>
        <w:t xml:space="preserve"> </w:t>
      </w:r>
    </w:p>
    <w:p w:rsidR="00F274F6" w:rsidRDefault="00CE734A" w:rsidP="0052359A">
      <w:pPr>
        <w:pStyle w:val="Heading3"/>
      </w:pPr>
      <w:bookmarkStart w:id="847" w:name="_Toc502737633"/>
      <w:r>
        <w:t xml:space="preserve">View </w:t>
      </w:r>
      <w:r w:rsidR="00F274F6">
        <w:t xml:space="preserve">Staff </w:t>
      </w:r>
      <w:r w:rsidR="005F3300">
        <w:t xml:space="preserve">Monitor </w:t>
      </w:r>
      <w:r w:rsidR="00F274F6">
        <w:t>Record Summar</w:t>
      </w:r>
      <w:r w:rsidR="0052359A">
        <w:t>y</w:t>
      </w:r>
      <w:bookmarkEnd w:id="847"/>
    </w:p>
    <w:p w:rsidR="009F1A44" w:rsidRPr="007059D7" w:rsidRDefault="009F1A44" w:rsidP="009F1A44">
      <w:pPr>
        <w:ind w:left="717" w:firstLine="3"/>
        <w:jc w:val="both"/>
        <w:rPr>
          <w:sz w:val="20"/>
        </w:rPr>
      </w:pPr>
      <w:r w:rsidRPr="007059D7">
        <w:rPr>
          <w:sz w:val="20"/>
        </w:rPr>
        <w:t xml:space="preserve">In </w:t>
      </w:r>
      <w:r w:rsidR="008F4051" w:rsidRPr="007059D7">
        <w:rPr>
          <w:sz w:val="20"/>
        </w:rPr>
        <w:t xml:space="preserve">staff </w:t>
      </w:r>
      <w:r w:rsidRPr="007059D7">
        <w:rPr>
          <w:sz w:val="20"/>
        </w:rPr>
        <w:t xml:space="preserve">reminder home page, following summary statistics of </w:t>
      </w:r>
      <w:r w:rsidR="00233B23" w:rsidRPr="007059D7">
        <w:rPr>
          <w:sz w:val="20"/>
        </w:rPr>
        <w:t>staff monitor record</w:t>
      </w:r>
      <w:r w:rsidR="008F4051" w:rsidRPr="007059D7">
        <w:rPr>
          <w:sz w:val="20"/>
        </w:rPr>
        <w:t xml:space="preserve">s </w:t>
      </w:r>
      <w:r w:rsidRPr="007059D7">
        <w:rPr>
          <w:sz w:val="20"/>
        </w:rPr>
        <w:t xml:space="preserve">under login user’s group(s) will be shown. If user clicks the summary box, corresponding </w:t>
      </w:r>
      <w:r w:rsidR="00233B23" w:rsidRPr="007059D7">
        <w:rPr>
          <w:sz w:val="20"/>
        </w:rPr>
        <w:t>staff monitor record</w:t>
      </w:r>
      <w:r w:rsidR="008F4051" w:rsidRPr="007059D7">
        <w:rPr>
          <w:sz w:val="20"/>
        </w:rPr>
        <w:t xml:space="preserve"> </w:t>
      </w:r>
      <w:r w:rsidRPr="007059D7">
        <w:rPr>
          <w:sz w:val="20"/>
        </w:rPr>
        <w:t>list will be shown</w:t>
      </w:r>
      <w:r w:rsidR="00E04688">
        <w:rPr>
          <w:sz w:val="20"/>
        </w:rPr>
        <w:t xml:space="preserve"> in search results</w:t>
      </w:r>
      <w:r w:rsidRPr="007059D7">
        <w:rPr>
          <w:sz w:val="20"/>
        </w:rPr>
        <w:t>.</w:t>
      </w:r>
    </w:p>
    <w:p w:rsidR="00DD5A8E" w:rsidRDefault="009F1A44" w:rsidP="00790DF1">
      <w:pPr>
        <w:pStyle w:val="ListParagraph"/>
        <w:numPr>
          <w:ilvl w:val="0"/>
          <w:numId w:val="30"/>
        </w:numPr>
        <w:rPr>
          <w:sz w:val="20"/>
        </w:rPr>
      </w:pPr>
      <w:r w:rsidRPr="007059D7">
        <w:rPr>
          <w:sz w:val="20"/>
        </w:rPr>
        <w:t xml:space="preserve">No. of </w:t>
      </w:r>
      <w:r w:rsidR="00233B23" w:rsidRPr="007059D7">
        <w:rPr>
          <w:sz w:val="20"/>
        </w:rPr>
        <w:t>Staff Monitor Record</w:t>
      </w:r>
      <w:r w:rsidRPr="007059D7">
        <w:rPr>
          <w:sz w:val="20"/>
        </w:rPr>
        <w:t>s Expired</w:t>
      </w:r>
    </w:p>
    <w:p w:rsidR="00425DF1" w:rsidRPr="007059D7" w:rsidRDefault="0023674C" w:rsidP="0023674C">
      <w:pPr>
        <w:pStyle w:val="ListParagraph"/>
      </w:pPr>
      <w:r w:rsidRPr="0023674C">
        <w:t xml:space="preserve">Display the number of active </w:t>
      </w:r>
      <w:r>
        <w:t>staff monitor records</w:t>
      </w:r>
      <w:r w:rsidRPr="0023674C">
        <w:t xml:space="preserve"> that already expired</w:t>
      </w:r>
      <w:r>
        <w:t>.</w:t>
      </w:r>
    </w:p>
    <w:p w:rsidR="00DD5A8E" w:rsidRDefault="009F1A44" w:rsidP="00790DF1">
      <w:pPr>
        <w:pStyle w:val="ListParagraph"/>
        <w:numPr>
          <w:ilvl w:val="0"/>
          <w:numId w:val="30"/>
        </w:numPr>
        <w:rPr>
          <w:sz w:val="20"/>
        </w:rPr>
      </w:pPr>
      <w:r w:rsidRPr="007059D7">
        <w:rPr>
          <w:sz w:val="20"/>
        </w:rPr>
        <w:t xml:space="preserve">No. of Staff </w:t>
      </w:r>
      <w:r w:rsidR="00233B23" w:rsidRPr="007059D7">
        <w:rPr>
          <w:sz w:val="20"/>
        </w:rPr>
        <w:t xml:space="preserve">Monitor </w:t>
      </w:r>
      <w:r w:rsidRPr="007059D7">
        <w:rPr>
          <w:sz w:val="20"/>
        </w:rPr>
        <w:t xml:space="preserve">Records Expiring </w:t>
      </w:r>
      <w:r w:rsidR="00776C21" w:rsidRPr="007059D7">
        <w:rPr>
          <w:sz w:val="20"/>
        </w:rPr>
        <w:t>T</w:t>
      </w:r>
      <w:r w:rsidRPr="007059D7">
        <w:rPr>
          <w:sz w:val="20"/>
        </w:rPr>
        <w:t>his Month</w:t>
      </w:r>
    </w:p>
    <w:p w:rsidR="0023674C" w:rsidRPr="007059D7" w:rsidRDefault="0023674C" w:rsidP="0023674C">
      <w:pPr>
        <w:pStyle w:val="ListParagraph"/>
      </w:pPr>
      <w:r w:rsidRPr="0023674C">
        <w:t xml:space="preserve">Display the number of active </w:t>
      </w:r>
      <w:r>
        <w:t>staff monitor records</w:t>
      </w:r>
      <w:r w:rsidRPr="0023674C">
        <w:t xml:space="preserve"> expiring this month.</w:t>
      </w:r>
    </w:p>
    <w:p w:rsidR="009F1A44" w:rsidRDefault="009F1A44" w:rsidP="00790DF1">
      <w:pPr>
        <w:pStyle w:val="ListParagraph"/>
        <w:numPr>
          <w:ilvl w:val="0"/>
          <w:numId w:val="30"/>
        </w:numPr>
        <w:rPr>
          <w:sz w:val="20"/>
        </w:rPr>
      </w:pPr>
      <w:r w:rsidRPr="007059D7">
        <w:rPr>
          <w:sz w:val="20"/>
        </w:rPr>
        <w:t xml:space="preserve">No. of Staff </w:t>
      </w:r>
      <w:r w:rsidR="00233B23" w:rsidRPr="007059D7">
        <w:rPr>
          <w:sz w:val="20"/>
        </w:rPr>
        <w:t xml:space="preserve">Monitor </w:t>
      </w:r>
      <w:r w:rsidRPr="007059D7">
        <w:rPr>
          <w:sz w:val="20"/>
        </w:rPr>
        <w:t>Records Expiring Next Month</w:t>
      </w:r>
    </w:p>
    <w:p w:rsidR="0023674C" w:rsidRPr="007059D7" w:rsidRDefault="0023674C" w:rsidP="0023674C">
      <w:pPr>
        <w:pStyle w:val="ListParagraph"/>
      </w:pPr>
      <w:r w:rsidRPr="0023674C">
        <w:t xml:space="preserve">Display the number of active </w:t>
      </w:r>
      <w:r>
        <w:t>staff monitor records</w:t>
      </w:r>
      <w:r w:rsidRPr="0023674C">
        <w:t xml:space="preserve"> expiring next month.</w:t>
      </w:r>
    </w:p>
    <w:p w:rsidR="009F1A44" w:rsidRDefault="00F274F6" w:rsidP="00F274F6">
      <w:pPr>
        <w:pStyle w:val="Heading3"/>
      </w:pPr>
      <w:bookmarkStart w:id="848" w:name="_Toc501698518"/>
      <w:bookmarkStart w:id="849" w:name="_Toc501703210"/>
      <w:bookmarkStart w:id="850" w:name="_Toc502737634"/>
      <w:bookmarkEnd w:id="848"/>
      <w:bookmarkEnd w:id="849"/>
      <w:r>
        <w:t xml:space="preserve">Search Staff </w:t>
      </w:r>
      <w:r w:rsidR="005F3300">
        <w:t xml:space="preserve">Monitor </w:t>
      </w:r>
      <w:r>
        <w:t>Record</w:t>
      </w:r>
      <w:bookmarkEnd w:id="850"/>
    </w:p>
    <w:p w:rsidR="00C978CA" w:rsidRPr="007059D7" w:rsidRDefault="00CA0A99" w:rsidP="009F1A44">
      <w:pPr>
        <w:ind w:left="720"/>
        <w:jc w:val="both"/>
        <w:rPr>
          <w:sz w:val="20"/>
        </w:rPr>
      </w:pPr>
      <w:r>
        <w:rPr>
          <w:sz w:val="20"/>
        </w:rPr>
        <w:t xml:space="preserve">This feature shall allow authorized user </w:t>
      </w:r>
      <w:r w:rsidR="009F1A44" w:rsidRPr="007059D7">
        <w:rPr>
          <w:sz w:val="20"/>
        </w:rPr>
        <w:t>to search staff</w:t>
      </w:r>
      <w:r w:rsidR="00233B23" w:rsidRPr="007059D7">
        <w:rPr>
          <w:sz w:val="20"/>
        </w:rPr>
        <w:t xml:space="preserve"> monitor</w:t>
      </w:r>
      <w:r w:rsidR="009F1A44" w:rsidRPr="007059D7">
        <w:rPr>
          <w:sz w:val="20"/>
        </w:rPr>
        <w:t xml:space="preserve"> </w:t>
      </w:r>
      <w:r w:rsidR="000F0C8C" w:rsidRPr="007059D7">
        <w:rPr>
          <w:sz w:val="20"/>
        </w:rPr>
        <w:t>records</w:t>
      </w:r>
      <w:r w:rsidR="009F1A44" w:rsidRPr="007059D7">
        <w:rPr>
          <w:sz w:val="20"/>
        </w:rPr>
        <w:t xml:space="preserve"> of his or her user group(s) via any field displayed in the </w:t>
      </w:r>
      <w:r w:rsidR="00233B23" w:rsidRPr="007059D7">
        <w:rPr>
          <w:sz w:val="20"/>
        </w:rPr>
        <w:t>staff monitor record</w:t>
      </w:r>
      <w:r w:rsidR="000F0C8C" w:rsidRPr="007059D7">
        <w:rPr>
          <w:sz w:val="20"/>
        </w:rPr>
        <w:t xml:space="preserve"> </w:t>
      </w:r>
      <w:r w:rsidR="009F1A44" w:rsidRPr="007059D7">
        <w:rPr>
          <w:sz w:val="20"/>
        </w:rPr>
        <w:t>list. The search via keywords function will be enhanced by search as you type feature</w:t>
      </w:r>
      <w:r>
        <w:rPr>
          <w:sz w:val="20"/>
        </w:rPr>
        <w:t xml:space="preserve"> </w:t>
      </w:r>
      <w:r w:rsidRPr="007168C1">
        <w:rPr>
          <w:rFonts w:cstheme="minorHAnsi"/>
          <w:sz w:val="20"/>
          <w:szCs w:val="22"/>
        </w:rPr>
        <w:t>(results fulfilling searching key will be shown in dropdown list).</w:t>
      </w:r>
    </w:p>
    <w:tbl>
      <w:tblPr>
        <w:tblW w:w="0" w:type="auto"/>
        <w:tblInd w:w="817" w:type="dxa"/>
        <w:tblCellMar>
          <w:left w:w="0" w:type="dxa"/>
          <w:right w:w="0" w:type="dxa"/>
        </w:tblCellMar>
        <w:tblLook w:val="04A0"/>
      </w:tblPr>
      <w:tblGrid>
        <w:gridCol w:w="1985"/>
        <w:gridCol w:w="7087"/>
        <w:tblGridChange w:id="851">
          <w:tblGrid>
            <w:gridCol w:w="817"/>
            <w:gridCol w:w="1168"/>
            <w:gridCol w:w="817"/>
            <w:gridCol w:w="6270"/>
            <w:gridCol w:w="817"/>
          </w:tblGrid>
        </w:tblGridChange>
      </w:tblGrid>
      <w:tr w:rsidR="00C978CA" w:rsidRPr="007059D7" w:rsidTr="00626CB9">
        <w:trPr>
          <w:trHeight w:val="57"/>
        </w:trPr>
        <w:tc>
          <w:tcPr>
            <w:tcW w:w="1985" w:type="dxa"/>
            <w:tcBorders>
              <w:top w:val="single" w:sz="8" w:space="0" w:color="auto"/>
              <w:left w:val="single" w:sz="8" w:space="0" w:color="auto"/>
              <w:bottom w:val="single" w:sz="8" w:space="0" w:color="auto"/>
              <w:right w:val="single" w:sz="8" w:space="0" w:color="auto"/>
            </w:tcBorders>
            <w:shd w:val="clear" w:color="auto" w:fill="FBD4B4" w:themeFill="accent6" w:themeFillTint="66"/>
            <w:tcMar>
              <w:top w:w="0" w:type="dxa"/>
              <w:left w:w="108" w:type="dxa"/>
              <w:bottom w:w="0" w:type="dxa"/>
              <w:right w:w="108" w:type="dxa"/>
            </w:tcMar>
            <w:hideMark/>
          </w:tcPr>
          <w:p w:rsidR="00C978CA" w:rsidRPr="007059D7" w:rsidRDefault="00C978CA" w:rsidP="00626CB9">
            <w:pPr>
              <w:pStyle w:val="ListParagraph"/>
              <w:spacing w:line="240" w:lineRule="auto"/>
              <w:ind w:left="0"/>
              <w:rPr>
                <w:sz w:val="20"/>
              </w:rPr>
            </w:pPr>
            <w:r w:rsidRPr="007059D7">
              <w:rPr>
                <w:sz w:val="20"/>
              </w:rPr>
              <w:t>Search Key</w:t>
            </w:r>
          </w:p>
        </w:tc>
        <w:tc>
          <w:tcPr>
            <w:tcW w:w="7087" w:type="dxa"/>
            <w:tcBorders>
              <w:top w:val="single" w:sz="8" w:space="0" w:color="auto"/>
              <w:left w:val="nil"/>
              <w:bottom w:val="single" w:sz="8" w:space="0" w:color="auto"/>
              <w:right w:val="single" w:sz="8" w:space="0" w:color="auto"/>
            </w:tcBorders>
            <w:shd w:val="clear" w:color="auto" w:fill="FBD4B4" w:themeFill="accent6" w:themeFillTint="66"/>
            <w:tcMar>
              <w:top w:w="0" w:type="dxa"/>
              <w:left w:w="108" w:type="dxa"/>
              <w:bottom w:w="0" w:type="dxa"/>
              <w:right w:w="108" w:type="dxa"/>
            </w:tcMar>
            <w:hideMark/>
          </w:tcPr>
          <w:p w:rsidR="00C978CA" w:rsidRPr="007059D7" w:rsidRDefault="00C978CA" w:rsidP="00626CB9">
            <w:pPr>
              <w:pStyle w:val="ListParagraph"/>
              <w:spacing w:line="240" w:lineRule="auto"/>
              <w:ind w:left="0"/>
              <w:rPr>
                <w:sz w:val="20"/>
              </w:rPr>
            </w:pPr>
            <w:r w:rsidRPr="007059D7">
              <w:rPr>
                <w:sz w:val="20"/>
              </w:rPr>
              <w:t>Remarks</w:t>
            </w:r>
          </w:p>
        </w:tc>
      </w:tr>
      <w:tr w:rsidR="00C978CA" w:rsidRPr="007059D7" w:rsidTr="00626CB9">
        <w:trPr>
          <w:trHeight w:val="57"/>
        </w:trPr>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978CA" w:rsidRPr="007059D7" w:rsidRDefault="00A1050F" w:rsidP="00626CB9">
            <w:pPr>
              <w:pStyle w:val="ListParagraph"/>
              <w:spacing w:line="240" w:lineRule="auto"/>
              <w:ind w:left="0"/>
              <w:rPr>
                <w:sz w:val="20"/>
              </w:rPr>
            </w:pPr>
            <w:r w:rsidRPr="007059D7">
              <w:rPr>
                <w:sz w:val="20"/>
              </w:rPr>
              <w:t>Record to Monitor</w:t>
            </w:r>
          </w:p>
        </w:tc>
        <w:tc>
          <w:tcPr>
            <w:tcW w:w="7087" w:type="dxa"/>
            <w:tcBorders>
              <w:top w:val="nil"/>
              <w:left w:val="nil"/>
              <w:bottom w:val="single" w:sz="8" w:space="0" w:color="auto"/>
              <w:right w:val="single" w:sz="8" w:space="0" w:color="auto"/>
            </w:tcBorders>
            <w:tcMar>
              <w:top w:w="0" w:type="dxa"/>
              <w:left w:w="108" w:type="dxa"/>
              <w:bottom w:w="0" w:type="dxa"/>
              <w:right w:w="108" w:type="dxa"/>
            </w:tcMar>
            <w:hideMark/>
          </w:tcPr>
          <w:p w:rsidR="00C978CA" w:rsidRPr="00626CB9" w:rsidRDefault="00A1050F" w:rsidP="00626CB9">
            <w:pPr>
              <w:pStyle w:val="ListParagraph"/>
              <w:spacing w:line="240" w:lineRule="auto"/>
              <w:ind w:left="0"/>
              <w:rPr>
                <w:sz w:val="20"/>
              </w:rPr>
            </w:pPr>
            <w:r w:rsidRPr="007059D7">
              <w:rPr>
                <w:sz w:val="20"/>
              </w:rPr>
              <w:t>Search as you type against all Record Types</w:t>
            </w:r>
          </w:p>
        </w:tc>
      </w:tr>
      <w:tr w:rsidR="00C978CA" w:rsidRPr="007059D7" w:rsidTr="00626CB9">
        <w:trPr>
          <w:trHeight w:val="57"/>
        </w:trPr>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978CA" w:rsidRPr="007059D7" w:rsidRDefault="00A1050F" w:rsidP="00626CB9">
            <w:pPr>
              <w:pStyle w:val="ListParagraph"/>
              <w:spacing w:line="240" w:lineRule="auto"/>
              <w:ind w:left="0"/>
              <w:rPr>
                <w:sz w:val="20"/>
              </w:rPr>
            </w:pPr>
            <w:r w:rsidRPr="007059D7">
              <w:rPr>
                <w:sz w:val="20"/>
              </w:rPr>
              <w:t>Reference No.</w:t>
            </w:r>
          </w:p>
        </w:tc>
        <w:tc>
          <w:tcPr>
            <w:tcW w:w="7087" w:type="dxa"/>
            <w:tcBorders>
              <w:top w:val="nil"/>
              <w:left w:val="nil"/>
              <w:bottom w:val="single" w:sz="8" w:space="0" w:color="auto"/>
              <w:right w:val="single" w:sz="8" w:space="0" w:color="auto"/>
            </w:tcBorders>
            <w:tcMar>
              <w:top w:w="0" w:type="dxa"/>
              <w:left w:w="108" w:type="dxa"/>
              <w:bottom w:w="0" w:type="dxa"/>
              <w:right w:w="108" w:type="dxa"/>
            </w:tcMar>
            <w:hideMark/>
          </w:tcPr>
          <w:p w:rsidR="00A1050F" w:rsidRPr="007059D7" w:rsidRDefault="001566A8" w:rsidP="00626CB9">
            <w:pPr>
              <w:pStyle w:val="ListParagraph"/>
              <w:spacing w:line="240" w:lineRule="auto"/>
              <w:ind w:left="0"/>
              <w:rPr>
                <w:sz w:val="20"/>
              </w:rPr>
            </w:pPr>
            <w:r w:rsidRPr="007059D7">
              <w:rPr>
                <w:sz w:val="20"/>
              </w:rPr>
              <w:t>Text</w:t>
            </w:r>
          </w:p>
          <w:p w:rsidR="00E70BFB" w:rsidRPr="007059D7" w:rsidRDefault="00A1050F" w:rsidP="00626CB9">
            <w:pPr>
              <w:pStyle w:val="ListParagraph"/>
              <w:numPr>
                <w:ilvl w:val="0"/>
                <w:numId w:val="0"/>
              </w:numPr>
              <w:spacing w:line="240" w:lineRule="auto"/>
              <w:rPr>
                <w:sz w:val="20"/>
              </w:rPr>
            </w:pPr>
            <w:r w:rsidRPr="007059D7">
              <w:rPr>
                <w:sz w:val="20"/>
              </w:rPr>
              <w:t>Support wildcard search</w:t>
            </w:r>
          </w:p>
        </w:tc>
      </w:tr>
      <w:tr w:rsidR="00C978CA" w:rsidRPr="007059D7" w:rsidTr="00626CB9">
        <w:trPr>
          <w:trHeight w:val="57"/>
        </w:trPr>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978CA" w:rsidRPr="007059D7" w:rsidRDefault="00A1050F" w:rsidP="00626CB9">
            <w:pPr>
              <w:pStyle w:val="ListParagraph"/>
              <w:spacing w:line="240" w:lineRule="auto"/>
              <w:ind w:left="0"/>
              <w:rPr>
                <w:sz w:val="20"/>
              </w:rPr>
            </w:pPr>
            <w:del w:id="852" w:author="PSA" w:date="2018-01-02T16:40:00Z">
              <w:r w:rsidRPr="007059D7" w:rsidDel="00750939">
                <w:rPr>
                  <w:sz w:val="20"/>
                </w:rPr>
                <w:delText>Staff ID</w:delText>
              </w:r>
            </w:del>
            <w:ins w:id="853" w:author="PSA" w:date="2018-01-02T16:40:00Z">
              <w:r w:rsidR="00750939">
                <w:rPr>
                  <w:sz w:val="20"/>
                </w:rPr>
                <w:t>NRIC/FIN</w:t>
              </w:r>
            </w:ins>
          </w:p>
        </w:tc>
        <w:tc>
          <w:tcPr>
            <w:tcW w:w="7087" w:type="dxa"/>
            <w:tcBorders>
              <w:top w:val="nil"/>
              <w:left w:val="nil"/>
              <w:bottom w:val="single" w:sz="8" w:space="0" w:color="auto"/>
              <w:right w:val="single" w:sz="8" w:space="0" w:color="auto"/>
            </w:tcBorders>
            <w:tcMar>
              <w:top w:w="0" w:type="dxa"/>
              <w:left w:w="108" w:type="dxa"/>
              <w:bottom w:w="0" w:type="dxa"/>
              <w:right w:w="108" w:type="dxa"/>
            </w:tcMar>
            <w:hideMark/>
          </w:tcPr>
          <w:p w:rsidR="00A1050F" w:rsidRPr="007059D7" w:rsidRDefault="00125860" w:rsidP="00626CB9">
            <w:pPr>
              <w:pStyle w:val="ListParagraph"/>
              <w:spacing w:line="240" w:lineRule="auto"/>
              <w:ind w:left="0"/>
              <w:rPr>
                <w:sz w:val="20"/>
              </w:rPr>
            </w:pPr>
            <w:r w:rsidRPr="007059D7">
              <w:rPr>
                <w:sz w:val="20"/>
              </w:rPr>
              <w:t>Text</w:t>
            </w:r>
          </w:p>
          <w:p w:rsidR="00E70BFB" w:rsidRPr="007059D7" w:rsidRDefault="00A1050F" w:rsidP="00626CB9">
            <w:pPr>
              <w:pStyle w:val="ListParagraph"/>
              <w:spacing w:line="240" w:lineRule="auto"/>
              <w:ind w:left="0"/>
              <w:rPr>
                <w:sz w:val="20"/>
              </w:rPr>
            </w:pPr>
            <w:r w:rsidRPr="007059D7">
              <w:rPr>
                <w:sz w:val="20"/>
              </w:rPr>
              <w:t>Support wildcard search</w:t>
            </w:r>
          </w:p>
        </w:tc>
      </w:tr>
      <w:tr w:rsidR="008E3EC8" w:rsidRPr="007059D7" w:rsidTr="00626CB9">
        <w:trPr>
          <w:trHeight w:val="57"/>
          <w:ins w:id="854" w:author="PSA" w:date="2018-01-02T16:40:00Z"/>
        </w:trPr>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3EC8" w:rsidRPr="007059D7" w:rsidRDefault="008E3EC8" w:rsidP="00626CB9">
            <w:pPr>
              <w:pStyle w:val="ListParagraph"/>
              <w:spacing w:line="240" w:lineRule="auto"/>
              <w:ind w:left="0"/>
              <w:rPr>
                <w:ins w:id="855" w:author="PSA" w:date="2018-01-02T16:40:00Z"/>
                <w:sz w:val="20"/>
              </w:rPr>
            </w:pPr>
            <w:ins w:id="856" w:author="PSA" w:date="2018-01-02T16:40:00Z">
              <w:r>
                <w:rPr>
                  <w:sz w:val="20"/>
                </w:rPr>
                <w:t>Staff Code</w:t>
              </w:r>
            </w:ins>
          </w:p>
        </w:tc>
        <w:tc>
          <w:tcPr>
            <w:tcW w:w="7087" w:type="dxa"/>
            <w:tcBorders>
              <w:top w:val="nil"/>
              <w:left w:val="nil"/>
              <w:bottom w:val="single" w:sz="8" w:space="0" w:color="auto"/>
              <w:right w:val="single" w:sz="8" w:space="0" w:color="auto"/>
            </w:tcBorders>
            <w:tcMar>
              <w:top w:w="0" w:type="dxa"/>
              <w:left w:w="108" w:type="dxa"/>
              <w:bottom w:w="0" w:type="dxa"/>
              <w:right w:w="108" w:type="dxa"/>
            </w:tcMar>
            <w:hideMark/>
          </w:tcPr>
          <w:p w:rsidR="008E3EC8" w:rsidRPr="007059D7" w:rsidRDefault="008E3EC8" w:rsidP="008E3EC8">
            <w:pPr>
              <w:pStyle w:val="ListParagraph"/>
              <w:spacing w:line="240" w:lineRule="auto"/>
              <w:ind w:left="0"/>
              <w:rPr>
                <w:ins w:id="857" w:author="PSA" w:date="2018-01-02T16:41:00Z"/>
                <w:sz w:val="20"/>
              </w:rPr>
            </w:pPr>
            <w:ins w:id="858" w:author="PSA" w:date="2018-01-02T16:41:00Z">
              <w:r w:rsidRPr="007059D7">
                <w:rPr>
                  <w:sz w:val="20"/>
                </w:rPr>
                <w:t xml:space="preserve">Search as you type against Staff </w:t>
              </w:r>
              <w:r>
                <w:rPr>
                  <w:sz w:val="20"/>
                </w:rPr>
                <w:t>Codes</w:t>
              </w:r>
              <w:r w:rsidRPr="007059D7">
                <w:rPr>
                  <w:sz w:val="20"/>
                </w:rPr>
                <w:t xml:space="preserve"> available in user’s group(s)</w:t>
              </w:r>
            </w:ins>
          </w:p>
          <w:p w:rsidR="008E3EC8" w:rsidRPr="007059D7" w:rsidRDefault="008E3EC8" w:rsidP="008E3EC8">
            <w:pPr>
              <w:pStyle w:val="ListParagraph"/>
              <w:spacing w:line="240" w:lineRule="auto"/>
              <w:ind w:left="0"/>
              <w:rPr>
                <w:ins w:id="859" w:author="PSA" w:date="2018-01-02T16:40:00Z"/>
                <w:sz w:val="20"/>
              </w:rPr>
            </w:pPr>
            <w:ins w:id="860" w:author="PSA" w:date="2018-01-02T16:41:00Z">
              <w:r w:rsidRPr="007059D7">
                <w:rPr>
                  <w:sz w:val="20"/>
                </w:rPr>
                <w:t>Support wildcard search</w:t>
              </w:r>
            </w:ins>
          </w:p>
        </w:tc>
      </w:tr>
      <w:tr w:rsidR="00A1050F" w:rsidRPr="007059D7" w:rsidTr="00626CB9">
        <w:trPr>
          <w:trHeight w:val="57"/>
        </w:trPr>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1050F" w:rsidRPr="007059D7" w:rsidRDefault="00A1050F" w:rsidP="00626CB9">
            <w:pPr>
              <w:pStyle w:val="ListParagraph"/>
              <w:spacing w:line="240" w:lineRule="auto"/>
              <w:ind w:left="0"/>
              <w:rPr>
                <w:sz w:val="20"/>
              </w:rPr>
            </w:pPr>
            <w:r w:rsidRPr="007059D7">
              <w:rPr>
                <w:sz w:val="20"/>
              </w:rPr>
              <w:t>Staff Name</w:t>
            </w:r>
          </w:p>
        </w:tc>
        <w:tc>
          <w:tcPr>
            <w:tcW w:w="7087" w:type="dxa"/>
            <w:tcBorders>
              <w:top w:val="nil"/>
              <w:left w:val="nil"/>
              <w:bottom w:val="single" w:sz="8" w:space="0" w:color="auto"/>
              <w:right w:val="single" w:sz="8" w:space="0" w:color="auto"/>
            </w:tcBorders>
            <w:tcMar>
              <w:top w:w="0" w:type="dxa"/>
              <w:left w:w="108" w:type="dxa"/>
              <w:bottom w:w="0" w:type="dxa"/>
              <w:right w:w="108" w:type="dxa"/>
            </w:tcMar>
            <w:hideMark/>
          </w:tcPr>
          <w:p w:rsidR="00A1050F" w:rsidRPr="007059D7" w:rsidRDefault="00A1050F" w:rsidP="00626CB9">
            <w:pPr>
              <w:pStyle w:val="ListParagraph"/>
              <w:spacing w:line="240" w:lineRule="auto"/>
              <w:ind w:left="0"/>
              <w:rPr>
                <w:sz w:val="20"/>
              </w:rPr>
            </w:pPr>
            <w:r w:rsidRPr="007059D7">
              <w:rPr>
                <w:sz w:val="20"/>
              </w:rPr>
              <w:t>Search as you type against Staff Names available in user’s group(s)</w:t>
            </w:r>
          </w:p>
          <w:p w:rsidR="00A1050F" w:rsidRPr="007059D7" w:rsidRDefault="00A1050F" w:rsidP="00626CB9">
            <w:pPr>
              <w:pStyle w:val="ListParagraph"/>
              <w:spacing w:line="240" w:lineRule="auto"/>
              <w:ind w:left="0"/>
              <w:rPr>
                <w:sz w:val="20"/>
              </w:rPr>
            </w:pPr>
            <w:r w:rsidRPr="007059D7">
              <w:rPr>
                <w:sz w:val="20"/>
              </w:rPr>
              <w:t>Support wildcard search</w:t>
            </w:r>
          </w:p>
        </w:tc>
      </w:tr>
      <w:tr w:rsidR="00CE2D6A" w:rsidRPr="007059D7" w:rsidTr="00CE2D6A">
        <w:tblPrEx>
          <w:tblW w:w="0" w:type="auto"/>
          <w:tblInd w:w="817" w:type="dxa"/>
          <w:tblCellMar>
            <w:left w:w="0" w:type="dxa"/>
            <w:right w:w="0" w:type="dxa"/>
          </w:tblCellMar>
          <w:tblPrExChange w:id="861" w:author="PSA" w:date="2017-12-29T10:43:00Z">
            <w:tblPrEx>
              <w:tblW w:w="0" w:type="auto"/>
              <w:tblInd w:w="817" w:type="dxa"/>
              <w:tblCellMar>
                <w:left w:w="0" w:type="dxa"/>
                <w:right w:w="0" w:type="dxa"/>
              </w:tblCellMar>
            </w:tblPrEx>
          </w:tblPrExChange>
        </w:tblPrEx>
        <w:trPr>
          <w:trHeight w:val="57"/>
          <w:ins w:id="862" w:author="PSA" w:date="2017-12-29T10:38:00Z"/>
          <w:trPrChange w:id="863" w:author="PSA" w:date="2017-12-29T10:43:00Z">
            <w:trPr>
              <w:gridAfter w:val="0"/>
              <w:trHeight w:val="57"/>
            </w:trPr>
          </w:trPrChange>
        </w:trPr>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864" w:author="PSA" w:date="2017-12-29T10:43:00Z">
              <w:tcPr>
                <w:tcW w:w="198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tcPrChange>
          </w:tcPr>
          <w:p w:rsidR="00CE2D6A" w:rsidRPr="007059D7" w:rsidRDefault="00CE2D6A" w:rsidP="00626CB9">
            <w:pPr>
              <w:pStyle w:val="ListParagraph"/>
              <w:spacing w:line="240" w:lineRule="auto"/>
              <w:ind w:left="0"/>
              <w:rPr>
                <w:ins w:id="865" w:author="PSA" w:date="2017-12-29T10:38:00Z"/>
                <w:sz w:val="20"/>
              </w:rPr>
            </w:pPr>
            <w:ins w:id="866" w:author="PSA" w:date="2017-12-29T10:43:00Z">
              <w:r w:rsidRPr="007059D7">
                <w:rPr>
                  <w:sz w:val="20"/>
                </w:rPr>
                <w:t>Department</w:t>
              </w:r>
            </w:ins>
          </w:p>
        </w:tc>
        <w:tc>
          <w:tcPr>
            <w:tcW w:w="7087"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867" w:author="PSA" w:date="2017-12-29T10:43:00Z">
              <w:tcPr>
                <w:tcW w:w="7087" w:type="dxa"/>
                <w:gridSpan w:val="2"/>
                <w:tcBorders>
                  <w:top w:val="nil"/>
                  <w:left w:val="nil"/>
                  <w:bottom w:val="single" w:sz="8" w:space="0" w:color="auto"/>
                  <w:right w:val="single" w:sz="8" w:space="0" w:color="auto"/>
                </w:tcBorders>
                <w:tcMar>
                  <w:top w:w="0" w:type="dxa"/>
                  <w:left w:w="108" w:type="dxa"/>
                  <w:bottom w:w="0" w:type="dxa"/>
                  <w:right w:w="108" w:type="dxa"/>
                </w:tcMar>
                <w:hideMark/>
              </w:tcPr>
            </w:tcPrChange>
          </w:tcPr>
          <w:p w:rsidR="00CE2D6A" w:rsidRPr="007059D7" w:rsidRDefault="00CE2D6A" w:rsidP="00626CB9">
            <w:pPr>
              <w:pStyle w:val="ListParagraph"/>
              <w:spacing w:line="240" w:lineRule="auto"/>
              <w:ind w:left="0"/>
              <w:rPr>
                <w:ins w:id="868" w:author="PSA" w:date="2017-12-29T10:38:00Z"/>
                <w:sz w:val="20"/>
              </w:rPr>
            </w:pPr>
            <w:ins w:id="869" w:author="PSA" w:date="2017-12-29T10:43:00Z">
              <w:r w:rsidRPr="007059D7">
                <w:rPr>
                  <w:sz w:val="20"/>
                </w:rPr>
                <w:t>Dropdown list</w:t>
              </w:r>
              <w:r>
                <w:rPr>
                  <w:sz w:val="20"/>
                </w:rPr>
                <w:t>, select from options as configured in “department” table</w:t>
              </w:r>
            </w:ins>
          </w:p>
        </w:tc>
      </w:tr>
      <w:tr w:rsidR="00CE2D6A" w:rsidRPr="007059D7" w:rsidTr="00CE2D6A">
        <w:tblPrEx>
          <w:tblW w:w="0" w:type="auto"/>
          <w:tblInd w:w="817" w:type="dxa"/>
          <w:tblCellMar>
            <w:left w:w="0" w:type="dxa"/>
            <w:right w:w="0" w:type="dxa"/>
          </w:tblCellMar>
          <w:tblPrExChange w:id="870" w:author="PSA" w:date="2017-12-29T10:43:00Z">
            <w:tblPrEx>
              <w:tblW w:w="0" w:type="auto"/>
              <w:tblInd w:w="817" w:type="dxa"/>
              <w:tblCellMar>
                <w:left w:w="0" w:type="dxa"/>
                <w:right w:w="0" w:type="dxa"/>
              </w:tblCellMar>
            </w:tblPrEx>
          </w:tblPrExChange>
        </w:tblPrEx>
        <w:trPr>
          <w:trHeight w:val="57"/>
          <w:ins w:id="871" w:author="PSA" w:date="2017-12-29T10:42:00Z"/>
          <w:trPrChange w:id="872" w:author="PSA" w:date="2017-12-29T10:43:00Z">
            <w:trPr>
              <w:gridAfter w:val="0"/>
              <w:trHeight w:val="57"/>
            </w:trPr>
          </w:trPrChange>
        </w:trPr>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873" w:author="PSA" w:date="2017-12-29T10:43:00Z">
              <w:tcPr>
                <w:tcW w:w="198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tcPrChange>
          </w:tcPr>
          <w:p w:rsidR="00CE2D6A" w:rsidRPr="007059D7" w:rsidRDefault="00CE2D6A" w:rsidP="00626CB9">
            <w:pPr>
              <w:pStyle w:val="ListParagraph"/>
              <w:spacing w:line="240" w:lineRule="auto"/>
              <w:ind w:left="0"/>
              <w:rPr>
                <w:ins w:id="874" w:author="PSA" w:date="2017-12-29T10:42:00Z"/>
                <w:sz w:val="20"/>
              </w:rPr>
            </w:pPr>
            <w:ins w:id="875" w:author="PSA" w:date="2017-12-29T10:43:00Z">
              <w:r w:rsidRPr="007059D7">
                <w:rPr>
                  <w:sz w:val="20"/>
                </w:rPr>
                <w:t>OF</w:t>
              </w:r>
              <w:r>
                <w:rPr>
                  <w:sz w:val="20"/>
                </w:rPr>
                <w:t>O</w:t>
              </w:r>
              <w:r w:rsidRPr="007059D7">
                <w:rPr>
                  <w:sz w:val="20"/>
                </w:rPr>
                <w:t xml:space="preserve"> / SF</w:t>
              </w:r>
              <w:r>
                <w:rPr>
                  <w:sz w:val="20"/>
                </w:rPr>
                <w:t>O</w:t>
              </w:r>
            </w:ins>
          </w:p>
        </w:tc>
        <w:tc>
          <w:tcPr>
            <w:tcW w:w="7087"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876" w:author="PSA" w:date="2017-12-29T10:43:00Z">
              <w:tcPr>
                <w:tcW w:w="7087" w:type="dxa"/>
                <w:gridSpan w:val="2"/>
                <w:tcBorders>
                  <w:top w:val="nil"/>
                  <w:left w:val="nil"/>
                  <w:bottom w:val="single" w:sz="8" w:space="0" w:color="auto"/>
                  <w:right w:val="single" w:sz="8" w:space="0" w:color="auto"/>
                </w:tcBorders>
                <w:tcMar>
                  <w:top w:w="0" w:type="dxa"/>
                  <w:left w:w="108" w:type="dxa"/>
                  <w:bottom w:w="0" w:type="dxa"/>
                  <w:right w:w="108" w:type="dxa"/>
                </w:tcMar>
                <w:hideMark/>
              </w:tcPr>
            </w:tcPrChange>
          </w:tcPr>
          <w:p w:rsidR="00CE2D6A" w:rsidRDefault="00CE2D6A" w:rsidP="00CE2D6A">
            <w:pPr>
              <w:spacing w:after="0" w:line="240" w:lineRule="auto"/>
              <w:rPr>
                <w:ins w:id="877" w:author="PSA" w:date="2017-12-29T10:44:00Z"/>
                <w:sz w:val="20"/>
                <w:szCs w:val="22"/>
              </w:rPr>
            </w:pPr>
            <w:ins w:id="878" w:author="PSA" w:date="2017-12-29T10:44:00Z">
              <w:r>
                <w:rPr>
                  <w:sz w:val="20"/>
                  <w:szCs w:val="22"/>
                </w:rPr>
                <w:t>Display this field only when “FMD” is selected in “Department”</w:t>
              </w:r>
            </w:ins>
          </w:p>
          <w:p w:rsidR="00CE2D6A" w:rsidRDefault="00CE2D6A" w:rsidP="00CE2D6A">
            <w:pPr>
              <w:pStyle w:val="ListParagraph"/>
              <w:spacing w:line="240" w:lineRule="auto"/>
              <w:ind w:left="0"/>
              <w:rPr>
                <w:ins w:id="879" w:author="PSA" w:date="2017-12-29T10:44:00Z"/>
                <w:sz w:val="20"/>
              </w:rPr>
            </w:pPr>
            <w:ins w:id="880" w:author="PSA" w:date="2017-12-29T10:44:00Z">
              <w:r>
                <w:rPr>
                  <w:sz w:val="20"/>
                </w:rPr>
                <w:t>Dropdown.</w:t>
              </w:r>
            </w:ins>
          </w:p>
          <w:p w:rsidR="00CE2D6A" w:rsidRDefault="00CE2D6A" w:rsidP="00CE2D6A">
            <w:pPr>
              <w:spacing w:after="0" w:line="240" w:lineRule="auto"/>
              <w:rPr>
                <w:ins w:id="881" w:author="PSA" w:date="2017-12-29T10:42:00Z"/>
                <w:sz w:val="20"/>
                <w:szCs w:val="22"/>
              </w:rPr>
            </w:pPr>
            <w:ins w:id="882" w:author="PSA" w:date="2017-12-29T10:44:00Z">
              <w:r w:rsidRPr="007059D7">
                <w:rPr>
                  <w:sz w:val="20"/>
                </w:rPr>
                <w:t>[</w:t>
              </w:r>
              <w:r>
                <w:rPr>
                  <w:sz w:val="20"/>
                </w:rPr>
                <w:t>OFO</w:t>
              </w:r>
              <w:r w:rsidRPr="007059D7">
                <w:rPr>
                  <w:sz w:val="20"/>
                </w:rPr>
                <w:t>|</w:t>
              </w:r>
              <w:r>
                <w:rPr>
                  <w:sz w:val="20"/>
                </w:rPr>
                <w:t>SFO</w:t>
              </w:r>
              <w:r w:rsidRPr="007059D7">
                <w:rPr>
                  <w:sz w:val="20"/>
                </w:rPr>
                <w:t>|All(default)]</w:t>
              </w:r>
            </w:ins>
          </w:p>
        </w:tc>
      </w:tr>
      <w:tr w:rsidR="00CE2D6A" w:rsidRPr="007059D7" w:rsidTr="00CE2D6A">
        <w:tblPrEx>
          <w:tblW w:w="0" w:type="auto"/>
          <w:tblInd w:w="817" w:type="dxa"/>
          <w:tblCellMar>
            <w:left w:w="0" w:type="dxa"/>
            <w:right w:w="0" w:type="dxa"/>
          </w:tblCellMar>
          <w:tblPrExChange w:id="883" w:author="PSA" w:date="2017-12-29T10:43:00Z">
            <w:tblPrEx>
              <w:tblW w:w="0" w:type="auto"/>
              <w:tblInd w:w="817" w:type="dxa"/>
              <w:tblCellMar>
                <w:left w:w="0" w:type="dxa"/>
                <w:right w:w="0" w:type="dxa"/>
              </w:tblCellMar>
            </w:tblPrEx>
          </w:tblPrExChange>
        </w:tblPrEx>
        <w:trPr>
          <w:trHeight w:val="57"/>
          <w:ins w:id="884" w:author="PSA" w:date="2017-12-29T10:42:00Z"/>
          <w:trPrChange w:id="885" w:author="PSA" w:date="2017-12-29T10:43:00Z">
            <w:trPr>
              <w:gridAfter w:val="0"/>
              <w:trHeight w:val="57"/>
            </w:trPr>
          </w:trPrChange>
        </w:trPr>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886" w:author="PSA" w:date="2017-12-29T10:43:00Z">
              <w:tcPr>
                <w:tcW w:w="198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tcPrChange>
          </w:tcPr>
          <w:p w:rsidR="00CE2D6A" w:rsidRPr="007059D7" w:rsidRDefault="00CE2D6A" w:rsidP="00626CB9">
            <w:pPr>
              <w:pStyle w:val="ListParagraph"/>
              <w:spacing w:line="240" w:lineRule="auto"/>
              <w:ind w:left="0"/>
              <w:rPr>
                <w:ins w:id="887" w:author="PSA" w:date="2017-12-29T10:42:00Z"/>
                <w:sz w:val="20"/>
              </w:rPr>
            </w:pPr>
            <w:ins w:id="888" w:author="PSA" w:date="2017-12-29T10:43:00Z">
              <w:r w:rsidRPr="007059D7">
                <w:rPr>
                  <w:sz w:val="20"/>
                </w:rPr>
                <w:t>Section</w:t>
              </w:r>
            </w:ins>
          </w:p>
        </w:tc>
        <w:tc>
          <w:tcPr>
            <w:tcW w:w="7087"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889" w:author="PSA" w:date="2017-12-29T10:43:00Z">
              <w:tcPr>
                <w:tcW w:w="7087" w:type="dxa"/>
                <w:gridSpan w:val="2"/>
                <w:tcBorders>
                  <w:top w:val="nil"/>
                  <w:left w:val="nil"/>
                  <w:bottom w:val="single" w:sz="8" w:space="0" w:color="auto"/>
                  <w:right w:val="single" w:sz="8" w:space="0" w:color="auto"/>
                </w:tcBorders>
                <w:tcMar>
                  <w:top w:w="0" w:type="dxa"/>
                  <w:left w:w="108" w:type="dxa"/>
                  <w:bottom w:w="0" w:type="dxa"/>
                  <w:right w:w="108" w:type="dxa"/>
                </w:tcMar>
                <w:hideMark/>
              </w:tcPr>
            </w:tcPrChange>
          </w:tcPr>
          <w:p w:rsidR="00CE2D6A" w:rsidRDefault="00CE2D6A" w:rsidP="00CE2D6A">
            <w:pPr>
              <w:pStyle w:val="ListParagraph"/>
              <w:spacing w:line="240" w:lineRule="auto"/>
              <w:ind w:left="0"/>
              <w:rPr>
                <w:ins w:id="890" w:author="PSA" w:date="2017-12-29T10:45:00Z"/>
                <w:sz w:val="20"/>
              </w:rPr>
            </w:pPr>
            <w:ins w:id="891" w:author="PSA" w:date="2017-12-29T10:45:00Z">
              <w:r>
                <w:rPr>
                  <w:sz w:val="20"/>
                </w:rPr>
                <w:t>Dropdown. Select from all sections as configured in “section” table.</w:t>
              </w:r>
            </w:ins>
          </w:p>
          <w:p w:rsidR="00CE2D6A" w:rsidRDefault="00CE2D6A" w:rsidP="0033327A">
            <w:pPr>
              <w:spacing w:after="0" w:line="240" w:lineRule="auto"/>
              <w:rPr>
                <w:ins w:id="892" w:author="PSA" w:date="2017-12-29T10:42:00Z"/>
                <w:sz w:val="20"/>
                <w:szCs w:val="22"/>
              </w:rPr>
            </w:pPr>
            <w:ins w:id="893" w:author="PSA" w:date="2017-12-29T10:45:00Z">
              <w:r>
                <w:rPr>
                  <w:sz w:val="20"/>
                </w:rPr>
                <w:t>(</w:t>
              </w:r>
            </w:ins>
            <w:ins w:id="894" w:author="PSA" w:date="2018-01-03T09:45:00Z">
              <w:r w:rsidR="00FE4FEC">
                <w:rPr>
                  <w:sz w:val="20"/>
                </w:rPr>
                <w:t xml:space="preserve">Do a mapping between </w:t>
              </w:r>
            </w:ins>
            <w:ins w:id="895" w:author="PSA" w:date="2018-01-03T09:46:00Z">
              <w:r w:rsidR="00FE4FEC">
                <w:rPr>
                  <w:sz w:val="20"/>
                </w:rPr>
                <w:t>Department and Section in database.</w:t>
              </w:r>
            </w:ins>
            <w:ins w:id="896" w:author="PSA" w:date="2017-12-29T10:45:00Z">
              <w:r w:rsidR="00FE4FEC">
                <w:rPr>
                  <w:sz w:val="20"/>
                </w:rPr>
                <w:t xml:space="preserve"> </w:t>
              </w:r>
            </w:ins>
            <w:ins w:id="897" w:author="PSA" w:date="2018-01-03T09:46:00Z">
              <w:r w:rsidR="00FE4FEC">
                <w:rPr>
                  <w:sz w:val="20"/>
                </w:rPr>
                <w:t>S</w:t>
              </w:r>
            </w:ins>
            <w:ins w:id="898" w:author="PSA" w:date="2017-12-29T10:45:00Z">
              <w:r>
                <w:rPr>
                  <w:sz w:val="20"/>
                </w:rPr>
                <w:t>ection dropdown list should be filtered according to selected “Department”</w:t>
              </w:r>
            </w:ins>
            <w:ins w:id="899" w:author="PSA" w:date="2018-01-03T09:46:00Z">
              <w:r w:rsidR="00FE4FEC">
                <w:rPr>
                  <w:sz w:val="20"/>
                </w:rPr>
                <w:t xml:space="preserve"> if user has selected </w:t>
              </w:r>
              <w:r w:rsidR="0033327A">
                <w:rPr>
                  <w:sz w:val="20"/>
                </w:rPr>
                <w:t xml:space="preserve">a </w:t>
              </w:r>
              <w:r w:rsidR="00FE4FEC">
                <w:rPr>
                  <w:sz w:val="20"/>
                </w:rPr>
                <w:t>Department</w:t>
              </w:r>
            </w:ins>
            <w:ins w:id="900" w:author="PSA" w:date="2017-12-29T10:45:00Z">
              <w:r>
                <w:rPr>
                  <w:sz w:val="20"/>
                </w:rPr>
                <w:t>)</w:t>
              </w:r>
            </w:ins>
          </w:p>
        </w:tc>
      </w:tr>
      <w:tr w:rsidR="00CE2D6A" w:rsidRPr="007059D7" w:rsidTr="00CE2D6A">
        <w:tblPrEx>
          <w:tblW w:w="0" w:type="auto"/>
          <w:tblInd w:w="817" w:type="dxa"/>
          <w:tblCellMar>
            <w:left w:w="0" w:type="dxa"/>
            <w:right w:w="0" w:type="dxa"/>
          </w:tblCellMar>
          <w:tblPrExChange w:id="901" w:author="PSA" w:date="2017-12-29T10:44:00Z">
            <w:tblPrEx>
              <w:tblW w:w="0" w:type="auto"/>
              <w:tblInd w:w="817" w:type="dxa"/>
              <w:tblCellMar>
                <w:left w:w="0" w:type="dxa"/>
                <w:right w:w="0" w:type="dxa"/>
              </w:tblCellMar>
            </w:tblPrEx>
          </w:tblPrExChange>
        </w:tblPrEx>
        <w:trPr>
          <w:trHeight w:val="57"/>
          <w:trPrChange w:id="902" w:author="PSA" w:date="2017-12-29T10:44:00Z">
            <w:trPr>
              <w:gridAfter w:val="0"/>
              <w:trHeight w:val="57"/>
            </w:trPr>
          </w:trPrChange>
        </w:trPr>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903" w:author="PSA" w:date="2017-12-29T10:44:00Z">
              <w:tcPr>
                <w:tcW w:w="198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tcPrChange>
          </w:tcPr>
          <w:p w:rsidR="00CE2D6A" w:rsidRPr="007059D7" w:rsidRDefault="00CE2D6A" w:rsidP="00626CB9">
            <w:pPr>
              <w:pStyle w:val="ListParagraph"/>
              <w:spacing w:line="240" w:lineRule="auto"/>
              <w:ind w:left="0"/>
              <w:rPr>
                <w:sz w:val="20"/>
              </w:rPr>
            </w:pPr>
            <w:ins w:id="904" w:author="PSA" w:date="2017-12-29T10:44:00Z">
              <w:r w:rsidRPr="007059D7">
                <w:rPr>
                  <w:sz w:val="20"/>
                </w:rPr>
                <w:t>Local Crew</w:t>
              </w:r>
            </w:ins>
            <w:del w:id="905" w:author="PSA" w:date="2017-12-29T10:44:00Z">
              <w:r w:rsidRPr="007059D7" w:rsidDel="0036419E">
                <w:rPr>
                  <w:sz w:val="20"/>
                </w:rPr>
                <w:delText>Local Crew</w:delText>
              </w:r>
            </w:del>
          </w:p>
        </w:tc>
        <w:tc>
          <w:tcPr>
            <w:tcW w:w="7087"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906" w:author="PSA" w:date="2017-12-29T10:44:00Z">
              <w:tcPr>
                <w:tcW w:w="7087" w:type="dxa"/>
                <w:gridSpan w:val="2"/>
                <w:tcBorders>
                  <w:top w:val="nil"/>
                  <w:left w:val="nil"/>
                  <w:bottom w:val="single" w:sz="8" w:space="0" w:color="auto"/>
                  <w:right w:val="single" w:sz="8" w:space="0" w:color="auto"/>
                </w:tcBorders>
                <w:tcMar>
                  <w:top w:w="0" w:type="dxa"/>
                  <w:left w:w="108" w:type="dxa"/>
                  <w:bottom w:w="0" w:type="dxa"/>
                  <w:right w:w="108" w:type="dxa"/>
                </w:tcMar>
                <w:hideMark/>
              </w:tcPr>
            </w:tcPrChange>
          </w:tcPr>
          <w:p w:rsidR="00CE2D6A" w:rsidRDefault="00CE2D6A" w:rsidP="00CE2D6A">
            <w:pPr>
              <w:spacing w:after="0" w:line="240" w:lineRule="auto"/>
              <w:rPr>
                <w:ins w:id="907" w:author="PSA" w:date="2017-12-29T10:45:00Z"/>
                <w:sz w:val="20"/>
                <w:szCs w:val="22"/>
              </w:rPr>
            </w:pPr>
            <w:ins w:id="908" w:author="PSA" w:date="2017-12-29T10:45:00Z">
              <w:r>
                <w:rPr>
                  <w:sz w:val="20"/>
                  <w:szCs w:val="22"/>
                </w:rPr>
                <w:t>Display this field only when “FMD” is selected in “Department”</w:t>
              </w:r>
            </w:ins>
          </w:p>
          <w:p w:rsidR="00CE2D6A" w:rsidRPr="007059D7" w:rsidRDefault="00CE2D6A" w:rsidP="00CE2D6A">
            <w:pPr>
              <w:pStyle w:val="ListParagraph"/>
              <w:spacing w:line="240" w:lineRule="auto"/>
              <w:ind w:left="0"/>
              <w:rPr>
                <w:ins w:id="909" w:author="PSA" w:date="2017-12-29T10:45:00Z"/>
                <w:rFonts w:ascii="Calibri" w:hAnsi="Calibri" w:cs="Calibri"/>
                <w:sz w:val="20"/>
              </w:rPr>
            </w:pPr>
            <w:ins w:id="910" w:author="PSA" w:date="2017-12-29T10:45:00Z">
              <w:r w:rsidRPr="007059D7">
                <w:rPr>
                  <w:sz w:val="20"/>
                </w:rPr>
                <w:t xml:space="preserve">Dropdown. </w:t>
              </w:r>
            </w:ins>
          </w:p>
          <w:p w:rsidR="00CE2D6A" w:rsidRPr="007059D7" w:rsidDel="0036419E" w:rsidRDefault="00CE2D6A" w:rsidP="00CE2D6A">
            <w:pPr>
              <w:pStyle w:val="ListParagraph"/>
              <w:spacing w:line="240" w:lineRule="auto"/>
              <w:ind w:left="0"/>
              <w:rPr>
                <w:del w:id="911" w:author="PSA" w:date="2017-12-29T10:44:00Z"/>
                <w:rFonts w:ascii="Calibri" w:hAnsi="Calibri" w:cs="Calibri"/>
                <w:sz w:val="20"/>
              </w:rPr>
            </w:pPr>
            <w:ins w:id="912" w:author="PSA" w:date="2017-12-29T10:45:00Z">
              <w:r w:rsidRPr="007059D7">
                <w:rPr>
                  <w:sz w:val="20"/>
                </w:rPr>
                <w:t>[Yes|No|All(default)]</w:t>
              </w:r>
              <w:r w:rsidRPr="007059D7" w:rsidDel="0036419E">
                <w:rPr>
                  <w:sz w:val="20"/>
                </w:rPr>
                <w:t xml:space="preserve"> </w:t>
              </w:r>
            </w:ins>
            <w:del w:id="913" w:author="PSA" w:date="2017-12-29T10:44:00Z">
              <w:r w:rsidRPr="007059D7" w:rsidDel="0036419E">
                <w:rPr>
                  <w:sz w:val="20"/>
                </w:rPr>
                <w:delText xml:space="preserve">Dropdown. </w:delText>
              </w:r>
            </w:del>
          </w:p>
          <w:p w:rsidR="00CE2D6A" w:rsidRPr="007059D7" w:rsidRDefault="00CE2D6A" w:rsidP="00626CB9">
            <w:pPr>
              <w:pStyle w:val="ListParagraph"/>
              <w:spacing w:line="240" w:lineRule="auto"/>
              <w:ind w:left="0"/>
              <w:rPr>
                <w:sz w:val="20"/>
              </w:rPr>
            </w:pPr>
            <w:del w:id="914" w:author="PSA" w:date="2017-12-29T10:44:00Z">
              <w:r w:rsidRPr="007059D7" w:rsidDel="0036419E">
                <w:rPr>
                  <w:sz w:val="20"/>
                </w:rPr>
                <w:delText>[Yes|No|All(default)]</w:delText>
              </w:r>
            </w:del>
          </w:p>
        </w:tc>
      </w:tr>
      <w:tr w:rsidR="00CE2D6A" w:rsidRPr="007059D7" w:rsidTr="00626CB9">
        <w:trPr>
          <w:trHeight w:val="57"/>
        </w:trPr>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E2D6A" w:rsidRPr="007059D7" w:rsidRDefault="00CE2D6A" w:rsidP="00626CB9">
            <w:pPr>
              <w:pStyle w:val="ListParagraph"/>
              <w:spacing w:line="240" w:lineRule="auto"/>
              <w:ind w:left="0"/>
              <w:rPr>
                <w:sz w:val="20"/>
              </w:rPr>
            </w:pPr>
            <w:r w:rsidRPr="007059D7">
              <w:rPr>
                <w:sz w:val="20"/>
              </w:rPr>
              <w:t>Expiry Date From</w:t>
            </w:r>
          </w:p>
        </w:tc>
        <w:tc>
          <w:tcPr>
            <w:tcW w:w="7087" w:type="dxa"/>
            <w:tcBorders>
              <w:top w:val="nil"/>
              <w:left w:val="nil"/>
              <w:bottom w:val="single" w:sz="8" w:space="0" w:color="auto"/>
              <w:right w:val="single" w:sz="8" w:space="0" w:color="auto"/>
            </w:tcBorders>
            <w:tcMar>
              <w:top w:w="0" w:type="dxa"/>
              <w:left w:w="108" w:type="dxa"/>
              <w:bottom w:w="0" w:type="dxa"/>
              <w:right w:w="108" w:type="dxa"/>
            </w:tcMar>
            <w:hideMark/>
          </w:tcPr>
          <w:p w:rsidR="00CE2D6A" w:rsidRPr="007059D7" w:rsidRDefault="00CE2D6A" w:rsidP="00626CB9">
            <w:pPr>
              <w:pStyle w:val="ListParagraph"/>
              <w:spacing w:line="240" w:lineRule="auto"/>
              <w:ind w:left="0"/>
              <w:rPr>
                <w:sz w:val="20"/>
              </w:rPr>
            </w:pPr>
            <w:r w:rsidRPr="007059D7">
              <w:rPr>
                <w:sz w:val="20"/>
              </w:rPr>
              <w:t>Select from calendar</w:t>
            </w:r>
          </w:p>
        </w:tc>
      </w:tr>
      <w:tr w:rsidR="00CE2D6A" w:rsidRPr="007059D7" w:rsidTr="00626CB9">
        <w:trPr>
          <w:trHeight w:val="57"/>
        </w:trPr>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E2D6A" w:rsidRPr="007059D7" w:rsidRDefault="00CE2D6A" w:rsidP="00626CB9">
            <w:pPr>
              <w:pStyle w:val="ListParagraph"/>
              <w:spacing w:line="240" w:lineRule="auto"/>
              <w:ind w:left="0"/>
              <w:rPr>
                <w:sz w:val="20"/>
              </w:rPr>
            </w:pPr>
            <w:r w:rsidRPr="007059D7">
              <w:rPr>
                <w:sz w:val="20"/>
              </w:rPr>
              <w:t>Expiry Date To</w:t>
            </w:r>
          </w:p>
        </w:tc>
        <w:tc>
          <w:tcPr>
            <w:tcW w:w="7087" w:type="dxa"/>
            <w:tcBorders>
              <w:top w:val="nil"/>
              <w:left w:val="nil"/>
              <w:bottom w:val="single" w:sz="8" w:space="0" w:color="auto"/>
              <w:right w:val="single" w:sz="8" w:space="0" w:color="auto"/>
            </w:tcBorders>
            <w:tcMar>
              <w:top w:w="0" w:type="dxa"/>
              <w:left w:w="108" w:type="dxa"/>
              <w:bottom w:w="0" w:type="dxa"/>
              <w:right w:w="108" w:type="dxa"/>
            </w:tcMar>
            <w:hideMark/>
          </w:tcPr>
          <w:p w:rsidR="00CE2D6A" w:rsidRPr="007059D7" w:rsidRDefault="00CE2D6A" w:rsidP="00626CB9">
            <w:pPr>
              <w:pStyle w:val="ListParagraph"/>
              <w:spacing w:line="240" w:lineRule="auto"/>
              <w:ind w:left="0"/>
              <w:rPr>
                <w:sz w:val="20"/>
              </w:rPr>
            </w:pPr>
            <w:r w:rsidRPr="007059D7">
              <w:rPr>
                <w:sz w:val="20"/>
              </w:rPr>
              <w:t>Select from calendar</w:t>
            </w:r>
          </w:p>
        </w:tc>
      </w:tr>
      <w:tr w:rsidR="00CE2D6A" w:rsidRPr="007059D7" w:rsidTr="00626CB9">
        <w:trPr>
          <w:trHeight w:val="57"/>
        </w:trPr>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E2D6A" w:rsidRPr="007059D7" w:rsidRDefault="00CE2D6A" w:rsidP="00626CB9">
            <w:pPr>
              <w:pStyle w:val="ListParagraph"/>
              <w:spacing w:line="240" w:lineRule="auto"/>
              <w:ind w:left="0"/>
              <w:rPr>
                <w:sz w:val="20"/>
              </w:rPr>
            </w:pPr>
            <w:r w:rsidRPr="007059D7">
              <w:rPr>
                <w:sz w:val="20"/>
              </w:rPr>
              <w:t>User Group</w:t>
            </w:r>
          </w:p>
        </w:tc>
        <w:tc>
          <w:tcPr>
            <w:tcW w:w="7087" w:type="dxa"/>
            <w:tcBorders>
              <w:top w:val="nil"/>
              <w:left w:val="nil"/>
              <w:bottom w:val="single" w:sz="8" w:space="0" w:color="auto"/>
              <w:right w:val="single" w:sz="8" w:space="0" w:color="auto"/>
            </w:tcBorders>
            <w:tcMar>
              <w:top w:w="0" w:type="dxa"/>
              <w:left w:w="108" w:type="dxa"/>
              <w:bottom w:w="0" w:type="dxa"/>
              <w:right w:w="108" w:type="dxa"/>
            </w:tcMar>
            <w:hideMark/>
          </w:tcPr>
          <w:p w:rsidR="00CE2D6A" w:rsidRPr="007059D7" w:rsidRDefault="00CE2D6A" w:rsidP="00626CB9">
            <w:pPr>
              <w:pStyle w:val="ListParagraph"/>
              <w:spacing w:line="240" w:lineRule="auto"/>
              <w:ind w:left="0"/>
              <w:rPr>
                <w:rFonts w:ascii="Calibri" w:hAnsi="Calibri" w:cs="Calibri"/>
                <w:sz w:val="20"/>
              </w:rPr>
            </w:pPr>
            <w:r w:rsidRPr="007059D7">
              <w:rPr>
                <w:sz w:val="20"/>
              </w:rPr>
              <w:t xml:space="preserve">Dropdown. </w:t>
            </w:r>
          </w:p>
          <w:p w:rsidR="00CE2D6A" w:rsidRPr="007059D7" w:rsidRDefault="00CE2D6A" w:rsidP="00626CB9">
            <w:pPr>
              <w:pStyle w:val="ListParagraph"/>
              <w:spacing w:line="240" w:lineRule="auto"/>
              <w:ind w:left="0"/>
              <w:rPr>
                <w:sz w:val="20"/>
              </w:rPr>
            </w:pPr>
            <w:r w:rsidRPr="007059D7">
              <w:rPr>
                <w:sz w:val="20"/>
              </w:rPr>
              <w:t xml:space="preserve">Select from a list of user’s group(s) </w:t>
            </w:r>
          </w:p>
        </w:tc>
      </w:tr>
      <w:tr w:rsidR="00CE2D6A" w:rsidRPr="007059D7" w:rsidTr="00626CB9">
        <w:trPr>
          <w:trHeight w:val="57"/>
        </w:trPr>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E2D6A" w:rsidRPr="007059D7" w:rsidRDefault="00CE2D6A" w:rsidP="00626CB9">
            <w:pPr>
              <w:pStyle w:val="ListParagraph"/>
              <w:spacing w:line="240" w:lineRule="auto"/>
              <w:ind w:left="0"/>
              <w:rPr>
                <w:sz w:val="20"/>
              </w:rPr>
            </w:pPr>
            <w:r w:rsidRPr="007059D7">
              <w:rPr>
                <w:sz w:val="20"/>
              </w:rPr>
              <w:t>Active</w:t>
            </w:r>
          </w:p>
        </w:tc>
        <w:tc>
          <w:tcPr>
            <w:tcW w:w="7087" w:type="dxa"/>
            <w:tcBorders>
              <w:top w:val="nil"/>
              <w:left w:val="nil"/>
              <w:bottom w:val="single" w:sz="8" w:space="0" w:color="auto"/>
              <w:right w:val="single" w:sz="8" w:space="0" w:color="auto"/>
            </w:tcBorders>
            <w:tcMar>
              <w:top w:w="0" w:type="dxa"/>
              <w:left w:w="108" w:type="dxa"/>
              <w:bottom w:w="0" w:type="dxa"/>
              <w:right w:w="108" w:type="dxa"/>
            </w:tcMar>
            <w:hideMark/>
          </w:tcPr>
          <w:p w:rsidR="00CE2D6A" w:rsidRPr="007059D7" w:rsidRDefault="00CE2D6A" w:rsidP="00626CB9">
            <w:pPr>
              <w:pStyle w:val="ListParagraph"/>
              <w:spacing w:line="240" w:lineRule="auto"/>
              <w:ind w:left="0"/>
              <w:rPr>
                <w:rFonts w:ascii="Calibri" w:hAnsi="Calibri" w:cs="Calibri"/>
                <w:sz w:val="20"/>
              </w:rPr>
            </w:pPr>
            <w:r w:rsidRPr="007059D7">
              <w:rPr>
                <w:sz w:val="20"/>
              </w:rPr>
              <w:t xml:space="preserve">Dropdown. </w:t>
            </w:r>
          </w:p>
          <w:p w:rsidR="00CE2D6A" w:rsidRPr="007059D7" w:rsidRDefault="00CE2D6A" w:rsidP="00626CB9">
            <w:pPr>
              <w:pStyle w:val="ListParagraph"/>
              <w:spacing w:line="240" w:lineRule="auto"/>
              <w:ind w:left="0"/>
              <w:rPr>
                <w:sz w:val="20"/>
              </w:rPr>
            </w:pPr>
            <w:r w:rsidRPr="007059D7">
              <w:rPr>
                <w:sz w:val="20"/>
              </w:rPr>
              <w:t>[Yes(default)|No|All]</w:t>
            </w:r>
          </w:p>
        </w:tc>
      </w:tr>
      <w:tr w:rsidR="00CE2D6A" w:rsidRPr="007059D7" w:rsidTr="00626CB9">
        <w:trPr>
          <w:trHeight w:val="57"/>
        </w:trPr>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E2D6A" w:rsidRPr="007059D7" w:rsidRDefault="00CE2D6A" w:rsidP="00626CB9">
            <w:pPr>
              <w:pStyle w:val="ListParagraph"/>
              <w:spacing w:line="240" w:lineRule="auto"/>
              <w:ind w:left="0"/>
              <w:rPr>
                <w:sz w:val="20"/>
              </w:rPr>
            </w:pPr>
            <w:r w:rsidRPr="007059D7">
              <w:rPr>
                <w:sz w:val="20"/>
              </w:rPr>
              <w:t>Status</w:t>
            </w:r>
          </w:p>
        </w:tc>
        <w:tc>
          <w:tcPr>
            <w:tcW w:w="7087" w:type="dxa"/>
            <w:tcBorders>
              <w:top w:val="nil"/>
              <w:left w:val="nil"/>
              <w:bottom w:val="single" w:sz="8" w:space="0" w:color="auto"/>
              <w:right w:val="single" w:sz="8" w:space="0" w:color="auto"/>
            </w:tcBorders>
            <w:tcMar>
              <w:top w:w="0" w:type="dxa"/>
              <w:left w:w="108" w:type="dxa"/>
              <w:bottom w:w="0" w:type="dxa"/>
              <w:right w:w="108" w:type="dxa"/>
            </w:tcMar>
            <w:hideMark/>
          </w:tcPr>
          <w:p w:rsidR="00CE2D6A" w:rsidRPr="007059D7" w:rsidRDefault="00CE2D6A" w:rsidP="00626CB9">
            <w:pPr>
              <w:pStyle w:val="ListParagraph"/>
              <w:spacing w:line="240" w:lineRule="auto"/>
              <w:ind w:left="0"/>
              <w:rPr>
                <w:rFonts w:ascii="Calibri" w:hAnsi="Calibri" w:cs="Calibri"/>
                <w:sz w:val="20"/>
              </w:rPr>
            </w:pPr>
            <w:r w:rsidRPr="007059D7">
              <w:rPr>
                <w:sz w:val="20"/>
              </w:rPr>
              <w:t xml:space="preserve">Dropdown. </w:t>
            </w:r>
          </w:p>
          <w:p w:rsidR="00CE2D6A" w:rsidRPr="007059D7" w:rsidRDefault="00CE2D6A" w:rsidP="00626CB9">
            <w:pPr>
              <w:pStyle w:val="ListParagraph"/>
              <w:spacing w:line="240" w:lineRule="auto"/>
              <w:ind w:left="0"/>
              <w:rPr>
                <w:sz w:val="20"/>
              </w:rPr>
            </w:pPr>
            <w:r w:rsidRPr="007059D7">
              <w:rPr>
                <w:sz w:val="20"/>
              </w:rPr>
              <w:t>[Expiring|Expired|Out of Notification Period |All(default)]</w:t>
            </w:r>
          </w:p>
        </w:tc>
      </w:tr>
    </w:tbl>
    <w:p w:rsidR="00626CB9" w:rsidRDefault="00626CB9" w:rsidP="00626CB9">
      <w:pPr>
        <w:spacing w:after="0"/>
        <w:ind w:left="720"/>
        <w:jc w:val="both"/>
        <w:rPr>
          <w:sz w:val="20"/>
        </w:rPr>
      </w:pPr>
    </w:p>
    <w:p w:rsidR="00E278F3" w:rsidRPr="007059D7" w:rsidRDefault="00E278F3" w:rsidP="00626CB9">
      <w:pPr>
        <w:spacing w:after="0"/>
        <w:ind w:left="720"/>
        <w:jc w:val="both"/>
        <w:rPr>
          <w:sz w:val="20"/>
        </w:rPr>
      </w:pPr>
      <w:r w:rsidRPr="007059D7">
        <w:rPr>
          <w:sz w:val="20"/>
        </w:rPr>
        <w:t xml:space="preserve">The following default fields shall be shown in the list of staff </w:t>
      </w:r>
      <w:r w:rsidR="005F3D12" w:rsidRPr="007059D7">
        <w:rPr>
          <w:sz w:val="20"/>
        </w:rPr>
        <w:t xml:space="preserve">reminder search </w:t>
      </w:r>
      <w:r w:rsidRPr="007059D7">
        <w:rPr>
          <w:sz w:val="20"/>
        </w:rPr>
        <w:t>records: -</w:t>
      </w:r>
    </w:p>
    <w:p w:rsidR="00790DF1" w:rsidRPr="007059D7" w:rsidRDefault="009F1A44" w:rsidP="007059D7">
      <w:pPr>
        <w:pStyle w:val="ListParagraph"/>
        <w:rPr>
          <w:sz w:val="20"/>
        </w:rPr>
      </w:pPr>
      <w:r w:rsidRPr="007059D7">
        <w:rPr>
          <w:sz w:val="20"/>
        </w:rPr>
        <w:t>Record to Monitor</w:t>
      </w:r>
    </w:p>
    <w:p w:rsidR="00790DF1" w:rsidRPr="007059D7" w:rsidDel="008E3EC8" w:rsidRDefault="009F1A44" w:rsidP="007059D7">
      <w:pPr>
        <w:pStyle w:val="ListParagraph"/>
        <w:rPr>
          <w:del w:id="915" w:author="PSA" w:date="2018-01-02T16:43:00Z"/>
          <w:sz w:val="20"/>
        </w:rPr>
      </w:pPr>
      <w:del w:id="916" w:author="PSA" w:date="2018-01-02T16:43:00Z">
        <w:r w:rsidRPr="007059D7" w:rsidDel="008E3EC8">
          <w:rPr>
            <w:sz w:val="20"/>
          </w:rPr>
          <w:delText>Reference Number</w:delText>
        </w:r>
        <w:r w:rsidR="009A4658" w:rsidRPr="007059D7" w:rsidDel="008E3EC8">
          <w:rPr>
            <w:sz w:val="20"/>
          </w:rPr>
          <w:delText xml:space="preserve"> (</w:delText>
        </w:r>
        <w:r w:rsidR="009A4658" w:rsidRPr="007059D7" w:rsidDel="008E3EC8">
          <w:rPr>
            <w:rFonts w:ascii="Calibri" w:hAnsi="Calibri" w:cs="Calibri"/>
            <w:color w:val="000000"/>
            <w:sz w:val="20"/>
          </w:rPr>
          <w:delText xml:space="preserve">Only the last 4 digit shall be displayed in </w:delText>
        </w:r>
        <w:r w:rsidR="00276B43" w:rsidDel="008E3EC8">
          <w:rPr>
            <w:rFonts w:ascii="Calibri" w:hAnsi="Calibri" w:cs="Calibri"/>
            <w:color w:val="000000"/>
            <w:sz w:val="20"/>
          </w:rPr>
          <w:delText>result list</w:delText>
        </w:r>
        <w:r w:rsidR="009A4658" w:rsidRPr="007059D7" w:rsidDel="008E3EC8">
          <w:rPr>
            <w:rFonts w:ascii="Calibri" w:hAnsi="Calibri" w:cs="Calibri"/>
            <w:color w:val="000000"/>
            <w:sz w:val="20"/>
          </w:rPr>
          <w:delText>. (xxxx1234))</w:delText>
        </w:r>
      </w:del>
    </w:p>
    <w:p w:rsidR="008E3EC8" w:rsidRPr="007059D7" w:rsidRDefault="009F1A44" w:rsidP="007059D7">
      <w:pPr>
        <w:pStyle w:val="ListParagraph"/>
        <w:rPr>
          <w:sz w:val="20"/>
        </w:rPr>
      </w:pPr>
      <w:del w:id="917" w:author="PSA" w:date="2018-01-02T16:41:00Z">
        <w:r w:rsidRPr="007059D7" w:rsidDel="008E3EC8">
          <w:rPr>
            <w:sz w:val="20"/>
          </w:rPr>
          <w:delText>Staff ID</w:delText>
        </w:r>
        <w:r w:rsidR="009A4658" w:rsidRPr="007059D7" w:rsidDel="008E3EC8">
          <w:rPr>
            <w:rFonts w:ascii="Calibri" w:hAnsi="Calibri" w:cs="Calibri"/>
            <w:color w:val="000000"/>
            <w:sz w:val="20"/>
          </w:rPr>
          <w:delText xml:space="preserve"> </w:delText>
        </w:r>
      </w:del>
      <w:del w:id="918" w:author="PSA" w:date="2018-01-02T16:43:00Z">
        <w:r w:rsidR="009A4658" w:rsidRPr="007059D7" w:rsidDel="008E3EC8">
          <w:rPr>
            <w:rFonts w:ascii="Calibri" w:hAnsi="Calibri" w:cs="Calibri"/>
            <w:color w:val="000000"/>
            <w:sz w:val="20"/>
          </w:rPr>
          <w:delText xml:space="preserve">(Only the last 4 digit shall be displayed in </w:delText>
        </w:r>
        <w:r w:rsidR="00276B43" w:rsidDel="008E3EC8">
          <w:rPr>
            <w:rFonts w:ascii="Calibri" w:hAnsi="Calibri" w:cs="Calibri"/>
            <w:color w:val="000000"/>
            <w:sz w:val="20"/>
          </w:rPr>
          <w:delText>result list</w:delText>
        </w:r>
        <w:r w:rsidR="009A4658" w:rsidRPr="007059D7" w:rsidDel="008E3EC8">
          <w:rPr>
            <w:rFonts w:ascii="Calibri" w:hAnsi="Calibri" w:cs="Calibri"/>
            <w:color w:val="000000"/>
            <w:sz w:val="20"/>
          </w:rPr>
          <w:delText>. (xxxx1234))</w:delText>
        </w:r>
      </w:del>
      <w:ins w:id="919" w:author="PSA" w:date="2018-01-02T16:42:00Z">
        <w:r w:rsidR="008E3EC8">
          <w:rPr>
            <w:sz w:val="20"/>
          </w:rPr>
          <w:t>Staff Code</w:t>
        </w:r>
      </w:ins>
    </w:p>
    <w:p w:rsidR="00790DF1" w:rsidRPr="007059D7" w:rsidRDefault="009F1A44" w:rsidP="007059D7">
      <w:pPr>
        <w:pStyle w:val="ListParagraph"/>
        <w:rPr>
          <w:sz w:val="20"/>
        </w:rPr>
      </w:pPr>
      <w:r w:rsidRPr="007059D7">
        <w:rPr>
          <w:sz w:val="20"/>
        </w:rPr>
        <w:t>Staff Name</w:t>
      </w:r>
    </w:p>
    <w:p w:rsidR="00790DF1" w:rsidRPr="00095614" w:rsidRDefault="000F1676" w:rsidP="00095614">
      <w:pPr>
        <w:pStyle w:val="ListParagraph"/>
        <w:rPr>
          <w:sz w:val="20"/>
        </w:rPr>
      </w:pPr>
      <w:r w:rsidRPr="007059D7">
        <w:rPr>
          <w:sz w:val="20"/>
        </w:rPr>
        <w:t>Local Crew</w:t>
      </w:r>
    </w:p>
    <w:p w:rsidR="00626CB9" w:rsidRPr="007059D7" w:rsidRDefault="000F0C8C" w:rsidP="00626CB9">
      <w:pPr>
        <w:pStyle w:val="ListParagraph"/>
        <w:rPr>
          <w:sz w:val="20"/>
        </w:rPr>
      </w:pPr>
      <w:r w:rsidRPr="007059D7">
        <w:rPr>
          <w:sz w:val="20"/>
        </w:rPr>
        <w:t>Expiry Date</w:t>
      </w:r>
      <w:r w:rsidR="00626CB9" w:rsidRPr="00626CB9">
        <w:rPr>
          <w:sz w:val="20"/>
        </w:rPr>
        <w:t xml:space="preserve"> </w:t>
      </w:r>
    </w:p>
    <w:p w:rsidR="005F3D12" w:rsidRPr="00626CB9" w:rsidRDefault="00626CB9" w:rsidP="00626CB9">
      <w:pPr>
        <w:pStyle w:val="ListParagraph"/>
        <w:rPr>
          <w:sz w:val="20"/>
        </w:rPr>
      </w:pPr>
      <w:r w:rsidRPr="007059D7">
        <w:rPr>
          <w:sz w:val="20"/>
        </w:rPr>
        <w:t>User Group</w:t>
      </w:r>
    </w:p>
    <w:p w:rsidR="005F3D12" w:rsidRPr="007059D7" w:rsidRDefault="009F1A44" w:rsidP="007059D7">
      <w:pPr>
        <w:pStyle w:val="ListParagraph"/>
        <w:rPr>
          <w:sz w:val="20"/>
        </w:rPr>
      </w:pPr>
      <w:r w:rsidRPr="007059D7">
        <w:rPr>
          <w:sz w:val="20"/>
        </w:rPr>
        <w:t>Reminder</w:t>
      </w:r>
    </w:p>
    <w:p w:rsidR="005F3D12" w:rsidRPr="007059D7" w:rsidRDefault="009F1A44" w:rsidP="007059D7">
      <w:pPr>
        <w:pStyle w:val="ListParagraph"/>
        <w:rPr>
          <w:sz w:val="20"/>
        </w:rPr>
      </w:pPr>
      <w:r w:rsidRPr="007059D7">
        <w:rPr>
          <w:sz w:val="20"/>
        </w:rPr>
        <w:t xml:space="preserve">Status </w:t>
      </w:r>
    </w:p>
    <w:p w:rsidR="008E3EC8" w:rsidRPr="008E3EC8" w:rsidRDefault="009F1A44" w:rsidP="008E3EC8">
      <w:pPr>
        <w:ind w:left="720"/>
        <w:rPr>
          <w:rFonts w:cs="Arial"/>
          <w:sz w:val="20"/>
        </w:rPr>
      </w:pPr>
      <w:r w:rsidRPr="007059D7">
        <w:rPr>
          <w:sz w:val="20"/>
        </w:rPr>
        <w:t xml:space="preserve">However, there will be an option for user to choose additional fields to be displayed, or hide existing fields in the list. </w:t>
      </w:r>
      <w:ins w:id="920" w:author="PSA" w:date="2018-01-02T16:47:00Z">
        <w:r w:rsidR="008E3EC8">
          <w:rPr>
            <w:sz w:val="20"/>
          </w:rPr>
          <w:t xml:space="preserve">If “NRIC/FIN” is selected for display, only the last 5 characters of “NRIC/FIN” shall be displayed in result list. </w:t>
        </w:r>
      </w:ins>
      <w:ins w:id="921" w:author="PSA" w:date="2018-01-02T16:48:00Z">
        <w:r w:rsidR="008E3EC8">
          <w:rPr>
            <w:sz w:val="20"/>
          </w:rPr>
          <w:t xml:space="preserve">(e.g. XXXX9941D). </w:t>
        </w:r>
      </w:ins>
      <w:ins w:id="922" w:author="PSA" w:date="2018-01-02T16:46:00Z">
        <w:r w:rsidR="008E3EC8">
          <w:rPr>
            <w:sz w:val="20"/>
            <w:szCs w:val="22"/>
          </w:rPr>
          <w:t>If “Reference No.” is selected for display,</w:t>
        </w:r>
      </w:ins>
      <w:ins w:id="923" w:author="PSA" w:date="2018-01-02T16:47:00Z">
        <w:r w:rsidR="008E3EC8" w:rsidRPr="008E3EC8">
          <w:rPr>
            <w:rFonts w:ascii="Calibri" w:hAnsi="Calibri" w:cs="Calibri"/>
            <w:color w:val="000000"/>
            <w:sz w:val="20"/>
          </w:rPr>
          <w:t xml:space="preserve"> </w:t>
        </w:r>
        <w:r w:rsidR="008E3EC8">
          <w:rPr>
            <w:rFonts w:ascii="Calibri" w:hAnsi="Calibri" w:cs="Calibri"/>
            <w:color w:val="000000"/>
            <w:sz w:val="20"/>
          </w:rPr>
          <w:t xml:space="preserve">only the last </w:t>
        </w:r>
      </w:ins>
      <w:ins w:id="924" w:author="PSA" w:date="2018-01-02T16:49:00Z">
        <w:r w:rsidR="008E3EC8">
          <w:rPr>
            <w:rFonts w:ascii="Calibri" w:hAnsi="Calibri" w:cs="Calibri"/>
            <w:color w:val="000000"/>
            <w:sz w:val="20"/>
          </w:rPr>
          <w:t>5</w:t>
        </w:r>
      </w:ins>
      <w:ins w:id="925" w:author="PSA" w:date="2018-01-02T16:47:00Z">
        <w:r w:rsidR="008E3EC8" w:rsidRPr="007059D7">
          <w:rPr>
            <w:rFonts w:ascii="Calibri" w:hAnsi="Calibri" w:cs="Calibri"/>
            <w:color w:val="000000"/>
            <w:sz w:val="20"/>
          </w:rPr>
          <w:t xml:space="preserve"> </w:t>
        </w:r>
      </w:ins>
      <w:ins w:id="926" w:author="PSA" w:date="2018-01-02T16:48:00Z">
        <w:r w:rsidR="008E3EC8">
          <w:rPr>
            <w:rFonts w:ascii="Calibri" w:hAnsi="Calibri" w:cs="Calibri"/>
            <w:color w:val="000000"/>
            <w:sz w:val="20"/>
          </w:rPr>
          <w:t>characters</w:t>
        </w:r>
      </w:ins>
      <w:ins w:id="927" w:author="PSA" w:date="2018-01-02T16:47:00Z">
        <w:r w:rsidR="008E3EC8" w:rsidRPr="007059D7">
          <w:rPr>
            <w:rFonts w:ascii="Calibri" w:hAnsi="Calibri" w:cs="Calibri"/>
            <w:color w:val="000000"/>
            <w:sz w:val="20"/>
          </w:rPr>
          <w:t xml:space="preserve"> </w:t>
        </w:r>
        <w:r w:rsidR="008E3EC8">
          <w:rPr>
            <w:rFonts w:ascii="Calibri" w:hAnsi="Calibri" w:cs="Calibri"/>
            <w:color w:val="000000"/>
            <w:sz w:val="20"/>
          </w:rPr>
          <w:t xml:space="preserve">of “Reference No.” </w:t>
        </w:r>
        <w:r w:rsidR="008E3EC8" w:rsidRPr="007059D7">
          <w:rPr>
            <w:rFonts w:ascii="Calibri" w:hAnsi="Calibri" w:cs="Calibri"/>
            <w:color w:val="000000"/>
            <w:sz w:val="20"/>
          </w:rPr>
          <w:t xml:space="preserve">shall be displayed in </w:t>
        </w:r>
        <w:r w:rsidR="008E3EC8">
          <w:rPr>
            <w:rFonts w:ascii="Calibri" w:hAnsi="Calibri" w:cs="Calibri"/>
            <w:color w:val="000000"/>
            <w:sz w:val="20"/>
          </w:rPr>
          <w:t>result list</w:t>
        </w:r>
        <w:r w:rsidR="008E3EC8" w:rsidRPr="007059D7">
          <w:rPr>
            <w:rFonts w:ascii="Calibri" w:hAnsi="Calibri" w:cs="Calibri"/>
            <w:color w:val="000000"/>
            <w:sz w:val="20"/>
          </w:rPr>
          <w:t>. (xxxx1234)</w:t>
        </w:r>
      </w:ins>
    </w:p>
    <w:p w:rsidR="008E3EC8" w:rsidRPr="008E3EC8" w:rsidRDefault="009F1A44" w:rsidP="008E3EC8">
      <w:pPr>
        <w:ind w:left="720"/>
        <w:jc w:val="both"/>
        <w:rPr>
          <w:rFonts w:cs="Arial"/>
          <w:sz w:val="20"/>
        </w:rPr>
      </w:pPr>
      <w:r w:rsidRPr="007059D7">
        <w:rPr>
          <w:sz w:val="20"/>
          <w:szCs w:val="22"/>
        </w:rPr>
        <w:t xml:space="preserve">If a grid or table cell is too small to display the full content, only partial information will be shown. However full content will be displayed in a tooltip whenever user mouse over on that field. </w:t>
      </w:r>
    </w:p>
    <w:p w:rsidR="00626CB9" w:rsidRPr="007168C1" w:rsidRDefault="00626CB9" w:rsidP="00626CB9">
      <w:pPr>
        <w:ind w:left="720"/>
        <w:jc w:val="both"/>
        <w:rPr>
          <w:rFonts w:cstheme="minorHAnsi"/>
          <w:sz w:val="20"/>
          <w:szCs w:val="22"/>
        </w:rPr>
      </w:pPr>
      <w:r w:rsidRPr="007168C1">
        <w:rPr>
          <w:rFonts w:cstheme="minorHAnsi"/>
          <w:sz w:val="20"/>
          <w:szCs w:val="22"/>
        </w:rPr>
        <w:t>If column(s) has been sorted, the search result should displayed according to the sorted column(s)</w:t>
      </w:r>
    </w:p>
    <w:p w:rsidR="009F1A44" w:rsidRPr="007059D7" w:rsidRDefault="009F1A44" w:rsidP="009F1A44">
      <w:pPr>
        <w:ind w:left="720"/>
        <w:jc w:val="both"/>
        <w:rPr>
          <w:sz w:val="20"/>
          <w:szCs w:val="22"/>
        </w:rPr>
      </w:pPr>
      <w:r w:rsidRPr="007059D7">
        <w:rPr>
          <w:sz w:val="20"/>
          <w:szCs w:val="22"/>
        </w:rPr>
        <w:t xml:space="preserve">By default, 20 </w:t>
      </w:r>
      <w:r w:rsidR="00233B23" w:rsidRPr="007059D7">
        <w:rPr>
          <w:sz w:val="20"/>
          <w:szCs w:val="22"/>
        </w:rPr>
        <w:t>staff monitor record</w:t>
      </w:r>
      <w:r w:rsidR="00DE6417" w:rsidRPr="007059D7">
        <w:rPr>
          <w:sz w:val="20"/>
          <w:szCs w:val="22"/>
        </w:rPr>
        <w:t xml:space="preserve">s </w:t>
      </w:r>
      <w:r w:rsidRPr="007059D7">
        <w:rPr>
          <w:sz w:val="20"/>
          <w:szCs w:val="22"/>
        </w:rPr>
        <w:t xml:space="preserve">will be shown in one search result page. </w:t>
      </w:r>
      <w:r w:rsidR="000F0C8C" w:rsidRPr="007059D7">
        <w:rPr>
          <w:sz w:val="20"/>
          <w:szCs w:val="22"/>
        </w:rPr>
        <w:t>T</w:t>
      </w:r>
      <w:r w:rsidRPr="007059D7">
        <w:rPr>
          <w:sz w:val="20"/>
          <w:szCs w:val="22"/>
        </w:rPr>
        <w:t>here will be an option for user to configure the number of reminders to be shown in one result page.</w:t>
      </w:r>
    </w:p>
    <w:p w:rsidR="00D17BAF" w:rsidRPr="00626CB9" w:rsidRDefault="00D17BAF" w:rsidP="00626CB9">
      <w:pPr>
        <w:ind w:left="720"/>
        <w:rPr>
          <w:sz w:val="20"/>
          <w:szCs w:val="22"/>
        </w:rPr>
      </w:pPr>
      <w:r w:rsidRPr="007059D7">
        <w:rPr>
          <w:sz w:val="20"/>
          <w:szCs w:val="22"/>
        </w:rPr>
        <w:t xml:space="preserve">Color code shall be displayed properly on individual record to indicate </w:t>
      </w:r>
      <w:r w:rsidR="00626CB9">
        <w:rPr>
          <w:sz w:val="20"/>
          <w:szCs w:val="22"/>
        </w:rPr>
        <w:t>staff monitor record</w:t>
      </w:r>
      <w:r w:rsidRPr="007059D7">
        <w:rPr>
          <w:sz w:val="20"/>
          <w:szCs w:val="22"/>
        </w:rPr>
        <w:t xml:space="preserve"> status as Expired (red), Expiring (orange) or Outside Reminder Notice Periods (green)</w:t>
      </w:r>
    </w:p>
    <w:p w:rsidR="00E051E3" w:rsidRDefault="00E051E3" w:rsidP="00E051E3">
      <w:pPr>
        <w:pStyle w:val="Heading3"/>
      </w:pPr>
      <w:bookmarkStart w:id="928" w:name="_Toc502737635"/>
      <w:r>
        <w:t xml:space="preserve">Sort Staff </w:t>
      </w:r>
      <w:r w:rsidR="005F3300">
        <w:t xml:space="preserve">Monitor </w:t>
      </w:r>
      <w:r>
        <w:t>Record</w:t>
      </w:r>
      <w:bookmarkEnd w:id="928"/>
    </w:p>
    <w:p w:rsidR="009F1A44" w:rsidRPr="007059D7" w:rsidRDefault="00CA0A99" w:rsidP="009F1A44">
      <w:pPr>
        <w:ind w:left="720"/>
        <w:jc w:val="both"/>
        <w:rPr>
          <w:sz w:val="20"/>
        </w:rPr>
      </w:pPr>
      <w:r>
        <w:rPr>
          <w:sz w:val="20"/>
        </w:rPr>
        <w:t xml:space="preserve">This feature shall allow authorized user </w:t>
      </w:r>
      <w:r w:rsidR="009F1A44" w:rsidRPr="007059D7">
        <w:rPr>
          <w:sz w:val="20"/>
        </w:rPr>
        <w:t xml:space="preserve">to sort </w:t>
      </w:r>
      <w:r w:rsidR="00233B23" w:rsidRPr="007059D7">
        <w:rPr>
          <w:sz w:val="20"/>
        </w:rPr>
        <w:t>staff monitor record</w:t>
      </w:r>
      <w:r w:rsidR="00A03B30" w:rsidRPr="007059D7">
        <w:rPr>
          <w:sz w:val="20"/>
        </w:rPr>
        <w:t xml:space="preserve">s </w:t>
      </w:r>
      <w:r w:rsidR="009F1A44" w:rsidRPr="007059D7">
        <w:rPr>
          <w:sz w:val="20"/>
        </w:rPr>
        <w:t xml:space="preserve">in search result by any column in the result list. By default, </w:t>
      </w:r>
      <w:r w:rsidR="00233B23" w:rsidRPr="007059D7">
        <w:rPr>
          <w:sz w:val="20"/>
        </w:rPr>
        <w:t>staff monitor record</w:t>
      </w:r>
      <w:r w:rsidR="005E5EDA" w:rsidRPr="007059D7">
        <w:rPr>
          <w:sz w:val="20"/>
        </w:rPr>
        <w:t xml:space="preserve">s </w:t>
      </w:r>
      <w:r w:rsidR="009F1A44" w:rsidRPr="007059D7">
        <w:rPr>
          <w:sz w:val="20"/>
        </w:rPr>
        <w:t>will be sorted by expiry date in descending order.</w:t>
      </w:r>
    </w:p>
    <w:p w:rsidR="009F1A44" w:rsidRDefault="00E051E3" w:rsidP="00E051E3">
      <w:pPr>
        <w:pStyle w:val="Heading3"/>
      </w:pPr>
      <w:bookmarkStart w:id="929" w:name="_Toc502737636"/>
      <w:r>
        <w:t xml:space="preserve">Download Staff </w:t>
      </w:r>
      <w:r w:rsidR="005F3300">
        <w:t xml:space="preserve">Monitor </w:t>
      </w:r>
      <w:r>
        <w:t>Record</w:t>
      </w:r>
      <w:bookmarkEnd w:id="929"/>
    </w:p>
    <w:p w:rsidR="00176923" w:rsidRPr="007059D7" w:rsidRDefault="00CA0A99" w:rsidP="00585A64">
      <w:pPr>
        <w:ind w:left="720"/>
        <w:jc w:val="both"/>
        <w:rPr>
          <w:sz w:val="20"/>
          <w:szCs w:val="20"/>
        </w:rPr>
      </w:pPr>
      <w:r>
        <w:rPr>
          <w:sz w:val="20"/>
          <w:szCs w:val="20"/>
        </w:rPr>
        <w:t xml:space="preserve">This feature shall allow authorized user </w:t>
      </w:r>
      <w:r w:rsidR="009F1A44" w:rsidRPr="007059D7">
        <w:rPr>
          <w:sz w:val="20"/>
          <w:szCs w:val="20"/>
        </w:rPr>
        <w:t xml:space="preserve">to download staff </w:t>
      </w:r>
      <w:r w:rsidR="005F3300" w:rsidRPr="007059D7">
        <w:rPr>
          <w:sz w:val="20"/>
          <w:szCs w:val="20"/>
        </w:rPr>
        <w:t xml:space="preserve">monitor </w:t>
      </w:r>
      <w:r w:rsidR="00A959E7" w:rsidRPr="007059D7">
        <w:rPr>
          <w:sz w:val="20"/>
          <w:szCs w:val="20"/>
        </w:rPr>
        <w:t xml:space="preserve">records </w:t>
      </w:r>
      <w:r w:rsidR="009F1A44" w:rsidRPr="007059D7">
        <w:rPr>
          <w:sz w:val="20"/>
          <w:szCs w:val="20"/>
        </w:rPr>
        <w:t>search results in to an excel sheet</w:t>
      </w:r>
      <w:ins w:id="930" w:author="PSA" w:date="2018-01-02T16:51:00Z">
        <w:r w:rsidR="007D6003">
          <w:rPr>
            <w:sz w:val="20"/>
            <w:szCs w:val="20"/>
          </w:rPr>
          <w:t xml:space="preserve"> (</w:t>
        </w:r>
      </w:ins>
      <w:ins w:id="931" w:author="PSA" w:date="2018-01-02T16:52:00Z">
        <w:r w:rsidR="007D6003">
          <w:rPr>
            <w:sz w:val="20"/>
            <w:szCs w:val="20"/>
          </w:rPr>
          <w:t>NRIC/FIN, and Reference No. shall be downloaded in plain text</w:t>
        </w:r>
      </w:ins>
      <w:ins w:id="932" w:author="PSA" w:date="2018-01-02T16:51:00Z">
        <w:r w:rsidR="007D6003">
          <w:rPr>
            <w:sz w:val="20"/>
            <w:szCs w:val="20"/>
          </w:rPr>
          <w:t>)</w:t>
        </w:r>
      </w:ins>
      <w:r w:rsidR="009F1A44" w:rsidRPr="007059D7">
        <w:rPr>
          <w:sz w:val="20"/>
          <w:szCs w:val="20"/>
        </w:rPr>
        <w:t xml:space="preserve">. All relevant and meaningful information of the </w:t>
      </w:r>
      <w:r w:rsidR="00233B23" w:rsidRPr="007059D7">
        <w:rPr>
          <w:sz w:val="20"/>
          <w:szCs w:val="20"/>
        </w:rPr>
        <w:t>staff monitor record</w:t>
      </w:r>
      <w:r w:rsidR="00A959E7" w:rsidRPr="007059D7">
        <w:rPr>
          <w:sz w:val="20"/>
          <w:szCs w:val="20"/>
        </w:rPr>
        <w:t xml:space="preserve"> </w:t>
      </w:r>
      <w:r w:rsidR="009F1A44" w:rsidRPr="007059D7">
        <w:rPr>
          <w:sz w:val="20"/>
          <w:szCs w:val="20"/>
        </w:rPr>
        <w:t>details will be downloaded.</w:t>
      </w:r>
      <w:r w:rsidR="00CD6DA0" w:rsidRPr="007059D7">
        <w:rPr>
          <w:sz w:val="20"/>
          <w:szCs w:val="20"/>
        </w:rPr>
        <w:t xml:space="preserve"> </w:t>
      </w:r>
    </w:p>
    <w:p w:rsidR="005217F6" w:rsidDel="00921C97" w:rsidRDefault="005217F6" w:rsidP="00585A64">
      <w:pPr>
        <w:ind w:left="720"/>
        <w:jc w:val="both"/>
        <w:rPr>
          <w:del w:id="933" w:author="PSA" w:date="2018-01-03T09:57:00Z"/>
        </w:rPr>
      </w:pPr>
      <w:bookmarkStart w:id="934" w:name="_Toc502737637"/>
      <w:bookmarkEnd w:id="934"/>
    </w:p>
    <w:p w:rsidR="0081118D" w:rsidDel="00921C97" w:rsidRDefault="0081118D" w:rsidP="00585A64">
      <w:pPr>
        <w:ind w:left="720"/>
        <w:jc w:val="both"/>
        <w:rPr>
          <w:del w:id="935" w:author="PSA" w:date="2018-01-03T09:57:00Z"/>
        </w:rPr>
      </w:pPr>
      <w:bookmarkStart w:id="936" w:name="_Toc502737638"/>
      <w:bookmarkEnd w:id="936"/>
    </w:p>
    <w:p w:rsidR="00626CB9" w:rsidDel="00921C97" w:rsidRDefault="00626CB9" w:rsidP="00095614">
      <w:pPr>
        <w:jc w:val="both"/>
        <w:rPr>
          <w:del w:id="937" w:author="PSA" w:date="2018-01-03T09:57:00Z"/>
        </w:rPr>
      </w:pPr>
      <w:bookmarkStart w:id="938" w:name="_Toc502737639"/>
      <w:bookmarkEnd w:id="938"/>
    </w:p>
    <w:p w:rsidR="009F1A44" w:rsidRDefault="009F1A44" w:rsidP="009F1A44">
      <w:pPr>
        <w:pStyle w:val="Heading2"/>
        <w:jc w:val="both"/>
      </w:pPr>
      <w:bookmarkStart w:id="939" w:name="_Toc501698524"/>
      <w:bookmarkStart w:id="940" w:name="_Toc499659872"/>
      <w:bookmarkStart w:id="941" w:name="_Toc502737640"/>
      <w:bookmarkEnd w:id="939"/>
      <w:r>
        <w:t>Settings Module</w:t>
      </w:r>
      <w:bookmarkEnd w:id="940"/>
      <w:bookmarkEnd w:id="941"/>
    </w:p>
    <w:p w:rsidR="003B3336" w:rsidRDefault="00585A64" w:rsidP="003B3336">
      <w:pPr>
        <w:ind w:left="576"/>
        <w:rPr>
          <w:sz w:val="20"/>
        </w:rPr>
      </w:pPr>
      <w:r w:rsidRPr="007059D7">
        <w:rPr>
          <w:sz w:val="20"/>
        </w:rPr>
        <w:t xml:space="preserve">Settings module </w:t>
      </w:r>
      <w:r w:rsidR="006872C7" w:rsidRPr="007059D7">
        <w:rPr>
          <w:sz w:val="20"/>
        </w:rPr>
        <w:t>shall</w:t>
      </w:r>
      <w:r w:rsidRPr="007059D7">
        <w:rPr>
          <w:sz w:val="20"/>
        </w:rPr>
        <w:t xml:space="preserve"> allow users to manage a list of static values and default reminder setting for contract, staff and asset </w:t>
      </w:r>
      <w:r w:rsidR="006872C7" w:rsidRPr="007059D7">
        <w:rPr>
          <w:sz w:val="20"/>
        </w:rPr>
        <w:t>modules</w:t>
      </w:r>
      <w:r w:rsidRPr="007059D7">
        <w:rPr>
          <w:sz w:val="20"/>
        </w:rPr>
        <w:t>.</w:t>
      </w:r>
    </w:p>
    <w:p w:rsidR="003B3336" w:rsidRDefault="003B3336" w:rsidP="003B3336">
      <w:pPr>
        <w:ind w:left="576"/>
        <w:rPr>
          <w:sz w:val="20"/>
        </w:rPr>
      </w:pPr>
      <w:r>
        <w:rPr>
          <w:sz w:val="20"/>
        </w:rPr>
        <w:t xml:space="preserve">Whenever a setting is submitted for creation, update, or deletion, </w:t>
      </w:r>
      <w:r w:rsidRPr="004A01AF">
        <w:rPr>
          <w:sz w:val="20"/>
        </w:rPr>
        <w:t xml:space="preserve">R365 shall prompt up a confirmation dialogue asking user to confirm his or her action. </w:t>
      </w:r>
    </w:p>
    <w:p w:rsidR="003B3336" w:rsidRPr="007059D7" w:rsidDel="0081118D" w:rsidRDefault="003B3336" w:rsidP="003B3336">
      <w:pPr>
        <w:ind w:left="576"/>
        <w:rPr>
          <w:del w:id="942" w:author="PSA" w:date="2017-12-28T10:11:00Z"/>
          <w:sz w:val="20"/>
        </w:rPr>
      </w:pPr>
      <w:r>
        <w:rPr>
          <w:sz w:val="20"/>
        </w:rPr>
        <w:t xml:space="preserve">Whenever setting is created, updated, or deleted, R365 shall display a confirmation message saying that this setting is created, updated, or deleted successfully or unsuccessfully. </w:t>
      </w:r>
    </w:p>
    <w:p w:rsidR="003B3336" w:rsidRPr="007059D7" w:rsidRDefault="003B3336" w:rsidP="0081118D">
      <w:pPr>
        <w:ind w:left="576"/>
        <w:rPr>
          <w:sz w:val="20"/>
        </w:rPr>
      </w:pPr>
    </w:p>
    <w:p w:rsidR="00585A64" w:rsidRPr="008E5ED1" w:rsidRDefault="00585A64" w:rsidP="00585A64">
      <w:pPr>
        <w:pStyle w:val="Heading3"/>
      </w:pPr>
      <w:bookmarkStart w:id="943" w:name="_Toc502737641"/>
      <w:r w:rsidRPr="008E5ED1">
        <w:t>Contract Reminder Module</w:t>
      </w:r>
      <w:bookmarkEnd w:id="943"/>
    </w:p>
    <w:p w:rsidR="00585A64" w:rsidRPr="007059D7" w:rsidRDefault="00585A64" w:rsidP="0081118D">
      <w:pPr>
        <w:pStyle w:val="Heading4"/>
        <w:spacing w:before="0"/>
        <w:rPr>
          <w:sz w:val="20"/>
        </w:rPr>
      </w:pPr>
      <w:r w:rsidRPr="007059D7">
        <w:rPr>
          <w:sz w:val="20"/>
        </w:rPr>
        <w:t xml:space="preserve">Setup Default First, Second and Third Reminder </w:t>
      </w:r>
      <w:r w:rsidR="000036F5" w:rsidRPr="007059D7">
        <w:rPr>
          <w:sz w:val="20"/>
        </w:rPr>
        <w:t>Period</w:t>
      </w:r>
    </w:p>
    <w:p w:rsidR="00585A64" w:rsidRPr="007059D7" w:rsidRDefault="00585A64" w:rsidP="00585A64">
      <w:pPr>
        <w:ind w:left="864"/>
        <w:rPr>
          <w:sz w:val="20"/>
        </w:rPr>
      </w:pPr>
      <w:r w:rsidRPr="007059D7">
        <w:rPr>
          <w:sz w:val="20"/>
        </w:rPr>
        <w:t>Overall Group Administrator shall be able to set the default first, second and third reminder periods for contract reminder module. When user updates the expiry date in Add Contract or Update Contract page, the first, second, and third reminder dates will be auto calculated according to the default first, second and third reminder period</w:t>
      </w:r>
      <w:r w:rsidR="00CE07E1" w:rsidRPr="007059D7">
        <w:rPr>
          <w:sz w:val="20"/>
        </w:rPr>
        <w:t>s</w:t>
      </w:r>
      <w:r w:rsidRPr="007059D7">
        <w:rPr>
          <w:sz w:val="20"/>
        </w:rPr>
        <w:t xml:space="preserve"> of contract reminder module. User shall be able to edit the first, second and third reminder dates of </w:t>
      </w:r>
      <w:r w:rsidR="00CE07E1" w:rsidRPr="007059D7">
        <w:rPr>
          <w:sz w:val="20"/>
        </w:rPr>
        <w:t>this</w:t>
      </w:r>
      <w:r w:rsidRPr="007059D7">
        <w:rPr>
          <w:sz w:val="20"/>
        </w:rPr>
        <w:t xml:space="preserve"> contract record in Add Contract or Update Contract page.</w:t>
      </w:r>
    </w:p>
    <w:p w:rsidR="00585A64" w:rsidRPr="007059D7" w:rsidRDefault="00585A64" w:rsidP="00585A64">
      <w:pPr>
        <w:ind w:left="720" w:firstLine="144"/>
        <w:rPr>
          <w:sz w:val="20"/>
        </w:rPr>
      </w:pPr>
      <w:r w:rsidRPr="007059D7">
        <w:rPr>
          <w:sz w:val="20"/>
        </w:rPr>
        <w:t xml:space="preserve">For example, default reminder periods </w:t>
      </w:r>
      <w:r w:rsidR="004F22B9" w:rsidRPr="007059D7">
        <w:rPr>
          <w:sz w:val="20"/>
        </w:rPr>
        <w:t>of</w:t>
      </w:r>
      <w:r w:rsidRPr="007059D7">
        <w:rPr>
          <w:sz w:val="20"/>
        </w:rPr>
        <w:t xml:space="preserve"> contract reminder module are set as following:</w:t>
      </w:r>
    </w:p>
    <w:tbl>
      <w:tblPr>
        <w:tblStyle w:val="MediumShading1-Accent11"/>
        <w:tblW w:w="708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10"/>
        <w:gridCol w:w="2268"/>
        <w:gridCol w:w="2409"/>
      </w:tblGrid>
      <w:tr w:rsidR="00585A64" w:rsidRPr="007059D7" w:rsidTr="00054291">
        <w:trPr>
          <w:cnfStyle w:val="100000000000"/>
        </w:trPr>
        <w:tc>
          <w:tcPr>
            <w:cnfStyle w:val="001000000000"/>
            <w:tcW w:w="2410"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585A64" w:rsidRPr="007059D7" w:rsidRDefault="00585A64" w:rsidP="0081118D">
            <w:pPr>
              <w:spacing w:after="0" w:line="240" w:lineRule="auto"/>
              <w:jc w:val="center"/>
              <w:rPr>
                <w:b w:val="0"/>
                <w:color w:val="auto"/>
                <w:sz w:val="20"/>
                <w:szCs w:val="22"/>
              </w:rPr>
            </w:pPr>
            <w:r w:rsidRPr="007059D7">
              <w:rPr>
                <w:b w:val="0"/>
                <w:color w:val="auto"/>
                <w:sz w:val="20"/>
                <w:szCs w:val="22"/>
              </w:rPr>
              <w:t>First Reminder</w:t>
            </w:r>
          </w:p>
        </w:tc>
        <w:tc>
          <w:tcPr>
            <w:tcW w:w="2268"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585A64" w:rsidRPr="007059D7" w:rsidRDefault="00585A64" w:rsidP="0081118D">
            <w:pPr>
              <w:spacing w:after="0" w:line="240" w:lineRule="auto"/>
              <w:jc w:val="center"/>
              <w:cnfStyle w:val="100000000000"/>
              <w:rPr>
                <w:b w:val="0"/>
                <w:color w:val="auto"/>
                <w:sz w:val="20"/>
                <w:szCs w:val="22"/>
              </w:rPr>
            </w:pPr>
            <w:r w:rsidRPr="007059D7">
              <w:rPr>
                <w:b w:val="0"/>
                <w:color w:val="auto"/>
                <w:sz w:val="20"/>
                <w:szCs w:val="22"/>
              </w:rPr>
              <w:t>Second Reminder</w:t>
            </w:r>
          </w:p>
        </w:tc>
        <w:tc>
          <w:tcPr>
            <w:tcW w:w="2409"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585A64" w:rsidRPr="007059D7" w:rsidRDefault="00585A64" w:rsidP="0081118D">
            <w:pPr>
              <w:spacing w:after="0" w:line="240" w:lineRule="auto"/>
              <w:jc w:val="center"/>
              <w:cnfStyle w:val="100000000000"/>
              <w:rPr>
                <w:b w:val="0"/>
                <w:color w:val="auto"/>
                <w:sz w:val="20"/>
                <w:szCs w:val="22"/>
              </w:rPr>
            </w:pPr>
            <w:r w:rsidRPr="007059D7">
              <w:rPr>
                <w:b w:val="0"/>
                <w:color w:val="auto"/>
                <w:sz w:val="20"/>
                <w:szCs w:val="22"/>
              </w:rPr>
              <w:t>Third Reminder</w:t>
            </w:r>
          </w:p>
        </w:tc>
      </w:tr>
      <w:tr w:rsidR="00585A64" w:rsidRPr="007059D7" w:rsidTr="00054291">
        <w:trPr>
          <w:cnfStyle w:val="000000100000"/>
        </w:trPr>
        <w:tc>
          <w:tcPr>
            <w:cnfStyle w:val="001000000000"/>
            <w:tcW w:w="2410" w:type="dxa"/>
            <w:tcBorders>
              <w:right w:val="none" w:sz="0" w:space="0" w:color="auto"/>
            </w:tcBorders>
            <w:shd w:val="clear" w:color="auto" w:fill="auto"/>
          </w:tcPr>
          <w:p w:rsidR="00585A64" w:rsidRPr="007059D7" w:rsidRDefault="00585A64" w:rsidP="0081118D">
            <w:pPr>
              <w:spacing w:after="0" w:line="240" w:lineRule="auto"/>
              <w:jc w:val="center"/>
              <w:rPr>
                <w:b w:val="0"/>
                <w:sz w:val="20"/>
              </w:rPr>
            </w:pPr>
            <w:r w:rsidRPr="007059D7">
              <w:rPr>
                <w:b w:val="0"/>
                <w:sz w:val="20"/>
              </w:rPr>
              <w:t>45 days</w:t>
            </w:r>
          </w:p>
        </w:tc>
        <w:tc>
          <w:tcPr>
            <w:tcW w:w="2268" w:type="dxa"/>
            <w:tcBorders>
              <w:left w:val="none" w:sz="0" w:space="0" w:color="auto"/>
              <w:right w:val="none" w:sz="0" w:space="0" w:color="auto"/>
            </w:tcBorders>
            <w:shd w:val="clear" w:color="auto" w:fill="auto"/>
          </w:tcPr>
          <w:p w:rsidR="00585A64" w:rsidRPr="007059D7" w:rsidRDefault="00585A64" w:rsidP="0081118D">
            <w:pPr>
              <w:spacing w:after="0" w:line="240" w:lineRule="auto"/>
              <w:jc w:val="center"/>
              <w:cnfStyle w:val="000000100000"/>
              <w:rPr>
                <w:sz w:val="20"/>
              </w:rPr>
            </w:pPr>
            <w:r w:rsidRPr="007059D7">
              <w:rPr>
                <w:sz w:val="20"/>
              </w:rPr>
              <w:t>30 days</w:t>
            </w:r>
          </w:p>
        </w:tc>
        <w:tc>
          <w:tcPr>
            <w:tcW w:w="2409" w:type="dxa"/>
            <w:tcBorders>
              <w:left w:val="none" w:sz="0" w:space="0" w:color="auto"/>
            </w:tcBorders>
            <w:shd w:val="clear" w:color="auto" w:fill="auto"/>
          </w:tcPr>
          <w:p w:rsidR="00585A64" w:rsidRPr="007059D7" w:rsidRDefault="00585A64" w:rsidP="0081118D">
            <w:pPr>
              <w:spacing w:after="0" w:line="240" w:lineRule="auto"/>
              <w:jc w:val="center"/>
              <w:cnfStyle w:val="000000100000"/>
              <w:rPr>
                <w:sz w:val="20"/>
              </w:rPr>
            </w:pPr>
            <w:r w:rsidRPr="007059D7">
              <w:rPr>
                <w:sz w:val="20"/>
              </w:rPr>
              <w:t>15 days</w:t>
            </w:r>
          </w:p>
        </w:tc>
      </w:tr>
    </w:tbl>
    <w:p w:rsidR="00585A64" w:rsidRPr="007059D7" w:rsidRDefault="00585A64" w:rsidP="0081118D">
      <w:pPr>
        <w:spacing w:after="0"/>
        <w:ind w:left="850"/>
        <w:rPr>
          <w:sz w:val="20"/>
        </w:rPr>
      </w:pPr>
      <w:r w:rsidRPr="007059D7">
        <w:rPr>
          <w:sz w:val="20"/>
        </w:rPr>
        <w:t>When user updates the Expiry Date as “20/12/2019” in Add Contract or Update Contract page, first, second, and third reminder dates will be updated as following</w:t>
      </w:r>
      <w:r w:rsidR="00CE07E1" w:rsidRPr="007059D7">
        <w:rPr>
          <w:sz w:val="20"/>
        </w:rPr>
        <w:t>:</w:t>
      </w:r>
    </w:p>
    <w:tbl>
      <w:tblPr>
        <w:tblStyle w:val="MediumShading1-Accent11"/>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10"/>
        <w:gridCol w:w="2268"/>
        <w:gridCol w:w="2409"/>
      </w:tblGrid>
      <w:tr w:rsidR="00585A64" w:rsidRPr="007059D7" w:rsidTr="00054291">
        <w:trPr>
          <w:cnfStyle w:val="100000000000"/>
        </w:trPr>
        <w:tc>
          <w:tcPr>
            <w:cnfStyle w:val="001000000000"/>
            <w:tcW w:w="2410"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585A64" w:rsidRPr="007059D7" w:rsidRDefault="00585A64" w:rsidP="0081118D">
            <w:pPr>
              <w:spacing w:after="0" w:line="240" w:lineRule="auto"/>
              <w:jc w:val="center"/>
              <w:rPr>
                <w:b w:val="0"/>
                <w:color w:val="auto"/>
                <w:sz w:val="20"/>
                <w:szCs w:val="22"/>
              </w:rPr>
            </w:pPr>
            <w:r w:rsidRPr="007059D7">
              <w:rPr>
                <w:b w:val="0"/>
                <w:color w:val="auto"/>
                <w:sz w:val="20"/>
                <w:szCs w:val="22"/>
              </w:rPr>
              <w:t>First Reminder Date</w:t>
            </w:r>
          </w:p>
        </w:tc>
        <w:tc>
          <w:tcPr>
            <w:tcW w:w="2268"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585A64" w:rsidRPr="007059D7" w:rsidRDefault="00585A64" w:rsidP="0081118D">
            <w:pPr>
              <w:spacing w:after="0" w:line="240" w:lineRule="auto"/>
              <w:jc w:val="center"/>
              <w:cnfStyle w:val="100000000000"/>
              <w:rPr>
                <w:b w:val="0"/>
                <w:color w:val="auto"/>
                <w:sz w:val="20"/>
                <w:szCs w:val="22"/>
              </w:rPr>
            </w:pPr>
            <w:r w:rsidRPr="007059D7">
              <w:rPr>
                <w:b w:val="0"/>
                <w:color w:val="auto"/>
                <w:sz w:val="20"/>
                <w:szCs w:val="22"/>
              </w:rPr>
              <w:t>Second Reminder Date</w:t>
            </w:r>
          </w:p>
        </w:tc>
        <w:tc>
          <w:tcPr>
            <w:tcW w:w="2409"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585A64" w:rsidRPr="007059D7" w:rsidRDefault="00585A64" w:rsidP="0081118D">
            <w:pPr>
              <w:spacing w:after="0" w:line="240" w:lineRule="auto"/>
              <w:jc w:val="center"/>
              <w:cnfStyle w:val="100000000000"/>
              <w:rPr>
                <w:b w:val="0"/>
                <w:color w:val="auto"/>
                <w:sz w:val="20"/>
                <w:szCs w:val="22"/>
              </w:rPr>
            </w:pPr>
            <w:r w:rsidRPr="007059D7">
              <w:rPr>
                <w:b w:val="0"/>
                <w:color w:val="auto"/>
                <w:sz w:val="20"/>
                <w:szCs w:val="22"/>
              </w:rPr>
              <w:t>Third Reminder Date</w:t>
            </w:r>
          </w:p>
        </w:tc>
      </w:tr>
      <w:tr w:rsidR="00585A64" w:rsidRPr="007059D7" w:rsidTr="00054291">
        <w:trPr>
          <w:cnfStyle w:val="000000100000"/>
        </w:trPr>
        <w:tc>
          <w:tcPr>
            <w:cnfStyle w:val="001000000000"/>
            <w:tcW w:w="2410" w:type="dxa"/>
            <w:tcBorders>
              <w:right w:val="none" w:sz="0" w:space="0" w:color="auto"/>
            </w:tcBorders>
            <w:shd w:val="clear" w:color="auto" w:fill="auto"/>
          </w:tcPr>
          <w:p w:rsidR="00585A64" w:rsidRPr="007059D7" w:rsidRDefault="00585A64" w:rsidP="0081118D">
            <w:pPr>
              <w:spacing w:after="0" w:line="240" w:lineRule="auto"/>
              <w:jc w:val="center"/>
              <w:rPr>
                <w:b w:val="0"/>
                <w:sz w:val="20"/>
              </w:rPr>
            </w:pPr>
            <w:r w:rsidRPr="007059D7">
              <w:rPr>
                <w:b w:val="0"/>
                <w:sz w:val="20"/>
              </w:rPr>
              <w:t>05/11/2019</w:t>
            </w:r>
          </w:p>
        </w:tc>
        <w:tc>
          <w:tcPr>
            <w:tcW w:w="2268" w:type="dxa"/>
            <w:tcBorders>
              <w:left w:val="none" w:sz="0" w:space="0" w:color="auto"/>
              <w:right w:val="none" w:sz="0" w:space="0" w:color="auto"/>
            </w:tcBorders>
            <w:shd w:val="clear" w:color="auto" w:fill="auto"/>
          </w:tcPr>
          <w:p w:rsidR="00585A64" w:rsidRPr="007059D7" w:rsidRDefault="00585A64" w:rsidP="0081118D">
            <w:pPr>
              <w:spacing w:after="0" w:line="240" w:lineRule="auto"/>
              <w:jc w:val="center"/>
              <w:cnfStyle w:val="000000100000"/>
              <w:rPr>
                <w:sz w:val="20"/>
              </w:rPr>
            </w:pPr>
            <w:r w:rsidRPr="007059D7">
              <w:rPr>
                <w:sz w:val="20"/>
              </w:rPr>
              <w:t>20/11/2019</w:t>
            </w:r>
          </w:p>
        </w:tc>
        <w:tc>
          <w:tcPr>
            <w:tcW w:w="2409" w:type="dxa"/>
            <w:tcBorders>
              <w:left w:val="none" w:sz="0" w:space="0" w:color="auto"/>
            </w:tcBorders>
            <w:shd w:val="clear" w:color="auto" w:fill="auto"/>
          </w:tcPr>
          <w:p w:rsidR="00585A64" w:rsidRPr="007059D7" w:rsidRDefault="00585A64" w:rsidP="0081118D">
            <w:pPr>
              <w:spacing w:after="0" w:line="240" w:lineRule="auto"/>
              <w:jc w:val="center"/>
              <w:cnfStyle w:val="000000100000"/>
              <w:rPr>
                <w:sz w:val="20"/>
              </w:rPr>
            </w:pPr>
            <w:r w:rsidRPr="007059D7">
              <w:rPr>
                <w:sz w:val="20"/>
              </w:rPr>
              <w:t>05/12/2019</w:t>
            </w:r>
          </w:p>
        </w:tc>
      </w:tr>
    </w:tbl>
    <w:p w:rsidR="0081118D" w:rsidRDefault="00585A64" w:rsidP="00921C97">
      <w:pPr>
        <w:spacing w:after="0"/>
        <w:ind w:left="850"/>
        <w:rPr>
          <w:sz w:val="20"/>
        </w:rPr>
      </w:pPr>
      <w:r w:rsidRPr="007059D7">
        <w:rPr>
          <w:sz w:val="20"/>
        </w:rPr>
        <w:t>User shall be able to update first, second and third reminder dates of this contract record in Add Contract or Update Contract page.</w:t>
      </w:r>
    </w:p>
    <w:p w:rsidR="00585A64" w:rsidRPr="008E5ED1" w:rsidRDefault="00585A64" w:rsidP="00585A64">
      <w:pPr>
        <w:pStyle w:val="Heading3"/>
      </w:pPr>
      <w:bookmarkStart w:id="944" w:name="_Toc501543394"/>
      <w:bookmarkStart w:id="945" w:name="_Toc501627811"/>
      <w:bookmarkStart w:id="946" w:name="_Toc502737642"/>
      <w:bookmarkEnd w:id="944"/>
      <w:bookmarkEnd w:id="945"/>
      <w:r w:rsidRPr="008E5ED1">
        <w:t>Asset Reminder Module</w:t>
      </w:r>
      <w:bookmarkEnd w:id="946"/>
      <w:r w:rsidRPr="008E5ED1">
        <w:t xml:space="preserve"> </w:t>
      </w:r>
    </w:p>
    <w:p w:rsidR="00585A64" w:rsidRPr="007059D7" w:rsidRDefault="00585A64" w:rsidP="007059D7">
      <w:pPr>
        <w:pStyle w:val="Heading4"/>
        <w:spacing w:before="0" w:line="360" w:lineRule="auto"/>
        <w:rPr>
          <w:sz w:val="20"/>
        </w:rPr>
      </w:pPr>
      <w:r w:rsidRPr="007059D7">
        <w:rPr>
          <w:sz w:val="20"/>
        </w:rPr>
        <w:t>Setup As</w:t>
      </w:r>
      <w:r w:rsidR="006B01B8" w:rsidRPr="007059D7">
        <w:rPr>
          <w:sz w:val="20"/>
        </w:rPr>
        <w:t>set Types and Asset Sub Types</w:t>
      </w:r>
    </w:p>
    <w:p w:rsidR="00585A64" w:rsidRDefault="00585A64" w:rsidP="007059D7">
      <w:pPr>
        <w:spacing w:after="60"/>
        <w:ind w:left="864"/>
        <w:rPr>
          <w:sz w:val="20"/>
        </w:rPr>
      </w:pPr>
      <w:r w:rsidRPr="007059D7">
        <w:rPr>
          <w:sz w:val="20"/>
        </w:rPr>
        <w:t>Overall Group Administrator shall be able to create, update, delete</w:t>
      </w:r>
      <w:r w:rsidR="00626CB9">
        <w:rPr>
          <w:sz w:val="20"/>
        </w:rPr>
        <w:t xml:space="preserve">, </w:t>
      </w:r>
      <w:r w:rsidR="00832D27" w:rsidRPr="007059D7">
        <w:rPr>
          <w:sz w:val="20"/>
        </w:rPr>
        <w:t>search</w:t>
      </w:r>
      <w:r w:rsidR="00626CB9">
        <w:rPr>
          <w:sz w:val="20"/>
        </w:rPr>
        <w:t xml:space="preserve"> and sort</w:t>
      </w:r>
      <w:r w:rsidR="00832D27" w:rsidRPr="007059D7">
        <w:rPr>
          <w:sz w:val="20"/>
        </w:rPr>
        <w:t xml:space="preserve"> </w:t>
      </w:r>
      <w:r w:rsidRPr="007059D7">
        <w:rPr>
          <w:sz w:val="20"/>
        </w:rPr>
        <w:t xml:space="preserve">asset types and asset sub types </w:t>
      </w:r>
      <w:r w:rsidR="00CE07E1" w:rsidRPr="007059D7">
        <w:rPr>
          <w:sz w:val="20"/>
        </w:rPr>
        <w:t>for</w:t>
      </w:r>
      <w:r w:rsidRPr="007059D7">
        <w:rPr>
          <w:sz w:val="20"/>
        </w:rPr>
        <w:t xml:space="preserve"> Asset Reminder Module. Active asset types and asset sub types shall appear in the dropdown list of “Asset Type” and “Asset Sub Type” in Add Asset and Update Asset pages.</w:t>
      </w:r>
    </w:p>
    <w:p w:rsidR="00D86CD7" w:rsidRDefault="00D86CD7" w:rsidP="007059D7">
      <w:pPr>
        <w:spacing w:after="60"/>
        <w:ind w:left="864"/>
        <w:rPr>
          <w:sz w:val="20"/>
        </w:rPr>
      </w:pPr>
      <w:r>
        <w:rPr>
          <w:sz w:val="20"/>
        </w:rPr>
        <w:t>Search asset type and asset sub types:</w:t>
      </w:r>
    </w:p>
    <w:tbl>
      <w:tblPr>
        <w:tblW w:w="0" w:type="auto"/>
        <w:tblInd w:w="959" w:type="dxa"/>
        <w:tblCellMar>
          <w:left w:w="0" w:type="dxa"/>
          <w:right w:w="0" w:type="dxa"/>
        </w:tblCellMar>
        <w:tblLook w:val="04A0"/>
      </w:tblPr>
      <w:tblGrid>
        <w:gridCol w:w="1843"/>
        <w:gridCol w:w="7371"/>
      </w:tblGrid>
      <w:tr w:rsidR="004F3F6F" w:rsidRPr="007168C1" w:rsidTr="0081118D">
        <w:tc>
          <w:tcPr>
            <w:tcW w:w="1843" w:type="dxa"/>
            <w:tcBorders>
              <w:top w:val="single" w:sz="8" w:space="0" w:color="auto"/>
              <w:left w:val="single" w:sz="8" w:space="0" w:color="auto"/>
              <w:bottom w:val="single" w:sz="8" w:space="0" w:color="auto"/>
              <w:right w:val="single" w:sz="8" w:space="0" w:color="auto"/>
            </w:tcBorders>
            <w:shd w:val="clear" w:color="auto" w:fill="FBD4B4" w:themeFill="accent6" w:themeFillTint="66"/>
            <w:tcMar>
              <w:top w:w="0" w:type="dxa"/>
              <w:left w:w="108" w:type="dxa"/>
              <w:bottom w:w="0" w:type="dxa"/>
              <w:right w:w="108" w:type="dxa"/>
            </w:tcMar>
            <w:hideMark/>
          </w:tcPr>
          <w:p w:rsidR="004F3F6F" w:rsidRPr="007168C1" w:rsidRDefault="004F3F6F" w:rsidP="00AA1807">
            <w:pPr>
              <w:pStyle w:val="ListParagraph"/>
              <w:spacing w:line="240" w:lineRule="auto"/>
              <w:ind w:left="0"/>
              <w:rPr>
                <w:rFonts w:cstheme="minorHAnsi"/>
                <w:sz w:val="20"/>
              </w:rPr>
            </w:pPr>
            <w:r w:rsidRPr="007168C1">
              <w:rPr>
                <w:rFonts w:cstheme="minorHAnsi"/>
                <w:sz w:val="20"/>
              </w:rPr>
              <w:t>Search Key</w:t>
            </w:r>
          </w:p>
        </w:tc>
        <w:tc>
          <w:tcPr>
            <w:tcW w:w="7371" w:type="dxa"/>
            <w:tcBorders>
              <w:top w:val="single" w:sz="8" w:space="0" w:color="auto"/>
              <w:left w:val="nil"/>
              <w:bottom w:val="single" w:sz="8" w:space="0" w:color="auto"/>
              <w:right w:val="single" w:sz="8" w:space="0" w:color="auto"/>
            </w:tcBorders>
            <w:shd w:val="clear" w:color="auto" w:fill="FBD4B4" w:themeFill="accent6" w:themeFillTint="66"/>
            <w:tcMar>
              <w:top w:w="0" w:type="dxa"/>
              <w:left w:w="108" w:type="dxa"/>
              <w:bottom w:w="0" w:type="dxa"/>
              <w:right w:w="108" w:type="dxa"/>
            </w:tcMar>
            <w:hideMark/>
          </w:tcPr>
          <w:p w:rsidR="004F3F6F" w:rsidRPr="007168C1" w:rsidRDefault="004F3F6F" w:rsidP="00AA1807">
            <w:pPr>
              <w:pStyle w:val="ListParagraph"/>
              <w:spacing w:line="240" w:lineRule="auto"/>
              <w:ind w:left="0"/>
              <w:rPr>
                <w:rFonts w:cstheme="minorHAnsi"/>
                <w:sz w:val="20"/>
              </w:rPr>
            </w:pPr>
            <w:r w:rsidRPr="007168C1">
              <w:rPr>
                <w:rFonts w:cstheme="minorHAnsi"/>
                <w:sz w:val="20"/>
              </w:rPr>
              <w:t>Remarks</w:t>
            </w:r>
          </w:p>
        </w:tc>
      </w:tr>
      <w:tr w:rsidR="00D86CD7" w:rsidRPr="007168C1" w:rsidTr="0081118D">
        <w:tc>
          <w:tcPr>
            <w:tcW w:w="18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86CD7" w:rsidRPr="007168C1" w:rsidRDefault="00D86CD7" w:rsidP="00AA1807">
            <w:pPr>
              <w:pStyle w:val="ListParagraph"/>
              <w:spacing w:line="240" w:lineRule="auto"/>
              <w:ind w:left="0"/>
              <w:rPr>
                <w:rFonts w:cstheme="minorHAnsi"/>
                <w:sz w:val="20"/>
              </w:rPr>
            </w:pPr>
            <w:r w:rsidRPr="007168C1">
              <w:rPr>
                <w:rFonts w:cstheme="minorHAnsi"/>
                <w:sz w:val="20"/>
              </w:rPr>
              <w:t>Asset Type</w:t>
            </w:r>
          </w:p>
        </w:tc>
        <w:tc>
          <w:tcPr>
            <w:tcW w:w="7371" w:type="dxa"/>
            <w:tcBorders>
              <w:top w:val="nil"/>
              <w:left w:val="nil"/>
              <w:bottom w:val="single" w:sz="8" w:space="0" w:color="auto"/>
              <w:right w:val="single" w:sz="8" w:space="0" w:color="auto"/>
            </w:tcBorders>
            <w:tcMar>
              <w:top w:w="0" w:type="dxa"/>
              <w:left w:w="108" w:type="dxa"/>
              <w:bottom w:w="0" w:type="dxa"/>
              <w:right w:w="108" w:type="dxa"/>
            </w:tcMar>
            <w:hideMark/>
          </w:tcPr>
          <w:p w:rsidR="00D86CD7" w:rsidRPr="007168C1" w:rsidRDefault="00D86CD7" w:rsidP="00AA1807">
            <w:pPr>
              <w:pStyle w:val="ListParagraph"/>
              <w:spacing w:line="240" w:lineRule="auto"/>
              <w:ind w:left="0"/>
              <w:rPr>
                <w:rFonts w:cstheme="minorHAnsi"/>
                <w:sz w:val="20"/>
              </w:rPr>
            </w:pPr>
            <w:r w:rsidRPr="007168C1">
              <w:rPr>
                <w:rFonts w:cstheme="minorHAnsi"/>
                <w:sz w:val="20"/>
              </w:rPr>
              <w:t>Search as you type against all asset types</w:t>
            </w:r>
          </w:p>
        </w:tc>
      </w:tr>
      <w:tr w:rsidR="00D86CD7" w:rsidRPr="007168C1" w:rsidTr="0081118D">
        <w:tc>
          <w:tcPr>
            <w:tcW w:w="18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86CD7" w:rsidRPr="007168C1" w:rsidRDefault="00D86CD7" w:rsidP="00AA1807">
            <w:pPr>
              <w:pStyle w:val="ListParagraph"/>
              <w:spacing w:line="240" w:lineRule="auto"/>
              <w:ind w:left="0"/>
              <w:rPr>
                <w:rFonts w:cstheme="minorHAnsi"/>
                <w:sz w:val="20"/>
              </w:rPr>
            </w:pPr>
            <w:r w:rsidRPr="007168C1">
              <w:rPr>
                <w:rFonts w:cstheme="minorHAnsi"/>
                <w:sz w:val="20"/>
              </w:rPr>
              <w:t>Asset Sub Type</w:t>
            </w:r>
          </w:p>
        </w:tc>
        <w:tc>
          <w:tcPr>
            <w:tcW w:w="7371" w:type="dxa"/>
            <w:tcBorders>
              <w:top w:val="nil"/>
              <w:left w:val="nil"/>
              <w:bottom w:val="single" w:sz="8" w:space="0" w:color="auto"/>
              <w:right w:val="single" w:sz="8" w:space="0" w:color="auto"/>
            </w:tcBorders>
            <w:tcMar>
              <w:top w:w="0" w:type="dxa"/>
              <w:left w:w="108" w:type="dxa"/>
              <w:bottom w:w="0" w:type="dxa"/>
              <w:right w:w="108" w:type="dxa"/>
            </w:tcMar>
            <w:hideMark/>
          </w:tcPr>
          <w:p w:rsidR="00D86CD7" w:rsidRDefault="00D86CD7" w:rsidP="00AA1807">
            <w:pPr>
              <w:pStyle w:val="ListParagraph"/>
              <w:spacing w:line="240" w:lineRule="auto"/>
              <w:ind w:left="0"/>
              <w:rPr>
                <w:rFonts w:cstheme="minorHAnsi"/>
                <w:sz w:val="20"/>
              </w:rPr>
            </w:pPr>
            <w:r w:rsidRPr="007168C1">
              <w:rPr>
                <w:rFonts w:cstheme="minorHAnsi"/>
                <w:sz w:val="20"/>
              </w:rPr>
              <w:t xml:space="preserve">Search as you type against </w:t>
            </w:r>
            <w:r>
              <w:rPr>
                <w:rFonts w:cstheme="minorHAnsi"/>
                <w:sz w:val="20"/>
              </w:rPr>
              <w:t xml:space="preserve">all </w:t>
            </w:r>
            <w:r w:rsidRPr="007168C1">
              <w:rPr>
                <w:rFonts w:cstheme="minorHAnsi"/>
                <w:sz w:val="20"/>
              </w:rPr>
              <w:t xml:space="preserve">asset sub types </w:t>
            </w:r>
          </w:p>
          <w:p w:rsidR="00D86CD7" w:rsidRDefault="00D86CD7" w:rsidP="00AA1807">
            <w:pPr>
              <w:pStyle w:val="ListParagraph"/>
              <w:spacing w:line="240" w:lineRule="auto"/>
              <w:ind w:left="0"/>
              <w:rPr>
                <w:rFonts w:cstheme="minorHAnsi"/>
                <w:sz w:val="20"/>
              </w:rPr>
            </w:pPr>
            <w:r>
              <w:rPr>
                <w:rFonts w:cstheme="minorHAnsi"/>
                <w:sz w:val="20"/>
              </w:rPr>
              <w:t xml:space="preserve">(If user selected asset type, asset sub types should be </w:t>
            </w:r>
            <w:r w:rsidRPr="007168C1">
              <w:rPr>
                <w:rFonts w:cstheme="minorHAnsi"/>
                <w:sz w:val="20"/>
              </w:rPr>
              <w:t>filtered by selected Asset Type</w:t>
            </w:r>
            <w:r>
              <w:rPr>
                <w:rFonts w:cstheme="minorHAnsi"/>
                <w:sz w:val="20"/>
              </w:rPr>
              <w:t>).</w:t>
            </w:r>
          </w:p>
          <w:p w:rsidR="00AB36AC" w:rsidRPr="007168C1" w:rsidRDefault="00AB36AC" w:rsidP="00AA1807">
            <w:pPr>
              <w:pStyle w:val="ListParagraph"/>
              <w:spacing w:line="240" w:lineRule="auto"/>
              <w:ind w:left="0"/>
              <w:rPr>
                <w:rFonts w:cstheme="minorHAnsi"/>
                <w:sz w:val="20"/>
              </w:rPr>
            </w:pPr>
            <w:r>
              <w:rPr>
                <w:rFonts w:cstheme="minorHAnsi"/>
                <w:sz w:val="20"/>
              </w:rPr>
              <w:t>Support wildcard search.</w:t>
            </w:r>
          </w:p>
        </w:tc>
      </w:tr>
      <w:tr w:rsidR="00D86CD7" w:rsidRPr="00966DB5" w:rsidTr="0081118D">
        <w:tc>
          <w:tcPr>
            <w:tcW w:w="18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86CD7" w:rsidRPr="007168C1" w:rsidRDefault="00D86CD7" w:rsidP="00AA1807">
            <w:pPr>
              <w:pStyle w:val="ListParagraph"/>
              <w:spacing w:line="240" w:lineRule="auto"/>
              <w:ind w:left="0"/>
              <w:rPr>
                <w:rFonts w:cstheme="minorHAnsi"/>
                <w:sz w:val="20"/>
              </w:rPr>
            </w:pPr>
            <w:r>
              <w:rPr>
                <w:rFonts w:cstheme="minorHAnsi"/>
                <w:sz w:val="20"/>
              </w:rPr>
              <w:t>Active</w:t>
            </w:r>
          </w:p>
        </w:tc>
        <w:tc>
          <w:tcPr>
            <w:tcW w:w="7371" w:type="dxa"/>
            <w:tcBorders>
              <w:top w:val="nil"/>
              <w:left w:val="nil"/>
              <w:bottom w:val="single" w:sz="8" w:space="0" w:color="auto"/>
              <w:right w:val="single" w:sz="8" w:space="0" w:color="auto"/>
            </w:tcBorders>
            <w:tcMar>
              <w:top w:w="0" w:type="dxa"/>
              <w:left w:w="108" w:type="dxa"/>
              <w:bottom w:w="0" w:type="dxa"/>
              <w:right w:w="108" w:type="dxa"/>
            </w:tcMar>
            <w:hideMark/>
          </w:tcPr>
          <w:p w:rsidR="00D86CD7" w:rsidRPr="00966DB5" w:rsidRDefault="00D86CD7" w:rsidP="00AA1807">
            <w:pPr>
              <w:pStyle w:val="ListParagraph"/>
              <w:spacing w:line="240" w:lineRule="auto"/>
              <w:ind w:left="0"/>
              <w:rPr>
                <w:rFonts w:cstheme="minorHAnsi"/>
                <w:sz w:val="20"/>
              </w:rPr>
            </w:pPr>
            <w:r>
              <w:rPr>
                <w:rFonts w:cstheme="minorHAnsi"/>
                <w:sz w:val="20"/>
              </w:rPr>
              <w:t>Select from [Yes|No|All]</w:t>
            </w:r>
          </w:p>
        </w:tc>
      </w:tr>
    </w:tbl>
    <w:p w:rsidR="00F52CFC" w:rsidDel="0081118D" w:rsidRDefault="00F52CFC" w:rsidP="00F52CFC">
      <w:pPr>
        <w:ind w:left="850"/>
        <w:rPr>
          <w:del w:id="947" w:author="PSA" w:date="2017-12-28T10:12:00Z"/>
          <w:sz w:val="20"/>
        </w:rPr>
      </w:pPr>
    </w:p>
    <w:p w:rsidR="00DC0F69" w:rsidRPr="007059D7" w:rsidRDefault="00DC0F69" w:rsidP="007059D7">
      <w:pPr>
        <w:spacing w:after="60"/>
        <w:ind w:left="864"/>
        <w:rPr>
          <w:sz w:val="20"/>
        </w:rPr>
      </w:pPr>
      <w:r w:rsidRPr="007059D7">
        <w:rPr>
          <w:sz w:val="20"/>
        </w:rPr>
        <w:t>Refer to Appendix “Sample Asset Types and Asset Sub Types” for example.</w:t>
      </w:r>
    </w:p>
    <w:p w:rsidR="00585A64" w:rsidRDefault="006B01B8" w:rsidP="007059D7">
      <w:pPr>
        <w:pStyle w:val="Heading4"/>
        <w:spacing w:before="0" w:line="360" w:lineRule="auto"/>
      </w:pPr>
      <w:r>
        <w:t>Setup Locations</w:t>
      </w:r>
    </w:p>
    <w:p w:rsidR="00585A64" w:rsidRPr="007059D7" w:rsidRDefault="00585A64" w:rsidP="007059D7">
      <w:pPr>
        <w:ind w:left="864"/>
        <w:rPr>
          <w:sz w:val="20"/>
        </w:rPr>
      </w:pPr>
      <w:r w:rsidRPr="007059D7">
        <w:rPr>
          <w:sz w:val="20"/>
        </w:rPr>
        <w:t>Overall Group Administrator shall be able to create, update, delete</w:t>
      </w:r>
      <w:r w:rsidR="00626CB9">
        <w:rPr>
          <w:sz w:val="20"/>
        </w:rPr>
        <w:t xml:space="preserve">, </w:t>
      </w:r>
      <w:r w:rsidR="00DB5148" w:rsidRPr="007059D7">
        <w:rPr>
          <w:sz w:val="20"/>
        </w:rPr>
        <w:t>search</w:t>
      </w:r>
      <w:r w:rsidR="00626CB9">
        <w:rPr>
          <w:sz w:val="20"/>
        </w:rPr>
        <w:t xml:space="preserve"> and sort</w:t>
      </w:r>
      <w:r w:rsidRPr="007059D7">
        <w:rPr>
          <w:sz w:val="20"/>
        </w:rPr>
        <w:t xml:space="preserve"> </w:t>
      </w:r>
      <w:r w:rsidR="00CE07E1" w:rsidRPr="007059D7">
        <w:rPr>
          <w:sz w:val="20"/>
        </w:rPr>
        <w:t>locations for</w:t>
      </w:r>
      <w:r w:rsidRPr="007059D7">
        <w:rPr>
          <w:sz w:val="20"/>
        </w:rPr>
        <w:t xml:space="preserve"> Asset Reminder Module. Active locations shall appear in the “search as you type” dropdown list of “Location” in Add Asset and Update Asset pages</w:t>
      </w:r>
    </w:p>
    <w:p w:rsidR="00C03E11" w:rsidRPr="007059D7" w:rsidRDefault="00DC0F69" w:rsidP="007059D7">
      <w:pPr>
        <w:ind w:left="864"/>
        <w:rPr>
          <w:sz w:val="20"/>
        </w:rPr>
      </w:pPr>
      <w:r w:rsidRPr="007059D7">
        <w:rPr>
          <w:sz w:val="20"/>
        </w:rPr>
        <w:t>Refer to Appendix “Sample Asset Locations” for example.</w:t>
      </w:r>
    </w:p>
    <w:p w:rsidR="00585A64" w:rsidRPr="007059D7" w:rsidRDefault="00585A64" w:rsidP="007059D7">
      <w:pPr>
        <w:pStyle w:val="Heading4"/>
        <w:spacing w:before="0" w:line="360" w:lineRule="auto"/>
        <w:rPr>
          <w:sz w:val="20"/>
        </w:rPr>
      </w:pPr>
      <w:r w:rsidRPr="007059D7">
        <w:rPr>
          <w:sz w:val="20"/>
        </w:rPr>
        <w:t xml:space="preserve">Setup Default First, Second, and Third Reminder </w:t>
      </w:r>
      <w:r w:rsidR="00BA528A" w:rsidRPr="007059D7">
        <w:rPr>
          <w:sz w:val="20"/>
        </w:rPr>
        <w:t>Period</w:t>
      </w:r>
    </w:p>
    <w:p w:rsidR="00585A64" w:rsidRPr="007059D7" w:rsidRDefault="00585A64" w:rsidP="007059D7">
      <w:pPr>
        <w:ind w:left="864"/>
        <w:rPr>
          <w:sz w:val="20"/>
        </w:rPr>
      </w:pPr>
      <w:r w:rsidRPr="007059D7">
        <w:rPr>
          <w:sz w:val="20"/>
        </w:rPr>
        <w:t xml:space="preserve">Overall Group Administrator shall be able to set the default first, second and third reminder periods </w:t>
      </w:r>
      <w:r w:rsidR="00CE07E1" w:rsidRPr="007059D7">
        <w:rPr>
          <w:sz w:val="20"/>
        </w:rPr>
        <w:t>of</w:t>
      </w:r>
      <w:r w:rsidRPr="007059D7">
        <w:rPr>
          <w:sz w:val="20"/>
        </w:rPr>
        <w:t xml:space="preserve"> </w:t>
      </w:r>
      <w:r w:rsidR="008D484D" w:rsidRPr="007059D7">
        <w:rPr>
          <w:sz w:val="20"/>
        </w:rPr>
        <w:t xml:space="preserve">each </w:t>
      </w:r>
      <w:r w:rsidRPr="007059D7">
        <w:rPr>
          <w:sz w:val="20"/>
        </w:rPr>
        <w:t>asset sub type</w:t>
      </w:r>
      <w:r w:rsidR="00CE07E1" w:rsidRPr="007059D7">
        <w:rPr>
          <w:sz w:val="20"/>
        </w:rPr>
        <w:t xml:space="preserve"> for</w:t>
      </w:r>
      <w:r w:rsidRPr="007059D7">
        <w:rPr>
          <w:sz w:val="20"/>
        </w:rPr>
        <w:t xml:space="preserve"> asset reminder module. When user updates the expiry date in Add Asset or Update Asset page, the first, second, and third reminder dates will be auto calculated according to the default first, second and third reminder periods of the selected asset sub type. User shall be able to edit the first, second and third reminder dates of this asset record in Add Asset or Update Asset page.</w:t>
      </w:r>
    </w:p>
    <w:p w:rsidR="00585A64" w:rsidRPr="007059D7" w:rsidRDefault="00585A64" w:rsidP="007059D7">
      <w:pPr>
        <w:ind w:left="864"/>
        <w:rPr>
          <w:sz w:val="20"/>
        </w:rPr>
      </w:pPr>
      <w:r w:rsidRPr="007059D7">
        <w:rPr>
          <w:sz w:val="20"/>
        </w:rPr>
        <w:t xml:space="preserve">For example, default reminder periods </w:t>
      </w:r>
      <w:r w:rsidR="00CE07E1" w:rsidRPr="007059D7">
        <w:rPr>
          <w:sz w:val="20"/>
        </w:rPr>
        <w:t>of</w:t>
      </w:r>
      <w:r w:rsidRPr="007059D7">
        <w:rPr>
          <w:sz w:val="20"/>
        </w:rPr>
        <w:t xml:space="preserve"> asset sub type “Load Line Cert” (under “Statutory Certificates” asset type) are set as following:</w:t>
      </w:r>
    </w:p>
    <w:p w:rsidR="00585A64" w:rsidRPr="007059D7" w:rsidRDefault="00585A64" w:rsidP="00585A64">
      <w:pPr>
        <w:ind w:left="864"/>
        <w:rPr>
          <w:sz w:val="20"/>
        </w:rPr>
      </w:pPr>
      <w:r w:rsidRPr="007059D7">
        <w:rPr>
          <w:sz w:val="20"/>
        </w:rPr>
        <w:t>Asset Sub Type: Load Line Cert</w:t>
      </w:r>
    </w:p>
    <w:tbl>
      <w:tblPr>
        <w:tblStyle w:val="MediumShading1-Accent11"/>
        <w:tblW w:w="708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10"/>
        <w:gridCol w:w="2268"/>
        <w:gridCol w:w="2409"/>
      </w:tblGrid>
      <w:tr w:rsidR="00585A64" w:rsidRPr="007059D7" w:rsidTr="00054291">
        <w:trPr>
          <w:cnfStyle w:val="100000000000"/>
        </w:trPr>
        <w:tc>
          <w:tcPr>
            <w:cnfStyle w:val="001000000000"/>
            <w:tcW w:w="2410"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585A64" w:rsidRPr="007059D7" w:rsidRDefault="00585A64" w:rsidP="006A0C27">
            <w:pPr>
              <w:spacing w:line="240" w:lineRule="auto"/>
              <w:rPr>
                <w:sz w:val="20"/>
              </w:rPr>
            </w:pPr>
            <w:r w:rsidRPr="007059D7">
              <w:rPr>
                <w:sz w:val="20"/>
              </w:rPr>
              <w:t xml:space="preserve">First Reminder </w:t>
            </w:r>
          </w:p>
        </w:tc>
        <w:tc>
          <w:tcPr>
            <w:tcW w:w="2268"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585A64" w:rsidRPr="007059D7" w:rsidRDefault="00585A64" w:rsidP="006A0C27">
            <w:pPr>
              <w:spacing w:line="240" w:lineRule="auto"/>
              <w:cnfStyle w:val="100000000000"/>
              <w:rPr>
                <w:sz w:val="20"/>
              </w:rPr>
            </w:pPr>
            <w:r w:rsidRPr="007059D7">
              <w:rPr>
                <w:sz w:val="20"/>
              </w:rPr>
              <w:t xml:space="preserve">Second Reminder </w:t>
            </w:r>
          </w:p>
        </w:tc>
        <w:tc>
          <w:tcPr>
            <w:tcW w:w="2409"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585A64" w:rsidRPr="007059D7" w:rsidRDefault="00585A64" w:rsidP="006A0C27">
            <w:pPr>
              <w:spacing w:line="240" w:lineRule="auto"/>
              <w:cnfStyle w:val="100000000000"/>
              <w:rPr>
                <w:sz w:val="20"/>
              </w:rPr>
            </w:pPr>
            <w:r w:rsidRPr="007059D7">
              <w:rPr>
                <w:sz w:val="20"/>
              </w:rPr>
              <w:t xml:space="preserve">Third Reminder </w:t>
            </w:r>
          </w:p>
        </w:tc>
      </w:tr>
      <w:tr w:rsidR="00585A64" w:rsidRPr="007059D7" w:rsidTr="00054291">
        <w:trPr>
          <w:cnfStyle w:val="000000100000"/>
        </w:trPr>
        <w:tc>
          <w:tcPr>
            <w:cnfStyle w:val="001000000000"/>
            <w:tcW w:w="2410" w:type="dxa"/>
            <w:tcBorders>
              <w:right w:val="none" w:sz="0" w:space="0" w:color="auto"/>
            </w:tcBorders>
            <w:shd w:val="clear" w:color="auto" w:fill="auto"/>
          </w:tcPr>
          <w:p w:rsidR="00585A64" w:rsidRPr="007059D7" w:rsidRDefault="00585A64" w:rsidP="006A0C27">
            <w:pPr>
              <w:spacing w:line="240" w:lineRule="auto"/>
              <w:rPr>
                <w:b w:val="0"/>
                <w:sz w:val="20"/>
              </w:rPr>
            </w:pPr>
            <w:r w:rsidRPr="007059D7">
              <w:rPr>
                <w:b w:val="0"/>
                <w:sz w:val="20"/>
              </w:rPr>
              <w:t>45 days</w:t>
            </w:r>
          </w:p>
        </w:tc>
        <w:tc>
          <w:tcPr>
            <w:tcW w:w="2268" w:type="dxa"/>
            <w:tcBorders>
              <w:left w:val="none" w:sz="0" w:space="0" w:color="auto"/>
              <w:right w:val="none" w:sz="0" w:space="0" w:color="auto"/>
            </w:tcBorders>
            <w:shd w:val="clear" w:color="auto" w:fill="auto"/>
          </w:tcPr>
          <w:p w:rsidR="00585A64" w:rsidRPr="007059D7" w:rsidRDefault="00585A64" w:rsidP="006A0C27">
            <w:pPr>
              <w:spacing w:line="240" w:lineRule="auto"/>
              <w:cnfStyle w:val="000000100000"/>
              <w:rPr>
                <w:sz w:val="20"/>
              </w:rPr>
            </w:pPr>
            <w:r w:rsidRPr="007059D7">
              <w:rPr>
                <w:sz w:val="20"/>
              </w:rPr>
              <w:t>30 days</w:t>
            </w:r>
          </w:p>
        </w:tc>
        <w:tc>
          <w:tcPr>
            <w:tcW w:w="2409" w:type="dxa"/>
            <w:tcBorders>
              <w:left w:val="none" w:sz="0" w:space="0" w:color="auto"/>
            </w:tcBorders>
            <w:shd w:val="clear" w:color="auto" w:fill="auto"/>
          </w:tcPr>
          <w:p w:rsidR="00585A64" w:rsidRPr="007059D7" w:rsidRDefault="00585A64" w:rsidP="006A0C27">
            <w:pPr>
              <w:spacing w:line="240" w:lineRule="auto"/>
              <w:cnfStyle w:val="000000100000"/>
              <w:rPr>
                <w:sz w:val="20"/>
              </w:rPr>
            </w:pPr>
            <w:r w:rsidRPr="007059D7">
              <w:rPr>
                <w:sz w:val="20"/>
              </w:rPr>
              <w:t>15 days</w:t>
            </w:r>
          </w:p>
        </w:tc>
      </w:tr>
    </w:tbl>
    <w:p w:rsidR="00585A64" w:rsidRPr="007059D7" w:rsidRDefault="00585A64" w:rsidP="00585A64">
      <w:pPr>
        <w:ind w:left="850"/>
        <w:rPr>
          <w:sz w:val="20"/>
        </w:rPr>
      </w:pPr>
      <w:r w:rsidRPr="007059D7">
        <w:rPr>
          <w:sz w:val="20"/>
        </w:rPr>
        <w:t>When user updates the Expiry Date as “20/12/2019” in Add Asset or Update Asset page, first, second, and third reminder dates will be updated as following</w:t>
      </w:r>
    </w:p>
    <w:tbl>
      <w:tblPr>
        <w:tblStyle w:val="MediumShading1-Accent11"/>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10"/>
        <w:gridCol w:w="2551"/>
        <w:gridCol w:w="2268"/>
      </w:tblGrid>
      <w:tr w:rsidR="00585A64" w:rsidRPr="007059D7" w:rsidTr="00054291">
        <w:trPr>
          <w:cnfStyle w:val="100000000000"/>
        </w:trPr>
        <w:tc>
          <w:tcPr>
            <w:cnfStyle w:val="001000000000"/>
            <w:tcW w:w="2410"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585A64" w:rsidRPr="007059D7" w:rsidRDefault="00585A64" w:rsidP="00CE07E1">
            <w:pPr>
              <w:spacing w:line="240" w:lineRule="auto"/>
              <w:rPr>
                <w:sz w:val="20"/>
              </w:rPr>
            </w:pPr>
            <w:r w:rsidRPr="007059D7">
              <w:rPr>
                <w:sz w:val="20"/>
              </w:rPr>
              <w:t>First Reminder Date</w:t>
            </w:r>
          </w:p>
        </w:tc>
        <w:tc>
          <w:tcPr>
            <w:tcW w:w="2551"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585A64" w:rsidRPr="007059D7" w:rsidRDefault="00585A64" w:rsidP="00CE07E1">
            <w:pPr>
              <w:spacing w:line="240" w:lineRule="auto"/>
              <w:cnfStyle w:val="100000000000"/>
              <w:rPr>
                <w:sz w:val="20"/>
              </w:rPr>
            </w:pPr>
            <w:r w:rsidRPr="007059D7">
              <w:rPr>
                <w:sz w:val="20"/>
              </w:rPr>
              <w:t>Second Reminder Date</w:t>
            </w:r>
          </w:p>
        </w:tc>
        <w:tc>
          <w:tcPr>
            <w:tcW w:w="2268"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585A64" w:rsidRPr="007059D7" w:rsidRDefault="00585A64" w:rsidP="00CE07E1">
            <w:pPr>
              <w:spacing w:line="240" w:lineRule="auto"/>
              <w:cnfStyle w:val="100000000000"/>
              <w:rPr>
                <w:sz w:val="20"/>
              </w:rPr>
            </w:pPr>
            <w:r w:rsidRPr="007059D7">
              <w:rPr>
                <w:sz w:val="20"/>
              </w:rPr>
              <w:t>Third Reminder Date</w:t>
            </w:r>
          </w:p>
        </w:tc>
      </w:tr>
      <w:tr w:rsidR="00585A64" w:rsidRPr="007059D7" w:rsidTr="00054291">
        <w:trPr>
          <w:cnfStyle w:val="000000100000"/>
        </w:trPr>
        <w:tc>
          <w:tcPr>
            <w:cnfStyle w:val="001000000000"/>
            <w:tcW w:w="2410" w:type="dxa"/>
            <w:tcBorders>
              <w:right w:val="none" w:sz="0" w:space="0" w:color="auto"/>
            </w:tcBorders>
            <w:shd w:val="clear" w:color="auto" w:fill="auto"/>
          </w:tcPr>
          <w:p w:rsidR="00585A64" w:rsidRPr="007059D7" w:rsidRDefault="00585A64" w:rsidP="00CE07E1">
            <w:pPr>
              <w:spacing w:line="240" w:lineRule="auto"/>
              <w:rPr>
                <w:b w:val="0"/>
                <w:sz w:val="20"/>
              </w:rPr>
            </w:pPr>
            <w:r w:rsidRPr="007059D7">
              <w:rPr>
                <w:b w:val="0"/>
                <w:sz w:val="20"/>
              </w:rPr>
              <w:t>05/11/2019</w:t>
            </w:r>
          </w:p>
        </w:tc>
        <w:tc>
          <w:tcPr>
            <w:tcW w:w="2551" w:type="dxa"/>
            <w:tcBorders>
              <w:left w:val="none" w:sz="0" w:space="0" w:color="auto"/>
              <w:right w:val="none" w:sz="0" w:space="0" w:color="auto"/>
            </w:tcBorders>
            <w:shd w:val="clear" w:color="auto" w:fill="auto"/>
          </w:tcPr>
          <w:p w:rsidR="00585A64" w:rsidRPr="007059D7" w:rsidRDefault="00585A64" w:rsidP="00CE07E1">
            <w:pPr>
              <w:spacing w:line="240" w:lineRule="auto"/>
              <w:cnfStyle w:val="000000100000"/>
              <w:rPr>
                <w:sz w:val="20"/>
              </w:rPr>
            </w:pPr>
            <w:r w:rsidRPr="007059D7">
              <w:rPr>
                <w:sz w:val="20"/>
              </w:rPr>
              <w:t>20/11/2019</w:t>
            </w:r>
          </w:p>
        </w:tc>
        <w:tc>
          <w:tcPr>
            <w:tcW w:w="2268" w:type="dxa"/>
            <w:tcBorders>
              <w:left w:val="none" w:sz="0" w:space="0" w:color="auto"/>
            </w:tcBorders>
            <w:shd w:val="clear" w:color="auto" w:fill="auto"/>
          </w:tcPr>
          <w:p w:rsidR="00585A64" w:rsidRPr="007059D7" w:rsidRDefault="00585A64" w:rsidP="00CE07E1">
            <w:pPr>
              <w:spacing w:line="240" w:lineRule="auto"/>
              <w:cnfStyle w:val="000000100000"/>
              <w:rPr>
                <w:sz w:val="20"/>
              </w:rPr>
            </w:pPr>
            <w:r w:rsidRPr="007059D7">
              <w:rPr>
                <w:sz w:val="20"/>
              </w:rPr>
              <w:t>05/12/2019</w:t>
            </w:r>
          </w:p>
        </w:tc>
      </w:tr>
    </w:tbl>
    <w:p w:rsidR="00585A64" w:rsidRDefault="00585A64" w:rsidP="00585A64">
      <w:pPr>
        <w:ind w:left="850"/>
        <w:rPr>
          <w:sz w:val="20"/>
        </w:rPr>
      </w:pPr>
      <w:r w:rsidRPr="007059D7">
        <w:rPr>
          <w:sz w:val="20"/>
        </w:rPr>
        <w:t>User shall be able to update first, second and third reminder dates of this asset record in Add Asset or Update Asset page</w:t>
      </w:r>
      <w:r w:rsidR="00CE07E1" w:rsidRPr="007059D7">
        <w:rPr>
          <w:sz w:val="20"/>
        </w:rPr>
        <w:t>.</w:t>
      </w:r>
    </w:p>
    <w:p w:rsidR="00A768F9" w:rsidRPr="007059D7" w:rsidDel="0081118D" w:rsidRDefault="00A768F9" w:rsidP="00585A64">
      <w:pPr>
        <w:ind w:left="850"/>
        <w:rPr>
          <w:del w:id="948" w:author="PSA" w:date="2017-12-28T10:13:00Z"/>
          <w:sz w:val="20"/>
        </w:rPr>
      </w:pPr>
      <w:bookmarkStart w:id="949" w:name="_Toc502219407"/>
      <w:bookmarkStart w:id="950" w:name="_Toc502219607"/>
      <w:bookmarkStart w:id="951" w:name="_Toc502737643"/>
      <w:bookmarkEnd w:id="949"/>
      <w:bookmarkEnd w:id="950"/>
      <w:bookmarkEnd w:id="951"/>
    </w:p>
    <w:p w:rsidR="00585A64" w:rsidRDefault="00585A64" w:rsidP="00585A64">
      <w:pPr>
        <w:pStyle w:val="Heading3"/>
      </w:pPr>
      <w:bookmarkStart w:id="952" w:name="_Toc501543396"/>
      <w:bookmarkStart w:id="953" w:name="_Toc501627813"/>
      <w:bookmarkStart w:id="954" w:name="_Toc501543397"/>
      <w:bookmarkStart w:id="955" w:name="_Toc501627814"/>
      <w:bookmarkStart w:id="956" w:name="_Toc502737644"/>
      <w:bookmarkEnd w:id="952"/>
      <w:bookmarkEnd w:id="953"/>
      <w:bookmarkEnd w:id="954"/>
      <w:bookmarkEnd w:id="955"/>
      <w:r w:rsidRPr="008E5ED1">
        <w:t>Staff Reminder Module</w:t>
      </w:r>
      <w:bookmarkEnd w:id="956"/>
    </w:p>
    <w:p w:rsidR="00585A64" w:rsidRPr="007059D7" w:rsidRDefault="006B01B8" w:rsidP="007059D7">
      <w:pPr>
        <w:pStyle w:val="Heading4"/>
        <w:spacing w:before="0" w:line="360" w:lineRule="auto"/>
        <w:rPr>
          <w:sz w:val="20"/>
        </w:rPr>
      </w:pPr>
      <w:r w:rsidRPr="007059D7">
        <w:rPr>
          <w:sz w:val="20"/>
        </w:rPr>
        <w:t xml:space="preserve">Setup Record </w:t>
      </w:r>
      <w:r w:rsidR="00CD4F30" w:rsidRPr="007059D7">
        <w:rPr>
          <w:sz w:val="20"/>
        </w:rPr>
        <w:t xml:space="preserve">to Monitor </w:t>
      </w:r>
      <w:r w:rsidRPr="007059D7">
        <w:rPr>
          <w:sz w:val="20"/>
        </w:rPr>
        <w:t>Types</w:t>
      </w:r>
    </w:p>
    <w:p w:rsidR="00585A64" w:rsidRPr="007059D7" w:rsidRDefault="00585A64" w:rsidP="007059D7">
      <w:pPr>
        <w:ind w:left="864"/>
        <w:rPr>
          <w:sz w:val="20"/>
        </w:rPr>
      </w:pPr>
      <w:r w:rsidRPr="007059D7">
        <w:rPr>
          <w:sz w:val="20"/>
        </w:rPr>
        <w:t>Overall Group Administrator shall be able to create, update, delete</w:t>
      </w:r>
      <w:r w:rsidR="00626CB9">
        <w:rPr>
          <w:sz w:val="20"/>
        </w:rPr>
        <w:t xml:space="preserve">, </w:t>
      </w:r>
      <w:r w:rsidR="00462F11" w:rsidRPr="007059D7">
        <w:rPr>
          <w:sz w:val="20"/>
        </w:rPr>
        <w:t>search</w:t>
      </w:r>
      <w:r w:rsidRPr="007059D7">
        <w:rPr>
          <w:sz w:val="20"/>
        </w:rPr>
        <w:t xml:space="preserve"> </w:t>
      </w:r>
      <w:r w:rsidR="00626CB9">
        <w:rPr>
          <w:sz w:val="20"/>
        </w:rPr>
        <w:t xml:space="preserve">and sort </w:t>
      </w:r>
      <w:r w:rsidR="00CE07E1" w:rsidRPr="007059D7">
        <w:rPr>
          <w:sz w:val="20"/>
        </w:rPr>
        <w:t>record types for</w:t>
      </w:r>
      <w:r w:rsidRPr="007059D7">
        <w:rPr>
          <w:sz w:val="20"/>
        </w:rPr>
        <w:t xml:space="preserve"> Staff Reminder Module. Active record types shall appear in the dropdown list of “</w:t>
      </w:r>
      <w:r w:rsidRPr="007059D7">
        <w:rPr>
          <w:rFonts w:ascii="Calibri" w:hAnsi="Calibri" w:cs="Calibri"/>
          <w:color w:val="000000"/>
          <w:sz w:val="20"/>
          <w:szCs w:val="22"/>
        </w:rPr>
        <w:t>Record to Monitor”</w:t>
      </w:r>
      <w:r w:rsidRPr="007059D7">
        <w:rPr>
          <w:sz w:val="20"/>
        </w:rPr>
        <w:t xml:space="preserve"> in Add Staff and Update Staff pages.</w:t>
      </w:r>
    </w:p>
    <w:p w:rsidR="00DC0F69" w:rsidRPr="007059D7" w:rsidRDefault="00DC0F69" w:rsidP="007059D7">
      <w:pPr>
        <w:ind w:left="864"/>
        <w:rPr>
          <w:sz w:val="20"/>
        </w:rPr>
      </w:pPr>
      <w:r w:rsidRPr="007059D7">
        <w:rPr>
          <w:sz w:val="20"/>
        </w:rPr>
        <w:t>Refer to Appendix “Sample Record to Monitor Types” for example.</w:t>
      </w:r>
    </w:p>
    <w:p w:rsidR="00585A64" w:rsidRDefault="00CE07E1" w:rsidP="007059D7">
      <w:pPr>
        <w:pStyle w:val="Heading4"/>
        <w:spacing w:before="0" w:line="360" w:lineRule="auto"/>
      </w:pPr>
      <w:r>
        <w:t>Setup Staff Particulars</w:t>
      </w:r>
    </w:p>
    <w:p w:rsidR="00CE07E1" w:rsidRPr="007059D7" w:rsidRDefault="00585A64" w:rsidP="007059D7">
      <w:pPr>
        <w:ind w:left="864"/>
        <w:rPr>
          <w:sz w:val="20"/>
        </w:rPr>
      </w:pPr>
      <w:r w:rsidRPr="0031027A">
        <w:rPr>
          <w:b/>
          <w:sz w:val="20"/>
        </w:rPr>
        <w:t>Group Administrator</w:t>
      </w:r>
      <w:r w:rsidRPr="007059D7">
        <w:rPr>
          <w:sz w:val="20"/>
        </w:rPr>
        <w:t xml:space="preserve"> shall be able to </w:t>
      </w:r>
      <w:ins w:id="957" w:author="PSA" w:date="2018-01-02T09:17:00Z">
        <w:r w:rsidR="000A7F08">
          <w:rPr>
            <w:sz w:val="20"/>
          </w:rPr>
          <w:t xml:space="preserve">view, search and sort </w:t>
        </w:r>
        <w:r w:rsidR="000A7F08" w:rsidRPr="0031027A">
          <w:rPr>
            <w:b/>
            <w:sz w:val="20"/>
          </w:rPr>
          <w:t>all</w:t>
        </w:r>
        <w:r w:rsidR="000A7F08">
          <w:rPr>
            <w:sz w:val="20"/>
          </w:rPr>
          <w:t xml:space="preserve"> staff particulars in</w:t>
        </w:r>
        <w:r w:rsidR="00492AD0">
          <w:rPr>
            <w:sz w:val="20"/>
          </w:rPr>
          <w:t xml:space="preserve"> R365, and </w:t>
        </w:r>
      </w:ins>
      <w:r w:rsidRPr="007059D7">
        <w:rPr>
          <w:sz w:val="20"/>
        </w:rPr>
        <w:t>create, update, delete</w:t>
      </w:r>
      <w:del w:id="958" w:author="PSA" w:date="2018-01-02T09:17:00Z">
        <w:r w:rsidR="00626CB9" w:rsidDel="000A7F08">
          <w:rPr>
            <w:sz w:val="20"/>
          </w:rPr>
          <w:delText xml:space="preserve">, </w:delText>
        </w:r>
        <w:r w:rsidR="007073B3" w:rsidRPr="007059D7" w:rsidDel="000A7F08">
          <w:rPr>
            <w:sz w:val="20"/>
          </w:rPr>
          <w:delText>search</w:delText>
        </w:r>
        <w:r w:rsidR="00626CB9" w:rsidDel="000A7F08">
          <w:rPr>
            <w:sz w:val="20"/>
          </w:rPr>
          <w:delText>, and sort</w:delText>
        </w:r>
      </w:del>
      <w:r w:rsidRPr="007059D7">
        <w:rPr>
          <w:sz w:val="20"/>
        </w:rPr>
        <w:t xml:space="preserve"> staff particulars</w:t>
      </w:r>
      <w:ins w:id="959" w:author="PSA" w:date="2018-01-02T09:10:00Z">
        <w:r w:rsidR="00263DCE">
          <w:rPr>
            <w:sz w:val="20"/>
          </w:rPr>
          <w:t xml:space="preserve"> </w:t>
        </w:r>
      </w:ins>
      <w:ins w:id="960" w:author="PSA" w:date="2018-01-02T09:09:00Z">
        <w:r w:rsidR="00263DCE">
          <w:rPr>
            <w:sz w:val="20"/>
          </w:rPr>
          <w:t xml:space="preserve">if the staff and the group administrator are from a same </w:t>
        </w:r>
      </w:ins>
      <w:ins w:id="961" w:author="PSA" w:date="2018-01-02T09:10:00Z">
        <w:r w:rsidR="00263DCE">
          <w:rPr>
            <w:sz w:val="20"/>
          </w:rPr>
          <w:t>“Department”</w:t>
        </w:r>
      </w:ins>
      <w:del w:id="962" w:author="PSA" w:date="2018-01-02T09:10:00Z">
        <w:r w:rsidRPr="007059D7" w:rsidDel="00263DCE">
          <w:rPr>
            <w:sz w:val="20"/>
          </w:rPr>
          <w:delText xml:space="preserve"> </w:delText>
        </w:r>
      </w:del>
      <w:del w:id="963" w:author="PSA" w:date="2017-12-29T11:31:00Z">
        <w:r w:rsidR="00CE07E1" w:rsidRPr="007059D7" w:rsidDel="001174A2">
          <w:rPr>
            <w:sz w:val="20"/>
          </w:rPr>
          <w:delText>for</w:delText>
        </w:r>
        <w:r w:rsidRPr="007059D7" w:rsidDel="001174A2">
          <w:rPr>
            <w:sz w:val="20"/>
          </w:rPr>
          <w:delText xml:space="preserve"> Staff Reminder Module</w:delText>
        </w:r>
      </w:del>
      <w:r w:rsidRPr="007059D7">
        <w:rPr>
          <w:sz w:val="20"/>
        </w:rPr>
        <w:t xml:space="preserve">. Active staff particulars will be retrieved and auto populated </w:t>
      </w:r>
      <w:r w:rsidR="00CE07E1" w:rsidRPr="007059D7">
        <w:rPr>
          <w:sz w:val="20"/>
        </w:rPr>
        <w:t xml:space="preserve">in </w:t>
      </w:r>
      <w:r w:rsidRPr="007059D7">
        <w:rPr>
          <w:sz w:val="20"/>
        </w:rPr>
        <w:t>Add Staff</w:t>
      </w:r>
      <w:ins w:id="964" w:author="PSA" w:date="2018-01-03T09:50:00Z">
        <w:r w:rsidR="0031027A">
          <w:rPr>
            <w:sz w:val="20"/>
          </w:rPr>
          <w:t xml:space="preserve"> Monitor Record</w:t>
        </w:r>
      </w:ins>
      <w:r w:rsidRPr="007059D7">
        <w:rPr>
          <w:sz w:val="20"/>
        </w:rPr>
        <w:t xml:space="preserve"> and Update Staff</w:t>
      </w:r>
      <w:ins w:id="965" w:author="PSA" w:date="2018-01-03T09:50:00Z">
        <w:r w:rsidR="0031027A">
          <w:rPr>
            <w:sz w:val="20"/>
          </w:rPr>
          <w:t xml:space="preserve"> Monitor Record</w:t>
        </w:r>
      </w:ins>
      <w:r w:rsidRPr="007059D7">
        <w:rPr>
          <w:sz w:val="20"/>
        </w:rPr>
        <w:t xml:space="preserve"> pages.</w:t>
      </w:r>
    </w:p>
    <w:p w:rsidR="00585A64" w:rsidRPr="007059D7" w:rsidRDefault="00585A64" w:rsidP="007059D7">
      <w:pPr>
        <w:ind w:left="864"/>
        <w:rPr>
          <w:sz w:val="20"/>
        </w:rPr>
      </w:pPr>
      <w:r w:rsidRPr="007059D7">
        <w:rPr>
          <w:sz w:val="20"/>
        </w:rPr>
        <w:t>Foll</w:t>
      </w:r>
      <w:r w:rsidR="00CE07E1" w:rsidRPr="007059D7">
        <w:rPr>
          <w:sz w:val="20"/>
        </w:rPr>
        <w:t>owing fields shall be available in create staff particulars page</w:t>
      </w:r>
    </w:p>
    <w:tbl>
      <w:tblPr>
        <w:tblStyle w:val="TableGrid"/>
        <w:tblW w:w="9497" w:type="dxa"/>
        <w:tblInd w:w="959" w:type="dxa"/>
        <w:tblLayout w:type="fixed"/>
        <w:tblLook w:val="04A0"/>
      </w:tblPr>
      <w:tblGrid>
        <w:gridCol w:w="1950"/>
        <w:gridCol w:w="7547"/>
      </w:tblGrid>
      <w:tr w:rsidR="00585A64" w:rsidRPr="007059D7" w:rsidTr="007059D7">
        <w:tc>
          <w:tcPr>
            <w:tcW w:w="195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85A64" w:rsidRPr="007059D7" w:rsidRDefault="00585A64" w:rsidP="00A929F3">
            <w:pPr>
              <w:spacing w:after="0" w:line="240" w:lineRule="auto"/>
              <w:jc w:val="center"/>
              <w:rPr>
                <w:b/>
                <w:sz w:val="20"/>
                <w:szCs w:val="22"/>
              </w:rPr>
            </w:pPr>
            <w:r w:rsidRPr="007059D7">
              <w:rPr>
                <w:b/>
                <w:sz w:val="20"/>
                <w:szCs w:val="22"/>
              </w:rPr>
              <w:t>Fields</w:t>
            </w:r>
          </w:p>
        </w:tc>
        <w:tc>
          <w:tcPr>
            <w:tcW w:w="7547"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85A64" w:rsidRPr="007059D7" w:rsidRDefault="00585A64" w:rsidP="00A929F3">
            <w:pPr>
              <w:spacing w:after="0" w:line="240" w:lineRule="auto"/>
              <w:jc w:val="center"/>
              <w:rPr>
                <w:b/>
                <w:sz w:val="20"/>
                <w:szCs w:val="22"/>
              </w:rPr>
            </w:pPr>
            <w:r w:rsidRPr="007059D7">
              <w:rPr>
                <w:b/>
                <w:sz w:val="20"/>
                <w:szCs w:val="22"/>
              </w:rPr>
              <w:t>Remarks</w:t>
            </w:r>
          </w:p>
        </w:tc>
      </w:tr>
      <w:tr w:rsidR="001174A2" w:rsidRPr="007059D7" w:rsidTr="007059D7">
        <w:trPr>
          <w:trHeight w:val="548"/>
        </w:trPr>
        <w:tc>
          <w:tcPr>
            <w:tcW w:w="1950" w:type="dxa"/>
            <w:tcBorders>
              <w:top w:val="single" w:sz="4" w:space="0" w:color="auto"/>
              <w:left w:val="single" w:sz="4" w:space="0" w:color="auto"/>
              <w:bottom w:val="single" w:sz="4" w:space="0" w:color="auto"/>
              <w:right w:val="single" w:sz="4" w:space="0" w:color="auto"/>
            </w:tcBorders>
            <w:vAlign w:val="center"/>
            <w:hideMark/>
          </w:tcPr>
          <w:p w:rsidR="001174A2" w:rsidRPr="007059D7" w:rsidRDefault="001174A2" w:rsidP="00A929F3">
            <w:pPr>
              <w:spacing w:after="0" w:line="240" w:lineRule="auto"/>
              <w:rPr>
                <w:sz w:val="20"/>
                <w:szCs w:val="22"/>
              </w:rPr>
            </w:pPr>
            <w:del w:id="966" w:author="PSA" w:date="2018-01-02T16:53:00Z">
              <w:r w:rsidRPr="007059D7" w:rsidDel="00131D26">
                <w:rPr>
                  <w:sz w:val="20"/>
                  <w:szCs w:val="22"/>
                </w:rPr>
                <w:delText>Staff ID</w:delText>
              </w:r>
            </w:del>
            <w:ins w:id="967" w:author="PSA" w:date="2018-01-02T16:53:00Z">
              <w:r w:rsidR="00131D26">
                <w:rPr>
                  <w:sz w:val="20"/>
                  <w:szCs w:val="22"/>
                </w:rPr>
                <w:t>NRIC/FIN</w:t>
              </w:r>
            </w:ins>
            <w:r w:rsidRPr="007059D7">
              <w:rPr>
                <w:sz w:val="20"/>
                <w:szCs w:val="22"/>
              </w:rPr>
              <w:t>*</w:t>
            </w:r>
          </w:p>
        </w:tc>
        <w:tc>
          <w:tcPr>
            <w:tcW w:w="7547" w:type="dxa"/>
            <w:tcBorders>
              <w:top w:val="single" w:sz="4" w:space="0" w:color="auto"/>
              <w:left w:val="single" w:sz="4" w:space="0" w:color="auto"/>
              <w:bottom w:val="single" w:sz="4" w:space="0" w:color="auto"/>
              <w:right w:val="single" w:sz="4" w:space="0" w:color="auto"/>
            </w:tcBorders>
            <w:vAlign w:val="center"/>
            <w:hideMark/>
          </w:tcPr>
          <w:p w:rsidR="001174A2" w:rsidRPr="007059D7" w:rsidRDefault="001174A2" w:rsidP="00A929F3">
            <w:pPr>
              <w:spacing w:after="0" w:line="240" w:lineRule="auto"/>
              <w:rPr>
                <w:sz w:val="20"/>
                <w:szCs w:val="22"/>
              </w:rPr>
            </w:pPr>
            <w:r w:rsidRPr="007059D7">
              <w:rPr>
                <w:sz w:val="20"/>
                <w:szCs w:val="22"/>
              </w:rPr>
              <w:t>Text</w:t>
            </w:r>
          </w:p>
          <w:p w:rsidR="001174A2" w:rsidRPr="007059D7" w:rsidRDefault="001174A2" w:rsidP="009A4658">
            <w:pPr>
              <w:spacing w:after="0" w:line="240" w:lineRule="auto"/>
              <w:rPr>
                <w:sz w:val="20"/>
                <w:szCs w:val="22"/>
              </w:rPr>
            </w:pPr>
            <w:r w:rsidRPr="007059D7">
              <w:rPr>
                <w:rFonts w:ascii="Calibri" w:hAnsi="Calibri" w:cs="Calibri"/>
                <w:color w:val="000000"/>
                <w:sz w:val="20"/>
                <w:szCs w:val="22"/>
              </w:rPr>
              <w:t xml:space="preserve">Must be encrypted in database. </w:t>
            </w:r>
          </w:p>
        </w:tc>
      </w:tr>
      <w:tr w:rsidR="00131D26" w:rsidRPr="007059D7" w:rsidTr="007059D7">
        <w:trPr>
          <w:trHeight w:val="123"/>
          <w:ins w:id="968" w:author="PSA" w:date="2018-01-02T16:52:00Z"/>
        </w:trPr>
        <w:tc>
          <w:tcPr>
            <w:tcW w:w="1950" w:type="dxa"/>
            <w:tcBorders>
              <w:top w:val="single" w:sz="4" w:space="0" w:color="auto"/>
              <w:left w:val="single" w:sz="4" w:space="0" w:color="auto"/>
              <w:bottom w:val="single" w:sz="4" w:space="0" w:color="auto"/>
              <w:right w:val="single" w:sz="4" w:space="0" w:color="auto"/>
            </w:tcBorders>
            <w:vAlign w:val="center"/>
            <w:hideMark/>
          </w:tcPr>
          <w:p w:rsidR="00131D26" w:rsidRPr="007059D7" w:rsidRDefault="00131D26" w:rsidP="00A929F3">
            <w:pPr>
              <w:spacing w:after="0" w:line="240" w:lineRule="auto"/>
              <w:rPr>
                <w:ins w:id="969" w:author="PSA" w:date="2018-01-02T16:52:00Z"/>
                <w:sz w:val="20"/>
                <w:szCs w:val="22"/>
              </w:rPr>
            </w:pPr>
            <w:ins w:id="970" w:author="PSA" w:date="2018-01-02T16:52:00Z">
              <w:r>
                <w:rPr>
                  <w:sz w:val="20"/>
                  <w:szCs w:val="22"/>
                </w:rPr>
                <w:t>Staff Code*</w:t>
              </w:r>
            </w:ins>
          </w:p>
        </w:tc>
        <w:tc>
          <w:tcPr>
            <w:tcW w:w="7547" w:type="dxa"/>
            <w:tcBorders>
              <w:top w:val="single" w:sz="4" w:space="0" w:color="auto"/>
              <w:left w:val="single" w:sz="4" w:space="0" w:color="auto"/>
              <w:bottom w:val="single" w:sz="4" w:space="0" w:color="auto"/>
              <w:right w:val="single" w:sz="4" w:space="0" w:color="auto"/>
            </w:tcBorders>
            <w:vAlign w:val="center"/>
            <w:hideMark/>
          </w:tcPr>
          <w:p w:rsidR="00131D26" w:rsidRPr="007059D7" w:rsidRDefault="00131D26" w:rsidP="00A929F3">
            <w:pPr>
              <w:spacing w:after="0" w:line="240" w:lineRule="auto"/>
              <w:rPr>
                <w:ins w:id="971" w:author="PSA" w:date="2018-01-02T16:52:00Z"/>
                <w:sz w:val="20"/>
                <w:szCs w:val="22"/>
              </w:rPr>
            </w:pPr>
            <w:ins w:id="972" w:author="PSA" w:date="2018-01-02T16:52:00Z">
              <w:r>
                <w:rPr>
                  <w:sz w:val="20"/>
                  <w:szCs w:val="22"/>
                </w:rPr>
                <w:t>Text</w:t>
              </w:r>
            </w:ins>
          </w:p>
        </w:tc>
      </w:tr>
      <w:tr w:rsidR="001174A2" w:rsidRPr="007059D7" w:rsidTr="007059D7">
        <w:trPr>
          <w:trHeight w:val="123"/>
        </w:trPr>
        <w:tc>
          <w:tcPr>
            <w:tcW w:w="1950" w:type="dxa"/>
            <w:tcBorders>
              <w:top w:val="single" w:sz="4" w:space="0" w:color="auto"/>
              <w:left w:val="single" w:sz="4" w:space="0" w:color="auto"/>
              <w:bottom w:val="single" w:sz="4" w:space="0" w:color="auto"/>
              <w:right w:val="single" w:sz="4" w:space="0" w:color="auto"/>
            </w:tcBorders>
            <w:vAlign w:val="center"/>
            <w:hideMark/>
          </w:tcPr>
          <w:p w:rsidR="001174A2" w:rsidRPr="007059D7" w:rsidRDefault="001174A2" w:rsidP="00A929F3">
            <w:pPr>
              <w:spacing w:after="0" w:line="240" w:lineRule="auto"/>
              <w:rPr>
                <w:sz w:val="20"/>
                <w:szCs w:val="22"/>
              </w:rPr>
            </w:pPr>
            <w:r w:rsidRPr="007059D7">
              <w:rPr>
                <w:sz w:val="20"/>
                <w:szCs w:val="22"/>
              </w:rPr>
              <w:t>Staff Name*</w:t>
            </w:r>
          </w:p>
        </w:tc>
        <w:tc>
          <w:tcPr>
            <w:tcW w:w="7547" w:type="dxa"/>
            <w:tcBorders>
              <w:top w:val="single" w:sz="4" w:space="0" w:color="auto"/>
              <w:left w:val="single" w:sz="4" w:space="0" w:color="auto"/>
              <w:bottom w:val="single" w:sz="4" w:space="0" w:color="auto"/>
              <w:right w:val="single" w:sz="4" w:space="0" w:color="auto"/>
            </w:tcBorders>
            <w:vAlign w:val="center"/>
            <w:hideMark/>
          </w:tcPr>
          <w:p w:rsidR="001174A2" w:rsidRPr="007059D7" w:rsidRDefault="001174A2" w:rsidP="00A929F3">
            <w:pPr>
              <w:spacing w:after="0" w:line="240" w:lineRule="auto"/>
              <w:rPr>
                <w:sz w:val="20"/>
                <w:szCs w:val="22"/>
              </w:rPr>
            </w:pPr>
            <w:r w:rsidRPr="007059D7">
              <w:rPr>
                <w:sz w:val="20"/>
                <w:szCs w:val="22"/>
              </w:rPr>
              <w:t>Text</w:t>
            </w:r>
          </w:p>
        </w:tc>
      </w:tr>
      <w:tr w:rsidR="001174A2" w:rsidRPr="007059D7" w:rsidTr="007059D7">
        <w:trPr>
          <w:trHeight w:val="96"/>
          <w:ins w:id="973" w:author="PSA" w:date="2017-12-28T17:33:00Z"/>
        </w:trPr>
        <w:tc>
          <w:tcPr>
            <w:tcW w:w="1950" w:type="dxa"/>
            <w:tcBorders>
              <w:top w:val="single" w:sz="4" w:space="0" w:color="auto"/>
              <w:left w:val="single" w:sz="4" w:space="0" w:color="auto"/>
              <w:bottom w:val="single" w:sz="4" w:space="0" w:color="auto"/>
              <w:right w:val="single" w:sz="4" w:space="0" w:color="auto"/>
            </w:tcBorders>
            <w:vAlign w:val="center"/>
            <w:hideMark/>
          </w:tcPr>
          <w:p w:rsidR="001174A2" w:rsidRPr="007059D7" w:rsidRDefault="001174A2" w:rsidP="00A929F3">
            <w:pPr>
              <w:spacing w:after="0" w:line="240" w:lineRule="auto"/>
              <w:rPr>
                <w:ins w:id="974" w:author="PSA" w:date="2017-12-28T17:33:00Z"/>
                <w:sz w:val="20"/>
                <w:szCs w:val="22"/>
              </w:rPr>
            </w:pPr>
            <w:ins w:id="975" w:author="PSA" w:date="2017-12-28T17:33:00Z">
              <w:r w:rsidRPr="007059D7">
                <w:rPr>
                  <w:sz w:val="20"/>
                  <w:szCs w:val="22"/>
                </w:rPr>
                <w:t>Department</w:t>
              </w:r>
            </w:ins>
          </w:p>
        </w:tc>
        <w:tc>
          <w:tcPr>
            <w:tcW w:w="7547" w:type="dxa"/>
            <w:tcBorders>
              <w:top w:val="single" w:sz="4" w:space="0" w:color="auto"/>
              <w:left w:val="single" w:sz="4" w:space="0" w:color="auto"/>
              <w:bottom w:val="single" w:sz="4" w:space="0" w:color="auto"/>
              <w:right w:val="single" w:sz="4" w:space="0" w:color="auto"/>
            </w:tcBorders>
            <w:vAlign w:val="center"/>
            <w:hideMark/>
          </w:tcPr>
          <w:p w:rsidR="001174A2" w:rsidRPr="007059D7" w:rsidRDefault="001174A2" w:rsidP="00A929F3">
            <w:pPr>
              <w:spacing w:after="0" w:line="240" w:lineRule="auto"/>
              <w:rPr>
                <w:ins w:id="976" w:author="PSA" w:date="2017-12-28T17:33:00Z"/>
                <w:sz w:val="20"/>
                <w:szCs w:val="22"/>
              </w:rPr>
            </w:pPr>
            <w:ins w:id="977" w:author="PSA" w:date="2017-12-28T17:33:00Z">
              <w:r w:rsidRPr="007059D7">
                <w:rPr>
                  <w:sz w:val="20"/>
                  <w:szCs w:val="22"/>
                </w:rPr>
                <w:t>Dropdown list</w:t>
              </w:r>
            </w:ins>
            <w:ins w:id="978" w:author="PSA" w:date="2017-12-28T18:07:00Z">
              <w:r>
                <w:rPr>
                  <w:sz w:val="20"/>
                  <w:szCs w:val="22"/>
                </w:rPr>
                <w:t xml:space="preserve">, select from </w:t>
              </w:r>
            </w:ins>
            <w:ins w:id="979" w:author="PSA" w:date="2017-12-29T10:22:00Z">
              <w:r>
                <w:rPr>
                  <w:sz w:val="20"/>
                  <w:szCs w:val="22"/>
                </w:rPr>
                <w:t xml:space="preserve">options as configured in </w:t>
              </w:r>
            </w:ins>
            <w:ins w:id="980" w:author="PSA" w:date="2017-12-28T18:07:00Z">
              <w:r>
                <w:rPr>
                  <w:sz w:val="20"/>
                  <w:szCs w:val="22"/>
                </w:rPr>
                <w:t>“department” table</w:t>
              </w:r>
            </w:ins>
          </w:p>
        </w:tc>
      </w:tr>
      <w:tr w:rsidR="001174A2" w:rsidRPr="007059D7" w:rsidTr="007059D7">
        <w:trPr>
          <w:trHeight w:val="96"/>
        </w:trPr>
        <w:tc>
          <w:tcPr>
            <w:tcW w:w="1950" w:type="dxa"/>
            <w:tcBorders>
              <w:top w:val="single" w:sz="4" w:space="0" w:color="auto"/>
              <w:left w:val="single" w:sz="4" w:space="0" w:color="auto"/>
              <w:bottom w:val="single" w:sz="4" w:space="0" w:color="auto"/>
              <w:right w:val="single" w:sz="4" w:space="0" w:color="auto"/>
            </w:tcBorders>
            <w:vAlign w:val="center"/>
            <w:hideMark/>
          </w:tcPr>
          <w:p w:rsidR="001174A2" w:rsidRPr="007059D7" w:rsidRDefault="001174A2" w:rsidP="00A929F3">
            <w:pPr>
              <w:spacing w:after="0" w:line="240" w:lineRule="auto"/>
              <w:rPr>
                <w:sz w:val="20"/>
                <w:szCs w:val="22"/>
              </w:rPr>
            </w:pPr>
            <w:r w:rsidRPr="007059D7">
              <w:rPr>
                <w:sz w:val="20"/>
                <w:szCs w:val="22"/>
              </w:rPr>
              <w:t>OF</w:t>
            </w:r>
            <w:r>
              <w:rPr>
                <w:sz w:val="20"/>
                <w:szCs w:val="22"/>
              </w:rPr>
              <w:t>O</w:t>
            </w:r>
            <w:r w:rsidRPr="007059D7">
              <w:rPr>
                <w:sz w:val="20"/>
                <w:szCs w:val="22"/>
              </w:rPr>
              <w:t xml:space="preserve"> / SF</w:t>
            </w:r>
            <w:r>
              <w:rPr>
                <w:sz w:val="20"/>
                <w:szCs w:val="22"/>
              </w:rPr>
              <w:t>O</w:t>
            </w:r>
          </w:p>
        </w:tc>
        <w:tc>
          <w:tcPr>
            <w:tcW w:w="7547" w:type="dxa"/>
            <w:tcBorders>
              <w:top w:val="single" w:sz="4" w:space="0" w:color="auto"/>
              <w:left w:val="single" w:sz="4" w:space="0" w:color="auto"/>
              <w:bottom w:val="single" w:sz="4" w:space="0" w:color="auto"/>
              <w:right w:val="single" w:sz="4" w:space="0" w:color="auto"/>
            </w:tcBorders>
            <w:vAlign w:val="center"/>
            <w:hideMark/>
          </w:tcPr>
          <w:p w:rsidR="001174A2" w:rsidRDefault="001174A2" w:rsidP="00A929F3">
            <w:pPr>
              <w:spacing w:after="0" w:line="240" w:lineRule="auto"/>
              <w:rPr>
                <w:ins w:id="981" w:author="PSA" w:date="2017-12-28T17:33:00Z"/>
                <w:sz w:val="20"/>
                <w:szCs w:val="22"/>
              </w:rPr>
            </w:pPr>
            <w:ins w:id="982" w:author="PSA" w:date="2017-12-28T18:08:00Z">
              <w:r>
                <w:rPr>
                  <w:sz w:val="20"/>
                  <w:szCs w:val="22"/>
                </w:rPr>
                <w:t>Display</w:t>
              </w:r>
            </w:ins>
            <w:ins w:id="983" w:author="PSA" w:date="2017-12-28T17:33:00Z">
              <w:r>
                <w:rPr>
                  <w:sz w:val="20"/>
                  <w:szCs w:val="22"/>
                </w:rPr>
                <w:t xml:space="preserve"> this field</w:t>
              </w:r>
            </w:ins>
            <w:ins w:id="984" w:author="PSA" w:date="2017-12-28T18:08:00Z">
              <w:r>
                <w:rPr>
                  <w:sz w:val="20"/>
                  <w:szCs w:val="22"/>
                </w:rPr>
                <w:t xml:space="preserve"> only</w:t>
              </w:r>
            </w:ins>
            <w:ins w:id="985" w:author="PSA" w:date="2017-12-28T17:34:00Z">
              <w:r>
                <w:rPr>
                  <w:sz w:val="20"/>
                  <w:szCs w:val="22"/>
                </w:rPr>
                <w:t xml:space="preserve"> when “FMD” is selected in “Department”</w:t>
              </w:r>
            </w:ins>
          </w:p>
          <w:p w:rsidR="001174A2" w:rsidRPr="007059D7" w:rsidRDefault="001174A2" w:rsidP="00C12768">
            <w:pPr>
              <w:spacing w:after="0" w:line="240" w:lineRule="auto"/>
              <w:rPr>
                <w:sz w:val="20"/>
                <w:szCs w:val="22"/>
              </w:rPr>
            </w:pPr>
            <w:r w:rsidRPr="007059D7">
              <w:rPr>
                <w:sz w:val="20"/>
                <w:szCs w:val="22"/>
              </w:rPr>
              <w:t>Dropdown list, select from “OFO”</w:t>
            </w:r>
            <w:ins w:id="986" w:author="PSA" w:date="2017-12-28T17:56:00Z">
              <w:r>
                <w:rPr>
                  <w:sz w:val="20"/>
                  <w:szCs w:val="22"/>
                </w:rPr>
                <w:t xml:space="preserve">, </w:t>
              </w:r>
            </w:ins>
            <w:del w:id="987" w:author="PSA" w:date="2017-12-28T17:56:00Z">
              <w:r w:rsidRPr="007059D7" w:rsidDel="00AC44FF">
                <w:rPr>
                  <w:sz w:val="20"/>
                  <w:szCs w:val="22"/>
                </w:rPr>
                <w:delText xml:space="preserve"> and </w:delText>
              </w:r>
            </w:del>
            <w:r w:rsidRPr="007059D7">
              <w:rPr>
                <w:sz w:val="20"/>
                <w:szCs w:val="22"/>
              </w:rPr>
              <w:t>“SFO”</w:t>
            </w:r>
            <w:ins w:id="988" w:author="PSA" w:date="2017-12-28T17:56:00Z">
              <w:r>
                <w:rPr>
                  <w:sz w:val="20"/>
                  <w:szCs w:val="22"/>
                </w:rPr>
                <w:t xml:space="preserve"> </w:t>
              </w:r>
            </w:ins>
          </w:p>
        </w:tc>
      </w:tr>
      <w:tr w:rsidR="001174A2" w:rsidRPr="007059D7" w:rsidDel="0089595F" w:rsidTr="007059D7">
        <w:trPr>
          <w:trHeight w:val="60"/>
          <w:del w:id="989" w:author="PSA" w:date="2017-12-28T17:33:00Z"/>
        </w:trPr>
        <w:tc>
          <w:tcPr>
            <w:tcW w:w="1950" w:type="dxa"/>
            <w:tcBorders>
              <w:top w:val="single" w:sz="4" w:space="0" w:color="auto"/>
              <w:left w:val="single" w:sz="4" w:space="0" w:color="auto"/>
              <w:bottom w:val="single" w:sz="4" w:space="0" w:color="auto"/>
              <w:right w:val="single" w:sz="4" w:space="0" w:color="auto"/>
            </w:tcBorders>
            <w:vAlign w:val="center"/>
            <w:hideMark/>
          </w:tcPr>
          <w:p w:rsidR="001174A2" w:rsidRPr="007059D7" w:rsidDel="0089595F" w:rsidRDefault="001174A2" w:rsidP="00A929F3">
            <w:pPr>
              <w:spacing w:after="0" w:line="240" w:lineRule="auto"/>
              <w:rPr>
                <w:del w:id="990" w:author="PSA" w:date="2017-12-28T17:33:00Z"/>
                <w:sz w:val="20"/>
                <w:szCs w:val="22"/>
              </w:rPr>
            </w:pPr>
            <w:del w:id="991" w:author="PSA" w:date="2017-12-28T17:33:00Z">
              <w:r w:rsidRPr="007059D7" w:rsidDel="0089595F">
                <w:rPr>
                  <w:sz w:val="20"/>
                  <w:szCs w:val="22"/>
                </w:rPr>
                <w:delText>Department</w:delText>
              </w:r>
            </w:del>
          </w:p>
        </w:tc>
        <w:tc>
          <w:tcPr>
            <w:tcW w:w="7547" w:type="dxa"/>
            <w:tcBorders>
              <w:top w:val="single" w:sz="4" w:space="0" w:color="auto"/>
              <w:left w:val="single" w:sz="4" w:space="0" w:color="auto"/>
              <w:bottom w:val="single" w:sz="4" w:space="0" w:color="auto"/>
              <w:right w:val="single" w:sz="4" w:space="0" w:color="auto"/>
            </w:tcBorders>
            <w:vAlign w:val="center"/>
            <w:hideMark/>
          </w:tcPr>
          <w:p w:rsidR="001174A2" w:rsidRPr="007059D7" w:rsidDel="0089595F" w:rsidRDefault="001174A2" w:rsidP="00A929F3">
            <w:pPr>
              <w:spacing w:after="0" w:line="240" w:lineRule="auto"/>
              <w:rPr>
                <w:del w:id="992" w:author="PSA" w:date="2017-12-28T17:33:00Z"/>
                <w:sz w:val="20"/>
                <w:szCs w:val="22"/>
              </w:rPr>
            </w:pPr>
            <w:del w:id="993" w:author="PSA" w:date="2017-12-28T17:33:00Z">
              <w:r w:rsidRPr="007059D7" w:rsidDel="0089595F">
                <w:rPr>
                  <w:sz w:val="20"/>
                  <w:szCs w:val="22"/>
                </w:rPr>
                <w:delText>Dropdown list</w:delText>
              </w:r>
            </w:del>
          </w:p>
        </w:tc>
      </w:tr>
      <w:tr w:rsidR="001174A2" w:rsidRPr="007059D7" w:rsidTr="007059D7">
        <w:trPr>
          <w:trHeight w:val="255"/>
        </w:trPr>
        <w:tc>
          <w:tcPr>
            <w:tcW w:w="1950" w:type="dxa"/>
            <w:tcBorders>
              <w:top w:val="single" w:sz="4" w:space="0" w:color="auto"/>
              <w:left w:val="single" w:sz="4" w:space="0" w:color="auto"/>
              <w:bottom w:val="single" w:sz="4" w:space="0" w:color="auto"/>
              <w:right w:val="single" w:sz="4" w:space="0" w:color="auto"/>
            </w:tcBorders>
            <w:vAlign w:val="center"/>
            <w:hideMark/>
          </w:tcPr>
          <w:p w:rsidR="001174A2" w:rsidRPr="007059D7" w:rsidRDefault="001174A2" w:rsidP="00A929F3">
            <w:pPr>
              <w:spacing w:after="0" w:line="240" w:lineRule="auto"/>
              <w:rPr>
                <w:sz w:val="20"/>
                <w:szCs w:val="22"/>
              </w:rPr>
            </w:pPr>
            <w:r w:rsidRPr="007059D7">
              <w:rPr>
                <w:sz w:val="20"/>
                <w:szCs w:val="22"/>
              </w:rPr>
              <w:t>Designation</w:t>
            </w:r>
          </w:p>
        </w:tc>
        <w:tc>
          <w:tcPr>
            <w:tcW w:w="7547" w:type="dxa"/>
            <w:tcBorders>
              <w:top w:val="single" w:sz="4" w:space="0" w:color="auto"/>
              <w:left w:val="single" w:sz="4" w:space="0" w:color="auto"/>
              <w:bottom w:val="single" w:sz="4" w:space="0" w:color="auto"/>
              <w:right w:val="single" w:sz="4" w:space="0" w:color="auto"/>
            </w:tcBorders>
            <w:vAlign w:val="center"/>
            <w:hideMark/>
          </w:tcPr>
          <w:p w:rsidR="001174A2" w:rsidRPr="007059D7" w:rsidRDefault="001174A2" w:rsidP="00A929F3">
            <w:pPr>
              <w:spacing w:after="0" w:line="240" w:lineRule="auto"/>
              <w:rPr>
                <w:sz w:val="20"/>
                <w:szCs w:val="22"/>
              </w:rPr>
            </w:pPr>
            <w:r w:rsidRPr="007059D7">
              <w:rPr>
                <w:sz w:val="20"/>
                <w:szCs w:val="22"/>
              </w:rPr>
              <w:t>Text</w:t>
            </w:r>
          </w:p>
        </w:tc>
      </w:tr>
      <w:tr w:rsidR="001174A2" w:rsidRPr="007059D7" w:rsidTr="007059D7">
        <w:trPr>
          <w:trHeight w:val="255"/>
        </w:trPr>
        <w:tc>
          <w:tcPr>
            <w:tcW w:w="1950" w:type="dxa"/>
            <w:tcBorders>
              <w:top w:val="single" w:sz="4" w:space="0" w:color="auto"/>
              <w:left w:val="single" w:sz="4" w:space="0" w:color="auto"/>
              <w:bottom w:val="single" w:sz="4" w:space="0" w:color="auto"/>
              <w:right w:val="single" w:sz="4" w:space="0" w:color="auto"/>
            </w:tcBorders>
            <w:vAlign w:val="center"/>
            <w:hideMark/>
          </w:tcPr>
          <w:p w:rsidR="001174A2" w:rsidRPr="007059D7" w:rsidRDefault="001174A2" w:rsidP="00A929F3">
            <w:pPr>
              <w:spacing w:after="0" w:line="240" w:lineRule="auto"/>
              <w:rPr>
                <w:sz w:val="20"/>
                <w:szCs w:val="22"/>
              </w:rPr>
            </w:pPr>
            <w:r w:rsidRPr="007059D7">
              <w:rPr>
                <w:sz w:val="20"/>
                <w:szCs w:val="22"/>
              </w:rPr>
              <w:t>Section</w:t>
            </w:r>
          </w:p>
        </w:tc>
        <w:tc>
          <w:tcPr>
            <w:tcW w:w="7547" w:type="dxa"/>
            <w:tcBorders>
              <w:top w:val="single" w:sz="4" w:space="0" w:color="auto"/>
              <w:left w:val="single" w:sz="4" w:space="0" w:color="auto"/>
              <w:bottom w:val="single" w:sz="4" w:space="0" w:color="auto"/>
              <w:right w:val="single" w:sz="4" w:space="0" w:color="auto"/>
            </w:tcBorders>
            <w:vAlign w:val="center"/>
            <w:hideMark/>
          </w:tcPr>
          <w:p w:rsidR="001174A2" w:rsidRDefault="001174A2" w:rsidP="00AC44FF">
            <w:pPr>
              <w:spacing w:after="0" w:line="240" w:lineRule="auto"/>
              <w:rPr>
                <w:ins w:id="994" w:author="PSA" w:date="2017-12-29T10:13:00Z"/>
                <w:sz w:val="20"/>
                <w:szCs w:val="22"/>
              </w:rPr>
            </w:pPr>
            <w:r w:rsidRPr="007059D7">
              <w:rPr>
                <w:sz w:val="20"/>
                <w:szCs w:val="22"/>
              </w:rPr>
              <w:t>Dropdown list</w:t>
            </w:r>
            <w:del w:id="995" w:author="PSA" w:date="2017-12-29T10:17:00Z">
              <w:r w:rsidRPr="007059D7" w:rsidDel="009D5C1C">
                <w:rPr>
                  <w:sz w:val="20"/>
                  <w:szCs w:val="22"/>
                </w:rPr>
                <w:delText>,</w:delText>
              </w:r>
            </w:del>
            <w:r w:rsidRPr="007059D7">
              <w:rPr>
                <w:sz w:val="20"/>
                <w:szCs w:val="22"/>
              </w:rPr>
              <w:t xml:space="preserve"> </w:t>
            </w:r>
            <w:del w:id="996" w:author="PSA" w:date="2017-12-29T10:16:00Z">
              <w:r w:rsidRPr="007059D7" w:rsidDel="009D5C1C">
                <w:rPr>
                  <w:sz w:val="20"/>
                  <w:szCs w:val="22"/>
                </w:rPr>
                <w:delText xml:space="preserve">select from </w:delText>
              </w:r>
            </w:del>
          </w:p>
          <w:p w:rsidR="001174A2" w:rsidRDefault="001174A2" w:rsidP="00AC44FF">
            <w:pPr>
              <w:spacing w:after="0" w:line="240" w:lineRule="auto"/>
              <w:rPr>
                <w:ins w:id="997" w:author="PSA" w:date="2017-12-29T10:11:00Z"/>
                <w:sz w:val="20"/>
                <w:szCs w:val="22"/>
              </w:rPr>
            </w:pPr>
            <w:ins w:id="998" w:author="PSA" w:date="2017-12-29T10:14:00Z">
              <w:r>
                <w:rPr>
                  <w:sz w:val="20"/>
                  <w:szCs w:val="22"/>
                </w:rPr>
                <w:t xml:space="preserve">Available sections will be filtered according to the selected </w:t>
              </w:r>
            </w:ins>
            <w:ins w:id="999" w:author="PSA" w:date="2017-12-29T10:15:00Z">
              <w:r>
                <w:rPr>
                  <w:sz w:val="20"/>
                  <w:szCs w:val="22"/>
                </w:rPr>
                <w:t xml:space="preserve">“Department”, the mapping </w:t>
              </w:r>
            </w:ins>
            <w:ins w:id="1000" w:author="PSA" w:date="2017-12-29T10:19:00Z">
              <w:r>
                <w:rPr>
                  <w:sz w:val="20"/>
                  <w:szCs w:val="22"/>
                </w:rPr>
                <w:t>between</w:t>
              </w:r>
            </w:ins>
            <w:ins w:id="1001" w:author="PSA" w:date="2017-12-29T10:15:00Z">
              <w:r>
                <w:rPr>
                  <w:sz w:val="20"/>
                  <w:szCs w:val="22"/>
                </w:rPr>
                <w:t xml:space="preserve"> </w:t>
              </w:r>
            </w:ins>
            <w:ins w:id="1002" w:author="PSA" w:date="2017-12-29T10:19:00Z">
              <w:r>
                <w:rPr>
                  <w:sz w:val="20"/>
                  <w:szCs w:val="22"/>
                </w:rPr>
                <w:t>d</w:t>
              </w:r>
            </w:ins>
            <w:ins w:id="1003" w:author="PSA" w:date="2017-12-29T10:15:00Z">
              <w:r>
                <w:rPr>
                  <w:sz w:val="20"/>
                  <w:szCs w:val="22"/>
                </w:rPr>
                <w:t xml:space="preserve">epartment and </w:t>
              </w:r>
            </w:ins>
            <w:ins w:id="1004" w:author="PSA" w:date="2017-12-29T10:19:00Z">
              <w:r>
                <w:rPr>
                  <w:sz w:val="20"/>
                  <w:szCs w:val="22"/>
                </w:rPr>
                <w:t>s</w:t>
              </w:r>
            </w:ins>
            <w:ins w:id="1005" w:author="PSA" w:date="2017-12-29T10:15:00Z">
              <w:r>
                <w:rPr>
                  <w:sz w:val="20"/>
                  <w:szCs w:val="22"/>
                </w:rPr>
                <w:t>ection</w:t>
              </w:r>
            </w:ins>
            <w:ins w:id="1006" w:author="PSA" w:date="2017-12-29T10:19:00Z">
              <w:r>
                <w:rPr>
                  <w:sz w:val="20"/>
                  <w:szCs w:val="22"/>
                </w:rPr>
                <w:t xml:space="preserve"> dropdown list</w:t>
              </w:r>
            </w:ins>
            <w:ins w:id="1007" w:author="PSA" w:date="2017-12-29T10:15:00Z">
              <w:r>
                <w:rPr>
                  <w:sz w:val="20"/>
                  <w:szCs w:val="22"/>
                </w:rPr>
                <w:t xml:space="preserve"> shall be configurable in database.</w:t>
              </w:r>
            </w:ins>
          </w:p>
          <w:p w:rsidR="001174A2" w:rsidRPr="007059D7" w:rsidRDefault="001174A2" w:rsidP="009D5C1C">
            <w:pPr>
              <w:spacing w:after="0" w:line="240" w:lineRule="auto"/>
              <w:rPr>
                <w:sz w:val="20"/>
                <w:szCs w:val="22"/>
              </w:rPr>
            </w:pPr>
            <w:ins w:id="1008" w:author="PSA" w:date="2017-12-29T10:11:00Z">
              <w:r>
                <w:rPr>
                  <w:sz w:val="20"/>
                  <w:szCs w:val="22"/>
                </w:rPr>
                <w:t xml:space="preserve">Sample </w:t>
              </w:r>
            </w:ins>
            <w:ins w:id="1009" w:author="PSA" w:date="2017-12-29T10:20:00Z">
              <w:r>
                <w:rPr>
                  <w:sz w:val="20"/>
                  <w:szCs w:val="22"/>
                </w:rPr>
                <w:t>sections</w:t>
              </w:r>
            </w:ins>
            <w:ins w:id="1010" w:author="PSA" w:date="2017-12-29T10:11:00Z">
              <w:r>
                <w:rPr>
                  <w:sz w:val="20"/>
                  <w:szCs w:val="22"/>
                </w:rPr>
                <w:t xml:space="preserve">: </w:t>
              </w:r>
            </w:ins>
            <w:r w:rsidRPr="007059D7">
              <w:rPr>
                <w:sz w:val="20"/>
                <w:szCs w:val="22"/>
              </w:rPr>
              <w:t>“TUG”, “WATERBOAT” and “LAUNCH”</w:t>
            </w:r>
          </w:p>
        </w:tc>
      </w:tr>
      <w:tr w:rsidR="001174A2" w:rsidRPr="007059D7" w:rsidTr="007059D7">
        <w:trPr>
          <w:trHeight w:val="255"/>
        </w:trPr>
        <w:tc>
          <w:tcPr>
            <w:tcW w:w="1950" w:type="dxa"/>
            <w:tcBorders>
              <w:top w:val="single" w:sz="4" w:space="0" w:color="auto"/>
              <w:left w:val="single" w:sz="4" w:space="0" w:color="auto"/>
              <w:bottom w:val="single" w:sz="4" w:space="0" w:color="auto"/>
              <w:right w:val="single" w:sz="4" w:space="0" w:color="auto"/>
            </w:tcBorders>
            <w:vAlign w:val="center"/>
            <w:hideMark/>
          </w:tcPr>
          <w:p w:rsidR="001174A2" w:rsidRPr="007059D7" w:rsidRDefault="001174A2" w:rsidP="00A929F3">
            <w:pPr>
              <w:spacing w:after="0" w:line="240" w:lineRule="auto"/>
              <w:rPr>
                <w:sz w:val="20"/>
                <w:szCs w:val="22"/>
              </w:rPr>
            </w:pPr>
            <w:r w:rsidRPr="007059D7">
              <w:rPr>
                <w:sz w:val="20"/>
                <w:szCs w:val="22"/>
              </w:rPr>
              <w:t>Date of Birth</w:t>
            </w:r>
          </w:p>
        </w:tc>
        <w:tc>
          <w:tcPr>
            <w:tcW w:w="7547" w:type="dxa"/>
            <w:tcBorders>
              <w:top w:val="single" w:sz="4" w:space="0" w:color="auto"/>
              <w:left w:val="single" w:sz="4" w:space="0" w:color="auto"/>
              <w:bottom w:val="single" w:sz="4" w:space="0" w:color="auto"/>
              <w:right w:val="single" w:sz="4" w:space="0" w:color="auto"/>
            </w:tcBorders>
            <w:vAlign w:val="center"/>
            <w:hideMark/>
          </w:tcPr>
          <w:p w:rsidR="001174A2" w:rsidRPr="007059D7" w:rsidRDefault="001174A2" w:rsidP="00A929F3">
            <w:pPr>
              <w:spacing w:after="0" w:line="240" w:lineRule="auto"/>
              <w:rPr>
                <w:sz w:val="20"/>
                <w:szCs w:val="22"/>
              </w:rPr>
            </w:pPr>
            <w:r w:rsidRPr="007059D7">
              <w:rPr>
                <w:sz w:val="20"/>
                <w:szCs w:val="22"/>
              </w:rPr>
              <w:t xml:space="preserve">DD/MM/YYYY, </w:t>
            </w:r>
          </w:p>
          <w:p w:rsidR="001174A2" w:rsidRPr="007059D7" w:rsidRDefault="001174A2" w:rsidP="009A4658">
            <w:pPr>
              <w:spacing w:after="0" w:line="240" w:lineRule="auto"/>
              <w:rPr>
                <w:sz w:val="20"/>
                <w:szCs w:val="22"/>
              </w:rPr>
            </w:pPr>
            <w:r w:rsidRPr="007059D7">
              <w:rPr>
                <w:rFonts w:ascii="Calibri" w:hAnsi="Calibri" w:cs="Calibri"/>
                <w:color w:val="000000"/>
                <w:sz w:val="20"/>
                <w:szCs w:val="22"/>
              </w:rPr>
              <w:t>Must be encrypted in database.</w:t>
            </w:r>
          </w:p>
        </w:tc>
      </w:tr>
      <w:tr w:rsidR="001174A2" w:rsidRPr="007059D7" w:rsidTr="007059D7">
        <w:trPr>
          <w:trHeight w:val="255"/>
        </w:trPr>
        <w:tc>
          <w:tcPr>
            <w:tcW w:w="1950" w:type="dxa"/>
            <w:tcBorders>
              <w:top w:val="single" w:sz="4" w:space="0" w:color="auto"/>
              <w:left w:val="single" w:sz="4" w:space="0" w:color="auto"/>
              <w:bottom w:val="single" w:sz="4" w:space="0" w:color="auto"/>
              <w:right w:val="single" w:sz="4" w:space="0" w:color="auto"/>
            </w:tcBorders>
            <w:vAlign w:val="center"/>
            <w:hideMark/>
          </w:tcPr>
          <w:p w:rsidR="001174A2" w:rsidRPr="007059D7" w:rsidRDefault="001174A2" w:rsidP="00A929F3">
            <w:pPr>
              <w:spacing w:after="0" w:line="240" w:lineRule="auto"/>
              <w:rPr>
                <w:sz w:val="20"/>
                <w:szCs w:val="22"/>
              </w:rPr>
            </w:pPr>
            <w:r w:rsidRPr="007059D7">
              <w:rPr>
                <w:sz w:val="20"/>
                <w:szCs w:val="22"/>
              </w:rPr>
              <w:t>Date Joined</w:t>
            </w:r>
          </w:p>
        </w:tc>
        <w:tc>
          <w:tcPr>
            <w:tcW w:w="7547" w:type="dxa"/>
            <w:tcBorders>
              <w:top w:val="single" w:sz="4" w:space="0" w:color="auto"/>
              <w:left w:val="single" w:sz="4" w:space="0" w:color="auto"/>
              <w:bottom w:val="single" w:sz="4" w:space="0" w:color="auto"/>
              <w:right w:val="single" w:sz="4" w:space="0" w:color="auto"/>
            </w:tcBorders>
            <w:vAlign w:val="center"/>
            <w:hideMark/>
          </w:tcPr>
          <w:p w:rsidR="001174A2" w:rsidRPr="007059D7" w:rsidRDefault="001174A2" w:rsidP="00A929F3">
            <w:pPr>
              <w:spacing w:after="0" w:line="240" w:lineRule="auto"/>
              <w:rPr>
                <w:sz w:val="20"/>
                <w:szCs w:val="22"/>
              </w:rPr>
            </w:pPr>
            <w:r w:rsidRPr="007059D7">
              <w:rPr>
                <w:sz w:val="20"/>
                <w:szCs w:val="22"/>
              </w:rPr>
              <w:t>DD/MM/YYYY</w:t>
            </w:r>
          </w:p>
        </w:tc>
      </w:tr>
      <w:tr w:rsidR="001174A2" w:rsidRPr="007059D7" w:rsidTr="007059D7">
        <w:trPr>
          <w:trHeight w:val="255"/>
        </w:trPr>
        <w:tc>
          <w:tcPr>
            <w:tcW w:w="1950" w:type="dxa"/>
            <w:tcBorders>
              <w:top w:val="single" w:sz="4" w:space="0" w:color="auto"/>
              <w:left w:val="single" w:sz="4" w:space="0" w:color="auto"/>
              <w:bottom w:val="single" w:sz="4" w:space="0" w:color="auto"/>
              <w:right w:val="single" w:sz="4" w:space="0" w:color="auto"/>
            </w:tcBorders>
            <w:vAlign w:val="center"/>
            <w:hideMark/>
          </w:tcPr>
          <w:p w:rsidR="001174A2" w:rsidRPr="007059D7" w:rsidRDefault="001174A2" w:rsidP="009D5C1C">
            <w:pPr>
              <w:spacing w:after="0" w:line="240" w:lineRule="auto"/>
              <w:rPr>
                <w:sz w:val="20"/>
                <w:szCs w:val="22"/>
              </w:rPr>
            </w:pPr>
            <w:r w:rsidRPr="007059D7">
              <w:rPr>
                <w:sz w:val="20"/>
                <w:szCs w:val="22"/>
              </w:rPr>
              <w:t>Local Crew</w:t>
            </w:r>
          </w:p>
        </w:tc>
        <w:tc>
          <w:tcPr>
            <w:tcW w:w="7547" w:type="dxa"/>
            <w:tcBorders>
              <w:top w:val="single" w:sz="4" w:space="0" w:color="auto"/>
              <w:left w:val="single" w:sz="4" w:space="0" w:color="auto"/>
              <w:bottom w:val="single" w:sz="4" w:space="0" w:color="auto"/>
              <w:right w:val="single" w:sz="4" w:space="0" w:color="auto"/>
            </w:tcBorders>
            <w:vAlign w:val="center"/>
            <w:hideMark/>
          </w:tcPr>
          <w:p w:rsidR="001174A2" w:rsidRDefault="001174A2" w:rsidP="00C12768">
            <w:pPr>
              <w:spacing w:after="0" w:line="240" w:lineRule="auto"/>
              <w:rPr>
                <w:ins w:id="1011" w:author="PSA" w:date="2017-12-29T10:10:00Z"/>
                <w:sz w:val="20"/>
                <w:szCs w:val="22"/>
              </w:rPr>
            </w:pPr>
            <w:ins w:id="1012" w:author="PSA" w:date="2017-12-29T10:10:00Z">
              <w:r>
                <w:rPr>
                  <w:sz w:val="20"/>
                  <w:szCs w:val="22"/>
                </w:rPr>
                <w:t>Display this field only when “FMD” is selected in “Department”</w:t>
              </w:r>
            </w:ins>
          </w:p>
          <w:p w:rsidR="001174A2" w:rsidRPr="007059D7" w:rsidRDefault="001174A2" w:rsidP="00A929F3">
            <w:pPr>
              <w:spacing w:after="0" w:line="240" w:lineRule="auto"/>
              <w:rPr>
                <w:sz w:val="20"/>
                <w:szCs w:val="22"/>
              </w:rPr>
            </w:pPr>
            <w:r w:rsidRPr="007059D7">
              <w:rPr>
                <w:sz w:val="20"/>
                <w:szCs w:val="22"/>
              </w:rPr>
              <w:t>Select from “Yes”</w:t>
            </w:r>
            <w:ins w:id="1013" w:author="PSA" w:date="2017-12-28T17:57:00Z">
              <w:r>
                <w:rPr>
                  <w:sz w:val="20"/>
                  <w:szCs w:val="22"/>
                </w:rPr>
                <w:t>,</w:t>
              </w:r>
            </w:ins>
            <w:del w:id="1014" w:author="PSA" w:date="2017-12-28T17:56:00Z">
              <w:r w:rsidRPr="007059D7" w:rsidDel="00AC44FF">
                <w:rPr>
                  <w:sz w:val="20"/>
                  <w:szCs w:val="22"/>
                </w:rPr>
                <w:delText xml:space="preserve"> and</w:delText>
              </w:r>
            </w:del>
            <w:r w:rsidRPr="007059D7">
              <w:rPr>
                <w:sz w:val="20"/>
                <w:szCs w:val="22"/>
              </w:rPr>
              <w:t xml:space="preserve"> “No”</w:t>
            </w:r>
          </w:p>
        </w:tc>
      </w:tr>
      <w:tr w:rsidR="001174A2" w:rsidRPr="007059D7" w:rsidTr="007059D7">
        <w:trPr>
          <w:trHeight w:val="255"/>
        </w:trPr>
        <w:tc>
          <w:tcPr>
            <w:tcW w:w="1950" w:type="dxa"/>
            <w:tcBorders>
              <w:top w:val="single" w:sz="4" w:space="0" w:color="auto"/>
              <w:left w:val="single" w:sz="4" w:space="0" w:color="auto"/>
              <w:bottom w:val="single" w:sz="4" w:space="0" w:color="auto"/>
              <w:right w:val="single" w:sz="4" w:space="0" w:color="auto"/>
            </w:tcBorders>
            <w:vAlign w:val="center"/>
            <w:hideMark/>
          </w:tcPr>
          <w:p w:rsidR="001174A2" w:rsidRPr="007059D7" w:rsidRDefault="001174A2" w:rsidP="00A929F3">
            <w:pPr>
              <w:spacing w:after="0" w:line="240" w:lineRule="auto"/>
              <w:rPr>
                <w:sz w:val="20"/>
                <w:szCs w:val="22"/>
              </w:rPr>
            </w:pPr>
            <w:r w:rsidRPr="007059D7">
              <w:rPr>
                <w:sz w:val="20"/>
                <w:szCs w:val="22"/>
              </w:rPr>
              <w:t>Active</w:t>
            </w:r>
          </w:p>
        </w:tc>
        <w:tc>
          <w:tcPr>
            <w:tcW w:w="7547" w:type="dxa"/>
            <w:tcBorders>
              <w:top w:val="single" w:sz="4" w:space="0" w:color="auto"/>
              <w:left w:val="single" w:sz="4" w:space="0" w:color="auto"/>
              <w:bottom w:val="single" w:sz="4" w:space="0" w:color="auto"/>
              <w:right w:val="single" w:sz="4" w:space="0" w:color="auto"/>
            </w:tcBorders>
            <w:vAlign w:val="center"/>
            <w:hideMark/>
          </w:tcPr>
          <w:p w:rsidR="001174A2" w:rsidRPr="007059D7" w:rsidRDefault="001174A2" w:rsidP="00A929F3">
            <w:pPr>
              <w:spacing w:after="0" w:line="240" w:lineRule="auto"/>
              <w:rPr>
                <w:sz w:val="20"/>
                <w:szCs w:val="22"/>
              </w:rPr>
            </w:pPr>
            <w:r w:rsidRPr="007059D7">
              <w:rPr>
                <w:sz w:val="20"/>
                <w:szCs w:val="22"/>
              </w:rPr>
              <w:t>Select from Yes (Default) / No</w:t>
            </w:r>
          </w:p>
        </w:tc>
      </w:tr>
      <w:tr w:rsidR="001174A2" w:rsidRPr="007059D7" w:rsidTr="007059D7">
        <w:trPr>
          <w:trHeight w:val="255"/>
        </w:trPr>
        <w:tc>
          <w:tcPr>
            <w:tcW w:w="1950" w:type="dxa"/>
            <w:tcBorders>
              <w:top w:val="single" w:sz="4" w:space="0" w:color="auto"/>
              <w:left w:val="single" w:sz="4" w:space="0" w:color="auto"/>
              <w:bottom w:val="single" w:sz="4" w:space="0" w:color="auto"/>
              <w:right w:val="single" w:sz="4" w:space="0" w:color="auto"/>
            </w:tcBorders>
            <w:vAlign w:val="center"/>
            <w:hideMark/>
          </w:tcPr>
          <w:p w:rsidR="001174A2" w:rsidRPr="007059D7" w:rsidRDefault="001174A2" w:rsidP="00A929F3">
            <w:pPr>
              <w:spacing w:after="0" w:line="240" w:lineRule="auto"/>
              <w:rPr>
                <w:sz w:val="20"/>
                <w:szCs w:val="22"/>
              </w:rPr>
            </w:pPr>
            <w:r w:rsidRPr="007059D7">
              <w:rPr>
                <w:sz w:val="20"/>
                <w:szCs w:val="22"/>
              </w:rPr>
              <w:t>Created By</w:t>
            </w:r>
          </w:p>
        </w:tc>
        <w:tc>
          <w:tcPr>
            <w:tcW w:w="7547" w:type="dxa"/>
            <w:tcBorders>
              <w:top w:val="single" w:sz="4" w:space="0" w:color="auto"/>
              <w:left w:val="single" w:sz="4" w:space="0" w:color="auto"/>
              <w:bottom w:val="single" w:sz="4" w:space="0" w:color="auto"/>
              <w:right w:val="single" w:sz="4" w:space="0" w:color="auto"/>
            </w:tcBorders>
            <w:vAlign w:val="center"/>
            <w:hideMark/>
          </w:tcPr>
          <w:p w:rsidR="001174A2" w:rsidRPr="007059D7" w:rsidRDefault="001174A2" w:rsidP="00A929F3">
            <w:pPr>
              <w:spacing w:after="0" w:line="240" w:lineRule="auto"/>
              <w:rPr>
                <w:sz w:val="20"/>
                <w:szCs w:val="22"/>
              </w:rPr>
            </w:pPr>
            <w:r w:rsidRPr="007059D7">
              <w:rPr>
                <w:sz w:val="20"/>
                <w:szCs w:val="22"/>
              </w:rPr>
              <w:t>Text</w:t>
            </w:r>
          </w:p>
        </w:tc>
      </w:tr>
      <w:tr w:rsidR="001174A2" w:rsidRPr="007059D7" w:rsidTr="007059D7">
        <w:trPr>
          <w:trHeight w:val="255"/>
        </w:trPr>
        <w:tc>
          <w:tcPr>
            <w:tcW w:w="1950" w:type="dxa"/>
            <w:tcBorders>
              <w:top w:val="single" w:sz="4" w:space="0" w:color="auto"/>
              <w:left w:val="single" w:sz="4" w:space="0" w:color="auto"/>
              <w:bottom w:val="single" w:sz="4" w:space="0" w:color="auto"/>
              <w:right w:val="single" w:sz="4" w:space="0" w:color="auto"/>
            </w:tcBorders>
            <w:vAlign w:val="center"/>
            <w:hideMark/>
          </w:tcPr>
          <w:p w:rsidR="001174A2" w:rsidRPr="007059D7" w:rsidRDefault="001174A2" w:rsidP="00A929F3">
            <w:pPr>
              <w:spacing w:after="0" w:line="240" w:lineRule="auto"/>
              <w:rPr>
                <w:sz w:val="20"/>
                <w:szCs w:val="22"/>
              </w:rPr>
            </w:pPr>
            <w:r w:rsidRPr="007059D7">
              <w:rPr>
                <w:sz w:val="20"/>
                <w:szCs w:val="22"/>
              </w:rPr>
              <w:t>Created Date</w:t>
            </w:r>
          </w:p>
        </w:tc>
        <w:tc>
          <w:tcPr>
            <w:tcW w:w="7547" w:type="dxa"/>
            <w:tcBorders>
              <w:top w:val="single" w:sz="4" w:space="0" w:color="auto"/>
              <w:left w:val="single" w:sz="4" w:space="0" w:color="auto"/>
              <w:bottom w:val="single" w:sz="4" w:space="0" w:color="auto"/>
              <w:right w:val="single" w:sz="4" w:space="0" w:color="auto"/>
            </w:tcBorders>
            <w:vAlign w:val="center"/>
            <w:hideMark/>
          </w:tcPr>
          <w:p w:rsidR="001174A2" w:rsidRPr="007059D7" w:rsidRDefault="001174A2" w:rsidP="00A929F3">
            <w:pPr>
              <w:spacing w:after="0" w:line="240" w:lineRule="auto"/>
              <w:rPr>
                <w:sz w:val="20"/>
                <w:szCs w:val="22"/>
              </w:rPr>
            </w:pPr>
            <w:r w:rsidRPr="007059D7">
              <w:rPr>
                <w:sz w:val="20"/>
                <w:szCs w:val="22"/>
              </w:rPr>
              <w:t>DD/MM/YYYY HH:MM:SS</w:t>
            </w:r>
          </w:p>
        </w:tc>
      </w:tr>
      <w:tr w:rsidR="001174A2" w:rsidRPr="007059D7" w:rsidTr="007059D7">
        <w:trPr>
          <w:trHeight w:val="255"/>
        </w:trPr>
        <w:tc>
          <w:tcPr>
            <w:tcW w:w="1950" w:type="dxa"/>
            <w:tcBorders>
              <w:top w:val="single" w:sz="4" w:space="0" w:color="auto"/>
              <w:left w:val="single" w:sz="4" w:space="0" w:color="auto"/>
              <w:bottom w:val="single" w:sz="4" w:space="0" w:color="auto"/>
              <w:right w:val="single" w:sz="4" w:space="0" w:color="auto"/>
            </w:tcBorders>
            <w:vAlign w:val="center"/>
            <w:hideMark/>
          </w:tcPr>
          <w:p w:rsidR="001174A2" w:rsidRPr="007059D7" w:rsidRDefault="001174A2" w:rsidP="00A929F3">
            <w:pPr>
              <w:spacing w:after="0" w:line="240" w:lineRule="auto"/>
              <w:rPr>
                <w:sz w:val="20"/>
                <w:szCs w:val="22"/>
              </w:rPr>
            </w:pPr>
            <w:r w:rsidRPr="007059D7">
              <w:rPr>
                <w:sz w:val="20"/>
                <w:szCs w:val="22"/>
              </w:rPr>
              <w:t>Last Modified</w:t>
            </w:r>
          </w:p>
        </w:tc>
        <w:tc>
          <w:tcPr>
            <w:tcW w:w="7547" w:type="dxa"/>
            <w:tcBorders>
              <w:top w:val="single" w:sz="4" w:space="0" w:color="auto"/>
              <w:left w:val="single" w:sz="4" w:space="0" w:color="auto"/>
              <w:bottom w:val="single" w:sz="4" w:space="0" w:color="auto"/>
              <w:right w:val="single" w:sz="4" w:space="0" w:color="auto"/>
            </w:tcBorders>
            <w:vAlign w:val="center"/>
            <w:hideMark/>
          </w:tcPr>
          <w:p w:rsidR="001174A2" w:rsidRPr="007059D7" w:rsidRDefault="001174A2" w:rsidP="00A929F3">
            <w:pPr>
              <w:spacing w:after="0" w:line="240" w:lineRule="auto"/>
              <w:rPr>
                <w:sz w:val="20"/>
                <w:szCs w:val="22"/>
              </w:rPr>
            </w:pPr>
            <w:r w:rsidRPr="007059D7">
              <w:rPr>
                <w:sz w:val="20"/>
                <w:szCs w:val="22"/>
              </w:rPr>
              <w:t>Text</w:t>
            </w:r>
          </w:p>
        </w:tc>
      </w:tr>
      <w:tr w:rsidR="001174A2" w:rsidRPr="007059D7" w:rsidTr="007059D7">
        <w:trPr>
          <w:trHeight w:val="255"/>
        </w:trPr>
        <w:tc>
          <w:tcPr>
            <w:tcW w:w="1950" w:type="dxa"/>
            <w:tcBorders>
              <w:top w:val="single" w:sz="4" w:space="0" w:color="auto"/>
              <w:left w:val="single" w:sz="4" w:space="0" w:color="auto"/>
              <w:bottom w:val="single" w:sz="4" w:space="0" w:color="auto"/>
              <w:right w:val="single" w:sz="4" w:space="0" w:color="auto"/>
            </w:tcBorders>
            <w:vAlign w:val="center"/>
            <w:hideMark/>
          </w:tcPr>
          <w:p w:rsidR="001174A2" w:rsidRPr="007059D7" w:rsidRDefault="001174A2" w:rsidP="00A929F3">
            <w:pPr>
              <w:spacing w:after="0" w:line="240" w:lineRule="auto"/>
              <w:rPr>
                <w:sz w:val="20"/>
                <w:szCs w:val="22"/>
              </w:rPr>
            </w:pPr>
            <w:r w:rsidRPr="007059D7">
              <w:rPr>
                <w:sz w:val="20"/>
                <w:szCs w:val="22"/>
              </w:rPr>
              <w:t>Last Modified Date</w:t>
            </w:r>
          </w:p>
        </w:tc>
        <w:tc>
          <w:tcPr>
            <w:tcW w:w="7547" w:type="dxa"/>
            <w:tcBorders>
              <w:top w:val="single" w:sz="4" w:space="0" w:color="auto"/>
              <w:left w:val="single" w:sz="4" w:space="0" w:color="auto"/>
              <w:bottom w:val="single" w:sz="4" w:space="0" w:color="auto"/>
              <w:right w:val="single" w:sz="4" w:space="0" w:color="auto"/>
            </w:tcBorders>
            <w:vAlign w:val="center"/>
            <w:hideMark/>
          </w:tcPr>
          <w:p w:rsidR="001174A2" w:rsidRPr="007059D7" w:rsidRDefault="001174A2" w:rsidP="00A929F3">
            <w:pPr>
              <w:spacing w:after="0" w:line="240" w:lineRule="auto"/>
              <w:rPr>
                <w:sz w:val="20"/>
                <w:szCs w:val="22"/>
              </w:rPr>
            </w:pPr>
            <w:r w:rsidRPr="007059D7">
              <w:rPr>
                <w:sz w:val="20"/>
                <w:szCs w:val="22"/>
              </w:rPr>
              <w:t>DD/MM/YYYY HH:MM:SS</w:t>
            </w:r>
          </w:p>
        </w:tc>
      </w:tr>
    </w:tbl>
    <w:p w:rsidR="00585A64" w:rsidRPr="0064714E" w:rsidRDefault="007059D7" w:rsidP="007059D7">
      <w:pPr>
        <w:spacing w:after="0"/>
        <w:ind w:firstLine="720"/>
        <w:jc w:val="both"/>
        <w:rPr>
          <w:rFonts w:cs="Arial"/>
          <w:sz w:val="18"/>
          <w:szCs w:val="18"/>
        </w:rPr>
      </w:pPr>
      <w:r>
        <w:rPr>
          <w:rFonts w:cs="Arial"/>
          <w:sz w:val="18"/>
          <w:szCs w:val="18"/>
        </w:rPr>
        <w:t xml:space="preserve">   </w:t>
      </w:r>
      <w:r w:rsidR="00585A64" w:rsidRPr="0064714E">
        <w:rPr>
          <w:rFonts w:cs="Arial"/>
          <w:sz w:val="18"/>
          <w:szCs w:val="18"/>
        </w:rPr>
        <w:t>*Mandatory field</w:t>
      </w:r>
    </w:p>
    <w:p w:rsidR="00CE07E1" w:rsidRPr="007059D7" w:rsidRDefault="00CE07E1" w:rsidP="00CE07E1">
      <w:pPr>
        <w:ind w:left="864"/>
        <w:rPr>
          <w:sz w:val="20"/>
        </w:rPr>
      </w:pPr>
      <w:r w:rsidRPr="007059D7">
        <w:rPr>
          <w:sz w:val="20"/>
        </w:rPr>
        <w:t>Besides the above fields, following fields shall also be show in view and update staff particulars page</w:t>
      </w:r>
      <w:r w:rsidR="007059D7">
        <w:rPr>
          <w:sz w:val="20"/>
        </w:rPr>
        <w:t>.</w:t>
      </w:r>
    </w:p>
    <w:tbl>
      <w:tblPr>
        <w:tblStyle w:val="TableGrid"/>
        <w:tblW w:w="7337" w:type="dxa"/>
        <w:tblInd w:w="959" w:type="dxa"/>
        <w:tblLayout w:type="fixed"/>
        <w:tblLook w:val="04A0"/>
      </w:tblPr>
      <w:tblGrid>
        <w:gridCol w:w="1950"/>
        <w:gridCol w:w="5387"/>
      </w:tblGrid>
      <w:tr w:rsidR="00CE07E1" w:rsidRPr="007059D7" w:rsidTr="00CE07E1">
        <w:tc>
          <w:tcPr>
            <w:tcW w:w="195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E07E1" w:rsidRPr="007059D7" w:rsidRDefault="00CE07E1" w:rsidP="00A929F3">
            <w:pPr>
              <w:spacing w:after="0" w:line="240" w:lineRule="auto"/>
              <w:jc w:val="center"/>
              <w:rPr>
                <w:b/>
                <w:sz w:val="20"/>
                <w:szCs w:val="22"/>
              </w:rPr>
            </w:pPr>
            <w:r w:rsidRPr="007059D7">
              <w:rPr>
                <w:b/>
                <w:sz w:val="20"/>
                <w:szCs w:val="22"/>
              </w:rPr>
              <w:t>Fields</w:t>
            </w:r>
          </w:p>
        </w:tc>
        <w:tc>
          <w:tcPr>
            <w:tcW w:w="5387"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E07E1" w:rsidRPr="007059D7" w:rsidRDefault="00CE07E1" w:rsidP="00A929F3">
            <w:pPr>
              <w:spacing w:after="0" w:line="240" w:lineRule="auto"/>
              <w:jc w:val="center"/>
              <w:rPr>
                <w:b/>
                <w:sz w:val="20"/>
                <w:szCs w:val="22"/>
              </w:rPr>
            </w:pPr>
            <w:r w:rsidRPr="007059D7">
              <w:rPr>
                <w:b/>
                <w:sz w:val="20"/>
                <w:szCs w:val="22"/>
              </w:rPr>
              <w:t>Remarks</w:t>
            </w:r>
          </w:p>
        </w:tc>
      </w:tr>
      <w:tr w:rsidR="00CE07E1" w:rsidRPr="007059D7" w:rsidTr="00CE07E1">
        <w:trPr>
          <w:trHeight w:val="255"/>
        </w:trPr>
        <w:tc>
          <w:tcPr>
            <w:tcW w:w="1950" w:type="dxa"/>
            <w:tcBorders>
              <w:top w:val="single" w:sz="4" w:space="0" w:color="auto"/>
              <w:left w:val="single" w:sz="4" w:space="0" w:color="auto"/>
              <w:bottom w:val="single" w:sz="4" w:space="0" w:color="auto"/>
              <w:right w:val="single" w:sz="4" w:space="0" w:color="auto"/>
            </w:tcBorders>
            <w:vAlign w:val="center"/>
            <w:hideMark/>
          </w:tcPr>
          <w:p w:rsidR="00CE07E1" w:rsidRPr="007059D7" w:rsidRDefault="00CE07E1" w:rsidP="00A929F3">
            <w:pPr>
              <w:spacing w:after="0" w:line="240" w:lineRule="auto"/>
              <w:rPr>
                <w:sz w:val="20"/>
                <w:szCs w:val="22"/>
              </w:rPr>
            </w:pPr>
            <w:r w:rsidRPr="007059D7">
              <w:rPr>
                <w:sz w:val="20"/>
                <w:szCs w:val="22"/>
              </w:rPr>
              <w:t>Created By</w:t>
            </w:r>
          </w:p>
        </w:tc>
        <w:tc>
          <w:tcPr>
            <w:tcW w:w="5387" w:type="dxa"/>
            <w:tcBorders>
              <w:top w:val="single" w:sz="4" w:space="0" w:color="auto"/>
              <w:left w:val="single" w:sz="4" w:space="0" w:color="auto"/>
              <w:bottom w:val="single" w:sz="4" w:space="0" w:color="auto"/>
              <w:right w:val="single" w:sz="4" w:space="0" w:color="auto"/>
            </w:tcBorders>
            <w:vAlign w:val="center"/>
            <w:hideMark/>
          </w:tcPr>
          <w:p w:rsidR="00CE07E1" w:rsidRPr="007059D7" w:rsidRDefault="00CE07E1" w:rsidP="00A929F3">
            <w:pPr>
              <w:spacing w:after="0" w:line="240" w:lineRule="auto"/>
              <w:rPr>
                <w:sz w:val="20"/>
                <w:szCs w:val="22"/>
              </w:rPr>
            </w:pPr>
            <w:r w:rsidRPr="007059D7">
              <w:rPr>
                <w:sz w:val="20"/>
                <w:szCs w:val="22"/>
              </w:rPr>
              <w:t>Text</w:t>
            </w:r>
          </w:p>
        </w:tc>
      </w:tr>
      <w:tr w:rsidR="00CE07E1" w:rsidRPr="007059D7" w:rsidTr="00CE07E1">
        <w:trPr>
          <w:trHeight w:val="255"/>
        </w:trPr>
        <w:tc>
          <w:tcPr>
            <w:tcW w:w="1950" w:type="dxa"/>
            <w:tcBorders>
              <w:top w:val="single" w:sz="4" w:space="0" w:color="auto"/>
              <w:left w:val="single" w:sz="4" w:space="0" w:color="auto"/>
              <w:bottom w:val="single" w:sz="4" w:space="0" w:color="auto"/>
              <w:right w:val="single" w:sz="4" w:space="0" w:color="auto"/>
            </w:tcBorders>
            <w:vAlign w:val="center"/>
            <w:hideMark/>
          </w:tcPr>
          <w:p w:rsidR="00CE07E1" w:rsidRPr="007059D7" w:rsidRDefault="00CE07E1" w:rsidP="00A929F3">
            <w:pPr>
              <w:spacing w:after="0" w:line="240" w:lineRule="auto"/>
              <w:rPr>
                <w:sz w:val="20"/>
                <w:szCs w:val="22"/>
              </w:rPr>
            </w:pPr>
            <w:r w:rsidRPr="007059D7">
              <w:rPr>
                <w:sz w:val="20"/>
                <w:szCs w:val="22"/>
              </w:rPr>
              <w:t>Created Date</w:t>
            </w:r>
          </w:p>
        </w:tc>
        <w:tc>
          <w:tcPr>
            <w:tcW w:w="5387" w:type="dxa"/>
            <w:tcBorders>
              <w:top w:val="single" w:sz="4" w:space="0" w:color="auto"/>
              <w:left w:val="single" w:sz="4" w:space="0" w:color="auto"/>
              <w:bottom w:val="single" w:sz="4" w:space="0" w:color="auto"/>
              <w:right w:val="single" w:sz="4" w:space="0" w:color="auto"/>
            </w:tcBorders>
            <w:vAlign w:val="center"/>
            <w:hideMark/>
          </w:tcPr>
          <w:p w:rsidR="00CE07E1" w:rsidRPr="007059D7" w:rsidRDefault="00CE07E1" w:rsidP="00A929F3">
            <w:pPr>
              <w:spacing w:after="0" w:line="240" w:lineRule="auto"/>
              <w:rPr>
                <w:sz w:val="20"/>
                <w:szCs w:val="22"/>
              </w:rPr>
            </w:pPr>
            <w:r w:rsidRPr="007059D7">
              <w:rPr>
                <w:sz w:val="20"/>
                <w:szCs w:val="22"/>
              </w:rPr>
              <w:t>DD/MM/YYYY HH:MM:SS</w:t>
            </w:r>
          </w:p>
        </w:tc>
      </w:tr>
      <w:tr w:rsidR="00CE07E1" w:rsidRPr="007059D7" w:rsidTr="00CE07E1">
        <w:trPr>
          <w:trHeight w:val="255"/>
        </w:trPr>
        <w:tc>
          <w:tcPr>
            <w:tcW w:w="1950" w:type="dxa"/>
            <w:tcBorders>
              <w:top w:val="single" w:sz="4" w:space="0" w:color="auto"/>
              <w:left w:val="single" w:sz="4" w:space="0" w:color="auto"/>
              <w:bottom w:val="single" w:sz="4" w:space="0" w:color="auto"/>
              <w:right w:val="single" w:sz="4" w:space="0" w:color="auto"/>
            </w:tcBorders>
            <w:vAlign w:val="center"/>
            <w:hideMark/>
          </w:tcPr>
          <w:p w:rsidR="00CE07E1" w:rsidRPr="007059D7" w:rsidRDefault="00CE07E1" w:rsidP="00A929F3">
            <w:pPr>
              <w:spacing w:after="0" w:line="240" w:lineRule="auto"/>
              <w:rPr>
                <w:sz w:val="20"/>
                <w:szCs w:val="22"/>
              </w:rPr>
            </w:pPr>
            <w:r w:rsidRPr="007059D7">
              <w:rPr>
                <w:sz w:val="20"/>
                <w:szCs w:val="22"/>
              </w:rPr>
              <w:t>Last Modified</w:t>
            </w:r>
          </w:p>
        </w:tc>
        <w:tc>
          <w:tcPr>
            <w:tcW w:w="5387" w:type="dxa"/>
            <w:tcBorders>
              <w:top w:val="single" w:sz="4" w:space="0" w:color="auto"/>
              <w:left w:val="single" w:sz="4" w:space="0" w:color="auto"/>
              <w:bottom w:val="single" w:sz="4" w:space="0" w:color="auto"/>
              <w:right w:val="single" w:sz="4" w:space="0" w:color="auto"/>
            </w:tcBorders>
            <w:vAlign w:val="center"/>
            <w:hideMark/>
          </w:tcPr>
          <w:p w:rsidR="00CE07E1" w:rsidRPr="007059D7" w:rsidRDefault="00CE07E1" w:rsidP="00A929F3">
            <w:pPr>
              <w:spacing w:after="0" w:line="240" w:lineRule="auto"/>
              <w:rPr>
                <w:sz w:val="20"/>
                <w:szCs w:val="22"/>
              </w:rPr>
            </w:pPr>
            <w:r w:rsidRPr="007059D7">
              <w:rPr>
                <w:sz w:val="20"/>
                <w:szCs w:val="22"/>
              </w:rPr>
              <w:t>Text</w:t>
            </w:r>
          </w:p>
        </w:tc>
      </w:tr>
      <w:tr w:rsidR="00CE07E1" w:rsidRPr="007059D7" w:rsidTr="00CE07E1">
        <w:trPr>
          <w:trHeight w:val="255"/>
        </w:trPr>
        <w:tc>
          <w:tcPr>
            <w:tcW w:w="1950" w:type="dxa"/>
            <w:tcBorders>
              <w:top w:val="single" w:sz="4" w:space="0" w:color="auto"/>
              <w:left w:val="single" w:sz="4" w:space="0" w:color="auto"/>
              <w:bottom w:val="single" w:sz="4" w:space="0" w:color="auto"/>
              <w:right w:val="single" w:sz="4" w:space="0" w:color="auto"/>
            </w:tcBorders>
            <w:vAlign w:val="center"/>
            <w:hideMark/>
          </w:tcPr>
          <w:p w:rsidR="00CE07E1" w:rsidRPr="007059D7" w:rsidRDefault="00CE07E1" w:rsidP="00A929F3">
            <w:pPr>
              <w:spacing w:after="0" w:line="240" w:lineRule="auto"/>
              <w:rPr>
                <w:sz w:val="20"/>
                <w:szCs w:val="22"/>
              </w:rPr>
            </w:pPr>
            <w:r w:rsidRPr="007059D7">
              <w:rPr>
                <w:sz w:val="20"/>
                <w:szCs w:val="22"/>
              </w:rPr>
              <w:t>Last Modified Date</w:t>
            </w:r>
          </w:p>
        </w:tc>
        <w:tc>
          <w:tcPr>
            <w:tcW w:w="5387" w:type="dxa"/>
            <w:tcBorders>
              <w:top w:val="single" w:sz="4" w:space="0" w:color="auto"/>
              <w:left w:val="single" w:sz="4" w:space="0" w:color="auto"/>
              <w:bottom w:val="single" w:sz="4" w:space="0" w:color="auto"/>
              <w:right w:val="single" w:sz="4" w:space="0" w:color="auto"/>
            </w:tcBorders>
            <w:vAlign w:val="center"/>
            <w:hideMark/>
          </w:tcPr>
          <w:p w:rsidR="00CE07E1" w:rsidRPr="007059D7" w:rsidRDefault="00CE07E1" w:rsidP="00A929F3">
            <w:pPr>
              <w:spacing w:after="0" w:line="240" w:lineRule="auto"/>
              <w:rPr>
                <w:sz w:val="20"/>
                <w:szCs w:val="22"/>
              </w:rPr>
            </w:pPr>
            <w:r w:rsidRPr="007059D7">
              <w:rPr>
                <w:sz w:val="20"/>
                <w:szCs w:val="22"/>
              </w:rPr>
              <w:t>DD/MM/YYYY HH:MM:SS</w:t>
            </w:r>
          </w:p>
        </w:tc>
      </w:tr>
    </w:tbl>
    <w:p w:rsidR="007C634E" w:rsidRDefault="007C634E" w:rsidP="007C634E">
      <w:pPr>
        <w:ind w:left="720"/>
        <w:jc w:val="both"/>
        <w:rPr>
          <w:sz w:val="20"/>
        </w:rPr>
      </w:pPr>
    </w:p>
    <w:p w:rsidR="007C634E" w:rsidRDefault="007C634E" w:rsidP="007C634E">
      <w:pPr>
        <w:ind w:left="862"/>
        <w:jc w:val="both"/>
        <w:rPr>
          <w:sz w:val="20"/>
        </w:rPr>
      </w:pPr>
      <w:r w:rsidRPr="007059D7">
        <w:rPr>
          <w:sz w:val="20"/>
        </w:rPr>
        <w:t xml:space="preserve">This feature shall allow Group Administrator to search staff </w:t>
      </w:r>
      <w:r>
        <w:rPr>
          <w:sz w:val="20"/>
        </w:rPr>
        <w:t>particulars</w:t>
      </w:r>
      <w:r w:rsidRPr="007059D7">
        <w:rPr>
          <w:sz w:val="20"/>
        </w:rPr>
        <w:t xml:space="preserve"> of his or her user group(s) via any field displayed in the staff </w:t>
      </w:r>
      <w:r>
        <w:rPr>
          <w:sz w:val="20"/>
        </w:rPr>
        <w:t>particulars</w:t>
      </w:r>
      <w:r w:rsidRPr="007059D7">
        <w:rPr>
          <w:sz w:val="20"/>
        </w:rPr>
        <w:t xml:space="preserve"> list. The search via keywords function will be enhanced by search as you type feature</w:t>
      </w:r>
      <w:r w:rsidR="00CA0A99">
        <w:rPr>
          <w:sz w:val="20"/>
        </w:rPr>
        <w:t xml:space="preserve"> </w:t>
      </w:r>
      <w:r w:rsidR="00CA0A99" w:rsidRPr="007168C1">
        <w:rPr>
          <w:rFonts w:cstheme="minorHAnsi"/>
          <w:sz w:val="20"/>
          <w:szCs w:val="22"/>
        </w:rPr>
        <w:t>(results fulfilling searching key will be shown in dropdown list)</w:t>
      </w:r>
      <w:r w:rsidRPr="007059D7">
        <w:rPr>
          <w:sz w:val="20"/>
        </w:rPr>
        <w:t xml:space="preserve">. </w:t>
      </w:r>
    </w:p>
    <w:tbl>
      <w:tblPr>
        <w:tblW w:w="0" w:type="auto"/>
        <w:tblInd w:w="959" w:type="dxa"/>
        <w:tblCellMar>
          <w:left w:w="0" w:type="dxa"/>
          <w:right w:w="0" w:type="dxa"/>
        </w:tblCellMar>
        <w:tblLook w:val="04A0"/>
      </w:tblPr>
      <w:tblGrid>
        <w:gridCol w:w="1984"/>
        <w:gridCol w:w="6946"/>
      </w:tblGrid>
      <w:tr w:rsidR="007C634E" w:rsidRPr="007059D7" w:rsidTr="00B25289">
        <w:tc>
          <w:tcPr>
            <w:tcW w:w="1984" w:type="dxa"/>
            <w:tcBorders>
              <w:top w:val="single" w:sz="8" w:space="0" w:color="auto"/>
              <w:left w:val="single" w:sz="8" w:space="0" w:color="auto"/>
              <w:bottom w:val="single" w:sz="8" w:space="0" w:color="auto"/>
              <w:right w:val="single" w:sz="8" w:space="0" w:color="auto"/>
            </w:tcBorders>
            <w:shd w:val="clear" w:color="auto" w:fill="FBD4B4" w:themeFill="accent6" w:themeFillTint="66"/>
            <w:tcMar>
              <w:top w:w="0" w:type="dxa"/>
              <w:left w:w="108" w:type="dxa"/>
              <w:bottom w:w="0" w:type="dxa"/>
              <w:right w:w="108" w:type="dxa"/>
            </w:tcMar>
            <w:hideMark/>
          </w:tcPr>
          <w:p w:rsidR="007C634E" w:rsidRPr="007059D7" w:rsidRDefault="007C634E" w:rsidP="00B25289">
            <w:pPr>
              <w:pStyle w:val="ListParagraph"/>
              <w:spacing w:line="240" w:lineRule="auto"/>
              <w:ind w:left="0"/>
              <w:rPr>
                <w:sz w:val="20"/>
              </w:rPr>
            </w:pPr>
            <w:r w:rsidRPr="007059D7">
              <w:rPr>
                <w:sz w:val="20"/>
              </w:rPr>
              <w:t>Search Key</w:t>
            </w:r>
          </w:p>
        </w:tc>
        <w:tc>
          <w:tcPr>
            <w:tcW w:w="6946" w:type="dxa"/>
            <w:tcBorders>
              <w:top w:val="single" w:sz="8" w:space="0" w:color="auto"/>
              <w:left w:val="nil"/>
              <w:bottom w:val="single" w:sz="8" w:space="0" w:color="auto"/>
              <w:right w:val="single" w:sz="8" w:space="0" w:color="auto"/>
            </w:tcBorders>
            <w:shd w:val="clear" w:color="auto" w:fill="FBD4B4" w:themeFill="accent6" w:themeFillTint="66"/>
            <w:tcMar>
              <w:top w:w="0" w:type="dxa"/>
              <w:left w:w="108" w:type="dxa"/>
              <w:bottom w:w="0" w:type="dxa"/>
              <w:right w:w="108" w:type="dxa"/>
            </w:tcMar>
            <w:hideMark/>
          </w:tcPr>
          <w:p w:rsidR="007C634E" w:rsidRPr="007059D7" w:rsidRDefault="007C634E" w:rsidP="00B25289">
            <w:pPr>
              <w:pStyle w:val="ListParagraph"/>
              <w:spacing w:line="240" w:lineRule="auto"/>
              <w:ind w:left="0"/>
              <w:rPr>
                <w:sz w:val="20"/>
              </w:rPr>
            </w:pPr>
            <w:r w:rsidRPr="007059D7">
              <w:rPr>
                <w:sz w:val="20"/>
              </w:rPr>
              <w:t>Remarks</w:t>
            </w:r>
          </w:p>
        </w:tc>
      </w:tr>
      <w:tr w:rsidR="007C634E" w:rsidRPr="007059D7" w:rsidTr="00B25289">
        <w:tc>
          <w:tcPr>
            <w:tcW w:w="19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634E" w:rsidRPr="007059D7" w:rsidRDefault="00131D26" w:rsidP="00B25289">
            <w:pPr>
              <w:pStyle w:val="ListParagraph"/>
              <w:spacing w:line="240" w:lineRule="auto"/>
              <w:ind w:left="0"/>
              <w:rPr>
                <w:sz w:val="20"/>
              </w:rPr>
            </w:pPr>
            <w:ins w:id="1015" w:author="PSA" w:date="2018-01-02T16:53:00Z">
              <w:r>
                <w:rPr>
                  <w:sz w:val="20"/>
                </w:rPr>
                <w:t>NRIC/FIN</w:t>
              </w:r>
            </w:ins>
            <w:del w:id="1016" w:author="PSA" w:date="2018-01-02T16:53:00Z">
              <w:r w:rsidR="007C634E" w:rsidRPr="007059D7" w:rsidDel="00131D26">
                <w:rPr>
                  <w:sz w:val="20"/>
                </w:rPr>
                <w:delText>Staff ID</w:delText>
              </w:r>
            </w:del>
            <w:r w:rsidR="007C634E" w:rsidRPr="007059D7">
              <w:rPr>
                <w:sz w:val="20"/>
              </w:rPr>
              <w:t>*</w:t>
            </w:r>
          </w:p>
        </w:tc>
        <w:tc>
          <w:tcPr>
            <w:tcW w:w="6946" w:type="dxa"/>
            <w:tcBorders>
              <w:top w:val="nil"/>
              <w:left w:val="nil"/>
              <w:bottom w:val="single" w:sz="8" w:space="0" w:color="auto"/>
              <w:right w:val="single" w:sz="8" w:space="0" w:color="auto"/>
            </w:tcBorders>
            <w:tcMar>
              <w:top w:w="0" w:type="dxa"/>
              <w:left w:w="108" w:type="dxa"/>
              <w:bottom w:w="0" w:type="dxa"/>
              <w:right w:w="108" w:type="dxa"/>
            </w:tcMar>
            <w:hideMark/>
          </w:tcPr>
          <w:p w:rsidR="007C634E" w:rsidRPr="007059D7" w:rsidRDefault="007C634E" w:rsidP="007C634E">
            <w:pPr>
              <w:pStyle w:val="ListParagraph"/>
              <w:spacing w:line="240" w:lineRule="auto"/>
              <w:ind w:left="0"/>
              <w:rPr>
                <w:sz w:val="20"/>
              </w:rPr>
            </w:pPr>
            <w:r w:rsidRPr="007059D7">
              <w:rPr>
                <w:sz w:val="20"/>
              </w:rPr>
              <w:t>Text</w:t>
            </w:r>
          </w:p>
          <w:p w:rsidR="007C634E" w:rsidRPr="007C634E" w:rsidRDefault="007C634E" w:rsidP="007C634E">
            <w:pPr>
              <w:pStyle w:val="ListParagraph"/>
              <w:spacing w:line="240" w:lineRule="auto"/>
              <w:ind w:left="0"/>
              <w:rPr>
                <w:sz w:val="20"/>
              </w:rPr>
            </w:pPr>
            <w:r w:rsidRPr="007059D7">
              <w:rPr>
                <w:sz w:val="20"/>
              </w:rPr>
              <w:t>Support wildcard search</w:t>
            </w:r>
          </w:p>
        </w:tc>
      </w:tr>
      <w:tr w:rsidR="00131D26" w:rsidRPr="007059D7" w:rsidTr="00B25289">
        <w:trPr>
          <w:ins w:id="1017" w:author="PSA" w:date="2018-01-02T16:54:00Z"/>
        </w:trPr>
        <w:tc>
          <w:tcPr>
            <w:tcW w:w="19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31D26" w:rsidRPr="007059D7" w:rsidRDefault="00131D26" w:rsidP="00B25289">
            <w:pPr>
              <w:pStyle w:val="ListParagraph"/>
              <w:spacing w:line="240" w:lineRule="auto"/>
              <w:ind w:left="0"/>
              <w:rPr>
                <w:ins w:id="1018" w:author="PSA" w:date="2018-01-02T16:54:00Z"/>
                <w:sz w:val="20"/>
              </w:rPr>
            </w:pPr>
            <w:ins w:id="1019" w:author="PSA" w:date="2018-01-02T16:54:00Z">
              <w:r>
                <w:rPr>
                  <w:sz w:val="20"/>
                </w:rPr>
                <w:t>Staff Code*</w:t>
              </w:r>
            </w:ins>
          </w:p>
        </w:tc>
        <w:tc>
          <w:tcPr>
            <w:tcW w:w="6946" w:type="dxa"/>
            <w:tcBorders>
              <w:top w:val="nil"/>
              <w:left w:val="nil"/>
              <w:bottom w:val="single" w:sz="8" w:space="0" w:color="auto"/>
              <w:right w:val="single" w:sz="8" w:space="0" w:color="auto"/>
            </w:tcBorders>
            <w:tcMar>
              <w:top w:w="0" w:type="dxa"/>
              <w:left w:w="108" w:type="dxa"/>
              <w:bottom w:w="0" w:type="dxa"/>
              <w:right w:w="108" w:type="dxa"/>
            </w:tcMar>
            <w:hideMark/>
          </w:tcPr>
          <w:p w:rsidR="00131D26" w:rsidRPr="007059D7" w:rsidRDefault="00131D26" w:rsidP="00131D26">
            <w:pPr>
              <w:pStyle w:val="ListParagraph"/>
              <w:spacing w:line="240" w:lineRule="auto"/>
              <w:ind w:left="0"/>
              <w:rPr>
                <w:ins w:id="1020" w:author="PSA" w:date="2018-01-02T16:54:00Z"/>
                <w:sz w:val="20"/>
              </w:rPr>
            </w:pPr>
            <w:ins w:id="1021" w:author="PSA" w:date="2018-01-02T16:54:00Z">
              <w:r w:rsidRPr="007059D7">
                <w:rPr>
                  <w:sz w:val="20"/>
                </w:rPr>
                <w:t xml:space="preserve">Search as you type against Staff </w:t>
              </w:r>
              <w:r>
                <w:rPr>
                  <w:sz w:val="20"/>
                </w:rPr>
                <w:t>Codes</w:t>
              </w:r>
              <w:r w:rsidRPr="007059D7">
                <w:rPr>
                  <w:sz w:val="20"/>
                </w:rPr>
                <w:t xml:space="preserve"> available i</w:t>
              </w:r>
            </w:ins>
            <w:ins w:id="1022" w:author="PSA" w:date="2018-01-02T16:55:00Z">
              <w:r>
                <w:rPr>
                  <w:sz w:val="20"/>
                </w:rPr>
                <w:t>n R365</w:t>
              </w:r>
            </w:ins>
          </w:p>
          <w:p w:rsidR="00131D26" w:rsidRPr="007059D7" w:rsidRDefault="00131D26" w:rsidP="00131D26">
            <w:pPr>
              <w:pStyle w:val="ListParagraph"/>
              <w:spacing w:line="240" w:lineRule="auto"/>
              <w:ind w:left="0"/>
              <w:rPr>
                <w:ins w:id="1023" w:author="PSA" w:date="2018-01-02T16:54:00Z"/>
                <w:sz w:val="20"/>
              </w:rPr>
            </w:pPr>
            <w:ins w:id="1024" w:author="PSA" w:date="2018-01-02T16:54:00Z">
              <w:r w:rsidRPr="007059D7">
                <w:rPr>
                  <w:sz w:val="20"/>
                </w:rPr>
                <w:t xml:space="preserve">Support wildcard search </w:t>
              </w:r>
            </w:ins>
          </w:p>
        </w:tc>
      </w:tr>
      <w:tr w:rsidR="007C634E" w:rsidRPr="007059D7" w:rsidTr="00B25289">
        <w:tc>
          <w:tcPr>
            <w:tcW w:w="19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634E" w:rsidRPr="007059D7" w:rsidRDefault="007C634E" w:rsidP="00B25289">
            <w:pPr>
              <w:pStyle w:val="ListParagraph"/>
              <w:spacing w:line="240" w:lineRule="auto"/>
              <w:ind w:left="0"/>
              <w:rPr>
                <w:sz w:val="20"/>
              </w:rPr>
            </w:pPr>
            <w:r w:rsidRPr="007059D7">
              <w:rPr>
                <w:sz w:val="20"/>
              </w:rPr>
              <w:t>Staff Name*</w:t>
            </w:r>
          </w:p>
        </w:tc>
        <w:tc>
          <w:tcPr>
            <w:tcW w:w="6946" w:type="dxa"/>
            <w:tcBorders>
              <w:top w:val="nil"/>
              <w:left w:val="nil"/>
              <w:bottom w:val="single" w:sz="8" w:space="0" w:color="auto"/>
              <w:right w:val="single" w:sz="8" w:space="0" w:color="auto"/>
            </w:tcBorders>
            <w:tcMar>
              <w:top w:w="0" w:type="dxa"/>
              <w:left w:w="108" w:type="dxa"/>
              <w:bottom w:w="0" w:type="dxa"/>
              <w:right w:w="108" w:type="dxa"/>
            </w:tcMar>
            <w:hideMark/>
          </w:tcPr>
          <w:p w:rsidR="007C634E" w:rsidRPr="007059D7" w:rsidRDefault="007C634E" w:rsidP="007C634E">
            <w:pPr>
              <w:pStyle w:val="ListParagraph"/>
              <w:spacing w:line="240" w:lineRule="auto"/>
              <w:ind w:left="0"/>
              <w:rPr>
                <w:sz w:val="20"/>
              </w:rPr>
            </w:pPr>
            <w:r w:rsidRPr="007059D7">
              <w:rPr>
                <w:sz w:val="20"/>
              </w:rPr>
              <w:t xml:space="preserve">Search as you type against Staff Names available </w:t>
            </w:r>
            <w:del w:id="1025" w:author="PSA" w:date="2018-01-02T16:55:00Z">
              <w:r w:rsidRPr="007059D7" w:rsidDel="00131D26">
                <w:rPr>
                  <w:sz w:val="20"/>
                </w:rPr>
                <w:delText>in user’s group(s)</w:delText>
              </w:r>
            </w:del>
            <w:ins w:id="1026" w:author="PSA" w:date="2018-01-02T16:55:00Z">
              <w:r w:rsidR="00131D26">
                <w:rPr>
                  <w:sz w:val="20"/>
                </w:rPr>
                <w:t>in R365</w:t>
              </w:r>
            </w:ins>
          </w:p>
          <w:p w:rsidR="007C634E" w:rsidRPr="007059D7" w:rsidRDefault="007C634E" w:rsidP="007C634E">
            <w:pPr>
              <w:pStyle w:val="ListParagraph"/>
              <w:numPr>
                <w:ilvl w:val="0"/>
                <w:numId w:val="0"/>
              </w:numPr>
              <w:spacing w:line="240" w:lineRule="auto"/>
              <w:rPr>
                <w:sz w:val="20"/>
              </w:rPr>
            </w:pPr>
            <w:r w:rsidRPr="007059D7">
              <w:rPr>
                <w:sz w:val="20"/>
              </w:rPr>
              <w:t>Support wildcard search</w:t>
            </w:r>
          </w:p>
        </w:tc>
      </w:tr>
      <w:tr w:rsidR="00AC44FF" w:rsidRPr="007059D7" w:rsidTr="00B25289">
        <w:trPr>
          <w:ins w:id="1027" w:author="PSA" w:date="2017-12-28T18:06:00Z"/>
        </w:trPr>
        <w:tc>
          <w:tcPr>
            <w:tcW w:w="19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C44FF" w:rsidRDefault="00AC44FF" w:rsidP="00B25289">
            <w:pPr>
              <w:pStyle w:val="ListParagraph"/>
              <w:spacing w:line="240" w:lineRule="auto"/>
              <w:ind w:left="0"/>
              <w:rPr>
                <w:ins w:id="1028" w:author="PSA" w:date="2017-12-28T18:06:00Z"/>
                <w:sz w:val="20"/>
              </w:rPr>
            </w:pPr>
            <w:ins w:id="1029" w:author="PSA" w:date="2017-12-28T18:06:00Z">
              <w:r w:rsidRPr="007059D7">
                <w:rPr>
                  <w:sz w:val="20"/>
                </w:rPr>
                <w:t>Department</w:t>
              </w:r>
            </w:ins>
          </w:p>
        </w:tc>
        <w:tc>
          <w:tcPr>
            <w:tcW w:w="6946" w:type="dxa"/>
            <w:tcBorders>
              <w:top w:val="nil"/>
              <w:left w:val="nil"/>
              <w:bottom w:val="single" w:sz="8" w:space="0" w:color="auto"/>
              <w:right w:val="single" w:sz="8" w:space="0" w:color="auto"/>
            </w:tcBorders>
            <w:tcMar>
              <w:top w:w="0" w:type="dxa"/>
              <w:left w:w="108" w:type="dxa"/>
              <w:bottom w:w="0" w:type="dxa"/>
              <w:right w:w="108" w:type="dxa"/>
            </w:tcMar>
            <w:hideMark/>
          </w:tcPr>
          <w:p w:rsidR="00AC44FF" w:rsidRDefault="00AC44FF" w:rsidP="007C634E">
            <w:pPr>
              <w:pStyle w:val="ListParagraph"/>
              <w:spacing w:line="240" w:lineRule="auto"/>
              <w:ind w:left="0"/>
              <w:rPr>
                <w:ins w:id="1030" w:author="PSA" w:date="2017-12-28T18:06:00Z"/>
                <w:sz w:val="20"/>
              </w:rPr>
            </w:pPr>
            <w:ins w:id="1031" w:author="PSA" w:date="2017-12-28T18:06:00Z">
              <w:r>
                <w:rPr>
                  <w:sz w:val="20"/>
                </w:rPr>
                <w:t>Dropdown</w:t>
              </w:r>
            </w:ins>
            <w:ins w:id="1032" w:author="PSA" w:date="2017-12-28T18:07:00Z">
              <w:r>
                <w:rPr>
                  <w:sz w:val="20"/>
                </w:rPr>
                <w:t xml:space="preserve"> list, select from options</w:t>
              </w:r>
            </w:ins>
            <w:ins w:id="1033" w:author="PSA" w:date="2017-12-29T10:22:00Z">
              <w:r w:rsidR="009D5C1C">
                <w:rPr>
                  <w:sz w:val="20"/>
                </w:rPr>
                <w:t xml:space="preserve"> as configured</w:t>
              </w:r>
            </w:ins>
            <w:ins w:id="1034" w:author="PSA" w:date="2017-12-28T18:07:00Z">
              <w:r>
                <w:rPr>
                  <w:sz w:val="20"/>
                </w:rPr>
                <w:t xml:space="preserve"> in “department” table.</w:t>
              </w:r>
            </w:ins>
          </w:p>
        </w:tc>
      </w:tr>
      <w:tr w:rsidR="00AC44FF" w:rsidRPr="007059D7" w:rsidTr="00B25289">
        <w:tc>
          <w:tcPr>
            <w:tcW w:w="19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C44FF" w:rsidRPr="007059D7" w:rsidRDefault="00AC44FF" w:rsidP="00B25289">
            <w:pPr>
              <w:pStyle w:val="ListParagraph"/>
              <w:spacing w:line="240" w:lineRule="auto"/>
              <w:ind w:left="0"/>
              <w:rPr>
                <w:sz w:val="20"/>
              </w:rPr>
            </w:pPr>
            <w:r>
              <w:rPr>
                <w:sz w:val="20"/>
              </w:rPr>
              <w:t>OFO</w:t>
            </w:r>
            <w:r w:rsidRPr="007059D7">
              <w:rPr>
                <w:sz w:val="20"/>
              </w:rPr>
              <w:t xml:space="preserve"> / SF</w:t>
            </w:r>
            <w:r>
              <w:rPr>
                <w:sz w:val="20"/>
              </w:rPr>
              <w:t>O</w:t>
            </w:r>
          </w:p>
        </w:tc>
        <w:tc>
          <w:tcPr>
            <w:tcW w:w="6946" w:type="dxa"/>
            <w:tcBorders>
              <w:top w:val="nil"/>
              <w:left w:val="nil"/>
              <w:bottom w:val="single" w:sz="8" w:space="0" w:color="auto"/>
              <w:right w:val="single" w:sz="8" w:space="0" w:color="auto"/>
            </w:tcBorders>
            <w:tcMar>
              <w:top w:w="0" w:type="dxa"/>
              <w:left w:w="108" w:type="dxa"/>
              <w:bottom w:w="0" w:type="dxa"/>
              <w:right w:w="108" w:type="dxa"/>
            </w:tcMar>
            <w:hideMark/>
          </w:tcPr>
          <w:p w:rsidR="00AC44FF" w:rsidRDefault="00AC44FF" w:rsidP="00AC44FF">
            <w:pPr>
              <w:spacing w:after="0" w:line="240" w:lineRule="auto"/>
              <w:rPr>
                <w:ins w:id="1035" w:author="PSA" w:date="2017-12-28T18:08:00Z"/>
                <w:sz w:val="20"/>
                <w:szCs w:val="22"/>
              </w:rPr>
            </w:pPr>
            <w:ins w:id="1036" w:author="PSA" w:date="2017-12-28T18:08:00Z">
              <w:r>
                <w:rPr>
                  <w:sz w:val="20"/>
                  <w:szCs w:val="22"/>
                </w:rPr>
                <w:t>Display this field only when “FMD” is selected in “Department”</w:t>
              </w:r>
            </w:ins>
          </w:p>
          <w:p w:rsidR="00AC44FF" w:rsidRDefault="00AC44FF" w:rsidP="00AC44FF">
            <w:pPr>
              <w:pStyle w:val="ListParagraph"/>
              <w:spacing w:line="240" w:lineRule="auto"/>
              <w:ind w:left="0"/>
              <w:rPr>
                <w:sz w:val="20"/>
              </w:rPr>
            </w:pPr>
            <w:r>
              <w:rPr>
                <w:sz w:val="20"/>
              </w:rPr>
              <w:t>Dropdown.</w:t>
            </w:r>
          </w:p>
          <w:p w:rsidR="00AC44FF" w:rsidRPr="007059D7" w:rsidRDefault="00AC44FF" w:rsidP="00AC44FF">
            <w:pPr>
              <w:pStyle w:val="ListParagraph"/>
              <w:numPr>
                <w:ilvl w:val="0"/>
                <w:numId w:val="0"/>
              </w:numPr>
              <w:spacing w:line="240" w:lineRule="auto"/>
              <w:rPr>
                <w:sz w:val="20"/>
              </w:rPr>
            </w:pPr>
            <w:r w:rsidRPr="007059D7">
              <w:rPr>
                <w:sz w:val="20"/>
              </w:rPr>
              <w:t>[</w:t>
            </w:r>
            <w:r>
              <w:rPr>
                <w:sz w:val="20"/>
              </w:rPr>
              <w:t>OFO</w:t>
            </w:r>
            <w:r w:rsidRPr="007059D7">
              <w:rPr>
                <w:sz w:val="20"/>
              </w:rPr>
              <w:t>|</w:t>
            </w:r>
            <w:r>
              <w:rPr>
                <w:sz w:val="20"/>
              </w:rPr>
              <w:t>SFO</w:t>
            </w:r>
            <w:r w:rsidRPr="007059D7">
              <w:rPr>
                <w:sz w:val="20"/>
              </w:rPr>
              <w:t>|All(default)]</w:t>
            </w:r>
          </w:p>
        </w:tc>
      </w:tr>
      <w:tr w:rsidR="00AC44FF" w:rsidRPr="007059D7" w:rsidDel="00AC44FF" w:rsidTr="00B25289">
        <w:trPr>
          <w:del w:id="1037" w:author="PSA" w:date="2017-12-28T18:07:00Z"/>
        </w:trPr>
        <w:tc>
          <w:tcPr>
            <w:tcW w:w="19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C44FF" w:rsidRPr="007059D7" w:rsidDel="00AC44FF" w:rsidRDefault="00AC44FF" w:rsidP="00B25289">
            <w:pPr>
              <w:pStyle w:val="ListParagraph"/>
              <w:spacing w:line="240" w:lineRule="auto"/>
              <w:ind w:left="0"/>
              <w:rPr>
                <w:del w:id="1038" w:author="PSA" w:date="2017-12-28T18:07:00Z"/>
                <w:sz w:val="20"/>
              </w:rPr>
            </w:pPr>
            <w:del w:id="1039" w:author="PSA" w:date="2017-12-28T18:06:00Z">
              <w:r w:rsidRPr="007059D7" w:rsidDel="00AC44FF">
                <w:rPr>
                  <w:sz w:val="20"/>
                </w:rPr>
                <w:delText>Department</w:delText>
              </w:r>
            </w:del>
          </w:p>
        </w:tc>
        <w:tc>
          <w:tcPr>
            <w:tcW w:w="6946" w:type="dxa"/>
            <w:tcBorders>
              <w:top w:val="nil"/>
              <w:left w:val="nil"/>
              <w:bottom w:val="single" w:sz="8" w:space="0" w:color="auto"/>
              <w:right w:val="single" w:sz="8" w:space="0" w:color="auto"/>
            </w:tcBorders>
            <w:tcMar>
              <w:top w:w="0" w:type="dxa"/>
              <w:left w:w="108" w:type="dxa"/>
              <w:bottom w:w="0" w:type="dxa"/>
              <w:right w:w="108" w:type="dxa"/>
            </w:tcMar>
            <w:hideMark/>
          </w:tcPr>
          <w:p w:rsidR="00AC44FF" w:rsidRPr="007059D7" w:rsidDel="00AC44FF" w:rsidRDefault="00AC44FF" w:rsidP="00B25289">
            <w:pPr>
              <w:pStyle w:val="ListParagraph"/>
              <w:spacing w:line="240" w:lineRule="auto"/>
              <w:ind w:left="0"/>
              <w:rPr>
                <w:del w:id="1040" w:author="PSA" w:date="2017-12-28T18:07:00Z"/>
                <w:sz w:val="20"/>
              </w:rPr>
            </w:pPr>
            <w:del w:id="1041" w:author="PSA" w:date="2017-12-28T18:06:00Z">
              <w:r w:rsidDel="00AC44FF">
                <w:rPr>
                  <w:sz w:val="20"/>
                </w:rPr>
                <w:delText>Dropdown</w:delText>
              </w:r>
            </w:del>
          </w:p>
        </w:tc>
      </w:tr>
      <w:tr w:rsidR="00AC44FF" w:rsidRPr="007059D7" w:rsidTr="00B25289">
        <w:tc>
          <w:tcPr>
            <w:tcW w:w="19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C44FF" w:rsidRPr="007059D7" w:rsidRDefault="00AC44FF" w:rsidP="00B25289">
            <w:pPr>
              <w:pStyle w:val="ListParagraph"/>
              <w:spacing w:line="240" w:lineRule="auto"/>
              <w:ind w:left="0"/>
              <w:rPr>
                <w:sz w:val="20"/>
              </w:rPr>
            </w:pPr>
            <w:r w:rsidRPr="007059D7">
              <w:rPr>
                <w:sz w:val="20"/>
              </w:rPr>
              <w:t>Section</w:t>
            </w:r>
          </w:p>
        </w:tc>
        <w:tc>
          <w:tcPr>
            <w:tcW w:w="6946" w:type="dxa"/>
            <w:tcBorders>
              <w:top w:val="nil"/>
              <w:left w:val="nil"/>
              <w:bottom w:val="single" w:sz="8" w:space="0" w:color="auto"/>
              <w:right w:val="single" w:sz="8" w:space="0" w:color="auto"/>
            </w:tcBorders>
            <w:tcMar>
              <w:top w:w="0" w:type="dxa"/>
              <w:left w:w="108" w:type="dxa"/>
              <w:bottom w:w="0" w:type="dxa"/>
              <w:right w:w="108" w:type="dxa"/>
            </w:tcMar>
            <w:hideMark/>
          </w:tcPr>
          <w:p w:rsidR="00AC44FF" w:rsidRDefault="00AC44FF" w:rsidP="00B25289">
            <w:pPr>
              <w:pStyle w:val="ListParagraph"/>
              <w:spacing w:line="240" w:lineRule="auto"/>
              <w:ind w:left="0"/>
              <w:rPr>
                <w:ins w:id="1042" w:author="PSA" w:date="2017-12-29T10:25:00Z"/>
                <w:sz w:val="20"/>
              </w:rPr>
            </w:pPr>
            <w:r>
              <w:rPr>
                <w:sz w:val="20"/>
              </w:rPr>
              <w:t>Dropdown.</w:t>
            </w:r>
            <w:ins w:id="1043" w:author="PSA" w:date="2017-12-29T10:25:00Z">
              <w:r w:rsidR="009D5C1C">
                <w:rPr>
                  <w:sz w:val="20"/>
                </w:rPr>
                <w:t xml:space="preserve"> Select from all sections as configured in “section” table.</w:t>
              </w:r>
            </w:ins>
          </w:p>
          <w:p w:rsidR="009D5C1C" w:rsidDel="009D5C1C" w:rsidRDefault="009D5C1C" w:rsidP="009D5C1C">
            <w:pPr>
              <w:pStyle w:val="ListParagraph"/>
              <w:spacing w:line="240" w:lineRule="auto"/>
              <w:ind w:left="0"/>
              <w:rPr>
                <w:del w:id="1044" w:author="PSA" w:date="2017-12-29T10:26:00Z"/>
                <w:sz w:val="20"/>
              </w:rPr>
            </w:pPr>
            <w:ins w:id="1045" w:author="PSA" w:date="2017-12-29T10:25:00Z">
              <w:r>
                <w:rPr>
                  <w:sz w:val="20"/>
                </w:rPr>
                <w:t>(</w:t>
              </w:r>
            </w:ins>
            <w:ins w:id="1046" w:author="PSA" w:date="2018-01-03T10:03:00Z">
              <w:r w:rsidR="00BE04EC">
                <w:rPr>
                  <w:sz w:val="20"/>
                </w:rPr>
                <w:t>Available sections will be filtered according to the selected “Department”, the mapping between department and section dropdown list shall be configurable in database</w:t>
              </w:r>
            </w:ins>
            <w:ins w:id="1047" w:author="PSA" w:date="2017-12-29T10:25:00Z">
              <w:r>
                <w:rPr>
                  <w:sz w:val="20"/>
                </w:rPr>
                <w:t>)</w:t>
              </w:r>
            </w:ins>
            <w:ins w:id="1048" w:author="PSA" w:date="2017-12-29T10:26:00Z">
              <w:r w:rsidDel="009D5C1C">
                <w:rPr>
                  <w:sz w:val="20"/>
                </w:rPr>
                <w:t xml:space="preserve"> </w:t>
              </w:r>
            </w:ins>
          </w:p>
          <w:p w:rsidR="00AC44FF" w:rsidRPr="007059D7" w:rsidRDefault="00AC44FF" w:rsidP="009D5C1C">
            <w:pPr>
              <w:pStyle w:val="ListParagraph"/>
              <w:spacing w:line="240" w:lineRule="auto"/>
              <w:ind w:left="0"/>
              <w:rPr>
                <w:sz w:val="20"/>
              </w:rPr>
            </w:pPr>
            <w:del w:id="1049" w:author="PSA" w:date="2017-12-29T10:26:00Z">
              <w:r w:rsidRPr="007059D7" w:rsidDel="009D5C1C">
                <w:rPr>
                  <w:sz w:val="20"/>
                </w:rPr>
                <w:delText>[TUG|WATERBOAT|LAUNCH</w:delText>
              </w:r>
              <w:r w:rsidDel="009D5C1C">
                <w:rPr>
                  <w:sz w:val="20"/>
                </w:rPr>
                <w:delText>|All</w:delText>
              </w:r>
              <w:r w:rsidRPr="007059D7" w:rsidDel="009D5C1C">
                <w:rPr>
                  <w:sz w:val="20"/>
                </w:rPr>
                <w:delText>(default)]</w:delText>
              </w:r>
            </w:del>
          </w:p>
        </w:tc>
      </w:tr>
      <w:tr w:rsidR="00AC44FF" w:rsidRPr="007059D7" w:rsidTr="00B25289">
        <w:tc>
          <w:tcPr>
            <w:tcW w:w="19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C44FF" w:rsidRPr="007059D7" w:rsidRDefault="00AC44FF" w:rsidP="00AC44FF">
            <w:pPr>
              <w:pStyle w:val="ListParagraph"/>
              <w:spacing w:line="240" w:lineRule="auto"/>
              <w:ind w:left="0"/>
              <w:rPr>
                <w:sz w:val="20"/>
              </w:rPr>
            </w:pPr>
            <w:r w:rsidRPr="007059D7">
              <w:rPr>
                <w:sz w:val="20"/>
              </w:rPr>
              <w:t>Local Crew</w:t>
            </w:r>
          </w:p>
        </w:tc>
        <w:tc>
          <w:tcPr>
            <w:tcW w:w="6946" w:type="dxa"/>
            <w:tcBorders>
              <w:top w:val="nil"/>
              <w:left w:val="nil"/>
              <w:bottom w:val="single" w:sz="8" w:space="0" w:color="auto"/>
              <w:right w:val="single" w:sz="8" w:space="0" w:color="auto"/>
            </w:tcBorders>
            <w:tcMar>
              <w:top w:w="0" w:type="dxa"/>
              <w:left w:w="108" w:type="dxa"/>
              <w:bottom w:w="0" w:type="dxa"/>
              <w:right w:w="108" w:type="dxa"/>
            </w:tcMar>
            <w:hideMark/>
          </w:tcPr>
          <w:p w:rsidR="00094D18" w:rsidRDefault="00094D18" w:rsidP="00094D18">
            <w:pPr>
              <w:spacing w:after="0" w:line="240" w:lineRule="auto"/>
              <w:rPr>
                <w:ins w:id="1050" w:author="PSA" w:date="2017-12-29T10:27:00Z"/>
                <w:sz w:val="20"/>
                <w:szCs w:val="22"/>
              </w:rPr>
            </w:pPr>
            <w:ins w:id="1051" w:author="PSA" w:date="2017-12-29T10:27:00Z">
              <w:r>
                <w:rPr>
                  <w:sz w:val="20"/>
                  <w:szCs w:val="22"/>
                </w:rPr>
                <w:t>Display this field only when “FMD” is selected in “Department”</w:t>
              </w:r>
            </w:ins>
          </w:p>
          <w:p w:rsidR="00AC44FF" w:rsidRPr="007059D7" w:rsidRDefault="00AC44FF" w:rsidP="007C634E">
            <w:pPr>
              <w:pStyle w:val="ListParagraph"/>
              <w:spacing w:line="240" w:lineRule="auto"/>
              <w:ind w:left="0"/>
              <w:rPr>
                <w:rFonts w:ascii="Calibri" w:hAnsi="Calibri" w:cs="Calibri"/>
                <w:sz w:val="20"/>
              </w:rPr>
            </w:pPr>
            <w:r w:rsidRPr="007059D7">
              <w:rPr>
                <w:sz w:val="20"/>
              </w:rPr>
              <w:t xml:space="preserve">Dropdown. </w:t>
            </w:r>
          </w:p>
          <w:p w:rsidR="00AC44FF" w:rsidRPr="007059D7" w:rsidRDefault="00AC44FF" w:rsidP="007C634E">
            <w:pPr>
              <w:pStyle w:val="ListParagraph"/>
              <w:spacing w:line="240" w:lineRule="auto"/>
              <w:ind w:left="0"/>
              <w:rPr>
                <w:sz w:val="20"/>
              </w:rPr>
            </w:pPr>
            <w:r w:rsidRPr="007059D7">
              <w:rPr>
                <w:sz w:val="20"/>
              </w:rPr>
              <w:t>[Yes|No|All(default)]</w:t>
            </w:r>
          </w:p>
        </w:tc>
      </w:tr>
      <w:tr w:rsidR="00AC44FF" w:rsidRPr="007059D7" w:rsidTr="00B25289">
        <w:tc>
          <w:tcPr>
            <w:tcW w:w="19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C44FF" w:rsidRPr="007059D7" w:rsidRDefault="00AC44FF" w:rsidP="00B25289">
            <w:pPr>
              <w:pStyle w:val="ListParagraph"/>
              <w:spacing w:line="240" w:lineRule="auto"/>
              <w:ind w:left="0"/>
              <w:rPr>
                <w:sz w:val="20"/>
              </w:rPr>
            </w:pPr>
            <w:r>
              <w:rPr>
                <w:sz w:val="20"/>
              </w:rPr>
              <w:t>User Group</w:t>
            </w:r>
          </w:p>
        </w:tc>
        <w:tc>
          <w:tcPr>
            <w:tcW w:w="6946" w:type="dxa"/>
            <w:tcBorders>
              <w:top w:val="nil"/>
              <w:left w:val="nil"/>
              <w:bottom w:val="single" w:sz="8" w:space="0" w:color="auto"/>
              <w:right w:val="single" w:sz="8" w:space="0" w:color="auto"/>
            </w:tcBorders>
            <w:tcMar>
              <w:top w:w="0" w:type="dxa"/>
              <w:left w:w="108" w:type="dxa"/>
              <w:bottom w:w="0" w:type="dxa"/>
              <w:right w:w="108" w:type="dxa"/>
            </w:tcMar>
            <w:hideMark/>
          </w:tcPr>
          <w:p w:rsidR="00AC44FF" w:rsidRDefault="00AC44FF" w:rsidP="007C634E">
            <w:pPr>
              <w:pStyle w:val="ListParagraph"/>
              <w:spacing w:line="240" w:lineRule="auto"/>
              <w:ind w:left="0"/>
              <w:rPr>
                <w:sz w:val="20"/>
              </w:rPr>
            </w:pPr>
            <w:r>
              <w:rPr>
                <w:sz w:val="20"/>
              </w:rPr>
              <w:t>Dropdown.</w:t>
            </w:r>
          </w:p>
          <w:p w:rsidR="00AC44FF" w:rsidRPr="007059D7" w:rsidRDefault="00AC44FF" w:rsidP="007D64ED">
            <w:pPr>
              <w:pStyle w:val="ListParagraph"/>
              <w:spacing w:line="240" w:lineRule="auto"/>
              <w:ind w:left="0"/>
              <w:rPr>
                <w:sz w:val="20"/>
              </w:rPr>
            </w:pPr>
            <w:r w:rsidRPr="007059D7">
              <w:rPr>
                <w:sz w:val="20"/>
              </w:rPr>
              <w:t xml:space="preserve">Select from a list of </w:t>
            </w:r>
            <w:r>
              <w:rPr>
                <w:sz w:val="20"/>
              </w:rPr>
              <w:t>groups whose group administrator is the login user</w:t>
            </w:r>
          </w:p>
        </w:tc>
      </w:tr>
      <w:tr w:rsidR="00AC44FF" w:rsidRPr="007059D7" w:rsidTr="00B25289">
        <w:tc>
          <w:tcPr>
            <w:tcW w:w="19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C44FF" w:rsidRPr="007059D7" w:rsidRDefault="00AC44FF" w:rsidP="00B25289">
            <w:pPr>
              <w:pStyle w:val="ListParagraph"/>
              <w:spacing w:line="240" w:lineRule="auto"/>
              <w:ind w:left="0"/>
              <w:rPr>
                <w:sz w:val="20"/>
              </w:rPr>
            </w:pPr>
            <w:r w:rsidRPr="007059D7">
              <w:rPr>
                <w:sz w:val="20"/>
              </w:rPr>
              <w:t>Active</w:t>
            </w:r>
          </w:p>
        </w:tc>
        <w:tc>
          <w:tcPr>
            <w:tcW w:w="6946" w:type="dxa"/>
            <w:tcBorders>
              <w:top w:val="nil"/>
              <w:left w:val="nil"/>
              <w:bottom w:val="single" w:sz="8" w:space="0" w:color="auto"/>
              <w:right w:val="single" w:sz="8" w:space="0" w:color="auto"/>
            </w:tcBorders>
            <w:tcMar>
              <w:top w:w="0" w:type="dxa"/>
              <w:left w:w="108" w:type="dxa"/>
              <w:bottom w:w="0" w:type="dxa"/>
              <w:right w:w="108" w:type="dxa"/>
            </w:tcMar>
            <w:hideMark/>
          </w:tcPr>
          <w:p w:rsidR="00AC44FF" w:rsidRPr="007059D7" w:rsidRDefault="00AC44FF" w:rsidP="007C634E">
            <w:pPr>
              <w:pStyle w:val="ListParagraph"/>
              <w:spacing w:line="240" w:lineRule="auto"/>
              <w:ind w:left="0"/>
              <w:rPr>
                <w:rFonts w:ascii="Calibri" w:hAnsi="Calibri" w:cs="Calibri"/>
                <w:sz w:val="20"/>
              </w:rPr>
            </w:pPr>
            <w:r w:rsidRPr="007059D7">
              <w:rPr>
                <w:sz w:val="20"/>
              </w:rPr>
              <w:t xml:space="preserve">Dropdown. </w:t>
            </w:r>
          </w:p>
          <w:p w:rsidR="00AC44FF" w:rsidRPr="007059D7" w:rsidRDefault="00AC44FF" w:rsidP="007C634E">
            <w:pPr>
              <w:pStyle w:val="ListParagraph"/>
              <w:spacing w:line="240" w:lineRule="auto"/>
              <w:ind w:left="0"/>
              <w:rPr>
                <w:sz w:val="20"/>
              </w:rPr>
            </w:pPr>
            <w:r w:rsidRPr="007059D7">
              <w:rPr>
                <w:sz w:val="20"/>
              </w:rPr>
              <w:t>[Yes(default)|No|All]</w:t>
            </w:r>
          </w:p>
        </w:tc>
      </w:tr>
    </w:tbl>
    <w:p w:rsidR="007C634E" w:rsidRPr="007059D7" w:rsidRDefault="00B25289" w:rsidP="005C0B8B">
      <w:pPr>
        <w:jc w:val="both"/>
        <w:rPr>
          <w:sz w:val="20"/>
        </w:rPr>
      </w:pPr>
      <w:r>
        <w:rPr>
          <w:vanish/>
          <w:sz w:val="20"/>
        </w:rPr>
        <w:cr/>
        <w:t>lwss wn listf Name/Staff Infiguration:t)</w:t>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sidR="005C0B8B">
        <w:rPr>
          <w:sz w:val="20"/>
        </w:rPr>
        <w:tab/>
        <w:t xml:space="preserve">   </w:t>
      </w:r>
      <w:r w:rsidR="007C634E" w:rsidRPr="007059D7">
        <w:rPr>
          <w:sz w:val="20"/>
        </w:rPr>
        <w:t xml:space="preserve">The following default fields shall be shown in the list of staff </w:t>
      </w:r>
      <w:r w:rsidR="007D64ED">
        <w:rPr>
          <w:sz w:val="20"/>
        </w:rPr>
        <w:t>particulars:</w:t>
      </w:r>
    </w:p>
    <w:p w:rsidR="007D64ED" w:rsidRPr="00131D26" w:rsidRDefault="007D64ED" w:rsidP="007D64ED">
      <w:pPr>
        <w:pStyle w:val="ListParagraph"/>
        <w:rPr>
          <w:ins w:id="1052" w:author="PSA" w:date="2018-01-02T16:56:00Z"/>
          <w:sz w:val="20"/>
        </w:rPr>
      </w:pPr>
      <w:del w:id="1053" w:author="PSA" w:date="2018-01-02T16:56:00Z">
        <w:r w:rsidRPr="007059D7" w:rsidDel="00131D26">
          <w:rPr>
            <w:sz w:val="20"/>
          </w:rPr>
          <w:delText>Staff ID</w:delText>
        </w:r>
      </w:del>
      <w:ins w:id="1054" w:author="PSA" w:date="2018-01-02T16:56:00Z">
        <w:r w:rsidR="00131D26">
          <w:rPr>
            <w:sz w:val="20"/>
          </w:rPr>
          <w:t>NRIC/FIN</w:t>
        </w:r>
      </w:ins>
      <w:r w:rsidRPr="007059D7">
        <w:rPr>
          <w:rFonts w:ascii="Calibri" w:hAnsi="Calibri" w:cs="Calibri"/>
          <w:color w:val="000000"/>
          <w:sz w:val="20"/>
        </w:rPr>
        <w:t xml:space="preserve"> (Only the last 4 digit shall be displayed in </w:t>
      </w:r>
      <w:r>
        <w:rPr>
          <w:rFonts w:ascii="Calibri" w:hAnsi="Calibri" w:cs="Calibri"/>
          <w:color w:val="000000"/>
          <w:sz w:val="20"/>
        </w:rPr>
        <w:t>result list</w:t>
      </w:r>
      <w:r w:rsidRPr="007059D7">
        <w:rPr>
          <w:rFonts w:ascii="Calibri" w:hAnsi="Calibri" w:cs="Calibri"/>
          <w:color w:val="000000"/>
          <w:sz w:val="20"/>
        </w:rPr>
        <w:t>. (xxxx1234))</w:t>
      </w:r>
    </w:p>
    <w:p w:rsidR="00131D26" w:rsidRPr="007059D7" w:rsidRDefault="00131D26" w:rsidP="007D64ED">
      <w:pPr>
        <w:pStyle w:val="ListParagraph"/>
        <w:rPr>
          <w:sz w:val="20"/>
        </w:rPr>
      </w:pPr>
      <w:ins w:id="1055" w:author="PSA" w:date="2018-01-02T16:56:00Z">
        <w:r>
          <w:rPr>
            <w:rFonts w:ascii="Calibri" w:hAnsi="Calibri" w:cs="Calibri"/>
            <w:color w:val="000000"/>
            <w:sz w:val="20"/>
          </w:rPr>
          <w:t>Staff Code</w:t>
        </w:r>
      </w:ins>
    </w:p>
    <w:p w:rsidR="007D64ED" w:rsidRPr="007059D7" w:rsidRDefault="007D64ED" w:rsidP="007D64ED">
      <w:pPr>
        <w:pStyle w:val="ListParagraph"/>
        <w:rPr>
          <w:sz w:val="20"/>
        </w:rPr>
      </w:pPr>
      <w:r w:rsidRPr="007059D7">
        <w:rPr>
          <w:sz w:val="20"/>
        </w:rPr>
        <w:t>Staff Name</w:t>
      </w:r>
    </w:p>
    <w:p w:rsidR="007D64ED" w:rsidRDefault="007D64ED" w:rsidP="007C634E">
      <w:pPr>
        <w:pStyle w:val="ListParagraph"/>
        <w:rPr>
          <w:sz w:val="20"/>
        </w:rPr>
      </w:pPr>
      <w:r>
        <w:rPr>
          <w:sz w:val="20"/>
        </w:rPr>
        <w:t>OFO / SFO</w:t>
      </w:r>
    </w:p>
    <w:p w:rsidR="007D64ED" w:rsidRDefault="007D64ED" w:rsidP="007C634E">
      <w:pPr>
        <w:pStyle w:val="ListParagraph"/>
        <w:rPr>
          <w:sz w:val="20"/>
        </w:rPr>
      </w:pPr>
      <w:r>
        <w:rPr>
          <w:sz w:val="20"/>
        </w:rPr>
        <w:t>Department</w:t>
      </w:r>
    </w:p>
    <w:p w:rsidR="007D64ED" w:rsidRDefault="007D64ED" w:rsidP="007C634E">
      <w:pPr>
        <w:pStyle w:val="ListParagraph"/>
        <w:rPr>
          <w:sz w:val="20"/>
        </w:rPr>
      </w:pPr>
      <w:r>
        <w:rPr>
          <w:sz w:val="20"/>
        </w:rPr>
        <w:t>Section</w:t>
      </w:r>
    </w:p>
    <w:p w:rsidR="007D64ED" w:rsidRDefault="007D64ED" w:rsidP="007C634E">
      <w:pPr>
        <w:pStyle w:val="ListParagraph"/>
        <w:rPr>
          <w:sz w:val="20"/>
        </w:rPr>
      </w:pPr>
      <w:r>
        <w:rPr>
          <w:sz w:val="20"/>
        </w:rPr>
        <w:t>Local Crew</w:t>
      </w:r>
    </w:p>
    <w:p w:rsidR="007D64ED" w:rsidRDefault="007D64ED" w:rsidP="007C634E">
      <w:pPr>
        <w:pStyle w:val="ListParagraph"/>
        <w:rPr>
          <w:sz w:val="20"/>
        </w:rPr>
      </w:pPr>
      <w:r>
        <w:rPr>
          <w:sz w:val="20"/>
        </w:rPr>
        <w:t>User Group</w:t>
      </w:r>
    </w:p>
    <w:p w:rsidR="007D64ED" w:rsidRDefault="007D64ED" w:rsidP="007C634E">
      <w:pPr>
        <w:pStyle w:val="ListParagraph"/>
        <w:rPr>
          <w:ins w:id="1056" w:author="PSA" w:date="2018-01-03T09:57:00Z"/>
          <w:sz w:val="20"/>
        </w:rPr>
      </w:pPr>
      <w:r>
        <w:rPr>
          <w:sz w:val="20"/>
        </w:rPr>
        <w:t xml:space="preserve">Active </w:t>
      </w:r>
    </w:p>
    <w:p w:rsidR="00921C97" w:rsidRDefault="00921C97" w:rsidP="00921C97">
      <w:pPr>
        <w:pStyle w:val="ListParagraph"/>
        <w:numPr>
          <w:ilvl w:val="0"/>
          <w:numId w:val="0"/>
        </w:numPr>
        <w:ind w:left="1437"/>
        <w:rPr>
          <w:sz w:val="20"/>
        </w:rPr>
      </w:pPr>
    </w:p>
    <w:p w:rsidR="00585A64" w:rsidRPr="007059D7" w:rsidRDefault="00585A64" w:rsidP="007059D7">
      <w:pPr>
        <w:pStyle w:val="Heading4"/>
        <w:spacing w:line="360" w:lineRule="auto"/>
        <w:rPr>
          <w:sz w:val="20"/>
        </w:rPr>
      </w:pPr>
      <w:r w:rsidRPr="007059D7">
        <w:rPr>
          <w:sz w:val="20"/>
        </w:rPr>
        <w:t xml:space="preserve">Setup Default First, Second, and Third Reminder </w:t>
      </w:r>
      <w:r w:rsidR="00A929F3" w:rsidRPr="007059D7">
        <w:rPr>
          <w:sz w:val="20"/>
        </w:rPr>
        <w:t>Period</w:t>
      </w:r>
    </w:p>
    <w:p w:rsidR="00585A64" w:rsidRPr="007059D7" w:rsidRDefault="00585A64" w:rsidP="007059D7">
      <w:pPr>
        <w:ind w:left="864"/>
        <w:rPr>
          <w:sz w:val="20"/>
        </w:rPr>
      </w:pPr>
      <w:r w:rsidRPr="007059D7">
        <w:rPr>
          <w:sz w:val="20"/>
        </w:rPr>
        <w:t xml:space="preserve">Overall Group Administrator shall be able to set the default first, second and third reminder periods </w:t>
      </w:r>
      <w:r w:rsidR="008D484D" w:rsidRPr="007059D7">
        <w:rPr>
          <w:sz w:val="20"/>
        </w:rPr>
        <w:t>of each</w:t>
      </w:r>
      <w:r w:rsidRPr="007059D7">
        <w:rPr>
          <w:sz w:val="20"/>
        </w:rPr>
        <w:t xml:space="preserve"> </w:t>
      </w:r>
      <w:r w:rsidR="008D484D" w:rsidRPr="007059D7">
        <w:rPr>
          <w:sz w:val="20"/>
        </w:rPr>
        <w:t>record type</w:t>
      </w:r>
      <w:r w:rsidR="008B3314" w:rsidRPr="007059D7">
        <w:rPr>
          <w:sz w:val="20"/>
        </w:rPr>
        <w:t xml:space="preserve"> for</w:t>
      </w:r>
      <w:r w:rsidRPr="007059D7">
        <w:rPr>
          <w:sz w:val="20"/>
        </w:rPr>
        <w:t xml:space="preserve"> staff reminder module. When user updates the expiry date in Add Staff or Update Staff page, the first, second, and third reminder dates will be auto calculated according to the default first, second and third reminder period of selected record type. User shall be able to edit the first, second and third reminder dates of this staff </w:t>
      </w:r>
      <w:r w:rsidR="005F3300" w:rsidRPr="007059D7">
        <w:rPr>
          <w:sz w:val="20"/>
        </w:rPr>
        <w:t xml:space="preserve">monitor </w:t>
      </w:r>
      <w:r w:rsidRPr="007059D7">
        <w:rPr>
          <w:sz w:val="20"/>
        </w:rPr>
        <w:t>record in Add Staff or Update Staff page.</w:t>
      </w:r>
    </w:p>
    <w:p w:rsidR="00585A64" w:rsidRPr="007059D7" w:rsidRDefault="00585A64" w:rsidP="007059D7">
      <w:pPr>
        <w:ind w:left="720" w:firstLine="144"/>
        <w:rPr>
          <w:sz w:val="20"/>
        </w:rPr>
      </w:pPr>
      <w:r w:rsidRPr="007059D7">
        <w:rPr>
          <w:sz w:val="20"/>
        </w:rPr>
        <w:t xml:space="preserve">For example, default reminder periods </w:t>
      </w:r>
      <w:r w:rsidR="008D484D" w:rsidRPr="007059D7">
        <w:rPr>
          <w:sz w:val="20"/>
        </w:rPr>
        <w:t>of</w:t>
      </w:r>
      <w:r w:rsidRPr="007059D7">
        <w:rPr>
          <w:sz w:val="20"/>
        </w:rPr>
        <w:t xml:space="preserve"> record type “Employment Pass” are set as following:</w:t>
      </w:r>
    </w:p>
    <w:tbl>
      <w:tblPr>
        <w:tblStyle w:val="MediumShading1-Accent11"/>
        <w:tblW w:w="708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10"/>
        <w:gridCol w:w="2268"/>
        <w:gridCol w:w="2409"/>
      </w:tblGrid>
      <w:tr w:rsidR="00585A64" w:rsidRPr="007059D7" w:rsidTr="00027AAC">
        <w:trPr>
          <w:cnfStyle w:val="100000000000"/>
        </w:trPr>
        <w:tc>
          <w:tcPr>
            <w:cnfStyle w:val="001000000000"/>
            <w:tcW w:w="2410"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585A64" w:rsidRPr="007059D7" w:rsidRDefault="00585A64" w:rsidP="007059D7">
            <w:pPr>
              <w:spacing w:after="0" w:line="240" w:lineRule="auto"/>
              <w:rPr>
                <w:sz w:val="20"/>
              </w:rPr>
            </w:pPr>
            <w:r w:rsidRPr="007059D7">
              <w:rPr>
                <w:sz w:val="20"/>
              </w:rPr>
              <w:t xml:space="preserve">First Reminder </w:t>
            </w:r>
          </w:p>
        </w:tc>
        <w:tc>
          <w:tcPr>
            <w:tcW w:w="2268"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585A64" w:rsidRPr="007059D7" w:rsidRDefault="00585A64" w:rsidP="007059D7">
            <w:pPr>
              <w:spacing w:after="0" w:line="240" w:lineRule="auto"/>
              <w:cnfStyle w:val="100000000000"/>
              <w:rPr>
                <w:sz w:val="20"/>
              </w:rPr>
            </w:pPr>
            <w:r w:rsidRPr="007059D7">
              <w:rPr>
                <w:sz w:val="20"/>
              </w:rPr>
              <w:t xml:space="preserve">Second Reminder </w:t>
            </w:r>
          </w:p>
        </w:tc>
        <w:tc>
          <w:tcPr>
            <w:tcW w:w="2409"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585A64" w:rsidRPr="007059D7" w:rsidRDefault="00585A64" w:rsidP="007059D7">
            <w:pPr>
              <w:spacing w:after="0" w:line="240" w:lineRule="auto"/>
              <w:cnfStyle w:val="100000000000"/>
              <w:rPr>
                <w:sz w:val="20"/>
              </w:rPr>
            </w:pPr>
            <w:r w:rsidRPr="007059D7">
              <w:rPr>
                <w:sz w:val="20"/>
              </w:rPr>
              <w:t xml:space="preserve">Third Reminder </w:t>
            </w:r>
          </w:p>
        </w:tc>
      </w:tr>
      <w:tr w:rsidR="00585A64" w:rsidRPr="007059D7" w:rsidTr="00027AAC">
        <w:trPr>
          <w:cnfStyle w:val="000000100000"/>
        </w:trPr>
        <w:tc>
          <w:tcPr>
            <w:cnfStyle w:val="001000000000"/>
            <w:tcW w:w="2410" w:type="dxa"/>
            <w:tcBorders>
              <w:right w:val="none" w:sz="0" w:space="0" w:color="auto"/>
            </w:tcBorders>
            <w:shd w:val="clear" w:color="auto" w:fill="auto"/>
          </w:tcPr>
          <w:p w:rsidR="00585A64" w:rsidRPr="007059D7" w:rsidRDefault="00585A64" w:rsidP="007059D7">
            <w:pPr>
              <w:spacing w:after="0" w:line="240" w:lineRule="auto"/>
              <w:rPr>
                <w:b w:val="0"/>
                <w:sz w:val="20"/>
              </w:rPr>
            </w:pPr>
            <w:r w:rsidRPr="007059D7">
              <w:rPr>
                <w:b w:val="0"/>
                <w:sz w:val="20"/>
              </w:rPr>
              <w:t>45 days</w:t>
            </w:r>
          </w:p>
        </w:tc>
        <w:tc>
          <w:tcPr>
            <w:tcW w:w="2268" w:type="dxa"/>
            <w:tcBorders>
              <w:left w:val="none" w:sz="0" w:space="0" w:color="auto"/>
              <w:right w:val="none" w:sz="0" w:space="0" w:color="auto"/>
            </w:tcBorders>
            <w:shd w:val="clear" w:color="auto" w:fill="auto"/>
          </w:tcPr>
          <w:p w:rsidR="00585A64" w:rsidRPr="007059D7" w:rsidRDefault="00585A64" w:rsidP="007059D7">
            <w:pPr>
              <w:spacing w:after="0" w:line="240" w:lineRule="auto"/>
              <w:cnfStyle w:val="000000100000"/>
              <w:rPr>
                <w:sz w:val="20"/>
              </w:rPr>
            </w:pPr>
            <w:r w:rsidRPr="007059D7">
              <w:rPr>
                <w:sz w:val="20"/>
              </w:rPr>
              <w:t>30 days</w:t>
            </w:r>
          </w:p>
        </w:tc>
        <w:tc>
          <w:tcPr>
            <w:tcW w:w="2409" w:type="dxa"/>
            <w:tcBorders>
              <w:left w:val="none" w:sz="0" w:space="0" w:color="auto"/>
            </w:tcBorders>
            <w:shd w:val="clear" w:color="auto" w:fill="auto"/>
          </w:tcPr>
          <w:p w:rsidR="00585A64" w:rsidRPr="007059D7" w:rsidRDefault="00585A64" w:rsidP="007059D7">
            <w:pPr>
              <w:spacing w:after="0" w:line="240" w:lineRule="auto"/>
              <w:cnfStyle w:val="000000100000"/>
              <w:rPr>
                <w:sz w:val="20"/>
              </w:rPr>
            </w:pPr>
            <w:r w:rsidRPr="007059D7">
              <w:rPr>
                <w:sz w:val="20"/>
              </w:rPr>
              <w:t>15 days</w:t>
            </w:r>
          </w:p>
        </w:tc>
      </w:tr>
    </w:tbl>
    <w:p w:rsidR="008B3314" w:rsidRDefault="008B3314" w:rsidP="009A4658">
      <w:pPr>
        <w:spacing w:after="0"/>
      </w:pPr>
    </w:p>
    <w:p w:rsidR="00585A64" w:rsidRPr="007059D7" w:rsidRDefault="00585A64" w:rsidP="00585A64">
      <w:pPr>
        <w:ind w:left="850"/>
        <w:rPr>
          <w:sz w:val="20"/>
        </w:rPr>
      </w:pPr>
      <w:r w:rsidRPr="007059D7">
        <w:rPr>
          <w:sz w:val="20"/>
        </w:rPr>
        <w:t>When user updates the Expiry Date as “20/12/2019” in Add Staff or Update Staff page, first, second, and third reminder dates will be updated as following</w:t>
      </w:r>
      <w:r w:rsidR="008B3314" w:rsidRPr="007059D7">
        <w:rPr>
          <w:sz w:val="20"/>
        </w:rPr>
        <w:t>:</w:t>
      </w:r>
    </w:p>
    <w:tbl>
      <w:tblPr>
        <w:tblStyle w:val="MediumShading1-Accent11"/>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10"/>
        <w:gridCol w:w="2409"/>
        <w:gridCol w:w="2268"/>
      </w:tblGrid>
      <w:tr w:rsidR="00585A64" w:rsidRPr="007059D7" w:rsidTr="00027AAC">
        <w:trPr>
          <w:cnfStyle w:val="100000000000"/>
        </w:trPr>
        <w:tc>
          <w:tcPr>
            <w:cnfStyle w:val="001000000000"/>
            <w:tcW w:w="2410"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585A64" w:rsidRPr="007059D7" w:rsidRDefault="00585A64" w:rsidP="009A4658">
            <w:pPr>
              <w:spacing w:after="0" w:line="240" w:lineRule="auto"/>
              <w:rPr>
                <w:sz w:val="20"/>
              </w:rPr>
            </w:pPr>
            <w:r w:rsidRPr="007059D7">
              <w:rPr>
                <w:sz w:val="20"/>
              </w:rPr>
              <w:t>First Reminder Date</w:t>
            </w:r>
          </w:p>
        </w:tc>
        <w:tc>
          <w:tcPr>
            <w:tcW w:w="2409"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585A64" w:rsidRPr="007059D7" w:rsidRDefault="00585A64" w:rsidP="009A4658">
            <w:pPr>
              <w:spacing w:after="0" w:line="240" w:lineRule="auto"/>
              <w:cnfStyle w:val="100000000000"/>
              <w:rPr>
                <w:sz w:val="20"/>
              </w:rPr>
            </w:pPr>
            <w:r w:rsidRPr="007059D7">
              <w:rPr>
                <w:sz w:val="20"/>
              </w:rPr>
              <w:t>Second Reminder Date</w:t>
            </w:r>
          </w:p>
        </w:tc>
        <w:tc>
          <w:tcPr>
            <w:tcW w:w="2268"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585A64" w:rsidRPr="007059D7" w:rsidRDefault="00585A64" w:rsidP="009A4658">
            <w:pPr>
              <w:spacing w:after="0" w:line="240" w:lineRule="auto"/>
              <w:cnfStyle w:val="100000000000"/>
              <w:rPr>
                <w:sz w:val="20"/>
              </w:rPr>
            </w:pPr>
            <w:r w:rsidRPr="007059D7">
              <w:rPr>
                <w:sz w:val="20"/>
              </w:rPr>
              <w:t>Third Reminder Date</w:t>
            </w:r>
          </w:p>
        </w:tc>
      </w:tr>
      <w:tr w:rsidR="00585A64" w:rsidRPr="007059D7" w:rsidTr="00027AAC">
        <w:trPr>
          <w:cnfStyle w:val="000000100000"/>
        </w:trPr>
        <w:tc>
          <w:tcPr>
            <w:cnfStyle w:val="001000000000"/>
            <w:tcW w:w="2410" w:type="dxa"/>
            <w:tcBorders>
              <w:right w:val="none" w:sz="0" w:space="0" w:color="auto"/>
            </w:tcBorders>
            <w:shd w:val="clear" w:color="auto" w:fill="auto"/>
          </w:tcPr>
          <w:p w:rsidR="00585A64" w:rsidRPr="007059D7" w:rsidRDefault="00585A64" w:rsidP="009A4658">
            <w:pPr>
              <w:spacing w:after="0" w:line="240" w:lineRule="auto"/>
              <w:rPr>
                <w:b w:val="0"/>
                <w:sz w:val="20"/>
              </w:rPr>
            </w:pPr>
            <w:r w:rsidRPr="007059D7">
              <w:rPr>
                <w:b w:val="0"/>
                <w:sz w:val="20"/>
              </w:rPr>
              <w:t>05/11/2019</w:t>
            </w:r>
          </w:p>
        </w:tc>
        <w:tc>
          <w:tcPr>
            <w:tcW w:w="2409" w:type="dxa"/>
            <w:tcBorders>
              <w:left w:val="none" w:sz="0" w:space="0" w:color="auto"/>
              <w:right w:val="none" w:sz="0" w:space="0" w:color="auto"/>
            </w:tcBorders>
            <w:shd w:val="clear" w:color="auto" w:fill="auto"/>
          </w:tcPr>
          <w:p w:rsidR="00585A64" w:rsidRPr="007059D7" w:rsidRDefault="00585A64" w:rsidP="009A4658">
            <w:pPr>
              <w:spacing w:after="0" w:line="240" w:lineRule="auto"/>
              <w:cnfStyle w:val="000000100000"/>
              <w:rPr>
                <w:sz w:val="20"/>
              </w:rPr>
            </w:pPr>
            <w:r w:rsidRPr="007059D7">
              <w:rPr>
                <w:sz w:val="20"/>
              </w:rPr>
              <w:t>20/11/2019</w:t>
            </w:r>
          </w:p>
        </w:tc>
        <w:tc>
          <w:tcPr>
            <w:tcW w:w="2268" w:type="dxa"/>
            <w:tcBorders>
              <w:left w:val="none" w:sz="0" w:space="0" w:color="auto"/>
            </w:tcBorders>
            <w:shd w:val="clear" w:color="auto" w:fill="auto"/>
          </w:tcPr>
          <w:p w:rsidR="00585A64" w:rsidRPr="007059D7" w:rsidRDefault="00585A64" w:rsidP="009A4658">
            <w:pPr>
              <w:spacing w:after="0" w:line="240" w:lineRule="auto"/>
              <w:cnfStyle w:val="000000100000"/>
              <w:rPr>
                <w:sz w:val="20"/>
              </w:rPr>
            </w:pPr>
            <w:r w:rsidRPr="007059D7">
              <w:rPr>
                <w:sz w:val="20"/>
              </w:rPr>
              <w:t>05/12/2019</w:t>
            </w:r>
          </w:p>
        </w:tc>
      </w:tr>
    </w:tbl>
    <w:p w:rsidR="006A0C27" w:rsidRPr="007059D7" w:rsidDel="00921C97" w:rsidRDefault="00585A64" w:rsidP="009A4658">
      <w:pPr>
        <w:spacing w:after="0"/>
        <w:ind w:left="850"/>
        <w:rPr>
          <w:del w:id="1057" w:author="PSA" w:date="2018-01-03T09:59:00Z"/>
          <w:sz w:val="20"/>
        </w:rPr>
      </w:pPr>
      <w:r w:rsidRPr="007059D7">
        <w:rPr>
          <w:sz w:val="20"/>
        </w:rPr>
        <w:t xml:space="preserve">User shall be able to update first, second and third reminder dates of this staff </w:t>
      </w:r>
      <w:r w:rsidR="005F3300" w:rsidRPr="007059D7">
        <w:rPr>
          <w:sz w:val="20"/>
        </w:rPr>
        <w:t xml:space="preserve">monitor </w:t>
      </w:r>
      <w:r w:rsidRPr="007059D7">
        <w:rPr>
          <w:sz w:val="20"/>
        </w:rPr>
        <w:t xml:space="preserve">record in Add Staff </w:t>
      </w:r>
      <w:r w:rsidR="005F3300" w:rsidRPr="007059D7">
        <w:rPr>
          <w:sz w:val="20"/>
        </w:rPr>
        <w:t xml:space="preserve">Monitor Record </w:t>
      </w:r>
      <w:r w:rsidRPr="007059D7">
        <w:rPr>
          <w:sz w:val="20"/>
        </w:rPr>
        <w:t xml:space="preserve">or Update Staff </w:t>
      </w:r>
      <w:r w:rsidR="005F3300" w:rsidRPr="007059D7">
        <w:rPr>
          <w:sz w:val="20"/>
        </w:rPr>
        <w:t xml:space="preserve">Monitor Record </w:t>
      </w:r>
      <w:r w:rsidRPr="007059D7">
        <w:rPr>
          <w:sz w:val="20"/>
        </w:rPr>
        <w:t>page.</w:t>
      </w:r>
    </w:p>
    <w:p w:rsidR="006A0C27" w:rsidDel="00921C97" w:rsidRDefault="006A0C27" w:rsidP="00585A64">
      <w:pPr>
        <w:ind w:left="850"/>
        <w:rPr>
          <w:del w:id="1058" w:author="PSA" w:date="2018-01-03T09:59:00Z"/>
        </w:rPr>
      </w:pPr>
    </w:p>
    <w:p w:rsidR="00176923" w:rsidRPr="00176923" w:rsidRDefault="00176923" w:rsidP="00921C97">
      <w:pPr>
        <w:spacing w:after="0"/>
        <w:ind w:left="850"/>
      </w:pPr>
    </w:p>
    <w:p w:rsidR="009F1A44" w:rsidRDefault="009F1A44" w:rsidP="009F1A44">
      <w:pPr>
        <w:pStyle w:val="Heading2"/>
        <w:jc w:val="both"/>
      </w:pPr>
      <w:bookmarkStart w:id="1059" w:name="_Toc499659873"/>
      <w:bookmarkStart w:id="1060" w:name="_Toc502737645"/>
      <w:r>
        <w:t>Notifications Module</w:t>
      </w:r>
      <w:bookmarkEnd w:id="1059"/>
      <w:bookmarkEnd w:id="1060"/>
    </w:p>
    <w:p w:rsidR="00AE6520" w:rsidRDefault="00AE6520" w:rsidP="00AE6520">
      <w:pPr>
        <w:pStyle w:val="Heading3"/>
      </w:pPr>
      <w:bookmarkStart w:id="1061" w:name="_Toc502737646"/>
      <w:r w:rsidRPr="00A11C61">
        <w:t>Reminder Workflow</w:t>
      </w:r>
      <w:bookmarkEnd w:id="1061"/>
    </w:p>
    <w:p w:rsidR="00AE6520" w:rsidRPr="00112512" w:rsidRDefault="00AE6520" w:rsidP="00AE6520">
      <w:pPr>
        <w:ind w:left="717"/>
        <w:rPr>
          <w:sz w:val="20"/>
        </w:rPr>
      </w:pPr>
      <w:r w:rsidRPr="00112512">
        <w:rPr>
          <w:sz w:val="20"/>
        </w:rPr>
        <w:t xml:space="preserve">This feature describes how the reminder notifications are sent for each contract, asset, or </w:t>
      </w:r>
      <w:r w:rsidR="00233B23" w:rsidRPr="00112512">
        <w:rPr>
          <w:sz w:val="20"/>
        </w:rPr>
        <w:t>staff monitor record</w:t>
      </w:r>
      <w:r w:rsidRPr="00112512">
        <w:rPr>
          <w:sz w:val="20"/>
        </w:rPr>
        <w:t>s. There will be up to 3 reminders configured for every</w:t>
      </w:r>
      <w:r w:rsidR="00D62E2B" w:rsidRPr="00112512">
        <w:rPr>
          <w:sz w:val="20"/>
        </w:rPr>
        <w:t xml:space="preserve"> </w:t>
      </w:r>
      <w:r w:rsidR="00C41446" w:rsidRPr="00112512">
        <w:rPr>
          <w:sz w:val="20"/>
        </w:rPr>
        <w:t>record</w:t>
      </w:r>
      <w:r w:rsidRPr="00112512">
        <w:rPr>
          <w:sz w:val="20"/>
        </w:rPr>
        <w:t>,</w:t>
      </w:r>
      <w:r w:rsidR="00C41446" w:rsidRPr="00112512">
        <w:rPr>
          <w:sz w:val="20"/>
        </w:rPr>
        <w:t xml:space="preserve"> </w:t>
      </w:r>
      <w:r w:rsidR="00B92A1A" w:rsidRPr="00112512">
        <w:rPr>
          <w:sz w:val="20"/>
        </w:rPr>
        <w:t>i.e.</w:t>
      </w:r>
      <w:r w:rsidRPr="00112512">
        <w:rPr>
          <w:sz w:val="20"/>
        </w:rPr>
        <w:t xml:space="preserve"> First Reminder Date, Second Reminder Date and Third Reminder Date.</w:t>
      </w:r>
    </w:p>
    <w:p w:rsidR="00AE6520" w:rsidRPr="00112512" w:rsidRDefault="00AE6520" w:rsidP="00AE6520">
      <w:pPr>
        <w:ind w:left="720"/>
        <w:rPr>
          <w:sz w:val="20"/>
        </w:rPr>
      </w:pPr>
      <w:r w:rsidRPr="00112512">
        <w:rPr>
          <w:sz w:val="20"/>
        </w:rPr>
        <w:t>On the respective first, second and third reminder date, notification email will be sent to following recipients:</w:t>
      </w:r>
    </w:p>
    <w:p w:rsidR="00AE6520" w:rsidRPr="00112512" w:rsidRDefault="00AE6520" w:rsidP="00790DF1">
      <w:pPr>
        <w:pStyle w:val="ListParagraph"/>
        <w:numPr>
          <w:ilvl w:val="1"/>
          <w:numId w:val="27"/>
        </w:numPr>
        <w:rPr>
          <w:sz w:val="20"/>
        </w:rPr>
      </w:pPr>
      <w:r w:rsidRPr="00112512">
        <w:rPr>
          <w:sz w:val="20"/>
        </w:rPr>
        <w:t>TO List:</w:t>
      </w:r>
    </w:p>
    <w:p w:rsidR="00AE6520" w:rsidRPr="00112512" w:rsidRDefault="005A072C" w:rsidP="00790DF1">
      <w:pPr>
        <w:pStyle w:val="ListParagraph"/>
        <w:numPr>
          <w:ilvl w:val="2"/>
          <w:numId w:val="27"/>
        </w:numPr>
        <w:rPr>
          <w:sz w:val="20"/>
        </w:rPr>
      </w:pPr>
      <w:ins w:id="1062" w:author="PSA" w:date="2017-12-28T10:03:00Z">
        <w:r>
          <w:rPr>
            <w:sz w:val="20"/>
          </w:rPr>
          <w:t xml:space="preserve">Email of </w:t>
        </w:r>
      </w:ins>
      <w:r w:rsidR="00AE6520" w:rsidRPr="00112512">
        <w:rPr>
          <w:sz w:val="20"/>
        </w:rPr>
        <w:t xml:space="preserve">Officer in Charge of this contract (for contract reminder module only) </w:t>
      </w:r>
    </w:p>
    <w:p w:rsidR="00AE6520" w:rsidRDefault="005A072C" w:rsidP="00790DF1">
      <w:pPr>
        <w:pStyle w:val="ListParagraph"/>
        <w:numPr>
          <w:ilvl w:val="2"/>
          <w:numId w:val="27"/>
        </w:numPr>
        <w:rPr>
          <w:ins w:id="1063" w:author="PSA" w:date="2017-12-28T09:58:00Z"/>
          <w:sz w:val="20"/>
        </w:rPr>
      </w:pPr>
      <w:ins w:id="1064" w:author="PSA" w:date="2017-12-28T10:03:00Z">
        <w:r>
          <w:rPr>
            <w:sz w:val="20"/>
          </w:rPr>
          <w:t xml:space="preserve">Email of the </w:t>
        </w:r>
      </w:ins>
      <w:del w:id="1065" w:author="PSA" w:date="2017-12-28T10:03:00Z">
        <w:r w:rsidR="00AE6520" w:rsidRPr="00112512" w:rsidDel="005A072C">
          <w:rPr>
            <w:sz w:val="20"/>
          </w:rPr>
          <w:delText xml:space="preserve">Users </w:delText>
        </w:r>
      </w:del>
      <w:ins w:id="1066" w:author="PSA" w:date="2017-12-28T10:03:00Z">
        <w:r>
          <w:rPr>
            <w:sz w:val="20"/>
          </w:rPr>
          <w:t>u</w:t>
        </w:r>
        <w:r w:rsidRPr="00112512">
          <w:rPr>
            <w:sz w:val="20"/>
          </w:rPr>
          <w:t xml:space="preserve">sers </w:t>
        </w:r>
      </w:ins>
      <w:r w:rsidR="00AE6520" w:rsidRPr="00112512">
        <w:rPr>
          <w:sz w:val="20"/>
        </w:rPr>
        <w:t>in the group who have “Notification TO” access right</w:t>
      </w:r>
    </w:p>
    <w:p w:rsidR="005A072C" w:rsidRPr="005A072C" w:rsidRDefault="005A072C" w:rsidP="005A072C">
      <w:pPr>
        <w:ind w:left="2160"/>
        <w:rPr>
          <w:sz w:val="20"/>
        </w:rPr>
      </w:pPr>
      <w:commentRangeStart w:id="1067"/>
      <w:ins w:id="1068" w:author="PSA" w:date="2017-12-28T09:58:00Z">
        <w:r>
          <w:rPr>
            <w:sz w:val="20"/>
          </w:rPr>
          <w:t>(</w:t>
        </w:r>
      </w:ins>
      <w:ins w:id="1069" w:author="PSA" w:date="2017-12-28T10:00:00Z">
        <w:r>
          <w:rPr>
            <w:sz w:val="20"/>
          </w:rPr>
          <w:t>W</w:t>
        </w:r>
      </w:ins>
      <w:ins w:id="1070" w:author="PSA" w:date="2017-12-28T09:58:00Z">
        <w:r>
          <w:rPr>
            <w:sz w:val="20"/>
          </w:rPr>
          <w:t>hen send email notification, an email address can only be included in email TO list once)</w:t>
        </w:r>
      </w:ins>
      <w:commentRangeEnd w:id="1067"/>
      <w:ins w:id="1071" w:author="PSA" w:date="2017-12-28T10:00:00Z">
        <w:r>
          <w:rPr>
            <w:rStyle w:val="CommentReference"/>
          </w:rPr>
          <w:commentReference w:id="1067"/>
        </w:r>
      </w:ins>
    </w:p>
    <w:p w:rsidR="00AE6520" w:rsidRPr="00112512" w:rsidRDefault="00AE6520" w:rsidP="00790DF1">
      <w:pPr>
        <w:pStyle w:val="ListParagraph"/>
        <w:numPr>
          <w:ilvl w:val="1"/>
          <w:numId w:val="27"/>
        </w:numPr>
        <w:rPr>
          <w:sz w:val="20"/>
        </w:rPr>
      </w:pPr>
      <w:r w:rsidRPr="00112512">
        <w:rPr>
          <w:sz w:val="20"/>
        </w:rPr>
        <w:t xml:space="preserve">CC List: </w:t>
      </w:r>
    </w:p>
    <w:p w:rsidR="00AE6520" w:rsidRPr="00112512" w:rsidRDefault="00AE6520" w:rsidP="00790DF1">
      <w:pPr>
        <w:pStyle w:val="ListParagraph"/>
        <w:numPr>
          <w:ilvl w:val="2"/>
          <w:numId w:val="27"/>
        </w:numPr>
        <w:rPr>
          <w:sz w:val="20"/>
        </w:rPr>
      </w:pPr>
      <w:r w:rsidRPr="00112512">
        <w:rPr>
          <w:sz w:val="20"/>
        </w:rPr>
        <w:t xml:space="preserve">Emails configured in </w:t>
      </w:r>
      <w:del w:id="1072" w:author="PSA" w:date="2017-12-28T09:44:00Z">
        <w:r w:rsidRPr="00112512" w:rsidDel="00241F53">
          <w:rPr>
            <w:sz w:val="20"/>
          </w:rPr>
          <w:delText xml:space="preserve">contract </w:delText>
        </w:r>
      </w:del>
      <w:ins w:id="1073" w:author="PSA" w:date="2017-12-28T09:44:00Z">
        <w:r w:rsidR="00241F53">
          <w:rPr>
            <w:sz w:val="20"/>
          </w:rPr>
          <w:t>Additional</w:t>
        </w:r>
        <w:r w:rsidR="00241F53" w:rsidRPr="00112512">
          <w:rPr>
            <w:sz w:val="20"/>
          </w:rPr>
          <w:t xml:space="preserve"> </w:t>
        </w:r>
      </w:ins>
      <w:r w:rsidRPr="00112512">
        <w:rPr>
          <w:sz w:val="20"/>
        </w:rPr>
        <w:t>CC List</w:t>
      </w:r>
      <w:ins w:id="1074" w:author="PSA" w:date="2017-12-28T09:44:00Z">
        <w:r w:rsidR="00241F53">
          <w:rPr>
            <w:sz w:val="20"/>
          </w:rPr>
          <w:t xml:space="preserve"> of the record</w:t>
        </w:r>
      </w:ins>
      <w:r w:rsidRPr="00112512">
        <w:rPr>
          <w:sz w:val="20"/>
        </w:rPr>
        <w:t xml:space="preserve"> </w:t>
      </w:r>
    </w:p>
    <w:p w:rsidR="00AE6520" w:rsidRPr="00112512" w:rsidRDefault="005A072C" w:rsidP="00790DF1">
      <w:pPr>
        <w:pStyle w:val="ListParagraph"/>
        <w:numPr>
          <w:ilvl w:val="2"/>
          <w:numId w:val="27"/>
        </w:numPr>
        <w:rPr>
          <w:sz w:val="20"/>
        </w:rPr>
      </w:pPr>
      <w:ins w:id="1075" w:author="PSA" w:date="2017-12-28T10:03:00Z">
        <w:r>
          <w:rPr>
            <w:sz w:val="20"/>
          </w:rPr>
          <w:t xml:space="preserve">Email of the </w:t>
        </w:r>
      </w:ins>
      <w:del w:id="1076" w:author="PSA" w:date="2017-12-28T10:03:00Z">
        <w:r w:rsidR="00AE6520" w:rsidRPr="00112512" w:rsidDel="005A072C">
          <w:rPr>
            <w:sz w:val="20"/>
          </w:rPr>
          <w:delText xml:space="preserve">Users </w:delText>
        </w:r>
      </w:del>
      <w:ins w:id="1077" w:author="PSA" w:date="2017-12-28T10:03:00Z">
        <w:r>
          <w:rPr>
            <w:sz w:val="20"/>
          </w:rPr>
          <w:t>u</w:t>
        </w:r>
        <w:r w:rsidRPr="00112512">
          <w:rPr>
            <w:sz w:val="20"/>
          </w:rPr>
          <w:t xml:space="preserve">sers </w:t>
        </w:r>
      </w:ins>
      <w:r w:rsidR="00AE6520" w:rsidRPr="00112512">
        <w:rPr>
          <w:sz w:val="20"/>
        </w:rPr>
        <w:t>in the group who have “Notification CC” access right</w:t>
      </w:r>
    </w:p>
    <w:p w:rsidR="00AE6520" w:rsidRPr="00112512" w:rsidRDefault="005A072C" w:rsidP="005A072C">
      <w:pPr>
        <w:ind w:left="2160"/>
        <w:jc w:val="both"/>
        <w:rPr>
          <w:sz w:val="20"/>
        </w:rPr>
      </w:pPr>
      <w:commentRangeStart w:id="1078"/>
      <w:ins w:id="1079" w:author="PSA" w:date="2017-12-28T10:00:00Z">
        <w:r>
          <w:rPr>
            <w:sz w:val="20"/>
          </w:rPr>
          <w:t>(When send email notification, an email address can only be included in email CC list once)</w:t>
        </w:r>
      </w:ins>
      <w:commentRangeEnd w:id="1078"/>
      <w:ins w:id="1080" w:author="PSA" w:date="2017-12-28T10:02:00Z">
        <w:r>
          <w:rPr>
            <w:rStyle w:val="CommentReference"/>
          </w:rPr>
          <w:commentReference w:id="1078"/>
        </w:r>
      </w:ins>
    </w:p>
    <w:p w:rsidR="00AE6520" w:rsidRPr="00112512" w:rsidRDefault="00AE6520" w:rsidP="00AE6520">
      <w:pPr>
        <w:ind w:firstLine="717"/>
        <w:jc w:val="both"/>
        <w:rPr>
          <w:rFonts w:cs="Arial"/>
          <w:sz w:val="20"/>
          <w:szCs w:val="22"/>
        </w:rPr>
      </w:pPr>
      <w:r w:rsidRPr="00112512">
        <w:rPr>
          <w:sz w:val="20"/>
        </w:rPr>
        <w:t>Email engine will be run on daily basis</w:t>
      </w:r>
      <w:r w:rsidRPr="00112512">
        <w:rPr>
          <w:rFonts w:cs="Arial"/>
          <w:sz w:val="20"/>
          <w:szCs w:val="22"/>
        </w:rPr>
        <w:t xml:space="preserve"> and trigger email when the following conditions are matched: </w:t>
      </w:r>
    </w:p>
    <w:p w:rsidR="003E01AB" w:rsidRPr="00112512" w:rsidRDefault="005E159F" w:rsidP="00790DF1">
      <w:pPr>
        <w:pStyle w:val="ListParagraph"/>
        <w:numPr>
          <w:ilvl w:val="0"/>
          <w:numId w:val="35"/>
        </w:numPr>
        <w:rPr>
          <w:sz w:val="20"/>
        </w:rPr>
      </w:pPr>
      <w:r w:rsidRPr="00112512">
        <w:rPr>
          <w:sz w:val="20"/>
        </w:rPr>
        <w:t>Record</w:t>
      </w:r>
      <w:r w:rsidR="003E01AB" w:rsidRPr="00112512">
        <w:rPr>
          <w:sz w:val="20"/>
        </w:rPr>
        <w:t xml:space="preserve"> is Active, 1</w:t>
      </w:r>
      <w:r w:rsidR="003E01AB" w:rsidRPr="00112512">
        <w:rPr>
          <w:sz w:val="20"/>
          <w:vertAlign w:val="superscript"/>
        </w:rPr>
        <w:t xml:space="preserve">rd </w:t>
      </w:r>
      <w:r w:rsidR="003E01AB" w:rsidRPr="00112512">
        <w:rPr>
          <w:sz w:val="20"/>
        </w:rPr>
        <w:t>Reminder is not sent and 1</w:t>
      </w:r>
      <w:r w:rsidR="003E01AB" w:rsidRPr="00112512">
        <w:rPr>
          <w:sz w:val="20"/>
          <w:vertAlign w:val="superscript"/>
        </w:rPr>
        <w:t>rd</w:t>
      </w:r>
      <w:r w:rsidR="003E01AB" w:rsidRPr="00112512">
        <w:rPr>
          <w:sz w:val="20"/>
        </w:rPr>
        <w:t xml:space="preserve"> Reminder Date &lt;= Current Date, or</w:t>
      </w:r>
    </w:p>
    <w:p w:rsidR="003E01AB" w:rsidRPr="00112512" w:rsidRDefault="005E159F" w:rsidP="00790DF1">
      <w:pPr>
        <w:pStyle w:val="ListParagraph"/>
        <w:numPr>
          <w:ilvl w:val="0"/>
          <w:numId w:val="35"/>
        </w:numPr>
        <w:rPr>
          <w:sz w:val="20"/>
        </w:rPr>
      </w:pPr>
      <w:r w:rsidRPr="00112512">
        <w:rPr>
          <w:sz w:val="20"/>
        </w:rPr>
        <w:t xml:space="preserve">Record </w:t>
      </w:r>
      <w:r w:rsidR="003E01AB" w:rsidRPr="00112512">
        <w:rPr>
          <w:sz w:val="20"/>
        </w:rPr>
        <w:t>is Active, 2</w:t>
      </w:r>
      <w:r w:rsidR="003E01AB" w:rsidRPr="00112512">
        <w:rPr>
          <w:sz w:val="20"/>
          <w:vertAlign w:val="superscript"/>
        </w:rPr>
        <w:t xml:space="preserve">rd </w:t>
      </w:r>
      <w:r w:rsidR="003E01AB" w:rsidRPr="00112512">
        <w:rPr>
          <w:sz w:val="20"/>
        </w:rPr>
        <w:t>Reminder is not sent and 2</w:t>
      </w:r>
      <w:r w:rsidR="003E01AB" w:rsidRPr="00112512">
        <w:rPr>
          <w:sz w:val="20"/>
          <w:vertAlign w:val="superscript"/>
        </w:rPr>
        <w:t>rd</w:t>
      </w:r>
      <w:r w:rsidR="003E01AB" w:rsidRPr="00112512">
        <w:rPr>
          <w:sz w:val="20"/>
        </w:rPr>
        <w:t xml:space="preserve"> Reminder Date &lt;= Current Date, or</w:t>
      </w:r>
    </w:p>
    <w:p w:rsidR="003E01AB" w:rsidRPr="00112512" w:rsidRDefault="00FC39B9" w:rsidP="00790DF1">
      <w:pPr>
        <w:pStyle w:val="ListParagraph"/>
        <w:numPr>
          <w:ilvl w:val="0"/>
          <w:numId w:val="35"/>
        </w:numPr>
        <w:rPr>
          <w:sz w:val="20"/>
        </w:rPr>
      </w:pPr>
      <w:r w:rsidRPr="00112512">
        <w:rPr>
          <w:sz w:val="20"/>
        </w:rPr>
        <w:t xml:space="preserve">Record </w:t>
      </w:r>
      <w:r w:rsidR="003E01AB" w:rsidRPr="00112512">
        <w:rPr>
          <w:sz w:val="20"/>
        </w:rPr>
        <w:t>is Active, 3</w:t>
      </w:r>
      <w:r w:rsidR="003E01AB" w:rsidRPr="00112512">
        <w:rPr>
          <w:sz w:val="20"/>
          <w:vertAlign w:val="superscript"/>
        </w:rPr>
        <w:t xml:space="preserve">rd </w:t>
      </w:r>
      <w:r w:rsidR="003E01AB" w:rsidRPr="00112512">
        <w:rPr>
          <w:sz w:val="20"/>
        </w:rPr>
        <w:t>Reminder is not sent and 3</w:t>
      </w:r>
      <w:r w:rsidR="003E01AB" w:rsidRPr="00112512">
        <w:rPr>
          <w:sz w:val="20"/>
          <w:vertAlign w:val="superscript"/>
        </w:rPr>
        <w:t>rd</w:t>
      </w:r>
      <w:r w:rsidR="003E01AB" w:rsidRPr="00112512">
        <w:rPr>
          <w:sz w:val="20"/>
        </w:rPr>
        <w:t xml:space="preserve"> Reminder Date &lt;= Current Date, or</w:t>
      </w:r>
    </w:p>
    <w:p w:rsidR="00AE6520" w:rsidRPr="00112512" w:rsidRDefault="00FC39B9" w:rsidP="00790DF1">
      <w:pPr>
        <w:pStyle w:val="ListParagraph"/>
        <w:numPr>
          <w:ilvl w:val="0"/>
          <w:numId w:val="35"/>
        </w:numPr>
        <w:rPr>
          <w:sz w:val="20"/>
        </w:rPr>
      </w:pPr>
      <w:r w:rsidRPr="00112512">
        <w:rPr>
          <w:sz w:val="20"/>
        </w:rPr>
        <w:t xml:space="preserve">Record </w:t>
      </w:r>
      <w:r w:rsidR="00AE6520" w:rsidRPr="00112512">
        <w:rPr>
          <w:sz w:val="20"/>
        </w:rPr>
        <w:t>is Active, Expiry Reminder is not sent and Expiry Date &lt;= Current Date, or</w:t>
      </w:r>
    </w:p>
    <w:p w:rsidR="00176923" w:rsidRPr="00112512" w:rsidRDefault="00176923" w:rsidP="00176923">
      <w:pPr>
        <w:ind w:left="576"/>
        <w:rPr>
          <w:sz w:val="20"/>
        </w:rPr>
      </w:pPr>
    </w:p>
    <w:p w:rsidR="00176923" w:rsidRPr="00112512" w:rsidRDefault="00176923" w:rsidP="00176923">
      <w:pPr>
        <w:ind w:left="576"/>
        <w:rPr>
          <w:sz w:val="20"/>
        </w:rPr>
      </w:pPr>
      <w:r w:rsidRPr="00112512">
        <w:rPr>
          <w:sz w:val="20"/>
        </w:rPr>
        <w:t xml:space="preserve">User will be able to view the reminders status from </w:t>
      </w:r>
      <w:r w:rsidR="00FC39B9" w:rsidRPr="00112512">
        <w:rPr>
          <w:sz w:val="20"/>
        </w:rPr>
        <w:t>every record</w:t>
      </w:r>
      <w:r w:rsidR="00D62E2B" w:rsidRPr="00112512">
        <w:rPr>
          <w:sz w:val="20"/>
        </w:rPr>
        <w:t xml:space="preserve"> </w:t>
      </w:r>
      <w:r w:rsidRPr="00112512">
        <w:rPr>
          <w:sz w:val="20"/>
        </w:rPr>
        <w:t xml:space="preserve">as a quick snapshot. There will be up to 3 bell icons displaying </w:t>
      </w:r>
      <w:r w:rsidR="00A72AF8" w:rsidRPr="00112512">
        <w:rPr>
          <w:sz w:val="20"/>
        </w:rPr>
        <w:t xml:space="preserve">on the “Reminder” column of </w:t>
      </w:r>
      <w:r w:rsidRPr="00112512">
        <w:rPr>
          <w:sz w:val="20"/>
        </w:rPr>
        <w:t xml:space="preserve">every </w:t>
      </w:r>
      <w:r w:rsidR="00FC39B9" w:rsidRPr="00112512">
        <w:rPr>
          <w:sz w:val="20"/>
        </w:rPr>
        <w:t>record</w:t>
      </w:r>
      <w:r w:rsidR="00D62E2B" w:rsidRPr="00112512">
        <w:rPr>
          <w:sz w:val="20"/>
        </w:rPr>
        <w:t xml:space="preserve"> </w:t>
      </w:r>
      <w:r w:rsidRPr="00112512">
        <w:rPr>
          <w:sz w:val="20"/>
        </w:rPr>
        <w:t xml:space="preserve">to indicate how many reminders have been sent. The number of default (grey) bell icons will be same the number of reminder dates configured. If first reminder has been sent, the first bell icon will be highlighted as red. If the second reminder has been sent, the first two bell icons will be highlighted as red. If the third reminder has been sent, all the three bell icons will be highlighted as red.  </w:t>
      </w:r>
    </w:p>
    <w:p w:rsidR="00176923" w:rsidDel="00BE04EC" w:rsidRDefault="00176923" w:rsidP="00176923">
      <w:pPr>
        <w:ind w:left="576"/>
        <w:rPr>
          <w:del w:id="1081" w:author="PSA" w:date="2018-01-03T10:00:00Z"/>
        </w:rPr>
      </w:pPr>
      <w:bookmarkStart w:id="1082" w:name="_Toc502737647"/>
      <w:bookmarkEnd w:id="1082"/>
    </w:p>
    <w:p w:rsidR="00176923" w:rsidDel="00BE04EC" w:rsidRDefault="00176923" w:rsidP="00176923">
      <w:pPr>
        <w:ind w:left="576"/>
        <w:rPr>
          <w:del w:id="1083" w:author="PSA" w:date="2018-01-03T10:00:00Z"/>
        </w:rPr>
      </w:pPr>
      <w:bookmarkStart w:id="1084" w:name="_Toc502737648"/>
      <w:bookmarkEnd w:id="1084"/>
    </w:p>
    <w:p w:rsidR="00176923" w:rsidDel="00BE04EC" w:rsidRDefault="00176923" w:rsidP="00176923">
      <w:pPr>
        <w:ind w:left="576"/>
        <w:rPr>
          <w:del w:id="1085" w:author="PSA" w:date="2018-01-03T10:00:00Z"/>
        </w:rPr>
      </w:pPr>
      <w:bookmarkStart w:id="1086" w:name="_Toc502737649"/>
      <w:bookmarkEnd w:id="1086"/>
    </w:p>
    <w:p w:rsidR="00112512" w:rsidDel="00BE04EC" w:rsidRDefault="00112512" w:rsidP="00176923">
      <w:pPr>
        <w:ind w:left="576"/>
        <w:rPr>
          <w:del w:id="1087" w:author="PSA" w:date="2018-01-03T10:00:00Z"/>
        </w:rPr>
      </w:pPr>
      <w:bookmarkStart w:id="1088" w:name="_Toc502737650"/>
      <w:bookmarkEnd w:id="1088"/>
    </w:p>
    <w:p w:rsidR="00112512" w:rsidDel="00BE04EC" w:rsidRDefault="00112512" w:rsidP="00176923">
      <w:pPr>
        <w:ind w:left="576"/>
        <w:rPr>
          <w:del w:id="1089" w:author="PSA" w:date="2018-01-03T10:00:00Z"/>
        </w:rPr>
      </w:pPr>
      <w:bookmarkStart w:id="1090" w:name="_Toc502737651"/>
      <w:bookmarkEnd w:id="1090"/>
    </w:p>
    <w:p w:rsidR="00112512" w:rsidDel="00BE04EC" w:rsidRDefault="00112512" w:rsidP="00176923">
      <w:pPr>
        <w:ind w:left="576"/>
        <w:rPr>
          <w:del w:id="1091" w:author="PSA" w:date="2018-01-03T10:00:00Z"/>
        </w:rPr>
      </w:pPr>
      <w:bookmarkStart w:id="1092" w:name="_Toc502737652"/>
      <w:bookmarkEnd w:id="1092"/>
    </w:p>
    <w:p w:rsidR="009F1A44" w:rsidRDefault="009F1A44" w:rsidP="009F1A44">
      <w:pPr>
        <w:pStyle w:val="Heading2"/>
        <w:jc w:val="both"/>
      </w:pPr>
      <w:bookmarkStart w:id="1093" w:name="_Toc499659874"/>
      <w:bookmarkStart w:id="1094" w:name="_Toc502737653"/>
      <w:r>
        <w:t>Dashboard</w:t>
      </w:r>
      <w:bookmarkEnd w:id="1093"/>
      <w:r w:rsidR="00AE6520">
        <w:t xml:space="preserve"> </w:t>
      </w:r>
      <w:r w:rsidR="00A56F64">
        <w:t>Module</w:t>
      </w:r>
      <w:bookmarkEnd w:id="1094"/>
    </w:p>
    <w:p w:rsidR="00585A64" w:rsidRPr="00112512" w:rsidRDefault="00585A64" w:rsidP="00585A64">
      <w:pPr>
        <w:ind w:left="576"/>
        <w:rPr>
          <w:sz w:val="20"/>
        </w:rPr>
      </w:pPr>
      <w:r w:rsidRPr="00112512">
        <w:rPr>
          <w:sz w:val="20"/>
        </w:rPr>
        <w:t>Dashboard is the landing page after user login R365</w:t>
      </w:r>
      <w:r w:rsidR="005F636B" w:rsidRPr="00112512">
        <w:rPr>
          <w:sz w:val="20"/>
        </w:rPr>
        <w:t xml:space="preserve"> successfully</w:t>
      </w:r>
      <w:r w:rsidRPr="00112512">
        <w:rPr>
          <w:sz w:val="20"/>
        </w:rPr>
        <w:t>, and shall provide a snapshot of the expiring contract, staff, and asset records which are accessible by the login user.</w:t>
      </w:r>
    </w:p>
    <w:p w:rsidR="00585A64" w:rsidRDefault="00006993" w:rsidP="00585A64">
      <w:pPr>
        <w:pStyle w:val="Heading3"/>
      </w:pPr>
      <w:bookmarkStart w:id="1095" w:name="_Toc502737654"/>
      <w:r>
        <w:t xml:space="preserve">View </w:t>
      </w:r>
      <w:r w:rsidR="00585A64">
        <w:t>Expiring Summary by Module</w:t>
      </w:r>
      <w:bookmarkEnd w:id="1095"/>
      <w:r w:rsidR="00585A64" w:rsidRPr="009F1150">
        <w:t xml:space="preserve"> </w:t>
      </w:r>
    </w:p>
    <w:p w:rsidR="00585A64" w:rsidRPr="00112512" w:rsidRDefault="00585A64" w:rsidP="00585A64">
      <w:pPr>
        <w:ind w:left="720"/>
        <w:rPr>
          <w:sz w:val="20"/>
        </w:rPr>
      </w:pPr>
      <w:r w:rsidRPr="00112512">
        <w:rPr>
          <w:sz w:val="20"/>
        </w:rPr>
        <w:t>At the top of dashboard page, there will be summary boxes showing “Expiring by Next Month” summary of each reminder module. “Expiring by Next Month” will be shown as “&lt;the number of active records which are accessible by the login user, and will expire between current date and the end of next month&gt; out of &lt; the number of active records which are accessible by the login user, and not yet expired&gt;”. Upon clicking the summary box, user shall be redirected to the result list filtered by “Expiring by Next Month” of respective reminder module</w:t>
      </w:r>
      <w:r w:rsidR="0068063E" w:rsidRPr="00112512">
        <w:rPr>
          <w:sz w:val="20"/>
        </w:rPr>
        <w:t>.</w:t>
      </w:r>
    </w:p>
    <w:p w:rsidR="00585A64" w:rsidRPr="00112512" w:rsidRDefault="00585A64" w:rsidP="00585A64">
      <w:pPr>
        <w:ind w:left="720"/>
        <w:rPr>
          <w:sz w:val="20"/>
        </w:rPr>
      </w:pPr>
      <w:r w:rsidRPr="00112512">
        <w:rPr>
          <w:sz w:val="20"/>
        </w:rPr>
        <w:t>If the login user has no access to a particular module, the summary box of that module will not be shown.</w:t>
      </w:r>
    </w:p>
    <w:p w:rsidR="00585A64" w:rsidRDefault="00006993" w:rsidP="00585A64">
      <w:pPr>
        <w:pStyle w:val="Heading3"/>
      </w:pPr>
      <w:bookmarkStart w:id="1096" w:name="_Toc502737655"/>
      <w:r>
        <w:t xml:space="preserve">View </w:t>
      </w:r>
      <w:r w:rsidR="00585A64">
        <w:t>Expiring Summary by User Group</w:t>
      </w:r>
      <w:bookmarkEnd w:id="1096"/>
    </w:p>
    <w:p w:rsidR="00585A64" w:rsidRPr="00112512" w:rsidRDefault="00585A64" w:rsidP="00585A64">
      <w:pPr>
        <w:ind w:left="720"/>
        <w:rPr>
          <w:sz w:val="20"/>
        </w:rPr>
      </w:pPr>
      <w:r w:rsidRPr="00112512">
        <w:rPr>
          <w:sz w:val="20"/>
        </w:rPr>
        <w:t xml:space="preserve">Below the summary boxes, there will be expiring summary </w:t>
      </w:r>
      <w:r w:rsidR="00450080" w:rsidRPr="00112512">
        <w:rPr>
          <w:sz w:val="20"/>
        </w:rPr>
        <w:t>of</w:t>
      </w:r>
      <w:r w:rsidRPr="00112512">
        <w:rPr>
          <w:sz w:val="20"/>
        </w:rPr>
        <w:t xml:space="preserve"> the group(s) of login user.  For each user group that is accessible by the login user, there will be a histogram showing the summary of records that will expiry from current month to 6</w:t>
      </w:r>
      <w:r w:rsidRPr="00112512">
        <w:rPr>
          <w:sz w:val="20"/>
          <w:vertAlign w:val="superscript"/>
        </w:rPr>
        <w:t>th</w:t>
      </w:r>
      <w:r w:rsidRPr="00112512">
        <w:rPr>
          <w:sz w:val="20"/>
        </w:rPr>
        <w:t xml:space="preserve"> month in future.</w:t>
      </w:r>
    </w:p>
    <w:p w:rsidR="00585A64" w:rsidRPr="00112512" w:rsidRDefault="00585A64" w:rsidP="00585A64">
      <w:pPr>
        <w:ind w:left="720"/>
        <w:rPr>
          <w:sz w:val="20"/>
        </w:rPr>
      </w:pPr>
      <w:r w:rsidRPr="00112512">
        <w:rPr>
          <w:sz w:val="20"/>
        </w:rPr>
        <w:t>For example, if login user is a user in “FMD OPS ASSET” and “FMD OPS STAFF” group, and current month is Dec 2017, then two histograms will be shown in the login user’s dashboard (illustrated as below).</w:t>
      </w:r>
    </w:p>
    <w:p w:rsidR="00585A64" w:rsidRDefault="001F3607" w:rsidP="00585A64">
      <w:pPr>
        <w:ind w:left="720"/>
      </w:pPr>
      <w:r>
        <w:rPr>
          <w:noProof/>
          <w:lang w:val="en-GB" w:eastAsia="zh-CN"/>
        </w:rPr>
        <w:drawing>
          <wp:inline distT="0" distB="0" distL="0" distR="0">
            <wp:extent cx="4666615" cy="1742440"/>
            <wp:effectExtent l="19050" t="0" r="635"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4666615" cy="1742440"/>
                    </a:xfrm>
                    <a:prstGeom prst="rect">
                      <a:avLst/>
                    </a:prstGeom>
                    <a:noFill/>
                    <a:ln w="9525">
                      <a:noFill/>
                      <a:miter lim="800000"/>
                      <a:headEnd/>
                      <a:tailEnd/>
                    </a:ln>
                  </pic:spPr>
                </pic:pic>
              </a:graphicData>
            </a:graphic>
          </wp:inline>
        </w:drawing>
      </w:r>
      <w:r w:rsidR="00585A64" w:rsidRPr="0025240E">
        <w:t xml:space="preserve"> </w:t>
      </w:r>
    </w:p>
    <w:p w:rsidR="00585A64" w:rsidRDefault="001F3607" w:rsidP="00585A64">
      <w:pPr>
        <w:ind w:left="720"/>
      </w:pPr>
      <w:r>
        <w:rPr>
          <w:noProof/>
          <w:lang w:val="en-GB" w:eastAsia="zh-CN"/>
        </w:rPr>
        <w:drawing>
          <wp:inline distT="0" distB="0" distL="0" distR="0">
            <wp:extent cx="4718685" cy="1819910"/>
            <wp:effectExtent l="1905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718685" cy="1819910"/>
                    </a:xfrm>
                    <a:prstGeom prst="rect">
                      <a:avLst/>
                    </a:prstGeom>
                    <a:noFill/>
                    <a:ln w="9525">
                      <a:noFill/>
                      <a:miter lim="800000"/>
                      <a:headEnd/>
                      <a:tailEnd/>
                    </a:ln>
                  </pic:spPr>
                </pic:pic>
              </a:graphicData>
            </a:graphic>
          </wp:inline>
        </w:drawing>
      </w:r>
    </w:p>
    <w:p w:rsidR="00585A64" w:rsidRPr="00112512" w:rsidRDefault="00585A64" w:rsidP="00585A64">
      <w:pPr>
        <w:ind w:left="720"/>
        <w:rPr>
          <w:sz w:val="20"/>
        </w:rPr>
      </w:pPr>
      <w:r w:rsidRPr="00112512">
        <w:rPr>
          <w:sz w:val="20"/>
        </w:rPr>
        <w:t>Upon clicking the individual histogram bar, user shall be redirected to the corresponding result list filtered by selected month.</w:t>
      </w:r>
    </w:p>
    <w:p w:rsidR="00585A64" w:rsidRDefault="00006993" w:rsidP="00585A64">
      <w:pPr>
        <w:pStyle w:val="Heading3"/>
      </w:pPr>
      <w:bookmarkStart w:id="1097" w:name="_Toc502737656"/>
      <w:r>
        <w:t xml:space="preserve">View </w:t>
      </w:r>
      <w:r w:rsidR="00585A64">
        <w:t>Expiry Calendar</w:t>
      </w:r>
      <w:bookmarkEnd w:id="1097"/>
    </w:p>
    <w:p w:rsidR="00585A64" w:rsidRDefault="00585A64" w:rsidP="009E4A43">
      <w:pPr>
        <w:ind w:left="720"/>
        <w:jc w:val="both"/>
      </w:pPr>
      <w:r w:rsidRPr="00112512">
        <w:rPr>
          <w:sz w:val="20"/>
        </w:rPr>
        <w:t xml:space="preserve">A calendar of current month will be displayed on the right hand side of the dashboard. Expiry date(s) of all the active record(s) in the login user’s group(s) will be highlighted </w:t>
      </w:r>
      <w:r w:rsidR="009E4A43">
        <w:rPr>
          <w:sz w:val="20"/>
        </w:rPr>
        <w:t>in red</w:t>
      </w:r>
      <w:r w:rsidR="009E4A43" w:rsidRPr="000C0B79">
        <w:rPr>
          <w:sz w:val="20"/>
        </w:rPr>
        <w:t xml:space="preserve"> on the calendar.</w:t>
      </w:r>
      <w:r w:rsidR="009E4A43" w:rsidRPr="00112512" w:rsidDel="009E4A43">
        <w:rPr>
          <w:sz w:val="20"/>
        </w:rPr>
        <w:t xml:space="preserve"> </w:t>
      </w:r>
    </w:p>
    <w:p w:rsidR="009F1A44" w:rsidRDefault="009F1A44" w:rsidP="009F1A44"/>
    <w:p w:rsidR="009F1A44" w:rsidRDefault="009F1A44" w:rsidP="009F1A44">
      <w:pPr>
        <w:pStyle w:val="Heading1"/>
      </w:pPr>
      <w:bookmarkStart w:id="1098" w:name="_Toc499659875"/>
      <w:bookmarkStart w:id="1099" w:name="_Toc502737657"/>
      <w:r>
        <w:t>Performance</w:t>
      </w:r>
      <w:bookmarkEnd w:id="1098"/>
      <w:bookmarkEnd w:id="1099"/>
    </w:p>
    <w:p w:rsidR="009F1A44" w:rsidRPr="00112512" w:rsidRDefault="009F1A44" w:rsidP="009F1A44">
      <w:pPr>
        <w:pStyle w:val="NoSpacing"/>
        <w:rPr>
          <w:sz w:val="20"/>
        </w:rPr>
      </w:pPr>
      <w:r w:rsidRPr="00112512">
        <w:rPr>
          <w:sz w:val="20"/>
        </w:rPr>
        <w:t>Refer to Technical Requirement Design Specification (TRDS) Document</w:t>
      </w:r>
    </w:p>
    <w:p w:rsidR="009F1A44" w:rsidRDefault="009F1A44" w:rsidP="009F1A44">
      <w:pPr>
        <w:pStyle w:val="NoSpacing"/>
      </w:pPr>
    </w:p>
    <w:p w:rsidR="009F1A44" w:rsidRDefault="009F1A44" w:rsidP="009F1A44">
      <w:pPr>
        <w:pStyle w:val="Heading1"/>
      </w:pPr>
      <w:bookmarkStart w:id="1100" w:name="_Toc499659876"/>
      <w:bookmarkStart w:id="1101" w:name="_Toc502737658"/>
      <w:r>
        <w:t>Interface Requirements</w:t>
      </w:r>
      <w:bookmarkEnd w:id="1100"/>
      <w:bookmarkEnd w:id="1101"/>
    </w:p>
    <w:p w:rsidR="009F1A44" w:rsidRDefault="009F1A44" w:rsidP="009F1A44">
      <w:pPr>
        <w:pStyle w:val="NoSpacing"/>
      </w:pPr>
    </w:p>
    <w:p w:rsidR="009F1A44" w:rsidRDefault="009F1A44" w:rsidP="009F1A44">
      <w:pPr>
        <w:pStyle w:val="Heading1"/>
      </w:pPr>
      <w:r>
        <w:t xml:space="preserve"> </w:t>
      </w:r>
      <w:bookmarkStart w:id="1102" w:name="_Toc499659877"/>
      <w:bookmarkStart w:id="1103" w:name="_Toc502737659"/>
      <w:r>
        <w:t>Operational Requirements</w:t>
      </w:r>
      <w:bookmarkEnd w:id="1102"/>
      <w:bookmarkEnd w:id="1103"/>
    </w:p>
    <w:p w:rsidR="007C6437" w:rsidRDefault="009F1A44" w:rsidP="007C6437">
      <w:pPr>
        <w:pStyle w:val="Heading2"/>
      </w:pPr>
      <w:r>
        <w:t xml:space="preserve"> </w:t>
      </w:r>
      <w:bookmarkStart w:id="1104" w:name="_Toc499659878"/>
      <w:bookmarkStart w:id="1105" w:name="_Toc502737660"/>
      <w:r w:rsidR="007C6437">
        <w:t>Logging Requirements</w:t>
      </w:r>
      <w:bookmarkEnd w:id="1105"/>
    </w:p>
    <w:p w:rsidR="007C6437" w:rsidRDefault="007C6437" w:rsidP="007C6437">
      <w:pPr>
        <w:pStyle w:val="Heading3"/>
      </w:pPr>
      <w:r>
        <w:t xml:space="preserve"> </w:t>
      </w:r>
      <w:bookmarkStart w:id="1106" w:name="_Toc502737661"/>
      <w:r>
        <w:t>Database Log</w:t>
      </w:r>
      <w:bookmarkEnd w:id="1106"/>
    </w:p>
    <w:p w:rsidR="007C6437" w:rsidRPr="00112512" w:rsidRDefault="007C6437" w:rsidP="007C6437">
      <w:pPr>
        <w:ind w:left="720"/>
        <w:rPr>
          <w:sz w:val="20"/>
        </w:rPr>
      </w:pPr>
      <w:r w:rsidRPr="00112512">
        <w:rPr>
          <w:sz w:val="20"/>
        </w:rPr>
        <w:t xml:space="preserve">Whenever any record (e.g. contract, asset, staff </w:t>
      </w:r>
      <w:r w:rsidR="001F3607" w:rsidRPr="00112512">
        <w:rPr>
          <w:sz w:val="20"/>
        </w:rPr>
        <w:t xml:space="preserve">monitor </w:t>
      </w:r>
      <w:r w:rsidRPr="00112512">
        <w:rPr>
          <w:sz w:val="20"/>
        </w:rPr>
        <w:t xml:space="preserve">records, user, group, role, etc) is created, updated, or deleted in database, either from R365 by users or from database by IT admin, a new entry will be added in the audit table to keep track of the changes. By looking at the audit table, IT admin shall be able to </w:t>
      </w:r>
      <w:r w:rsidR="00932D4D" w:rsidRPr="00112512">
        <w:rPr>
          <w:sz w:val="20"/>
        </w:rPr>
        <w:t>know</w:t>
      </w:r>
      <w:r w:rsidRPr="00112512">
        <w:rPr>
          <w:sz w:val="20"/>
        </w:rPr>
        <w:t xml:space="preserve"> the record details before and after the transaction, and who has made what transaction at what time.</w:t>
      </w:r>
    </w:p>
    <w:p w:rsidR="007C6437" w:rsidRDefault="007C6437" w:rsidP="007C6437">
      <w:pPr>
        <w:pStyle w:val="Heading3"/>
      </w:pPr>
      <w:r>
        <w:t xml:space="preserve"> </w:t>
      </w:r>
      <w:bookmarkStart w:id="1107" w:name="_Toc502737662"/>
      <w:r>
        <w:t>Application Log</w:t>
      </w:r>
      <w:bookmarkEnd w:id="1107"/>
    </w:p>
    <w:p w:rsidR="007C6437" w:rsidRPr="00112512" w:rsidRDefault="007C6437" w:rsidP="007C6437">
      <w:pPr>
        <w:ind w:left="720"/>
        <w:rPr>
          <w:sz w:val="20"/>
        </w:rPr>
      </w:pPr>
      <w:r w:rsidRPr="00112512">
        <w:rPr>
          <w:sz w:val="20"/>
        </w:rPr>
        <w:t xml:space="preserve">Every transaction performed by users shall be logged in application log. By looking at the </w:t>
      </w:r>
      <w:r w:rsidR="00932D4D" w:rsidRPr="00112512">
        <w:rPr>
          <w:sz w:val="20"/>
        </w:rPr>
        <w:t>application</w:t>
      </w:r>
      <w:r w:rsidRPr="00112512">
        <w:rPr>
          <w:sz w:val="20"/>
        </w:rPr>
        <w:t xml:space="preserve"> log, IT admin shall be able to </w:t>
      </w:r>
      <w:r w:rsidR="00932D4D" w:rsidRPr="00112512">
        <w:rPr>
          <w:sz w:val="20"/>
        </w:rPr>
        <w:t>know</w:t>
      </w:r>
      <w:r w:rsidRPr="00112512">
        <w:rPr>
          <w:sz w:val="20"/>
        </w:rPr>
        <w:t xml:space="preserve"> who has made what transaction at what time. System errors and exceptions shall be logged properly to facilitate future investigation.</w:t>
      </w:r>
    </w:p>
    <w:bookmarkEnd w:id="1104"/>
    <w:p w:rsidR="009F1A44" w:rsidRPr="00176923" w:rsidRDefault="009F1A44" w:rsidP="009F1A44">
      <w:pPr>
        <w:rPr>
          <w:rFonts w:cs="Arial"/>
          <w:bCs/>
          <w:iCs/>
          <w:color w:val="000000"/>
          <w:sz w:val="32"/>
          <w:szCs w:val="28"/>
        </w:rPr>
      </w:pPr>
      <w:r w:rsidRPr="00176923">
        <w:rPr>
          <w:rFonts w:cs="Arial"/>
          <w:bCs/>
          <w:iCs/>
          <w:color w:val="000000"/>
          <w:sz w:val="32"/>
          <w:szCs w:val="28"/>
        </w:rPr>
        <w:t>10.2.</w:t>
      </w:r>
      <w:r w:rsidRPr="00176923">
        <w:rPr>
          <w:rFonts w:cs="Arial"/>
          <w:bCs/>
          <w:iCs/>
          <w:color w:val="000000"/>
          <w:sz w:val="32"/>
          <w:szCs w:val="28"/>
        </w:rPr>
        <w:tab/>
      </w:r>
      <w:commentRangeStart w:id="1108"/>
      <w:r w:rsidRPr="00176923">
        <w:rPr>
          <w:rFonts w:cs="Arial"/>
          <w:bCs/>
          <w:iCs/>
          <w:color w:val="000000"/>
          <w:sz w:val="32"/>
          <w:szCs w:val="28"/>
        </w:rPr>
        <w:t>Housekeeping requirement</w:t>
      </w:r>
      <w:commentRangeEnd w:id="1108"/>
      <w:r w:rsidRPr="00176923">
        <w:rPr>
          <w:rFonts w:cs="Arial"/>
          <w:bCs/>
          <w:iCs/>
          <w:color w:val="000000"/>
          <w:sz w:val="32"/>
          <w:szCs w:val="28"/>
        </w:rPr>
        <w:commentReference w:id="1108"/>
      </w:r>
    </w:p>
    <w:p w:rsidR="009F1A44" w:rsidRPr="00112512" w:rsidRDefault="009F1A44" w:rsidP="009F1A44">
      <w:pPr>
        <w:rPr>
          <w:sz w:val="20"/>
          <w:szCs w:val="22"/>
        </w:rPr>
      </w:pPr>
      <w:r w:rsidRPr="00112512">
        <w:rPr>
          <w:sz w:val="20"/>
          <w:szCs w:val="22"/>
        </w:rPr>
        <w:t>All records shall be available in production database for six months.  Thereafter it will be housekeep.</w:t>
      </w:r>
    </w:p>
    <w:p w:rsidR="009F1A44" w:rsidRPr="00112512" w:rsidRDefault="009F1A44" w:rsidP="009F1A44">
      <w:pPr>
        <w:rPr>
          <w:sz w:val="20"/>
          <w:szCs w:val="22"/>
        </w:rPr>
      </w:pPr>
      <w:r w:rsidRPr="00112512">
        <w:rPr>
          <w:sz w:val="20"/>
          <w:szCs w:val="22"/>
        </w:rPr>
        <w:t>All records shall be archived in a daily basis. The user shall be able to view the archived records via reporting utility.  The archived records will be permanently deleted after 2 years.</w:t>
      </w:r>
    </w:p>
    <w:p w:rsidR="009F1A44" w:rsidRPr="00F5018E" w:rsidRDefault="009F1A44" w:rsidP="009F1A44">
      <w:pPr>
        <w:pStyle w:val="Heading1"/>
      </w:pPr>
      <w:r>
        <w:t xml:space="preserve"> </w:t>
      </w:r>
      <w:bookmarkStart w:id="1109" w:name="_Toc499659879"/>
      <w:bookmarkStart w:id="1110" w:name="_Toc502737663"/>
      <w:r w:rsidRPr="00F5018E">
        <w:t>Security/Control Requirements</w:t>
      </w:r>
      <w:bookmarkEnd w:id="1109"/>
      <w:bookmarkEnd w:id="1110"/>
    </w:p>
    <w:p w:rsidR="009F1A44" w:rsidRPr="00112512" w:rsidRDefault="009F1A44" w:rsidP="009F1A44">
      <w:pPr>
        <w:rPr>
          <w:sz w:val="20"/>
          <w:szCs w:val="22"/>
        </w:rPr>
      </w:pPr>
      <w:r w:rsidRPr="00112512">
        <w:rPr>
          <w:sz w:val="20"/>
          <w:szCs w:val="22"/>
        </w:rPr>
        <w:t>Refer to Security/Control Documents.</w:t>
      </w:r>
    </w:p>
    <w:p w:rsidR="009F1A44" w:rsidRPr="00F5018E" w:rsidRDefault="009F1A44" w:rsidP="009F1A44">
      <w:pPr>
        <w:pStyle w:val="Heading1"/>
      </w:pPr>
      <w:r>
        <w:t xml:space="preserve"> </w:t>
      </w:r>
      <w:bookmarkStart w:id="1111" w:name="_Toc499659880"/>
      <w:bookmarkStart w:id="1112" w:name="_Toc502737664"/>
      <w:r w:rsidRPr="00F5018E">
        <w:t>Documentation Requirements</w:t>
      </w:r>
      <w:bookmarkEnd w:id="1111"/>
      <w:bookmarkEnd w:id="1112"/>
    </w:p>
    <w:p w:rsidR="009F1A44" w:rsidRPr="00112512" w:rsidRDefault="009F1A44" w:rsidP="009F1A44">
      <w:pPr>
        <w:rPr>
          <w:sz w:val="20"/>
          <w:szCs w:val="22"/>
        </w:rPr>
      </w:pPr>
      <w:r w:rsidRPr="00F5018E">
        <w:rPr>
          <w:szCs w:val="22"/>
        </w:rPr>
        <w:tab/>
        <w:t>a)</w:t>
      </w:r>
      <w:r w:rsidRPr="00F5018E">
        <w:rPr>
          <w:szCs w:val="22"/>
        </w:rPr>
        <w:tab/>
      </w:r>
      <w:r w:rsidRPr="00112512">
        <w:rPr>
          <w:sz w:val="20"/>
          <w:szCs w:val="22"/>
        </w:rPr>
        <w:t>User's manuals</w:t>
      </w:r>
    </w:p>
    <w:p w:rsidR="009F1A44" w:rsidRPr="00112512" w:rsidRDefault="009F1A44" w:rsidP="009F1A44">
      <w:pPr>
        <w:rPr>
          <w:sz w:val="20"/>
          <w:szCs w:val="22"/>
        </w:rPr>
      </w:pPr>
      <w:r w:rsidRPr="00112512">
        <w:rPr>
          <w:sz w:val="20"/>
          <w:szCs w:val="22"/>
        </w:rPr>
        <w:tab/>
      </w:r>
      <w:r w:rsidRPr="00112512">
        <w:rPr>
          <w:sz w:val="20"/>
          <w:szCs w:val="22"/>
        </w:rPr>
        <w:tab/>
        <w:t>To updated with new screens and procedures</w:t>
      </w:r>
      <w:r w:rsidRPr="00112512">
        <w:rPr>
          <w:sz w:val="20"/>
          <w:szCs w:val="22"/>
        </w:rPr>
        <w:tab/>
      </w:r>
      <w:r w:rsidRPr="00112512">
        <w:rPr>
          <w:sz w:val="20"/>
          <w:szCs w:val="22"/>
        </w:rPr>
        <w:tab/>
      </w:r>
    </w:p>
    <w:p w:rsidR="009F1A44" w:rsidRPr="00112512" w:rsidRDefault="009F1A44" w:rsidP="009F1A44">
      <w:pPr>
        <w:rPr>
          <w:sz w:val="20"/>
          <w:szCs w:val="22"/>
        </w:rPr>
      </w:pPr>
      <w:r w:rsidRPr="00112512">
        <w:rPr>
          <w:sz w:val="20"/>
          <w:szCs w:val="22"/>
        </w:rPr>
        <w:tab/>
        <w:t>b)</w:t>
      </w:r>
      <w:r w:rsidRPr="00112512">
        <w:rPr>
          <w:sz w:val="20"/>
          <w:szCs w:val="22"/>
        </w:rPr>
        <w:tab/>
        <w:t>User acceptance document</w:t>
      </w:r>
    </w:p>
    <w:p w:rsidR="009F1A44" w:rsidRPr="00112512" w:rsidRDefault="009F1A44" w:rsidP="009F1A44">
      <w:pPr>
        <w:rPr>
          <w:sz w:val="20"/>
          <w:szCs w:val="22"/>
        </w:rPr>
      </w:pPr>
      <w:r w:rsidRPr="00112512">
        <w:rPr>
          <w:sz w:val="20"/>
          <w:szCs w:val="22"/>
        </w:rPr>
        <w:tab/>
      </w:r>
      <w:r w:rsidRPr="00112512">
        <w:rPr>
          <w:sz w:val="20"/>
          <w:szCs w:val="22"/>
        </w:rPr>
        <w:tab/>
        <w:t xml:space="preserve">To be provided by users </w:t>
      </w:r>
    </w:p>
    <w:p w:rsidR="009F1A44" w:rsidRPr="00112512" w:rsidRDefault="009F1A44" w:rsidP="009F1A44">
      <w:pPr>
        <w:rPr>
          <w:sz w:val="20"/>
          <w:szCs w:val="22"/>
        </w:rPr>
      </w:pPr>
      <w:r w:rsidRPr="00112512">
        <w:rPr>
          <w:sz w:val="20"/>
          <w:szCs w:val="22"/>
        </w:rPr>
        <w:tab/>
        <w:t>c)</w:t>
      </w:r>
      <w:r w:rsidRPr="00112512">
        <w:rPr>
          <w:sz w:val="20"/>
          <w:szCs w:val="22"/>
        </w:rPr>
        <w:tab/>
        <w:t>Error reporting procedure</w:t>
      </w:r>
    </w:p>
    <w:p w:rsidR="009F1A44" w:rsidRPr="00112512" w:rsidRDefault="009F1A44" w:rsidP="009F1A44">
      <w:pPr>
        <w:rPr>
          <w:sz w:val="20"/>
          <w:szCs w:val="22"/>
        </w:rPr>
      </w:pPr>
      <w:r w:rsidRPr="00112512">
        <w:rPr>
          <w:sz w:val="20"/>
          <w:szCs w:val="22"/>
        </w:rPr>
        <w:tab/>
      </w:r>
      <w:r w:rsidRPr="00112512">
        <w:rPr>
          <w:sz w:val="20"/>
          <w:szCs w:val="22"/>
        </w:rPr>
        <w:tab/>
        <w:t xml:space="preserve">Via JIRA </w:t>
      </w:r>
    </w:p>
    <w:p w:rsidR="009F1A44" w:rsidRPr="00F5018E" w:rsidRDefault="009F1A44" w:rsidP="009F1A44">
      <w:pPr>
        <w:pStyle w:val="Heading1"/>
      </w:pPr>
      <w:r>
        <w:t xml:space="preserve"> </w:t>
      </w:r>
      <w:bookmarkStart w:id="1113" w:name="_Toc499659881"/>
      <w:bookmarkStart w:id="1114" w:name="_Toc502737665"/>
      <w:r w:rsidRPr="00F5018E">
        <w:t>User Training Requirements</w:t>
      </w:r>
      <w:bookmarkEnd w:id="1113"/>
      <w:bookmarkEnd w:id="1114"/>
    </w:p>
    <w:p w:rsidR="009F1A44" w:rsidRPr="00112512" w:rsidRDefault="009F1A44" w:rsidP="009F1A44">
      <w:pPr>
        <w:rPr>
          <w:sz w:val="20"/>
          <w:szCs w:val="22"/>
        </w:rPr>
      </w:pPr>
      <w:r w:rsidRPr="00112512">
        <w:rPr>
          <w:sz w:val="20"/>
          <w:szCs w:val="22"/>
        </w:rPr>
        <w:t>Training session will be provided before system rollout. Detailed schedule will be provided after UAT.</w:t>
      </w:r>
    </w:p>
    <w:p w:rsidR="009F1A44" w:rsidRPr="00F5018E" w:rsidRDefault="009F1A44" w:rsidP="009F1A44">
      <w:pPr>
        <w:rPr>
          <w:szCs w:val="22"/>
        </w:rPr>
      </w:pPr>
    </w:p>
    <w:p w:rsidR="009F1A44" w:rsidRPr="00F5018E" w:rsidRDefault="009F1A44" w:rsidP="009F1A44">
      <w:pPr>
        <w:pStyle w:val="Heading1"/>
      </w:pPr>
      <w:r>
        <w:t xml:space="preserve"> </w:t>
      </w:r>
      <w:bookmarkStart w:id="1115" w:name="_Toc499659882"/>
      <w:bookmarkStart w:id="1116" w:name="_Toc502737666"/>
      <w:r w:rsidRPr="00F5018E">
        <w:t>Output Requirements</w:t>
      </w:r>
      <w:bookmarkEnd w:id="1115"/>
      <w:bookmarkEnd w:id="1116"/>
    </w:p>
    <w:p w:rsidR="009F1A44" w:rsidRPr="00112512" w:rsidRDefault="009F1A44" w:rsidP="009F1A44">
      <w:pPr>
        <w:rPr>
          <w:sz w:val="20"/>
          <w:szCs w:val="22"/>
        </w:rPr>
      </w:pPr>
      <w:r w:rsidRPr="00112512">
        <w:rPr>
          <w:sz w:val="20"/>
          <w:szCs w:val="22"/>
        </w:rPr>
        <w:t>Non-Applicable</w:t>
      </w:r>
    </w:p>
    <w:p w:rsidR="009F1A44" w:rsidRPr="00F5018E" w:rsidRDefault="009F1A44" w:rsidP="009F1A44">
      <w:pPr>
        <w:rPr>
          <w:szCs w:val="22"/>
        </w:rPr>
      </w:pPr>
    </w:p>
    <w:p w:rsidR="009F1A44" w:rsidRPr="00F5018E" w:rsidRDefault="009F1A44" w:rsidP="009F1A44">
      <w:pPr>
        <w:pStyle w:val="Heading1"/>
      </w:pPr>
      <w:r>
        <w:t xml:space="preserve"> </w:t>
      </w:r>
      <w:bookmarkStart w:id="1117" w:name="_Toc499659883"/>
      <w:bookmarkStart w:id="1118" w:name="_Toc502737667"/>
      <w:r w:rsidRPr="00F5018E">
        <w:t>Paging Requirements</w:t>
      </w:r>
      <w:bookmarkEnd w:id="1117"/>
      <w:bookmarkEnd w:id="1118"/>
    </w:p>
    <w:p w:rsidR="009F1A44" w:rsidRPr="00112512" w:rsidRDefault="009F1A44" w:rsidP="009F1A44">
      <w:pPr>
        <w:rPr>
          <w:sz w:val="20"/>
          <w:szCs w:val="22"/>
        </w:rPr>
      </w:pPr>
      <w:r w:rsidRPr="00112512">
        <w:rPr>
          <w:sz w:val="20"/>
          <w:szCs w:val="22"/>
        </w:rPr>
        <w:t>Non-Applicable</w:t>
      </w:r>
    </w:p>
    <w:p w:rsidR="009F1A44" w:rsidRPr="00F5018E" w:rsidRDefault="009F1A44" w:rsidP="009F1A44">
      <w:pPr>
        <w:rPr>
          <w:szCs w:val="22"/>
        </w:rPr>
      </w:pPr>
    </w:p>
    <w:p w:rsidR="009F1A44" w:rsidRPr="00F5018E" w:rsidRDefault="009F1A44" w:rsidP="009F1A44">
      <w:pPr>
        <w:rPr>
          <w:szCs w:val="22"/>
        </w:rPr>
      </w:pPr>
    </w:p>
    <w:p w:rsidR="009F1A44" w:rsidRPr="00F5018E" w:rsidRDefault="009F1A44" w:rsidP="009F1A44">
      <w:pPr>
        <w:pStyle w:val="Heading1"/>
      </w:pPr>
      <w:r>
        <w:t xml:space="preserve"> </w:t>
      </w:r>
      <w:bookmarkStart w:id="1119" w:name="_Toc499659884"/>
      <w:bookmarkStart w:id="1120" w:name="_Toc502737668"/>
      <w:r w:rsidRPr="00F5018E">
        <w:t>User acceptance criteria</w:t>
      </w:r>
      <w:bookmarkEnd w:id="1119"/>
      <w:bookmarkEnd w:id="1120"/>
    </w:p>
    <w:p w:rsidR="009F1A44" w:rsidRPr="00112512" w:rsidRDefault="009F1A44" w:rsidP="009F1A44">
      <w:pPr>
        <w:rPr>
          <w:sz w:val="20"/>
          <w:szCs w:val="22"/>
        </w:rPr>
      </w:pPr>
      <w:r w:rsidRPr="00112512">
        <w:rPr>
          <w:sz w:val="20"/>
          <w:szCs w:val="22"/>
        </w:rPr>
        <w:t xml:space="preserve">System shall be accepted if it satisfies the functional specifications stated in this document and upon the successful User Acceptance testing and sign off by the user. </w:t>
      </w:r>
    </w:p>
    <w:p w:rsidR="009F1A44" w:rsidRPr="00075C5F" w:rsidRDefault="009F1A44" w:rsidP="009F1A44">
      <w:pPr>
        <w:rPr>
          <w:szCs w:val="22"/>
        </w:rPr>
      </w:pPr>
    </w:p>
    <w:p w:rsidR="00C03E11" w:rsidRDefault="00C03E11" w:rsidP="00C03E11">
      <w:pPr>
        <w:pStyle w:val="Heading1"/>
      </w:pPr>
      <w:bookmarkStart w:id="1121" w:name="_Toc498590213"/>
      <w:bookmarkStart w:id="1122" w:name="_Toc498592342"/>
      <w:bookmarkStart w:id="1123" w:name="_Toc498593327"/>
      <w:bookmarkStart w:id="1124" w:name="_Toc498594463"/>
      <w:bookmarkStart w:id="1125" w:name="_Toc498592344"/>
      <w:bookmarkStart w:id="1126" w:name="_Toc498593329"/>
      <w:bookmarkStart w:id="1127" w:name="_Toc498594465"/>
      <w:bookmarkStart w:id="1128" w:name="_Toc498592345"/>
      <w:bookmarkStart w:id="1129" w:name="_Toc498593330"/>
      <w:bookmarkStart w:id="1130" w:name="_Toc498594466"/>
      <w:bookmarkStart w:id="1131" w:name="_Toc498590217"/>
      <w:bookmarkStart w:id="1132" w:name="_Toc498592347"/>
      <w:bookmarkStart w:id="1133" w:name="_Toc498593332"/>
      <w:bookmarkStart w:id="1134" w:name="_Toc498594468"/>
      <w:bookmarkStart w:id="1135" w:name="_Toc498590218"/>
      <w:bookmarkStart w:id="1136" w:name="_Toc498592348"/>
      <w:bookmarkStart w:id="1137" w:name="_Toc498593333"/>
      <w:bookmarkStart w:id="1138" w:name="_Toc498594469"/>
      <w:bookmarkStart w:id="1139" w:name="_Toc498590219"/>
      <w:bookmarkStart w:id="1140" w:name="_Toc498592349"/>
      <w:bookmarkStart w:id="1141" w:name="_Toc498593334"/>
      <w:bookmarkStart w:id="1142" w:name="_Toc498594470"/>
      <w:bookmarkStart w:id="1143" w:name="_Toc498590220"/>
      <w:bookmarkStart w:id="1144" w:name="_Toc498592350"/>
      <w:bookmarkStart w:id="1145" w:name="_Toc498593335"/>
      <w:bookmarkStart w:id="1146" w:name="_Toc498594471"/>
      <w:bookmarkStart w:id="1147" w:name="_Toc498590221"/>
      <w:bookmarkStart w:id="1148" w:name="_Toc498592351"/>
      <w:bookmarkStart w:id="1149" w:name="_Toc498593336"/>
      <w:bookmarkStart w:id="1150" w:name="_Toc498594472"/>
      <w:bookmarkStart w:id="1151" w:name="_Toc498590222"/>
      <w:bookmarkStart w:id="1152" w:name="_Toc498592352"/>
      <w:bookmarkStart w:id="1153" w:name="_Toc498593337"/>
      <w:bookmarkStart w:id="1154" w:name="_Toc498594473"/>
      <w:bookmarkStart w:id="1155" w:name="_Toc502737669"/>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r w:rsidRPr="00C03E11">
        <w:t>Appendix</w:t>
      </w:r>
      <w:bookmarkEnd w:id="1155"/>
    </w:p>
    <w:p w:rsidR="00C03E11" w:rsidRDefault="00C03E11" w:rsidP="00C03E11">
      <w:pPr>
        <w:pStyle w:val="Heading2"/>
      </w:pPr>
      <w:r>
        <w:t xml:space="preserve"> </w:t>
      </w:r>
      <w:bookmarkStart w:id="1156" w:name="_Toc502737670"/>
      <w:r>
        <w:t>Sample Asset Locations</w:t>
      </w:r>
      <w:bookmarkEnd w:id="1156"/>
    </w:p>
    <w:tbl>
      <w:tblPr>
        <w:tblW w:w="2320" w:type="dxa"/>
        <w:tblInd w:w="720" w:type="dxa"/>
        <w:tblLook w:val="04A0"/>
      </w:tblPr>
      <w:tblGrid>
        <w:gridCol w:w="2320"/>
      </w:tblGrid>
      <w:tr w:rsidR="004C020D" w:rsidRPr="00DC0F69" w:rsidTr="00781640">
        <w:trPr>
          <w:trHeight w:val="113"/>
        </w:trPr>
        <w:tc>
          <w:tcPr>
            <w:tcW w:w="232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4C020D" w:rsidRPr="00D37676" w:rsidRDefault="004C020D" w:rsidP="00DC0F69">
            <w:pPr>
              <w:spacing w:after="0" w:line="240" w:lineRule="auto"/>
              <w:rPr>
                <w:rFonts w:ascii="Calibri" w:hAnsi="Calibri" w:cs="Calibri"/>
                <w:b/>
                <w:bCs/>
                <w:color w:val="auto"/>
                <w:sz w:val="20"/>
                <w:szCs w:val="20"/>
                <w:lang w:val="en-GB" w:eastAsia="zh-CN"/>
              </w:rPr>
            </w:pPr>
            <w:r w:rsidRPr="00D37676">
              <w:rPr>
                <w:rFonts w:ascii="Calibri" w:hAnsi="Calibri" w:cs="Calibri"/>
                <w:b/>
                <w:bCs/>
                <w:color w:val="auto"/>
                <w:sz w:val="20"/>
                <w:szCs w:val="20"/>
                <w:lang w:val="en-GB" w:eastAsia="zh-CN"/>
              </w:rPr>
              <w:t>Location - TS</w:t>
            </w:r>
          </w:p>
        </w:tc>
      </w:tr>
      <w:tr w:rsidR="004C020D" w:rsidRPr="00DC0F69" w:rsidTr="00781640">
        <w:trPr>
          <w:trHeight w:val="113"/>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C020D" w:rsidRPr="00DC0F69" w:rsidRDefault="004C020D" w:rsidP="00DC0F69">
            <w:pPr>
              <w:spacing w:after="0" w:line="240" w:lineRule="auto"/>
              <w:rPr>
                <w:rFonts w:ascii="Calibri" w:hAnsi="Calibri" w:cs="Calibri"/>
                <w:color w:val="000000"/>
                <w:sz w:val="20"/>
                <w:szCs w:val="20"/>
                <w:lang w:val="en-GB" w:eastAsia="zh-CN"/>
              </w:rPr>
            </w:pPr>
            <w:r w:rsidRPr="00DC0F69">
              <w:rPr>
                <w:rFonts w:ascii="Calibri" w:hAnsi="Calibri" w:cs="Calibri"/>
                <w:color w:val="000000"/>
                <w:sz w:val="20"/>
                <w:szCs w:val="20"/>
                <w:lang w:val="en-GB" w:eastAsia="zh-CN"/>
              </w:rPr>
              <w:t>TS Store</w:t>
            </w:r>
          </w:p>
        </w:tc>
      </w:tr>
      <w:tr w:rsidR="000420C5" w:rsidRPr="00DC0F69" w:rsidTr="00781640">
        <w:trPr>
          <w:trHeight w:val="113"/>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420C5" w:rsidRPr="00DC0F69" w:rsidRDefault="000420C5" w:rsidP="00DC0F69">
            <w:pPr>
              <w:spacing w:after="0" w:line="240" w:lineRule="auto"/>
              <w:rPr>
                <w:rFonts w:ascii="Calibri" w:hAnsi="Calibri" w:cs="Calibri"/>
                <w:color w:val="000000"/>
                <w:sz w:val="20"/>
                <w:szCs w:val="20"/>
                <w:lang w:val="en-GB" w:eastAsia="zh-CN"/>
              </w:rPr>
            </w:pPr>
            <w:r>
              <w:rPr>
                <w:rFonts w:ascii="Calibri" w:hAnsi="Calibri" w:cs="Calibri"/>
                <w:color w:val="000000"/>
                <w:sz w:val="20"/>
                <w:szCs w:val="20"/>
                <w:lang w:val="en-GB" w:eastAsia="zh-CN"/>
              </w:rPr>
              <w:t>TS Launch</w:t>
            </w:r>
          </w:p>
        </w:tc>
      </w:tr>
    </w:tbl>
    <w:p w:rsidR="00C03E11" w:rsidRPr="00DC0F69" w:rsidRDefault="00C03E11" w:rsidP="00DC0F69">
      <w:pPr>
        <w:spacing w:after="0"/>
        <w:rPr>
          <w:sz w:val="20"/>
          <w:szCs w:val="20"/>
        </w:rPr>
      </w:pPr>
    </w:p>
    <w:tbl>
      <w:tblPr>
        <w:tblW w:w="9498" w:type="dxa"/>
        <w:tblInd w:w="675" w:type="dxa"/>
        <w:tblLook w:val="04A0"/>
      </w:tblPr>
      <w:tblGrid>
        <w:gridCol w:w="2268"/>
        <w:gridCol w:w="2410"/>
        <w:gridCol w:w="2410"/>
        <w:gridCol w:w="2410"/>
      </w:tblGrid>
      <w:tr w:rsidR="004C020D" w:rsidRPr="00781640" w:rsidTr="00781640">
        <w:trPr>
          <w:trHeight w:val="113"/>
        </w:trPr>
        <w:tc>
          <w:tcPr>
            <w:tcW w:w="9498" w:type="dxa"/>
            <w:gridSpan w:val="4"/>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4C020D" w:rsidRPr="00781640" w:rsidRDefault="004C020D" w:rsidP="00781640">
            <w:pPr>
              <w:spacing w:after="0" w:line="240" w:lineRule="auto"/>
              <w:jc w:val="center"/>
              <w:rPr>
                <w:rFonts w:cstheme="minorHAnsi"/>
                <w:b/>
                <w:bCs/>
                <w:color w:val="auto"/>
                <w:sz w:val="20"/>
                <w:szCs w:val="20"/>
                <w:lang w:val="en-GB" w:eastAsia="zh-CN"/>
              </w:rPr>
            </w:pPr>
            <w:r w:rsidRPr="00781640">
              <w:rPr>
                <w:rFonts w:cstheme="minorHAnsi"/>
                <w:b/>
                <w:bCs/>
                <w:color w:val="auto"/>
                <w:sz w:val="20"/>
                <w:szCs w:val="20"/>
                <w:lang w:val="en-GB" w:eastAsia="zh-CN"/>
              </w:rPr>
              <w:t>Location - Craft</w:t>
            </w:r>
          </w:p>
        </w:tc>
      </w:tr>
      <w:tr w:rsidR="004C020D" w:rsidRPr="00781640" w:rsidTr="00781640">
        <w:trPr>
          <w:trHeight w:val="113"/>
        </w:trPr>
        <w:tc>
          <w:tcPr>
            <w:tcW w:w="2268" w:type="dxa"/>
            <w:tcBorders>
              <w:top w:val="nil"/>
              <w:left w:val="single" w:sz="4" w:space="0" w:color="auto"/>
              <w:bottom w:val="single" w:sz="4" w:space="0" w:color="auto"/>
              <w:right w:val="single" w:sz="4" w:space="0" w:color="auto"/>
            </w:tcBorders>
            <w:shd w:val="clear" w:color="auto" w:fill="auto"/>
            <w:vAlign w:val="bottom"/>
            <w:hideMark/>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CS01 - Reliant</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GP50 - GP50</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TG36 - Noble Knight</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TG78 - Star Ruby</w:t>
            </w:r>
          </w:p>
        </w:tc>
      </w:tr>
      <w:tr w:rsidR="004C020D" w:rsidRPr="00781640" w:rsidTr="00781640">
        <w:trPr>
          <w:trHeight w:val="113"/>
        </w:trPr>
        <w:tc>
          <w:tcPr>
            <w:tcW w:w="2268" w:type="dxa"/>
            <w:tcBorders>
              <w:top w:val="nil"/>
              <w:left w:val="single" w:sz="4" w:space="0" w:color="auto"/>
              <w:bottom w:val="single" w:sz="4" w:space="0" w:color="auto"/>
              <w:right w:val="single" w:sz="4" w:space="0" w:color="auto"/>
            </w:tcBorders>
            <w:shd w:val="clear" w:color="auto" w:fill="auto"/>
            <w:vAlign w:val="bottom"/>
            <w:hideMark/>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CS02 - Radiant</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GP51 - GP51</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TG37 - Sterling (S)</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TG80 - Star Opal</w:t>
            </w:r>
          </w:p>
        </w:tc>
      </w:tr>
      <w:tr w:rsidR="004C020D" w:rsidRPr="00781640" w:rsidTr="00781640">
        <w:trPr>
          <w:trHeight w:val="113"/>
        </w:trPr>
        <w:tc>
          <w:tcPr>
            <w:tcW w:w="2268" w:type="dxa"/>
            <w:tcBorders>
              <w:top w:val="nil"/>
              <w:left w:val="single" w:sz="4" w:space="0" w:color="auto"/>
              <w:bottom w:val="single" w:sz="4" w:space="0" w:color="auto"/>
              <w:right w:val="single" w:sz="4" w:space="0" w:color="auto"/>
            </w:tcBorders>
            <w:shd w:val="clear" w:color="auto" w:fill="auto"/>
            <w:vAlign w:val="bottom"/>
            <w:hideMark/>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GP01 - GP01</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GP52 - GP52</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TG38 - Star Explorer</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TG81 - Star Admiral</w:t>
            </w:r>
          </w:p>
        </w:tc>
      </w:tr>
      <w:tr w:rsidR="004C020D" w:rsidRPr="00781640" w:rsidTr="00781640">
        <w:trPr>
          <w:trHeight w:val="113"/>
        </w:trPr>
        <w:tc>
          <w:tcPr>
            <w:tcW w:w="2268" w:type="dxa"/>
            <w:tcBorders>
              <w:top w:val="nil"/>
              <w:left w:val="single" w:sz="4" w:space="0" w:color="auto"/>
              <w:bottom w:val="single" w:sz="4" w:space="0" w:color="auto"/>
              <w:right w:val="single" w:sz="4" w:space="0" w:color="auto"/>
            </w:tcBorders>
            <w:shd w:val="clear" w:color="auto" w:fill="auto"/>
            <w:vAlign w:val="bottom"/>
            <w:hideMark/>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GP02 - GP02</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GP53 - GP53</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TG39 - Star Voyager</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TG83 - Star Titan</w:t>
            </w:r>
          </w:p>
        </w:tc>
      </w:tr>
      <w:tr w:rsidR="004C020D" w:rsidRPr="00781640" w:rsidTr="00781640">
        <w:trPr>
          <w:trHeight w:val="113"/>
        </w:trPr>
        <w:tc>
          <w:tcPr>
            <w:tcW w:w="2268" w:type="dxa"/>
            <w:tcBorders>
              <w:top w:val="nil"/>
              <w:left w:val="single" w:sz="4" w:space="0" w:color="auto"/>
              <w:bottom w:val="single" w:sz="4" w:space="0" w:color="auto"/>
              <w:right w:val="single" w:sz="4" w:space="0" w:color="auto"/>
            </w:tcBorders>
            <w:shd w:val="clear" w:color="auto" w:fill="auto"/>
            <w:vAlign w:val="bottom"/>
            <w:hideMark/>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GP26 - GP26</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GP54 - GP54</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TG40 - Noble Jade</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TG88 - Star Commodore</w:t>
            </w:r>
          </w:p>
        </w:tc>
      </w:tr>
      <w:tr w:rsidR="004C020D" w:rsidRPr="00781640" w:rsidTr="00781640">
        <w:trPr>
          <w:trHeight w:val="113"/>
        </w:trPr>
        <w:tc>
          <w:tcPr>
            <w:tcW w:w="2268" w:type="dxa"/>
            <w:tcBorders>
              <w:top w:val="nil"/>
              <w:left w:val="single" w:sz="4" w:space="0" w:color="auto"/>
              <w:bottom w:val="single" w:sz="4" w:space="0" w:color="auto"/>
              <w:right w:val="single" w:sz="4" w:space="0" w:color="auto"/>
            </w:tcBorders>
            <w:shd w:val="clear" w:color="auto" w:fill="auto"/>
            <w:vAlign w:val="bottom"/>
            <w:hideMark/>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GP27 - GP27</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GP55 - GP55</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TG41 - Noble Ace</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WB09 - Ayer Manis</w:t>
            </w:r>
          </w:p>
        </w:tc>
      </w:tr>
      <w:tr w:rsidR="004C020D" w:rsidRPr="00781640" w:rsidTr="00781640">
        <w:trPr>
          <w:trHeight w:val="113"/>
        </w:trPr>
        <w:tc>
          <w:tcPr>
            <w:tcW w:w="2268" w:type="dxa"/>
            <w:tcBorders>
              <w:top w:val="nil"/>
              <w:left w:val="single" w:sz="4" w:space="0" w:color="auto"/>
              <w:bottom w:val="single" w:sz="4" w:space="0" w:color="auto"/>
              <w:right w:val="single" w:sz="4" w:space="0" w:color="auto"/>
            </w:tcBorders>
            <w:shd w:val="clear" w:color="auto" w:fill="auto"/>
            <w:vAlign w:val="bottom"/>
            <w:hideMark/>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GP28 - GP28</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GP56 - GP56</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TG42 - Noble Pearl</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WB10 - Ayer Molek</w:t>
            </w:r>
          </w:p>
        </w:tc>
      </w:tr>
      <w:tr w:rsidR="004C020D" w:rsidRPr="00781640" w:rsidTr="00781640">
        <w:trPr>
          <w:trHeight w:val="113"/>
        </w:trPr>
        <w:tc>
          <w:tcPr>
            <w:tcW w:w="2268" w:type="dxa"/>
            <w:tcBorders>
              <w:top w:val="nil"/>
              <w:left w:val="single" w:sz="4" w:space="0" w:color="auto"/>
              <w:bottom w:val="single" w:sz="4" w:space="0" w:color="auto"/>
              <w:right w:val="single" w:sz="4" w:space="0" w:color="auto"/>
            </w:tcBorders>
            <w:shd w:val="clear" w:color="auto" w:fill="auto"/>
            <w:vAlign w:val="bottom"/>
            <w:hideMark/>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GP29 - GP29</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GP57 - GP57</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TG43 - Noble Atlas</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WB11 - Ayer Cherdas</w:t>
            </w:r>
          </w:p>
        </w:tc>
      </w:tr>
      <w:tr w:rsidR="004C020D" w:rsidRPr="00781640" w:rsidTr="00781640">
        <w:trPr>
          <w:trHeight w:val="113"/>
        </w:trPr>
        <w:tc>
          <w:tcPr>
            <w:tcW w:w="2268" w:type="dxa"/>
            <w:tcBorders>
              <w:top w:val="nil"/>
              <w:left w:val="single" w:sz="4" w:space="0" w:color="auto"/>
              <w:bottom w:val="single" w:sz="4" w:space="0" w:color="auto"/>
              <w:right w:val="single" w:sz="4" w:space="0" w:color="auto"/>
            </w:tcBorders>
            <w:shd w:val="clear" w:color="auto" w:fill="auto"/>
            <w:vAlign w:val="bottom"/>
            <w:hideMark/>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GP30 - GP30</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GP58 - GP58</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TG44 - Noble Vega</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WB12 - Ayer Cherdek</w:t>
            </w:r>
          </w:p>
        </w:tc>
      </w:tr>
      <w:tr w:rsidR="004C020D" w:rsidRPr="00781640" w:rsidTr="00781640">
        <w:trPr>
          <w:trHeight w:val="113"/>
        </w:trPr>
        <w:tc>
          <w:tcPr>
            <w:tcW w:w="2268" w:type="dxa"/>
            <w:tcBorders>
              <w:top w:val="nil"/>
              <w:left w:val="single" w:sz="4" w:space="0" w:color="auto"/>
              <w:bottom w:val="single" w:sz="4" w:space="0" w:color="auto"/>
              <w:right w:val="single" w:sz="4" w:space="0" w:color="auto"/>
            </w:tcBorders>
            <w:shd w:val="clear" w:color="auto" w:fill="auto"/>
            <w:vAlign w:val="bottom"/>
            <w:hideMark/>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GP31 - GP31</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GP59 - GP59</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TG45 - Noble Jewel</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WB13 - Ayer Chomel</w:t>
            </w:r>
          </w:p>
        </w:tc>
      </w:tr>
      <w:tr w:rsidR="004C020D" w:rsidRPr="00781640" w:rsidTr="00781640">
        <w:trPr>
          <w:trHeight w:val="113"/>
        </w:trPr>
        <w:tc>
          <w:tcPr>
            <w:tcW w:w="2268" w:type="dxa"/>
            <w:tcBorders>
              <w:top w:val="nil"/>
              <w:left w:val="single" w:sz="4" w:space="0" w:color="auto"/>
              <w:bottom w:val="single" w:sz="4" w:space="0" w:color="auto"/>
              <w:right w:val="single" w:sz="4" w:space="0" w:color="auto"/>
            </w:tcBorders>
            <w:shd w:val="clear" w:color="auto" w:fill="auto"/>
            <w:vAlign w:val="bottom"/>
            <w:hideMark/>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GP32 - GP32</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GP60 - GP60</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TG46 - Noble Orion</w:t>
            </w:r>
          </w:p>
        </w:tc>
        <w:tc>
          <w:tcPr>
            <w:tcW w:w="2410" w:type="dxa"/>
            <w:tcBorders>
              <w:top w:val="nil"/>
              <w:left w:val="single" w:sz="4" w:space="0" w:color="auto"/>
              <w:bottom w:val="single" w:sz="4" w:space="0" w:color="auto"/>
              <w:right w:val="single" w:sz="4" w:space="0" w:color="auto"/>
            </w:tcBorders>
          </w:tcPr>
          <w:p w:rsidR="004C020D" w:rsidRPr="00781640" w:rsidRDefault="004C020D" w:rsidP="00781640">
            <w:pPr>
              <w:spacing w:after="0" w:line="240" w:lineRule="auto"/>
              <w:rPr>
                <w:rFonts w:cstheme="minorHAnsi"/>
                <w:color w:val="000000"/>
                <w:sz w:val="20"/>
                <w:szCs w:val="20"/>
                <w:lang w:val="en-GB" w:eastAsia="zh-CN"/>
              </w:rPr>
            </w:pPr>
          </w:p>
        </w:tc>
      </w:tr>
      <w:tr w:rsidR="004C020D" w:rsidRPr="00781640" w:rsidTr="00781640">
        <w:trPr>
          <w:trHeight w:val="113"/>
        </w:trPr>
        <w:tc>
          <w:tcPr>
            <w:tcW w:w="2268" w:type="dxa"/>
            <w:tcBorders>
              <w:top w:val="nil"/>
              <w:left w:val="single" w:sz="4" w:space="0" w:color="auto"/>
              <w:bottom w:val="single" w:sz="4" w:space="0" w:color="auto"/>
              <w:right w:val="single" w:sz="4" w:space="0" w:color="auto"/>
            </w:tcBorders>
            <w:shd w:val="clear" w:color="auto" w:fill="auto"/>
            <w:vAlign w:val="bottom"/>
            <w:hideMark/>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GP33 - GP33</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GP61 - GP61</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TG47 - Noble Pride</w:t>
            </w:r>
          </w:p>
        </w:tc>
        <w:tc>
          <w:tcPr>
            <w:tcW w:w="2410" w:type="dxa"/>
            <w:tcBorders>
              <w:top w:val="nil"/>
              <w:left w:val="single" w:sz="4" w:space="0" w:color="auto"/>
              <w:bottom w:val="single" w:sz="4" w:space="0" w:color="auto"/>
              <w:right w:val="single" w:sz="4" w:space="0" w:color="auto"/>
            </w:tcBorders>
          </w:tcPr>
          <w:p w:rsidR="004C020D" w:rsidRPr="00781640" w:rsidRDefault="004C020D" w:rsidP="00781640">
            <w:pPr>
              <w:spacing w:after="0" w:line="240" w:lineRule="auto"/>
              <w:rPr>
                <w:rFonts w:cstheme="minorHAnsi"/>
                <w:color w:val="000000"/>
                <w:sz w:val="20"/>
                <w:szCs w:val="20"/>
                <w:lang w:val="en-GB" w:eastAsia="zh-CN"/>
              </w:rPr>
            </w:pPr>
          </w:p>
        </w:tc>
      </w:tr>
      <w:tr w:rsidR="004C020D" w:rsidRPr="00781640" w:rsidTr="00781640">
        <w:trPr>
          <w:trHeight w:val="113"/>
        </w:trPr>
        <w:tc>
          <w:tcPr>
            <w:tcW w:w="2268" w:type="dxa"/>
            <w:tcBorders>
              <w:top w:val="nil"/>
              <w:left w:val="single" w:sz="4" w:space="0" w:color="auto"/>
              <w:bottom w:val="single" w:sz="4" w:space="0" w:color="auto"/>
              <w:right w:val="single" w:sz="4" w:space="0" w:color="auto"/>
            </w:tcBorders>
            <w:shd w:val="clear" w:color="auto" w:fill="auto"/>
            <w:vAlign w:val="bottom"/>
            <w:hideMark/>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GP42 - GP42</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NN01 - Righteous</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TG48 - Noble Valour</w:t>
            </w:r>
          </w:p>
        </w:tc>
        <w:tc>
          <w:tcPr>
            <w:tcW w:w="2410" w:type="dxa"/>
            <w:tcBorders>
              <w:top w:val="nil"/>
              <w:left w:val="single" w:sz="4" w:space="0" w:color="auto"/>
              <w:bottom w:val="single" w:sz="4" w:space="0" w:color="auto"/>
              <w:right w:val="single" w:sz="4" w:space="0" w:color="auto"/>
            </w:tcBorders>
          </w:tcPr>
          <w:p w:rsidR="004C020D" w:rsidRPr="00781640" w:rsidRDefault="004C020D" w:rsidP="00781640">
            <w:pPr>
              <w:spacing w:after="0" w:line="240" w:lineRule="auto"/>
              <w:rPr>
                <w:rFonts w:cstheme="minorHAnsi"/>
                <w:color w:val="000000"/>
                <w:sz w:val="20"/>
                <w:szCs w:val="20"/>
                <w:lang w:val="en-GB" w:eastAsia="zh-CN"/>
              </w:rPr>
            </w:pPr>
          </w:p>
        </w:tc>
      </w:tr>
      <w:tr w:rsidR="004C020D" w:rsidRPr="00781640" w:rsidTr="00781640">
        <w:trPr>
          <w:trHeight w:val="113"/>
        </w:trPr>
        <w:tc>
          <w:tcPr>
            <w:tcW w:w="2268" w:type="dxa"/>
            <w:tcBorders>
              <w:top w:val="nil"/>
              <w:left w:val="single" w:sz="4" w:space="0" w:color="auto"/>
              <w:bottom w:val="single" w:sz="4" w:space="0" w:color="auto"/>
              <w:right w:val="single" w:sz="4" w:space="0" w:color="auto"/>
            </w:tcBorders>
            <w:shd w:val="clear" w:color="auto" w:fill="auto"/>
            <w:vAlign w:val="bottom"/>
            <w:hideMark/>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GP43 - GP43</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NN03 - Resilient</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TG49 - Noble Reliance</w:t>
            </w:r>
          </w:p>
        </w:tc>
        <w:tc>
          <w:tcPr>
            <w:tcW w:w="2410" w:type="dxa"/>
            <w:tcBorders>
              <w:top w:val="nil"/>
              <w:left w:val="single" w:sz="4" w:space="0" w:color="auto"/>
              <w:bottom w:val="single" w:sz="4" w:space="0" w:color="auto"/>
              <w:right w:val="single" w:sz="4" w:space="0" w:color="auto"/>
            </w:tcBorders>
          </w:tcPr>
          <w:p w:rsidR="004C020D" w:rsidRPr="00781640" w:rsidRDefault="004C020D" w:rsidP="00781640">
            <w:pPr>
              <w:spacing w:after="0" w:line="240" w:lineRule="auto"/>
              <w:rPr>
                <w:rFonts w:cstheme="minorHAnsi"/>
                <w:color w:val="000000"/>
                <w:sz w:val="20"/>
                <w:szCs w:val="20"/>
                <w:lang w:val="en-GB" w:eastAsia="zh-CN"/>
              </w:rPr>
            </w:pPr>
          </w:p>
        </w:tc>
      </w:tr>
      <w:tr w:rsidR="004C020D" w:rsidRPr="00781640" w:rsidTr="00781640">
        <w:trPr>
          <w:trHeight w:val="113"/>
        </w:trPr>
        <w:tc>
          <w:tcPr>
            <w:tcW w:w="2268" w:type="dxa"/>
            <w:tcBorders>
              <w:top w:val="nil"/>
              <w:left w:val="single" w:sz="4" w:space="0" w:color="auto"/>
              <w:bottom w:val="single" w:sz="4" w:space="0" w:color="auto"/>
              <w:right w:val="single" w:sz="4" w:space="0" w:color="auto"/>
            </w:tcBorders>
            <w:shd w:val="clear" w:color="auto" w:fill="auto"/>
            <w:vAlign w:val="bottom"/>
            <w:hideMark/>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GP44 - GP44</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TG16 - Skilful</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TG72 - Sea Cheetah</w:t>
            </w:r>
          </w:p>
        </w:tc>
        <w:tc>
          <w:tcPr>
            <w:tcW w:w="2410" w:type="dxa"/>
            <w:tcBorders>
              <w:top w:val="nil"/>
              <w:left w:val="single" w:sz="4" w:space="0" w:color="auto"/>
              <w:bottom w:val="single" w:sz="4" w:space="0" w:color="auto"/>
              <w:right w:val="single" w:sz="4" w:space="0" w:color="auto"/>
            </w:tcBorders>
          </w:tcPr>
          <w:p w:rsidR="004C020D" w:rsidRPr="00781640" w:rsidRDefault="004C020D" w:rsidP="00781640">
            <w:pPr>
              <w:spacing w:after="0" w:line="240" w:lineRule="auto"/>
              <w:rPr>
                <w:rFonts w:cstheme="minorHAnsi"/>
                <w:color w:val="000000"/>
                <w:sz w:val="20"/>
                <w:szCs w:val="20"/>
                <w:lang w:val="en-GB" w:eastAsia="zh-CN"/>
              </w:rPr>
            </w:pPr>
          </w:p>
        </w:tc>
      </w:tr>
      <w:tr w:rsidR="004C020D" w:rsidRPr="00781640" w:rsidTr="00781640">
        <w:trPr>
          <w:trHeight w:val="113"/>
        </w:trPr>
        <w:tc>
          <w:tcPr>
            <w:tcW w:w="2268" w:type="dxa"/>
            <w:tcBorders>
              <w:top w:val="nil"/>
              <w:left w:val="single" w:sz="4" w:space="0" w:color="auto"/>
              <w:bottom w:val="single" w:sz="4" w:space="0" w:color="auto"/>
              <w:right w:val="single" w:sz="4" w:space="0" w:color="auto"/>
            </w:tcBorders>
            <w:shd w:val="clear" w:color="auto" w:fill="auto"/>
            <w:vAlign w:val="bottom"/>
            <w:hideMark/>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GP45 - GP45</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TG17 - Splendor</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TG73 - Sea Cougar</w:t>
            </w:r>
          </w:p>
        </w:tc>
        <w:tc>
          <w:tcPr>
            <w:tcW w:w="2410" w:type="dxa"/>
            <w:tcBorders>
              <w:top w:val="nil"/>
              <w:left w:val="single" w:sz="4" w:space="0" w:color="auto"/>
              <w:bottom w:val="single" w:sz="4" w:space="0" w:color="auto"/>
              <w:right w:val="single" w:sz="4" w:space="0" w:color="auto"/>
            </w:tcBorders>
          </w:tcPr>
          <w:p w:rsidR="004C020D" w:rsidRPr="00781640" w:rsidRDefault="004C020D" w:rsidP="00781640">
            <w:pPr>
              <w:spacing w:after="0" w:line="240" w:lineRule="auto"/>
              <w:rPr>
                <w:rFonts w:cstheme="minorHAnsi"/>
                <w:color w:val="000000"/>
                <w:sz w:val="20"/>
                <w:szCs w:val="20"/>
                <w:lang w:val="en-GB" w:eastAsia="zh-CN"/>
              </w:rPr>
            </w:pPr>
          </w:p>
        </w:tc>
      </w:tr>
      <w:tr w:rsidR="004C020D" w:rsidRPr="00781640" w:rsidTr="00781640">
        <w:trPr>
          <w:trHeight w:val="113"/>
        </w:trPr>
        <w:tc>
          <w:tcPr>
            <w:tcW w:w="2268" w:type="dxa"/>
            <w:tcBorders>
              <w:top w:val="nil"/>
              <w:left w:val="single" w:sz="4" w:space="0" w:color="auto"/>
              <w:bottom w:val="single" w:sz="4" w:space="0" w:color="auto"/>
              <w:right w:val="single" w:sz="4" w:space="0" w:color="auto"/>
            </w:tcBorders>
            <w:shd w:val="clear" w:color="auto" w:fill="auto"/>
            <w:vAlign w:val="bottom"/>
            <w:hideMark/>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GP46 - GP46</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TG30 - Noble Guard</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TG74 - Star Endeavour</w:t>
            </w:r>
          </w:p>
        </w:tc>
        <w:tc>
          <w:tcPr>
            <w:tcW w:w="2410" w:type="dxa"/>
            <w:tcBorders>
              <w:top w:val="nil"/>
              <w:left w:val="single" w:sz="4" w:space="0" w:color="auto"/>
              <w:bottom w:val="single" w:sz="4" w:space="0" w:color="auto"/>
              <w:right w:val="single" w:sz="4" w:space="0" w:color="auto"/>
            </w:tcBorders>
          </w:tcPr>
          <w:p w:rsidR="004C020D" w:rsidRPr="00781640" w:rsidRDefault="004C020D" w:rsidP="00781640">
            <w:pPr>
              <w:spacing w:after="0" w:line="240" w:lineRule="auto"/>
              <w:rPr>
                <w:rFonts w:cstheme="minorHAnsi"/>
                <w:color w:val="000000"/>
                <w:sz w:val="20"/>
                <w:szCs w:val="20"/>
                <w:lang w:val="en-GB" w:eastAsia="zh-CN"/>
              </w:rPr>
            </w:pPr>
          </w:p>
        </w:tc>
      </w:tr>
      <w:tr w:rsidR="004C020D" w:rsidRPr="00781640" w:rsidTr="00781640">
        <w:trPr>
          <w:trHeight w:val="113"/>
        </w:trPr>
        <w:tc>
          <w:tcPr>
            <w:tcW w:w="2268" w:type="dxa"/>
            <w:tcBorders>
              <w:top w:val="nil"/>
              <w:left w:val="single" w:sz="4" w:space="0" w:color="auto"/>
              <w:bottom w:val="single" w:sz="4" w:space="0" w:color="auto"/>
              <w:right w:val="single" w:sz="4" w:space="0" w:color="auto"/>
            </w:tcBorders>
            <w:shd w:val="clear" w:color="auto" w:fill="auto"/>
            <w:vAlign w:val="bottom"/>
            <w:hideMark/>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GP47 - GP47</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TG31 - Noble Star (M)</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TG75 - Star Discovery</w:t>
            </w:r>
          </w:p>
        </w:tc>
        <w:tc>
          <w:tcPr>
            <w:tcW w:w="2410" w:type="dxa"/>
            <w:tcBorders>
              <w:top w:val="nil"/>
              <w:left w:val="single" w:sz="4" w:space="0" w:color="auto"/>
              <w:bottom w:val="single" w:sz="4" w:space="0" w:color="auto"/>
              <w:right w:val="single" w:sz="4" w:space="0" w:color="auto"/>
            </w:tcBorders>
          </w:tcPr>
          <w:p w:rsidR="004C020D" w:rsidRPr="00781640" w:rsidRDefault="004C020D" w:rsidP="00781640">
            <w:pPr>
              <w:spacing w:after="0" w:line="240" w:lineRule="auto"/>
              <w:rPr>
                <w:rFonts w:cstheme="minorHAnsi"/>
                <w:color w:val="000000"/>
                <w:sz w:val="20"/>
                <w:szCs w:val="20"/>
                <w:lang w:val="en-GB" w:eastAsia="zh-CN"/>
              </w:rPr>
            </w:pPr>
          </w:p>
        </w:tc>
      </w:tr>
      <w:tr w:rsidR="004C020D" w:rsidRPr="00781640" w:rsidTr="00781640">
        <w:trPr>
          <w:trHeight w:val="113"/>
        </w:trPr>
        <w:tc>
          <w:tcPr>
            <w:tcW w:w="2268" w:type="dxa"/>
            <w:tcBorders>
              <w:top w:val="nil"/>
              <w:left w:val="single" w:sz="4" w:space="0" w:color="auto"/>
              <w:bottom w:val="single" w:sz="4" w:space="0" w:color="auto"/>
              <w:right w:val="single" w:sz="4" w:space="0" w:color="auto"/>
            </w:tcBorders>
            <w:shd w:val="clear" w:color="auto" w:fill="auto"/>
            <w:vAlign w:val="bottom"/>
            <w:hideMark/>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GP48 - GP48</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TG33 - Noble Synergy</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TG76 - Star Diamond</w:t>
            </w:r>
          </w:p>
        </w:tc>
        <w:tc>
          <w:tcPr>
            <w:tcW w:w="2410" w:type="dxa"/>
            <w:tcBorders>
              <w:top w:val="nil"/>
              <w:left w:val="single" w:sz="4" w:space="0" w:color="auto"/>
              <w:bottom w:val="single" w:sz="4" w:space="0" w:color="auto"/>
              <w:right w:val="single" w:sz="4" w:space="0" w:color="auto"/>
            </w:tcBorders>
          </w:tcPr>
          <w:p w:rsidR="004C020D" w:rsidRPr="00781640" w:rsidRDefault="004C020D" w:rsidP="00781640">
            <w:pPr>
              <w:spacing w:after="0" w:line="240" w:lineRule="auto"/>
              <w:rPr>
                <w:rFonts w:cstheme="minorHAnsi"/>
                <w:color w:val="000000"/>
                <w:sz w:val="20"/>
                <w:szCs w:val="20"/>
                <w:lang w:val="en-GB" w:eastAsia="zh-CN"/>
              </w:rPr>
            </w:pPr>
          </w:p>
        </w:tc>
      </w:tr>
      <w:tr w:rsidR="004C020D" w:rsidRPr="00781640" w:rsidTr="00781640">
        <w:trPr>
          <w:trHeight w:val="113"/>
        </w:trPr>
        <w:tc>
          <w:tcPr>
            <w:tcW w:w="2268" w:type="dxa"/>
            <w:tcBorders>
              <w:top w:val="nil"/>
              <w:left w:val="single" w:sz="4" w:space="0" w:color="auto"/>
              <w:bottom w:val="single" w:sz="4" w:space="0" w:color="auto"/>
              <w:right w:val="single" w:sz="4" w:space="0" w:color="auto"/>
            </w:tcBorders>
            <w:shd w:val="clear" w:color="auto" w:fill="auto"/>
            <w:vAlign w:val="bottom"/>
            <w:hideMark/>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GP49 - GP49</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TG34 - Noble Scout</w:t>
            </w:r>
          </w:p>
        </w:tc>
        <w:tc>
          <w:tcPr>
            <w:tcW w:w="2410" w:type="dxa"/>
            <w:tcBorders>
              <w:top w:val="nil"/>
              <w:left w:val="single" w:sz="4" w:space="0" w:color="auto"/>
              <w:bottom w:val="single" w:sz="4" w:space="0" w:color="auto"/>
              <w:right w:val="single" w:sz="4" w:space="0" w:color="auto"/>
            </w:tcBorders>
            <w:vAlign w:val="bottom"/>
          </w:tcPr>
          <w:p w:rsidR="004C020D" w:rsidRPr="00781640" w:rsidRDefault="004C020D" w:rsidP="00781640">
            <w:pPr>
              <w:spacing w:after="0" w:line="240" w:lineRule="auto"/>
              <w:rPr>
                <w:rFonts w:cstheme="minorHAnsi"/>
                <w:color w:val="000000"/>
                <w:sz w:val="20"/>
                <w:szCs w:val="20"/>
                <w:lang w:val="en-GB" w:eastAsia="zh-CN"/>
              </w:rPr>
            </w:pPr>
            <w:r w:rsidRPr="00781640">
              <w:rPr>
                <w:rFonts w:cstheme="minorHAnsi"/>
                <w:color w:val="000000"/>
                <w:sz w:val="20"/>
                <w:szCs w:val="20"/>
                <w:lang w:val="en-GB" w:eastAsia="zh-CN"/>
              </w:rPr>
              <w:t>TG77 - Star Aries</w:t>
            </w:r>
          </w:p>
        </w:tc>
        <w:tc>
          <w:tcPr>
            <w:tcW w:w="2410" w:type="dxa"/>
            <w:tcBorders>
              <w:top w:val="nil"/>
              <w:left w:val="single" w:sz="4" w:space="0" w:color="auto"/>
              <w:bottom w:val="single" w:sz="4" w:space="0" w:color="auto"/>
              <w:right w:val="single" w:sz="4" w:space="0" w:color="auto"/>
            </w:tcBorders>
          </w:tcPr>
          <w:p w:rsidR="004C020D" w:rsidRPr="00781640" w:rsidRDefault="004C020D" w:rsidP="00781640">
            <w:pPr>
              <w:spacing w:after="0" w:line="240" w:lineRule="auto"/>
              <w:rPr>
                <w:rFonts w:cstheme="minorHAnsi"/>
                <w:color w:val="000000"/>
                <w:sz w:val="20"/>
                <w:szCs w:val="20"/>
                <w:lang w:val="en-GB" w:eastAsia="zh-CN"/>
              </w:rPr>
            </w:pPr>
          </w:p>
        </w:tc>
      </w:tr>
    </w:tbl>
    <w:p w:rsidR="00781640" w:rsidRDefault="00C03E11" w:rsidP="00781640">
      <w:r>
        <w:t xml:space="preserve"> </w:t>
      </w:r>
    </w:p>
    <w:p w:rsidR="00C03E11" w:rsidRDefault="00781640" w:rsidP="00C03E11">
      <w:pPr>
        <w:pStyle w:val="Heading2"/>
      </w:pPr>
      <w:r>
        <w:t xml:space="preserve"> </w:t>
      </w:r>
      <w:bookmarkStart w:id="1157" w:name="_Toc502737671"/>
      <w:r w:rsidR="00C03E11">
        <w:t>Sample Asset Types and Asset Sub Types</w:t>
      </w:r>
      <w:bookmarkEnd w:id="1157"/>
    </w:p>
    <w:tbl>
      <w:tblPr>
        <w:tblW w:w="6476" w:type="dxa"/>
        <w:tblInd w:w="720" w:type="dxa"/>
        <w:tblLook w:val="04A0"/>
      </w:tblPr>
      <w:tblGrid>
        <w:gridCol w:w="2740"/>
        <w:gridCol w:w="3736"/>
      </w:tblGrid>
      <w:tr w:rsidR="004C020D" w:rsidRPr="00781640" w:rsidTr="00781640">
        <w:trPr>
          <w:trHeight w:val="57"/>
        </w:trPr>
        <w:tc>
          <w:tcPr>
            <w:tcW w:w="274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4C020D" w:rsidRPr="00781640" w:rsidRDefault="004C020D" w:rsidP="000420C5">
            <w:pPr>
              <w:spacing w:after="0" w:line="240" w:lineRule="auto"/>
              <w:rPr>
                <w:rFonts w:cstheme="minorHAnsi"/>
                <w:b/>
                <w:bCs/>
                <w:color w:val="auto"/>
                <w:sz w:val="20"/>
                <w:szCs w:val="20"/>
                <w:lang w:val="en-GB" w:eastAsia="zh-CN"/>
              </w:rPr>
            </w:pPr>
            <w:r w:rsidRPr="00781640">
              <w:rPr>
                <w:rFonts w:cstheme="minorHAnsi"/>
                <w:b/>
                <w:bCs/>
                <w:color w:val="auto"/>
                <w:sz w:val="20"/>
                <w:szCs w:val="20"/>
                <w:lang w:val="en-GB" w:eastAsia="zh-CN"/>
              </w:rPr>
              <w:t>Asset Type</w:t>
            </w:r>
          </w:p>
        </w:tc>
        <w:tc>
          <w:tcPr>
            <w:tcW w:w="3736" w:type="dxa"/>
            <w:tcBorders>
              <w:top w:val="single" w:sz="4" w:space="0" w:color="auto"/>
              <w:left w:val="nil"/>
              <w:bottom w:val="single" w:sz="4" w:space="0" w:color="auto"/>
              <w:right w:val="single" w:sz="4" w:space="0" w:color="auto"/>
            </w:tcBorders>
            <w:shd w:val="clear" w:color="auto" w:fill="FBD4B4" w:themeFill="accent6" w:themeFillTint="66"/>
            <w:hideMark/>
          </w:tcPr>
          <w:p w:rsidR="004C020D" w:rsidRPr="00781640" w:rsidRDefault="004C020D" w:rsidP="000420C5">
            <w:pPr>
              <w:spacing w:after="0" w:line="240" w:lineRule="auto"/>
              <w:rPr>
                <w:rFonts w:cstheme="minorHAnsi"/>
                <w:b/>
                <w:bCs/>
                <w:color w:val="auto"/>
                <w:sz w:val="20"/>
                <w:szCs w:val="20"/>
                <w:lang w:val="en-GB" w:eastAsia="zh-CN"/>
              </w:rPr>
            </w:pPr>
            <w:r w:rsidRPr="00781640">
              <w:rPr>
                <w:rFonts w:cstheme="minorHAnsi"/>
                <w:b/>
                <w:bCs/>
                <w:color w:val="auto"/>
                <w:sz w:val="20"/>
                <w:szCs w:val="20"/>
                <w:lang w:val="en-GB" w:eastAsia="zh-CN"/>
              </w:rPr>
              <w:t>Sub Asset Type</w:t>
            </w:r>
          </w:p>
        </w:tc>
      </w:tr>
      <w:tr w:rsidR="000420C5" w:rsidRPr="00781640" w:rsidTr="00781640">
        <w:trPr>
          <w:trHeight w:val="57"/>
        </w:trPr>
        <w:tc>
          <w:tcPr>
            <w:tcW w:w="2740" w:type="dxa"/>
            <w:vMerge w:val="restart"/>
            <w:tcBorders>
              <w:top w:val="nil"/>
              <w:left w:val="single" w:sz="4" w:space="0" w:color="auto"/>
              <w:right w:val="single" w:sz="4" w:space="0" w:color="auto"/>
            </w:tcBorders>
            <w:shd w:val="clear" w:color="auto" w:fill="auto"/>
            <w:hideMark/>
          </w:tcPr>
          <w:p w:rsidR="000420C5" w:rsidRPr="00781640" w:rsidRDefault="000420C5" w:rsidP="000420C5">
            <w:pPr>
              <w:spacing w:line="240" w:lineRule="auto"/>
              <w:rPr>
                <w:rFonts w:cstheme="minorHAnsi"/>
                <w:sz w:val="20"/>
                <w:szCs w:val="20"/>
                <w:lang w:val="en-GB" w:eastAsia="zh-CN"/>
              </w:rPr>
            </w:pPr>
            <w:r w:rsidRPr="00781640">
              <w:rPr>
                <w:rFonts w:cstheme="minorHAnsi"/>
                <w:sz w:val="20"/>
                <w:szCs w:val="20"/>
                <w:lang w:val="en-GB" w:eastAsia="zh-CN"/>
              </w:rPr>
              <w:t>Statutory Certificates</w:t>
            </w:r>
          </w:p>
        </w:tc>
        <w:tc>
          <w:tcPr>
            <w:tcW w:w="3736" w:type="dxa"/>
            <w:tcBorders>
              <w:top w:val="nil"/>
              <w:left w:val="nil"/>
              <w:bottom w:val="single" w:sz="4" w:space="0" w:color="auto"/>
              <w:right w:val="single" w:sz="4" w:space="0" w:color="auto"/>
            </w:tcBorders>
            <w:shd w:val="clear" w:color="auto" w:fill="auto"/>
            <w:hideMark/>
          </w:tcPr>
          <w:p w:rsidR="000420C5" w:rsidRPr="00781640" w:rsidRDefault="000420C5" w:rsidP="000420C5">
            <w:pPr>
              <w:spacing w:after="0" w:line="240" w:lineRule="auto"/>
              <w:rPr>
                <w:rFonts w:cstheme="minorHAnsi"/>
                <w:sz w:val="20"/>
                <w:szCs w:val="20"/>
                <w:lang w:val="en-GB" w:eastAsia="zh-CN"/>
              </w:rPr>
            </w:pPr>
            <w:r w:rsidRPr="00781640">
              <w:rPr>
                <w:rFonts w:cstheme="minorHAnsi"/>
                <w:sz w:val="20"/>
                <w:szCs w:val="20"/>
                <w:lang w:val="en-GB" w:eastAsia="zh-CN"/>
              </w:rPr>
              <w:t>Load Line Cert.</w:t>
            </w:r>
          </w:p>
        </w:tc>
      </w:tr>
      <w:tr w:rsidR="000420C5" w:rsidRPr="00781640" w:rsidTr="00781640">
        <w:trPr>
          <w:trHeight w:val="57"/>
        </w:trPr>
        <w:tc>
          <w:tcPr>
            <w:tcW w:w="2740" w:type="dxa"/>
            <w:vMerge/>
            <w:tcBorders>
              <w:left w:val="single" w:sz="4" w:space="0" w:color="auto"/>
              <w:right w:val="single" w:sz="4" w:space="0" w:color="auto"/>
            </w:tcBorders>
            <w:shd w:val="clear" w:color="auto" w:fill="auto"/>
            <w:hideMark/>
          </w:tcPr>
          <w:p w:rsidR="000420C5" w:rsidRPr="00781640" w:rsidRDefault="000420C5" w:rsidP="000420C5">
            <w:pPr>
              <w:spacing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0420C5" w:rsidRPr="00781640" w:rsidRDefault="000420C5" w:rsidP="000420C5">
            <w:pPr>
              <w:spacing w:after="0" w:line="240" w:lineRule="auto"/>
              <w:rPr>
                <w:rFonts w:cstheme="minorHAnsi"/>
                <w:sz w:val="20"/>
                <w:szCs w:val="20"/>
                <w:lang w:val="en-GB" w:eastAsia="zh-CN"/>
              </w:rPr>
            </w:pPr>
            <w:r w:rsidRPr="00781640">
              <w:rPr>
                <w:rFonts w:cstheme="minorHAnsi"/>
                <w:sz w:val="20"/>
                <w:szCs w:val="20"/>
                <w:lang w:val="en-GB" w:eastAsia="zh-CN"/>
              </w:rPr>
              <w:t>Safety Construction Cert.</w:t>
            </w:r>
          </w:p>
        </w:tc>
      </w:tr>
      <w:tr w:rsidR="000420C5" w:rsidRPr="00781640" w:rsidTr="00781640">
        <w:trPr>
          <w:trHeight w:val="57"/>
        </w:trPr>
        <w:tc>
          <w:tcPr>
            <w:tcW w:w="2740" w:type="dxa"/>
            <w:vMerge/>
            <w:tcBorders>
              <w:left w:val="single" w:sz="4" w:space="0" w:color="auto"/>
              <w:right w:val="single" w:sz="4" w:space="0" w:color="auto"/>
            </w:tcBorders>
            <w:shd w:val="clear" w:color="auto" w:fill="auto"/>
            <w:hideMark/>
          </w:tcPr>
          <w:p w:rsidR="000420C5" w:rsidRPr="00781640" w:rsidRDefault="000420C5" w:rsidP="000420C5">
            <w:pPr>
              <w:spacing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0420C5" w:rsidRPr="00781640" w:rsidRDefault="000420C5" w:rsidP="000420C5">
            <w:pPr>
              <w:spacing w:after="0" w:line="240" w:lineRule="auto"/>
              <w:rPr>
                <w:rFonts w:cstheme="minorHAnsi"/>
                <w:sz w:val="20"/>
                <w:szCs w:val="20"/>
                <w:lang w:val="en-GB" w:eastAsia="zh-CN"/>
              </w:rPr>
            </w:pPr>
            <w:r w:rsidRPr="00781640">
              <w:rPr>
                <w:rFonts w:cstheme="minorHAnsi"/>
                <w:sz w:val="20"/>
                <w:szCs w:val="20"/>
                <w:lang w:val="en-GB" w:eastAsia="zh-CN"/>
              </w:rPr>
              <w:t>Safety Equipment Cert.</w:t>
            </w:r>
          </w:p>
        </w:tc>
      </w:tr>
      <w:tr w:rsidR="000420C5" w:rsidRPr="00781640" w:rsidTr="00781640">
        <w:trPr>
          <w:trHeight w:val="57"/>
        </w:trPr>
        <w:tc>
          <w:tcPr>
            <w:tcW w:w="2740" w:type="dxa"/>
            <w:vMerge/>
            <w:tcBorders>
              <w:left w:val="single" w:sz="4" w:space="0" w:color="auto"/>
              <w:right w:val="single" w:sz="4" w:space="0" w:color="auto"/>
            </w:tcBorders>
            <w:shd w:val="clear" w:color="auto" w:fill="auto"/>
            <w:hideMark/>
          </w:tcPr>
          <w:p w:rsidR="000420C5" w:rsidRPr="00781640" w:rsidRDefault="000420C5"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0420C5" w:rsidRPr="00781640" w:rsidRDefault="000420C5" w:rsidP="000420C5">
            <w:pPr>
              <w:spacing w:after="0" w:line="240" w:lineRule="auto"/>
              <w:rPr>
                <w:rFonts w:cstheme="minorHAnsi"/>
                <w:sz w:val="20"/>
                <w:szCs w:val="20"/>
                <w:lang w:val="en-GB" w:eastAsia="zh-CN"/>
              </w:rPr>
            </w:pPr>
            <w:r w:rsidRPr="00781640">
              <w:rPr>
                <w:rFonts w:cstheme="minorHAnsi"/>
                <w:sz w:val="20"/>
                <w:szCs w:val="20"/>
                <w:lang w:val="en-GB" w:eastAsia="zh-CN"/>
              </w:rPr>
              <w:t>Safety Radio Cert.</w:t>
            </w:r>
          </w:p>
        </w:tc>
      </w:tr>
      <w:tr w:rsidR="000420C5" w:rsidRPr="00781640" w:rsidTr="00781640">
        <w:trPr>
          <w:trHeight w:val="57"/>
        </w:trPr>
        <w:tc>
          <w:tcPr>
            <w:tcW w:w="2740" w:type="dxa"/>
            <w:vMerge/>
            <w:tcBorders>
              <w:left w:val="single" w:sz="4" w:space="0" w:color="auto"/>
              <w:right w:val="single" w:sz="4" w:space="0" w:color="auto"/>
            </w:tcBorders>
            <w:vAlign w:val="center"/>
            <w:hideMark/>
          </w:tcPr>
          <w:p w:rsidR="000420C5" w:rsidRPr="00781640" w:rsidRDefault="000420C5"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0420C5" w:rsidRPr="00781640" w:rsidRDefault="000420C5" w:rsidP="000420C5">
            <w:pPr>
              <w:spacing w:after="0" w:line="240" w:lineRule="auto"/>
              <w:rPr>
                <w:rFonts w:cstheme="minorHAnsi"/>
                <w:sz w:val="20"/>
                <w:szCs w:val="20"/>
                <w:lang w:val="en-GB" w:eastAsia="zh-CN"/>
              </w:rPr>
            </w:pPr>
            <w:r w:rsidRPr="00781640">
              <w:rPr>
                <w:rFonts w:cstheme="minorHAnsi"/>
                <w:sz w:val="20"/>
                <w:szCs w:val="20"/>
                <w:lang w:val="en-GB" w:eastAsia="zh-CN"/>
              </w:rPr>
              <w:t xml:space="preserve">I.O.P.P </w:t>
            </w:r>
          </w:p>
        </w:tc>
      </w:tr>
      <w:tr w:rsidR="000420C5" w:rsidRPr="00781640" w:rsidTr="00781640">
        <w:trPr>
          <w:trHeight w:val="57"/>
        </w:trPr>
        <w:tc>
          <w:tcPr>
            <w:tcW w:w="2740" w:type="dxa"/>
            <w:vMerge/>
            <w:tcBorders>
              <w:left w:val="single" w:sz="4" w:space="0" w:color="auto"/>
              <w:right w:val="single" w:sz="4" w:space="0" w:color="auto"/>
            </w:tcBorders>
            <w:vAlign w:val="center"/>
            <w:hideMark/>
          </w:tcPr>
          <w:p w:rsidR="000420C5" w:rsidRPr="00781640" w:rsidRDefault="000420C5"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0420C5" w:rsidRPr="00781640" w:rsidRDefault="000420C5" w:rsidP="000420C5">
            <w:pPr>
              <w:spacing w:after="0" w:line="240" w:lineRule="auto"/>
              <w:rPr>
                <w:rFonts w:cstheme="minorHAnsi"/>
                <w:sz w:val="20"/>
                <w:szCs w:val="20"/>
                <w:lang w:val="en-GB" w:eastAsia="zh-CN"/>
              </w:rPr>
            </w:pPr>
            <w:r w:rsidRPr="00781640">
              <w:rPr>
                <w:rFonts w:cstheme="minorHAnsi"/>
                <w:sz w:val="20"/>
                <w:szCs w:val="20"/>
                <w:lang w:val="en-GB" w:eastAsia="zh-CN"/>
              </w:rPr>
              <w:t>Deratting Certificate</w:t>
            </w:r>
          </w:p>
        </w:tc>
      </w:tr>
      <w:tr w:rsidR="000420C5" w:rsidRPr="00781640" w:rsidTr="00781640">
        <w:trPr>
          <w:trHeight w:val="57"/>
        </w:trPr>
        <w:tc>
          <w:tcPr>
            <w:tcW w:w="2740" w:type="dxa"/>
            <w:vMerge/>
            <w:tcBorders>
              <w:left w:val="single" w:sz="4" w:space="0" w:color="auto"/>
              <w:right w:val="single" w:sz="4" w:space="0" w:color="auto"/>
            </w:tcBorders>
            <w:vAlign w:val="center"/>
            <w:hideMark/>
          </w:tcPr>
          <w:p w:rsidR="000420C5" w:rsidRPr="00781640" w:rsidRDefault="000420C5"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0420C5" w:rsidRPr="00781640" w:rsidRDefault="000420C5" w:rsidP="000420C5">
            <w:pPr>
              <w:spacing w:after="0" w:line="240" w:lineRule="auto"/>
              <w:rPr>
                <w:rFonts w:cstheme="minorHAnsi"/>
                <w:sz w:val="20"/>
                <w:szCs w:val="20"/>
                <w:lang w:val="en-GB" w:eastAsia="zh-CN"/>
              </w:rPr>
            </w:pPr>
            <w:r w:rsidRPr="00781640">
              <w:rPr>
                <w:rFonts w:cstheme="minorHAnsi"/>
                <w:sz w:val="20"/>
                <w:szCs w:val="20"/>
                <w:lang w:val="en-GB" w:eastAsia="zh-CN"/>
              </w:rPr>
              <w:t>Druggist Certificate</w:t>
            </w:r>
          </w:p>
        </w:tc>
      </w:tr>
      <w:tr w:rsidR="000420C5" w:rsidRPr="00781640" w:rsidTr="00781640">
        <w:trPr>
          <w:trHeight w:val="57"/>
        </w:trPr>
        <w:tc>
          <w:tcPr>
            <w:tcW w:w="2740" w:type="dxa"/>
            <w:vMerge/>
            <w:tcBorders>
              <w:left w:val="single" w:sz="4" w:space="0" w:color="auto"/>
              <w:right w:val="single" w:sz="4" w:space="0" w:color="auto"/>
            </w:tcBorders>
            <w:vAlign w:val="center"/>
            <w:hideMark/>
          </w:tcPr>
          <w:p w:rsidR="000420C5" w:rsidRPr="00781640" w:rsidRDefault="000420C5"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0420C5" w:rsidRPr="00781640" w:rsidRDefault="000420C5" w:rsidP="000420C5">
            <w:pPr>
              <w:spacing w:after="0" w:line="240" w:lineRule="auto"/>
              <w:rPr>
                <w:rFonts w:cstheme="minorHAnsi"/>
                <w:sz w:val="20"/>
                <w:szCs w:val="20"/>
                <w:lang w:val="en-GB" w:eastAsia="zh-CN"/>
              </w:rPr>
            </w:pPr>
            <w:r w:rsidRPr="00781640">
              <w:rPr>
                <w:rFonts w:cstheme="minorHAnsi"/>
                <w:sz w:val="20"/>
                <w:szCs w:val="20"/>
                <w:lang w:val="en-GB" w:eastAsia="zh-CN"/>
              </w:rPr>
              <w:t>IDA</w:t>
            </w:r>
          </w:p>
        </w:tc>
      </w:tr>
      <w:tr w:rsidR="000420C5" w:rsidRPr="00781640" w:rsidTr="00781640">
        <w:trPr>
          <w:trHeight w:val="57"/>
        </w:trPr>
        <w:tc>
          <w:tcPr>
            <w:tcW w:w="2740" w:type="dxa"/>
            <w:vMerge/>
            <w:tcBorders>
              <w:left w:val="single" w:sz="4" w:space="0" w:color="auto"/>
              <w:bottom w:val="single" w:sz="4" w:space="0" w:color="auto"/>
              <w:right w:val="single" w:sz="4" w:space="0" w:color="auto"/>
            </w:tcBorders>
            <w:vAlign w:val="center"/>
            <w:hideMark/>
          </w:tcPr>
          <w:p w:rsidR="000420C5" w:rsidRPr="00781640" w:rsidRDefault="000420C5"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0420C5" w:rsidRPr="00781640" w:rsidRDefault="000420C5" w:rsidP="000420C5">
            <w:pPr>
              <w:spacing w:after="0" w:line="240" w:lineRule="auto"/>
              <w:rPr>
                <w:rFonts w:cstheme="minorHAnsi"/>
                <w:sz w:val="20"/>
                <w:szCs w:val="20"/>
                <w:lang w:val="en-GB" w:eastAsia="zh-CN"/>
              </w:rPr>
            </w:pPr>
            <w:r w:rsidRPr="00781640">
              <w:rPr>
                <w:rFonts w:cstheme="minorHAnsi"/>
                <w:sz w:val="20"/>
                <w:szCs w:val="20"/>
                <w:lang w:val="en-GB" w:eastAsia="zh-CN"/>
              </w:rPr>
              <w:t>Others</w:t>
            </w:r>
          </w:p>
        </w:tc>
      </w:tr>
      <w:tr w:rsidR="004C020D" w:rsidRPr="00781640" w:rsidTr="00781640">
        <w:trPr>
          <w:trHeight w:val="57"/>
        </w:trPr>
        <w:tc>
          <w:tcPr>
            <w:tcW w:w="2740" w:type="dxa"/>
            <w:vMerge w:val="restart"/>
            <w:tcBorders>
              <w:top w:val="nil"/>
              <w:left w:val="single" w:sz="4" w:space="0" w:color="auto"/>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Classification Survey</w:t>
            </w: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Class Renewal Survey</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Others</w:t>
            </w:r>
          </w:p>
        </w:tc>
      </w:tr>
      <w:tr w:rsidR="004C020D" w:rsidRPr="00781640" w:rsidTr="00781640">
        <w:trPr>
          <w:trHeight w:val="57"/>
        </w:trPr>
        <w:tc>
          <w:tcPr>
            <w:tcW w:w="2740" w:type="dxa"/>
            <w:vMerge w:val="restart"/>
            <w:tcBorders>
              <w:top w:val="nil"/>
              <w:left w:val="single" w:sz="4" w:space="0" w:color="auto"/>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Life-saving Apparatus</w:t>
            </w: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Life raft</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Life raft HRU</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Hand flares</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Parachute flares</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Smoke Signal</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EPIRB</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EPIRB HRU</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SART</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MOB Light &amp; smoke signal</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Line throwing apparatus</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Portable VHF GMDSS Spare battery</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Others</w:t>
            </w:r>
          </w:p>
        </w:tc>
      </w:tr>
      <w:tr w:rsidR="004C020D" w:rsidRPr="00781640" w:rsidTr="00781640">
        <w:trPr>
          <w:trHeight w:val="57"/>
        </w:trPr>
        <w:tc>
          <w:tcPr>
            <w:tcW w:w="2740" w:type="dxa"/>
            <w:vMerge w:val="restart"/>
            <w:tcBorders>
              <w:top w:val="nil"/>
              <w:left w:val="single" w:sz="4" w:space="0" w:color="auto"/>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Fire-fighting Equipment</w:t>
            </w: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Fire extinguishers</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Breathing Apparatus</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CO2 installation (2 year)</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CO2 installation (5 year)</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EEBD</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Others</w:t>
            </w:r>
          </w:p>
        </w:tc>
      </w:tr>
      <w:tr w:rsidR="004C020D" w:rsidRPr="00781640" w:rsidTr="00781640">
        <w:trPr>
          <w:trHeight w:val="57"/>
        </w:trPr>
        <w:tc>
          <w:tcPr>
            <w:tcW w:w="2740" w:type="dxa"/>
            <w:vMerge w:val="restart"/>
            <w:tcBorders>
              <w:top w:val="nil"/>
              <w:left w:val="single" w:sz="4" w:space="0" w:color="auto"/>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Webbing Sling</w:t>
            </w: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5 Ton-3M</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5 Ton-5M</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3 Ton-1M</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3 Ton-2M</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3 Ton-3M</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2 Ton-1M</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2 Ton-2M</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2 Ton-3M</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1 Ton-1M</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1 Ton-2M</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1 Ton-3M</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Others</w:t>
            </w:r>
          </w:p>
        </w:tc>
      </w:tr>
      <w:tr w:rsidR="004C020D" w:rsidRPr="00781640" w:rsidTr="00781640">
        <w:trPr>
          <w:trHeight w:val="57"/>
        </w:trPr>
        <w:tc>
          <w:tcPr>
            <w:tcW w:w="2740" w:type="dxa"/>
            <w:vMerge w:val="restart"/>
            <w:tcBorders>
              <w:top w:val="nil"/>
              <w:left w:val="single" w:sz="4" w:space="0" w:color="auto"/>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Chain Blocks</w:t>
            </w: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1/2 Ton</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1 Ton</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1 1/2 Ton</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2 Ton</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500KG</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340KG</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280KG</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220KG</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150KG</w:t>
            </w:r>
          </w:p>
        </w:tc>
      </w:tr>
      <w:tr w:rsidR="004C020D" w:rsidRPr="00781640" w:rsidTr="00781640">
        <w:trPr>
          <w:trHeight w:val="57"/>
        </w:trPr>
        <w:tc>
          <w:tcPr>
            <w:tcW w:w="2740" w:type="dxa"/>
            <w:vMerge/>
            <w:tcBorders>
              <w:top w:val="nil"/>
              <w:left w:val="single" w:sz="4" w:space="0" w:color="auto"/>
              <w:bottom w:val="single" w:sz="4" w:space="0" w:color="auto"/>
              <w:right w:val="single" w:sz="4" w:space="0" w:color="auto"/>
            </w:tcBorders>
            <w:vAlign w:val="center"/>
            <w:hideMark/>
          </w:tcPr>
          <w:p w:rsidR="004C020D" w:rsidRPr="00781640" w:rsidRDefault="004C020D" w:rsidP="000420C5">
            <w:pPr>
              <w:spacing w:after="0" w:line="240" w:lineRule="auto"/>
              <w:rPr>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Others</w:t>
            </w:r>
          </w:p>
        </w:tc>
      </w:tr>
      <w:tr w:rsidR="004C020D" w:rsidRPr="00781640" w:rsidTr="00781640">
        <w:trPr>
          <w:trHeight w:val="57"/>
        </w:trPr>
        <w:tc>
          <w:tcPr>
            <w:tcW w:w="2740" w:type="dxa"/>
            <w:tcBorders>
              <w:top w:val="nil"/>
              <w:left w:val="single" w:sz="4" w:space="0" w:color="auto"/>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LIFTING SPREADER BAR</w:t>
            </w:r>
          </w:p>
        </w:tc>
        <w:tc>
          <w:tcPr>
            <w:tcW w:w="3736" w:type="dxa"/>
            <w:tcBorders>
              <w:top w:val="nil"/>
              <w:left w:val="nil"/>
              <w:bottom w:val="single" w:sz="4" w:space="0" w:color="auto"/>
              <w:right w:val="single" w:sz="4" w:space="0" w:color="auto"/>
            </w:tcBorders>
            <w:shd w:val="clear" w:color="auto" w:fill="auto"/>
            <w:hideMark/>
          </w:tcPr>
          <w:p w:rsidR="004C020D" w:rsidRPr="00781640" w:rsidRDefault="00BE0FC2" w:rsidP="000420C5">
            <w:pPr>
              <w:spacing w:after="0" w:line="240" w:lineRule="auto"/>
              <w:rPr>
                <w:rFonts w:cstheme="minorHAnsi"/>
                <w:sz w:val="20"/>
                <w:szCs w:val="20"/>
                <w:lang w:val="en-GB" w:eastAsia="zh-CN"/>
              </w:rPr>
            </w:pPr>
            <w:ins w:id="1158" w:author="PSA" w:date="2018-01-02T17:03:00Z">
              <w:r>
                <w:rPr>
                  <w:rFonts w:cstheme="minorHAnsi"/>
                  <w:sz w:val="20"/>
                  <w:szCs w:val="20"/>
                  <w:lang w:val="en-GB" w:eastAsia="zh-CN"/>
                </w:rPr>
                <w:t>N.A.</w:t>
              </w:r>
            </w:ins>
            <w:del w:id="1159" w:author="PSA" w:date="2018-01-02T17:03:00Z">
              <w:r w:rsidR="004C020D" w:rsidRPr="00781640" w:rsidDel="00BE0FC2">
                <w:rPr>
                  <w:rFonts w:cstheme="minorHAnsi"/>
                  <w:sz w:val="20"/>
                  <w:szCs w:val="20"/>
                  <w:lang w:val="en-GB" w:eastAsia="zh-CN"/>
                </w:rPr>
                <w:delText>LIFTING SPREADER BAR</w:delText>
              </w:r>
            </w:del>
          </w:p>
        </w:tc>
      </w:tr>
      <w:tr w:rsidR="004C020D" w:rsidRPr="00781640" w:rsidDel="00BE0FC2" w:rsidTr="00BE0FC2">
        <w:trPr>
          <w:trHeight w:val="57"/>
          <w:del w:id="1160" w:author="PSA" w:date="2018-01-02T17:04:00Z"/>
        </w:trPr>
        <w:tc>
          <w:tcPr>
            <w:tcW w:w="2740" w:type="dxa"/>
            <w:tcBorders>
              <w:top w:val="nil"/>
              <w:left w:val="single" w:sz="4" w:space="0" w:color="auto"/>
              <w:bottom w:val="single" w:sz="4" w:space="0" w:color="auto"/>
              <w:right w:val="single" w:sz="4" w:space="0" w:color="auto"/>
            </w:tcBorders>
            <w:shd w:val="clear" w:color="auto" w:fill="auto"/>
            <w:vAlign w:val="center"/>
            <w:hideMark/>
          </w:tcPr>
          <w:p w:rsidR="004C020D" w:rsidRPr="00781640" w:rsidDel="00BE0FC2" w:rsidRDefault="004C020D" w:rsidP="000420C5">
            <w:pPr>
              <w:spacing w:after="0" w:line="240" w:lineRule="auto"/>
              <w:rPr>
                <w:del w:id="1161" w:author="PSA" w:date="2018-01-02T17:04:00Z"/>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Del="00BE0FC2" w:rsidRDefault="004C020D" w:rsidP="000420C5">
            <w:pPr>
              <w:spacing w:after="0" w:line="240" w:lineRule="auto"/>
              <w:rPr>
                <w:del w:id="1162" w:author="PSA" w:date="2018-01-02T17:04:00Z"/>
                <w:rFonts w:cstheme="minorHAnsi"/>
                <w:sz w:val="20"/>
                <w:szCs w:val="20"/>
                <w:lang w:val="en-GB" w:eastAsia="zh-CN"/>
              </w:rPr>
            </w:pPr>
            <w:del w:id="1163" w:author="PSA" w:date="2018-01-02T17:04:00Z">
              <w:r w:rsidRPr="00781640" w:rsidDel="00BE0FC2">
                <w:rPr>
                  <w:rFonts w:cstheme="minorHAnsi"/>
                  <w:sz w:val="20"/>
                  <w:szCs w:val="20"/>
                  <w:lang w:val="en-GB" w:eastAsia="zh-CN"/>
                </w:rPr>
                <w:delText>Others</w:delText>
              </w:r>
            </w:del>
          </w:p>
        </w:tc>
      </w:tr>
      <w:tr w:rsidR="004C020D" w:rsidRPr="00781640" w:rsidTr="00781640">
        <w:trPr>
          <w:trHeight w:val="57"/>
        </w:trPr>
        <w:tc>
          <w:tcPr>
            <w:tcW w:w="2740" w:type="dxa"/>
            <w:tcBorders>
              <w:top w:val="nil"/>
              <w:left w:val="single" w:sz="4" w:space="0" w:color="auto"/>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STEEL WIRE ROPE</w:t>
            </w:r>
          </w:p>
        </w:tc>
        <w:tc>
          <w:tcPr>
            <w:tcW w:w="3736" w:type="dxa"/>
            <w:tcBorders>
              <w:top w:val="nil"/>
              <w:left w:val="nil"/>
              <w:bottom w:val="single" w:sz="4" w:space="0" w:color="auto"/>
              <w:right w:val="single" w:sz="4" w:space="0" w:color="auto"/>
            </w:tcBorders>
            <w:shd w:val="clear" w:color="auto" w:fill="auto"/>
            <w:hideMark/>
          </w:tcPr>
          <w:p w:rsidR="004C020D" w:rsidRPr="00781640" w:rsidRDefault="00BE0FC2" w:rsidP="000420C5">
            <w:pPr>
              <w:spacing w:after="0" w:line="240" w:lineRule="auto"/>
              <w:rPr>
                <w:rFonts w:cstheme="minorHAnsi"/>
                <w:sz w:val="20"/>
                <w:szCs w:val="20"/>
                <w:lang w:val="en-GB" w:eastAsia="zh-CN"/>
              </w:rPr>
            </w:pPr>
            <w:ins w:id="1164" w:author="PSA" w:date="2018-01-02T17:03:00Z">
              <w:r>
                <w:rPr>
                  <w:rFonts w:cstheme="minorHAnsi"/>
                  <w:sz w:val="20"/>
                  <w:szCs w:val="20"/>
                  <w:lang w:val="en-GB" w:eastAsia="zh-CN"/>
                </w:rPr>
                <w:t>N.A.</w:t>
              </w:r>
            </w:ins>
            <w:del w:id="1165" w:author="PSA" w:date="2018-01-02T17:03:00Z">
              <w:r w:rsidR="004C020D" w:rsidRPr="00781640" w:rsidDel="00BE0FC2">
                <w:rPr>
                  <w:rFonts w:cstheme="minorHAnsi"/>
                  <w:sz w:val="20"/>
                  <w:szCs w:val="20"/>
                  <w:lang w:val="en-GB" w:eastAsia="zh-CN"/>
                </w:rPr>
                <w:delText>STEEL WIRE ROPE</w:delText>
              </w:r>
            </w:del>
          </w:p>
        </w:tc>
      </w:tr>
      <w:tr w:rsidR="004C020D" w:rsidRPr="00781640" w:rsidDel="00BE0FC2" w:rsidTr="00BE0FC2">
        <w:trPr>
          <w:trHeight w:val="57"/>
          <w:del w:id="1166" w:author="PSA" w:date="2018-01-02T17:04:00Z"/>
        </w:trPr>
        <w:tc>
          <w:tcPr>
            <w:tcW w:w="2740" w:type="dxa"/>
            <w:tcBorders>
              <w:top w:val="nil"/>
              <w:left w:val="single" w:sz="4" w:space="0" w:color="auto"/>
              <w:bottom w:val="single" w:sz="4" w:space="0" w:color="auto"/>
              <w:right w:val="single" w:sz="4" w:space="0" w:color="auto"/>
            </w:tcBorders>
            <w:shd w:val="clear" w:color="auto" w:fill="auto"/>
            <w:vAlign w:val="center"/>
            <w:hideMark/>
          </w:tcPr>
          <w:p w:rsidR="004C020D" w:rsidRPr="00781640" w:rsidDel="00BE0FC2" w:rsidRDefault="004C020D" w:rsidP="000420C5">
            <w:pPr>
              <w:spacing w:after="0" w:line="240" w:lineRule="auto"/>
              <w:rPr>
                <w:del w:id="1167" w:author="PSA" w:date="2018-01-02T17:04:00Z"/>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Del="00BE0FC2" w:rsidRDefault="004C020D" w:rsidP="000420C5">
            <w:pPr>
              <w:spacing w:after="0" w:line="240" w:lineRule="auto"/>
              <w:rPr>
                <w:del w:id="1168" w:author="PSA" w:date="2018-01-02T17:04:00Z"/>
                <w:rFonts w:cstheme="minorHAnsi"/>
                <w:sz w:val="20"/>
                <w:szCs w:val="20"/>
                <w:lang w:val="en-GB" w:eastAsia="zh-CN"/>
              </w:rPr>
            </w:pPr>
            <w:del w:id="1169" w:author="PSA" w:date="2018-01-02T17:04:00Z">
              <w:r w:rsidRPr="00781640" w:rsidDel="00BE0FC2">
                <w:rPr>
                  <w:rFonts w:cstheme="minorHAnsi"/>
                  <w:sz w:val="20"/>
                  <w:szCs w:val="20"/>
                  <w:lang w:val="en-GB" w:eastAsia="zh-CN"/>
                </w:rPr>
                <w:delText>Others</w:delText>
              </w:r>
            </w:del>
          </w:p>
        </w:tc>
      </w:tr>
      <w:tr w:rsidR="004C020D" w:rsidRPr="00781640" w:rsidTr="00781640">
        <w:trPr>
          <w:trHeight w:val="57"/>
        </w:trPr>
        <w:tc>
          <w:tcPr>
            <w:tcW w:w="2740" w:type="dxa"/>
            <w:tcBorders>
              <w:top w:val="nil"/>
              <w:left w:val="single" w:sz="4" w:space="0" w:color="auto"/>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CHAIN BLOCK</w:t>
            </w:r>
          </w:p>
        </w:tc>
        <w:tc>
          <w:tcPr>
            <w:tcW w:w="3736" w:type="dxa"/>
            <w:tcBorders>
              <w:top w:val="nil"/>
              <w:left w:val="nil"/>
              <w:bottom w:val="single" w:sz="4" w:space="0" w:color="auto"/>
              <w:right w:val="single" w:sz="4" w:space="0" w:color="auto"/>
            </w:tcBorders>
            <w:shd w:val="clear" w:color="auto" w:fill="auto"/>
            <w:hideMark/>
          </w:tcPr>
          <w:p w:rsidR="004C020D" w:rsidRPr="00781640" w:rsidRDefault="00BE0FC2" w:rsidP="000420C5">
            <w:pPr>
              <w:spacing w:after="0" w:line="240" w:lineRule="auto"/>
              <w:rPr>
                <w:rFonts w:cstheme="minorHAnsi"/>
                <w:sz w:val="20"/>
                <w:szCs w:val="20"/>
                <w:lang w:val="en-GB" w:eastAsia="zh-CN"/>
              </w:rPr>
            </w:pPr>
            <w:ins w:id="1170" w:author="PSA" w:date="2018-01-02T17:03:00Z">
              <w:r>
                <w:rPr>
                  <w:rFonts w:cstheme="minorHAnsi"/>
                  <w:sz w:val="20"/>
                  <w:szCs w:val="20"/>
                  <w:lang w:val="en-GB" w:eastAsia="zh-CN"/>
                </w:rPr>
                <w:t>N.A.</w:t>
              </w:r>
            </w:ins>
            <w:del w:id="1171" w:author="PSA" w:date="2018-01-02T17:03:00Z">
              <w:r w:rsidR="004C020D" w:rsidRPr="00781640" w:rsidDel="00BE0FC2">
                <w:rPr>
                  <w:rFonts w:cstheme="minorHAnsi"/>
                  <w:sz w:val="20"/>
                  <w:szCs w:val="20"/>
                  <w:lang w:val="en-GB" w:eastAsia="zh-CN"/>
                </w:rPr>
                <w:delText>CHAIN BLOCK</w:delText>
              </w:r>
            </w:del>
          </w:p>
        </w:tc>
      </w:tr>
      <w:tr w:rsidR="004C020D" w:rsidRPr="00781640" w:rsidDel="00BE0FC2" w:rsidTr="00BE0FC2">
        <w:trPr>
          <w:trHeight w:val="57"/>
          <w:del w:id="1172" w:author="PSA" w:date="2018-01-02T17:04:00Z"/>
        </w:trPr>
        <w:tc>
          <w:tcPr>
            <w:tcW w:w="2740" w:type="dxa"/>
            <w:tcBorders>
              <w:top w:val="nil"/>
              <w:left w:val="single" w:sz="4" w:space="0" w:color="auto"/>
              <w:bottom w:val="single" w:sz="4" w:space="0" w:color="auto"/>
              <w:right w:val="single" w:sz="4" w:space="0" w:color="auto"/>
            </w:tcBorders>
            <w:shd w:val="clear" w:color="auto" w:fill="auto"/>
            <w:vAlign w:val="center"/>
            <w:hideMark/>
          </w:tcPr>
          <w:p w:rsidR="004C020D" w:rsidRPr="00781640" w:rsidDel="00BE0FC2" w:rsidRDefault="004C020D" w:rsidP="000420C5">
            <w:pPr>
              <w:spacing w:after="0" w:line="240" w:lineRule="auto"/>
              <w:rPr>
                <w:del w:id="1173" w:author="PSA" w:date="2018-01-02T17:04:00Z"/>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Del="00BE0FC2" w:rsidRDefault="004C020D" w:rsidP="000420C5">
            <w:pPr>
              <w:spacing w:after="0" w:line="240" w:lineRule="auto"/>
              <w:rPr>
                <w:del w:id="1174" w:author="PSA" w:date="2018-01-02T17:04:00Z"/>
                <w:rFonts w:cstheme="minorHAnsi"/>
                <w:sz w:val="20"/>
                <w:szCs w:val="20"/>
                <w:lang w:val="en-GB" w:eastAsia="zh-CN"/>
              </w:rPr>
            </w:pPr>
            <w:del w:id="1175" w:author="PSA" w:date="2018-01-02T17:04:00Z">
              <w:r w:rsidRPr="00781640" w:rsidDel="00BE0FC2">
                <w:rPr>
                  <w:rFonts w:cstheme="minorHAnsi"/>
                  <w:sz w:val="20"/>
                  <w:szCs w:val="20"/>
                  <w:lang w:val="en-GB" w:eastAsia="zh-CN"/>
                </w:rPr>
                <w:delText>Others</w:delText>
              </w:r>
            </w:del>
          </w:p>
        </w:tc>
      </w:tr>
      <w:tr w:rsidR="004C020D" w:rsidRPr="00781640" w:rsidTr="00781640">
        <w:trPr>
          <w:trHeight w:val="57"/>
        </w:trPr>
        <w:tc>
          <w:tcPr>
            <w:tcW w:w="2740" w:type="dxa"/>
            <w:tcBorders>
              <w:top w:val="nil"/>
              <w:left w:val="single" w:sz="4" w:space="0" w:color="auto"/>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LEVER HOIST</w:t>
            </w:r>
          </w:p>
        </w:tc>
        <w:tc>
          <w:tcPr>
            <w:tcW w:w="3736" w:type="dxa"/>
            <w:tcBorders>
              <w:top w:val="nil"/>
              <w:left w:val="nil"/>
              <w:bottom w:val="single" w:sz="4" w:space="0" w:color="auto"/>
              <w:right w:val="single" w:sz="4" w:space="0" w:color="auto"/>
            </w:tcBorders>
            <w:shd w:val="clear" w:color="auto" w:fill="auto"/>
            <w:hideMark/>
          </w:tcPr>
          <w:p w:rsidR="004C020D" w:rsidRPr="00781640" w:rsidRDefault="00BE0FC2" w:rsidP="000420C5">
            <w:pPr>
              <w:spacing w:after="0" w:line="240" w:lineRule="auto"/>
              <w:rPr>
                <w:rFonts w:cstheme="minorHAnsi"/>
                <w:sz w:val="20"/>
                <w:szCs w:val="20"/>
                <w:lang w:val="en-GB" w:eastAsia="zh-CN"/>
              </w:rPr>
            </w:pPr>
            <w:ins w:id="1176" w:author="PSA" w:date="2018-01-02T17:03:00Z">
              <w:r>
                <w:rPr>
                  <w:rFonts w:cstheme="minorHAnsi"/>
                  <w:sz w:val="20"/>
                  <w:szCs w:val="20"/>
                  <w:lang w:val="en-GB" w:eastAsia="zh-CN"/>
                </w:rPr>
                <w:t>N.A.</w:t>
              </w:r>
            </w:ins>
            <w:del w:id="1177" w:author="PSA" w:date="2018-01-02T17:03:00Z">
              <w:r w:rsidR="004C020D" w:rsidRPr="00781640" w:rsidDel="00BE0FC2">
                <w:rPr>
                  <w:rFonts w:cstheme="minorHAnsi"/>
                  <w:sz w:val="20"/>
                  <w:szCs w:val="20"/>
                  <w:lang w:val="en-GB" w:eastAsia="zh-CN"/>
                </w:rPr>
                <w:delText>LEVER HOIST</w:delText>
              </w:r>
            </w:del>
          </w:p>
        </w:tc>
      </w:tr>
      <w:tr w:rsidR="004C020D" w:rsidRPr="00781640" w:rsidDel="00BE0FC2" w:rsidTr="00BE0FC2">
        <w:trPr>
          <w:trHeight w:val="57"/>
          <w:del w:id="1178" w:author="PSA" w:date="2018-01-02T17:04:00Z"/>
        </w:trPr>
        <w:tc>
          <w:tcPr>
            <w:tcW w:w="2740" w:type="dxa"/>
            <w:tcBorders>
              <w:top w:val="nil"/>
              <w:left w:val="single" w:sz="4" w:space="0" w:color="auto"/>
              <w:bottom w:val="single" w:sz="4" w:space="0" w:color="auto"/>
              <w:right w:val="single" w:sz="4" w:space="0" w:color="auto"/>
            </w:tcBorders>
            <w:shd w:val="clear" w:color="auto" w:fill="auto"/>
            <w:vAlign w:val="center"/>
            <w:hideMark/>
          </w:tcPr>
          <w:p w:rsidR="004C020D" w:rsidRPr="00781640" w:rsidDel="00BE0FC2" w:rsidRDefault="004C020D" w:rsidP="000420C5">
            <w:pPr>
              <w:spacing w:after="0" w:line="240" w:lineRule="auto"/>
              <w:rPr>
                <w:del w:id="1179" w:author="PSA" w:date="2018-01-02T17:04:00Z"/>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Del="00BE0FC2" w:rsidRDefault="004C020D" w:rsidP="000420C5">
            <w:pPr>
              <w:spacing w:after="0" w:line="240" w:lineRule="auto"/>
              <w:rPr>
                <w:del w:id="1180" w:author="PSA" w:date="2018-01-02T17:04:00Z"/>
                <w:rFonts w:cstheme="minorHAnsi"/>
                <w:sz w:val="20"/>
                <w:szCs w:val="20"/>
                <w:lang w:val="en-GB" w:eastAsia="zh-CN"/>
              </w:rPr>
            </w:pPr>
            <w:del w:id="1181" w:author="PSA" w:date="2018-01-02T17:04:00Z">
              <w:r w:rsidRPr="00781640" w:rsidDel="00BE0FC2">
                <w:rPr>
                  <w:rFonts w:cstheme="minorHAnsi"/>
                  <w:sz w:val="20"/>
                  <w:szCs w:val="20"/>
                  <w:lang w:val="en-GB" w:eastAsia="zh-CN"/>
                </w:rPr>
                <w:delText>Others</w:delText>
              </w:r>
            </w:del>
          </w:p>
        </w:tc>
      </w:tr>
      <w:tr w:rsidR="004C020D" w:rsidRPr="00781640" w:rsidTr="00781640">
        <w:trPr>
          <w:trHeight w:val="57"/>
        </w:trPr>
        <w:tc>
          <w:tcPr>
            <w:tcW w:w="2740" w:type="dxa"/>
            <w:tcBorders>
              <w:top w:val="nil"/>
              <w:left w:val="single" w:sz="4" w:space="0" w:color="auto"/>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Air Compressor</w:t>
            </w:r>
          </w:p>
        </w:tc>
        <w:tc>
          <w:tcPr>
            <w:tcW w:w="3736" w:type="dxa"/>
            <w:tcBorders>
              <w:top w:val="nil"/>
              <w:left w:val="nil"/>
              <w:bottom w:val="single" w:sz="4" w:space="0" w:color="auto"/>
              <w:right w:val="single" w:sz="4" w:space="0" w:color="auto"/>
            </w:tcBorders>
            <w:shd w:val="clear" w:color="auto" w:fill="auto"/>
            <w:hideMark/>
          </w:tcPr>
          <w:p w:rsidR="004C020D" w:rsidRPr="00781640" w:rsidRDefault="00BE0FC2" w:rsidP="000420C5">
            <w:pPr>
              <w:spacing w:after="0" w:line="240" w:lineRule="auto"/>
              <w:rPr>
                <w:rFonts w:cstheme="minorHAnsi"/>
                <w:sz w:val="20"/>
                <w:szCs w:val="20"/>
                <w:lang w:val="en-GB" w:eastAsia="zh-CN"/>
              </w:rPr>
            </w:pPr>
            <w:ins w:id="1182" w:author="PSA" w:date="2018-01-02T17:03:00Z">
              <w:r>
                <w:rPr>
                  <w:rFonts w:cstheme="minorHAnsi"/>
                  <w:sz w:val="20"/>
                  <w:szCs w:val="20"/>
                  <w:lang w:val="en-GB" w:eastAsia="zh-CN"/>
                </w:rPr>
                <w:t>N.A.</w:t>
              </w:r>
            </w:ins>
            <w:del w:id="1183" w:author="PSA" w:date="2018-01-02T17:03:00Z">
              <w:r w:rsidR="004C020D" w:rsidRPr="00781640" w:rsidDel="00BE0FC2">
                <w:rPr>
                  <w:rFonts w:cstheme="minorHAnsi"/>
                  <w:sz w:val="20"/>
                  <w:szCs w:val="20"/>
                  <w:lang w:val="en-GB" w:eastAsia="zh-CN"/>
                </w:rPr>
                <w:delText>Air Compressor</w:delText>
              </w:r>
            </w:del>
          </w:p>
        </w:tc>
      </w:tr>
      <w:tr w:rsidR="004C020D" w:rsidRPr="00781640" w:rsidDel="00BE0FC2" w:rsidTr="00BE0FC2">
        <w:trPr>
          <w:trHeight w:val="57"/>
          <w:del w:id="1184" w:author="PSA" w:date="2018-01-02T17:04:00Z"/>
        </w:trPr>
        <w:tc>
          <w:tcPr>
            <w:tcW w:w="2740" w:type="dxa"/>
            <w:tcBorders>
              <w:top w:val="nil"/>
              <w:left w:val="single" w:sz="4" w:space="0" w:color="auto"/>
              <w:bottom w:val="single" w:sz="4" w:space="0" w:color="auto"/>
              <w:right w:val="single" w:sz="4" w:space="0" w:color="auto"/>
            </w:tcBorders>
            <w:shd w:val="clear" w:color="auto" w:fill="auto"/>
            <w:vAlign w:val="center"/>
            <w:hideMark/>
          </w:tcPr>
          <w:p w:rsidR="004C020D" w:rsidRPr="00781640" w:rsidDel="00BE0FC2" w:rsidRDefault="004C020D" w:rsidP="000420C5">
            <w:pPr>
              <w:spacing w:after="0" w:line="240" w:lineRule="auto"/>
              <w:rPr>
                <w:del w:id="1185" w:author="PSA" w:date="2018-01-02T17:04:00Z"/>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Del="00BE0FC2" w:rsidRDefault="004C020D" w:rsidP="000420C5">
            <w:pPr>
              <w:spacing w:after="0" w:line="240" w:lineRule="auto"/>
              <w:rPr>
                <w:del w:id="1186" w:author="PSA" w:date="2018-01-02T17:04:00Z"/>
                <w:rFonts w:cstheme="minorHAnsi"/>
                <w:sz w:val="20"/>
                <w:szCs w:val="20"/>
                <w:lang w:val="en-GB" w:eastAsia="zh-CN"/>
              </w:rPr>
            </w:pPr>
            <w:del w:id="1187" w:author="PSA" w:date="2018-01-02T17:04:00Z">
              <w:r w:rsidRPr="00781640" w:rsidDel="00BE0FC2">
                <w:rPr>
                  <w:rFonts w:cstheme="minorHAnsi"/>
                  <w:sz w:val="20"/>
                  <w:szCs w:val="20"/>
                  <w:lang w:val="en-GB" w:eastAsia="zh-CN"/>
                </w:rPr>
                <w:delText>Others</w:delText>
              </w:r>
            </w:del>
          </w:p>
        </w:tc>
      </w:tr>
      <w:tr w:rsidR="004C020D" w:rsidRPr="00781640" w:rsidTr="00781640">
        <w:trPr>
          <w:trHeight w:val="57"/>
        </w:trPr>
        <w:tc>
          <w:tcPr>
            <w:tcW w:w="2740" w:type="dxa"/>
            <w:tcBorders>
              <w:top w:val="nil"/>
              <w:left w:val="single" w:sz="4" w:space="0" w:color="auto"/>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FIXED CRANE-PILLAR CRANE</w:t>
            </w:r>
          </w:p>
        </w:tc>
        <w:tc>
          <w:tcPr>
            <w:tcW w:w="3736" w:type="dxa"/>
            <w:tcBorders>
              <w:top w:val="nil"/>
              <w:left w:val="nil"/>
              <w:bottom w:val="single" w:sz="4" w:space="0" w:color="auto"/>
              <w:right w:val="single" w:sz="4" w:space="0" w:color="auto"/>
            </w:tcBorders>
            <w:shd w:val="clear" w:color="auto" w:fill="auto"/>
            <w:hideMark/>
          </w:tcPr>
          <w:p w:rsidR="004C020D" w:rsidRPr="00781640" w:rsidRDefault="00BE0FC2" w:rsidP="000420C5">
            <w:pPr>
              <w:spacing w:after="0" w:line="240" w:lineRule="auto"/>
              <w:rPr>
                <w:rFonts w:cstheme="minorHAnsi"/>
                <w:sz w:val="20"/>
                <w:szCs w:val="20"/>
                <w:lang w:val="en-GB" w:eastAsia="zh-CN"/>
              </w:rPr>
            </w:pPr>
            <w:ins w:id="1188" w:author="PSA" w:date="2018-01-02T17:03:00Z">
              <w:r>
                <w:rPr>
                  <w:rFonts w:cstheme="minorHAnsi"/>
                  <w:sz w:val="20"/>
                  <w:szCs w:val="20"/>
                  <w:lang w:val="en-GB" w:eastAsia="zh-CN"/>
                </w:rPr>
                <w:t>N.A.</w:t>
              </w:r>
            </w:ins>
            <w:del w:id="1189" w:author="PSA" w:date="2018-01-02T17:03:00Z">
              <w:r w:rsidR="004C020D" w:rsidRPr="00781640" w:rsidDel="00BE0FC2">
                <w:rPr>
                  <w:rFonts w:cstheme="minorHAnsi"/>
                  <w:sz w:val="20"/>
                  <w:szCs w:val="20"/>
                  <w:lang w:val="en-GB" w:eastAsia="zh-CN"/>
                </w:rPr>
                <w:delText>FIXED CRANE-PILLAR CRANE</w:delText>
              </w:r>
            </w:del>
          </w:p>
        </w:tc>
      </w:tr>
      <w:tr w:rsidR="004C020D" w:rsidRPr="00781640" w:rsidDel="00BE0FC2" w:rsidTr="00BE0FC2">
        <w:trPr>
          <w:trHeight w:val="57"/>
          <w:del w:id="1190" w:author="PSA" w:date="2018-01-02T17:04:00Z"/>
        </w:trPr>
        <w:tc>
          <w:tcPr>
            <w:tcW w:w="2740" w:type="dxa"/>
            <w:tcBorders>
              <w:top w:val="nil"/>
              <w:left w:val="single" w:sz="4" w:space="0" w:color="auto"/>
              <w:bottom w:val="single" w:sz="4" w:space="0" w:color="auto"/>
              <w:right w:val="single" w:sz="4" w:space="0" w:color="auto"/>
            </w:tcBorders>
            <w:shd w:val="clear" w:color="auto" w:fill="auto"/>
            <w:vAlign w:val="center"/>
            <w:hideMark/>
          </w:tcPr>
          <w:p w:rsidR="004C020D" w:rsidRPr="00781640" w:rsidDel="00BE0FC2" w:rsidRDefault="004C020D" w:rsidP="000420C5">
            <w:pPr>
              <w:spacing w:after="0" w:line="240" w:lineRule="auto"/>
              <w:rPr>
                <w:del w:id="1191" w:author="PSA" w:date="2018-01-02T17:04:00Z"/>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Del="00BE0FC2" w:rsidRDefault="004C020D" w:rsidP="000420C5">
            <w:pPr>
              <w:spacing w:after="0" w:line="240" w:lineRule="auto"/>
              <w:rPr>
                <w:del w:id="1192" w:author="PSA" w:date="2018-01-02T17:04:00Z"/>
                <w:rFonts w:cstheme="minorHAnsi"/>
                <w:sz w:val="20"/>
                <w:szCs w:val="20"/>
                <w:lang w:val="en-GB" w:eastAsia="zh-CN"/>
              </w:rPr>
            </w:pPr>
            <w:del w:id="1193" w:author="PSA" w:date="2018-01-02T17:04:00Z">
              <w:r w:rsidRPr="00781640" w:rsidDel="00BE0FC2">
                <w:rPr>
                  <w:rFonts w:cstheme="minorHAnsi"/>
                  <w:sz w:val="20"/>
                  <w:szCs w:val="20"/>
                  <w:lang w:val="en-GB" w:eastAsia="zh-CN"/>
                </w:rPr>
                <w:delText>Others</w:delText>
              </w:r>
            </w:del>
          </w:p>
        </w:tc>
      </w:tr>
      <w:tr w:rsidR="004C020D" w:rsidRPr="00781640" w:rsidTr="00781640">
        <w:trPr>
          <w:trHeight w:val="57"/>
        </w:trPr>
        <w:tc>
          <w:tcPr>
            <w:tcW w:w="2740" w:type="dxa"/>
            <w:tcBorders>
              <w:top w:val="nil"/>
              <w:left w:val="single" w:sz="4" w:space="0" w:color="auto"/>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Lifting gear</w:t>
            </w:r>
          </w:p>
        </w:tc>
        <w:tc>
          <w:tcPr>
            <w:tcW w:w="3736" w:type="dxa"/>
            <w:tcBorders>
              <w:top w:val="nil"/>
              <w:left w:val="nil"/>
              <w:bottom w:val="single" w:sz="4" w:space="0" w:color="auto"/>
              <w:right w:val="single" w:sz="4" w:space="0" w:color="auto"/>
            </w:tcBorders>
            <w:shd w:val="clear" w:color="auto" w:fill="auto"/>
            <w:hideMark/>
          </w:tcPr>
          <w:p w:rsidR="004C020D" w:rsidRPr="00781640" w:rsidRDefault="00BE0FC2" w:rsidP="000420C5">
            <w:pPr>
              <w:spacing w:after="0" w:line="240" w:lineRule="auto"/>
              <w:rPr>
                <w:rFonts w:cstheme="minorHAnsi"/>
                <w:sz w:val="20"/>
                <w:szCs w:val="20"/>
                <w:lang w:val="en-GB" w:eastAsia="zh-CN"/>
              </w:rPr>
            </w:pPr>
            <w:ins w:id="1194" w:author="PSA" w:date="2018-01-02T17:03:00Z">
              <w:r>
                <w:rPr>
                  <w:rFonts w:cstheme="minorHAnsi"/>
                  <w:sz w:val="20"/>
                  <w:szCs w:val="20"/>
                  <w:lang w:val="en-GB" w:eastAsia="zh-CN"/>
                </w:rPr>
                <w:t>N.A.</w:t>
              </w:r>
            </w:ins>
            <w:del w:id="1195" w:author="PSA" w:date="2018-01-02T17:03:00Z">
              <w:r w:rsidR="004C020D" w:rsidRPr="00781640" w:rsidDel="00BE0FC2">
                <w:rPr>
                  <w:rFonts w:cstheme="minorHAnsi"/>
                  <w:sz w:val="20"/>
                  <w:szCs w:val="20"/>
                  <w:lang w:val="en-GB" w:eastAsia="zh-CN"/>
                </w:rPr>
                <w:delText>Lifting gear</w:delText>
              </w:r>
            </w:del>
          </w:p>
        </w:tc>
      </w:tr>
      <w:tr w:rsidR="004C020D" w:rsidRPr="00781640" w:rsidDel="00457AC4" w:rsidTr="00BE0FC2">
        <w:trPr>
          <w:trHeight w:val="57"/>
          <w:del w:id="1196" w:author="PSA" w:date="2018-01-02T17:53:00Z"/>
        </w:trPr>
        <w:tc>
          <w:tcPr>
            <w:tcW w:w="2740" w:type="dxa"/>
            <w:tcBorders>
              <w:top w:val="nil"/>
              <w:left w:val="single" w:sz="4" w:space="0" w:color="auto"/>
              <w:bottom w:val="single" w:sz="4" w:space="0" w:color="auto"/>
              <w:right w:val="single" w:sz="4" w:space="0" w:color="auto"/>
            </w:tcBorders>
            <w:shd w:val="clear" w:color="auto" w:fill="auto"/>
            <w:vAlign w:val="center"/>
            <w:hideMark/>
          </w:tcPr>
          <w:p w:rsidR="004C020D" w:rsidRPr="00781640" w:rsidDel="00457AC4" w:rsidRDefault="004C020D" w:rsidP="000420C5">
            <w:pPr>
              <w:spacing w:after="0" w:line="240" w:lineRule="auto"/>
              <w:rPr>
                <w:del w:id="1197" w:author="PSA" w:date="2018-01-02T17:53:00Z"/>
                <w:rFonts w:cstheme="minorHAnsi"/>
                <w:sz w:val="20"/>
                <w:szCs w:val="20"/>
                <w:lang w:val="en-GB" w:eastAsia="zh-CN"/>
              </w:rPr>
            </w:pPr>
          </w:p>
        </w:tc>
        <w:tc>
          <w:tcPr>
            <w:tcW w:w="3736" w:type="dxa"/>
            <w:tcBorders>
              <w:top w:val="nil"/>
              <w:left w:val="nil"/>
              <w:bottom w:val="single" w:sz="4" w:space="0" w:color="auto"/>
              <w:right w:val="single" w:sz="4" w:space="0" w:color="auto"/>
            </w:tcBorders>
            <w:shd w:val="clear" w:color="auto" w:fill="auto"/>
            <w:hideMark/>
          </w:tcPr>
          <w:p w:rsidR="004C020D" w:rsidRPr="00781640" w:rsidDel="00457AC4" w:rsidRDefault="004C020D" w:rsidP="000420C5">
            <w:pPr>
              <w:spacing w:after="0" w:line="240" w:lineRule="auto"/>
              <w:rPr>
                <w:del w:id="1198" w:author="PSA" w:date="2018-01-02T17:53:00Z"/>
                <w:rFonts w:cstheme="minorHAnsi"/>
                <w:sz w:val="20"/>
                <w:szCs w:val="20"/>
                <w:lang w:val="en-GB" w:eastAsia="zh-CN"/>
              </w:rPr>
            </w:pPr>
            <w:del w:id="1199" w:author="PSA" w:date="2018-01-02T17:53:00Z">
              <w:r w:rsidRPr="00781640" w:rsidDel="00457AC4">
                <w:rPr>
                  <w:rFonts w:cstheme="minorHAnsi"/>
                  <w:sz w:val="20"/>
                  <w:szCs w:val="20"/>
                  <w:lang w:val="en-GB" w:eastAsia="zh-CN"/>
                </w:rPr>
                <w:delText>Others</w:delText>
              </w:r>
            </w:del>
          </w:p>
        </w:tc>
      </w:tr>
      <w:tr w:rsidR="004C020D" w:rsidRPr="00781640" w:rsidTr="00781640">
        <w:trPr>
          <w:trHeight w:val="57"/>
        </w:trPr>
        <w:tc>
          <w:tcPr>
            <w:tcW w:w="2740" w:type="dxa"/>
            <w:tcBorders>
              <w:top w:val="nil"/>
              <w:left w:val="single" w:sz="4" w:space="0" w:color="auto"/>
              <w:bottom w:val="single" w:sz="4" w:space="0" w:color="auto"/>
              <w:right w:val="single" w:sz="4" w:space="0" w:color="auto"/>
            </w:tcBorders>
            <w:shd w:val="clear" w:color="auto" w:fill="auto"/>
            <w:hideMark/>
          </w:tcPr>
          <w:p w:rsidR="004C020D" w:rsidRPr="00781640" w:rsidRDefault="004C020D" w:rsidP="000420C5">
            <w:pPr>
              <w:spacing w:after="0" w:line="240" w:lineRule="auto"/>
              <w:rPr>
                <w:rFonts w:cstheme="minorHAnsi"/>
                <w:sz w:val="20"/>
                <w:szCs w:val="20"/>
                <w:lang w:val="en-GB" w:eastAsia="zh-CN"/>
              </w:rPr>
            </w:pPr>
            <w:r w:rsidRPr="00781640">
              <w:rPr>
                <w:rFonts w:cstheme="minorHAnsi"/>
                <w:sz w:val="20"/>
                <w:szCs w:val="20"/>
                <w:lang w:val="en-GB" w:eastAsia="zh-CN"/>
              </w:rPr>
              <w:t>Others</w:t>
            </w:r>
          </w:p>
        </w:tc>
        <w:tc>
          <w:tcPr>
            <w:tcW w:w="3736" w:type="dxa"/>
            <w:tcBorders>
              <w:top w:val="nil"/>
              <w:left w:val="nil"/>
              <w:bottom w:val="single" w:sz="4" w:space="0" w:color="auto"/>
              <w:right w:val="single" w:sz="4" w:space="0" w:color="auto"/>
            </w:tcBorders>
            <w:shd w:val="clear" w:color="auto" w:fill="auto"/>
            <w:hideMark/>
          </w:tcPr>
          <w:p w:rsidR="004C020D" w:rsidRPr="00781640" w:rsidRDefault="00BE0FC2" w:rsidP="000420C5">
            <w:pPr>
              <w:spacing w:after="0" w:line="240" w:lineRule="auto"/>
              <w:rPr>
                <w:rFonts w:cstheme="minorHAnsi"/>
                <w:sz w:val="20"/>
                <w:szCs w:val="20"/>
                <w:lang w:val="en-GB" w:eastAsia="zh-CN"/>
              </w:rPr>
            </w:pPr>
            <w:ins w:id="1200" w:author="PSA" w:date="2018-01-02T17:03:00Z">
              <w:r>
                <w:rPr>
                  <w:rFonts w:cstheme="minorHAnsi"/>
                  <w:sz w:val="20"/>
                  <w:szCs w:val="20"/>
                  <w:lang w:val="en-GB" w:eastAsia="zh-CN"/>
                </w:rPr>
                <w:t>N.A.</w:t>
              </w:r>
            </w:ins>
            <w:del w:id="1201" w:author="PSA" w:date="2018-01-02T17:03:00Z">
              <w:r w:rsidR="004C020D" w:rsidRPr="00781640" w:rsidDel="00BE0FC2">
                <w:rPr>
                  <w:rFonts w:cstheme="minorHAnsi"/>
                  <w:sz w:val="20"/>
                  <w:szCs w:val="20"/>
                  <w:lang w:val="en-GB" w:eastAsia="zh-CN"/>
                </w:rPr>
                <w:delText>Others</w:delText>
              </w:r>
            </w:del>
          </w:p>
        </w:tc>
      </w:tr>
    </w:tbl>
    <w:p w:rsidR="00C03E11" w:rsidRDefault="00C03E11" w:rsidP="000420C5">
      <w:pPr>
        <w:spacing w:after="0"/>
      </w:pPr>
    </w:p>
    <w:p w:rsidR="00781640" w:rsidRDefault="00781640" w:rsidP="000420C5">
      <w:pPr>
        <w:spacing w:after="0"/>
      </w:pPr>
    </w:p>
    <w:p w:rsidR="00C03E11" w:rsidRDefault="004C020D" w:rsidP="004C020D">
      <w:pPr>
        <w:pStyle w:val="Heading2"/>
      </w:pPr>
      <w:r>
        <w:t xml:space="preserve"> </w:t>
      </w:r>
      <w:bookmarkStart w:id="1202" w:name="_Toc502737672"/>
      <w:r>
        <w:t xml:space="preserve">Sample Record to Monitor </w:t>
      </w:r>
      <w:r w:rsidR="00DC0F69">
        <w:t>Types</w:t>
      </w:r>
      <w:bookmarkEnd w:id="1202"/>
      <w:r>
        <w:t xml:space="preserve">  </w:t>
      </w:r>
    </w:p>
    <w:tbl>
      <w:tblPr>
        <w:tblW w:w="6440" w:type="dxa"/>
        <w:tblInd w:w="720" w:type="dxa"/>
        <w:tblLook w:val="04A0"/>
      </w:tblPr>
      <w:tblGrid>
        <w:gridCol w:w="6440"/>
      </w:tblGrid>
      <w:tr w:rsidR="004C020D" w:rsidRPr="004C020D" w:rsidTr="00781640">
        <w:trPr>
          <w:trHeight w:val="170"/>
        </w:trPr>
        <w:tc>
          <w:tcPr>
            <w:tcW w:w="644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hideMark/>
          </w:tcPr>
          <w:p w:rsidR="004C020D" w:rsidRPr="004C020D" w:rsidRDefault="004C020D" w:rsidP="004C020D">
            <w:pPr>
              <w:spacing w:after="0" w:line="240" w:lineRule="auto"/>
              <w:rPr>
                <w:rFonts w:ascii="Calibri" w:hAnsi="Calibri" w:cs="Calibri"/>
                <w:b/>
                <w:bCs/>
                <w:color w:val="auto"/>
                <w:szCs w:val="22"/>
                <w:lang w:val="en-GB" w:eastAsia="zh-CN"/>
              </w:rPr>
            </w:pPr>
            <w:r w:rsidRPr="004C020D">
              <w:rPr>
                <w:rFonts w:ascii="Calibri" w:hAnsi="Calibri" w:cs="Calibri"/>
                <w:b/>
                <w:bCs/>
                <w:color w:val="auto"/>
                <w:szCs w:val="22"/>
                <w:lang w:val="en-GB" w:eastAsia="zh-CN"/>
              </w:rPr>
              <w:t>Record to Monitor</w:t>
            </w:r>
          </w:p>
        </w:tc>
      </w:tr>
      <w:tr w:rsidR="004C020D" w:rsidRPr="004C020D" w:rsidTr="00781640">
        <w:trPr>
          <w:trHeight w:val="170"/>
        </w:trPr>
        <w:tc>
          <w:tcPr>
            <w:tcW w:w="6440" w:type="dxa"/>
            <w:tcBorders>
              <w:top w:val="nil"/>
              <w:left w:val="single" w:sz="4" w:space="0" w:color="auto"/>
              <w:bottom w:val="single" w:sz="4" w:space="0" w:color="auto"/>
              <w:right w:val="single" w:sz="4" w:space="0" w:color="auto"/>
            </w:tcBorders>
            <w:shd w:val="clear" w:color="auto" w:fill="auto"/>
            <w:noWrap/>
            <w:vAlign w:val="bottom"/>
            <w:hideMark/>
          </w:tcPr>
          <w:p w:rsidR="004C020D" w:rsidRPr="00DC0F69" w:rsidRDefault="004C020D" w:rsidP="004C020D">
            <w:pPr>
              <w:spacing w:after="0" w:line="240" w:lineRule="auto"/>
              <w:rPr>
                <w:rFonts w:ascii="Calibri" w:hAnsi="Calibri" w:cs="Calibri"/>
                <w:color w:val="000000"/>
                <w:sz w:val="20"/>
                <w:szCs w:val="22"/>
                <w:lang w:val="en-GB" w:eastAsia="zh-CN"/>
              </w:rPr>
            </w:pPr>
            <w:r w:rsidRPr="00DC0F69">
              <w:rPr>
                <w:rFonts w:ascii="Calibri" w:hAnsi="Calibri" w:cs="Calibri"/>
                <w:color w:val="000000"/>
                <w:sz w:val="20"/>
                <w:szCs w:val="22"/>
                <w:lang w:val="en-GB" w:eastAsia="zh-CN"/>
              </w:rPr>
              <w:t>Work Pass</w:t>
            </w:r>
          </w:p>
        </w:tc>
      </w:tr>
      <w:tr w:rsidR="004C020D" w:rsidRPr="004C020D" w:rsidTr="00781640">
        <w:trPr>
          <w:trHeight w:val="170"/>
        </w:trPr>
        <w:tc>
          <w:tcPr>
            <w:tcW w:w="6440" w:type="dxa"/>
            <w:tcBorders>
              <w:top w:val="nil"/>
              <w:left w:val="single" w:sz="4" w:space="0" w:color="auto"/>
              <w:bottom w:val="single" w:sz="4" w:space="0" w:color="auto"/>
              <w:right w:val="single" w:sz="4" w:space="0" w:color="auto"/>
            </w:tcBorders>
            <w:shd w:val="clear" w:color="auto" w:fill="auto"/>
            <w:noWrap/>
            <w:vAlign w:val="bottom"/>
            <w:hideMark/>
          </w:tcPr>
          <w:p w:rsidR="004C020D" w:rsidRPr="00DC0F69" w:rsidRDefault="004C020D" w:rsidP="004C020D">
            <w:pPr>
              <w:spacing w:after="0" w:line="240" w:lineRule="auto"/>
              <w:rPr>
                <w:rFonts w:ascii="Calibri" w:hAnsi="Calibri" w:cs="Calibri"/>
                <w:color w:val="000000"/>
                <w:sz w:val="20"/>
                <w:szCs w:val="22"/>
                <w:lang w:val="en-GB" w:eastAsia="zh-CN"/>
              </w:rPr>
            </w:pPr>
            <w:r w:rsidRPr="00DC0F69">
              <w:rPr>
                <w:rFonts w:ascii="Calibri" w:hAnsi="Calibri" w:cs="Calibri"/>
                <w:color w:val="000000"/>
                <w:sz w:val="20"/>
                <w:szCs w:val="22"/>
                <w:lang w:val="en-GB" w:eastAsia="zh-CN"/>
              </w:rPr>
              <w:t>Employment Pass</w:t>
            </w:r>
          </w:p>
        </w:tc>
      </w:tr>
      <w:tr w:rsidR="004C020D" w:rsidRPr="004C020D" w:rsidTr="00781640">
        <w:trPr>
          <w:trHeight w:val="170"/>
        </w:trPr>
        <w:tc>
          <w:tcPr>
            <w:tcW w:w="6440" w:type="dxa"/>
            <w:tcBorders>
              <w:top w:val="nil"/>
              <w:left w:val="single" w:sz="4" w:space="0" w:color="auto"/>
              <w:bottom w:val="single" w:sz="4" w:space="0" w:color="auto"/>
              <w:right w:val="single" w:sz="4" w:space="0" w:color="auto"/>
            </w:tcBorders>
            <w:shd w:val="clear" w:color="auto" w:fill="auto"/>
            <w:noWrap/>
            <w:vAlign w:val="bottom"/>
            <w:hideMark/>
          </w:tcPr>
          <w:p w:rsidR="004C020D" w:rsidRPr="00DC0F69" w:rsidRDefault="004C020D" w:rsidP="004C020D">
            <w:pPr>
              <w:spacing w:after="0" w:line="240" w:lineRule="auto"/>
              <w:rPr>
                <w:rFonts w:ascii="Calibri" w:hAnsi="Calibri" w:cs="Calibri"/>
                <w:color w:val="000000"/>
                <w:sz w:val="20"/>
                <w:szCs w:val="22"/>
                <w:lang w:val="en-GB" w:eastAsia="zh-CN"/>
              </w:rPr>
            </w:pPr>
            <w:r w:rsidRPr="00DC0F69">
              <w:rPr>
                <w:rFonts w:ascii="Calibri" w:hAnsi="Calibri" w:cs="Calibri"/>
                <w:color w:val="000000"/>
                <w:sz w:val="20"/>
                <w:szCs w:val="22"/>
                <w:lang w:val="en-GB" w:eastAsia="zh-CN"/>
              </w:rPr>
              <w:t>Registered Safety Officer (WSHO)</w:t>
            </w:r>
          </w:p>
        </w:tc>
      </w:tr>
      <w:tr w:rsidR="004C020D" w:rsidRPr="004C020D" w:rsidTr="00781640">
        <w:trPr>
          <w:trHeight w:val="170"/>
        </w:trPr>
        <w:tc>
          <w:tcPr>
            <w:tcW w:w="6440" w:type="dxa"/>
            <w:tcBorders>
              <w:top w:val="nil"/>
              <w:left w:val="single" w:sz="4" w:space="0" w:color="auto"/>
              <w:bottom w:val="single" w:sz="4" w:space="0" w:color="auto"/>
              <w:right w:val="single" w:sz="4" w:space="0" w:color="auto"/>
            </w:tcBorders>
            <w:shd w:val="clear" w:color="auto" w:fill="auto"/>
            <w:noWrap/>
            <w:vAlign w:val="bottom"/>
            <w:hideMark/>
          </w:tcPr>
          <w:p w:rsidR="004C020D" w:rsidRPr="00DC0F69" w:rsidRDefault="004C020D" w:rsidP="004C020D">
            <w:pPr>
              <w:spacing w:after="0" w:line="240" w:lineRule="auto"/>
              <w:rPr>
                <w:rFonts w:ascii="Calibri" w:hAnsi="Calibri" w:cs="Calibri"/>
                <w:color w:val="000000"/>
                <w:sz w:val="20"/>
                <w:szCs w:val="22"/>
                <w:lang w:val="en-GB" w:eastAsia="zh-CN"/>
              </w:rPr>
            </w:pPr>
            <w:r w:rsidRPr="00DC0F69">
              <w:rPr>
                <w:rFonts w:ascii="Calibri" w:hAnsi="Calibri" w:cs="Calibri"/>
                <w:color w:val="000000"/>
                <w:sz w:val="20"/>
                <w:szCs w:val="22"/>
                <w:lang w:val="en-GB" w:eastAsia="zh-CN"/>
              </w:rPr>
              <w:t>Shipyard Safety Instructions for Workers (General/Hot-work trade)</w:t>
            </w:r>
          </w:p>
        </w:tc>
      </w:tr>
      <w:tr w:rsidR="004C020D" w:rsidRPr="004C020D" w:rsidTr="00781640">
        <w:trPr>
          <w:trHeight w:val="170"/>
        </w:trPr>
        <w:tc>
          <w:tcPr>
            <w:tcW w:w="6440" w:type="dxa"/>
            <w:tcBorders>
              <w:top w:val="nil"/>
              <w:left w:val="single" w:sz="4" w:space="0" w:color="auto"/>
              <w:bottom w:val="single" w:sz="4" w:space="0" w:color="auto"/>
              <w:right w:val="single" w:sz="4" w:space="0" w:color="auto"/>
            </w:tcBorders>
            <w:shd w:val="clear" w:color="auto" w:fill="auto"/>
            <w:noWrap/>
            <w:vAlign w:val="bottom"/>
            <w:hideMark/>
          </w:tcPr>
          <w:p w:rsidR="004C020D" w:rsidRPr="00DC0F69" w:rsidRDefault="004C020D" w:rsidP="004C020D">
            <w:pPr>
              <w:spacing w:after="0" w:line="240" w:lineRule="auto"/>
              <w:rPr>
                <w:rFonts w:ascii="Calibri" w:hAnsi="Calibri" w:cs="Calibri"/>
                <w:color w:val="000000"/>
                <w:sz w:val="20"/>
                <w:szCs w:val="22"/>
                <w:lang w:val="en-GB" w:eastAsia="zh-CN"/>
              </w:rPr>
            </w:pPr>
            <w:r w:rsidRPr="00DC0F69">
              <w:rPr>
                <w:rFonts w:ascii="Calibri" w:hAnsi="Calibri" w:cs="Calibri"/>
                <w:color w:val="000000"/>
                <w:sz w:val="20"/>
                <w:szCs w:val="22"/>
                <w:lang w:val="en-GB" w:eastAsia="zh-CN"/>
              </w:rPr>
              <w:t>Shipyard Safety Instructions for Workers (General trade)</w:t>
            </w:r>
          </w:p>
        </w:tc>
      </w:tr>
      <w:tr w:rsidR="004C020D" w:rsidRPr="004C020D" w:rsidTr="00781640">
        <w:trPr>
          <w:trHeight w:val="170"/>
        </w:trPr>
        <w:tc>
          <w:tcPr>
            <w:tcW w:w="6440" w:type="dxa"/>
            <w:tcBorders>
              <w:top w:val="nil"/>
              <w:left w:val="single" w:sz="4" w:space="0" w:color="auto"/>
              <w:bottom w:val="single" w:sz="4" w:space="0" w:color="auto"/>
              <w:right w:val="single" w:sz="4" w:space="0" w:color="auto"/>
            </w:tcBorders>
            <w:shd w:val="clear" w:color="auto" w:fill="auto"/>
            <w:noWrap/>
            <w:vAlign w:val="bottom"/>
            <w:hideMark/>
          </w:tcPr>
          <w:p w:rsidR="004C020D" w:rsidRPr="00DC0F69" w:rsidRDefault="004C020D" w:rsidP="004C020D">
            <w:pPr>
              <w:spacing w:after="0" w:line="240" w:lineRule="auto"/>
              <w:rPr>
                <w:rFonts w:ascii="Calibri" w:hAnsi="Calibri" w:cs="Calibri"/>
                <w:color w:val="000000"/>
                <w:sz w:val="20"/>
                <w:szCs w:val="22"/>
                <w:lang w:val="en-GB" w:eastAsia="zh-CN"/>
              </w:rPr>
            </w:pPr>
            <w:r w:rsidRPr="00DC0F69">
              <w:rPr>
                <w:rFonts w:ascii="Calibri" w:hAnsi="Calibri" w:cs="Calibri"/>
                <w:color w:val="000000"/>
                <w:sz w:val="20"/>
                <w:szCs w:val="22"/>
                <w:lang w:val="en-GB" w:eastAsia="zh-CN"/>
              </w:rPr>
              <w:t>Lifting Supervisor – Safety Instruction Course</w:t>
            </w:r>
          </w:p>
        </w:tc>
      </w:tr>
      <w:tr w:rsidR="004C020D" w:rsidRPr="004C020D" w:rsidTr="00781640">
        <w:trPr>
          <w:trHeight w:val="170"/>
        </w:trPr>
        <w:tc>
          <w:tcPr>
            <w:tcW w:w="6440" w:type="dxa"/>
            <w:tcBorders>
              <w:top w:val="nil"/>
              <w:left w:val="single" w:sz="4" w:space="0" w:color="auto"/>
              <w:bottom w:val="single" w:sz="4" w:space="0" w:color="auto"/>
              <w:right w:val="single" w:sz="4" w:space="0" w:color="auto"/>
            </w:tcBorders>
            <w:shd w:val="clear" w:color="auto" w:fill="auto"/>
            <w:noWrap/>
            <w:vAlign w:val="bottom"/>
            <w:hideMark/>
          </w:tcPr>
          <w:p w:rsidR="004C020D" w:rsidRPr="00DC0F69" w:rsidRDefault="004C020D" w:rsidP="004C020D">
            <w:pPr>
              <w:spacing w:after="0" w:line="240" w:lineRule="auto"/>
              <w:rPr>
                <w:rFonts w:ascii="Calibri" w:hAnsi="Calibri" w:cs="Calibri"/>
                <w:color w:val="000000"/>
                <w:sz w:val="20"/>
                <w:szCs w:val="22"/>
                <w:lang w:val="en-GB" w:eastAsia="zh-CN"/>
              </w:rPr>
            </w:pPr>
            <w:r w:rsidRPr="00DC0F69">
              <w:rPr>
                <w:rFonts w:ascii="Calibri" w:hAnsi="Calibri" w:cs="Calibri"/>
                <w:color w:val="000000"/>
                <w:sz w:val="20"/>
                <w:szCs w:val="22"/>
                <w:lang w:val="en-GB" w:eastAsia="zh-CN"/>
              </w:rPr>
              <w:t>Trained Signalman Course</w:t>
            </w:r>
          </w:p>
        </w:tc>
      </w:tr>
      <w:tr w:rsidR="004C020D" w:rsidRPr="004C020D" w:rsidTr="00781640">
        <w:trPr>
          <w:trHeight w:val="170"/>
        </w:trPr>
        <w:tc>
          <w:tcPr>
            <w:tcW w:w="6440" w:type="dxa"/>
            <w:tcBorders>
              <w:top w:val="nil"/>
              <w:left w:val="single" w:sz="4" w:space="0" w:color="auto"/>
              <w:bottom w:val="single" w:sz="4" w:space="0" w:color="auto"/>
              <w:right w:val="single" w:sz="4" w:space="0" w:color="auto"/>
            </w:tcBorders>
            <w:shd w:val="clear" w:color="auto" w:fill="auto"/>
            <w:noWrap/>
            <w:vAlign w:val="bottom"/>
            <w:hideMark/>
          </w:tcPr>
          <w:p w:rsidR="004C020D" w:rsidRPr="00DC0F69" w:rsidRDefault="004C020D" w:rsidP="004C020D">
            <w:pPr>
              <w:spacing w:after="0" w:line="240" w:lineRule="auto"/>
              <w:rPr>
                <w:rFonts w:ascii="Calibri" w:hAnsi="Calibri" w:cs="Calibri"/>
                <w:color w:val="000000"/>
                <w:sz w:val="20"/>
                <w:szCs w:val="22"/>
                <w:lang w:val="en-GB" w:eastAsia="zh-CN"/>
              </w:rPr>
            </w:pPr>
            <w:r w:rsidRPr="00DC0F69">
              <w:rPr>
                <w:rFonts w:ascii="Calibri" w:hAnsi="Calibri" w:cs="Calibri"/>
                <w:color w:val="000000"/>
                <w:sz w:val="20"/>
                <w:szCs w:val="22"/>
                <w:lang w:val="en-GB" w:eastAsia="zh-CN"/>
              </w:rPr>
              <w:t>Rigger Course</w:t>
            </w:r>
          </w:p>
        </w:tc>
      </w:tr>
      <w:tr w:rsidR="004C020D" w:rsidRPr="004C020D" w:rsidTr="00781640">
        <w:trPr>
          <w:trHeight w:val="170"/>
        </w:trPr>
        <w:tc>
          <w:tcPr>
            <w:tcW w:w="6440" w:type="dxa"/>
            <w:tcBorders>
              <w:top w:val="nil"/>
              <w:left w:val="single" w:sz="4" w:space="0" w:color="auto"/>
              <w:bottom w:val="single" w:sz="4" w:space="0" w:color="auto"/>
              <w:right w:val="single" w:sz="4" w:space="0" w:color="auto"/>
            </w:tcBorders>
            <w:shd w:val="clear" w:color="auto" w:fill="auto"/>
            <w:noWrap/>
            <w:vAlign w:val="bottom"/>
            <w:hideMark/>
          </w:tcPr>
          <w:p w:rsidR="004C020D" w:rsidRPr="00DC0F69" w:rsidRDefault="004C020D" w:rsidP="004C020D">
            <w:pPr>
              <w:spacing w:after="0" w:line="240" w:lineRule="auto"/>
              <w:rPr>
                <w:rFonts w:ascii="Calibri" w:hAnsi="Calibri" w:cs="Calibri"/>
                <w:color w:val="000000"/>
                <w:sz w:val="20"/>
                <w:szCs w:val="22"/>
                <w:lang w:val="en-GB" w:eastAsia="zh-CN"/>
              </w:rPr>
            </w:pPr>
            <w:r w:rsidRPr="00DC0F69">
              <w:rPr>
                <w:rFonts w:ascii="Calibri" w:hAnsi="Calibri" w:cs="Calibri"/>
                <w:color w:val="000000"/>
                <w:sz w:val="20"/>
                <w:szCs w:val="22"/>
                <w:lang w:val="en-GB" w:eastAsia="zh-CN"/>
              </w:rPr>
              <w:t>Certified Occupational First Aiders</w:t>
            </w:r>
          </w:p>
        </w:tc>
      </w:tr>
      <w:tr w:rsidR="004C020D" w:rsidRPr="004C020D" w:rsidTr="00781640">
        <w:trPr>
          <w:trHeight w:val="170"/>
        </w:trPr>
        <w:tc>
          <w:tcPr>
            <w:tcW w:w="6440" w:type="dxa"/>
            <w:tcBorders>
              <w:top w:val="nil"/>
              <w:left w:val="single" w:sz="4" w:space="0" w:color="auto"/>
              <w:bottom w:val="single" w:sz="4" w:space="0" w:color="auto"/>
              <w:right w:val="single" w:sz="4" w:space="0" w:color="auto"/>
            </w:tcBorders>
            <w:shd w:val="clear" w:color="auto" w:fill="auto"/>
            <w:noWrap/>
            <w:vAlign w:val="bottom"/>
            <w:hideMark/>
          </w:tcPr>
          <w:p w:rsidR="004C020D" w:rsidRPr="00DC0F69" w:rsidRDefault="004C020D" w:rsidP="004C020D">
            <w:pPr>
              <w:spacing w:after="0" w:line="240" w:lineRule="auto"/>
              <w:rPr>
                <w:rFonts w:ascii="Calibri" w:hAnsi="Calibri" w:cs="Calibri"/>
                <w:color w:val="000000"/>
                <w:sz w:val="20"/>
                <w:szCs w:val="22"/>
                <w:lang w:val="en-GB" w:eastAsia="zh-CN"/>
              </w:rPr>
            </w:pPr>
            <w:r w:rsidRPr="00DC0F69">
              <w:rPr>
                <w:rFonts w:ascii="Calibri" w:hAnsi="Calibri" w:cs="Calibri"/>
                <w:color w:val="000000"/>
                <w:sz w:val="20"/>
                <w:szCs w:val="22"/>
                <w:lang w:val="en-GB" w:eastAsia="zh-CN"/>
              </w:rPr>
              <w:t xml:space="preserve">Certified in CPR + AED </w:t>
            </w:r>
          </w:p>
        </w:tc>
      </w:tr>
      <w:tr w:rsidR="004C020D" w:rsidRPr="004C020D" w:rsidTr="00781640">
        <w:trPr>
          <w:trHeight w:val="170"/>
        </w:trPr>
        <w:tc>
          <w:tcPr>
            <w:tcW w:w="6440" w:type="dxa"/>
            <w:tcBorders>
              <w:top w:val="nil"/>
              <w:left w:val="single" w:sz="4" w:space="0" w:color="auto"/>
              <w:bottom w:val="single" w:sz="4" w:space="0" w:color="auto"/>
              <w:right w:val="single" w:sz="4" w:space="0" w:color="auto"/>
            </w:tcBorders>
            <w:shd w:val="clear" w:color="auto" w:fill="auto"/>
            <w:noWrap/>
            <w:vAlign w:val="bottom"/>
            <w:hideMark/>
          </w:tcPr>
          <w:p w:rsidR="004C020D" w:rsidRPr="00DC0F69" w:rsidRDefault="004C020D" w:rsidP="004C020D">
            <w:pPr>
              <w:spacing w:after="0" w:line="240" w:lineRule="auto"/>
              <w:rPr>
                <w:rFonts w:ascii="Calibri" w:hAnsi="Calibri" w:cs="Calibri"/>
                <w:color w:val="000000"/>
                <w:sz w:val="20"/>
                <w:szCs w:val="22"/>
                <w:lang w:val="en-GB" w:eastAsia="zh-CN"/>
              </w:rPr>
            </w:pPr>
            <w:r w:rsidRPr="00DC0F69">
              <w:rPr>
                <w:rFonts w:ascii="Calibri" w:hAnsi="Calibri" w:cs="Calibri"/>
                <w:color w:val="000000"/>
                <w:sz w:val="20"/>
                <w:szCs w:val="22"/>
                <w:lang w:val="en-GB" w:eastAsia="zh-CN"/>
              </w:rPr>
              <w:t xml:space="preserve">Safety Orientation Course for Workers (Manhole) </w:t>
            </w:r>
          </w:p>
        </w:tc>
      </w:tr>
      <w:tr w:rsidR="004C020D" w:rsidRPr="004C020D" w:rsidTr="00781640">
        <w:trPr>
          <w:trHeight w:val="170"/>
        </w:trPr>
        <w:tc>
          <w:tcPr>
            <w:tcW w:w="6440" w:type="dxa"/>
            <w:tcBorders>
              <w:top w:val="nil"/>
              <w:left w:val="single" w:sz="4" w:space="0" w:color="auto"/>
              <w:bottom w:val="single" w:sz="4" w:space="0" w:color="auto"/>
              <w:right w:val="single" w:sz="4" w:space="0" w:color="auto"/>
            </w:tcBorders>
            <w:shd w:val="clear" w:color="auto" w:fill="auto"/>
            <w:noWrap/>
            <w:vAlign w:val="bottom"/>
            <w:hideMark/>
          </w:tcPr>
          <w:p w:rsidR="004C020D" w:rsidRPr="00DC0F69" w:rsidRDefault="004C020D" w:rsidP="004C020D">
            <w:pPr>
              <w:spacing w:after="0" w:line="240" w:lineRule="auto"/>
              <w:rPr>
                <w:rFonts w:ascii="Calibri" w:hAnsi="Calibri" w:cs="Calibri"/>
                <w:color w:val="000000"/>
                <w:sz w:val="20"/>
                <w:szCs w:val="22"/>
                <w:lang w:val="en-GB" w:eastAsia="zh-CN"/>
              </w:rPr>
            </w:pPr>
            <w:r w:rsidRPr="00DC0F69">
              <w:rPr>
                <w:rFonts w:ascii="Calibri" w:hAnsi="Calibri" w:cs="Calibri"/>
                <w:color w:val="000000"/>
                <w:sz w:val="20"/>
                <w:szCs w:val="22"/>
                <w:lang w:val="en-GB" w:eastAsia="zh-CN"/>
              </w:rPr>
              <w:t xml:space="preserve">Perform Work In Confined Space Operation </w:t>
            </w:r>
          </w:p>
        </w:tc>
      </w:tr>
      <w:tr w:rsidR="004C020D" w:rsidRPr="004C020D" w:rsidTr="00781640">
        <w:trPr>
          <w:trHeight w:val="170"/>
        </w:trPr>
        <w:tc>
          <w:tcPr>
            <w:tcW w:w="6440" w:type="dxa"/>
            <w:tcBorders>
              <w:top w:val="nil"/>
              <w:left w:val="single" w:sz="4" w:space="0" w:color="auto"/>
              <w:bottom w:val="single" w:sz="4" w:space="0" w:color="auto"/>
              <w:right w:val="single" w:sz="4" w:space="0" w:color="auto"/>
            </w:tcBorders>
            <w:shd w:val="clear" w:color="auto" w:fill="auto"/>
            <w:noWrap/>
            <w:vAlign w:val="bottom"/>
            <w:hideMark/>
          </w:tcPr>
          <w:p w:rsidR="004C020D" w:rsidRPr="00DC0F69" w:rsidRDefault="004C020D" w:rsidP="004C020D">
            <w:pPr>
              <w:spacing w:after="0" w:line="240" w:lineRule="auto"/>
              <w:rPr>
                <w:rFonts w:ascii="Calibri" w:hAnsi="Calibri" w:cs="Calibri"/>
                <w:color w:val="000000"/>
                <w:sz w:val="20"/>
                <w:szCs w:val="22"/>
                <w:lang w:val="en-GB" w:eastAsia="zh-CN"/>
              </w:rPr>
            </w:pPr>
            <w:r w:rsidRPr="00DC0F69">
              <w:rPr>
                <w:rFonts w:ascii="Calibri" w:hAnsi="Calibri" w:cs="Calibri"/>
                <w:color w:val="000000"/>
                <w:sz w:val="20"/>
                <w:szCs w:val="22"/>
                <w:lang w:val="en-GB" w:eastAsia="zh-CN"/>
              </w:rPr>
              <w:t>STCW2010</w:t>
            </w:r>
          </w:p>
        </w:tc>
      </w:tr>
      <w:tr w:rsidR="004C020D" w:rsidRPr="004C020D" w:rsidTr="00781640">
        <w:trPr>
          <w:trHeight w:val="170"/>
        </w:trPr>
        <w:tc>
          <w:tcPr>
            <w:tcW w:w="6440" w:type="dxa"/>
            <w:tcBorders>
              <w:top w:val="nil"/>
              <w:left w:val="single" w:sz="4" w:space="0" w:color="auto"/>
              <w:bottom w:val="single" w:sz="4" w:space="0" w:color="auto"/>
              <w:right w:val="single" w:sz="4" w:space="0" w:color="auto"/>
            </w:tcBorders>
            <w:shd w:val="clear" w:color="auto" w:fill="auto"/>
            <w:noWrap/>
            <w:vAlign w:val="bottom"/>
            <w:hideMark/>
          </w:tcPr>
          <w:p w:rsidR="004C020D" w:rsidRPr="00DC0F69" w:rsidRDefault="004C020D" w:rsidP="004C020D">
            <w:pPr>
              <w:spacing w:after="0" w:line="240" w:lineRule="auto"/>
              <w:rPr>
                <w:rFonts w:ascii="Calibri" w:hAnsi="Calibri" w:cs="Calibri"/>
                <w:color w:val="000000"/>
                <w:sz w:val="20"/>
                <w:szCs w:val="22"/>
                <w:lang w:val="en-GB" w:eastAsia="zh-CN"/>
              </w:rPr>
            </w:pPr>
            <w:r w:rsidRPr="00DC0F69">
              <w:rPr>
                <w:rFonts w:ascii="Calibri" w:hAnsi="Calibri" w:cs="Calibri"/>
                <w:color w:val="000000"/>
                <w:sz w:val="20"/>
                <w:szCs w:val="22"/>
                <w:lang w:val="en-GB" w:eastAsia="zh-CN"/>
              </w:rPr>
              <w:t>ISC Tug Master Refresher Course (Indon Crew)</w:t>
            </w:r>
          </w:p>
        </w:tc>
      </w:tr>
      <w:tr w:rsidR="004C020D" w:rsidRPr="004C020D" w:rsidTr="00781640">
        <w:trPr>
          <w:trHeight w:val="170"/>
        </w:trPr>
        <w:tc>
          <w:tcPr>
            <w:tcW w:w="6440" w:type="dxa"/>
            <w:tcBorders>
              <w:top w:val="nil"/>
              <w:left w:val="single" w:sz="4" w:space="0" w:color="auto"/>
              <w:bottom w:val="single" w:sz="4" w:space="0" w:color="auto"/>
              <w:right w:val="single" w:sz="4" w:space="0" w:color="auto"/>
            </w:tcBorders>
            <w:shd w:val="clear" w:color="auto" w:fill="auto"/>
            <w:noWrap/>
            <w:vAlign w:val="bottom"/>
            <w:hideMark/>
          </w:tcPr>
          <w:p w:rsidR="004C020D" w:rsidRPr="00DC0F69" w:rsidRDefault="004C020D" w:rsidP="004C020D">
            <w:pPr>
              <w:spacing w:after="0" w:line="240" w:lineRule="auto"/>
              <w:rPr>
                <w:rFonts w:ascii="Calibri" w:hAnsi="Calibri" w:cs="Calibri"/>
                <w:color w:val="000000"/>
                <w:sz w:val="20"/>
                <w:szCs w:val="22"/>
                <w:lang w:val="en-GB" w:eastAsia="zh-CN"/>
              </w:rPr>
            </w:pPr>
            <w:r w:rsidRPr="00DC0F69">
              <w:rPr>
                <w:rFonts w:ascii="Calibri" w:hAnsi="Calibri" w:cs="Calibri"/>
                <w:color w:val="000000"/>
                <w:sz w:val="20"/>
                <w:szCs w:val="22"/>
                <w:lang w:val="en-GB" w:eastAsia="zh-CN"/>
              </w:rPr>
              <w:t>Birthday</w:t>
            </w:r>
          </w:p>
        </w:tc>
      </w:tr>
      <w:tr w:rsidR="004C020D" w:rsidRPr="004C020D" w:rsidTr="00781640">
        <w:trPr>
          <w:trHeight w:val="170"/>
        </w:trPr>
        <w:tc>
          <w:tcPr>
            <w:tcW w:w="6440" w:type="dxa"/>
            <w:tcBorders>
              <w:top w:val="nil"/>
              <w:left w:val="single" w:sz="4" w:space="0" w:color="auto"/>
              <w:bottom w:val="single" w:sz="4" w:space="0" w:color="auto"/>
              <w:right w:val="single" w:sz="4" w:space="0" w:color="auto"/>
            </w:tcBorders>
            <w:shd w:val="clear" w:color="auto" w:fill="auto"/>
            <w:noWrap/>
            <w:vAlign w:val="bottom"/>
            <w:hideMark/>
          </w:tcPr>
          <w:p w:rsidR="004C020D" w:rsidRPr="00DC0F69" w:rsidRDefault="004C020D" w:rsidP="004C020D">
            <w:pPr>
              <w:spacing w:after="0" w:line="240" w:lineRule="auto"/>
              <w:rPr>
                <w:rFonts w:ascii="Calibri" w:hAnsi="Calibri" w:cs="Calibri"/>
                <w:color w:val="000000"/>
                <w:sz w:val="20"/>
                <w:szCs w:val="22"/>
                <w:lang w:val="en-GB" w:eastAsia="zh-CN"/>
              </w:rPr>
            </w:pPr>
            <w:r w:rsidRPr="00DC0F69">
              <w:rPr>
                <w:rFonts w:ascii="Calibri" w:hAnsi="Calibri" w:cs="Calibri"/>
                <w:color w:val="000000"/>
                <w:sz w:val="20"/>
                <w:szCs w:val="22"/>
                <w:lang w:val="en-GB" w:eastAsia="zh-CN"/>
              </w:rPr>
              <w:t>Others</w:t>
            </w:r>
          </w:p>
        </w:tc>
      </w:tr>
    </w:tbl>
    <w:p w:rsidR="00781640" w:rsidRDefault="004C020D" w:rsidP="00781640">
      <w:r>
        <w:t xml:space="preserve"> </w:t>
      </w:r>
    </w:p>
    <w:p w:rsidR="00781640" w:rsidRDefault="00781640" w:rsidP="00781640"/>
    <w:p w:rsidR="004C020D" w:rsidRDefault="00781640" w:rsidP="004C020D">
      <w:pPr>
        <w:pStyle w:val="Heading2"/>
      </w:pPr>
      <w:r>
        <w:t xml:space="preserve"> </w:t>
      </w:r>
      <w:bookmarkStart w:id="1203" w:name="_Toc502737673"/>
      <w:r w:rsidR="004C020D">
        <w:t>Sample User Group</w:t>
      </w:r>
      <w:bookmarkEnd w:id="1203"/>
    </w:p>
    <w:tbl>
      <w:tblPr>
        <w:tblW w:w="6476" w:type="dxa"/>
        <w:tblInd w:w="720" w:type="dxa"/>
        <w:tblLook w:val="04A0"/>
      </w:tblPr>
      <w:tblGrid>
        <w:gridCol w:w="6476"/>
      </w:tblGrid>
      <w:tr w:rsidR="00643F93" w:rsidRPr="00643F93" w:rsidTr="00781640">
        <w:trPr>
          <w:trHeight w:val="64"/>
        </w:trPr>
        <w:tc>
          <w:tcPr>
            <w:tcW w:w="647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hideMark/>
          </w:tcPr>
          <w:p w:rsidR="00643F93" w:rsidRPr="00DC0F69" w:rsidRDefault="00643F93" w:rsidP="00643F93">
            <w:pPr>
              <w:spacing w:after="0" w:line="240" w:lineRule="auto"/>
              <w:rPr>
                <w:rFonts w:ascii="Calibri" w:hAnsi="Calibri" w:cs="Calibri"/>
                <w:b/>
                <w:bCs/>
                <w:color w:val="auto"/>
                <w:sz w:val="20"/>
                <w:szCs w:val="22"/>
                <w:lang w:val="en-GB" w:eastAsia="zh-CN"/>
              </w:rPr>
            </w:pPr>
            <w:r w:rsidRPr="00DC0F69">
              <w:rPr>
                <w:rFonts w:ascii="Calibri" w:hAnsi="Calibri" w:cs="Calibri"/>
                <w:b/>
                <w:bCs/>
                <w:color w:val="auto"/>
                <w:sz w:val="20"/>
                <w:szCs w:val="22"/>
                <w:lang w:val="en-GB" w:eastAsia="zh-CN"/>
              </w:rPr>
              <w:t>User Group</w:t>
            </w:r>
          </w:p>
        </w:tc>
      </w:tr>
      <w:tr w:rsidR="00643F93" w:rsidRPr="00643F93" w:rsidTr="00781640">
        <w:trPr>
          <w:trHeight w:val="64"/>
        </w:trPr>
        <w:tc>
          <w:tcPr>
            <w:tcW w:w="6476" w:type="dxa"/>
            <w:tcBorders>
              <w:top w:val="nil"/>
              <w:left w:val="single" w:sz="4" w:space="0" w:color="auto"/>
              <w:bottom w:val="single" w:sz="4" w:space="0" w:color="auto"/>
              <w:right w:val="single" w:sz="4" w:space="0" w:color="auto"/>
            </w:tcBorders>
            <w:shd w:val="clear" w:color="auto" w:fill="auto"/>
            <w:noWrap/>
            <w:vAlign w:val="bottom"/>
            <w:hideMark/>
          </w:tcPr>
          <w:p w:rsidR="00643F93" w:rsidRPr="00DC0F69" w:rsidRDefault="00643F93" w:rsidP="00DC0F69">
            <w:pPr>
              <w:spacing w:after="0" w:line="240" w:lineRule="auto"/>
              <w:rPr>
                <w:rFonts w:ascii="Calibri" w:hAnsi="Calibri" w:cs="Calibri"/>
                <w:color w:val="000000"/>
                <w:sz w:val="20"/>
                <w:szCs w:val="22"/>
                <w:lang w:val="en-GB" w:eastAsia="zh-CN"/>
              </w:rPr>
            </w:pPr>
            <w:r w:rsidRPr="00DC0F69">
              <w:rPr>
                <w:rFonts w:ascii="Calibri" w:hAnsi="Calibri" w:cs="Calibri"/>
                <w:color w:val="000000"/>
                <w:sz w:val="20"/>
                <w:szCs w:val="22"/>
                <w:lang w:val="en-GB" w:eastAsia="zh-CN"/>
              </w:rPr>
              <w:t>FMD</w:t>
            </w:r>
            <w:r w:rsidR="00DC0F69">
              <w:rPr>
                <w:rFonts w:ascii="Calibri" w:hAnsi="Calibri" w:cs="Calibri"/>
                <w:color w:val="000000"/>
                <w:spacing w:val="20"/>
                <w:sz w:val="20"/>
                <w:szCs w:val="22"/>
                <w:lang w:val="en-GB" w:eastAsia="zh-CN"/>
              </w:rPr>
              <w:t xml:space="preserve"> </w:t>
            </w:r>
            <w:r w:rsidRPr="00DC0F69">
              <w:rPr>
                <w:rFonts w:ascii="Calibri" w:hAnsi="Calibri" w:cs="Calibri"/>
                <w:color w:val="000000"/>
                <w:sz w:val="20"/>
                <w:szCs w:val="22"/>
                <w:lang w:val="en-GB" w:eastAsia="zh-CN"/>
              </w:rPr>
              <w:t>OPS</w:t>
            </w:r>
            <w:r w:rsidR="00DC0F69">
              <w:rPr>
                <w:rFonts w:ascii="Calibri" w:hAnsi="Calibri" w:cs="Calibri"/>
                <w:color w:val="000000"/>
                <w:spacing w:val="20"/>
                <w:sz w:val="20"/>
                <w:szCs w:val="22"/>
                <w:lang w:val="en-GB" w:eastAsia="zh-CN"/>
              </w:rPr>
              <w:t xml:space="preserve"> </w:t>
            </w:r>
            <w:r w:rsidRPr="00DC0F69">
              <w:rPr>
                <w:rFonts w:ascii="Calibri" w:hAnsi="Calibri" w:cs="Calibri"/>
                <w:color w:val="000000"/>
                <w:sz w:val="20"/>
                <w:szCs w:val="22"/>
                <w:lang w:val="en-GB" w:eastAsia="zh-CN"/>
              </w:rPr>
              <w:t>ASSET</w:t>
            </w:r>
          </w:p>
        </w:tc>
      </w:tr>
      <w:tr w:rsidR="00643F93" w:rsidRPr="00643F93" w:rsidTr="00781640">
        <w:trPr>
          <w:trHeight w:val="64"/>
        </w:trPr>
        <w:tc>
          <w:tcPr>
            <w:tcW w:w="6476" w:type="dxa"/>
            <w:tcBorders>
              <w:top w:val="nil"/>
              <w:left w:val="single" w:sz="4" w:space="0" w:color="auto"/>
              <w:bottom w:val="single" w:sz="4" w:space="0" w:color="auto"/>
              <w:right w:val="single" w:sz="4" w:space="0" w:color="auto"/>
            </w:tcBorders>
            <w:shd w:val="clear" w:color="auto" w:fill="auto"/>
            <w:noWrap/>
            <w:vAlign w:val="bottom"/>
            <w:hideMark/>
          </w:tcPr>
          <w:p w:rsidR="00643F93" w:rsidRPr="00DC0F69" w:rsidRDefault="00643F93" w:rsidP="00643F93">
            <w:pPr>
              <w:spacing w:after="0" w:line="240" w:lineRule="auto"/>
              <w:rPr>
                <w:rFonts w:ascii="Calibri" w:hAnsi="Calibri" w:cs="Calibri"/>
                <w:color w:val="000000"/>
                <w:sz w:val="20"/>
                <w:szCs w:val="22"/>
                <w:lang w:val="en-GB" w:eastAsia="zh-CN"/>
              </w:rPr>
            </w:pPr>
            <w:r w:rsidRPr="00DC0F69">
              <w:rPr>
                <w:rFonts w:ascii="Calibri" w:hAnsi="Calibri" w:cs="Calibri"/>
                <w:color w:val="000000"/>
                <w:sz w:val="20"/>
                <w:szCs w:val="22"/>
                <w:lang w:val="en-GB" w:eastAsia="zh-CN"/>
              </w:rPr>
              <w:t>FMD</w:t>
            </w:r>
            <w:r w:rsidR="00DC0F69">
              <w:rPr>
                <w:rFonts w:ascii="Calibri" w:hAnsi="Calibri" w:cs="Calibri"/>
                <w:color w:val="000000"/>
                <w:spacing w:val="20"/>
                <w:sz w:val="20"/>
                <w:szCs w:val="22"/>
                <w:lang w:val="en-GB" w:eastAsia="zh-CN"/>
              </w:rPr>
              <w:t xml:space="preserve"> </w:t>
            </w:r>
            <w:r w:rsidR="00DC0F69">
              <w:rPr>
                <w:rFonts w:ascii="Calibri" w:hAnsi="Calibri" w:cs="Calibri"/>
                <w:color w:val="000000"/>
                <w:sz w:val="20"/>
                <w:szCs w:val="22"/>
                <w:lang w:val="en-GB" w:eastAsia="zh-CN"/>
              </w:rPr>
              <w:t>TS</w:t>
            </w:r>
            <w:r w:rsidR="00DC0F69">
              <w:rPr>
                <w:rFonts w:ascii="Calibri" w:hAnsi="Calibri" w:cs="Calibri"/>
                <w:color w:val="000000"/>
                <w:spacing w:val="20"/>
                <w:sz w:val="20"/>
                <w:szCs w:val="22"/>
                <w:lang w:val="en-GB" w:eastAsia="zh-CN"/>
              </w:rPr>
              <w:t xml:space="preserve"> </w:t>
            </w:r>
            <w:r w:rsidRPr="00DC0F69">
              <w:rPr>
                <w:rFonts w:ascii="Calibri" w:hAnsi="Calibri" w:cs="Calibri"/>
                <w:color w:val="000000"/>
                <w:sz w:val="20"/>
                <w:szCs w:val="22"/>
                <w:lang w:val="en-GB" w:eastAsia="zh-CN"/>
              </w:rPr>
              <w:t>ASSET</w:t>
            </w:r>
          </w:p>
        </w:tc>
      </w:tr>
      <w:tr w:rsidR="00643F93" w:rsidRPr="00643F93" w:rsidTr="00781640">
        <w:trPr>
          <w:trHeight w:val="64"/>
        </w:trPr>
        <w:tc>
          <w:tcPr>
            <w:tcW w:w="6476" w:type="dxa"/>
            <w:tcBorders>
              <w:top w:val="nil"/>
              <w:left w:val="single" w:sz="4" w:space="0" w:color="auto"/>
              <w:bottom w:val="single" w:sz="4" w:space="0" w:color="auto"/>
              <w:right w:val="single" w:sz="4" w:space="0" w:color="auto"/>
            </w:tcBorders>
            <w:shd w:val="clear" w:color="auto" w:fill="auto"/>
            <w:noWrap/>
            <w:vAlign w:val="bottom"/>
            <w:hideMark/>
          </w:tcPr>
          <w:p w:rsidR="00643F93" w:rsidRPr="00DC0F69" w:rsidRDefault="00643F93" w:rsidP="00643F93">
            <w:pPr>
              <w:spacing w:after="0" w:line="240" w:lineRule="auto"/>
              <w:rPr>
                <w:rFonts w:ascii="Calibri" w:hAnsi="Calibri" w:cs="Calibri"/>
                <w:color w:val="000000"/>
                <w:sz w:val="20"/>
                <w:szCs w:val="22"/>
                <w:lang w:val="en-GB" w:eastAsia="zh-CN"/>
              </w:rPr>
            </w:pPr>
            <w:r w:rsidRPr="00DC0F69">
              <w:rPr>
                <w:rFonts w:ascii="Calibri" w:hAnsi="Calibri" w:cs="Calibri"/>
                <w:color w:val="000000"/>
                <w:sz w:val="20"/>
                <w:szCs w:val="22"/>
                <w:lang w:val="en-GB" w:eastAsia="zh-CN"/>
              </w:rPr>
              <w:t>FMD</w:t>
            </w:r>
            <w:r w:rsidR="00DC0F69">
              <w:rPr>
                <w:rFonts w:ascii="Calibri" w:hAnsi="Calibri" w:cs="Calibri"/>
                <w:color w:val="000000"/>
                <w:spacing w:val="20"/>
                <w:sz w:val="20"/>
                <w:szCs w:val="22"/>
                <w:lang w:val="en-GB" w:eastAsia="zh-CN"/>
              </w:rPr>
              <w:t xml:space="preserve"> </w:t>
            </w:r>
            <w:r w:rsidRPr="00DC0F69">
              <w:rPr>
                <w:rFonts w:ascii="Calibri" w:hAnsi="Calibri" w:cs="Calibri"/>
                <w:color w:val="000000"/>
                <w:sz w:val="20"/>
                <w:szCs w:val="22"/>
                <w:lang w:val="en-GB" w:eastAsia="zh-CN"/>
              </w:rPr>
              <w:t>OPS</w:t>
            </w:r>
            <w:r w:rsidR="00DC0F69">
              <w:rPr>
                <w:rFonts w:ascii="Calibri" w:hAnsi="Calibri" w:cs="Calibri"/>
                <w:color w:val="000000"/>
                <w:spacing w:val="20"/>
                <w:sz w:val="20"/>
                <w:szCs w:val="22"/>
                <w:lang w:val="en-GB" w:eastAsia="zh-CN"/>
              </w:rPr>
              <w:t xml:space="preserve"> </w:t>
            </w:r>
            <w:r w:rsidRPr="00DC0F69">
              <w:rPr>
                <w:rFonts w:ascii="Calibri" w:hAnsi="Calibri" w:cs="Calibri"/>
                <w:color w:val="000000"/>
                <w:sz w:val="20"/>
                <w:szCs w:val="22"/>
                <w:lang w:val="en-GB" w:eastAsia="zh-CN"/>
              </w:rPr>
              <w:t>STAFF</w:t>
            </w:r>
          </w:p>
        </w:tc>
      </w:tr>
      <w:tr w:rsidR="00643F93" w:rsidRPr="00643F93" w:rsidTr="00781640">
        <w:trPr>
          <w:trHeight w:val="64"/>
        </w:trPr>
        <w:tc>
          <w:tcPr>
            <w:tcW w:w="6476" w:type="dxa"/>
            <w:tcBorders>
              <w:top w:val="nil"/>
              <w:left w:val="single" w:sz="4" w:space="0" w:color="auto"/>
              <w:bottom w:val="single" w:sz="4" w:space="0" w:color="auto"/>
              <w:right w:val="single" w:sz="4" w:space="0" w:color="auto"/>
            </w:tcBorders>
            <w:shd w:val="clear" w:color="auto" w:fill="auto"/>
            <w:noWrap/>
            <w:vAlign w:val="bottom"/>
            <w:hideMark/>
          </w:tcPr>
          <w:p w:rsidR="00643F93" w:rsidRPr="00DC0F69" w:rsidRDefault="00643F93" w:rsidP="00643F93">
            <w:pPr>
              <w:spacing w:after="0" w:line="240" w:lineRule="auto"/>
              <w:rPr>
                <w:rFonts w:ascii="Calibri" w:hAnsi="Calibri" w:cs="Calibri"/>
                <w:color w:val="000000"/>
                <w:sz w:val="20"/>
                <w:szCs w:val="22"/>
                <w:lang w:val="en-GB" w:eastAsia="zh-CN"/>
              </w:rPr>
            </w:pPr>
            <w:r w:rsidRPr="00DC0F69">
              <w:rPr>
                <w:rFonts w:ascii="Calibri" w:hAnsi="Calibri" w:cs="Calibri"/>
                <w:color w:val="000000"/>
                <w:sz w:val="20"/>
                <w:szCs w:val="22"/>
                <w:lang w:val="en-GB" w:eastAsia="zh-CN"/>
              </w:rPr>
              <w:t>FMD</w:t>
            </w:r>
            <w:r w:rsidR="00DC0F69">
              <w:rPr>
                <w:rFonts w:ascii="Calibri" w:hAnsi="Calibri" w:cs="Calibri"/>
                <w:color w:val="000000"/>
                <w:spacing w:val="20"/>
                <w:sz w:val="20"/>
                <w:szCs w:val="22"/>
                <w:lang w:val="en-GB" w:eastAsia="zh-CN"/>
              </w:rPr>
              <w:t xml:space="preserve"> </w:t>
            </w:r>
            <w:r w:rsidRPr="00DC0F69">
              <w:rPr>
                <w:rFonts w:ascii="Calibri" w:hAnsi="Calibri" w:cs="Calibri"/>
                <w:color w:val="000000"/>
                <w:sz w:val="20"/>
                <w:szCs w:val="22"/>
                <w:lang w:val="en-GB" w:eastAsia="zh-CN"/>
              </w:rPr>
              <w:t>TS</w:t>
            </w:r>
            <w:r w:rsidR="00DC0F69">
              <w:rPr>
                <w:rFonts w:ascii="Calibri" w:hAnsi="Calibri" w:cs="Calibri"/>
                <w:color w:val="000000"/>
                <w:spacing w:val="20"/>
                <w:sz w:val="20"/>
                <w:szCs w:val="22"/>
                <w:lang w:val="en-GB" w:eastAsia="zh-CN"/>
              </w:rPr>
              <w:t xml:space="preserve"> </w:t>
            </w:r>
            <w:r w:rsidRPr="00DC0F69">
              <w:rPr>
                <w:rFonts w:ascii="Calibri" w:hAnsi="Calibri" w:cs="Calibri"/>
                <w:color w:val="000000"/>
                <w:sz w:val="20"/>
                <w:szCs w:val="22"/>
                <w:lang w:val="en-GB" w:eastAsia="zh-CN"/>
              </w:rPr>
              <w:t>STAFF</w:t>
            </w:r>
          </w:p>
        </w:tc>
      </w:tr>
      <w:tr w:rsidR="00643F93" w:rsidRPr="00643F93" w:rsidTr="00781640">
        <w:trPr>
          <w:trHeight w:val="64"/>
        </w:trPr>
        <w:tc>
          <w:tcPr>
            <w:tcW w:w="6476" w:type="dxa"/>
            <w:tcBorders>
              <w:top w:val="nil"/>
              <w:left w:val="single" w:sz="4" w:space="0" w:color="auto"/>
              <w:bottom w:val="single" w:sz="4" w:space="0" w:color="auto"/>
              <w:right w:val="single" w:sz="4" w:space="0" w:color="auto"/>
            </w:tcBorders>
            <w:shd w:val="clear" w:color="auto" w:fill="auto"/>
            <w:noWrap/>
            <w:vAlign w:val="bottom"/>
            <w:hideMark/>
          </w:tcPr>
          <w:p w:rsidR="00643F93" w:rsidRPr="00DC0F69" w:rsidRDefault="00643F93" w:rsidP="00643F93">
            <w:pPr>
              <w:spacing w:after="0" w:line="240" w:lineRule="auto"/>
              <w:rPr>
                <w:rFonts w:ascii="Calibri" w:hAnsi="Calibri" w:cs="Calibri"/>
                <w:color w:val="000000"/>
                <w:sz w:val="20"/>
                <w:szCs w:val="22"/>
                <w:lang w:val="en-GB" w:eastAsia="zh-CN"/>
              </w:rPr>
            </w:pPr>
            <w:r w:rsidRPr="00DC0F69">
              <w:rPr>
                <w:rFonts w:ascii="Calibri" w:hAnsi="Calibri" w:cs="Calibri"/>
                <w:color w:val="000000"/>
                <w:sz w:val="20"/>
                <w:szCs w:val="22"/>
                <w:lang w:val="en-GB" w:eastAsia="zh-CN"/>
              </w:rPr>
              <w:t>COSD</w:t>
            </w:r>
            <w:r w:rsidR="00DC0F69">
              <w:rPr>
                <w:rFonts w:ascii="Calibri" w:hAnsi="Calibri" w:cs="Calibri"/>
                <w:color w:val="000000"/>
                <w:spacing w:val="20"/>
                <w:sz w:val="20"/>
                <w:szCs w:val="22"/>
                <w:lang w:val="en-GB" w:eastAsia="zh-CN"/>
              </w:rPr>
              <w:t xml:space="preserve"> </w:t>
            </w:r>
            <w:r w:rsidRPr="00DC0F69">
              <w:rPr>
                <w:rFonts w:ascii="Calibri" w:hAnsi="Calibri" w:cs="Calibri"/>
                <w:color w:val="000000"/>
                <w:sz w:val="20"/>
                <w:szCs w:val="22"/>
                <w:lang w:val="en-GB" w:eastAsia="zh-CN"/>
              </w:rPr>
              <w:t>HR</w:t>
            </w:r>
            <w:r w:rsidR="00DC0F69">
              <w:rPr>
                <w:rFonts w:ascii="Calibri" w:hAnsi="Calibri" w:cs="Calibri"/>
                <w:color w:val="000000"/>
                <w:spacing w:val="20"/>
                <w:sz w:val="20"/>
                <w:szCs w:val="22"/>
                <w:lang w:val="en-GB" w:eastAsia="zh-CN"/>
              </w:rPr>
              <w:t xml:space="preserve"> </w:t>
            </w:r>
            <w:r w:rsidRPr="00DC0F69">
              <w:rPr>
                <w:rFonts w:ascii="Calibri" w:hAnsi="Calibri" w:cs="Calibri"/>
                <w:color w:val="000000"/>
                <w:sz w:val="20"/>
                <w:szCs w:val="22"/>
                <w:lang w:val="en-GB" w:eastAsia="zh-CN"/>
              </w:rPr>
              <w:t>STAFF</w:t>
            </w:r>
          </w:p>
        </w:tc>
      </w:tr>
      <w:tr w:rsidR="00643F93" w:rsidRPr="00643F93" w:rsidTr="00781640">
        <w:trPr>
          <w:trHeight w:val="64"/>
        </w:trPr>
        <w:tc>
          <w:tcPr>
            <w:tcW w:w="6476" w:type="dxa"/>
            <w:tcBorders>
              <w:top w:val="nil"/>
              <w:left w:val="single" w:sz="4" w:space="0" w:color="auto"/>
              <w:bottom w:val="single" w:sz="4" w:space="0" w:color="auto"/>
              <w:right w:val="single" w:sz="4" w:space="0" w:color="auto"/>
            </w:tcBorders>
            <w:shd w:val="clear" w:color="auto" w:fill="auto"/>
            <w:noWrap/>
            <w:vAlign w:val="bottom"/>
            <w:hideMark/>
          </w:tcPr>
          <w:p w:rsidR="00643F93" w:rsidRPr="00DC0F69" w:rsidRDefault="00643F93" w:rsidP="00DC0F69">
            <w:pPr>
              <w:spacing w:after="0" w:line="240" w:lineRule="auto"/>
              <w:rPr>
                <w:rFonts w:ascii="Calibri" w:hAnsi="Calibri" w:cs="Calibri"/>
                <w:color w:val="000000"/>
                <w:sz w:val="20"/>
                <w:szCs w:val="22"/>
                <w:lang w:val="en-GB" w:eastAsia="zh-CN"/>
              </w:rPr>
            </w:pPr>
            <w:r w:rsidRPr="00DC0F69">
              <w:rPr>
                <w:rFonts w:ascii="Calibri" w:hAnsi="Calibri" w:cs="Calibri"/>
                <w:color w:val="000000"/>
                <w:sz w:val="20"/>
                <w:szCs w:val="22"/>
                <w:lang w:val="en-GB" w:eastAsia="zh-CN"/>
              </w:rPr>
              <w:t>PROC</w:t>
            </w:r>
            <w:r w:rsidR="00DC0F69">
              <w:rPr>
                <w:rFonts w:ascii="Calibri" w:hAnsi="Calibri" w:cs="Calibri"/>
                <w:color w:val="000000"/>
                <w:spacing w:val="20"/>
                <w:sz w:val="20"/>
                <w:szCs w:val="22"/>
                <w:lang w:val="en-GB" w:eastAsia="zh-CN"/>
              </w:rPr>
              <w:t xml:space="preserve"> </w:t>
            </w:r>
            <w:r w:rsidRPr="00DC0F69">
              <w:rPr>
                <w:rFonts w:ascii="Calibri" w:hAnsi="Calibri" w:cs="Calibri"/>
                <w:color w:val="000000"/>
                <w:sz w:val="20"/>
                <w:szCs w:val="22"/>
                <w:lang w:val="en-GB" w:eastAsia="zh-CN"/>
              </w:rPr>
              <w:t>HR</w:t>
            </w:r>
            <w:r w:rsidR="00DC0F69">
              <w:rPr>
                <w:rFonts w:ascii="Calibri" w:hAnsi="Calibri" w:cs="Calibri"/>
                <w:color w:val="000000"/>
                <w:spacing w:val="20"/>
                <w:sz w:val="20"/>
                <w:szCs w:val="22"/>
                <w:lang w:val="en-GB" w:eastAsia="zh-CN"/>
              </w:rPr>
              <w:t xml:space="preserve"> </w:t>
            </w:r>
            <w:r w:rsidRPr="00DC0F69">
              <w:rPr>
                <w:rFonts w:ascii="Calibri" w:hAnsi="Calibri" w:cs="Calibri"/>
                <w:color w:val="000000"/>
                <w:sz w:val="20"/>
                <w:szCs w:val="22"/>
                <w:lang w:val="en-GB" w:eastAsia="zh-CN"/>
              </w:rPr>
              <w:t>CONTR</w:t>
            </w:r>
          </w:p>
        </w:tc>
      </w:tr>
      <w:tr w:rsidR="00643F93" w:rsidRPr="00643F93" w:rsidTr="00781640">
        <w:trPr>
          <w:trHeight w:val="64"/>
        </w:trPr>
        <w:tc>
          <w:tcPr>
            <w:tcW w:w="6476" w:type="dxa"/>
            <w:tcBorders>
              <w:top w:val="nil"/>
              <w:left w:val="single" w:sz="4" w:space="0" w:color="auto"/>
              <w:bottom w:val="single" w:sz="4" w:space="0" w:color="auto"/>
              <w:right w:val="single" w:sz="4" w:space="0" w:color="auto"/>
            </w:tcBorders>
            <w:shd w:val="clear" w:color="auto" w:fill="auto"/>
            <w:noWrap/>
            <w:vAlign w:val="bottom"/>
            <w:hideMark/>
          </w:tcPr>
          <w:p w:rsidR="00643F93" w:rsidRPr="00DC0F69" w:rsidRDefault="00643F93" w:rsidP="00643F93">
            <w:pPr>
              <w:spacing w:after="0" w:line="240" w:lineRule="auto"/>
              <w:rPr>
                <w:rFonts w:ascii="Calibri" w:hAnsi="Calibri" w:cs="Calibri"/>
                <w:color w:val="000000"/>
                <w:sz w:val="20"/>
                <w:szCs w:val="22"/>
                <w:lang w:val="en-GB" w:eastAsia="zh-CN"/>
              </w:rPr>
            </w:pPr>
            <w:r w:rsidRPr="00DC0F69">
              <w:rPr>
                <w:rFonts w:ascii="Calibri" w:hAnsi="Calibri" w:cs="Calibri"/>
                <w:color w:val="000000"/>
                <w:sz w:val="20"/>
                <w:szCs w:val="22"/>
                <w:lang w:val="en-GB" w:eastAsia="zh-CN"/>
              </w:rPr>
              <w:t>PROC</w:t>
            </w:r>
            <w:r w:rsidR="00DC0F69">
              <w:rPr>
                <w:rFonts w:ascii="Calibri" w:hAnsi="Calibri" w:cs="Calibri"/>
                <w:color w:val="000000"/>
                <w:spacing w:val="20"/>
                <w:sz w:val="20"/>
                <w:szCs w:val="22"/>
                <w:lang w:val="en-GB" w:eastAsia="zh-CN"/>
              </w:rPr>
              <w:t xml:space="preserve"> </w:t>
            </w:r>
            <w:r w:rsidRPr="00DC0F69">
              <w:rPr>
                <w:rFonts w:ascii="Calibri" w:hAnsi="Calibri" w:cs="Calibri"/>
                <w:color w:val="000000"/>
                <w:sz w:val="20"/>
                <w:szCs w:val="22"/>
                <w:lang w:val="en-GB" w:eastAsia="zh-CN"/>
              </w:rPr>
              <w:t>IT</w:t>
            </w:r>
            <w:r w:rsidR="00DC0F69">
              <w:rPr>
                <w:rFonts w:ascii="Calibri" w:hAnsi="Calibri" w:cs="Calibri"/>
                <w:color w:val="000000"/>
                <w:spacing w:val="20"/>
                <w:sz w:val="20"/>
                <w:szCs w:val="22"/>
                <w:lang w:val="en-GB" w:eastAsia="zh-CN"/>
              </w:rPr>
              <w:t xml:space="preserve"> </w:t>
            </w:r>
            <w:r w:rsidRPr="00DC0F69">
              <w:rPr>
                <w:rFonts w:ascii="Calibri" w:hAnsi="Calibri" w:cs="Calibri"/>
                <w:color w:val="000000"/>
                <w:sz w:val="20"/>
                <w:szCs w:val="22"/>
                <w:lang w:val="en-GB" w:eastAsia="zh-CN"/>
              </w:rPr>
              <w:t>CONTR</w:t>
            </w:r>
          </w:p>
        </w:tc>
      </w:tr>
      <w:tr w:rsidR="00643F93" w:rsidRPr="00643F93" w:rsidTr="00781640">
        <w:trPr>
          <w:trHeight w:val="64"/>
        </w:trPr>
        <w:tc>
          <w:tcPr>
            <w:tcW w:w="6476" w:type="dxa"/>
            <w:tcBorders>
              <w:top w:val="nil"/>
              <w:left w:val="single" w:sz="4" w:space="0" w:color="auto"/>
              <w:bottom w:val="single" w:sz="4" w:space="0" w:color="auto"/>
              <w:right w:val="single" w:sz="4" w:space="0" w:color="auto"/>
            </w:tcBorders>
            <w:shd w:val="clear" w:color="auto" w:fill="auto"/>
            <w:noWrap/>
            <w:vAlign w:val="bottom"/>
            <w:hideMark/>
          </w:tcPr>
          <w:p w:rsidR="00643F93" w:rsidRPr="00DC0F69" w:rsidRDefault="00643F93" w:rsidP="00643F93">
            <w:pPr>
              <w:spacing w:after="0" w:line="240" w:lineRule="auto"/>
              <w:rPr>
                <w:rFonts w:ascii="Calibri" w:hAnsi="Calibri" w:cs="Calibri"/>
                <w:color w:val="000000"/>
                <w:sz w:val="20"/>
                <w:szCs w:val="22"/>
                <w:lang w:val="en-GB" w:eastAsia="zh-CN"/>
              </w:rPr>
            </w:pPr>
            <w:r w:rsidRPr="00DC0F69">
              <w:rPr>
                <w:rFonts w:ascii="Calibri" w:hAnsi="Calibri" w:cs="Calibri"/>
                <w:color w:val="000000"/>
                <w:sz w:val="20"/>
                <w:szCs w:val="22"/>
                <w:lang w:val="en-GB" w:eastAsia="zh-CN"/>
              </w:rPr>
              <w:t>PROC</w:t>
            </w:r>
            <w:r w:rsidR="00DC0F69">
              <w:rPr>
                <w:rFonts w:ascii="Calibri" w:hAnsi="Calibri" w:cs="Calibri"/>
                <w:color w:val="000000"/>
                <w:spacing w:val="20"/>
                <w:sz w:val="20"/>
                <w:szCs w:val="22"/>
                <w:lang w:val="en-GB" w:eastAsia="zh-CN"/>
              </w:rPr>
              <w:t xml:space="preserve"> </w:t>
            </w:r>
            <w:r w:rsidRPr="00DC0F69">
              <w:rPr>
                <w:rFonts w:ascii="Calibri" w:hAnsi="Calibri" w:cs="Calibri"/>
                <w:color w:val="000000"/>
                <w:sz w:val="20"/>
                <w:szCs w:val="22"/>
                <w:lang w:val="en-GB" w:eastAsia="zh-CN"/>
              </w:rPr>
              <w:t>FMD</w:t>
            </w:r>
            <w:r w:rsidR="00DC0F69">
              <w:rPr>
                <w:rFonts w:ascii="Calibri" w:hAnsi="Calibri" w:cs="Calibri"/>
                <w:color w:val="000000"/>
                <w:spacing w:val="20"/>
                <w:sz w:val="20"/>
                <w:szCs w:val="22"/>
                <w:lang w:val="en-GB" w:eastAsia="zh-CN"/>
              </w:rPr>
              <w:t xml:space="preserve"> </w:t>
            </w:r>
            <w:r w:rsidRPr="00DC0F69">
              <w:rPr>
                <w:rFonts w:ascii="Calibri" w:hAnsi="Calibri" w:cs="Calibri"/>
                <w:color w:val="000000"/>
                <w:sz w:val="20"/>
                <w:szCs w:val="22"/>
                <w:lang w:val="en-GB" w:eastAsia="zh-CN"/>
              </w:rPr>
              <w:t>CONTR</w:t>
            </w:r>
          </w:p>
        </w:tc>
      </w:tr>
    </w:tbl>
    <w:p w:rsidR="001D30BB" w:rsidRPr="00C03E11" w:rsidRDefault="001D30BB" w:rsidP="00D37676"/>
    <w:sectPr w:rsidR="001D30BB" w:rsidRPr="00C03E11" w:rsidSect="000F4568">
      <w:headerReference w:type="default" r:id="rId19"/>
      <w:footerReference w:type="default" r:id="rId20"/>
      <w:footerReference w:type="first" r:id="rId21"/>
      <w:type w:val="continuous"/>
      <w:pgSz w:w="11907" w:h="16839" w:code="9"/>
      <w:pgMar w:top="1440" w:right="907" w:bottom="1080" w:left="907" w:header="360" w:footer="461"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5" w:author="PSA" w:date="2018-01-02T15:15:00Z" w:initials="P">
    <w:p w:rsidR="0031027A" w:rsidRDefault="0031027A">
      <w:pPr>
        <w:pStyle w:val="CommentText"/>
      </w:pPr>
      <w:r>
        <w:rPr>
          <w:rStyle w:val="CommentReference"/>
        </w:rPr>
        <w:annotationRef/>
      </w:r>
    </w:p>
    <w:p w:rsidR="0031027A" w:rsidRDefault="0031027A">
      <w:pPr>
        <w:pStyle w:val="CommentText"/>
      </w:pPr>
      <w:r>
        <w:t xml:space="preserve">May rename the access rights to </w:t>
      </w:r>
      <w:r w:rsidRPr="005A5423">
        <w:rPr>
          <w:i/>
        </w:rPr>
        <w:t>Search, Download, View, Create, Update, Delete, Verify, TO, CC</w:t>
      </w:r>
      <w:r>
        <w:t xml:space="preserve"> if space is limited</w:t>
      </w:r>
    </w:p>
  </w:comment>
  <w:comment w:id="551" w:author="Abhishek Saini" w:date="2017-12-28T18:12:00Z" w:initials="AS">
    <w:p w:rsidR="0031027A" w:rsidRDefault="0031027A">
      <w:pPr>
        <w:pStyle w:val="CommentText"/>
      </w:pPr>
      <w:r>
        <w:rPr>
          <w:rStyle w:val="CommentReference"/>
        </w:rPr>
        <w:annotationRef/>
      </w:r>
      <w:r>
        <w:t xml:space="preserve">These are new additions in UI </w:t>
      </w:r>
    </w:p>
  </w:comment>
  <w:comment w:id="558" w:author="PSA" w:date="2017-12-28T18:12:00Z" w:initials="P">
    <w:p w:rsidR="0031027A" w:rsidRDefault="0031027A">
      <w:pPr>
        <w:pStyle w:val="CommentText"/>
      </w:pPr>
      <w:r>
        <w:rPr>
          <w:rStyle w:val="CommentReference"/>
        </w:rPr>
        <w:annotationRef/>
      </w:r>
      <w:r>
        <w:t>If an email exists in both ‘TO List’ and ‘CC List’, then include the user in both email TO list and CC list.</w:t>
      </w:r>
      <w:r>
        <w:rPr>
          <w:vanish/>
        </w:rPr>
        <w:t xml:space="preserve"> , an email address can only be included in email CC list once) and cc list.tion..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565" w:author="Abhishek Saini" w:date="2017-12-28T18:12:00Z" w:initials="AS">
    <w:p w:rsidR="0031027A" w:rsidRDefault="0031027A">
      <w:pPr>
        <w:pStyle w:val="CommentText"/>
      </w:pPr>
      <w:r>
        <w:rPr>
          <w:rStyle w:val="CommentReference"/>
        </w:rPr>
        <w:annotationRef/>
      </w:r>
      <w:r>
        <w:t xml:space="preserve">From where should this CC list be fetched? Are these the ones from ‘Notification To’ and ‘Notification CC’. And what if we have the user present in both ‘Notification To’ and ‘Notification CC’, which one shall we choose over the other? </w:t>
      </w:r>
    </w:p>
  </w:comment>
  <w:comment w:id="566" w:author="PSA" w:date="2017-12-28T18:12:00Z" w:initials="P">
    <w:p w:rsidR="0031027A" w:rsidRDefault="0031027A">
      <w:pPr>
        <w:pStyle w:val="CommentText"/>
      </w:pPr>
      <w:r>
        <w:rPr>
          <w:rStyle w:val="CommentReference"/>
        </w:rPr>
        <w:annotationRef/>
      </w:r>
    </w:p>
    <w:p w:rsidR="0031027A" w:rsidRDefault="0031027A">
      <w:pPr>
        <w:pStyle w:val="CommentText"/>
      </w:pPr>
      <w:r>
        <w:t>Sometimes, user may want to let some external user (not in the user group) to receive the reminder notification of this contract/asset/staff record.</w:t>
      </w:r>
    </w:p>
    <w:p w:rsidR="0031027A" w:rsidRDefault="0031027A">
      <w:pPr>
        <w:pStyle w:val="CommentText"/>
      </w:pPr>
    </w:p>
    <w:p w:rsidR="0031027A" w:rsidRDefault="0031027A">
      <w:pPr>
        <w:pStyle w:val="CommentText"/>
      </w:pPr>
      <w:r>
        <w:t>When send reminder notification, email will be sent TO the email address in ‘TO List’, CC the email address in ‘CC List’ and ‘Additional CC List’</w:t>
      </w:r>
    </w:p>
  </w:comment>
  <w:comment w:id="568" w:author="Abhishek Saini" w:date="2017-12-28T18:12:00Z" w:initials="AS">
    <w:p w:rsidR="0031027A" w:rsidRDefault="0031027A">
      <w:pPr>
        <w:pStyle w:val="CommentText"/>
      </w:pPr>
      <w:r>
        <w:rPr>
          <w:rStyle w:val="CommentReference"/>
        </w:rPr>
        <w:annotationRef/>
      </w:r>
      <w:r>
        <w:t>How will it work concept wise? In Email, there is To, CC and BCC. How do we use additional CC list? Are these users to be added in the CC list along with the user group users ?</w:t>
      </w:r>
    </w:p>
  </w:comment>
  <w:comment w:id="675" w:author="PSA" w:date="2017-12-28T18:12:00Z" w:initials="P">
    <w:p w:rsidR="0031027A" w:rsidRDefault="0031027A">
      <w:pPr>
        <w:pStyle w:val="CommentText"/>
      </w:pPr>
      <w:r>
        <w:rPr>
          <w:rStyle w:val="CommentReference"/>
        </w:rPr>
        <w:annotationRef/>
      </w:r>
    </w:p>
    <w:p w:rsidR="0031027A" w:rsidRDefault="0031027A">
      <w:pPr>
        <w:pStyle w:val="CommentText"/>
      </w:pPr>
      <w:r>
        <w:t>Display the date in red text instead of circle it.</w:t>
      </w:r>
    </w:p>
    <w:p w:rsidR="0031027A" w:rsidRDefault="0031027A">
      <w:pPr>
        <w:pStyle w:val="CommentText"/>
      </w:pPr>
      <w:r>
        <w:t xml:space="preserve">Understand from our user, for staff and asset, it is likely every day will have expiry record(s). </w:t>
      </w:r>
    </w:p>
    <w:p w:rsidR="0031027A" w:rsidRDefault="0031027A">
      <w:pPr>
        <w:pStyle w:val="CommentText"/>
      </w:pPr>
      <w:r>
        <w:t xml:space="preserve">So display dates with expiry record in red text looks better than circle them. </w:t>
      </w:r>
    </w:p>
    <w:p w:rsidR="0031027A" w:rsidRDefault="0031027A">
      <w:pPr>
        <w:pStyle w:val="CommentText"/>
      </w:pPr>
      <w:r>
        <w:t>(make it consistent in dashboard, and contract, asset, staff home page)</w:t>
      </w:r>
    </w:p>
  </w:comment>
  <w:comment w:id="748" w:author="PSA" w:date="2018-01-02T16:37:00Z" w:initials="P">
    <w:p w:rsidR="0031027A" w:rsidRDefault="0031027A">
      <w:pPr>
        <w:pStyle w:val="CommentText"/>
      </w:pPr>
      <w:r>
        <w:rPr>
          <w:rStyle w:val="CommentReference"/>
        </w:rPr>
        <w:annotationRef/>
      </w:r>
      <w:r>
        <w:t>name it as “nric_fin” in database</w:t>
      </w:r>
    </w:p>
  </w:comment>
  <w:comment w:id="1067" w:author="PSA" w:date="2017-12-28T18:12:00Z" w:initials="P">
    <w:p w:rsidR="0031027A" w:rsidRDefault="0031027A">
      <w:pPr>
        <w:pStyle w:val="CommentText"/>
      </w:pPr>
      <w:r>
        <w:rPr>
          <w:rStyle w:val="CommentReference"/>
        </w:rPr>
        <w:annotationRef/>
      </w:r>
    </w:p>
    <w:p w:rsidR="0031027A" w:rsidRDefault="0031027A">
      <w:pPr>
        <w:pStyle w:val="CommentText"/>
      </w:pPr>
      <w:r>
        <w:t xml:space="preserve">E.g. If email test@email.com exists in both (i) and (ii), please send the email to </w:t>
      </w:r>
      <w:r w:rsidRPr="005A072C">
        <w:t>test@email.com</w:t>
      </w:r>
      <w:r>
        <w:t xml:space="preserve"> once only.</w:t>
      </w:r>
    </w:p>
  </w:comment>
  <w:comment w:id="1078" w:author="PSA" w:date="2017-12-28T18:12:00Z" w:initials="P">
    <w:p w:rsidR="0031027A" w:rsidRDefault="0031027A">
      <w:pPr>
        <w:pStyle w:val="CommentText"/>
      </w:pPr>
      <w:r>
        <w:rPr>
          <w:rStyle w:val="CommentReference"/>
        </w:rPr>
        <w:annotationRef/>
      </w:r>
    </w:p>
    <w:p w:rsidR="0031027A" w:rsidRDefault="0031027A">
      <w:pPr>
        <w:pStyle w:val="CommentText"/>
      </w:pPr>
      <w:r>
        <w:t xml:space="preserve">E.g. If email test@email.com exists in both (i) and (ii), please send the email cc </w:t>
      </w:r>
      <w:r w:rsidRPr="005A072C">
        <w:t>test@email.com</w:t>
      </w:r>
      <w:r>
        <w:t xml:space="preserve"> once only.</w:t>
      </w:r>
    </w:p>
  </w:comment>
  <w:comment w:id="1108" w:author="PSA" w:date="2017-12-28T18:12:00Z" w:initials="P">
    <w:p w:rsidR="0031027A" w:rsidRDefault="0031027A" w:rsidP="009F1A44">
      <w:pPr>
        <w:pStyle w:val="CommentText"/>
      </w:pPr>
      <w:r>
        <w:rPr>
          <w:rStyle w:val="CommentReference"/>
        </w:rPr>
        <w:annotationRef/>
      </w:r>
      <w:r>
        <w:t>Let’s 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3AF8D3" w15:done="0"/>
  <w15:commentEx w15:paraId="5168A4CC" w15:done="0"/>
  <w15:commentEx w15:paraId="36870066" w15:done="0"/>
  <w15:commentEx w15:paraId="74271E2C" w15:done="0"/>
  <w15:commentEx w15:paraId="1BBD6503" w15:done="0"/>
  <w15:commentEx w15:paraId="31FF481B" w15:done="0"/>
  <w15:commentEx w15:paraId="297E0E40" w15:done="0"/>
  <w15:commentEx w15:paraId="091A96F1" w15:done="0"/>
  <w15:commentEx w15:paraId="06763E20" w15:done="0"/>
  <w15:commentEx w15:paraId="5240B56A" w15:done="0"/>
  <w15:commentEx w15:paraId="20BEC17B" w15:done="0"/>
  <w15:commentEx w15:paraId="2EE43344" w15:done="0"/>
  <w15:commentEx w15:paraId="2034963C" w15:done="0"/>
  <w15:commentEx w15:paraId="6F1398BD" w15:done="0"/>
  <w15:commentEx w15:paraId="02C98D4B" w15:done="0"/>
  <w15:commentEx w15:paraId="5ADEAFB4" w15:done="0"/>
  <w15:commentEx w15:paraId="3CC7CE93" w15:done="0"/>
  <w15:commentEx w15:paraId="2DD7F5FC" w15:done="0"/>
  <w15:commentEx w15:paraId="396DEB70" w15:done="0"/>
  <w15:commentEx w15:paraId="2FC6B28A" w15:done="0"/>
  <w15:commentEx w15:paraId="74BC343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027A" w:rsidRDefault="0031027A">
      <w:r>
        <w:separator/>
      </w:r>
    </w:p>
  </w:endnote>
  <w:endnote w:type="continuationSeparator" w:id="0">
    <w:p w:rsidR="0031027A" w:rsidRDefault="0031027A">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PCL6)">
    <w:altName w:val="Times New Roman"/>
    <w:panose1 w:val="00000000000000000000"/>
    <w:charset w:val="02"/>
    <w:family w:val="decorative"/>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Publico Text">
    <w:altName w:val="Publico Text"/>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Liberation Mono">
    <w:altName w:val="Courier New"/>
    <w:charset w:val="01"/>
    <w:family w:val="modern"/>
    <w:pitch w:val="fixed"/>
    <w:sig w:usb0="00000000" w:usb1="00000000" w:usb2="00000000" w:usb3="00000000" w:csb0="00000000" w:csb1="00000000"/>
  </w:font>
  <w:font w:name="AR PL SungtiL GB">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27A" w:rsidRDefault="0031027A">
    <w:pPr>
      <w:pStyle w:val="Footer"/>
      <w:rPr>
        <w:rFonts w:asciiTheme="majorHAnsi" w:hAnsiTheme="majorHAnsi"/>
      </w:rPr>
    </w:pPr>
    <w:r>
      <w:rPr>
        <w:rFonts w:asciiTheme="majorHAnsi" w:hAnsiTheme="majorHAnsi"/>
      </w:rPr>
      <w:ptab w:relativeTo="margin" w:alignment="right" w:leader="none"/>
    </w:r>
    <w:r w:rsidR="00224643" w:rsidRPr="00224643">
      <w:rPr>
        <w:rFonts w:eastAsiaTheme="minorEastAsia" w:cstheme="minorBidi"/>
      </w:rPr>
      <w:fldChar w:fldCharType="begin"/>
    </w:r>
    <w:r w:rsidRPr="008C36F8">
      <w:instrText xml:space="preserve"> PAGE   \* MERGEFORMAT </w:instrText>
    </w:r>
    <w:r w:rsidR="00224643" w:rsidRPr="00224643">
      <w:rPr>
        <w:rFonts w:eastAsiaTheme="minorEastAsia" w:cstheme="minorBidi"/>
      </w:rPr>
      <w:fldChar w:fldCharType="separate"/>
    </w:r>
    <w:r w:rsidR="009F729D">
      <w:rPr>
        <w:noProof/>
      </w:rPr>
      <w:t>7</w:t>
    </w:r>
    <w:r w:rsidR="00224643" w:rsidRPr="008C36F8">
      <w:rPr>
        <w:noProof/>
      </w:rPr>
      <w:fldChar w:fldCharType="end"/>
    </w:r>
  </w:p>
  <w:p w:rsidR="0031027A" w:rsidRDefault="0031027A" w:rsidP="00C314C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27A" w:rsidRPr="00B74EFD" w:rsidRDefault="0031027A" w:rsidP="00C314CF">
    <w:pPr>
      <w:pStyle w:val="Footer"/>
    </w:pPr>
    <w:r w:rsidRPr="00B74EFD">
      <w:t>www.saksoft.com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027A" w:rsidRDefault="0031027A">
      <w:r>
        <w:separator/>
      </w:r>
    </w:p>
  </w:footnote>
  <w:footnote w:type="continuationSeparator" w:id="0">
    <w:p w:rsidR="0031027A" w:rsidRDefault="003102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27A" w:rsidRPr="000B3E4B" w:rsidRDefault="0031027A" w:rsidP="00BD184D">
    <w:pPr>
      <w:pStyle w:val="Header"/>
    </w:pPr>
    <w:r>
      <w:rPr>
        <w:noProof/>
        <w:lang w:val="en-GB" w:eastAsia="zh-CN"/>
      </w:rPr>
      <w:drawing>
        <wp:inline distT="0" distB="0" distL="0" distR="0">
          <wp:extent cx="819150" cy="18213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SAM Logo.jpg"/>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94444" cy="198871"/>
                  </a:xfrm>
                  <a:prstGeom prst="rect">
                    <a:avLst/>
                  </a:prstGeom>
                </pic:spPr>
              </pic:pic>
            </a:graphicData>
          </a:graphic>
        </wp:inline>
      </w:drawing>
    </w:r>
    <w:r>
      <w:ptab w:relativeTo="margin" w:alignment="center" w:leader="none"/>
    </w:r>
    <w:r>
      <w:ptab w:relativeTo="margin" w:alignment="right" w:leader="none"/>
    </w:r>
    <w:r>
      <w:t>Reminder 365 - URS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70030"/>
    <w:multiLevelType w:val="hybridMultilevel"/>
    <w:tmpl w:val="DA92928C"/>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6727A39"/>
    <w:multiLevelType w:val="hybridMultilevel"/>
    <w:tmpl w:val="AE78D906"/>
    <w:lvl w:ilvl="0" w:tplc="04B8543E">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562C669E">
      <w:start w:val="2"/>
      <w:numFmt w:val="bullet"/>
      <w:lvlText w:val="-"/>
      <w:lvlJc w:val="left"/>
      <w:pPr>
        <w:ind w:left="2160" w:hanging="360"/>
      </w:pPr>
      <w:rPr>
        <w:rFonts w:ascii="Calibri" w:eastAsia="Times New Roman"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045DF6"/>
    <w:multiLevelType w:val="hybridMultilevel"/>
    <w:tmpl w:val="FDC62102"/>
    <w:lvl w:ilvl="0" w:tplc="2054BFC6">
      <w:start w:val="13"/>
      <w:numFmt w:val="bullet"/>
      <w:lvlText w:val="-"/>
      <w:lvlJc w:val="left"/>
      <w:pPr>
        <w:ind w:left="717" w:hanging="360"/>
      </w:pPr>
      <w:rPr>
        <w:rFonts w:ascii="Calibri" w:eastAsia="Times New Roman" w:hAnsi="Calibri" w:cs="Calibri" w:hint="default"/>
      </w:rPr>
    </w:lvl>
    <w:lvl w:ilvl="1" w:tplc="D1CE66E2">
      <w:start w:val="1"/>
      <w:numFmt w:val="bullet"/>
      <w:pStyle w:val="ListParagraph"/>
      <w:lvlText w:val=""/>
      <w:lvlJc w:val="left"/>
      <w:pPr>
        <w:ind w:left="1437" w:hanging="360"/>
      </w:pPr>
      <w:rPr>
        <w:rFonts w:ascii="Wingdings" w:hAnsi="Wingdings" w:hint="default"/>
      </w:rPr>
    </w:lvl>
    <w:lvl w:ilvl="2" w:tplc="04090005">
      <w:start w:val="1"/>
      <w:numFmt w:val="bullet"/>
      <w:lvlText w:val=""/>
      <w:lvlJc w:val="left"/>
      <w:pPr>
        <w:ind w:left="2157" w:hanging="360"/>
      </w:pPr>
      <w:rPr>
        <w:rFonts w:ascii="Wingdings" w:hAnsi="Wingdings" w:hint="default"/>
      </w:rPr>
    </w:lvl>
    <w:lvl w:ilvl="3" w:tplc="0409000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pStyle w:val="caption-tex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
    <w:nsid w:val="12CC5C6A"/>
    <w:multiLevelType w:val="multilevel"/>
    <w:tmpl w:val="61D8FE24"/>
    <w:lvl w:ilvl="0">
      <w:start w:val="1"/>
      <w:numFmt w:val="decimal"/>
      <w:pStyle w:val="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46658A"/>
    <w:multiLevelType w:val="hybridMultilevel"/>
    <w:tmpl w:val="A104BBA2"/>
    <w:lvl w:ilvl="0" w:tplc="5F98E5FC">
      <w:start w:val="1"/>
      <w:numFmt w:val="decimal"/>
      <w:lvlText w:val="%1."/>
      <w:lvlJc w:val="left"/>
      <w:pPr>
        <w:ind w:left="1224" w:hanging="36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5">
    <w:nsid w:val="1B8156AE"/>
    <w:multiLevelType w:val="multilevel"/>
    <w:tmpl w:val="078CD3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nsid w:val="1D0871CF"/>
    <w:multiLevelType w:val="hybridMultilevel"/>
    <w:tmpl w:val="32BEFF3A"/>
    <w:lvl w:ilvl="0" w:tplc="5A54C362">
      <w:start w:val="1"/>
      <w:numFmt w:val="decimal"/>
      <w:lvlText w:val="%1)"/>
      <w:lvlJc w:val="left"/>
      <w:pPr>
        <w:ind w:left="1224" w:hanging="36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8">
    <w:nsid w:val="202A3120"/>
    <w:multiLevelType w:val="hybridMultilevel"/>
    <w:tmpl w:val="18024DE6"/>
    <w:lvl w:ilvl="0" w:tplc="0409000B">
      <w:start w:val="1"/>
      <w:numFmt w:val="bullet"/>
      <w:pStyle w:val="Level2bullet"/>
      <w:lvlText w:val=""/>
      <w:lvlJc w:val="left"/>
      <w:pPr>
        <w:tabs>
          <w:tab w:val="num" w:pos="2232"/>
        </w:tabs>
        <w:ind w:left="2232" w:hanging="432"/>
      </w:pPr>
      <w:rPr>
        <w:rFonts w:ascii="Wingdings (PCL6)" w:hAnsi="Wingdings (PCL6)" w:cs="Wingdings (PCL6)" w:hint="default"/>
        <w:color w:val="FFA000"/>
        <w:sz w:val="20"/>
        <w:szCs w:val="20"/>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start w:val="1"/>
      <w:numFmt w:val="bullet"/>
      <w:lvlText w:val=""/>
      <w:lvlJc w:val="left"/>
      <w:pPr>
        <w:tabs>
          <w:tab w:val="num" w:pos="1728"/>
        </w:tabs>
        <w:ind w:left="1728" w:hanging="360"/>
      </w:pPr>
      <w:rPr>
        <w:rFonts w:ascii="Wingdings" w:hAnsi="Wingdings" w:cs="Wingdings" w:hint="default"/>
      </w:rPr>
    </w:lvl>
    <w:lvl w:ilvl="3" w:tplc="04090001">
      <w:start w:val="1"/>
      <w:numFmt w:val="bullet"/>
      <w:lvlText w:val=""/>
      <w:lvlJc w:val="left"/>
      <w:pPr>
        <w:tabs>
          <w:tab w:val="num" w:pos="2448"/>
        </w:tabs>
        <w:ind w:left="2448" w:hanging="360"/>
      </w:pPr>
      <w:rPr>
        <w:rFonts w:ascii="Symbol" w:hAnsi="Symbol" w:cs="Symbol" w:hint="default"/>
      </w:rPr>
    </w:lvl>
    <w:lvl w:ilvl="4" w:tplc="04090003">
      <w:start w:val="1"/>
      <w:numFmt w:val="bullet"/>
      <w:lvlText w:val="o"/>
      <w:lvlJc w:val="left"/>
      <w:pPr>
        <w:tabs>
          <w:tab w:val="num" w:pos="3168"/>
        </w:tabs>
        <w:ind w:left="3168" w:hanging="360"/>
      </w:pPr>
      <w:rPr>
        <w:rFonts w:ascii="Courier New" w:hAnsi="Courier New" w:cs="Courier New" w:hint="default"/>
      </w:rPr>
    </w:lvl>
    <w:lvl w:ilvl="5" w:tplc="04090005">
      <w:start w:val="1"/>
      <w:numFmt w:val="bullet"/>
      <w:lvlText w:val=""/>
      <w:lvlJc w:val="left"/>
      <w:pPr>
        <w:tabs>
          <w:tab w:val="num" w:pos="3888"/>
        </w:tabs>
        <w:ind w:left="3888" w:hanging="360"/>
      </w:pPr>
      <w:rPr>
        <w:rFonts w:ascii="Wingdings" w:hAnsi="Wingdings" w:cs="Wingdings" w:hint="default"/>
      </w:rPr>
    </w:lvl>
    <w:lvl w:ilvl="6" w:tplc="04090001">
      <w:start w:val="1"/>
      <w:numFmt w:val="bullet"/>
      <w:lvlText w:val=""/>
      <w:lvlJc w:val="left"/>
      <w:pPr>
        <w:tabs>
          <w:tab w:val="num" w:pos="4608"/>
        </w:tabs>
        <w:ind w:left="4608" w:hanging="360"/>
      </w:pPr>
      <w:rPr>
        <w:rFonts w:ascii="Symbol" w:hAnsi="Symbol" w:cs="Symbol" w:hint="default"/>
      </w:rPr>
    </w:lvl>
    <w:lvl w:ilvl="7" w:tplc="04090003">
      <w:start w:val="1"/>
      <w:numFmt w:val="bullet"/>
      <w:lvlText w:val="o"/>
      <w:lvlJc w:val="left"/>
      <w:pPr>
        <w:tabs>
          <w:tab w:val="num" w:pos="5328"/>
        </w:tabs>
        <w:ind w:left="5328" w:hanging="360"/>
      </w:pPr>
      <w:rPr>
        <w:rFonts w:ascii="Courier New" w:hAnsi="Courier New" w:cs="Courier New" w:hint="default"/>
      </w:rPr>
    </w:lvl>
    <w:lvl w:ilvl="8" w:tplc="04090005">
      <w:start w:val="1"/>
      <w:numFmt w:val="bullet"/>
      <w:lvlText w:val=""/>
      <w:lvlJc w:val="left"/>
      <w:pPr>
        <w:tabs>
          <w:tab w:val="num" w:pos="6048"/>
        </w:tabs>
        <w:ind w:left="6048" w:hanging="360"/>
      </w:pPr>
      <w:rPr>
        <w:rFonts w:ascii="Wingdings" w:hAnsi="Wingdings" w:cs="Wingdings" w:hint="default"/>
      </w:rPr>
    </w:lvl>
  </w:abstractNum>
  <w:abstractNum w:abstractNumId="9">
    <w:nsid w:val="21F613F2"/>
    <w:multiLevelType w:val="hybridMultilevel"/>
    <w:tmpl w:val="4238B9E6"/>
    <w:lvl w:ilvl="0" w:tplc="3738B39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3540918"/>
    <w:multiLevelType w:val="hybridMultilevel"/>
    <w:tmpl w:val="D102DF06"/>
    <w:lvl w:ilvl="0" w:tplc="711C9D36">
      <w:start w:val="1"/>
      <w:numFmt w:val="bullet"/>
      <w:lvlText w:val=""/>
      <w:lvlJc w:val="left"/>
      <w:pPr>
        <w:ind w:left="2157" w:hanging="360"/>
      </w:pPr>
      <w:rPr>
        <w:rFonts w:ascii="Wingdings" w:hAnsi="Wingdings" w:hint="default"/>
      </w:rPr>
    </w:lvl>
    <w:lvl w:ilvl="1" w:tplc="08090003" w:tentative="1">
      <w:start w:val="1"/>
      <w:numFmt w:val="bullet"/>
      <w:lvlText w:val="o"/>
      <w:lvlJc w:val="left"/>
      <w:pPr>
        <w:ind w:left="2877" w:hanging="360"/>
      </w:pPr>
      <w:rPr>
        <w:rFonts w:ascii="Courier New" w:hAnsi="Courier New" w:cs="Courier New" w:hint="default"/>
      </w:rPr>
    </w:lvl>
    <w:lvl w:ilvl="2" w:tplc="08090005" w:tentative="1">
      <w:start w:val="1"/>
      <w:numFmt w:val="bullet"/>
      <w:lvlText w:val=""/>
      <w:lvlJc w:val="left"/>
      <w:pPr>
        <w:ind w:left="3597" w:hanging="360"/>
      </w:pPr>
      <w:rPr>
        <w:rFonts w:ascii="Wingdings" w:hAnsi="Wingdings" w:hint="default"/>
      </w:rPr>
    </w:lvl>
    <w:lvl w:ilvl="3" w:tplc="08090001" w:tentative="1">
      <w:start w:val="1"/>
      <w:numFmt w:val="bullet"/>
      <w:lvlText w:val=""/>
      <w:lvlJc w:val="left"/>
      <w:pPr>
        <w:ind w:left="4317" w:hanging="360"/>
      </w:pPr>
      <w:rPr>
        <w:rFonts w:ascii="Symbol" w:hAnsi="Symbol" w:hint="default"/>
      </w:rPr>
    </w:lvl>
    <w:lvl w:ilvl="4" w:tplc="08090003" w:tentative="1">
      <w:start w:val="1"/>
      <w:numFmt w:val="bullet"/>
      <w:lvlText w:val="o"/>
      <w:lvlJc w:val="left"/>
      <w:pPr>
        <w:ind w:left="5037" w:hanging="360"/>
      </w:pPr>
      <w:rPr>
        <w:rFonts w:ascii="Courier New" w:hAnsi="Courier New" w:cs="Courier New" w:hint="default"/>
      </w:rPr>
    </w:lvl>
    <w:lvl w:ilvl="5" w:tplc="08090005" w:tentative="1">
      <w:start w:val="1"/>
      <w:numFmt w:val="bullet"/>
      <w:lvlText w:val=""/>
      <w:lvlJc w:val="left"/>
      <w:pPr>
        <w:ind w:left="5757" w:hanging="360"/>
      </w:pPr>
      <w:rPr>
        <w:rFonts w:ascii="Wingdings" w:hAnsi="Wingdings" w:hint="default"/>
      </w:rPr>
    </w:lvl>
    <w:lvl w:ilvl="6" w:tplc="08090001" w:tentative="1">
      <w:start w:val="1"/>
      <w:numFmt w:val="bullet"/>
      <w:lvlText w:val=""/>
      <w:lvlJc w:val="left"/>
      <w:pPr>
        <w:ind w:left="6477" w:hanging="360"/>
      </w:pPr>
      <w:rPr>
        <w:rFonts w:ascii="Symbol" w:hAnsi="Symbol" w:hint="default"/>
      </w:rPr>
    </w:lvl>
    <w:lvl w:ilvl="7" w:tplc="08090003" w:tentative="1">
      <w:start w:val="1"/>
      <w:numFmt w:val="bullet"/>
      <w:lvlText w:val="o"/>
      <w:lvlJc w:val="left"/>
      <w:pPr>
        <w:ind w:left="7197" w:hanging="360"/>
      </w:pPr>
      <w:rPr>
        <w:rFonts w:ascii="Courier New" w:hAnsi="Courier New" w:cs="Courier New" w:hint="default"/>
      </w:rPr>
    </w:lvl>
    <w:lvl w:ilvl="8" w:tplc="08090005" w:tentative="1">
      <w:start w:val="1"/>
      <w:numFmt w:val="bullet"/>
      <w:lvlText w:val=""/>
      <w:lvlJc w:val="left"/>
      <w:pPr>
        <w:ind w:left="7917" w:hanging="360"/>
      </w:pPr>
      <w:rPr>
        <w:rFonts w:ascii="Wingdings" w:hAnsi="Wingdings" w:hint="default"/>
      </w:rPr>
    </w:lvl>
  </w:abstractNum>
  <w:abstractNum w:abstractNumId="11">
    <w:nsid w:val="261A6622"/>
    <w:multiLevelType w:val="hybridMultilevel"/>
    <w:tmpl w:val="37284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69C765C"/>
    <w:multiLevelType w:val="hybridMultilevel"/>
    <w:tmpl w:val="B94AD116"/>
    <w:lvl w:ilvl="0" w:tplc="08090011">
      <w:start w:val="1"/>
      <w:numFmt w:val="decimal"/>
      <w:lvlText w:val="%1)"/>
      <w:lvlJc w:val="left"/>
      <w:pPr>
        <w:ind w:left="1077" w:hanging="360"/>
      </w:pPr>
      <w:rPr>
        <w:rFonts w:hint="default"/>
      </w:rPr>
    </w:lvl>
    <w:lvl w:ilvl="1" w:tplc="08090019">
      <w:start w:val="1"/>
      <w:numFmt w:val="lowerLetter"/>
      <w:lvlText w:val="%2."/>
      <w:lvlJc w:val="left"/>
      <w:pPr>
        <w:ind w:left="1797" w:hanging="360"/>
      </w:pPr>
    </w:lvl>
    <w:lvl w:ilvl="2" w:tplc="0809001B">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3">
    <w:nsid w:val="28CB295B"/>
    <w:multiLevelType w:val="hybridMultilevel"/>
    <w:tmpl w:val="7DAEE7DC"/>
    <w:lvl w:ilvl="0" w:tplc="04090001">
      <w:start w:val="1"/>
      <w:numFmt w:val="bullet"/>
      <w:pStyle w:val="ITRG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2520E4"/>
    <w:multiLevelType w:val="hybridMultilevel"/>
    <w:tmpl w:val="F3780604"/>
    <w:lvl w:ilvl="0" w:tplc="9892C29E">
      <w:start w:val="1"/>
      <w:numFmt w:val="bullet"/>
      <w:pStyle w:val="Tablebullet"/>
      <w:lvlText w:val=""/>
      <w:lvlJc w:val="left"/>
      <w:pPr>
        <w:tabs>
          <w:tab w:val="num" w:pos="360"/>
        </w:tabs>
        <w:ind w:left="360" w:hanging="360"/>
      </w:pPr>
      <w:rPr>
        <w:rFonts w:ascii="Wingdings 2" w:hAnsi="Wingdings 2" w:cs="Wingdings 2" w:hint="default"/>
        <w:color w:val="FFA000"/>
        <w:sz w:val="20"/>
        <w:szCs w:val="20"/>
      </w:rPr>
    </w:lvl>
    <w:lvl w:ilvl="1" w:tplc="B734E802">
      <w:start w:val="1"/>
      <w:numFmt w:val="bullet"/>
      <w:lvlText w:val="o"/>
      <w:lvlJc w:val="left"/>
      <w:pPr>
        <w:tabs>
          <w:tab w:val="num" w:pos="1440"/>
        </w:tabs>
        <w:ind w:left="1440" w:hanging="360"/>
      </w:pPr>
      <w:rPr>
        <w:rFonts w:ascii="Courier New" w:hAnsi="Courier New" w:cs="Courier New" w:hint="default"/>
      </w:rPr>
    </w:lvl>
    <w:lvl w:ilvl="2" w:tplc="4BB0034A">
      <w:start w:val="1"/>
      <w:numFmt w:val="bullet"/>
      <w:lvlText w:val=""/>
      <w:lvlJc w:val="left"/>
      <w:pPr>
        <w:tabs>
          <w:tab w:val="num" w:pos="2160"/>
        </w:tabs>
        <w:ind w:left="2160" w:hanging="360"/>
      </w:pPr>
      <w:rPr>
        <w:rFonts w:ascii="Wingdings" w:hAnsi="Wingdings" w:cs="Wingdings" w:hint="default"/>
      </w:rPr>
    </w:lvl>
    <w:lvl w:ilvl="3" w:tplc="6E0E6B16">
      <w:start w:val="1"/>
      <w:numFmt w:val="bullet"/>
      <w:lvlText w:val=""/>
      <w:lvlJc w:val="left"/>
      <w:pPr>
        <w:tabs>
          <w:tab w:val="num" w:pos="2880"/>
        </w:tabs>
        <w:ind w:left="2880" w:hanging="360"/>
      </w:pPr>
      <w:rPr>
        <w:rFonts w:ascii="Symbol" w:hAnsi="Symbol" w:cs="Symbol" w:hint="default"/>
      </w:rPr>
    </w:lvl>
    <w:lvl w:ilvl="4" w:tplc="8D624D58">
      <w:start w:val="1"/>
      <w:numFmt w:val="bullet"/>
      <w:lvlText w:val="o"/>
      <w:lvlJc w:val="left"/>
      <w:pPr>
        <w:tabs>
          <w:tab w:val="num" w:pos="3600"/>
        </w:tabs>
        <w:ind w:left="3600" w:hanging="360"/>
      </w:pPr>
      <w:rPr>
        <w:rFonts w:ascii="Courier New" w:hAnsi="Courier New" w:cs="Courier New" w:hint="default"/>
      </w:rPr>
    </w:lvl>
    <w:lvl w:ilvl="5" w:tplc="B6FEC97A">
      <w:start w:val="1"/>
      <w:numFmt w:val="bullet"/>
      <w:lvlText w:val=""/>
      <w:lvlJc w:val="left"/>
      <w:pPr>
        <w:tabs>
          <w:tab w:val="num" w:pos="4320"/>
        </w:tabs>
        <w:ind w:left="4320" w:hanging="360"/>
      </w:pPr>
      <w:rPr>
        <w:rFonts w:ascii="Wingdings" w:hAnsi="Wingdings" w:cs="Wingdings" w:hint="default"/>
      </w:rPr>
    </w:lvl>
    <w:lvl w:ilvl="6" w:tplc="CF268886">
      <w:start w:val="1"/>
      <w:numFmt w:val="bullet"/>
      <w:lvlText w:val=""/>
      <w:lvlJc w:val="left"/>
      <w:pPr>
        <w:tabs>
          <w:tab w:val="num" w:pos="5040"/>
        </w:tabs>
        <w:ind w:left="5040" w:hanging="360"/>
      </w:pPr>
      <w:rPr>
        <w:rFonts w:ascii="Symbol" w:hAnsi="Symbol" w:cs="Symbol" w:hint="default"/>
      </w:rPr>
    </w:lvl>
    <w:lvl w:ilvl="7" w:tplc="F2040FDC">
      <w:start w:val="1"/>
      <w:numFmt w:val="bullet"/>
      <w:lvlText w:val="o"/>
      <w:lvlJc w:val="left"/>
      <w:pPr>
        <w:tabs>
          <w:tab w:val="num" w:pos="5760"/>
        </w:tabs>
        <w:ind w:left="5760" w:hanging="360"/>
      </w:pPr>
      <w:rPr>
        <w:rFonts w:ascii="Courier New" w:hAnsi="Courier New" w:cs="Courier New" w:hint="default"/>
      </w:rPr>
    </w:lvl>
    <w:lvl w:ilvl="8" w:tplc="EB12948A">
      <w:start w:val="1"/>
      <w:numFmt w:val="bullet"/>
      <w:lvlText w:val=""/>
      <w:lvlJc w:val="left"/>
      <w:pPr>
        <w:tabs>
          <w:tab w:val="num" w:pos="6480"/>
        </w:tabs>
        <w:ind w:left="6480" w:hanging="360"/>
      </w:pPr>
      <w:rPr>
        <w:rFonts w:ascii="Wingdings" w:hAnsi="Wingdings" w:cs="Wingdings" w:hint="default"/>
      </w:rPr>
    </w:lvl>
  </w:abstractNum>
  <w:abstractNum w:abstractNumId="15">
    <w:nsid w:val="2DAF52D8"/>
    <w:multiLevelType w:val="hybridMultilevel"/>
    <w:tmpl w:val="B32E71D8"/>
    <w:lvl w:ilvl="0" w:tplc="7CC2B5B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F24407E"/>
    <w:multiLevelType w:val="hybridMultilevel"/>
    <w:tmpl w:val="B9CC450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30DB034A"/>
    <w:multiLevelType w:val="hybridMultilevel"/>
    <w:tmpl w:val="D906576C"/>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nsid w:val="3419687F"/>
    <w:multiLevelType w:val="hybridMultilevel"/>
    <w:tmpl w:val="7B06F828"/>
    <w:lvl w:ilvl="0" w:tplc="12CECD4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34E85EEF"/>
    <w:multiLevelType w:val="hybridMultilevel"/>
    <w:tmpl w:val="68B0A850"/>
    <w:lvl w:ilvl="0" w:tplc="AF4226F6">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36301A91"/>
    <w:multiLevelType w:val="hybridMultilevel"/>
    <w:tmpl w:val="AA90E8AA"/>
    <w:lvl w:ilvl="0" w:tplc="08090019">
      <w:start w:val="1"/>
      <w:numFmt w:val="lowerLetter"/>
      <w:lvlText w:val="%1."/>
      <w:lvlJc w:val="left"/>
      <w:pPr>
        <w:ind w:left="1797" w:hanging="360"/>
      </w:p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21">
    <w:nsid w:val="39786CEA"/>
    <w:multiLevelType w:val="hybridMultilevel"/>
    <w:tmpl w:val="8654B1B8"/>
    <w:lvl w:ilvl="0" w:tplc="42587A4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A047A00"/>
    <w:multiLevelType w:val="hybridMultilevel"/>
    <w:tmpl w:val="E5DAA236"/>
    <w:lvl w:ilvl="0" w:tplc="B672E468">
      <w:start w:val="1"/>
      <w:numFmt w:val="bullet"/>
      <w:pStyle w:val="bullet-lines"/>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AD6724E"/>
    <w:multiLevelType w:val="hybridMultilevel"/>
    <w:tmpl w:val="3B00F812"/>
    <w:lvl w:ilvl="0" w:tplc="20C0EAF4">
      <w:start w:val="1"/>
      <w:numFmt w:val="bullet"/>
      <w:pStyle w:val="Level3bullet"/>
      <w:lvlText w:val=""/>
      <w:lvlJc w:val="left"/>
      <w:pPr>
        <w:tabs>
          <w:tab w:val="num" w:pos="1152"/>
        </w:tabs>
        <w:ind w:left="1152" w:hanging="432"/>
      </w:pPr>
      <w:rPr>
        <w:rFonts w:ascii="Wingdings 2" w:hAnsi="Wingdings 2" w:cs="Wingdings 2" w:hint="default"/>
        <w:color w:val="FFA000"/>
        <w:sz w:val="32"/>
        <w:szCs w:val="32"/>
      </w:rPr>
    </w:lvl>
    <w:lvl w:ilvl="1" w:tplc="36A4C2D0">
      <w:start w:val="1"/>
      <w:numFmt w:val="bullet"/>
      <w:lvlText w:val="o"/>
      <w:lvlJc w:val="left"/>
      <w:pPr>
        <w:tabs>
          <w:tab w:val="num" w:pos="1440"/>
        </w:tabs>
        <w:ind w:left="1440" w:hanging="360"/>
      </w:pPr>
      <w:rPr>
        <w:rFonts w:ascii="Courier New" w:hAnsi="Courier New" w:cs="Courier New" w:hint="default"/>
      </w:rPr>
    </w:lvl>
    <w:lvl w:ilvl="2" w:tplc="441EB7D6">
      <w:start w:val="1"/>
      <w:numFmt w:val="bullet"/>
      <w:lvlText w:val=""/>
      <w:lvlJc w:val="left"/>
      <w:pPr>
        <w:tabs>
          <w:tab w:val="num" w:pos="2160"/>
        </w:tabs>
        <w:ind w:left="2160" w:hanging="360"/>
      </w:pPr>
      <w:rPr>
        <w:rFonts w:ascii="Wingdings" w:hAnsi="Wingdings" w:cs="Wingdings" w:hint="default"/>
      </w:rPr>
    </w:lvl>
    <w:lvl w:ilvl="3" w:tplc="2EC804AC">
      <w:start w:val="1"/>
      <w:numFmt w:val="bullet"/>
      <w:lvlText w:val=""/>
      <w:lvlJc w:val="left"/>
      <w:pPr>
        <w:tabs>
          <w:tab w:val="num" w:pos="2880"/>
        </w:tabs>
        <w:ind w:left="2880" w:hanging="360"/>
      </w:pPr>
      <w:rPr>
        <w:rFonts w:ascii="Symbol" w:hAnsi="Symbol" w:cs="Symbol" w:hint="default"/>
      </w:rPr>
    </w:lvl>
    <w:lvl w:ilvl="4" w:tplc="90B28ECA">
      <w:start w:val="1"/>
      <w:numFmt w:val="bullet"/>
      <w:lvlText w:val="o"/>
      <w:lvlJc w:val="left"/>
      <w:pPr>
        <w:tabs>
          <w:tab w:val="num" w:pos="3600"/>
        </w:tabs>
        <w:ind w:left="3600" w:hanging="360"/>
      </w:pPr>
      <w:rPr>
        <w:rFonts w:ascii="Courier New" w:hAnsi="Courier New" w:cs="Courier New" w:hint="default"/>
      </w:rPr>
    </w:lvl>
    <w:lvl w:ilvl="5" w:tplc="77486E30">
      <w:start w:val="1"/>
      <w:numFmt w:val="bullet"/>
      <w:lvlText w:val=""/>
      <w:lvlJc w:val="left"/>
      <w:pPr>
        <w:tabs>
          <w:tab w:val="num" w:pos="4320"/>
        </w:tabs>
        <w:ind w:left="4320" w:hanging="360"/>
      </w:pPr>
      <w:rPr>
        <w:rFonts w:ascii="Wingdings" w:hAnsi="Wingdings" w:cs="Wingdings" w:hint="default"/>
      </w:rPr>
    </w:lvl>
    <w:lvl w:ilvl="6" w:tplc="96EEB956">
      <w:start w:val="1"/>
      <w:numFmt w:val="bullet"/>
      <w:lvlText w:val=""/>
      <w:lvlJc w:val="left"/>
      <w:pPr>
        <w:tabs>
          <w:tab w:val="num" w:pos="5040"/>
        </w:tabs>
        <w:ind w:left="5040" w:hanging="360"/>
      </w:pPr>
      <w:rPr>
        <w:rFonts w:ascii="Symbol" w:hAnsi="Symbol" w:cs="Symbol" w:hint="default"/>
      </w:rPr>
    </w:lvl>
    <w:lvl w:ilvl="7" w:tplc="A7449038">
      <w:start w:val="1"/>
      <w:numFmt w:val="bullet"/>
      <w:lvlText w:val="o"/>
      <w:lvlJc w:val="left"/>
      <w:pPr>
        <w:tabs>
          <w:tab w:val="num" w:pos="5760"/>
        </w:tabs>
        <w:ind w:left="5760" w:hanging="360"/>
      </w:pPr>
      <w:rPr>
        <w:rFonts w:ascii="Courier New" w:hAnsi="Courier New" w:cs="Courier New" w:hint="default"/>
      </w:rPr>
    </w:lvl>
    <w:lvl w:ilvl="8" w:tplc="366C38EC">
      <w:start w:val="1"/>
      <w:numFmt w:val="bullet"/>
      <w:lvlText w:val=""/>
      <w:lvlJc w:val="left"/>
      <w:pPr>
        <w:tabs>
          <w:tab w:val="num" w:pos="6480"/>
        </w:tabs>
        <w:ind w:left="6480" w:hanging="360"/>
      </w:pPr>
      <w:rPr>
        <w:rFonts w:ascii="Wingdings" w:hAnsi="Wingdings" w:cs="Wingdings" w:hint="default"/>
      </w:rPr>
    </w:lvl>
  </w:abstractNum>
  <w:abstractNum w:abstractNumId="24">
    <w:nsid w:val="3F1A0D26"/>
    <w:multiLevelType w:val="hybridMultilevel"/>
    <w:tmpl w:val="8684DB3E"/>
    <w:lvl w:ilvl="0" w:tplc="5AA85A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40565553"/>
    <w:multiLevelType w:val="multilevel"/>
    <w:tmpl w:val="E12AC478"/>
    <w:lvl w:ilvl="0">
      <w:start w:val="1"/>
      <w:numFmt w:val="decimal"/>
      <w:pStyle w:val="bullet-numbered"/>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nsid w:val="44146B2B"/>
    <w:multiLevelType w:val="hybridMultilevel"/>
    <w:tmpl w:val="37BC966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nsid w:val="49FC1636"/>
    <w:multiLevelType w:val="hybridMultilevel"/>
    <w:tmpl w:val="D48C7D90"/>
    <w:lvl w:ilvl="0" w:tplc="08090011">
      <w:start w:val="1"/>
      <w:numFmt w:val="decimal"/>
      <w:lvlText w:val="%1)"/>
      <w:lvlJc w:val="left"/>
      <w:pPr>
        <w:ind w:left="1077" w:hanging="360"/>
      </w:pPr>
      <w:rPr>
        <w:rFonts w:hint="default"/>
      </w:r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8">
    <w:nsid w:val="4A4E5741"/>
    <w:multiLevelType w:val="hybridMultilevel"/>
    <w:tmpl w:val="5C604E90"/>
    <w:lvl w:ilvl="0" w:tplc="E622535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4B786F9C"/>
    <w:multiLevelType w:val="hybridMultilevel"/>
    <w:tmpl w:val="DC52E79A"/>
    <w:lvl w:ilvl="0" w:tplc="68A2AFD4">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3C724DD"/>
    <w:multiLevelType w:val="hybridMultilevel"/>
    <w:tmpl w:val="9B160BA8"/>
    <w:lvl w:ilvl="0" w:tplc="04090001">
      <w:start w:val="1"/>
      <w:numFmt w:val="bullet"/>
      <w:pStyle w:val="Executivebullet"/>
      <w:lvlText w:val=""/>
      <w:lvlJc w:val="left"/>
      <w:pPr>
        <w:tabs>
          <w:tab w:val="num" w:pos="360"/>
        </w:tabs>
        <w:ind w:left="360" w:hanging="432"/>
      </w:pPr>
      <w:rPr>
        <w:rFonts w:ascii="Wingdings 3" w:hAnsi="Wingdings 3" w:cs="Wingdings 3" w:hint="default"/>
        <w:color w:val="FFA000"/>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nsid w:val="6F513DF4"/>
    <w:multiLevelType w:val="hybridMultilevel"/>
    <w:tmpl w:val="7A2EC6BA"/>
    <w:lvl w:ilvl="0" w:tplc="5A1C684A">
      <w:start w:val="2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E1067B"/>
    <w:multiLevelType w:val="hybridMultilevel"/>
    <w:tmpl w:val="BA2CC518"/>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nsid w:val="76C9458E"/>
    <w:multiLevelType w:val="hybridMultilevel"/>
    <w:tmpl w:val="AB5A1616"/>
    <w:lvl w:ilvl="0" w:tplc="2092CF7E">
      <w:start w:val="1"/>
      <w:numFmt w:val="decimal"/>
      <w:lvlText w:val="%1)"/>
      <w:lvlJc w:val="left"/>
      <w:pPr>
        <w:ind w:left="1224" w:hanging="36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34">
    <w:nsid w:val="7B704A5D"/>
    <w:multiLevelType w:val="hybridMultilevel"/>
    <w:tmpl w:val="7C401A50"/>
    <w:lvl w:ilvl="0" w:tplc="CE94837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nsid w:val="7D974B00"/>
    <w:multiLevelType w:val="hybridMultilevel"/>
    <w:tmpl w:val="C4544858"/>
    <w:lvl w:ilvl="0" w:tplc="7A42A2A2">
      <w:start w:val="2"/>
      <w:numFmt w:val="bullet"/>
      <w:pStyle w:val="BulletPoints"/>
      <w:lvlText w:val=""/>
      <w:lvlJc w:val="left"/>
      <w:pPr>
        <w:ind w:left="720" w:hanging="360"/>
      </w:pPr>
      <w:rPr>
        <w:rFonts w:ascii="Wingdings" w:eastAsia="Times New Roman" w:hAnsi="Wingdings" w:hint="default"/>
      </w:rPr>
    </w:lvl>
    <w:lvl w:ilvl="1" w:tplc="0B9CA57C">
      <w:start w:val="1"/>
      <w:numFmt w:val="bullet"/>
      <w:lvlText w:val="o"/>
      <w:lvlJc w:val="left"/>
      <w:pPr>
        <w:ind w:left="1440" w:hanging="360"/>
      </w:pPr>
      <w:rPr>
        <w:rFonts w:ascii="Courier New" w:hAnsi="Courier New" w:cs="Courier New" w:hint="default"/>
      </w:rPr>
    </w:lvl>
    <w:lvl w:ilvl="2" w:tplc="49EC7576">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25A6CE1A">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6">
    <w:nsid w:val="7FD442C5"/>
    <w:multiLevelType w:val="hybridMultilevel"/>
    <w:tmpl w:val="8684DB3E"/>
    <w:lvl w:ilvl="0" w:tplc="5AA85A1E">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4"/>
  </w:num>
  <w:num w:numId="2">
    <w:abstractNumId w:val="8"/>
  </w:num>
  <w:num w:numId="3">
    <w:abstractNumId w:val="23"/>
  </w:num>
  <w:num w:numId="4">
    <w:abstractNumId w:val="30"/>
  </w:num>
  <w:num w:numId="5">
    <w:abstractNumId w:val="35"/>
  </w:num>
  <w:num w:numId="6">
    <w:abstractNumId w:val="25"/>
  </w:num>
  <w:num w:numId="7">
    <w:abstractNumId w:val="13"/>
  </w:num>
  <w:num w:numId="8">
    <w:abstractNumId w:val="22"/>
  </w:num>
  <w:num w:numId="9">
    <w:abstractNumId w:val="3"/>
  </w:num>
  <w:num w:numId="10">
    <w:abstractNumId w:val="5"/>
  </w:num>
  <w:num w:numId="11">
    <w:abstractNumId w:val="6"/>
  </w:num>
  <w:num w:numId="12">
    <w:abstractNumId w:val="2"/>
  </w:num>
  <w:num w:numId="13">
    <w:abstractNumId w:val="29"/>
  </w:num>
  <w:num w:numId="14">
    <w:abstractNumId w:val="15"/>
  </w:num>
  <w:num w:numId="15">
    <w:abstractNumId w:val="9"/>
  </w:num>
  <w:num w:numId="16">
    <w:abstractNumId w:val="4"/>
  </w:num>
  <w:num w:numId="17">
    <w:abstractNumId w:val="28"/>
  </w:num>
  <w:num w:numId="18">
    <w:abstractNumId w:val="7"/>
  </w:num>
  <w:num w:numId="19">
    <w:abstractNumId w:val="24"/>
  </w:num>
  <w:num w:numId="20">
    <w:abstractNumId w:val="36"/>
  </w:num>
  <w:num w:numId="21">
    <w:abstractNumId w:val="31"/>
  </w:num>
  <w:num w:numId="22">
    <w:abstractNumId w:val="11"/>
  </w:num>
  <w:num w:numId="23">
    <w:abstractNumId w:val="1"/>
  </w:num>
  <w:num w:numId="24">
    <w:abstractNumId w:val="34"/>
  </w:num>
  <w:num w:numId="25">
    <w:abstractNumId w:val="0"/>
  </w:num>
  <w:num w:numId="26">
    <w:abstractNumId w:val="16"/>
  </w:num>
  <w:num w:numId="27">
    <w:abstractNumId w:val="12"/>
  </w:num>
  <w:num w:numId="28">
    <w:abstractNumId w:val="32"/>
  </w:num>
  <w:num w:numId="29">
    <w:abstractNumId w:val="18"/>
  </w:num>
  <w:num w:numId="30">
    <w:abstractNumId w:val="27"/>
  </w:num>
  <w:num w:numId="31">
    <w:abstractNumId w:val="33"/>
  </w:num>
  <w:num w:numId="32">
    <w:abstractNumId w:val="10"/>
  </w:num>
  <w:num w:numId="33">
    <w:abstractNumId w:val="26"/>
  </w:num>
  <w:num w:numId="34">
    <w:abstractNumId w:val="17"/>
  </w:num>
  <w:num w:numId="35">
    <w:abstractNumId w:val="20"/>
  </w:num>
  <w:num w:numId="36">
    <w:abstractNumId w:val="21"/>
  </w:num>
  <w:num w:numId="37">
    <w:abstractNumId w:val="19"/>
  </w:num>
  <w:num w:numId="38">
    <w:abstractNumId w:val="5"/>
  </w:num>
  <w:num w:numId="39">
    <w:abstractNumId w:val="5"/>
  </w:num>
  <w:num w:numId="40">
    <w:abstractNumId w:val="5"/>
  </w:num>
  <w:num w:numId="41">
    <w:abstractNumId w:val="5"/>
  </w:num>
  <w:num w:numId="42">
    <w:abstractNumId w:val="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SEAH, COSD">
    <w15:presenceInfo w15:providerId="AD" w15:userId="S-1-5-21-1108514787-12934098-2193452708-42413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trackRevisions/>
  <w:doNotTrackFormatting/>
  <w:defaultTabStop w:val="720"/>
  <w:doNotHyphenateCaps/>
  <w:defaultTableStyle w:val="MediumShading1-Accent11"/>
  <w:drawingGridHorizontalSpacing w:val="215"/>
  <w:drawingGridVerticalSpacing w:val="102"/>
  <w:displayHorizontalDrawingGridEvery w:val="0"/>
  <w:displayVerticalDrawingGridEvery w:val="2"/>
  <w:noPunctuationKerning/>
  <w:characterSpacingControl w:val="doNotCompress"/>
  <w:doNotValidateAgainstSchema/>
  <w:doNotDemarcateInvalidXml/>
  <w:hdrShapeDefaults>
    <o:shapedefaults v:ext="edit" spidmax="22529">
      <o:colormru v:ext="edit" colors="#6b9bd9,#fdd476,#ffb652,#ff9331,#276eb2"/>
    </o:shapedefaults>
  </w:hdrShapeDefaults>
  <w:footnotePr>
    <w:footnote w:id="-1"/>
    <w:footnote w:id="0"/>
  </w:footnotePr>
  <w:endnotePr>
    <w:endnote w:id="-1"/>
    <w:endnote w:id="0"/>
  </w:endnotePr>
  <w:compat/>
  <w:rsids>
    <w:rsidRoot w:val="00BE3A1D"/>
    <w:rsid w:val="0000158F"/>
    <w:rsid w:val="000036A0"/>
    <w:rsid w:val="000036F5"/>
    <w:rsid w:val="000039CB"/>
    <w:rsid w:val="000047EE"/>
    <w:rsid w:val="0000494A"/>
    <w:rsid w:val="00004FED"/>
    <w:rsid w:val="000051A0"/>
    <w:rsid w:val="00005B96"/>
    <w:rsid w:val="0000666A"/>
    <w:rsid w:val="00006993"/>
    <w:rsid w:val="00006C31"/>
    <w:rsid w:val="00007292"/>
    <w:rsid w:val="00010F75"/>
    <w:rsid w:val="00011140"/>
    <w:rsid w:val="000118F0"/>
    <w:rsid w:val="00012010"/>
    <w:rsid w:val="00012C77"/>
    <w:rsid w:val="00013B6C"/>
    <w:rsid w:val="00013C79"/>
    <w:rsid w:val="000144B2"/>
    <w:rsid w:val="00014BCB"/>
    <w:rsid w:val="00014BD2"/>
    <w:rsid w:val="000152F9"/>
    <w:rsid w:val="0001613B"/>
    <w:rsid w:val="00016323"/>
    <w:rsid w:val="000165E3"/>
    <w:rsid w:val="000174C2"/>
    <w:rsid w:val="00017552"/>
    <w:rsid w:val="00017C0D"/>
    <w:rsid w:val="00020D50"/>
    <w:rsid w:val="00020DC8"/>
    <w:rsid w:val="0002207B"/>
    <w:rsid w:val="00022CEA"/>
    <w:rsid w:val="00022ED6"/>
    <w:rsid w:val="00024D02"/>
    <w:rsid w:val="000266AB"/>
    <w:rsid w:val="000271D4"/>
    <w:rsid w:val="00027731"/>
    <w:rsid w:val="000278E0"/>
    <w:rsid w:val="00027AAC"/>
    <w:rsid w:val="00027F9C"/>
    <w:rsid w:val="000311DE"/>
    <w:rsid w:val="00031476"/>
    <w:rsid w:val="000321F6"/>
    <w:rsid w:val="00033DC2"/>
    <w:rsid w:val="00034899"/>
    <w:rsid w:val="00034B9D"/>
    <w:rsid w:val="00034C5A"/>
    <w:rsid w:val="000360D3"/>
    <w:rsid w:val="00036C1D"/>
    <w:rsid w:val="000371CD"/>
    <w:rsid w:val="0003722E"/>
    <w:rsid w:val="00037CC5"/>
    <w:rsid w:val="00040286"/>
    <w:rsid w:val="000408CB"/>
    <w:rsid w:val="000410C8"/>
    <w:rsid w:val="00041563"/>
    <w:rsid w:val="00041E10"/>
    <w:rsid w:val="000420C5"/>
    <w:rsid w:val="000424CA"/>
    <w:rsid w:val="00043145"/>
    <w:rsid w:val="00043B84"/>
    <w:rsid w:val="00044A82"/>
    <w:rsid w:val="00045538"/>
    <w:rsid w:val="00046830"/>
    <w:rsid w:val="00047BD3"/>
    <w:rsid w:val="00047CC1"/>
    <w:rsid w:val="0005088A"/>
    <w:rsid w:val="00052401"/>
    <w:rsid w:val="00054291"/>
    <w:rsid w:val="00054F13"/>
    <w:rsid w:val="00055037"/>
    <w:rsid w:val="00055114"/>
    <w:rsid w:val="0005526A"/>
    <w:rsid w:val="0005551C"/>
    <w:rsid w:val="000555EA"/>
    <w:rsid w:val="00055CFC"/>
    <w:rsid w:val="0005786F"/>
    <w:rsid w:val="000600C0"/>
    <w:rsid w:val="00061012"/>
    <w:rsid w:val="00061E23"/>
    <w:rsid w:val="00062B8C"/>
    <w:rsid w:val="00063AEF"/>
    <w:rsid w:val="00064DE7"/>
    <w:rsid w:val="00065558"/>
    <w:rsid w:val="0006675C"/>
    <w:rsid w:val="00066A19"/>
    <w:rsid w:val="00066D22"/>
    <w:rsid w:val="00067581"/>
    <w:rsid w:val="00067627"/>
    <w:rsid w:val="0007087E"/>
    <w:rsid w:val="00070CBE"/>
    <w:rsid w:val="00070E75"/>
    <w:rsid w:val="00071043"/>
    <w:rsid w:val="00071FE4"/>
    <w:rsid w:val="00072205"/>
    <w:rsid w:val="00072F8D"/>
    <w:rsid w:val="00073144"/>
    <w:rsid w:val="00073AB8"/>
    <w:rsid w:val="00074064"/>
    <w:rsid w:val="0007412F"/>
    <w:rsid w:val="0007466E"/>
    <w:rsid w:val="000748EF"/>
    <w:rsid w:val="00074945"/>
    <w:rsid w:val="00075779"/>
    <w:rsid w:val="00075C5F"/>
    <w:rsid w:val="00076B5A"/>
    <w:rsid w:val="000771A9"/>
    <w:rsid w:val="000774A4"/>
    <w:rsid w:val="000774F0"/>
    <w:rsid w:val="00080332"/>
    <w:rsid w:val="0008170E"/>
    <w:rsid w:val="00081FAD"/>
    <w:rsid w:val="0008231A"/>
    <w:rsid w:val="000823C3"/>
    <w:rsid w:val="000826DD"/>
    <w:rsid w:val="00082E69"/>
    <w:rsid w:val="000843AE"/>
    <w:rsid w:val="000847CE"/>
    <w:rsid w:val="0008543D"/>
    <w:rsid w:val="00085944"/>
    <w:rsid w:val="00085F3A"/>
    <w:rsid w:val="0008629A"/>
    <w:rsid w:val="000871F2"/>
    <w:rsid w:val="00087958"/>
    <w:rsid w:val="00087DA5"/>
    <w:rsid w:val="00087F48"/>
    <w:rsid w:val="00087F8C"/>
    <w:rsid w:val="00090007"/>
    <w:rsid w:val="00090139"/>
    <w:rsid w:val="00090852"/>
    <w:rsid w:val="000909A9"/>
    <w:rsid w:val="00090FFE"/>
    <w:rsid w:val="000912E9"/>
    <w:rsid w:val="00091630"/>
    <w:rsid w:val="00091E82"/>
    <w:rsid w:val="00092FFD"/>
    <w:rsid w:val="000933CB"/>
    <w:rsid w:val="000939E6"/>
    <w:rsid w:val="00093A74"/>
    <w:rsid w:val="00093ABA"/>
    <w:rsid w:val="00093C41"/>
    <w:rsid w:val="000944CF"/>
    <w:rsid w:val="00094D18"/>
    <w:rsid w:val="00094D9A"/>
    <w:rsid w:val="00095614"/>
    <w:rsid w:val="000961F8"/>
    <w:rsid w:val="00097C4E"/>
    <w:rsid w:val="000A09C0"/>
    <w:rsid w:val="000A1913"/>
    <w:rsid w:val="000A1E19"/>
    <w:rsid w:val="000A2576"/>
    <w:rsid w:val="000A3158"/>
    <w:rsid w:val="000A3A0D"/>
    <w:rsid w:val="000A57BA"/>
    <w:rsid w:val="000A5A11"/>
    <w:rsid w:val="000A679E"/>
    <w:rsid w:val="000A6E21"/>
    <w:rsid w:val="000A7193"/>
    <w:rsid w:val="000A74A3"/>
    <w:rsid w:val="000A7F08"/>
    <w:rsid w:val="000B02B5"/>
    <w:rsid w:val="000B1FC3"/>
    <w:rsid w:val="000B276C"/>
    <w:rsid w:val="000B2F0A"/>
    <w:rsid w:val="000B3249"/>
    <w:rsid w:val="000B3B00"/>
    <w:rsid w:val="000B3E17"/>
    <w:rsid w:val="000B3E4B"/>
    <w:rsid w:val="000B48DC"/>
    <w:rsid w:val="000B5DE6"/>
    <w:rsid w:val="000B69DA"/>
    <w:rsid w:val="000B6CEE"/>
    <w:rsid w:val="000B6DD0"/>
    <w:rsid w:val="000B6F21"/>
    <w:rsid w:val="000B7181"/>
    <w:rsid w:val="000C04A6"/>
    <w:rsid w:val="000C0B79"/>
    <w:rsid w:val="000C1227"/>
    <w:rsid w:val="000C2F2D"/>
    <w:rsid w:val="000C3DB5"/>
    <w:rsid w:val="000C41EB"/>
    <w:rsid w:val="000C4F5E"/>
    <w:rsid w:val="000C5A15"/>
    <w:rsid w:val="000C643B"/>
    <w:rsid w:val="000C6640"/>
    <w:rsid w:val="000C684A"/>
    <w:rsid w:val="000C68F4"/>
    <w:rsid w:val="000C6A73"/>
    <w:rsid w:val="000C721D"/>
    <w:rsid w:val="000D085F"/>
    <w:rsid w:val="000D089D"/>
    <w:rsid w:val="000D0979"/>
    <w:rsid w:val="000D165B"/>
    <w:rsid w:val="000D1F00"/>
    <w:rsid w:val="000D31B0"/>
    <w:rsid w:val="000D36CD"/>
    <w:rsid w:val="000D3B32"/>
    <w:rsid w:val="000D456B"/>
    <w:rsid w:val="000D4760"/>
    <w:rsid w:val="000D5894"/>
    <w:rsid w:val="000D6786"/>
    <w:rsid w:val="000D6AE2"/>
    <w:rsid w:val="000D6D5E"/>
    <w:rsid w:val="000E0D71"/>
    <w:rsid w:val="000E0DC1"/>
    <w:rsid w:val="000E0EAF"/>
    <w:rsid w:val="000E0ECB"/>
    <w:rsid w:val="000E1492"/>
    <w:rsid w:val="000E16E5"/>
    <w:rsid w:val="000E1865"/>
    <w:rsid w:val="000E1A46"/>
    <w:rsid w:val="000E2512"/>
    <w:rsid w:val="000E279D"/>
    <w:rsid w:val="000E2DA7"/>
    <w:rsid w:val="000E2E35"/>
    <w:rsid w:val="000E4562"/>
    <w:rsid w:val="000E527C"/>
    <w:rsid w:val="000E549C"/>
    <w:rsid w:val="000E683A"/>
    <w:rsid w:val="000E76DB"/>
    <w:rsid w:val="000F01AB"/>
    <w:rsid w:val="000F0B26"/>
    <w:rsid w:val="000F0C8C"/>
    <w:rsid w:val="000F1676"/>
    <w:rsid w:val="000F19EF"/>
    <w:rsid w:val="000F1C95"/>
    <w:rsid w:val="000F23FE"/>
    <w:rsid w:val="000F2D74"/>
    <w:rsid w:val="000F36BD"/>
    <w:rsid w:val="000F4568"/>
    <w:rsid w:val="000F48A3"/>
    <w:rsid w:val="000F5083"/>
    <w:rsid w:val="000F5CFA"/>
    <w:rsid w:val="000F68F9"/>
    <w:rsid w:val="000F6EF9"/>
    <w:rsid w:val="000F7C3C"/>
    <w:rsid w:val="000F7E59"/>
    <w:rsid w:val="00101467"/>
    <w:rsid w:val="00101527"/>
    <w:rsid w:val="001018C5"/>
    <w:rsid w:val="00101A69"/>
    <w:rsid w:val="00101D3A"/>
    <w:rsid w:val="001026F0"/>
    <w:rsid w:val="00102963"/>
    <w:rsid w:val="00102970"/>
    <w:rsid w:val="00102A47"/>
    <w:rsid w:val="0010301B"/>
    <w:rsid w:val="00103458"/>
    <w:rsid w:val="00103476"/>
    <w:rsid w:val="001037D4"/>
    <w:rsid w:val="001042FB"/>
    <w:rsid w:val="00104398"/>
    <w:rsid w:val="001043BA"/>
    <w:rsid w:val="0010464D"/>
    <w:rsid w:val="00104CBC"/>
    <w:rsid w:val="00104F45"/>
    <w:rsid w:val="001059C7"/>
    <w:rsid w:val="0010665C"/>
    <w:rsid w:val="00110187"/>
    <w:rsid w:val="0011075D"/>
    <w:rsid w:val="001117D1"/>
    <w:rsid w:val="00111BD3"/>
    <w:rsid w:val="00111D71"/>
    <w:rsid w:val="001122AF"/>
    <w:rsid w:val="00112512"/>
    <w:rsid w:val="00112DD2"/>
    <w:rsid w:val="00113433"/>
    <w:rsid w:val="00113483"/>
    <w:rsid w:val="00113D31"/>
    <w:rsid w:val="001144DA"/>
    <w:rsid w:val="00114993"/>
    <w:rsid w:val="00114CCD"/>
    <w:rsid w:val="00114D62"/>
    <w:rsid w:val="00114FAF"/>
    <w:rsid w:val="001158C7"/>
    <w:rsid w:val="001161AD"/>
    <w:rsid w:val="00116A07"/>
    <w:rsid w:val="00116BA3"/>
    <w:rsid w:val="001174A2"/>
    <w:rsid w:val="0011791E"/>
    <w:rsid w:val="00117D3F"/>
    <w:rsid w:val="001206CE"/>
    <w:rsid w:val="00120F49"/>
    <w:rsid w:val="00121BAE"/>
    <w:rsid w:val="00121DC9"/>
    <w:rsid w:val="00122656"/>
    <w:rsid w:val="001228E6"/>
    <w:rsid w:val="001241BF"/>
    <w:rsid w:val="0012513E"/>
    <w:rsid w:val="00125860"/>
    <w:rsid w:val="0012593E"/>
    <w:rsid w:val="00125E85"/>
    <w:rsid w:val="00125EAC"/>
    <w:rsid w:val="001266D8"/>
    <w:rsid w:val="00130697"/>
    <w:rsid w:val="0013076F"/>
    <w:rsid w:val="00131938"/>
    <w:rsid w:val="00131D26"/>
    <w:rsid w:val="00131DC2"/>
    <w:rsid w:val="001334D4"/>
    <w:rsid w:val="00133739"/>
    <w:rsid w:val="00133850"/>
    <w:rsid w:val="00133E1C"/>
    <w:rsid w:val="00134D67"/>
    <w:rsid w:val="00135070"/>
    <w:rsid w:val="001356AF"/>
    <w:rsid w:val="00136F51"/>
    <w:rsid w:val="00137333"/>
    <w:rsid w:val="00140C07"/>
    <w:rsid w:val="00141A0F"/>
    <w:rsid w:val="00141FA5"/>
    <w:rsid w:val="00142D21"/>
    <w:rsid w:val="001436FF"/>
    <w:rsid w:val="001439E6"/>
    <w:rsid w:val="00143B15"/>
    <w:rsid w:val="00144744"/>
    <w:rsid w:val="00144D92"/>
    <w:rsid w:val="00144FB1"/>
    <w:rsid w:val="00146124"/>
    <w:rsid w:val="00146330"/>
    <w:rsid w:val="00146B62"/>
    <w:rsid w:val="001503E6"/>
    <w:rsid w:val="0015076E"/>
    <w:rsid w:val="00151D6A"/>
    <w:rsid w:val="00151F20"/>
    <w:rsid w:val="00152701"/>
    <w:rsid w:val="00152C57"/>
    <w:rsid w:val="0015380A"/>
    <w:rsid w:val="00153B38"/>
    <w:rsid w:val="00153F92"/>
    <w:rsid w:val="00154818"/>
    <w:rsid w:val="001551F7"/>
    <w:rsid w:val="001563E4"/>
    <w:rsid w:val="001566A8"/>
    <w:rsid w:val="00157936"/>
    <w:rsid w:val="001579C9"/>
    <w:rsid w:val="0016024F"/>
    <w:rsid w:val="00160730"/>
    <w:rsid w:val="0016262A"/>
    <w:rsid w:val="001631CB"/>
    <w:rsid w:val="00163BB4"/>
    <w:rsid w:val="001650E1"/>
    <w:rsid w:val="00165179"/>
    <w:rsid w:val="001662FC"/>
    <w:rsid w:val="00166906"/>
    <w:rsid w:val="00166B6C"/>
    <w:rsid w:val="00167D9E"/>
    <w:rsid w:val="00170687"/>
    <w:rsid w:val="0017147D"/>
    <w:rsid w:val="00171ABC"/>
    <w:rsid w:val="00171C43"/>
    <w:rsid w:val="0017270B"/>
    <w:rsid w:val="001729C7"/>
    <w:rsid w:val="0017317D"/>
    <w:rsid w:val="00174852"/>
    <w:rsid w:val="00174D9A"/>
    <w:rsid w:val="00174F4B"/>
    <w:rsid w:val="00175C37"/>
    <w:rsid w:val="0017609D"/>
    <w:rsid w:val="00176642"/>
    <w:rsid w:val="00176923"/>
    <w:rsid w:val="00176EAB"/>
    <w:rsid w:val="00176EE2"/>
    <w:rsid w:val="00177512"/>
    <w:rsid w:val="00177869"/>
    <w:rsid w:val="00177E10"/>
    <w:rsid w:val="00180510"/>
    <w:rsid w:val="00180A28"/>
    <w:rsid w:val="00180DD0"/>
    <w:rsid w:val="00181261"/>
    <w:rsid w:val="00182204"/>
    <w:rsid w:val="00183AD0"/>
    <w:rsid w:val="00183D41"/>
    <w:rsid w:val="00183E63"/>
    <w:rsid w:val="00183FFB"/>
    <w:rsid w:val="00184906"/>
    <w:rsid w:val="00185B1F"/>
    <w:rsid w:val="00185F1F"/>
    <w:rsid w:val="001866B2"/>
    <w:rsid w:val="00190CD2"/>
    <w:rsid w:val="00191093"/>
    <w:rsid w:val="001923C3"/>
    <w:rsid w:val="001923D7"/>
    <w:rsid w:val="00192AAB"/>
    <w:rsid w:val="001935E7"/>
    <w:rsid w:val="00193735"/>
    <w:rsid w:val="001944A8"/>
    <w:rsid w:val="00194708"/>
    <w:rsid w:val="001950B0"/>
    <w:rsid w:val="001954F4"/>
    <w:rsid w:val="001964C8"/>
    <w:rsid w:val="001974BD"/>
    <w:rsid w:val="00197732"/>
    <w:rsid w:val="001A05E2"/>
    <w:rsid w:val="001A1EC9"/>
    <w:rsid w:val="001A297B"/>
    <w:rsid w:val="001A2B19"/>
    <w:rsid w:val="001A38D7"/>
    <w:rsid w:val="001A3EF3"/>
    <w:rsid w:val="001A56EB"/>
    <w:rsid w:val="001A5E9D"/>
    <w:rsid w:val="001A62EB"/>
    <w:rsid w:val="001A6B09"/>
    <w:rsid w:val="001A6D65"/>
    <w:rsid w:val="001A6E97"/>
    <w:rsid w:val="001A7971"/>
    <w:rsid w:val="001A7E63"/>
    <w:rsid w:val="001B149F"/>
    <w:rsid w:val="001B29E9"/>
    <w:rsid w:val="001B30DF"/>
    <w:rsid w:val="001B40F6"/>
    <w:rsid w:val="001B4284"/>
    <w:rsid w:val="001B5C61"/>
    <w:rsid w:val="001B5D48"/>
    <w:rsid w:val="001B73F5"/>
    <w:rsid w:val="001B7848"/>
    <w:rsid w:val="001C0E79"/>
    <w:rsid w:val="001C116C"/>
    <w:rsid w:val="001C1230"/>
    <w:rsid w:val="001C174B"/>
    <w:rsid w:val="001C2346"/>
    <w:rsid w:val="001C2B08"/>
    <w:rsid w:val="001C2C2F"/>
    <w:rsid w:val="001C5190"/>
    <w:rsid w:val="001C5E08"/>
    <w:rsid w:val="001C6100"/>
    <w:rsid w:val="001C658A"/>
    <w:rsid w:val="001C69A0"/>
    <w:rsid w:val="001D0A1B"/>
    <w:rsid w:val="001D0D82"/>
    <w:rsid w:val="001D30BB"/>
    <w:rsid w:val="001D37EC"/>
    <w:rsid w:val="001D3FBD"/>
    <w:rsid w:val="001D6EEF"/>
    <w:rsid w:val="001D6FB5"/>
    <w:rsid w:val="001D7622"/>
    <w:rsid w:val="001D7661"/>
    <w:rsid w:val="001E0227"/>
    <w:rsid w:val="001E128B"/>
    <w:rsid w:val="001E1F57"/>
    <w:rsid w:val="001E3E20"/>
    <w:rsid w:val="001E3FBE"/>
    <w:rsid w:val="001E5714"/>
    <w:rsid w:val="001E6923"/>
    <w:rsid w:val="001E6A21"/>
    <w:rsid w:val="001E7499"/>
    <w:rsid w:val="001E7508"/>
    <w:rsid w:val="001E7921"/>
    <w:rsid w:val="001F0128"/>
    <w:rsid w:val="001F2032"/>
    <w:rsid w:val="001F2371"/>
    <w:rsid w:val="001F2895"/>
    <w:rsid w:val="001F2FFB"/>
    <w:rsid w:val="001F30E7"/>
    <w:rsid w:val="001F3607"/>
    <w:rsid w:val="001F3FBC"/>
    <w:rsid w:val="001F5DBE"/>
    <w:rsid w:val="001F7CB3"/>
    <w:rsid w:val="002007EE"/>
    <w:rsid w:val="00200911"/>
    <w:rsid w:val="00201E79"/>
    <w:rsid w:val="0020209A"/>
    <w:rsid w:val="00202466"/>
    <w:rsid w:val="00204184"/>
    <w:rsid w:val="0020521A"/>
    <w:rsid w:val="00205E38"/>
    <w:rsid w:val="00206C8F"/>
    <w:rsid w:val="00210435"/>
    <w:rsid w:val="0021077B"/>
    <w:rsid w:val="00210E70"/>
    <w:rsid w:val="00210EB5"/>
    <w:rsid w:val="00211236"/>
    <w:rsid w:val="002117E2"/>
    <w:rsid w:val="002122BC"/>
    <w:rsid w:val="00212BBF"/>
    <w:rsid w:val="00213F00"/>
    <w:rsid w:val="00215AD8"/>
    <w:rsid w:val="002160B3"/>
    <w:rsid w:val="0021629B"/>
    <w:rsid w:val="00216823"/>
    <w:rsid w:val="00217127"/>
    <w:rsid w:val="0021768C"/>
    <w:rsid w:val="00220DA3"/>
    <w:rsid w:val="002212B2"/>
    <w:rsid w:val="002215C8"/>
    <w:rsid w:val="002217A6"/>
    <w:rsid w:val="00222579"/>
    <w:rsid w:val="00223783"/>
    <w:rsid w:val="00224643"/>
    <w:rsid w:val="00224E07"/>
    <w:rsid w:val="0022530A"/>
    <w:rsid w:val="00225E2E"/>
    <w:rsid w:val="00225EBC"/>
    <w:rsid w:val="002263DB"/>
    <w:rsid w:val="002267CD"/>
    <w:rsid w:val="002267E1"/>
    <w:rsid w:val="00226A39"/>
    <w:rsid w:val="00226ABF"/>
    <w:rsid w:val="00226C8C"/>
    <w:rsid w:val="00226FCC"/>
    <w:rsid w:val="00227ED0"/>
    <w:rsid w:val="00230679"/>
    <w:rsid w:val="00230CA4"/>
    <w:rsid w:val="0023212C"/>
    <w:rsid w:val="002336E2"/>
    <w:rsid w:val="00233765"/>
    <w:rsid w:val="00233B23"/>
    <w:rsid w:val="00234575"/>
    <w:rsid w:val="00234A80"/>
    <w:rsid w:val="0023643A"/>
    <w:rsid w:val="00236496"/>
    <w:rsid w:val="0023674C"/>
    <w:rsid w:val="0023752D"/>
    <w:rsid w:val="00237C95"/>
    <w:rsid w:val="0024037D"/>
    <w:rsid w:val="00241E11"/>
    <w:rsid w:val="00241F53"/>
    <w:rsid w:val="0024319C"/>
    <w:rsid w:val="002435ED"/>
    <w:rsid w:val="00243A95"/>
    <w:rsid w:val="00245648"/>
    <w:rsid w:val="002462FD"/>
    <w:rsid w:val="002473A8"/>
    <w:rsid w:val="002475A0"/>
    <w:rsid w:val="002478FA"/>
    <w:rsid w:val="00250912"/>
    <w:rsid w:val="0025219B"/>
    <w:rsid w:val="0025309E"/>
    <w:rsid w:val="002533BE"/>
    <w:rsid w:val="00253AD2"/>
    <w:rsid w:val="00255396"/>
    <w:rsid w:val="00256B76"/>
    <w:rsid w:val="002570BA"/>
    <w:rsid w:val="002570F4"/>
    <w:rsid w:val="00257DCD"/>
    <w:rsid w:val="0026172C"/>
    <w:rsid w:val="002617FC"/>
    <w:rsid w:val="0026243F"/>
    <w:rsid w:val="00262477"/>
    <w:rsid w:val="00262F62"/>
    <w:rsid w:val="00263DCE"/>
    <w:rsid w:val="002647E7"/>
    <w:rsid w:val="0026730C"/>
    <w:rsid w:val="002712BD"/>
    <w:rsid w:val="002713A0"/>
    <w:rsid w:val="0027210A"/>
    <w:rsid w:val="00272CEA"/>
    <w:rsid w:val="00273F57"/>
    <w:rsid w:val="00274F20"/>
    <w:rsid w:val="00275653"/>
    <w:rsid w:val="00276219"/>
    <w:rsid w:val="00276545"/>
    <w:rsid w:val="00276B43"/>
    <w:rsid w:val="00277483"/>
    <w:rsid w:val="00277510"/>
    <w:rsid w:val="00281E81"/>
    <w:rsid w:val="002821B7"/>
    <w:rsid w:val="002825E1"/>
    <w:rsid w:val="00282784"/>
    <w:rsid w:val="00282F31"/>
    <w:rsid w:val="0028372A"/>
    <w:rsid w:val="00284CCB"/>
    <w:rsid w:val="00285016"/>
    <w:rsid w:val="00285F1B"/>
    <w:rsid w:val="002877A1"/>
    <w:rsid w:val="00290B27"/>
    <w:rsid w:val="00290F0C"/>
    <w:rsid w:val="002912F8"/>
    <w:rsid w:val="002923B8"/>
    <w:rsid w:val="00292DFD"/>
    <w:rsid w:val="00292FEB"/>
    <w:rsid w:val="0029322B"/>
    <w:rsid w:val="0029389F"/>
    <w:rsid w:val="00294907"/>
    <w:rsid w:val="00294A83"/>
    <w:rsid w:val="00295329"/>
    <w:rsid w:val="0029551C"/>
    <w:rsid w:val="002959F2"/>
    <w:rsid w:val="002968E8"/>
    <w:rsid w:val="00296D8A"/>
    <w:rsid w:val="0029705F"/>
    <w:rsid w:val="00297831"/>
    <w:rsid w:val="002A0145"/>
    <w:rsid w:val="002A03DE"/>
    <w:rsid w:val="002A1963"/>
    <w:rsid w:val="002A2340"/>
    <w:rsid w:val="002A3914"/>
    <w:rsid w:val="002A4163"/>
    <w:rsid w:val="002A5149"/>
    <w:rsid w:val="002A56C4"/>
    <w:rsid w:val="002B119E"/>
    <w:rsid w:val="002B143C"/>
    <w:rsid w:val="002B2214"/>
    <w:rsid w:val="002B2B25"/>
    <w:rsid w:val="002B2B28"/>
    <w:rsid w:val="002B4D88"/>
    <w:rsid w:val="002B59F9"/>
    <w:rsid w:val="002B5BD9"/>
    <w:rsid w:val="002B6062"/>
    <w:rsid w:val="002B7A67"/>
    <w:rsid w:val="002C007A"/>
    <w:rsid w:val="002C115B"/>
    <w:rsid w:val="002C140F"/>
    <w:rsid w:val="002C1528"/>
    <w:rsid w:val="002C3AD7"/>
    <w:rsid w:val="002C3EF7"/>
    <w:rsid w:val="002C4E27"/>
    <w:rsid w:val="002C57CE"/>
    <w:rsid w:val="002C5CC5"/>
    <w:rsid w:val="002C6A24"/>
    <w:rsid w:val="002C6F08"/>
    <w:rsid w:val="002C7221"/>
    <w:rsid w:val="002C7B72"/>
    <w:rsid w:val="002D0EC1"/>
    <w:rsid w:val="002D168F"/>
    <w:rsid w:val="002D1969"/>
    <w:rsid w:val="002D2923"/>
    <w:rsid w:val="002D2D8F"/>
    <w:rsid w:val="002D31F2"/>
    <w:rsid w:val="002D4E39"/>
    <w:rsid w:val="002D51A9"/>
    <w:rsid w:val="002D5D27"/>
    <w:rsid w:val="002D62BD"/>
    <w:rsid w:val="002D7062"/>
    <w:rsid w:val="002E02D9"/>
    <w:rsid w:val="002E19E4"/>
    <w:rsid w:val="002E1EBC"/>
    <w:rsid w:val="002E2B3B"/>
    <w:rsid w:val="002E40EC"/>
    <w:rsid w:val="002E4146"/>
    <w:rsid w:val="002E4E97"/>
    <w:rsid w:val="002E4FAD"/>
    <w:rsid w:val="002E53E3"/>
    <w:rsid w:val="002E5635"/>
    <w:rsid w:val="002E5E76"/>
    <w:rsid w:val="002E6906"/>
    <w:rsid w:val="002E6DA3"/>
    <w:rsid w:val="002E7047"/>
    <w:rsid w:val="002E74B7"/>
    <w:rsid w:val="002E7EAF"/>
    <w:rsid w:val="002F0EF5"/>
    <w:rsid w:val="002F0F6D"/>
    <w:rsid w:val="002F1CA2"/>
    <w:rsid w:val="002F2107"/>
    <w:rsid w:val="002F2200"/>
    <w:rsid w:val="002F28BF"/>
    <w:rsid w:val="002F43A6"/>
    <w:rsid w:val="002F46F8"/>
    <w:rsid w:val="002F4B44"/>
    <w:rsid w:val="002F6660"/>
    <w:rsid w:val="002F689C"/>
    <w:rsid w:val="002F69CA"/>
    <w:rsid w:val="002F69DF"/>
    <w:rsid w:val="002F6FEF"/>
    <w:rsid w:val="002F738F"/>
    <w:rsid w:val="0030040E"/>
    <w:rsid w:val="00302DEB"/>
    <w:rsid w:val="00303094"/>
    <w:rsid w:val="00304970"/>
    <w:rsid w:val="00304E9D"/>
    <w:rsid w:val="00305494"/>
    <w:rsid w:val="003075F6"/>
    <w:rsid w:val="0031027A"/>
    <w:rsid w:val="00310B13"/>
    <w:rsid w:val="00310BC8"/>
    <w:rsid w:val="00310EC4"/>
    <w:rsid w:val="003117BD"/>
    <w:rsid w:val="00312BEE"/>
    <w:rsid w:val="00312DF4"/>
    <w:rsid w:val="0031334E"/>
    <w:rsid w:val="0031377F"/>
    <w:rsid w:val="0031395E"/>
    <w:rsid w:val="00313C3D"/>
    <w:rsid w:val="00313F5A"/>
    <w:rsid w:val="0031529D"/>
    <w:rsid w:val="003158B2"/>
    <w:rsid w:val="00316403"/>
    <w:rsid w:val="00316CB4"/>
    <w:rsid w:val="00316FB9"/>
    <w:rsid w:val="003201E1"/>
    <w:rsid w:val="003206BC"/>
    <w:rsid w:val="003219FC"/>
    <w:rsid w:val="00321A9B"/>
    <w:rsid w:val="003220FB"/>
    <w:rsid w:val="00323A8C"/>
    <w:rsid w:val="003240DD"/>
    <w:rsid w:val="00325185"/>
    <w:rsid w:val="00326707"/>
    <w:rsid w:val="00326A3A"/>
    <w:rsid w:val="00327241"/>
    <w:rsid w:val="00327433"/>
    <w:rsid w:val="0032766A"/>
    <w:rsid w:val="003279C6"/>
    <w:rsid w:val="00327D8B"/>
    <w:rsid w:val="003306BB"/>
    <w:rsid w:val="00330A90"/>
    <w:rsid w:val="0033187E"/>
    <w:rsid w:val="00332036"/>
    <w:rsid w:val="0033283C"/>
    <w:rsid w:val="0033327A"/>
    <w:rsid w:val="003342C9"/>
    <w:rsid w:val="0033485B"/>
    <w:rsid w:val="003349C7"/>
    <w:rsid w:val="0033500E"/>
    <w:rsid w:val="00335089"/>
    <w:rsid w:val="003350A4"/>
    <w:rsid w:val="003356FA"/>
    <w:rsid w:val="00336F63"/>
    <w:rsid w:val="003372D2"/>
    <w:rsid w:val="00340350"/>
    <w:rsid w:val="003406CF"/>
    <w:rsid w:val="003410F2"/>
    <w:rsid w:val="0034231C"/>
    <w:rsid w:val="00342A17"/>
    <w:rsid w:val="00343CD7"/>
    <w:rsid w:val="003459E8"/>
    <w:rsid w:val="00347187"/>
    <w:rsid w:val="00351C67"/>
    <w:rsid w:val="00351DAA"/>
    <w:rsid w:val="003520D4"/>
    <w:rsid w:val="00352A84"/>
    <w:rsid w:val="00353A8F"/>
    <w:rsid w:val="00354D66"/>
    <w:rsid w:val="0035507F"/>
    <w:rsid w:val="00355FBA"/>
    <w:rsid w:val="003569C2"/>
    <w:rsid w:val="00356D34"/>
    <w:rsid w:val="00356DAB"/>
    <w:rsid w:val="003570FA"/>
    <w:rsid w:val="00357EFC"/>
    <w:rsid w:val="00357F7F"/>
    <w:rsid w:val="0036024E"/>
    <w:rsid w:val="0036034C"/>
    <w:rsid w:val="00361930"/>
    <w:rsid w:val="003623F2"/>
    <w:rsid w:val="0036257E"/>
    <w:rsid w:val="003626AD"/>
    <w:rsid w:val="00363111"/>
    <w:rsid w:val="003636FF"/>
    <w:rsid w:val="003649F9"/>
    <w:rsid w:val="00364C24"/>
    <w:rsid w:val="00364D8B"/>
    <w:rsid w:val="00364F02"/>
    <w:rsid w:val="00364FE0"/>
    <w:rsid w:val="00367339"/>
    <w:rsid w:val="003674C6"/>
    <w:rsid w:val="00367541"/>
    <w:rsid w:val="003676E0"/>
    <w:rsid w:val="00367741"/>
    <w:rsid w:val="00367FE6"/>
    <w:rsid w:val="003704DA"/>
    <w:rsid w:val="00371862"/>
    <w:rsid w:val="0037238A"/>
    <w:rsid w:val="00372A6F"/>
    <w:rsid w:val="003732DD"/>
    <w:rsid w:val="0037393A"/>
    <w:rsid w:val="0037406B"/>
    <w:rsid w:val="00374146"/>
    <w:rsid w:val="003746D1"/>
    <w:rsid w:val="003747D8"/>
    <w:rsid w:val="003749A7"/>
    <w:rsid w:val="00374EE6"/>
    <w:rsid w:val="00375307"/>
    <w:rsid w:val="0037652D"/>
    <w:rsid w:val="00376544"/>
    <w:rsid w:val="0037667E"/>
    <w:rsid w:val="00376A71"/>
    <w:rsid w:val="00376D0A"/>
    <w:rsid w:val="00376E6D"/>
    <w:rsid w:val="0038168B"/>
    <w:rsid w:val="00382C10"/>
    <w:rsid w:val="00382E0F"/>
    <w:rsid w:val="003848EC"/>
    <w:rsid w:val="003849CA"/>
    <w:rsid w:val="003851E9"/>
    <w:rsid w:val="00385647"/>
    <w:rsid w:val="00386F9F"/>
    <w:rsid w:val="003871ED"/>
    <w:rsid w:val="00387DC1"/>
    <w:rsid w:val="00390552"/>
    <w:rsid w:val="00390669"/>
    <w:rsid w:val="0039077E"/>
    <w:rsid w:val="00390DF6"/>
    <w:rsid w:val="00391725"/>
    <w:rsid w:val="003919B2"/>
    <w:rsid w:val="003929E7"/>
    <w:rsid w:val="00392CC9"/>
    <w:rsid w:val="003931D7"/>
    <w:rsid w:val="003935EF"/>
    <w:rsid w:val="0039435C"/>
    <w:rsid w:val="00394556"/>
    <w:rsid w:val="00394BDF"/>
    <w:rsid w:val="00394DE8"/>
    <w:rsid w:val="00395627"/>
    <w:rsid w:val="00395B09"/>
    <w:rsid w:val="00395BD1"/>
    <w:rsid w:val="00395FD0"/>
    <w:rsid w:val="00396B68"/>
    <w:rsid w:val="003A09C3"/>
    <w:rsid w:val="003A0F4E"/>
    <w:rsid w:val="003A12CE"/>
    <w:rsid w:val="003A12E7"/>
    <w:rsid w:val="003A2934"/>
    <w:rsid w:val="003A3F29"/>
    <w:rsid w:val="003A43E6"/>
    <w:rsid w:val="003A4D6D"/>
    <w:rsid w:val="003A5770"/>
    <w:rsid w:val="003A60AC"/>
    <w:rsid w:val="003A6738"/>
    <w:rsid w:val="003A6CA3"/>
    <w:rsid w:val="003A7097"/>
    <w:rsid w:val="003A7147"/>
    <w:rsid w:val="003B0770"/>
    <w:rsid w:val="003B0A22"/>
    <w:rsid w:val="003B0AC6"/>
    <w:rsid w:val="003B2625"/>
    <w:rsid w:val="003B26CB"/>
    <w:rsid w:val="003B3336"/>
    <w:rsid w:val="003B3405"/>
    <w:rsid w:val="003B3D6E"/>
    <w:rsid w:val="003B473F"/>
    <w:rsid w:val="003B4EF1"/>
    <w:rsid w:val="003B51DF"/>
    <w:rsid w:val="003B5731"/>
    <w:rsid w:val="003B5B71"/>
    <w:rsid w:val="003B5F13"/>
    <w:rsid w:val="003B63DC"/>
    <w:rsid w:val="003B666E"/>
    <w:rsid w:val="003B6BB6"/>
    <w:rsid w:val="003B76C3"/>
    <w:rsid w:val="003B7CFC"/>
    <w:rsid w:val="003B7F6D"/>
    <w:rsid w:val="003C0EAC"/>
    <w:rsid w:val="003C10D5"/>
    <w:rsid w:val="003C1214"/>
    <w:rsid w:val="003C157B"/>
    <w:rsid w:val="003C1C40"/>
    <w:rsid w:val="003C2051"/>
    <w:rsid w:val="003C261C"/>
    <w:rsid w:val="003C262C"/>
    <w:rsid w:val="003C28DA"/>
    <w:rsid w:val="003C2C2F"/>
    <w:rsid w:val="003C3D59"/>
    <w:rsid w:val="003C3DA2"/>
    <w:rsid w:val="003C5695"/>
    <w:rsid w:val="003C56BB"/>
    <w:rsid w:val="003C6C1E"/>
    <w:rsid w:val="003C77AD"/>
    <w:rsid w:val="003C78E8"/>
    <w:rsid w:val="003D02CD"/>
    <w:rsid w:val="003D0F36"/>
    <w:rsid w:val="003D2C9B"/>
    <w:rsid w:val="003D3A42"/>
    <w:rsid w:val="003D4569"/>
    <w:rsid w:val="003D56DE"/>
    <w:rsid w:val="003D5788"/>
    <w:rsid w:val="003D57C4"/>
    <w:rsid w:val="003D6821"/>
    <w:rsid w:val="003D6AEB"/>
    <w:rsid w:val="003D746D"/>
    <w:rsid w:val="003D7C48"/>
    <w:rsid w:val="003E01AB"/>
    <w:rsid w:val="003E04B5"/>
    <w:rsid w:val="003E2C12"/>
    <w:rsid w:val="003E2D90"/>
    <w:rsid w:val="003E2DD8"/>
    <w:rsid w:val="003E373C"/>
    <w:rsid w:val="003E3BF5"/>
    <w:rsid w:val="003E591E"/>
    <w:rsid w:val="003E6933"/>
    <w:rsid w:val="003F07D5"/>
    <w:rsid w:val="003F181A"/>
    <w:rsid w:val="003F2C6A"/>
    <w:rsid w:val="003F3413"/>
    <w:rsid w:val="003F36AB"/>
    <w:rsid w:val="003F3AAD"/>
    <w:rsid w:val="003F45CF"/>
    <w:rsid w:val="003F4E5C"/>
    <w:rsid w:val="003F561C"/>
    <w:rsid w:val="003F61E0"/>
    <w:rsid w:val="003F6572"/>
    <w:rsid w:val="003F6BC1"/>
    <w:rsid w:val="003F6DBE"/>
    <w:rsid w:val="00400FC4"/>
    <w:rsid w:val="0040110D"/>
    <w:rsid w:val="0040247B"/>
    <w:rsid w:val="0040313C"/>
    <w:rsid w:val="004048F3"/>
    <w:rsid w:val="00406B14"/>
    <w:rsid w:val="00407347"/>
    <w:rsid w:val="00407598"/>
    <w:rsid w:val="00407A4E"/>
    <w:rsid w:val="00407C87"/>
    <w:rsid w:val="00407D2F"/>
    <w:rsid w:val="004109E2"/>
    <w:rsid w:val="00411373"/>
    <w:rsid w:val="004116C4"/>
    <w:rsid w:val="0041194B"/>
    <w:rsid w:val="00412942"/>
    <w:rsid w:val="0041301E"/>
    <w:rsid w:val="0041307B"/>
    <w:rsid w:val="004130C9"/>
    <w:rsid w:val="0041380B"/>
    <w:rsid w:val="00413DD0"/>
    <w:rsid w:val="00413F01"/>
    <w:rsid w:val="00414078"/>
    <w:rsid w:val="0041542E"/>
    <w:rsid w:val="004154C4"/>
    <w:rsid w:val="00416787"/>
    <w:rsid w:val="0041764D"/>
    <w:rsid w:val="00420533"/>
    <w:rsid w:val="00420E11"/>
    <w:rsid w:val="00421477"/>
    <w:rsid w:val="00422F47"/>
    <w:rsid w:val="00422F9F"/>
    <w:rsid w:val="00423011"/>
    <w:rsid w:val="00423E20"/>
    <w:rsid w:val="00425DF1"/>
    <w:rsid w:val="004262E3"/>
    <w:rsid w:val="00426E48"/>
    <w:rsid w:val="00427B7A"/>
    <w:rsid w:val="00427C63"/>
    <w:rsid w:val="00427FD4"/>
    <w:rsid w:val="00430912"/>
    <w:rsid w:val="0043157A"/>
    <w:rsid w:val="00432677"/>
    <w:rsid w:val="00432AC8"/>
    <w:rsid w:val="00432F29"/>
    <w:rsid w:val="00434390"/>
    <w:rsid w:val="004343C1"/>
    <w:rsid w:val="004345E2"/>
    <w:rsid w:val="00434D7D"/>
    <w:rsid w:val="0043506B"/>
    <w:rsid w:val="00435A1F"/>
    <w:rsid w:val="00435CAE"/>
    <w:rsid w:val="00436366"/>
    <w:rsid w:val="004368E4"/>
    <w:rsid w:val="00436F10"/>
    <w:rsid w:val="00437ABF"/>
    <w:rsid w:val="00437F1A"/>
    <w:rsid w:val="0044152F"/>
    <w:rsid w:val="00442B9B"/>
    <w:rsid w:val="0044506C"/>
    <w:rsid w:val="00445FD5"/>
    <w:rsid w:val="00446EEB"/>
    <w:rsid w:val="00447E3C"/>
    <w:rsid w:val="00450080"/>
    <w:rsid w:val="00450DFC"/>
    <w:rsid w:val="00451840"/>
    <w:rsid w:val="00452711"/>
    <w:rsid w:val="00452937"/>
    <w:rsid w:val="00453BB2"/>
    <w:rsid w:val="004546B4"/>
    <w:rsid w:val="004554D4"/>
    <w:rsid w:val="00456D57"/>
    <w:rsid w:val="00457336"/>
    <w:rsid w:val="00457AC4"/>
    <w:rsid w:val="0046064D"/>
    <w:rsid w:val="00460811"/>
    <w:rsid w:val="00460DFD"/>
    <w:rsid w:val="0046292A"/>
    <w:rsid w:val="00462A56"/>
    <w:rsid w:val="00462B01"/>
    <w:rsid w:val="00462F11"/>
    <w:rsid w:val="00463869"/>
    <w:rsid w:val="00464914"/>
    <w:rsid w:val="00464C97"/>
    <w:rsid w:val="004658E5"/>
    <w:rsid w:val="00465E6C"/>
    <w:rsid w:val="004661DE"/>
    <w:rsid w:val="004673D3"/>
    <w:rsid w:val="00467961"/>
    <w:rsid w:val="00467A10"/>
    <w:rsid w:val="00467F2F"/>
    <w:rsid w:val="00470302"/>
    <w:rsid w:val="004705A8"/>
    <w:rsid w:val="00470A8A"/>
    <w:rsid w:val="00470BD5"/>
    <w:rsid w:val="004710B4"/>
    <w:rsid w:val="00473032"/>
    <w:rsid w:val="00473732"/>
    <w:rsid w:val="004737FF"/>
    <w:rsid w:val="00473CE0"/>
    <w:rsid w:val="00474015"/>
    <w:rsid w:val="0047591C"/>
    <w:rsid w:val="00475965"/>
    <w:rsid w:val="00475AE0"/>
    <w:rsid w:val="00476412"/>
    <w:rsid w:val="00476567"/>
    <w:rsid w:val="00476595"/>
    <w:rsid w:val="00476920"/>
    <w:rsid w:val="00481113"/>
    <w:rsid w:val="00481CCB"/>
    <w:rsid w:val="00482EE3"/>
    <w:rsid w:val="00483812"/>
    <w:rsid w:val="00483C49"/>
    <w:rsid w:val="00483C4F"/>
    <w:rsid w:val="00483C56"/>
    <w:rsid w:val="00484F68"/>
    <w:rsid w:val="00485B99"/>
    <w:rsid w:val="00486C04"/>
    <w:rsid w:val="00487356"/>
    <w:rsid w:val="004873A1"/>
    <w:rsid w:val="00491084"/>
    <w:rsid w:val="00491A1A"/>
    <w:rsid w:val="00492AD0"/>
    <w:rsid w:val="004932CF"/>
    <w:rsid w:val="004937ED"/>
    <w:rsid w:val="00493897"/>
    <w:rsid w:val="00493F3E"/>
    <w:rsid w:val="0049470E"/>
    <w:rsid w:val="0049471A"/>
    <w:rsid w:val="00494801"/>
    <w:rsid w:val="00496A2B"/>
    <w:rsid w:val="004A01AF"/>
    <w:rsid w:val="004A0BF7"/>
    <w:rsid w:val="004A218F"/>
    <w:rsid w:val="004A4366"/>
    <w:rsid w:val="004A487D"/>
    <w:rsid w:val="004A4902"/>
    <w:rsid w:val="004A4A51"/>
    <w:rsid w:val="004A4A56"/>
    <w:rsid w:val="004A5B4C"/>
    <w:rsid w:val="004A5F81"/>
    <w:rsid w:val="004A75B4"/>
    <w:rsid w:val="004B0081"/>
    <w:rsid w:val="004B0B4F"/>
    <w:rsid w:val="004B0E67"/>
    <w:rsid w:val="004B0EAF"/>
    <w:rsid w:val="004B1911"/>
    <w:rsid w:val="004B1EA7"/>
    <w:rsid w:val="004B2552"/>
    <w:rsid w:val="004B4787"/>
    <w:rsid w:val="004B5286"/>
    <w:rsid w:val="004B5A08"/>
    <w:rsid w:val="004B6B60"/>
    <w:rsid w:val="004B7CA2"/>
    <w:rsid w:val="004C020D"/>
    <w:rsid w:val="004C0B9A"/>
    <w:rsid w:val="004C0F7E"/>
    <w:rsid w:val="004C10E8"/>
    <w:rsid w:val="004C1160"/>
    <w:rsid w:val="004C166C"/>
    <w:rsid w:val="004C2EE3"/>
    <w:rsid w:val="004C431D"/>
    <w:rsid w:val="004C6921"/>
    <w:rsid w:val="004C6B81"/>
    <w:rsid w:val="004C6FA0"/>
    <w:rsid w:val="004C703F"/>
    <w:rsid w:val="004C7671"/>
    <w:rsid w:val="004D011E"/>
    <w:rsid w:val="004D1262"/>
    <w:rsid w:val="004D133E"/>
    <w:rsid w:val="004D1A59"/>
    <w:rsid w:val="004D3881"/>
    <w:rsid w:val="004D444A"/>
    <w:rsid w:val="004D452A"/>
    <w:rsid w:val="004D4D5A"/>
    <w:rsid w:val="004D5A31"/>
    <w:rsid w:val="004D6727"/>
    <w:rsid w:val="004D6CD5"/>
    <w:rsid w:val="004D76CF"/>
    <w:rsid w:val="004E16BC"/>
    <w:rsid w:val="004E22C1"/>
    <w:rsid w:val="004E2809"/>
    <w:rsid w:val="004E2C2B"/>
    <w:rsid w:val="004E32B0"/>
    <w:rsid w:val="004E41FB"/>
    <w:rsid w:val="004E4DAF"/>
    <w:rsid w:val="004E5799"/>
    <w:rsid w:val="004E599E"/>
    <w:rsid w:val="004E6166"/>
    <w:rsid w:val="004E7426"/>
    <w:rsid w:val="004E79AA"/>
    <w:rsid w:val="004E7DED"/>
    <w:rsid w:val="004F0B64"/>
    <w:rsid w:val="004F1307"/>
    <w:rsid w:val="004F1311"/>
    <w:rsid w:val="004F22B9"/>
    <w:rsid w:val="004F240A"/>
    <w:rsid w:val="004F254B"/>
    <w:rsid w:val="004F2802"/>
    <w:rsid w:val="004F2928"/>
    <w:rsid w:val="004F36CC"/>
    <w:rsid w:val="004F3827"/>
    <w:rsid w:val="004F3F6F"/>
    <w:rsid w:val="004F4641"/>
    <w:rsid w:val="004F53EE"/>
    <w:rsid w:val="004F6AB9"/>
    <w:rsid w:val="004F70EE"/>
    <w:rsid w:val="004F74C1"/>
    <w:rsid w:val="00500AED"/>
    <w:rsid w:val="00501AA9"/>
    <w:rsid w:val="00501E69"/>
    <w:rsid w:val="005023C1"/>
    <w:rsid w:val="0050302E"/>
    <w:rsid w:val="00503037"/>
    <w:rsid w:val="005031BA"/>
    <w:rsid w:val="00503C54"/>
    <w:rsid w:val="00504C8C"/>
    <w:rsid w:val="0050537F"/>
    <w:rsid w:val="00506018"/>
    <w:rsid w:val="005069D2"/>
    <w:rsid w:val="00506C3B"/>
    <w:rsid w:val="0051210B"/>
    <w:rsid w:val="005126FF"/>
    <w:rsid w:val="00513A9F"/>
    <w:rsid w:val="00513E28"/>
    <w:rsid w:val="00514737"/>
    <w:rsid w:val="005148D9"/>
    <w:rsid w:val="005156F7"/>
    <w:rsid w:val="005158E9"/>
    <w:rsid w:val="0051598B"/>
    <w:rsid w:val="00515DFD"/>
    <w:rsid w:val="00515F23"/>
    <w:rsid w:val="005160C5"/>
    <w:rsid w:val="00517111"/>
    <w:rsid w:val="0051718B"/>
    <w:rsid w:val="00520548"/>
    <w:rsid w:val="005212C6"/>
    <w:rsid w:val="005217F6"/>
    <w:rsid w:val="00521FA7"/>
    <w:rsid w:val="00522B5B"/>
    <w:rsid w:val="0052359A"/>
    <w:rsid w:val="0052440D"/>
    <w:rsid w:val="00524904"/>
    <w:rsid w:val="00524BC8"/>
    <w:rsid w:val="005252CF"/>
    <w:rsid w:val="00525F7F"/>
    <w:rsid w:val="005261D3"/>
    <w:rsid w:val="00526E19"/>
    <w:rsid w:val="00530BB1"/>
    <w:rsid w:val="00530CAE"/>
    <w:rsid w:val="0053125C"/>
    <w:rsid w:val="00531460"/>
    <w:rsid w:val="00532BA2"/>
    <w:rsid w:val="00533DCF"/>
    <w:rsid w:val="00536F50"/>
    <w:rsid w:val="005375FC"/>
    <w:rsid w:val="00537BBD"/>
    <w:rsid w:val="00537CE9"/>
    <w:rsid w:val="00537D77"/>
    <w:rsid w:val="00537EA4"/>
    <w:rsid w:val="005418B7"/>
    <w:rsid w:val="005423AE"/>
    <w:rsid w:val="00542DD4"/>
    <w:rsid w:val="00543AA5"/>
    <w:rsid w:val="00544A4E"/>
    <w:rsid w:val="00544BE6"/>
    <w:rsid w:val="00545A87"/>
    <w:rsid w:val="005463C9"/>
    <w:rsid w:val="00546BB9"/>
    <w:rsid w:val="00546E8F"/>
    <w:rsid w:val="0054733C"/>
    <w:rsid w:val="0054786F"/>
    <w:rsid w:val="00547B47"/>
    <w:rsid w:val="0055079D"/>
    <w:rsid w:val="00550E73"/>
    <w:rsid w:val="00551152"/>
    <w:rsid w:val="00551484"/>
    <w:rsid w:val="00552230"/>
    <w:rsid w:val="0055288F"/>
    <w:rsid w:val="005529AF"/>
    <w:rsid w:val="00552EC6"/>
    <w:rsid w:val="00553645"/>
    <w:rsid w:val="00553ECD"/>
    <w:rsid w:val="0055517D"/>
    <w:rsid w:val="005555CD"/>
    <w:rsid w:val="00555785"/>
    <w:rsid w:val="00555EB9"/>
    <w:rsid w:val="00556798"/>
    <w:rsid w:val="0055691A"/>
    <w:rsid w:val="0055708F"/>
    <w:rsid w:val="00557141"/>
    <w:rsid w:val="0055776F"/>
    <w:rsid w:val="00557A65"/>
    <w:rsid w:val="00557BE6"/>
    <w:rsid w:val="005600EB"/>
    <w:rsid w:val="00560425"/>
    <w:rsid w:val="005612DC"/>
    <w:rsid w:val="00562254"/>
    <w:rsid w:val="0056373E"/>
    <w:rsid w:val="00564236"/>
    <w:rsid w:val="00564B8B"/>
    <w:rsid w:val="00567038"/>
    <w:rsid w:val="0057072E"/>
    <w:rsid w:val="005712B8"/>
    <w:rsid w:val="005714CD"/>
    <w:rsid w:val="00571FA0"/>
    <w:rsid w:val="00572DD8"/>
    <w:rsid w:val="00573B30"/>
    <w:rsid w:val="00573C1A"/>
    <w:rsid w:val="005748A2"/>
    <w:rsid w:val="00574C63"/>
    <w:rsid w:val="00576314"/>
    <w:rsid w:val="00577369"/>
    <w:rsid w:val="005773B2"/>
    <w:rsid w:val="005807A0"/>
    <w:rsid w:val="00581152"/>
    <w:rsid w:val="00582BEA"/>
    <w:rsid w:val="00583794"/>
    <w:rsid w:val="00583958"/>
    <w:rsid w:val="00583E8E"/>
    <w:rsid w:val="00584405"/>
    <w:rsid w:val="0058461A"/>
    <w:rsid w:val="00584BC8"/>
    <w:rsid w:val="005858D1"/>
    <w:rsid w:val="00585A64"/>
    <w:rsid w:val="00585F81"/>
    <w:rsid w:val="00586889"/>
    <w:rsid w:val="0058690B"/>
    <w:rsid w:val="00586E15"/>
    <w:rsid w:val="00587066"/>
    <w:rsid w:val="0058709A"/>
    <w:rsid w:val="00587B3F"/>
    <w:rsid w:val="00590147"/>
    <w:rsid w:val="0059107D"/>
    <w:rsid w:val="00591457"/>
    <w:rsid w:val="005919E3"/>
    <w:rsid w:val="0059288A"/>
    <w:rsid w:val="00592F70"/>
    <w:rsid w:val="0059372A"/>
    <w:rsid w:val="00593C0A"/>
    <w:rsid w:val="00593D36"/>
    <w:rsid w:val="0059412F"/>
    <w:rsid w:val="0059493C"/>
    <w:rsid w:val="005957C3"/>
    <w:rsid w:val="0059641F"/>
    <w:rsid w:val="00597A40"/>
    <w:rsid w:val="00597E11"/>
    <w:rsid w:val="005A072C"/>
    <w:rsid w:val="005A0922"/>
    <w:rsid w:val="005A16B9"/>
    <w:rsid w:val="005A1729"/>
    <w:rsid w:val="005A2247"/>
    <w:rsid w:val="005A28B4"/>
    <w:rsid w:val="005A2CEF"/>
    <w:rsid w:val="005A2E1D"/>
    <w:rsid w:val="005A341E"/>
    <w:rsid w:val="005A4AB4"/>
    <w:rsid w:val="005A50EF"/>
    <w:rsid w:val="005A5423"/>
    <w:rsid w:val="005A5519"/>
    <w:rsid w:val="005A580A"/>
    <w:rsid w:val="005A6F42"/>
    <w:rsid w:val="005A78CF"/>
    <w:rsid w:val="005B0629"/>
    <w:rsid w:val="005B079C"/>
    <w:rsid w:val="005B1FD6"/>
    <w:rsid w:val="005B2D78"/>
    <w:rsid w:val="005B4DBF"/>
    <w:rsid w:val="005B6317"/>
    <w:rsid w:val="005B6375"/>
    <w:rsid w:val="005B688F"/>
    <w:rsid w:val="005B75E5"/>
    <w:rsid w:val="005B75EC"/>
    <w:rsid w:val="005C041F"/>
    <w:rsid w:val="005C0B8B"/>
    <w:rsid w:val="005C0F61"/>
    <w:rsid w:val="005C179E"/>
    <w:rsid w:val="005C1B3B"/>
    <w:rsid w:val="005C239B"/>
    <w:rsid w:val="005C248B"/>
    <w:rsid w:val="005C3C23"/>
    <w:rsid w:val="005C4342"/>
    <w:rsid w:val="005C4BEC"/>
    <w:rsid w:val="005C4E44"/>
    <w:rsid w:val="005C5669"/>
    <w:rsid w:val="005C599C"/>
    <w:rsid w:val="005C5B50"/>
    <w:rsid w:val="005C5E95"/>
    <w:rsid w:val="005C6168"/>
    <w:rsid w:val="005C6742"/>
    <w:rsid w:val="005C6B90"/>
    <w:rsid w:val="005C6C2F"/>
    <w:rsid w:val="005D0BD0"/>
    <w:rsid w:val="005D1065"/>
    <w:rsid w:val="005D131E"/>
    <w:rsid w:val="005D136F"/>
    <w:rsid w:val="005D1B90"/>
    <w:rsid w:val="005D2446"/>
    <w:rsid w:val="005D3914"/>
    <w:rsid w:val="005D4454"/>
    <w:rsid w:val="005D6379"/>
    <w:rsid w:val="005D690C"/>
    <w:rsid w:val="005D6AA7"/>
    <w:rsid w:val="005E159F"/>
    <w:rsid w:val="005E40E0"/>
    <w:rsid w:val="005E48CE"/>
    <w:rsid w:val="005E4EE6"/>
    <w:rsid w:val="005E5C69"/>
    <w:rsid w:val="005E5EDA"/>
    <w:rsid w:val="005E65DC"/>
    <w:rsid w:val="005E6B1D"/>
    <w:rsid w:val="005E6C09"/>
    <w:rsid w:val="005E7B9F"/>
    <w:rsid w:val="005F032E"/>
    <w:rsid w:val="005F0EB4"/>
    <w:rsid w:val="005F3041"/>
    <w:rsid w:val="005F3300"/>
    <w:rsid w:val="005F3D12"/>
    <w:rsid w:val="005F3EEC"/>
    <w:rsid w:val="005F529C"/>
    <w:rsid w:val="005F583E"/>
    <w:rsid w:val="005F599E"/>
    <w:rsid w:val="005F636B"/>
    <w:rsid w:val="005F6677"/>
    <w:rsid w:val="005F6B06"/>
    <w:rsid w:val="006005C9"/>
    <w:rsid w:val="006006C8"/>
    <w:rsid w:val="00600B87"/>
    <w:rsid w:val="00601CE0"/>
    <w:rsid w:val="00602501"/>
    <w:rsid w:val="00602A96"/>
    <w:rsid w:val="00603A48"/>
    <w:rsid w:val="00603C00"/>
    <w:rsid w:val="00603C47"/>
    <w:rsid w:val="00604590"/>
    <w:rsid w:val="00605DB4"/>
    <w:rsid w:val="0060621E"/>
    <w:rsid w:val="00606BE2"/>
    <w:rsid w:val="006070D6"/>
    <w:rsid w:val="006072FC"/>
    <w:rsid w:val="00610CAA"/>
    <w:rsid w:val="00611289"/>
    <w:rsid w:val="00611A37"/>
    <w:rsid w:val="00612213"/>
    <w:rsid w:val="00612873"/>
    <w:rsid w:val="006128EA"/>
    <w:rsid w:val="00612C6C"/>
    <w:rsid w:val="00613694"/>
    <w:rsid w:val="006140A1"/>
    <w:rsid w:val="00614411"/>
    <w:rsid w:val="006153A1"/>
    <w:rsid w:val="00615543"/>
    <w:rsid w:val="0062018C"/>
    <w:rsid w:val="006201F7"/>
    <w:rsid w:val="00621744"/>
    <w:rsid w:val="006217CE"/>
    <w:rsid w:val="00622F0A"/>
    <w:rsid w:val="00623BF3"/>
    <w:rsid w:val="0062451E"/>
    <w:rsid w:val="00625408"/>
    <w:rsid w:val="00625480"/>
    <w:rsid w:val="0062697B"/>
    <w:rsid w:val="00626A39"/>
    <w:rsid w:val="00626CB9"/>
    <w:rsid w:val="00626D3E"/>
    <w:rsid w:val="00627910"/>
    <w:rsid w:val="0063017A"/>
    <w:rsid w:val="00631505"/>
    <w:rsid w:val="006315CD"/>
    <w:rsid w:val="0063161B"/>
    <w:rsid w:val="006316C0"/>
    <w:rsid w:val="00631FD7"/>
    <w:rsid w:val="00632206"/>
    <w:rsid w:val="00632221"/>
    <w:rsid w:val="00632325"/>
    <w:rsid w:val="00632612"/>
    <w:rsid w:val="00633C9B"/>
    <w:rsid w:val="0063459B"/>
    <w:rsid w:val="0063497C"/>
    <w:rsid w:val="0063521D"/>
    <w:rsid w:val="006352E6"/>
    <w:rsid w:val="00635D9B"/>
    <w:rsid w:val="00635E92"/>
    <w:rsid w:val="00636BB8"/>
    <w:rsid w:val="00636C0A"/>
    <w:rsid w:val="006372D7"/>
    <w:rsid w:val="006372DA"/>
    <w:rsid w:val="0064074E"/>
    <w:rsid w:val="006409A3"/>
    <w:rsid w:val="0064192E"/>
    <w:rsid w:val="00643F93"/>
    <w:rsid w:val="006440FE"/>
    <w:rsid w:val="00645156"/>
    <w:rsid w:val="00645986"/>
    <w:rsid w:val="00645BD6"/>
    <w:rsid w:val="0064676E"/>
    <w:rsid w:val="006469DA"/>
    <w:rsid w:val="0064714E"/>
    <w:rsid w:val="006473D1"/>
    <w:rsid w:val="006500CB"/>
    <w:rsid w:val="0065013C"/>
    <w:rsid w:val="006504BA"/>
    <w:rsid w:val="00651468"/>
    <w:rsid w:val="006522AE"/>
    <w:rsid w:val="006522B3"/>
    <w:rsid w:val="006523ED"/>
    <w:rsid w:val="00652D2A"/>
    <w:rsid w:val="00653491"/>
    <w:rsid w:val="00654013"/>
    <w:rsid w:val="006540A2"/>
    <w:rsid w:val="006543D0"/>
    <w:rsid w:val="00654B1D"/>
    <w:rsid w:val="0065576B"/>
    <w:rsid w:val="00656159"/>
    <w:rsid w:val="00656225"/>
    <w:rsid w:val="0065717A"/>
    <w:rsid w:val="00660CA0"/>
    <w:rsid w:val="00660FE9"/>
    <w:rsid w:val="00662031"/>
    <w:rsid w:val="006625F0"/>
    <w:rsid w:val="006639D7"/>
    <w:rsid w:val="00663E68"/>
    <w:rsid w:val="00664445"/>
    <w:rsid w:val="00664B57"/>
    <w:rsid w:val="00665417"/>
    <w:rsid w:val="0066580C"/>
    <w:rsid w:val="006673CB"/>
    <w:rsid w:val="00667478"/>
    <w:rsid w:val="0066762A"/>
    <w:rsid w:val="00670B4B"/>
    <w:rsid w:val="00670B80"/>
    <w:rsid w:val="00670F7D"/>
    <w:rsid w:val="006713DC"/>
    <w:rsid w:val="006715B2"/>
    <w:rsid w:val="00673208"/>
    <w:rsid w:val="006742B9"/>
    <w:rsid w:val="00674BCF"/>
    <w:rsid w:val="00674BDC"/>
    <w:rsid w:val="0067518B"/>
    <w:rsid w:val="006751C5"/>
    <w:rsid w:val="00675296"/>
    <w:rsid w:val="006760E9"/>
    <w:rsid w:val="006763AB"/>
    <w:rsid w:val="006767CA"/>
    <w:rsid w:val="00677155"/>
    <w:rsid w:val="0067743A"/>
    <w:rsid w:val="00677A72"/>
    <w:rsid w:val="0068063E"/>
    <w:rsid w:val="006828C5"/>
    <w:rsid w:val="00685937"/>
    <w:rsid w:val="00685E03"/>
    <w:rsid w:val="006864B0"/>
    <w:rsid w:val="006872C7"/>
    <w:rsid w:val="00687578"/>
    <w:rsid w:val="00690465"/>
    <w:rsid w:val="00692819"/>
    <w:rsid w:val="00692973"/>
    <w:rsid w:val="00692C52"/>
    <w:rsid w:val="00692F8D"/>
    <w:rsid w:val="00693625"/>
    <w:rsid w:val="00693F81"/>
    <w:rsid w:val="0069446B"/>
    <w:rsid w:val="0069452F"/>
    <w:rsid w:val="006947D9"/>
    <w:rsid w:val="006957BD"/>
    <w:rsid w:val="00695868"/>
    <w:rsid w:val="006978AA"/>
    <w:rsid w:val="006978BB"/>
    <w:rsid w:val="006A0B0C"/>
    <w:rsid w:val="006A0C27"/>
    <w:rsid w:val="006A12D4"/>
    <w:rsid w:val="006A299F"/>
    <w:rsid w:val="006A3327"/>
    <w:rsid w:val="006A344F"/>
    <w:rsid w:val="006A396F"/>
    <w:rsid w:val="006A39D5"/>
    <w:rsid w:val="006A408F"/>
    <w:rsid w:val="006A41AF"/>
    <w:rsid w:val="006A5F9E"/>
    <w:rsid w:val="006A68F7"/>
    <w:rsid w:val="006A6F36"/>
    <w:rsid w:val="006A7175"/>
    <w:rsid w:val="006A79A3"/>
    <w:rsid w:val="006A7B4B"/>
    <w:rsid w:val="006B01B8"/>
    <w:rsid w:val="006B0FCA"/>
    <w:rsid w:val="006B1472"/>
    <w:rsid w:val="006B29FA"/>
    <w:rsid w:val="006B2E4B"/>
    <w:rsid w:val="006B3697"/>
    <w:rsid w:val="006B411A"/>
    <w:rsid w:val="006B41C8"/>
    <w:rsid w:val="006B49FF"/>
    <w:rsid w:val="006B4BCC"/>
    <w:rsid w:val="006B5505"/>
    <w:rsid w:val="006B5DCF"/>
    <w:rsid w:val="006B6B05"/>
    <w:rsid w:val="006B6EF0"/>
    <w:rsid w:val="006B7D37"/>
    <w:rsid w:val="006C04A5"/>
    <w:rsid w:val="006C0B7C"/>
    <w:rsid w:val="006C0F81"/>
    <w:rsid w:val="006C1DF5"/>
    <w:rsid w:val="006C25C1"/>
    <w:rsid w:val="006C286A"/>
    <w:rsid w:val="006C2F21"/>
    <w:rsid w:val="006C3B87"/>
    <w:rsid w:val="006C4E26"/>
    <w:rsid w:val="006C50C6"/>
    <w:rsid w:val="006C5B68"/>
    <w:rsid w:val="006C5E3E"/>
    <w:rsid w:val="006C62B3"/>
    <w:rsid w:val="006C6352"/>
    <w:rsid w:val="006C66EE"/>
    <w:rsid w:val="006C68D3"/>
    <w:rsid w:val="006C70CE"/>
    <w:rsid w:val="006D0456"/>
    <w:rsid w:val="006D0BCB"/>
    <w:rsid w:val="006D0D0F"/>
    <w:rsid w:val="006D14D3"/>
    <w:rsid w:val="006D16A9"/>
    <w:rsid w:val="006D21A3"/>
    <w:rsid w:val="006D25D1"/>
    <w:rsid w:val="006D27B9"/>
    <w:rsid w:val="006D3809"/>
    <w:rsid w:val="006D3F78"/>
    <w:rsid w:val="006D4DF1"/>
    <w:rsid w:val="006D5598"/>
    <w:rsid w:val="006D5FA5"/>
    <w:rsid w:val="006D6993"/>
    <w:rsid w:val="006E09B0"/>
    <w:rsid w:val="006E140C"/>
    <w:rsid w:val="006E14F8"/>
    <w:rsid w:val="006E22CE"/>
    <w:rsid w:val="006E2603"/>
    <w:rsid w:val="006E2768"/>
    <w:rsid w:val="006E2802"/>
    <w:rsid w:val="006E3B87"/>
    <w:rsid w:val="006E505A"/>
    <w:rsid w:val="006E5B8D"/>
    <w:rsid w:val="006E716D"/>
    <w:rsid w:val="006F03C4"/>
    <w:rsid w:val="006F19DE"/>
    <w:rsid w:val="006F2948"/>
    <w:rsid w:val="006F2D71"/>
    <w:rsid w:val="006F3675"/>
    <w:rsid w:val="006F376D"/>
    <w:rsid w:val="006F3A30"/>
    <w:rsid w:val="006F5428"/>
    <w:rsid w:val="006F6325"/>
    <w:rsid w:val="006F7A54"/>
    <w:rsid w:val="00701BC5"/>
    <w:rsid w:val="00702852"/>
    <w:rsid w:val="0070312D"/>
    <w:rsid w:val="00704B59"/>
    <w:rsid w:val="007050EB"/>
    <w:rsid w:val="0070512E"/>
    <w:rsid w:val="007053ED"/>
    <w:rsid w:val="007059D7"/>
    <w:rsid w:val="00705A23"/>
    <w:rsid w:val="00705C53"/>
    <w:rsid w:val="00706175"/>
    <w:rsid w:val="00706397"/>
    <w:rsid w:val="007063BC"/>
    <w:rsid w:val="007065AC"/>
    <w:rsid w:val="00706A13"/>
    <w:rsid w:val="0070720D"/>
    <w:rsid w:val="007073B3"/>
    <w:rsid w:val="00710491"/>
    <w:rsid w:val="00710ABD"/>
    <w:rsid w:val="007119CA"/>
    <w:rsid w:val="00711B50"/>
    <w:rsid w:val="00711D58"/>
    <w:rsid w:val="0071231B"/>
    <w:rsid w:val="00713A3D"/>
    <w:rsid w:val="007144C5"/>
    <w:rsid w:val="00714858"/>
    <w:rsid w:val="00714988"/>
    <w:rsid w:val="00715337"/>
    <w:rsid w:val="00715531"/>
    <w:rsid w:val="00715CF2"/>
    <w:rsid w:val="00715F53"/>
    <w:rsid w:val="007168C1"/>
    <w:rsid w:val="00716E18"/>
    <w:rsid w:val="0071729B"/>
    <w:rsid w:val="007204F4"/>
    <w:rsid w:val="00721B6C"/>
    <w:rsid w:val="0072284A"/>
    <w:rsid w:val="00722E16"/>
    <w:rsid w:val="007250C0"/>
    <w:rsid w:val="00726799"/>
    <w:rsid w:val="00726ADA"/>
    <w:rsid w:val="00726C4A"/>
    <w:rsid w:val="00727782"/>
    <w:rsid w:val="007307D0"/>
    <w:rsid w:val="00730B7D"/>
    <w:rsid w:val="0073231F"/>
    <w:rsid w:val="0073257B"/>
    <w:rsid w:val="00732CA2"/>
    <w:rsid w:val="00733D5B"/>
    <w:rsid w:val="00734AF9"/>
    <w:rsid w:val="00734B6C"/>
    <w:rsid w:val="00734CE5"/>
    <w:rsid w:val="00734EAD"/>
    <w:rsid w:val="007355A5"/>
    <w:rsid w:val="007368C3"/>
    <w:rsid w:val="0073712E"/>
    <w:rsid w:val="00737E32"/>
    <w:rsid w:val="00741800"/>
    <w:rsid w:val="0074262F"/>
    <w:rsid w:val="00742D5E"/>
    <w:rsid w:val="00743239"/>
    <w:rsid w:val="007439B5"/>
    <w:rsid w:val="00744416"/>
    <w:rsid w:val="007446E7"/>
    <w:rsid w:val="007447A2"/>
    <w:rsid w:val="007472F3"/>
    <w:rsid w:val="0074788D"/>
    <w:rsid w:val="007478FC"/>
    <w:rsid w:val="0075038D"/>
    <w:rsid w:val="0075046D"/>
    <w:rsid w:val="00750939"/>
    <w:rsid w:val="00750EAC"/>
    <w:rsid w:val="00751B84"/>
    <w:rsid w:val="007523EE"/>
    <w:rsid w:val="00752B99"/>
    <w:rsid w:val="00752D0C"/>
    <w:rsid w:val="007537F7"/>
    <w:rsid w:val="0075393B"/>
    <w:rsid w:val="00754833"/>
    <w:rsid w:val="00755177"/>
    <w:rsid w:val="00755861"/>
    <w:rsid w:val="007565CE"/>
    <w:rsid w:val="0075661A"/>
    <w:rsid w:val="00756804"/>
    <w:rsid w:val="00756FBD"/>
    <w:rsid w:val="00757049"/>
    <w:rsid w:val="007574A4"/>
    <w:rsid w:val="00757D63"/>
    <w:rsid w:val="0076044F"/>
    <w:rsid w:val="00760A07"/>
    <w:rsid w:val="00760CEC"/>
    <w:rsid w:val="00760D1E"/>
    <w:rsid w:val="00761863"/>
    <w:rsid w:val="00762250"/>
    <w:rsid w:val="00762BC3"/>
    <w:rsid w:val="00762FC2"/>
    <w:rsid w:val="00763630"/>
    <w:rsid w:val="00763676"/>
    <w:rsid w:val="007637B3"/>
    <w:rsid w:val="00763F68"/>
    <w:rsid w:val="007643D3"/>
    <w:rsid w:val="00764696"/>
    <w:rsid w:val="0076496A"/>
    <w:rsid w:val="00764A83"/>
    <w:rsid w:val="0076515B"/>
    <w:rsid w:val="0076527E"/>
    <w:rsid w:val="00765896"/>
    <w:rsid w:val="00765D8C"/>
    <w:rsid w:val="007661B7"/>
    <w:rsid w:val="00766EC2"/>
    <w:rsid w:val="00770CA3"/>
    <w:rsid w:val="00772FC8"/>
    <w:rsid w:val="00773305"/>
    <w:rsid w:val="007736EF"/>
    <w:rsid w:val="00774068"/>
    <w:rsid w:val="00774922"/>
    <w:rsid w:val="00774EA8"/>
    <w:rsid w:val="00775001"/>
    <w:rsid w:val="00775178"/>
    <w:rsid w:val="00775302"/>
    <w:rsid w:val="00775F88"/>
    <w:rsid w:val="00776551"/>
    <w:rsid w:val="0077686A"/>
    <w:rsid w:val="00776C21"/>
    <w:rsid w:val="0077717F"/>
    <w:rsid w:val="00780353"/>
    <w:rsid w:val="00780CBF"/>
    <w:rsid w:val="00780DA2"/>
    <w:rsid w:val="00780F7E"/>
    <w:rsid w:val="0078112F"/>
    <w:rsid w:val="00781640"/>
    <w:rsid w:val="0078200C"/>
    <w:rsid w:val="00782447"/>
    <w:rsid w:val="007827B5"/>
    <w:rsid w:val="00784299"/>
    <w:rsid w:val="007858B0"/>
    <w:rsid w:val="00786EFF"/>
    <w:rsid w:val="007870DE"/>
    <w:rsid w:val="007874CD"/>
    <w:rsid w:val="00787617"/>
    <w:rsid w:val="00787658"/>
    <w:rsid w:val="0078773E"/>
    <w:rsid w:val="00787B2B"/>
    <w:rsid w:val="00787EBF"/>
    <w:rsid w:val="007902D1"/>
    <w:rsid w:val="007905C6"/>
    <w:rsid w:val="00790DF1"/>
    <w:rsid w:val="00790F69"/>
    <w:rsid w:val="007912F9"/>
    <w:rsid w:val="00791B98"/>
    <w:rsid w:val="00793527"/>
    <w:rsid w:val="0079387A"/>
    <w:rsid w:val="00793B98"/>
    <w:rsid w:val="00793CC1"/>
    <w:rsid w:val="00797A79"/>
    <w:rsid w:val="007A03BC"/>
    <w:rsid w:val="007A1A1D"/>
    <w:rsid w:val="007A21AF"/>
    <w:rsid w:val="007A2501"/>
    <w:rsid w:val="007A2DB7"/>
    <w:rsid w:val="007A3364"/>
    <w:rsid w:val="007A367F"/>
    <w:rsid w:val="007A3769"/>
    <w:rsid w:val="007A4E60"/>
    <w:rsid w:val="007A620D"/>
    <w:rsid w:val="007A6727"/>
    <w:rsid w:val="007A6A25"/>
    <w:rsid w:val="007A7F22"/>
    <w:rsid w:val="007A7F41"/>
    <w:rsid w:val="007B08D2"/>
    <w:rsid w:val="007B1410"/>
    <w:rsid w:val="007B1B2D"/>
    <w:rsid w:val="007B1C98"/>
    <w:rsid w:val="007B1CED"/>
    <w:rsid w:val="007B3786"/>
    <w:rsid w:val="007B3CA0"/>
    <w:rsid w:val="007B4E9D"/>
    <w:rsid w:val="007B559E"/>
    <w:rsid w:val="007B5F7F"/>
    <w:rsid w:val="007B67AC"/>
    <w:rsid w:val="007B6A05"/>
    <w:rsid w:val="007B6FCE"/>
    <w:rsid w:val="007B71C0"/>
    <w:rsid w:val="007C2E1B"/>
    <w:rsid w:val="007C3AAE"/>
    <w:rsid w:val="007C3BDC"/>
    <w:rsid w:val="007C4E93"/>
    <w:rsid w:val="007C5582"/>
    <w:rsid w:val="007C634E"/>
    <w:rsid w:val="007C6437"/>
    <w:rsid w:val="007C655E"/>
    <w:rsid w:val="007C7ABD"/>
    <w:rsid w:val="007C7F27"/>
    <w:rsid w:val="007D006B"/>
    <w:rsid w:val="007D0BB7"/>
    <w:rsid w:val="007D1124"/>
    <w:rsid w:val="007D16CD"/>
    <w:rsid w:val="007D2885"/>
    <w:rsid w:val="007D2ECB"/>
    <w:rsid w:val="007D30CD"/>
    <w:rsid w:val="007D3877"/>
    <w:rsid w:val="007D3C35"/>
    <w:rsid w:val="007D4893"/>
    <w:rsid w:val="007D4CC9"/>
    <w:rsid w:val="007D5EDD"/>
    <w:rsid w:val="007D6003"/>
    <w:rsid w:val="007D64EB"/>
    <w:rsid w:val="007D64ED"/>
    <w:rsid w:val="007D6559"/>
    <w:rsid w:val="007D7E57"/>
    <w:rsid w:val="007E0E03"/>
    <w:rsid w:val="007E1027"/>
    <w:rsid w:val="007E149C"/>
    <w:rsid w:val="007E193F"/>
    <w:rsid w:val="007E1CE9"/>
    <w:rsid w:val="007E21E6"/>
    <w:rsid w:val="007E3057"/>
    <w:rsid w:val="007E320E"/>
    <w:rsid w:val="007E46AD"/>
    <w:rsid w:val="007E521A"/>
    <w:rsid w:val="007E523B"/>
    <w:rsid w:val="007E699C"/>
    <w:rsid w:val="007F030E"/>
    <w:rsid w:val="007F0B7C"/>
    <w:rsid w:val="007F0C04"/>
    <w:rsid w:val="007F1269"/>
    <w:rsid w:val="007F1816"/>
    <w:rsid w:val="007F1AAC"/>
    <w:rsid w:val="007F1E1C"/>
    <w:rsid w:val="007F2C78"/>
    <w:rsid w:val="007F3214"/>
    <w:rsid w:val="007F4067"/>
    <w:rsid w:val="007F5AF2"/>
    <w:rsid w:val="007F5B5E"/>
    <w:rsid w:val="007F619C"/>
    <w:rsid w:val="007F6F01"/>
    <w:rsid w:val="007F7E7A"/>
    <w:rsid w:val="00800A62"/>
    <w:rsid w:val="00800C03"/>
    <w:rsid w:val="00800F4B"/>
    <w:rsid w:val="00801057"/>
    <w:rsid w:val="00801103"/>
    <w:rsid w:val="00801189"/>
    <w:rsid w:val="00801377"/>
    <w:rsid w:val="00801D70"/>
    <w:rsid w:val="008038C3"/>
    <w:rsid w:val="00803C55"/>
    <w:rsid w:val="00804315"/>
    <w:rsid w:val="008045F4"/>
    <w:rsid w:val="00805473"/>
    <w:rsid w:val="008059A3"/>
    <w:rsid w:val="00806099"/>
    <w:rsid w:val="008060CB"/>
    <w:rsid w:val="0081118D"/>
    <w:rsid w:val="0081150E"/>
    <w:rsid w:val="008119F9"/>
    <w:rsid w:val="00813075"/>
    <w:rsid w:val="008135D5"/>
    <w:rsid w:val="0081369C"/>
    <w:rsid w:val="0081375F"/>
    <w:rsid w:val="00813AAA"/>
    <w:rsid w:val="00815635"/>
    <w:rsid w:val="0081690E"/>
    <w:rsid w:val="008169F8"/>
    <w:rsid w:val="00816DA3"/>
    <w:rsid w:val="00817945"/>
    <w:rsid w:val="00821C9E"/>
    <w:rsid w:val="00822767"/>
    <w:rsid w:val="008230E6"/>
    <w:rsid w:val="0082318A"/>
    <w:rsid w:val="00823DB4"/>
    <w:rsid w:val="00824227"/>
    <w:rsid w:val="008242DD"/>
    <w:rsid w:val="00824837"/>
    <w:rsid w:val="00824952"/>
    <w:rsid w:val="00824F04"/>
    <w:rsid w:val="00824F1C"/>
    <w:rsid w:val="00826A7E"/>
    <w:rsid w:val="008270A5"/>
    <w:rsid w:val="008278D5"/>
    <w:rsid w:val="00827E10"/>
    <w:rsid w:val="00830856"/>
    <w:rsid w:val="00830A44"/>
    <w:rsid w:val="00831014"/>
    <w:rsid w:val="008310DC"/>
    <w:rsid w:val="00831913"/>
    <w:rsid w:val="00831E86"/>
    <w:rsid w:val="00832078"/>
    <w:rsid w:val="0083225B"/>
    <w:rsid w:val="00832451"/>
    <w:rsid w:val="00832D27"/>
    <w:rsid w:val="008337C1"/>
    <w:rsid w:val="00833BC3"/>
    <w:rsid w:val="00833EEC"/>
    <w:rsid w:val="00833FC6"/>
    <w:rsid w:val="00836226"/>
    <w:rsid w:val="00836ABD"/>
    <w:rsid w:val="008400A5"/>
    <w:rsid w:val="008411A7"/>
    <w:rsid w:val="008419C8"/>
    <w:rsid w:val="00842A1A"/>
    <w:rsid w:val="00842D69"/>
    <w:rsid w:val="00843564"/>
    <w:rsid w:val="0084536C"/>
    <w:rsid w:val="00845BDC"/>
    <w:rsid w:val="0084679B"/>
    <w:rsid w:val="00846A5D"/>
    <w:rsid w:val="00846B8D"/>
    <w:rsid w:val="00847AD7"/>
    <w:rsid w:val="00847E02"/>
    <w:rsid w:val="00850B91"/>
    <w:rsid w:val="00851EE7"/>
    <w:rsid w:val="00852321"/>
    <w:rsid w:val="00852557"/>
    <w:rsid w:val="00852FAD"/>
    <w:rsid w:val="00853B9E"/>
    <w:rsid w:val="00854C32"/>
    <w:rsid w:val="00855B23"/>
    <w:rsid w:val="0085678B"/>
    <w:rsid w:val="00856F95"/>
    <w:rsid w:val="00860F18"/>
    <w:rsid w:val="008615A6"/>
    <w:rsid w:val="00861D03"/>
    <w:rsid w:val="00862F89"/>
    <w:rsid w:val="008643E1"/>
    <w:rsid w:val="008648AE"/>
    <w:rsid w:val="00864E30"/>
    <w:rsid w:val="0086553A"/>
    <w:rsid w:val="008658FA"/>
    <w:rsid w:val="008661E7"/>
    <w:rsid w:val="0086656C"/>
    <w:rsid w:val="00867483"/>
    <w:rsid w:val="00867518"/>
    <w:rsid w:val="00870751"/>
    <w:rsid w:val="0087180C"/>
    <w:rsid w:val="008718A4"/>
    <w:rsid w:val="00871F8B"/>
    <w:rsid w:val="00873E0F"/>
    <w:rsid w:val="00873E78"/>
    <w:rsid w:val="008744B7"/>
    <w:rsid w:val="008749A1"/>
    <w:rsid w:val="00874EA3"/>
    <w:rsid w:val="00875029"/>
    <w:rsid w:val="008750C8"/>
    <w:rsid w:val="00875760"/>
    <w:rsid w:val="00875FD4"/>
    <w:rsid w:val="00877020"/>
    <w:rsid w:val="00877357"/>
    <w:rsid w:val="008773E1"/>
    <w:rsid w:val="00877CE5"/>
    <w:rsid w:val="008802F5"/>
    <w:rsid w:val="0088030A"/>
    <w:rsid w:val="00880716"/>
    <w:rsid w:val="008809AB"/>
    <w:rsid w:val="008811E9"/>
    <w:rsid w:val="00881306"/>
    <w:rsid w:val="00881839"/>
    <w:rsid w:val="00883A9F"/>
    <w:rsid w:val="00883C04"/>
    <w:rsid w:val="00884AED"/>
    <w:rsid w:val="008850FB"/>
    <w:rsid w:val="0088540B"/>
    <w:rsid w:val="008854BD"/>
    <w:rsid w:val="0088563F"/>
    <w:rsid w:val="00886433"/>
    <w:rsid w:val="00886BB8"/>
    <w:rsid w:val="00886D83"/>
    <w:rsid w:val="0088712C"/>
    <w:rsid w:val="0088768C"/>
    <w:rsid w:val="00887EA7"/>
    <w:rsid w:val="00890503"/>
    <w:rsid w:val="008906CB"/>
    <w:rsid w:val="0089095E"/>
    <w:rsid w:val="0089098E"/>
    <w:rsid w:val="00890B39"/>
    <w:rsid w:val="00890D69"/>
    <w:rsid w:val="008917B2"/>
    <w:rsid w:val="00891E2E"/>
    <w:rsid w:val="00892283"/>
    <w:rsid w:val="008925DE"/>
    <w:rsid w:val="008928C2"/>
    <w:rsid w:val="0089332C"/>
    <w:rsid w:val="00893945"/>
    <w:rsid w:val="00894931"/>
    <w:rsid w:val="00894BE0"/>
    <w:rsid w:val="00895019"/>
    <w:rsid w:val="0089555B"/>
    <w:rsid w:val="0089595F"/>
    <w:rsid w:val="00895E7F"/>
    <w:rsid w:val="00897307"/>
    <w:rsid w:val="00897883"/>
    <w:rsid w:val="008A008B"/>
    <w:rsid w:val="008A00DA"/>
    <w:rsid w:val="008A0601"/>
    <w:rsid w:val="008A0836"/>
    <w:rsid w:val="008A099F"/>
    <w:rsid w:val="008A0E1D"/>
    <w:rsid w:val="008A2BE3"/>
    <w:rsid w:val="008A45AE"/>
    <w:rsid w:val="008A4C33"/>
    <w:rsid w:val="008A501F"/>
    <w:rsid w:val="008A5777"/>
    <w:rsid w:val="008A6211"/>
    <w:rsid w:val="008A6473"/>
    <w:rsid w:val="008A764A"/>
    <w:rsid w:val="008B0CF4"/>
    <w:rsid w:val="008B3314"/>
    <w:rsid w:val="008B3B2F"/>
    <w:rsid w:val="008B3C1B"/>
    <w:rsid w:val="008B4641"/>
    <w:rsid w:val="008B55AD"/>
    <w:rsid w:val="008B5645"/>
    <w:rsid w:val="008B5BA9"/>
    <w:rsid w:val="008B647D"/>
    <w:rsid w:val="008B69D4"/>
    <w:rsid w:val="008B78B1"/>
    <w:rsid w:val="008B7C9E"/>
    <w:rsid w:val="008C00BB"/>
    <w:rsid w:val="008C072C"/>
    <w:rsid w:val="008C1E99"/>
    <w:rsid w:val="008C22F6"/>
    <w:rsid w:val="008C2BA7"/>
    <w:rsid w:val="008C36F8"/>
    <w:rsid w:val="008C4609"/>
    <w:rsid w:val="008C507B"/>
    <w:rsid w:val="008C6AB0"/>
    <w:rsid w:val="008C7261"/>
    <w:rsid w:val="008D0516"/>
    <w:rsid w:val="008D12FE"/>
    <w:rsid w:val="008D1D80"/>
    <w:rsid w:val="008D29DA"/>
    <w:rsid w:val="008D379E"/>
    <w:rsid w:val="008D38A1"/>
    <w:rsid w:val="008D38AB"/>
    <w:rsid w:val="008D3C64"/>
    <w:rsid w:val="008D4371"/>
    <w:rsid w:val="008D47B9"/>
    <w:rsid w:val="008D484D"/>
    <w:rsid w:val="008D4CA1"/>
    <w:rsid w:val="008D5CCD"/>
    <w:rsid w:val="008D6047"/>
    <w:rsid w:val="008D6DB1"/>
    <w:rsid w:val="008D72AC"/>
    <w:rsid w:val="008E0752"/>
    <w:rsid w:val="008E0EDC"/>
    <w:rsid w:val="008E0F33"/>
    <w:rsid w:val="008E1D11"/>
    <w:rsid w:val="008E2121"/>
    <w:rsid w:val="008E27AB"/>
    <w:rsid w:val="008E29C5"/>
    <w:rsid w:val="008E2A23"/>
    <w:rsid w:val="008E2F56"/>
    <w:rsid w:val="008E3EC8"/>
    <w:rsid w:val="008E60D7"/>
    <w:rsid w:val="008E7CEC"/>
    <w:rsid w:val="008F0714"/>
    <w:rsid w:val="008F0994"/>
    <w:rsid w:val="008F28BD"/>
    <w:rsid w:val="008F29C7"/>
    <w:rsid w:val="008F3149"/>
    <w:rsid w:val="008F4051"/>
    <w:rsid w:val="008F4F40"/>
    <w:rsid w:val="008F517E"/>
    <w:rsid w:val="008F570D"/>
    <w:rsid w:val="008F70F5"/>
    <w:rsid w:val="008F7213"/>
    <w:rsid w:val="008F742F"/>
    <w:rsid w:val="008F7605"/>
    <w:rsid w:val="008F7A5F"/>
    <w:rsid w:val="008F7AEE"/>
    <w:rsid w:val="009008FE"/>
    <w:rsid w:val="00900BC5"/>
    <w:rsid w:val="00900EAF"/>
    <w:rsid w:val="00901C7A"/>
    <w:rsid w:val="009020B4"/>
    <w:rsid w:val="0090242A"/>
    <w:rsid w:val="00902848"/>
    <w:rsid w:val="0090337E"/>
    <w:rsid w:val="00903C09"/>
    <w:rsid w:val="00905C8E"/>
    <w:rsid w:val="009061CD"/>
    <w:rsid w:val="00907B3C"/>
    <w:rsid w:val="00907D8A"/>
    <w:rsid w:val="00911AEA"/>
    <w:rsid w:val="00911C56"/>
    <w:rsid w:val="00912C40"/>
    <w:rsid w:val="00912FB5"/>
    <w:rsid w:val="00913433"/>
    <w:rsid w:val="00913E7D"/>
    <w:rsid w:val="009152C8"/>
    <w:rsid w:val="00915F31"/>
    <w:rsid w:val="009172C1"/>
    <w:rsid w:val="00917830"/>
    <w:rsid w:val="00917914"/>
    <w:rsid w:val="00920330"/>
    <w:rsid w:val="009206FC"/>
    <w:rsid w:val="009213EC"/>
    <w:rsid w:val="00921C97"/>
    <w:rsid w:val="0092223A"/>
    <w:rsid w:val="00922349"/>
    <w:rsid w:val="009228D4"/>
    <w:rsid w:val="00923C45"/>
    <w:rsid w:val="00924E70"/>
    <w:rsid w:val="00924EC3"/>
    <w:rsid w:val="0092511F"/>
    <w:rsid w:val="009258DF"/>
    <w:rsid w:val="00925CFB"/>
    <w:rsid w:val="00925E36"/>
    <w:rsid w:val="009261A0"/>
    <w:rsid w:val="00926638"/>
    <w:rsid w:val="00926B52"/>
    <w:rsid w:val="00926B68"/>
    <w:rsid w:val="009271D9"/>
    <w:rsid w:val="009278F2"/>
    <w:rsid w:val="00927F70"/>
    <w:rsid w:val="009306CD"/>
    <w:rsid w:val="00930B0C"/>
    <w:rsid w:val="00931348"/>
    <w:rsid w:val="009316B0"/>
    <w:rsid w:val="009327B9"/>
    <w:rsid w:val="00932D4D"/>
    <w:rsid w:val="00933710"/>
    <w:rsid w:val="00934376"/>
    <w:rsid w:val="009343C8"/>
    <w:rsid w:val="00934A75"/>
    <w:rsid w:val="0093518C"/>
    <w:rsid w:val="009353D3"/>
    <w:rsid w:val="00935722"/>
    <w:rsid w:val="00936E5F"/>
    <w:rsid w:val="009374B2"/>
    <w:rsid w:val="00937C22"/>
    <w:rsid w:val="00940012"/>
    <w:rsid w:val="00940A4C"/>
    <w:rsid w:val="0094144B"/>
    <w:rsid w:val="00941B90"/>
    <w:rsid w:val="00941DAA"/>
    <w:rsid w:val="00945120"/>
    <w:rsid w:val="00946EBF"/>
    <w:rsid w:val="00950FCC"/>
    <w:rsid w:val="0095273D"/>
    <w:rsid w:val="009543D5"/>
    <w:rsid w:val="00954CE0"/>
    <w:rsid w:val="0095537E"/>
    <w:rsid w:val="009554A1"/>
    <w:rsid w:val="009561CF"/>
    <w:rsid w:val="00957754"/>
    <w:rsid w:val="00960521"/>
    <w:rsid w:val="00960621"/>
    <w:rsid w:val="00961098"/>
    <w:rsid w:val="0096155C"/>
    <w:rsid w:val="009618F3"/>
    <w:rsid w:val="009622F7"/>
    <w:rsid w:val="00962BA5"/>
    <w:rsid w:val="00962EB9"/>
    <w:rsid w:val="00963BE7"/>
    <w:rsid w:val="00963E1E"/>
    <w:rsid w:val="009647BC"/>
    <w:rsid w:val="00964871"/>
    <w:rsid w:val="009651F8"/>
    <w:rsid w:val="0096522E"/>
    <w:rsid w:val="0096634D"/>
    <w:rsid w:val="0096661F"/>
    <w:rsid w:val="0096663D"/>
    <w:rsid w:val="00966B2F"/>
    <w:rsid w:val="00966DB5"/>
    <w:rsid w:val="00966EC2"/>
    <w:rsid w:val="00967B9F"/>
    <w:rsid w:val="0097049F"/>
    <w:rsid w:val="009709D3"/>
    <w:rsid w:val="00970B5D"/>
    <w:rsid w:val="00971A77"/>
    <w:rsid w:val="00971C6E"/>
    <w:rsid w:val="00971C77"/>
    <w:rsid w:val="00972347"/>
    <w:rsid w:val="0097320B"/>
    <w:rsid w:val="00973CA4"/>
    <w:rsid w:val="00973F83"/>
    <w:rsid w:val="00976090"/>
    <w:rsid w:val="0097679B"/>
    <w:rsid w:val="00976E2A"/>
    <w:rsid w:val="0098113F"/>
    <w:rsid w:val="00981E65"/>
    <w:rsid w:val="00982D76"/>
    <w:rsid w:val="00983703"/>
    <w:rsid w:val="00984ED5"/>
    <w:rsid w:val="00986D08"/>
    <w:rsid w:val="00986D67"/>
    <w:rsid w:val="00987E7C"/>
    <w:rsid w:val="009903D0"/>
    <w:rsid w:val="00990605"/>
    <w:rsid w:val="009917C2"/>
    <w:rsid w:val="0099258A"/>
    <w:rsid w:val="00992769"/>
    <w:rsid w:val="00992C92"/>
    <w:rsid w:val="00992DED"/>
    <w:rsid w:val="00992DF7"/>
    <w:rsid w:val="00993170"/>
    <w:rsid w:val="009943D0"/>
    <w:rsid w:val="0099491F"/>
    <w:rsid w:val="00994DEE"/>
    <w:rsid w:val="00995C09"/>
    <w:rsid w:val="00996E7C"/>
    <w:rsid w:val="00997488"/>
    <w:rsid w:val="0099756B"/>
    <w:rsid w:val="009A0E43"/>
    <w:rsid w:val="009A1C02"/>
    <w:rsid w:val="009A2110"/>
    <w:rsid w:val="009A3852"/>
    <w:rsid w:val="009A3FCD"/>
    <w:rsid w:val="009A45A9"/>
    <w:rsid w:val="009A4658"/>
    <w:rsid w:val="009A4D70"/>
    <w:rsid w:val="009A5952"/>
    <w:rsid w:val="009A62EA"/>
    <w:rsid w:val="009A6B10"/>
    <w:rsid w:val="009A79A7"/>
    <w:rsid w:val="009B0922"/>
    <w:rsid w:val="009B0CDA"/>
    <w:rsid w:val="009B0DAC"/>
    <w:rsid w:val="009B0E7F"/>
    <w:rsid w:val="009B25FB"/>
    <w:rsid w:val="009B4928"/>
    <w:rsid w:val="009B517A"/>
    <w:rsid w:val="009B5660"/>
    <w:rsid w:val="009B5F2B"/>
    <w:rsid w:val="009B6F7B"/>
    <w:rsid w:val="009C0054"/>
    <w:rsid w:val="009C060C"/>
    <w:rsid w:val="009C06B8"/>
    <w:rsid w:val="009C0799"/>
    <w:rsid w:val="009C1482"/>
    <w:rsid w:val="009C1984"/>
    <w:rsid w:val="009C2F19"/>
    <w:rsid w:val="009C3057"/>
    <w:rsid w:val="009C42DA"/>
    <w:rsid w:val="009C443A"/>
    <w:rsid w:val="009C5BA6"/>
    <w:rsid w:val="009C6195"/>
    <w:rsid w:val="009C6222"/>
    <w:rsid w:val="009C6311"/>
    <w:rsid w:val="009C71EF"/>
    <w:rsid w:val="009C7282"/>
    <w:rsid w:val="009C7421"/>
    <w:rsid w:val="009C755B"/>
    <w:rsid w:val="009C7B7C"/>
    <w:rsid w:val="009C7DC9"/>
    <w:rsid w:val="009D0D44"/>
    <w:rsid w:val="009D106A"/>
    <w:rsid w:val="009D232E"/>
    <w:rsid w:val="009D3071"/>
    <w:rsid w:val="009D40FF"/>
    <w:rsid w:val="009D444A"/>
    <w:rsid w:val="009D4D43"/>
    <w:rsid w:val="009D5C1C"/>
    <w:rsid w:val="009D6CC8"/>
    <w:rsid w:val="009E18C0"/>
    <w:rsid w:val="009E1B63"/>
    <w:rsid w:val="009E2220"/>
    <w:rsid w:val="009E2786"/>
    <w:rsid w:val="009E2991"/>
    <w:rsid w:val="009E2A9A"/>
    <w:rsid w:val="009E2F47"/>
    <w:rsid w:val="009E3D75"/>
    <w:rsid w:val="009E419C"/>
    <w:rsid w:val="009E421F"/>
    <w:rsid w:val="009E4A43"/>
    <w:rsid w:val="009E4FC1"/>
    <w:rsid w:val="009E5E7A"/>
    <w:rsid w:val="009E61E3"/>
    <w:rsid w:val="009E6862"/>
    <w:rsid w:val="009E7A66"/>
    <w:rsid w:val="009F043C"/>
    <w:rsid w:val="009F090C"/>
    <w:rsid w:val="009F0D0C"/>
    <w:rsid w:val="009F0DC6"/>
    <w:rsid w:val="009F1A44"/>
    <w:rsid w:val="009F1C6F"/>
    <w:rsid w:val="009F2210"/>
    <w:rsid w:val="009F23C7"/>
    <w:rsid w:val="009F243C"/>
    <w:rsid w:val="009F3073"/>
    <w:rsid w:val="009F320C"/>
    <w:rsid w:val="009F35D1"/>
    <w:rsid w:val="009F3D09"/>
    <w:rsid w:val="009F3FDA"/>
    <w:rsid w:val="009F413A"/>
    <w:rsid w:val="009F4A36"/>
    <w:rsid w:val="009F4B14"/>
    <w:rsid w:val="009F4CF6"/>
    <w:rsid w:val="009F5761"/>
    <w:rsid w:val="009F6DF9"/>
    <w:rsid w:val="009F729D"/>
    <w:rsid w:val="009F73E1"/>
    <w:rsid w:val="009F7462"/>
    <w:rsid w:val="009F7AA4"/>
    <w:rsid w:val="009F7E67"/>
    <w:rsid w:val="00A00EF9"/>
    <w:rsid w:val="00A01134"/>
    <w:rsid w:val="00A0125F"/>
    <w:rsid w:val="00A01633"/>
    <w:rsid w:val="00A01771"/>
    <w:rsid w:val="00A02939"/>
    <w:rsid w:val="00A02C93"/>
    <w:rsid w:val="00A03B30"/>
    <w:rsid w:val="00A03FE9"/>
    <w:rsid w:val="00A05A0D"/>
    <w:rsid w:val="00A05DC9"/>
    <w:rsid w:val="00A062E8"/>
    <w:rsid w:val="00A0663F"/>
    <w:rsid w:val="00A0756C"/>
    <w:rsid w:val="00A0758B"/>
    <w:rsid w:val="00A07E40"/>
    <w:rsid w:val="00A1050F"/>
    <w:rsid w:val="00A10E0C"/>
    <w:rsid w:val="00A10EB4"/>
    <w:rsid w:val="00A111A2"/>
    <w:rsid w:val="00A11BA2"/>
    <w:rsid w:val="00A11C61"/>
    <w:rsid w:val="00A1233A"/>
    <w:rsid w:val="00A125D2"/>
    <w:rsid w:val="00A13295"/>
    <w:rsid w:val="00A138B7"/>
    <w:rsid w:val="00A1399D"/>
    <w:rsid w:val="00A13C70"/>
    <w:rsid w:val="00A14AB7"/>
    <w:rsid w:val="00A14C70"/>
    <w:rsid w:val="00A155CB"/>
    <w:rsid w:val="00A15E0C"/>
    <w:rsid w:val="00A17B5B"/>
    <w:rsid w:val="00A20459"/>
    <w:rsid w:val="00A2103A"/>
    <w:rsid w:val="00A21BD2"/>
    <w:rsid w:val="00A21D9F"/>
    <w:rsid w:val="00A22888"/>
    <w:rsid w:val="00A2317A"/>
    <w:rsid w:val="00A237C5"/>
    <w:rsid w:val="00A2412A"/>
    <w:rsid w:val="00A25190"/>
    <w:rsid w:val="00A253BF"/>
    <w:rsid w:val="00A25C18"/>
    <w:rsid w:val="00A261D5"/>
    <w:rsid w:val="00A268F1"/>
    <w:rsid w:val="00A27366"/>
    <w:rsid w:val="00A2741A"/>
    <w:rsid w:val="00A27E56"/>
    <w:rsid w:val="00A307EB"/>
    <w:rsid w:val="00A323C3"/>
    <w:rsid w:val="00A34B79"/>
    <w:rsid w:val="00A35059"/>
    <w:rsid w:val="00A35596"/>
    <w:rsid w:val="00A35B10"/>
    <w:rsid w:val="00A35D64"/>
    <w:rsid w:val="00A3622F"/>
    <w:rsid w:val="00A36EB5"/>
    <w:rsid w:val="00A36FE2"/>
    <w:rsid w:val="00A4066F"/>
    <w:rsid w:val="00A419A2"/>
    <w:rsid w:val="00A42182"/>
    <w:rsid w:val="00A42773"/>
    <w:rsid w:val="00A43114"/>
    <w:rsid w:val="00A43126"/>
    <w:rsid w:val="00A4394E"/>
    <w:rsid w:val="00A44143"/>
    <w:rsid w:val="00A44793"/>
    <w:rsid w:val="00A44F8F"/>
    <w:rsid w:val="00A469D4"/>
    <w:rsid w:val="00A4723C"/>
    <w:rsid w:val="00A47DCE"/>
    <w:rsid w:val="00A5241E"/>
    <w:rsid w:val="00A52E68"/>
    <w:rsid w:val="00A530FC"/>
    <w:rsid w:val="00A53722"/>
    <w:rsid w:val="00A54083"/>
    <w:rsid w:val="00A5423D"/>
    <w:rsid w:val="00A54894"/>
    <w:rsid w:val="00A55FB5"/>
    <w:rsid w:val="00A56B12"/>
    <w:rsid w:val="00A56F64"/>
    <w:rsid w:val="00A57498"/>
    <w:rsid w:val="00A57DAE"/>
    <w:rsid w:val="00A60361"/>
    <w:rsid w:val="00A6049C"/>
    <w:rsid w:val="00A60E2B"/>
    <w:rsid w:val="00A60F25"/>
    <w:rsid w:val="00A6182E"/>
    <w:rsid w:val="00A6198F"/>
    <w:rsid w:val="00A61D09"/>
    <w:rsid w:val="00A630E4"/>
    <w:rsid w:val="00A638AD"/>
    <w:rsid w:val="00A64A42"/>
    <w:rsid w:val="00A6780A"/>
    <w:rsid w:val="00A70272"/>
    <w:rsid w:val="00A71787"/>
    <w:rsid w:val="00A720B0"/>
    <w:rsid w:val="00A72AF8"/>
    <w:rsid w:val="00A736A2"/>
    <w:rsid w:val="00A73CA2"/>
    <w:rsid w:val="00A73E6F"/>
    <w:rsid w:val="00A740A2"/>
    <w:rsid w:val="00A7603E"/>
    <w:rsid w:val="00A767B8"/>
    <w:rsid w:val="00A768F9"/>
    <w:rsid w:val="00A773B9"/>
    <w:rsid w:val="00A77D52"/>
    <w:rsid w:val="00A80B0A"/>
    <w:rsid w:val="00A80CDC"/>
    <w:rsid w:val="00A81064"/>
    <w:rsid w:val="00A81867"/>
    <w:rsid w:val="00A81F58"/>
    <w:rsid w:val="00A8208A"/>
    <w:rsid w:val="00A82158"/>
    <w:rsid w:val="00A82915"/>
    <w:rsid w:val="00A85866"/>
    <w:rsid w:val="00A8600E"/>
    <w:rsid w:val="00A86750"/>
    <w:rsid w:val="00A87B73"/>
    <w:rsid w:val="00A87E64"/>
    <w:rsid w:val="00A903C6"/>
    <w:rsid w:val="00A9055C"/>
    <w:rsid w:val="00A91202"/>
    <w:rsid w:val="00A91CFB"/>
    <w:rsid w:val="00A91D60"/>
    <w:rsid w:val="00A923FD"/>
    <w:rsid w:val="00A929F3"/>
    <w:rsid w:val="00A92FF7"/>
    <w:rsid w:val="00A94E15"/>
    <w:rsid w:val="00A959E7"/>
    <w:rsid w:val="00A96180"/>
    <w:rsid w:val="00A963F1"/>
    <w:rsid w:val="00A96B83"/>
    <w:rsid w:val="00A96F05"/>
    <w:rsid w:val="00A96F77"/>
    <w:rsid w:val="00A97462"/>
    <w:rsid w:val="00A97588"/>
    <w:rsid w:val="00A97B37"/>
    <w:rsid w:val="00AA1270"/>
    <w:rsid w:val="00AA1807"/>
    <w:rsid w:val="00AA1EC8"/>
    <w:rsid w:val="00AA2B0A"/>
    <w:rsid w:val="00AA3038"/>
    <w:rsid w:val="00AA3282"/>
    <w:rsid w:val="00AA35B9"/>
    <w:rsid w:val="00AA43A3"/>
    <w:rsid w:val="00AA460A"/>
    <w:rsid w:val="00AA47B3"/>
    <w:rsid w:val="00AA533A"/>
    <w:rsid w:val="00AA7531"/>
    <w:rsid w:val="00AA75AC"/>
    <w:rsid w:val="00AA78F0"/>
    <w:rsid w:val="00AB1026"/>
    <w:rsid w:val="00AB18B4"/>
    <w:rsid w:val="00AB1BAE"/>
    <w:rsid w:val="00AB1EE6"/>
    <w:rsid w:val="00AB2844"/>
    <w:rsid w:val="00AB3631"/>
    <w:rsid w:val="00AB36AC"/>
    <w:rsid w:val="00AB3926"/>
    <w:rsid w:val="00AB43B5"/>
    <w:rsid w:val="00AB43C9"/>
    <w:rsid w:val="00AB50F5"/>
    <w:rsid w:val="00AB76A7"/>
    <w:rsid w:val="00AC0C47"/>
    <w:rsid w:val="00AC212D"/>
    <w:rsid w:val="00AC28E1"/>
    <w:rsid w:val="00AC44FF"/>
    <w:rsid w:val="00AC4BFD"/>
    <w:rsid w:val="00AC4F77"/>
    <w:rsid w:val="00AC6960"/>
    <w:rsid w:val="00AC6E58"/>
    <w:rsid w:val="00AC7528"/>
    <w:rsid w:val="00AC7797"/>
    <w:rsid w:val="00AC7E48"/>
    <w:rsid w:val="00AC7EF4"/>
    <w:rsid w:val="00AD01B7"/>
    <w:rsid w:val="00AD02F4"/>
    <w:rsid w:val="00AD10B5"/>
    <w:rsid w:val="00AD11FC"/>
    <w:rsid w:val="00AD1930"/>
    <w:rsid w:val="00AD213B"/>
    <w:rsid w:val="00AD2931"/>
    <w:rsid w:val="00AD2B38"/>
    <w:rsid w:val="00AD2D2A"/>
    <w:rsid w:val="00AD3136"/>
    <w:rsid w:val="00AD3672"/>
    <w:rsid w:val="00AD4A31"/>
    <w:rsid w:val="00AD657F"/>
    <w:rsid w:val="00AD7AE4"/>
    <w:rsid w:val="00AE09D8"/>
    <w:rsid w:val="00AE10DC"/>
    <w:rsid w:val="00AE1349"/>
    <w:rsid w:val="00AE18C6"/>
    <w:rsid w:val="00AE2325"/>
    <w:rsid w:val="00AE3519"/>
    <w:rsid w:val="00AE41F7"/>
    <w:rsid w:val="00AE439F"/>
    <w:rsid w:val="00AE46C9"/>
    <w:rsid w:val="00AE5BB5"/>
    <w:rsid w:val="00AE5C08"/>
    <w:rsid w:val="00AE62D8"/>
    <w:rsid w:val="00AE64AE"/>
    <w:rsid w:val="00AE6520"/>
    <w:rsid w:val="00AE6998"/>
    <w:rsid w:val="00AE76F2"/>
    <w:rsid w:val="00AE77FC"/>
    <w:rsid w:val="00AF18B3"/>
    <w:rsid w:val="00AF20B3"/>
    <w:rsid w:val="00AF239D"/>
    <w:rsid w:val="00AF2879"/>
    <w:rsid w:val="00AF2E8C"/>
    <w:rsid w:val="00AF3874"/>
    <w:rsid w:val="00AF3AF7"/>
    <w:rsid w:val="00AF4027"/>
    <w:rsid w:val="00AF462D"/>
    <w:rsid w:val="00AF4ABC"/>
    <w:rsid w:val="00AF4D9E"/>
    <w:rsid w:val="00AF5E8A"/>
    <w:rsid w:val="00AF6B18"/>
    <w:rsid w:val="00AF74F4"/>
    <w:rsid w:val="00AF79A0"/>
    <w:rsid w:val="00B006A0"/>
    <w:rsid w:val="00B010E7"/>
    <w:rsid w:val="00B01C11"/>
    <w:rsid w:val="00B01EC9"/>
    <w:rsid w:val="00B02A20"/>
    <w:rsid w:val="00B02B47"/>
    <w:rsid w:val="00B04025"/>
    <w:rsid w:val="00B041FE"/>
    <w:rsid w:val="00B0434D"/>
    <w:rsid w:val="00B047F9"/>
    <w:rsid w:val="00B04A45"/>
    <w:rsid w:val="00B0500B"/>
    <w:rsid w:val="00B058B8"/>
    <w:rsid w:val="00B05C8C"/>
    <w:rsid w:val="00B0674D"/>
    <w:rsid w:val="00B100A6"/>
    <w:rsid w:val="00B106DC"/>
    <w:rsid w:val="00B10AC6"/>
    <w:rsid w:val="00B10FE7"/>
    <w:rsid w:val="00B115A9"/>
    <w:rsid w:val="00B11CC5"/>
    <w:rsid w:val="00B11F94"/>
    <w:rsid w:val="00B1228E"/>
    <w:rsid w:val="00B12776"/>
    <w:rsid w:val="00B12DAA"/>
    <w:rsid w:val="00B132BC"/>
    <w:rsid w:val="00B1333F"/>
    <w:rsid w:val="00B136FA"/>
    <w:rsid w:val="00B13891"/>
    <w:rsid w:val="00B13E0F"/>
    <w:rsid w:val="00B141A8"/>
    <w:rsid w:val="00B14934"/>
    <w:rsid w:val="00B14A8C"/>
    <w:rsid w:val="00B14D32"/>
    <w:rsid w:val="00B14E96"/>
    <w:rsid w:val="00B17710"/>
    <w:rsid w:val="00B178CE"/>
    <w:rsid w:val="00B21FB1"/>
    <w:rsid w:val="00B23340"/>
    <w:rsid w:val="00B25079"/>
    <w:rsid w:val="00B25289"/>
    <w:rsid w:val="00B26636"/>
    <w:rsid w:val="00B2674D"/>
    <w:rsid w:val="00B26F51"/>
    <w:rsid w:val="00B26F81"/>
    <w:rsid w:val="00B278BB"/>
    <w:rsid w:val="00B30110"/>
    <w:rsid w:val="00B3068A"/>
    <w:rsid w:val="00B30866"/>
    <w:rsid w:val="00B309EA"/>
    <w:rsid w:val="00B30C4C"/>
    <w:rsid w:val="00B351D8"/>
    <w:rsid w:val="00B352D5"/>
    <w:rsid w:val="00B36605"/>
    <w:rsid w:val="00B3662B"/>
    <w:rsid w:val="00B37903"/>
    <w:rsid w:val="00B37D28"/>
    <w:rsid w:val="00B4082E"/>
    <w:rsid w:val="00B40CCD"/>
    <w:rsid w:val="00B42257"/>
    <w:rsid w:val="00B42517"/>
    <w:rsid w:val="00B428D2"/>
    <w:rsid w:val="00B42DD3"/>
    <w:rsid w:val="00B42F2C"/>
    <w:rsid w:val="00B42FCA"/>
    <w:rsid w:val="00B43249"/>
    <w:rsid w:val="00B432F8"/>
    <w:rsid w:val="00B440D6"/>
    <w:rsid w:val="00B4455D"/>
    <w:rsid w:val="00B44AEF"/>
    <w:rsid w:val="00B44F9F"/>
    <w:rsid w:val="00B4512E"/>
    <w:rsid w:val="00B45D67"/>
    <w:rsid w:val="00B468FC"/>
    <w:rsid w:val="00B46B58"/>
    <w:rsid w:val="00B46F02"/>
    <w:rsid w:val="00B472D4"/>
    <w:rsid w:val="00B47B0C"/>
    <w:rsid w:val="00B518BC"/>
    <w:rsid w:val="00B52315"/>
    <w:rsid w:val="00B52576"/>
    <w:rsid w:val="00B527D5"/>
    <w:rsid w:val="00B52893"/>
    <w:rsid w:val="00B5337A"/>
    <w:rsid w:val="00B535A9"/>
    <w:rsid w:val="00B5380F"/>
    <w:rsid w:val="00B5411E"/>
    <w:rsid w:val="00B54341"/>
    <w:rsid w:val="00B54547"/>
    <w:rsid w:val="00B617F5"/>
    <w:rsid w:val="00B61C39"/>
    <w:rsid w:val="00B62273"/>
    <w:rsid w:val="00B625F9"/>
    <w:rsid w:val="00B636F8"/>
    <w:rsid w:val="00B638A1"/>
    <w:rsid w:val="00B641DC"/>
    <w:rsid w:val="00B647BE"/>
    <w:rsid w:val="00B64863"/>
    <w:rsid w:val="00B649AB"/>
    <w:rsid w:val="00B6592A"/>
    <w:rsid w:val="00B673F6"/>
    <w:rsid w:val="00B679B7"/>
    <w:rsid w:val="00B70481"/>
    <w:rsid w:val="00B705BC"/>
    <w:rsid w:val="00B706C2"/>
    <w:rsid w:val="00B70B07"/>
    <w:rsid w:val="00B72731"/>
    <w:rsid w:val="00B73075"/>
    <w:rsid w:val="00B73211"/>
    <w:rsid w:val="00B7327E"/>
    <w:rsid w:val="00B732EB"/>
    <w:rsid w:val="00B74425"/>
    <w:rsid w:val="00B74EFD"/>
    <w:rsid w:val="00B75C59"/>
    <w:rsid w:val="00B765F1"/>
    <w:rsid w:val="00B76698"/>
    <w:rsid w:val="00B772F7"/>
    <w:rsid w:val="00B77B0C"/>
    <w:rsid w:val="00B77C4E"/>
    <w:rsid w:val="00B80A57"/>
    <w:rsid w:val="00B80B75"/>
    <w:rsid w:val="00B811DA"/>
    <w:rsid w:val="00B827CA"/>
    <w:rsid w:val="00B83E72"/>
    <w:rsid w:val="00B84449"/>
    <w:rsid w:val="00B85AF3"/>
    <w:rsid w:val="00B86364"/>
    <w:rsid w:val="00B86573"/>
    <w:rsid w:val="00B8733A"/>
    <w:rsid w:val="00B905B3"/>
    <w:rsid w:val="00B91505"/>
    <w:rsid w:val="00B921E0"/>
    <w:rsid w:val="00B9238F"/>
    <w:rsid w:val="00B92A1A"/>
    <w:rsid w:val="00B9389B"/>
    <w:rsid w:val="00B94C81"/>
    <w:rsid w:val="00B94F3A"/>
    <w:rsid w:val="00B950C5"/>
    <w:rsid w:val="00B95172"/>
    <w:rsid w:val="00B9531C"/>
    <w:rsid w:val="00B95C7A"/>
    <w:rsid w:val="00B965AC"/>
    <w:rsid w:val="00B97D96"/>
    <w:rsid w:val="00BA14BA"/>
    <w:rsid w:val="00BA16D8"/>
    <w:rsid w:val="00BA178B"/>
    <w:rsid w:val="00BA18A5"/>
    <w:rsid w:val="00BA1F9E"/>
    <w:rsid w:val="00BA26CB"/>
    <w:rsid w:val="00BA2EF0"/>
    <w:rsid w:val="00BA35D5"/>
    <w:rsid w:val="00BA432E"/>
    <w:rsid w:val="00BA4764"/>
    <w:rsid w:val="00BA4B6C"/>
    <w:rsid w:val="00BA4BF5"/>
    <w:rsid w:val="00BA528A"/>
    <w:rsid w:val="00BA5832"/>
    <w:rsid w:val="00BA595C"/>
    <w:rsid w:val="00BA6918"/>
    <w:rsid w:val="00BA6F1D"/>
    <w:rsid w:val="00BA75F0"/>
    <w:rsid w:val="00BA7E1F"/>
    <w:rsid w:val="00BB047E"/>
    <w:rsid w:val="00BB0A47"/>
    <w:rsid w:val="00BB0DB3"/>
    <w:rsid w:val="00BB169A"/>
    <w:rsid w:val="00BB1F1E"/>
    <w:rsid w:val="00BB1F2F"/>
    <w:rsid w:val="00BB314F"/>
    <w:rsid w:val="00BB3439"/>
    <w:rsid w:val="00BB39CC"/>
    <w:rsid w:val="00BB43DA"/>
    <w:rsid w:val="00BB4F4C"/>
    <w:rsid w:val="00BB5895"/>
    <w:rsid w:val="00BC0F5B"/>
    <w:rsid w:val="00BC10C6"/>
    <w:rsid w:val="00BC28D7"/>
    <w:rsid w:val="00BC2EDC"/>
    <w:rsid w:val="00BC3371"/>
    <w:rsid w:val="00BC510E"/>
    <w:rsid w:val="00BC60FB"/>
    <w:rsid w:val="00BD03A6"/>
    <w:rsid w:val="00BD1063"/>
    <w:rsid w:val="00BD122D"/>
    <w:rsid w:val="00BD184D"/>
    <w:rsid w:val="00BD21B2"/>
    <w:rsid w:val="00BD2A54"/>
    <w:rsid w:val="00BD2BF6"/>
    <w:rsid w:val="00BD3980"/>
    <w:rsid w:val="00BD3A25"/>
    <w:rsid w:val="00BD3A6B"/>
    <w:rsid w:val="00BD53FE"/>
    <w:rsid w:val="00BD64C5"/>
    <w:rsid w:val="00BE03DE"/>
    <w:rsid w:val="00BE04EC"/>
    <w:rsid w:val="00BE0FC2"/>
    <w:rsid w:val="00BE1F17"/>
    <w:rsid w:val="00BE37B8"/>
    <w:rsid w:val="00BE3A1D"/>
    <w:rsid w:val="00BE3D7E"/>
    <w:rsid w:val="00BE4F74"/>
    <w:rsid w:val="00BE5551"/>
    <w:rsid w:val="00BE562A"/>
    <w:rsid w:val="00BE6378"/>
    <w:rsid w:val="00BE6659"/>
    <w:rsid w:val="00BE699C"/>
    <w:rsid w:val="00BE717C"/>
    <w:rsid w:val="00BE791D"/>
    <w:rsid w:val="00BF0255"/>
    <w:rsid w:val="00BF03D7"/>
    <w:rsid w:val="00BF04F7"/>
    <w:rsid w:val="00BF0B4E"/>
    <w:rsid w:val="00BF0BA3"/>
    <w:rsid w:val="00BF12B1"/>
    <w:rsid w:val="00BF1408"/>
    <w:rsid w:val="00BF1DB2"/>
    <w:rsid w:val="00BF206B"/>
    <w:rsid w:val="00BF28BF"/>
    <w:rsid w:val="00BF2AF1"/>
    <w:rsid w:val="00BF4CEA"/>
    <w:rsid w:val="00BF5114"/>
    <w:rsid w:val="00BF58F1"/>
    <w:rsid w:val="00BF5B6F"/>
    <w:rsid w:val="00BF6148"/>
    <w:rsid w:val="00BF66CA"/>
    <w:rsid w:val="00BF6FBB"/>
    <w:rsid w:val="00BF720B"/>
    <w:rsid w:val="00BF78E6"/>
    <w:rsid w:val="00C004BF"/>
    <w:rsid w:val="00C00508"/>
    <w:rsid w:val="00C0183A"/>
    <w:rsid w:val="00C01893"/>
    <w:rsid w:val="00C018CA"/>
    <w:rsid w:val="00C018CB"/>
    <w:rsid w:val="00C01B2F"/>
    <w:rsid w:val="00C0207C"/>
    <w:rsid w:val="00C023AB"/>
    <w:rsid w:val="00C024E8"/>
    <w:rsid w:val="00C02AE1"/>
    <w:rsid w:val="00C02E2A"/>
    <w:rsid w:val="00C0346C"/>
    <w:rsid w:val="00C03E11"/>
    <w:rsid w:val="00C0424A"/>
    <w:rsid w:val="00C044E3"/>
    <w:rsid w:val="00C047DF"/>
    <w:rsid w:val="00C05E12"/>
    <w:rsid w:val="00C06462"/>
    <w:rsid w:val="00C06673"/>
    <w:rsid w:val="00C06AE7"/>
    <w:rsid w:val="00C06D76"/>
    <w:rsid w:val="00C070FA"/>
    <w:rsid w:val="00C07497"/>
    <w:rsid w:val="00C07522"/>
    <w:rsid w:val="00C077C4"/>
    <w:rsid w:val="00C07902"/>
    <w:rsid w:val="00C102AD"/>
    <w:rsid w:val="00C1049E"/>
    <w:rsid w:val="00C1053F"/>
    <w:rsid w:val="00C10F6E"/>
    <w:rsid w:val="00C116BA"/>
    <w:rsid w:val="00C12768"/>
    <w:rsid w:val="00C12E11"/>
    <w:rsid w:val="00C1394A"/>
    <w:rsid w:val="00C139C1"/>
    <w:rsid w:val="00C13A3D"/>
    <w:rsid w:val="00C1475B"/>
    <w:rsid w:val="00C153EF"/>
    <w:rsid w:val="00C15F91"/>
    <w:rsid w:val="00C16656"/>
    <w:rsid w:val="00C16FFA"/>
    <w:rsid w:val="00C20A90"/>
    <w:rsid w:val="00C20C77"/>
    <w:rsid w:val="00C213C2"/>
    <w:rsid w:val="00C21735"/>
    <w:rsid w:val="00C218AC"/>
    <w:rsid w:val="00C21B24"/>
    <w:rsid w:val="00C2345D"/>
    <w:rsid w:val="00C2369C"/>
    <w:rsid w:val="00C23F62"/>
    <w:rsid w:val="00C242D5"/>
    <w:rsid w:val="00C249C8"/>
    <w:rsid w:val="00C250D7"/>
    <w:rsid w:val="00C25A11"/>
    <w:rsid w:val="00C268D8"/>
    <w:rsid w:val="00C27061"/>
    <w:rsid w:val="00C27F7D"/>
    <w:rsid w:val="00C3008D"/>
    <w:rsid w:val="00C30796"/>
    <w:rsid w:val="00C30C58"/>
    <w:rsid w:val="00C30D75"/>
    <w:rsid w:val="00C30EFC"/>
    <w:rsid w:val="00C314CF"/>
    <w:rsid w:val="00C31D0B"/>
    <w:rsid w:val="00C32160"/>
    <w:rsid w:val="00C3423F"/>
    <w:rsid w:val="00C3571B"/>
    <w:rsid w:val="00C35961"/>
    <w:rsid w:val="00C3597A"/>
    <w:rsid w:val="00C35F56"/>
    <w:rsid w:val="00C366AE"/>
    <w:rsid w:val="00C36742"/>
    <w:rsid w:val="00C36AE7"/>
    <w:rsid w:val="00C36E2C"/>
    <w:rsid w:val="00C36FCC"/>
    <w:rsid w:val="00C3773D"/>
    <w:rsid w:val="00C37B1A"/>
    <w:rsid w:val="00C40AD0"/>
    <w:rsid w:val="00C410D6"/>
    <w:rsid w:val="00C410DD"/>
    <w:rsid w:val="00C41198"/>
    <w:rsid w:val="00C41446"/>
    <w:rsid w:val="00C417B6"/>
    <w:rsid w:val="00C41C7B"/>
    <w:rsid w:val="00C421D4"/>
    <w:rsid w:val="00C422F7"/>
    <w:rsid w:val="00C42968"/>
    <w:rsid w:val="00C43443"/>
    <w:rsid w:val="00C4411D"/>
    <w:rsid w:val="00C441D0"/>
    <w:rsid w:val="00C4498F"/>
    <w:rsid w:val="00C44AF2"/>
    <w:rsid w:val="00C44B35"/>
    <w:rsid w:val="00C45BC4"/>
    <w:rsid w:val="00C46306"/>
    <w:rsid w:val="00C46455"/>
    <w:rsid w:val="00C464FE"/>
    <w:rsid w:val="00C469CC"/>
    <w:rsid w:val="00C47421"/>
    <w:rsid w:val="00C47473"/>
    <w:rsid w:val="00C47E83"/>
    <w:rsid w:val="00C5096D"/>
    <w:rsid w:val="00C50D1C"/>
    <w:rsid w:val="00C518C8"/>
    <w:rsid w:val="00C52D63"/>
    <w:rsid w:val="00C53003"/>
    <w:rsid w:val="00C53AB3"/>
    <w:rsid w:val="00C548CC"/>
    <w:rsid w:val="00C54AA0"/>
    <w:rsid w:val="00C54DCA"/>
    <w:rsid w:val="00C55D07"/>
    <w:rsid w:val="00C570D3"/>
    <w:rsid w:val="00C57353"/>
    <w:rsid w:val="00C605AD"/>
    <w:rsid w:val="00C6098D"/>
    <w:rsid w:val="00C620C1"/>
    <w:rsid w:val="00C6256D"/>
    <w:rsid w:val="00C62624"/>
    <w:rsid w:val="00C6274B"/>
    <w:rsid w:val="00C630AD"/>
    <w:rsid w:val="00C64052"/>
    <w:rsid w:val="00C640BC"/>
    <w:rsid w:val="00C6457D"/>
    <w:rsid w:val="00C6499C"/>
    <w:rsid w:val="00C65AFB"/>
    <w:rsid w:val="00C666B1"/>
    <w:rsid w:val="00C66FC8"/>
    <w:rsid w:val="00C67237"/>
    <w:rsid w:val="00C6756A"/>
    <w:rsid w:val="00C6765D"/>
    <w:rsid w:val="00C6771F"/>
    <w:rsid w:val="00C70493"/>
    <w:rsid w:val="00C70DED"/>
    <w:rsid w:val="00C70E39"/>
    <w:rsid w:val="00C719C1"/>
    <w:rsid w:val="00C722ED"/>
    <w:rsid w:val="00C72654"/>
    <w:rsid w:val="00C73C0F"/>
    <w:rsid w:val="00C73EAC"/>
    <w:rsid w:val="00C744CA"/>
    <w:rsid w:val="00C74500"/>
    <w:rsid w:val="00C74A96"/>
    <w:rsid w:val="00C7502C"/>
    <w:rsid w:val="00C7525E"/>
    <w:rsid w:val="00C7712F"/>
    <w:rsid w:val="00C774F9"/>
    <w:rsid w:val="00C778BC"/>
    <w:rsid w:val="00C80188"/>
    <w:rsid w:val="00C80A0D"/>
    <w:rsid w:val="00C80A9C"/>
    <w:rsid w:val="00C810BB"/>
    <w:rsid w:val="00C818E4"/>
    <w:rsid w:val="00C81B56"/>
    <w:rsid w:val="00C83BF5"/>
    <w:rsid w:val="00C84569"/>
    <w:rsid w:val="00C84F82"/>
    <w:rsid w:val="00C85043"/>
    <w:rsid w:val="00C85464"/>
    <w:rsid w:val="00C8575E"/>
    <w:rsid w:val="00C85DEF"/>
    <w:rsid w:val="00C872CF"/>
    <w:rsid w:val="00C87F2B"/>
    <w:rsid w:val="00C91141"/>
    <w:rsid w:val="00C92B21"/>
    <w:rsid w:val="00C93710"/>
    <w:rsid w:val="00C95073"/>
    <w:rsid w:val="00C95435"/>
    <w:rsid w:val="00C95D6D"/>
    <w:rsid w:val="00C95F37"/>
    <w:rsid w:val="00C968D0"/>
    <w:rsid w:val="00C96AAA"/>
    <w:rsid w:val="00C96C1E"/>
    <w:rsid w:val="00C978CA"/>
    <w:rsid w:val="00C9790C"/>
    <w:rsid w:val="00C97E6D"/>
    <w:rsid w:val="00CA071A"/>
    <w:rsid w:val="00CA0A99"/>
    <w:rsid w:val="00CA1545"/>
    <w:rsid w:val="00CA1CE8"/>
    <w:rsid w:val="00CA1CFB"/>
    <w:rsid w:val="00CA1E6A"/>
    <w:rsid w:val="00CA3649"/>
    <w:rsid w:val="00CA4484"/>
    <w:rsid w:val="00CA6055"/>
    <w:rsid w:val="00CA6586"/>
    <w:rsid w:val="00CA6FBC"/>
    <w:rsid w:val="00CB01C1"/>
    <w:rsid w:val="00CB0EF9"/>
    <w:rsid w:val="00CB17E1"/>
    <w:rsid w:val="00CB3065"/>
    <w:rsid w:val="00CB3612"/>
    <w:rsid w:val="00CB3748"/>
    <w:rsid w:val="00CB4297"/>
    <w:rsid w:val="00CB4B01"/>
    <w:rsid w:val="00CC2B58"/>
    <w:rsid w:val="00CC3C1D"/>
    <w:rsid w:val="00CC3EB2"/>
    <w:rsid w:val="00CC411A"/>
    <w:rsid w:val="00CC466E"/>
    <w:rsid w:val="00CC506F"/>
    <w:rsid w:val="00CC5FFD"/>
    <w:rsid w:val="00CC6D3E"/>
    <w:rsid w:val="00CC74AB"/>
    <w:rsid w:val="00CC7A82"/>
    <w:rsid w:val="00CD069A"/>
    <w:rsid w:val="00CD0F0E"/>
    <w:rsid w:val="00CD12B9"/>
    <w:rsid w:val="00CD299C"/>
    <w:rsid w:val="00CD35D5"/>
    <w:rsid w:val="00CD47BE"/>
    <w:rsid w:val="00CD4A08"/>
    <w:rsid w:val="00CD4E27"/>
    <w:rsid w:val="00CD4F30"/>
    <w:rsid w:val="00CD538B"/>
    <w:rsid w:val="00CD642C"/>
    <w:rsid w:val="00CD6ADE"/>
    <w:rsid w:val="00CD6DA0"/>
    <w:rsid w:val="00CD765A"/>
    <w:rsid w:val="00CE0086"/>
    <w:rsid w:val="00CE07E1"/>
    <w:rsid w:val="00CE16AA"/>
    <w:rsid w:val="00CE299A"/>
    <w:rsid w:val="00CE2D6A"/>
    <w:rsid w:val="00CE47C8"/>
    <w:rsid w:val="00CE4E53"/>
    <w:rsid w:val="00CE5C84"/>
    <w:rsid w:val="00CE67A8"/>
    <w:rsid w:val="00CE734A"/>
    <w:rsid w:val="00CF0212"/>
    <w:rsid w:val="00CF0539"/>
    <w:rsid w:val="00CF20B7"/>
    <w:rsid w:val="00CF22E9"/>
    <w:rsid w:val="00CF2DD1"/>
    <w:rsid w:val="00CF30CB"/>
    <w:rsid w:val="00CF375B"/>
    <w:rsid w:val="00CF463F"/>
    <w:rsid w:val="00CF4D93"/>
    <w:rsid w:val="00CF5348"/>
    <w:rsid w:val="00CF5542"/>
    <w:rsid w:val="00CF560A"/>
    <w:rsid w:val="00CF61B2"/>
    <w:rsid w:val="00CF6E5A"/>
    <w:rsid w:val="00CF7E39"/>
    <w:rsid w:val="00D011A7"/>
    <w:rsid w:val="00D02054"/>
    <w:rsid w:val="00D02E93"/>
    <w:rsid w:val="00D032B5"/>
    <w:rsid w:val="00D0358E"/>
    <w:rsid w:val="00D04028"/>
    <w:rsid w:val="00D04EDA"/>
    <w:rsid w:val="00D050D6"/>
    <w:rsid w:val="00D05309"/>
    <w:rsid w:val="00D059ED"/>
    <w:rsid w:val="00D05ABD"/>
    <w:rsid w:val="00D05C89"/>
    <w:rsid w:val="00D05CAC"/>
    <w:rsid w:val="00D05FF3"/>
    <w:rsid w:val="00D06548"/>
    <w:rsid w:val="00D06857"/>
    <w:rsid w:val="00D0691F"/>
    <w:rsid w:val="00D07A08"/>
    <w:rsid w:val="00D112D0"/>
    <w:rsid w:val="00D11BE8"/>
    <w:rsid w:val="00D12820"/>
    <w:rsid w:val="00D1283C"/>
    <w:rsid w:val="00D12944"/>
    <w:rsid w:val="00D13C95"/>
    <w:rsid w:val="00D14EC3"/>
    <w:rsid w:val="00D15153"/>
    <w:rsid w:val="00D15284"/>
    <w:rsid w:val="00D15442"/>
    <w:rsid w:val="00D157FD"/>
    <w:rsid w:val="00D15B9F"/>
    <w:rsid w:val="00D16437"/>
    <w:rsid w:val="00D16851"/>
    <w:rsid w:val="00D16D2F"/>
    <w:rsid w:val="00D17AC4"/>
    <w:rsid w:val="00D17BAF"/>
    <w:rsid w:val="00D205F5"/>
    <w:rsid w:val="00D209E7"/>
    <w:rsid w:val="00D2183F"/>
    <w:rsid w:val="00D21FAB"/>
    <w:rsid w:val="00D226D4"/>
    <w:rsid w:val="00D24648"/>
    <w:rsid w:val="00D2511C"/>
    <w:rsid w:val="00D25647"/>
    <w:rsid w:val="00D26568"/>
    <w:rsid w:val="00D3022F"/>
    <w:rsid w:val="00D310E2"/>
    <w:rsid w:val="00D31CCF"/>
    <w:rsid w:val="00D32038"/>
    <w:rsid w:val="00D32233"/>
    <w:rsid w:val="00D32A0A"/>
    <w:rsid w:val="00D33553"/>
    <w:rsid w:val="00D346AB"/>
    <w:rsid w:val="00D3492B"/>
    <w:rsid w:val="00D3516E"/>
    <w:rsid w:val="00D36E84"/>
    <w:rsid w:val="00D3700B"/>
    <w:rsid w:val="00D37586"/>
    <w:rsid w:val="00D37676"/>
    <w:rsid w:val="00D378A3"/>
    <w:rsid w:val="00D379F7"/>
    <w:rsid w:val="00D37A66"/>
    <w:rsid w:val="00D43003"/>
    <w:rsid w:val="00D4308E"/>
    <w:rsid w:val="00D43D36"/>
    <w:rsid w:val="00D4403D"/>
    <w:rsid w:val="00D442D6"/>
    <w:rsid w:val="00D44ABE"/>
    <w:rsid w:val="00D4511F"/>
    <w:rsid w:val="00D46CA2"/>
    <w:rsid w:val="00D46D0C"/>
    <w:rsid w:val="00D5166F"/>
    <w:rsid w:val="00D5336D"/>
    <w:rsid w:val="00D53601"/>
    <w:rsid w:val="00D54D5E"/>
    <w:rsid w:val="00D54FD4"/>
    <w:rsid w:val="00D56016"/>
    <w:rsid w:val="00D560D2"/>
    <w:rsid w:val="00D564ED"/>
    <w:rsid w:val="00D57253"/>
    <w:rsid w:val="00D57363"/>
    <w:rsid w:val="00D61CD6"/>
    <w:rsid w:val="00D61E6B"/>
    <w:rsid w:val="00D6212B"/>
    <w:rsid w:val="00D6238D"/>
    <w:rsid w:val="00D62E2B"/>
    <w:rsid w:val="00D636AA"/>
    <w:rsid w:val="00D6373D"/>
    <w:rsid w:val="00D63A9D"/>
    <w:rsid w:val="00D6446E"/>
    <w:rsid w:val="00D64534"/>
    <w:rsid w:val="00D64860"/>
    <w:rsid w:val="00D65730"/>
    <w:rsid w:val="00D6588B"/>
    <w:rsid w:val="00D66249"/>
    <w:rsid w:val="00D67D47"/>
    <w:rsid w:val="00D70236"/>
    <w:rsid w:val="00D70D12"/>
    <w:rsid w:val="00D70E33"/>
    <w:rsid w:val="00D713E9"/>
    <w:rsid w:val="00D7155F"/>
    <w:rsid w:val="00D72926"/>
    <w:rsid w:val="00D7296F"/>
    <w:rsid w:val="00D73069"/>
    <w:rsid w:val="00D74367"/>
    <w:rsid w:val="00D75442"/>
    <w:rsid w:val="00D75B2D"/>
    <w:rsid w:val="00D75D84"/>
    <w:rsid w:val="00D76455"/>
    <w:rsid w:val="00D77744"/>
    <w:rsid w:val="00D80A40"/>
    <w:rsid w:val="00D81AAE"/>
    <w:rsid w:val="00D81C15"/>
    <w:rsid w:val="00D82F22"/>
    <w:rsid w:val="00D839E6"/>
    <w:rsid w:val="00D84265"/>
    <w:rsid w:val="00D8448E"/>
    <w:rsid w:val="00D84627"/>
    <w:rsid w:val="00D8550E"/>
    <w:rsid w:val="00D86CD7"/>
    <w:rsid w:val="00D9004F"/>
    <w:rsid w:val="00D90BE1"/>
    <w:rsid w:val="00D90D28"/>
    <w:rsid w:val="00D915DB"/>
    <w:rsid w:val="00D92942"/>
    <w:rsid w:val="00D92A81"/>
    <w:rsid w:val="00D92E38"/>
    <w:rsid w:val="00D937C0"/>
    <w:rsid w:val="00D9383B"/>
    <w:rsid w:val="00D9395B"/>
    <w:rsid w:val="00D939FB"/>
    <w:rsid w:val="00D943D1"/>
    <w:rsid w:val="00D94C14"/>
    <w:rsid w:val="00D9547F"/>
    <w:rsid w:val="00D95737"/>
    <w:rsid w:val="00D9598E"/>
    <w:rsid w:val="00D96C98"/>
    <w:rsid w:val="00D973BC"/>
    <w:rsid w:val="00D97976"/>
    <w:rsid w:val="00D97D7E"/>
    <w:rsid w:val="00DA03E6"/>
    <w:rsid w:val="00DA07C0"/>
    <w:rsid w:val="00DA0D16"/>
    <w:rsid w:val="00DA0EF7"/>
    <w:rsid w:val="00DA0F51"/>
    <w:rsid w:val="00DA2610"/>
    <w:rsid w:val="00DA4307"/>
    <w:rsid w:val="00DA576F"/>
    <w:rsid w:val="00DA654F"/>
    <w:rsid w:val="00DB2457"/>
    <w:rsid w:val="00DB2A73"/>
    <w:rsid w:val="00DB2D13"/>
    <w:rsid w:val="00DB396E"/>
    <w:rsid w:val="00DB3F52"/>
    <w:rsid w:val="00DB4583"/>
    <w:rsid w:val="00DB486E"/>
    <w:rsid w:val="00DB5148"/>
    <w:rsid w:val="00DB61A7"/>
    <w:rsid w:val="00DB67BC"/>
    <w:rsid w:val="00DB6BC1"/>
    <w:rsid w:val="00DB6CA7"/>
    <w:rsid w:val="00DB6D26"/>
    <w:rsid w:val="00DC0F69"/>
    <w:rsid w:val="00DC228C"/>
    <w:rsid w:val="00DC2599"/>
    <w:rsid w:val="00DC2EFE"/>
    <w:rsid w:val="00DC33D4"/>
    <w:rsid w:val="00DC36E9"/>
    <w:rsid w:val="00DC3A7A"/>
    <w:rsid w:val="00DC4738"/>
    <w:rsid w:val="00DC473B"/>
    <w:rsid w:val="00DC49BC"/>
    <w:rsid w:val="00DC50B9"/>
    <w:rsid w:val="00DC59A8"/>
    <w:rsid w:val="00DC61D6"/>
    <w:rsid w:val="00DD0F3D"/>
    <w:rsid w:val="00DD2269"/>
    <w:rsid w:val="00DD32E7"/>
    <w:rsid w:val="00DD3B60"/>
    <w:rsid w:val="00DD4019"/>
    <w:rsid w:val="00DD45C0"/>
    <w:rsid w:val="00DD4880"/>
    <w:rsid w:val="00DD4E2A"/>
    <w:rsid w:val="00DD4F32"/>
    <w:rsid w:val="00DD5A8E"/>
    <w:rsid w:val="00DD5CD9"/>
    <w:rsid w:val="00DD69A8"/>
    <w:rsid w:val="00DD727A"/>
    <w:rsid w:val="00DE01AC"/>
    <w:rsid w:val="00DE079F"/>
    <w:rsid w:val="00DE0862"/>
    <w:rsid w:val="00DE2E04"/>
    <w:rsid w:val="00DE2E31"/>
    <w:rsid w:val="00DE305A"/>
    <w:rsid w:val="00DE318D"/>
    <w:rsid w:val="00DE34DB"/>
    <w:rsid w:val="00DE4A2C"/>
    <w:rsid w:val="00DE5C95"/>
    <w:rsid w:val="00DE6321"/>
    <w:rsid w:val="00DE6417"/>
    <w:rsid w:val="00DE6920"/>
    <w:rsid w:val="00DE6CE3"/>
    <w:rsid w:val="00DE6EC3"/>
    <w:rsid w:val="00DF181C"/>
    <w:rsid w:val="00DF1B13"/>
    <w:rsid w:val="00DF1DB3"/>
    <w:rsid w:val="00DF3B21"/>
    <w:rsid w:val="00DF3FA2"/>
    <w:rsid w:val="00DF43AD"/>
    <w:rsid w:val="00DF5494"/>
    <w:rsid w:val="00DF579C"/>
    <w:rsid w:val="00DF5F34"/>
    <w:rsid w:val="00DF5FB9"/>
    <w:rsid w:val="00DF5FED"/>
    <w:rsid w:val="00DF616A"/>
    <w:rsid w:val="00DF6FE8"/>
    <w:rsid w:val="00E00760"/>
    <w:rsid w:val="00E01209"/>
    <w:rsid w:val="00E01EBC"/>
    <w:rsid w:val="00E01FDF"/>
    <w:rsid w:val="00E01FE8"/>
    <w:rsid w:val="00E03262"/>
    <w:rsid w:val="00E03279"/>
    <w:rsid w:val="00E03283"/>
    <w:rsid w:val="00E03A35"/>
    <w:rsid w:val="00E04688"/>
    <w:rsid w:val="00E0495A"/>
    <w:rsid w:val="00E04F88"/>
    <w:rsid w:val="00E05039"/>
    <w:rsid w:val="00E051E3"/>
    <w:rsid w:val="00E0568D"/>
    <w:rsid w:val="00E065AF"/>
    <w:rsid w:val="00E11249"/>
    <w:rsid w:val="00E11614"/>
    <w:rsid w:val="00E118A9"/>
    <w:rsid w:val="00E11BB7"/>
    <w:rsid w:val="00E13987"/>
    <w:rsid w:val="00E151EC"/>
    <w:rsid w:val="00E152A9"/>
    <w:rsid w:val="00E1589B"/>
    <w:rsid w:val="00E17EE7"/>
    <w:rsid w:val="00E20270"/>
    <w:rsid w:val="00E20959"/>
    <w:rsid w:val="00E21231"/>
    <w:rsid w:val="00E2186C"/>
    <w:rsid w:val="00E21EED"/>
    <w:rsid w:val="00E2215C"/>
    <w:rsid w:val="00E22354"/>
    <w:rsid w:val="00E22445"/>
    <w:rsid w:val="00E2263E"/>
    <w:rsid w:val="00E24470"/>
    <w:rsid w:val="00E24843"/>
    <w:rsid w:val="00E250CC"/>
    <w:rsid w:val="00E2595E"/>
    <w:rsid w:val="00E262BC"/>
    <w:rsid w:val="00E266D0"/>
    <w:rsid w:val="00E27203"/>
    <w:rsid w:val="00E278F3"/>
    <w:rsid w:val="00E30691"/>
    <w:rsid w:val="00E30C5A"/>
    <w:rsid w:val="00E316EC"/>
    <w:rsid w:val="00E31AB0"/>
    <w:rsid w:val="00E31D7A"/>
    <w:rsid w:val="00E32284"/>
    <w:rsid w:val="00E322B8"/>
    <w:rsid w:val="00E32565"/>
    <w:rsid w:val="00E32CD3"/>
    <w:rsid w:val="00E32F3C"/>
    <w:rsid w:val="00E330CF"/>
    <w:rsid w:val="00E346CD"/>
    <w:rsid w:val="00E34CD8"/>
    <w:rsid w:val="00E36CF8"/>
    <w:rsid w:val="00E3720E"/>
    <w:rsid w:val="00E4150E"/>
    <w:rsid w:val="00E41AD5"/>
    <w:rsid w:val="00E424FD"/>
    <w:rsid w:val="00E42EFE"/>
    <w:rsid w:val="00E4486C"/>
    <w:rsid w:val="00E4572E"/>
    <w:rsid w:val="00E46501"/>
    <w:rsid w:val="00E46776"/>
    <w:rsid w:val="00E47888"/>
    <w:rsid w:val="00E50B07"/>
    <w:rsid w:val="00E5233B"/>
    <w:rsid w:val="00E52C13"/>
    <w:rsid w:val="00E5321C"/>
    <w:rsid w:val="00E54010"/>
    <w:rsid w:val="00E5427C"/>
    <w:rsid w:val="00E55507"/>
    <w:rsid w:val="00E55BA6"/>
    <w:rsid w:val="00E57A2E"/>
    <w:rsid w:val="00E602E4"/>
    <w:rsid w:val="00E604B6"/>
    <w:rsid w:val="00E60C94"/>
    <w:rsid w:val="00E630CA"/>
    <w:rsid w:val="00E634E4"/>
    <w:rsid w:val="00E636A8"/>
    <w:rsid w:val="00E63CDD"/>
    <w:rsid w:val="00E63EE4"/>
    <w:rsid w:val="00E63EE8"/>
    <w:rsid w:val="00E6432D"/>
    <w:rsid w:val="00E64D33"/>
    <w:rsid w:val="00E65FF6"/>
    <w:rsid w:val="00E67B04"/>
    <w:rsid w:val="00E67E87"/>
    <w:rsid w:val="00E708D6"/>
    <w:rsid w:val="00E70BFB"/>
    <w:rsid w:val="00E714CA"/>
    <w:rsid w:val="00E722DA"/>
    <w:rsid w:val="00E7262A"/>
    <w:rsid w:val="00E731E6"/>
    <w:rsid w:val="00E73871"/>
    <w:rsid w:val="00E73DAD"/>
    <w:rsid w:val="00E7412B"/>
    <w:rsid w:val="00E74315"/>
    <w:rsid w:val="00E74E8C"/>
    <w:rsid w:val="00E7558D"/>
    <w:rsid w:val="00E759A6"/>
    <w:rsid w:val="00E75DE6"/>
    <w:rsid w:val="00E763FF"/>
    <w:rsid w:val="00E76762"/>
    <w:rsid w:val="00E76EC2"/>
    <w:rsid w:val="00E76F60"/>
    <w:rsid w:val="00E7792D"/>
    <w:rsid w:val="00E80181"/>
    <w:rsid w:val="00E805B1"/>
    <w:rsid w:val="00E80E42"/>
    <w:rsid w:val="00E81344"/>
    <w:rsid w:val="00E81644"/>
    <w:rsid w:val="00E81C25"/>
    <w:rsid w:val="00E81CDB"/>
    <w:rsid w:val="00E81EB2"/>
    <w:rsid w:val="00E82291"/>
    <w:rsid w:val="00E82709"/>
    <w:rsid w:val="00E82B45"/>
    <w:rsid w:val="00E82C7D"/>
    <w:rsid w:val="00E837D2"/>
    <w:rsid w:val="00E83AE2"/>
    <w:rsid w:val="00E83FB1"/>
    <w:rsid w:val="00E843D1"/>
    <w:rsid w:val="00E850E2"/>
    <w:rsid w:val="00E86CAE"/>
    <w:rsid w:val="00E877F8"/>
    <w:rsid w:val="00E87A68"/>
    <w:rsid w:val="00E87AAF"/>
    <w:rsid w:val="00E90010"/>
    <w:rsid w:val="00E914BA"/>
    <w:rsid w:val="00E91973"/>
    <w:rsid w:val="00E9273C"/>
    <w:rsid w:val="00E92E72"/>
    <w:rsid w:val="00E9308A"/>
    <w:rsid w:val="00E9384D"/>
    <w:rsid w:val="00E93ACA"/>
    <w:rsid w:val="00E9438D"/>
    <w:rsid w:val="00E94BBD"/>
    <w:rsid w:val="00E95285"/>
    <w:rsid w:val="00E95D82"/>
    <w:rsid w:val="00E96739"/>
    <w:rsid w:val="00E96F08"/>
    <w:rsid w:val="00E96F61"/>
    <w:rsid w:val="00E96F83"/>
    <w:rsid w:val="00E9718E"/>
    <w:rsid w:val="00E97318"/>
    <w:rsid w:val="00E9736F"/>
    <w:rsid w:val="00E97C58"/>
    <w:rsid w:val="00E97D95"/>
    <w:rsid w:val="00EA006F"/>
    <w:rsid w:val="00EA0D4D"/>
    <w:rsid w:val="00EA19E6"/>
    <w:rsid w:val="00EA3DD7"/>
    <w:rsid w:val="00EA3FCA"/>
    <w:rsid w:val="00EA4359"/>
    <w:rsid w:val="00EA4C70"/>
    <w:rsid w:val="00EA5BC3"/>
    <w:rsid w:val="00EA5C0B"/>
    <w:rsid w:val="00EA6413"/>
    <w:rsid w:val="00EA696F"/>
    <w:rsid w:val="00EA7549"/>
    <w:rsid w:val="00EA7E2C"/>
    <w:rsid w:val="00EB0581"/>
    <w:rsid w:val="00EB1455"/>
    <w:rsid w:val="00EB1AB1"/>
    <w:rsid w:val="00EB28DC"/>
    <w:rsid w:val="00EB3DD0"/>
    <w:rsid w:val="00EB5F4A"/>
    <w:rsid w:val="00EB7667"/>
    <w:rsid w:val="00EB7767"/>
    <w:rsid w:val="00EB7D3F"/>
    <w:rsid w:val="00EC03B8"/>
    <w:rsid w:val="00EC0F4D"/>
    <w:rsid w:val="00EC1154"/>
    <w:rsid w:val="00EC11AF"/>
    <w:rsid w:val="00EC335A"/>
    <w:rsid w:val="00EC33A4"/>
    <w:rsid w:val="00EC41D3"/>
    <w:rsid w:val="00EC5BE6"/>
    <w:rsid w:val="00EC6293"/>
    <w:rsid w:val="00EC64E2"/>
    <w:rsid w:val="00EC71FB"/>
    <w:rsid w:val="00EC7227"/>
    <w:rsid w:val="00ED210C"/>
    <w:rsid w:val="00ED229F"/>
    <w:rsid w:val="00ED239E"/>
    <w:rsid w:val="00ED2BFA"/>
    <w:rsid w:val="00ED2F76"/>
    <w:rsid w:val="00ED32D6"/>
    <w:rsid w:val="00ED48FE"/>
    <w:rsid w:val="00ED4BAD"/>
    <w:rsid w:val="00ED5035"/>
    <w:rsid w:val="00ED544E"/>
    <w:rsid w:val="00ED5936"/>
    <w:rsid w:val="00ED66F5"/>
    <w:rsid w:val="00ED728A"/>
    <w:rsid w:val="00ED7F21"/>
    <w:rsid w:val="00EE056A"/>
    <w:rsid w:val="00EE0A63"/>
    <w:rsid w:val="00EE25CE"/>
    <w:rsid w:val="00EE3480"/>
    <w:rsid w:val="00EE493A"/>
    <w:rsid w:val="00EE4E8E"/>
    <w:rsid w:val="00EE5A5B"/>
    <w:rsid w:val="00EE670F"/>
    <w:rsid w:val="00EE6A3A"/>
    <w:rsid w:val="00EF015F"/>
    <w:rsid w:val="00EF16B0"/>
    <w:rsid w:val="00EF17BA"/>
    <w:rsid w:val="00EF1D73"/>
    <w:rsid w:val="00EF1E93"/>
    <w:rsid w:val="00EF1FC3"/>
    <w:rsid w:val="00EF2381"/>
    <w:rsid w:val="00EF250A"/>
    <w:rsid w:val="00EF2F7A"/>
    <w:rsid w:val="00EF3611"/>
    <w:rsid w:val="00EF4B56"/>
    <w:rsid w:val="00EF4D7A"/>
    <w:rsid w:val="00EF5E75"/>
    <w:rsid w:val="00EF60E6"/>
    <w:rsid w:val="00EF6526"/>
    <w:rsid w:val="00EF6B88"/>
    <w:rsid w:val="00EF7295"/>
    <w:rsid w:val="00EF77A1"/>
    <w:rsid w:val="00EF7D3E"/>
    <w:rsid w:val="00F00EF4"/>
    <w:rsid w:val="00F01B34"/>
    <w:rsid w:val="00F01BDE"/>
    <w:rsid w:val="00F024B7"/>
    <w:rsid w:val="00F02567"/>
    <w:rsid w:val="00F02895"/>
    <w:rsid w:val="00F050DD"/>
    <w:rsid w:val="00F0592E"/>
    <w:rsid w:val="00F06156"/>
    <w:rsid w:val="00F07C15"/>
    <w:rsid w:val="00F103F6"/>
    <w:rsid w:val="00F12559"/>
    <w:rsid w:val="00F125E5"/>
    <w:rsid w:val="00F12F01"/>
    <w:rsid w:val="00F133F1"/>
    <w:rsid w:val="00F134D5"/>
    <w:rsid w:val="00F137C5"/>
    <w:rsid w:val="00F143EA"/>
    <w:rsid w:val="00F15BD1"/>
    <w:rsid w:val="00F15CC7"/>
    <w:rsid w:val="00F16499"/>
    <w:rsid w:val="00F169C4"/>
    <w:rsid w:val="00F16C2C"/>
    <w:rsid w:val="00F17177"/>
    <w:rsid w:val="00F1771F"/>
    <w:rsid w:val="00F178E1"/>
    <w:rsid w:val="00F20BF1"/>
    <w:rsid w:val="00F20C4C"/>
    <w:rsid w:val="00F2148C"/>
    <w:rsid w:val="00F2184C"/>
    <w:rsid w:val="00F22678"/>
    <w:rsid w:val="00F2270F"/>
    <w:rsid w:val="00F2308D"/>
    <w:rsid w:val="00F23EE4"/>
    <w:rsid w:val="00F24152"/>
    <w:rsid w:val="00F2458D"/>
    <w:rsid w:val="00F249A0"/>
    <w:rsid w:val="00F24AA8"/>
    <w:rsid w:val="00F24B09"/>
    <w:rsid w:val="00F25B1B"/>
    <w:rsid w:val="00F26253"/>
    <w:rsid w:val="00F26B49"/>
    <w:rsid w:val="00F274A0"/>
    <w:rsid w:val="00F274F6"/>
    <w:rsid w:val="00F27B3D"/>
    <w:rsid w:val="00F27CDE"/>
    <w:rsid w:val="00F27D5B"/>
    <w:rsid w:val="00F27E63"/>
    <w:rsid w:val="00F30635"/>
    <w:rsid w:val="00F30CD5"/>
    <w:rsid w:val="00F310BD"/>
    <w:rsid w:val="00F3196D"/>
    <w:rsid w:val="00F32227"/>
    <w:rsid w:val="00F33F3D"/>
    <w:rsid w:val="00F33FC8"/>
    <w:rsid w:val="00F34B6B"/>
    <w:rsid w:val="00F34E7B"/>
    <w:rsid w:val="00F35CCE"/>
    <w:rsid w:val="00F36E05"/>
    <w:rsid w:val="00F375AE"/>
    <w:rsid w:val="00F37741"/>
    <w:rsid w:val="00F37D13"/>
    <w:rsid w:val="00F410DD"/>
    <w:rsid w:val="00F4141F"/>
    <w:rsid w:val="00F420E9"/>
    <w:rsid w:val="00F4238D"/>
    <w:rsid w:val="00F4253D"/>
    <w:rsid w:val="00F42546"/>
    <w:rsid w:val="00F426BE"/>
    <w:rsid w:val="00F43A6C"/>
    <w:rsid w:val="00F43DFC"/>
    <w:rsid w:val="00F4406B"/>
    <w:rsid w:val="00F4431F"/>
    <w:rsid w:val="00F4463A"/>
    <w:rsid w:val="00F446DF"/>
    <w:rsid w:val="00F44FDC"/>
    <w:rsid w:val="00F4529D"/>
    <w:rsid w:val="00F459F4"/>
    <w:rsid w:val="00F46896"/>
    <w:rsid w:val="00F471D6"/>
    <w:rsid w:val="00F47D7F"/>
    <w:rsid w:val="00F5018E"/>
    <w:rsid w:val="00F502A9"/>
    <w:rsid w:val="00F5073D"/>
    <w:rsid w:val="00F52943"/>
    <w:rsid w:val="00F52A42"/>
    <w:rsid w:val="00F52CFC"/>
    <w:rsid w:val="00F5336E"/>
    <w:rsid w:val="00F543E3"/>
    <w:rsid w:val="00F55C26"/>
    <w:rsid w:val="00F55F18"/>
    <w:rsid w:val="00F5699E"/>
    <w:rsid w:val="00F5762A"/>
    <w:rsid w:val="00F57DAA"/>
    <w:rsid w:val="00F57DEF"/>
    <w:rsid w:val="00F60632"/>
    <w:rsid w:val="00F607E4"/>
    <w:rsid w:val="00F62F72"/>
    <w:rsid w:val="00F63A41"/>
    <w:rsid w:val="00F651EC"/>
    <w:rsid w:val="00F6613F"/>
    <w:rsid w:val="00F67573"/>
    <w:rsid w:val="00F70453"/>
    <w:rsid w:val="00F7056A"/>
    <w:rsid w:val="00F7107A"/>
    <w:rsid w:val="00F710FD"/>
    <w:rsid w:val="00F714AC"/>
    <w:rsid w:val="00F729F5"/>
    <w:rsid w:val="00F73D46"/>
    <w:rsid w:val="00F74CB3"/>
    <w:rsid w:val="00F75B35"/>
    <w:rsid w:val="00F75BA9"/>
    <w:rsid w:val="00F76C8C"/>
    <w:rsid w:val="00F8104F"/>
    <w:rsid w:val="00F811F9"/>
    <w:rsid w:val="00F81F45"/>
    <w:rsid w:val="00F820EB"/>
    <w:rsid w:val="00F8256D"/>
    <w:rsid w:val="00F8313F"/>
    <w:rsid w:val="00F83874"/>
    <w:rsid w:val="00F84181"/>
    <w:rsid w:val="00F8612C"/>
    <w:rsid w:val="00F86C6E"/>
    <w:rsid w:val="00F87601"/>
    <w:rsid w:val="00F87A04"/>
    <w:rsid w:val="00F90038"/>
    <w:rsid w:val="00F90C1E"/>
    <w:rsid w:val="00F92B45"/>
    <w:rsid w:val="00F92E35"/>
    <w:rsid w:val="00F94597"/>
    <w:rsid w:val="00F95431"/>
    <w:rsid w:val="00F9635E"/>
    <w:rsid w:val="00F9671A"/>
    <w:rsid w:val="00F975FD"/>
    <w:rsid w:val="00F97CC9"/>
    <w:rsid w:val="00FA1082"/>
    <w:rsid w:val="00FA1227"/>
    <w:rsid w:val="00FA193E"/>
    <w:rsid w:val="00FA24B2"/>
    <w:rsid w:val="00FA2946"/>
    <w:rsid w:val="00FA2E6A"/>
    <w:rsid w:val="00FA419C"/>
    <w:rsid w:val="00FA41CF"/>
    <w:rsid w:val="00FA42F9"/>
    <w:rsid w:val="00FA43AE"/>
    <w:rsid w:val="00FA4863"/>
    <w:rsid w:val="00FA5157"/>
    <w:rsid w:val="00FA5278"/>
    <w:rsid w:val="00FA57DD"/>
    <w:rsid w:val="00FA5EFF"/>
    <w:rsid w:val="00FA6406"/>
    <w:rsid w:val="00FA7680"/>
    <w:rsid w:val="00FB0108"/>
    <w:rsid w:val="00FB019F"/>
    <w:rsid w:val="00FB2377"/>
    <w:rsid w:val="00FB34DE"/>
    <w:rsid w:val="00FB4377"/>
    <w:rsid w:val="00FB4A6C"/>
    <w:rsid w:val="00FB5847"/>
    <w:rsid w:val="00FB5FAB"/>
    <w:rsid w:val="00FB6086"/>
    <w:rsid w:val="00FB6498"/>
    <w:rsid w:val="00FB6752"/>
    <w:rsid w:val="00FB6C5F"/>
    <w:rsid w:val="00FB7020"/>
    <w:rsid w:val="00FB713A"/>
    <w:rsid w:val="00FB7B08"/>
    <w:rsid w:val="00FC0131"/>
    <w:rsid w:val="00FC055B"/>
    <w:rsid w:val="00FC130C"/>
    <w:rsid w:val="00FC1671"/>
    <w:rsid w:val="00FC1A68"/>
    <w:rsid w:val="00FC3572"/>
    <w:rsid w:val="00FC39B9"/>
    <w:rsid w:val="00FC3ECA"/>
    <w:rsid w:val="00FC4295"/>
    <w:rsid w:val="00FC4984"/>
    <w:rsid w:val="00FC51D9"/>
    <w:rsid w:val="00FC591F"/>
    <w:rsid w:val="00FC5D02"/>
    <w:rsid w:val="00FC5E67"/>
    <w:rsid w:val="00FC6DD6"/>
    <w:rsid w:val="00FD08B5"/>
    <w:rsid w:val="00FD0A48"/>
    <w:rsid w:val="00FD2A93"/>
    <w:rsid w:val="00FD3C8C"/>
    <w:rsid w:val="00FD3F9D"/>
    <w:rsid w:val="00FD4510"/>
    <w:rsid w:val="00FD4B7A"/>
    <w:rsid w:val="00FD509B"/>
    <w:rsid w:val="00FD6B18"/>
    <w:rsid w:val="00FE0730"/>
    <w:rsid w:val="00FE27E7"/>
    <w:rsid w:val="00FE2C81"/>
    <w:rsid w:val="00FE4787"/>
    <w:rsid w:val="00FE4FEC"/>
    <w:rsid w:val="00FE5181"/>
    <w:rsid w:val="00FE5D2D"/>
    <w:rsid w:val="00FE5D3F"/>
    <w:rsid w:val="00FE6004"/>
    <w:rsid w:val="00FE69CF"/>
    <w:rsid w:val="00FE6DE8"/>
    <w:rsid w:val="00FE783D"/>
    <w:rsid w:val="00FE7CCB"/>
    <w:rsid w:val="00FF1099"/>
    <w:rsid w:val="00FF3B72"/>
    <w:rsid w:val="00FF714E"/>
    <w:rsid w:val="00FF786F"/>
    <w:rsid w:val="00FF7948"/>
    <w:rsid w:val="00FF7A57"/>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colormru v:ext="edit" colors="#6b9bd9,#fdd476,#ffb652,#ff9331,#276eb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header" w:uiPriority="0"/>
    <w:lsdException w:name="caption" w:semiHidden="0" w:uiPriority="35" w:unhideWhenUsed="0" w:qFormat="1"/>
    <w:lsdException w:name="footnote reference" w:uiPriority="0"/>
    <w:lsdException w:name="page number" w:uiPriority="0"/>
    <w:lsdException w:name="Title" w:semiHidden="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uiPriority="59"/>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nhideWhenUsed="0"/>
    <w:lsdException w:name="Light List Accent 5" w:locked="0" w:semiHidden="0" w:uiPriority="61" w:unhideWhenUsed="0"/>
    <w:lsdException w:name="Light Grid Accent 5" w:locked="0" w:semiHidden="0" w:unhideWhenUsed="0"/>
    <w:lsdException w:name="Medium Shading 1 Accent 5" w:locked="0" w:semiHidden="0"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8D6047"/>
    <w:pPr>
      <w:spacing w:after="120" w:line="360" w:lineRule="auto"/>
    </w:pPr>
    <w:rPr>
      <w:rFonts w:asciiTheme="minorHAnsi" w:hAnsiTheme="minorHAnsi"/>
      <w:color w:val="333333"/>
      <w:sz w:val="22"/>
      <w:szCs w:val="24"/>
    </w:rPr>
  </w:style>
  <w:style w:type="paragraph" w:styleId="Heading1">
    <w:name w:val="heading 1"/>
    <w:basedOn w:val="Normal"/>
    <w:next w:val="NoSpacing"/>
    <w:link w:val="Heading1Char"/>
    <w:qFormat/>
    <w:rsid w:val="0081150E"/>
    <w:pPr>
      <w:keepNext/>
      <w:keepLines/>
      <w:pageBreakBefore/>
      <w:numPr>
        <w:numId w:val="10"/>
      </w:numPr>
      <w:pBdr>
        <w:bottom w:val="single" w:sz="18" w:space="1" w:color="F79646" w:themeColor="accent6"/>
      </w:pBdr>
      <w:suppressAutoHyphens/>
      <w:spacing w:after="60" w:line="240" w:lineRule="auto"/>
      <w:outlineLvl w:val="0"/>
    </w:pPr>
    <w:rPr>
      <w:rFonts w:ascii="Calibri" w:hAnsi="Calibri" w:cs="Arial"/>
      <w:bCs/>
      <w:color w:val="000000"/>
      <w:kern w:val="20"/>
      <w:sz w:val="40"/>
      <w:szCs w:val="40"/>
      <w:u w:color="008080"/>
    </w:rPr>
  </w:style>
  <w:style w:type="paragraph" w:styleId="Heading2">
    <w:name w:val="heading 2"/>
    <w:basedOn w:val="Normal"/>
    <w:next w:val="Normal"/>
    <w:link w:val="Heading2Char"/>
    <w:autoRedefine/>
    <w:qFormat/>
    <w:rsid w:val="00D9395B"/>
    <w:pPr>
      <w:keepNext/>
      <w:keepLines/>
      <w:numPr>
        <w:ilvl w:val="1"/>
        <w:numId w:val="10"/>
      </w:numPr>
      <w:spacing w:before="240" w:after="60" w:line="440" w:lineRule="exact"/>
      <w:outlineLvl w:val="1"/>
    </w:pPr>
    <w:rPr>
      <w:rFonts w:cs="Arial"/>
      <w:bCs/>
      <w:iCs/>
      <w:color w:val="000000"/>
      <w:sz w:val="32"/>
      <w:szCs w:val="28"/>
    </w:rPr>
  </w:style>
  <w:style w:type="paragraph" w:styleId="Heading3">
    <w:name w:val="heading 3"/>
    <w:basedOn w:val="Normal"/>
    <w:next w:val="Normal"/>
    <w:link w:val="Heading3Char"/>
    <w:qFormat/>
    <w:rsid w:val="003C78E8"/>
    <w:pPr>
      <w:keepNext/>
      <w:numPr>
        <w:ilvl w:val="2"/>
        <w:numId w:val="10"/>
      </w:numPr>
      <w:spacing w:before="240" w:after="60"/>
      <w:outlineLvl w:val="2"/>
    </w:pPr>
    <w:rPr>
      <w:rFonts w:cs="Arial"/>
      <w:bCs/>
      <w:color w:val="000000"/>
      <w:sz w:val="28"/>
      <w:szCs w:val="26"/>
    </w:rPr>
  </w:style>
  <w:style w:type="paragraph" w:styleId="Heading4">
    <w:name w:val="heading 4"/>
    <w:basedOn w:val="Normal"/>
    <w:next w:val="Normal"/>
    <w:link w:val="Heading4Char"/>
    <w:qFormat/>
    <w:rsid w:val="003C78E8"/>
    <w:pPr>
      <w:keepNext/>
      <w:keepLines/>
      <w:widowControl w:val="0"/>
      <w:numPr>
        <w:ilvl w:val="3"/>
        <w:numId w:val="10"/>
      </w:numPr>
      <w:spacing w:before="240" w:after="60" w:line="280" w:lineRule="exact"/>
      <w:outlineLvl w:val="3"/>
    </w:pPr>
    <w:rPr>
      <w:bCs/>
      <w:color w:val="000000"/>
      <w:szCs w:val="28"/>
    </w:rPr>
  </w:style>
  <w:style w:type="paragraph" w:styleId="Heading5">
    <w:name w:val="heading 5"/>
    <w:basedOn w:val="Normal"/>
    <w:next w:val="Normal"/>
    <w:link w:val="Heading5Char"/>
    <w:uiPriority w:val="99"/>
    <w:qFormat/>
    <w:rsid w:val="00787617"/>
    <w:pPr>
      <w:keepNext/>
      <w:keepLines/>
      <w:numPr>
        <w:ilvl w:val="4"/>
        <w:numId w:val="10"/>
      </w:numPr>
      <w:tabs>
        <w:tab w:val="left" w:pos="1843"/>
      </w:tabs>
      <w:spacing w:before="120" w:line="400" w:lineRule="exact"/>
      <w:outlineLvl w:val="4"/>
    </w:pPr>
    <w:rPr>
      <w:color w:val="000000"/>
      <w:spacing w:val="-4"/>
      <w:kern w:val="28"/>
      <w:sz w:val="20"/>
      <w:szCs w:val="20"/>
    </w:rPr>
  </w:style>
  <w:style w:type="paragraph" w:styleId="Heading6">
    <w:name w:val="heading 6"/>
    <w:basedOn w:val="Normal"/>
    <w:next w:val="Normal"/>
    <w:link w:val="Heading6Char"/>
    <w:uiPriority w:val="99"/>
    <w:qFormat/>
    <w:rsid w:val="00787617"/>
    <w:pPr>
      <w:keepNext/>
      <w:keepLines/>
      <w:numPr>
        <w:ilvl w:val="5"/>
        <w:numId w:val="10"/>
      </w:numPr>
      <w:tabs>
        <w:tab w:val="left" w:pos="1843"/>
      </w:tabs>
      <w:spacing w:before="120" w:line="400" w:lineRule="exact"/>
      <w:outlineLvl w:val="5"/>
    </w:pPr>
    <w:rPr>
      <w:color w:val="000000"/>
      <w:sz w:val="16"/>
      <w:szCs w:val="16"/>
    </w:rPr>
  </w:style>
  <w:style w:type="paragraph" w:styleId="Heading7">
    <w:name w:val="heading 7"/>
    <w:basedOn w:val="Normal"/>
    <w:next w:val="Normal"/>
    <w:link w:val="Heading7Char"/>
    <w:uiPriority w:val="99"/>
    <w:qFormat/>
    <w:rsid w:val="00525F7F"/>
    <w:pPr>
      <w:keepNext/>
      <w:numPr>
        <w:ilvl w:val="6"/>
        <w:numId w:val="10"/>
      </w:numPr>
      <w:spacing w:before="120"/>
      <w:outlineLvl w:val="6"/>
    </w:pPr>
    <w:rPr>
      <w:b/>
      <w:bCs/>
      <w:color w:val="FF9900"/>
      <w:sz w:val="24"/>
    </w:rPr>
  </w:style>
  <w:style w:type="paragraph" w:styleId="Heading8">
    <w:name w:val="heading 8"/>
    <w:basedOn w:val="Normal"/>
    <w:next w:val="Normal"/>
    <w:link w:val="Heading8Char"/>
    <w:uiPriority w:val="99"/>
    <w:qFormat/>
    <w:rsid w:val="00525F7F"/>
    <w:pPr>
      <w:keepNext/>
      <w:numPr>
        <w:ilvl w:val="7"/>
        <w:numId w:val="10"/>
      </w:numPr>
      <w:tabs>
        <w:tab w:val="left" w:pos="1840"/>
        <w:tab w:val="left" w:pos="7680"/>
      </w:tabs>
      <w:jc w:val="center"/>
      <w:outlineLvl w:val="7"/>
    </w:pPr>
    <w:rPr>
      <w:b/>
      <w:bCs/>
      <w:color w:val="FF9900"/>
      <w:sz w:val="24"/>
    </w:rPr>
  </w:style>
  <w:style w:type="paragraph" w:styleId="Heading9">
    <w:name w:val="heading 9"/>
    <w:basedOn w:val="Normal"/>
    <w:next w:val="Normal"/>
    <w:link w:val="Heading9Char"/>
    <w:uiPriority w:val="99"/>
    <w:qFormat/>
    <w:rsid w:val="00525F7F"/>
    <w:pPr>
      <w:numPr>
        <w:ilvl w:val="8"/>
        <w:numId w:val="10"/>
      </w:numPr>
      <w:spacing w:before="120"/>
      <w:outlineLvl w:val="8"/>
    </w:pPr>
    <w:rPr>
      <w:color w:val="FF99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658FA"/>
    <w:rPr>
      <w:rFonts w:ascii="Calibri" w:hAnsi="Calibri" w:cs="Arial"/>
      <w:bCs/>
      <w:color w:val="000000"/>
      <w:kern w:val="20"/>
      <w:sz w:val="40"/>
      <w:szCs w:val="40"/>
      <w:u w:color="008080"/>
    </w:rPr>
  </w:style>
  <w:style w:type="character" w:customStyle="1" w:styleId="Heading2Char">
    <w:name w:val="Heading 2 Char"/>
    <w:link w:val="Heading2"/>
    <w:locked/>
    <w:rsid w:val="00D9395B"/>
    <w:rPr>
      <w:rFonts w:asciiTheme="minorHAnsi" w:hAnsiTheme="minorHAnsi" w:cs="Arial"/>
      <w:bCs/>
      <w:iCs/>
      <w:color w:val="000000"/>
      <w:sz w:val="32"/>
      <w:szCs w:val="28"/>
    </w:rPr>
  </w:style>
  <w:style w:type="character" w:customStyle="1" w:styleId="Heading3Char">
    <w:name w:val="Heading 3 Char"/>
    <w:link w:val="Heading3"/>
    <w:locked/>
    <w:rsid w:val="00D011A7"/>
    <w:rPr>
      <w:rFonts w:asciiTheme="minorHAnsi" w:hAnsiTheme="minorHAnsi" w:cs="Arial"/>
      <w:bCs/>
      <w:color w:val="000000"/>
      <w:sz w:val="28"/>
      <w:szCs w:val="26"/>
    </w:rPr>
  </w:style>
  <w:style w:type="character" w:customStyle="1" w:styleId="Heading4Char">
    <w:name w:val="Heading 4 Char"/>
    <w:link w:val="Heading4"/>
    <w:locked/>
    <w:rsid w:val="00A155CB"/>
    <w:rPr>
      <w:rFonts w:asciiTheme="minorHAnsi" w:hAnsiTheme="minorHAnsi"/>
      <w:bCs/>
      <w:color w:val="000000"/>
      <w:sz w:val="22"/>
      <w:szCs w:val="28"/>
    </w:rPr>
  </w:style>
  <w:style w:type="character" w:customStyle="1" w:styleId="Heading5Char">
    <w:name w:val="Heading 5 Char"/>
    <w:link w:val="Heading5"/>
    <w:uiPriority w:val="99"/>
    <w:locked/>
    <w:rsid w:val="00A155CB"/>
    <w:rPr>
      <w:rFonts w:asciiTheme="minorHAnsi" w:hAnsiTheme="minorHAnsi"/>
      <w:color w:val="000000"/>
      <w:spacing w:val="-4"/>
      <w:kern w:val="28"/>
    </w:rPr>
  </w:style>
  <w:style w:type="character" w:customStyle="1" w:styleId="Heading6Char">
    <w:name w:val="Heading 6 Char"/>
    <w:link w:val="Heading6"/>
    <w:uiPriority w:val="99"/>
    <w:locked/>
    <w:rsid w:val="00A155CB"/>
    <w:rPr>
      <w:rFonts w:asciiTheme="minorHAnsi" w:hAnsiTheme="minorHAnsi"/>
      <w:color w:val="000000"/>
      <w:sz w:val="16"/>
      <w:szCs w:val="16"/>
    </w:rPr>
  </w:style>
  <w:style w:type="character" w:customStyle="1" w:styleId="Heading7Char">
    <w:name w:val="Heading 7 Char"/>
    <w:link w:val="Heading7"/>
    <w:uiPriority w:val="99"/>
    <w:locked/>
    <w:rsid w:val="00A155CB"/>
    <w:rPr>
      <w:rFonts w:asciiTheme="minorHAnsi" w:hAnsiTheme="minorHAnsi"/>
      <w:b/>
      <w:bCs/>
      <w:color w:val="FF9900"/>
      <w:sz w:val="24"/>
      <w:szCs w:val="24"/>
    </w:rPr>
  </w:style>
  <w:style w:type="character" w:customStyle="1" w:styleId="Heading8Char">
    <w:name w:val="Heading 8 Char"/>
    <w:link w:val="Heading8"/>
    <w:uiPriority w:val="99"/>
    <w:locked/>
    <w:rsid w:val="00A155CB"/>
    <w:rPr>
      <w:rFonts w:asciiTheme="minorHAnsi" w:hAnsiTheme="minorHAnsi"/>
      <w:b/>
      <w:bCs/>
      <w:color w:val="FF9900"/>
      <w:sz w:val="24"/>
      <w:szCs w:val="24"/>
    </w:rPr>
  </w:style>
  <w:style w:type="character" w:customStyle="1" w:styleId="Heading9Char">
    <w:name w:val="Heading 9 Char"/>
    <w:link w:val="Heading9"/>
    <w:uiPriority w:val="99"/>
    <w:locked/>
    <w:rsid w:val="00A155CB"/>
    <w:rPr>
      <w:rFonts w:asciiTheme="minorHAnsi" w:hAnsiTheme="minorHAnsi"/>
      <w:color w:val="FF9900"/>
    </w:rPr>
  </w:style>
  <w:style w:type="paragraph" w:styleId="Footer">
    <w:name w:val="footer"/>
    <w:basedOn w:val="Normal"/>
    <w:link w:val="FooterChar"/>
    <w:autoRedefine/>
    <w:uiPriority w:val="99"/>
    <w:rsid w:val="00C314CF"/>
    <w:pPr>
      <w:pBdr>
        <w:top w:val="thinThickSmallGap" w:sz="24" w:space="1" w:color="622423" w:themeColor="accent2" w:themeShade="7F"/>
      </w:pBdr>
      <w:tabs>
        <w:tab w:val="center" w:pos="4320"/>
        <w:tab w:val="right" w:pos="8640"/>
      </w:tabs>
      <w:ind w:left="-270" w:right="-365"/>
    </w:pPr>
    <w:rPr>
      <w:rFonts w:eastAsiaTheme="majorEastAsia" w:cstheme="majorBidi"/>
      <w:color w:val="808080"/>
    </w:rPr>
  </w:style>
  <w:style w:type="character" w:customStyle="1" w:styleId="FooterChar">
    <w:name w:val="Footer Char"/>
    <w:link w:val="Footer"/>
    <w:uiPriority w:val="99"/>
    <w:locked/>
    <w:rsid w:val="00C314CF"/>
    <w:rPr>
      <w:rFonts w:asciiTheme="minorHAnsi" w:eastAsiaTheme="majorEastAsia" w:hAnsiTheme="minorHAnsi" w:cstheme="majorBidi"/>
      <w:color w:val="808080"/>
      <w:sz w:val="22"/>
      <w:szCs w:val="24"/>
    </w:rPr>
  </w:style>
  <w:style w:type="paragraph" w:customStyle="1" w:styleId="Level1bullet">
    <w:name w:val="Level 1 bullet"/>
    <w:uiPriority w:val="99"/>
    <w:rsid w:val="00525F7F"/>
    <w:pPr>
      <w:jc w:val="both"/>
    </w:pPr>
    <w:rPr>
      <w:rFonts w:ascii="Arial" w:hAnsi="Arial" w:cs="Arial"/>
      <w:color w:val="333399"/>
      <w:sz w:val="24"/>
      <w:szCs w:val="24"/>
    </w:rPr>
  </w:style>
  <w:style w:type="paragraph" w:customStyle="1" w:styleId="Level2bullet">
    <w:name w:val="Level 2 bullet"/>
    <w:uiPriority w:val="99"/>
    <w:rsid w:val="00525F7F"/>
    <w:pPr>
      <w:numPr>
        <w:numId w:val="2"/>
      </w:numPr>
      <w:jc w:val="both"/>
    </w:pPr>
    <w:rPr>
      <w:rFonts w:ascii="Arial" w:hAnsi="Arial" w:cs="Arial"/>
      <w:color w:val="333399"/>
      <w:sz w:val="24"/>
      <w:szCs w:val="24"/>
    </w:rPr>
  </w:style>
  <w:style w:type="paragraph" w:customStyle="1" w:styleId="Level3bullet">
    <w:name w:val="Level 3 bullet"/>
    <w:uiPriority w:val="99"/>
    <w:rsid w:val="00525F7F"/>
    <w:pPr>
      <w:numPr>
        <w:numId w:val="3"/>
      </w:numPr>
      <w:jc w:val="both"/>
    </w:pPr>
    <w:rPr>
      <w:rFonts w:ascii="Arial" w:hAnsi="Arial" w:cs="Arial"/>
      <w:color w:val="333399"/>
      <w:sz w:val="24"/>
      <w:szCs w:val="24"/>
    </w:rPr>
  </w:style>
  <w:style w:type="character" w:styleId="FollowedHyperlink">
    <w:name w:val="FollowedHyperlink"/>
    <w:uiPriority w:val="99"/>
    <w:semiHidden/>
    <w:rsid w:val="00525F7F"/>
    <w:rPr>
      <w:color w:val="800080"/>
      <w:u w:val="single"/>
    </w:rPr>
  </w:style>
  <w:style w:type="paragraph" w:customStyle="1" w:styleId="Executivesummarytext">
    <w:name w:val="Executive summary text"/>
    <w:uiPriority w:val="99"/>
    <w:rsid w:val="00525F7F"/>
    <w:pPr>
      <w:jc w:val="both"/>
    </w:pPr>
    <w:rPr>
      <w:rFonts w:ascii="Arial" w:hAnsi="Arial" w:cs="Arial"/>
      <w:color w:val="333399"/>
      <w:sz w:val="24"/>
      <w:szCs w:val="24"/>
    </w:rPr>
  </w:style>
  <w:style w:type="paragraph" w:customStyle="1" w:styleId="ExecutiveHeading">
    <w:name w:val="Executive Heading"/>
    <w:uiPriority w:val="99"/>
    <w:rsid w:val="00525F7F"/>
    <w:pPr>
      <w:jc w:val="both"/>
    </w:pPr>
    <w:rPr>
      <w:rFonts w:ascii="Arial" w:hAnsi="Arial" w:cs="Arial"/>
      <w:b/>
      <w:bCs/>
      <w:smallCaps/>
      <w:color w:val="FF9900"/>
      <w:sz w:val="28"/>
      <w:szCs w:val="28"/>
      <w:u w:val="single" w:color="FF9900"/>
    </w:rPr>
  </w:style>
  <w:style w:type="paragraph" w:customStyle="1" w:styleId="Executivebullet">
    <w:name w:val="Executive bullet"/>
    <w:uiPriority w:val="99"/>
    <w:rsid w:val="00525F7F"/>
    <w:pPr>
      <w:numPr>
        <w:numId w:val="4"/>
      </w:numPr>
      <w:jc w:val="both"/>
    </w:pPr>
    <w:rPr>
      <w:rFonts w:ascii="Arial" w:hAnsi="Arial" w:cs="Arial"/>
      <w:color w:val="333399"/>
      <w:sz w:val="24"/>
      <w:szCs w:val="24"/>
    </w:rPr>
  </w:style>
  <w:style w:type="paragraph" w:customStyle="1" w:styleId="HeadingBase">
    <w:name w:val="Heading Base"/>
    <w:basedOn w:val="Normal"/>
    <w:next w:val="Normal"/>
    <w:uiPriority w:val="99"/>
    <w:rsid w:val="00525F7F"/>
    <w:pPr>
      <w:keepNext/>
      <w:keepLines/>
      <w:spacing w:before="140" w:line="220" w:lineRule="atLeast"/>
    </w:pPr>
    <w:rPr>
      <w:spacing w:val="-4"/>
      <w:kern w:val="28"/>
    </w:rPr>
  </w:style>
  <w:style w:type="paragraph" w:styleId="Index1">
    <w:name w:val="index 1"/>
    <w:basedOn w:val="Normal"/>
    <w:autoRedefine/>
    <w:uiPriority w:val="99"/>
    <w:semiHidden/>
    <w:rsid w:val="00525F7F"/>
    <w:pPr>
      <w:spacing w:line="240" w:lineRule="atLeast"/>
      <w:ind w:left="360" w:hanging="360"/>
    </w:pPr>
  </w:style>
  <w:style w:type="paragraph" w:styleId="Index2">
    <w:name w:val="index 2"/>
    <w:basedOn w:val="Normal"/>
    <w:autoRedefine/>
    <w:uiPriority w:val="99"/>
    <w:semiHidden/>
    <w:rsid w:val="00525F7F"/>
    <w:pPr>
      <w:ind w:left="720" w:hanging="360"/>
    </w:pPr>
  </w:style>
  <w:style w:type="paragraph" w:styleId="Index3">
    <w:name w:val="index 3"/>
    <w:basedOn w:val="Normal"/>
    <w:autoRedefine/>
    <w:uiPriority w:val="99"/>
    <w:semiHidden/>
    <w:rsid w:val="00525F7F"/>
    <w:pPr>
      <w:ind w:left="1080" w:hanging="360"/>
    </w:pPr>
  </w:style>
  <w:style w:type="paragraph" w:styleId="Index4">
    <w:name w:val="index 4"/>
    <w:basedOn w:val="Normal"/>
    <w:autoRedefine/>
    <w:uiPriority w:val="99"/>
    <w:semiHidden/>
    <w:rsid w:val="00525F7F"/>
    <w:pPr>
      <w:ind w:left="1440" w:hanging="360"/>
    </w:pPr>
  </w:style>
  <w:style w:type="paragraph" w:styleId="Index5">
    <w:name w:val="index 5"/>
    <w:basedOn w:val="Normal"/>
    <w:autoRedefine/>
    <w:uiPriority w:val="99"/>
    <w:semiHidden/>
    <w:rsid w:val="00525F7F"/>
    <w:pPr>
      <w:ind w:left="1800" w:hanging="360"/>
    </w:pPr>
  </w:style>
  <w:style w:type="paragraph" w:customStyle="1" w:styleId="IndexBase">
    <w:name w:val="Index Base"/>
    <w:basedOn w:val="Normal"/>
    <w:uiPriority w:val="99"/>
    <w:rsid w:val="00525F7F"/>
    <w:pPr>
      <w:spacing w:line="240" w:lineRule="atLeast"/>
      <w:ind w:left="360" w:hanging="360"/>
    </w:pPr>
  </w:style>
  <w:style w:type="paragraph" w:styleId="IndexHeading">
    <w:name w:val="index heading"/>
    <w:basedOn w:val="HeadingBase"/>
    <w:next w:val="Index1"/>
    <w:uiPriority w:val="99"/>
    <w:semiHidden/>
    <w:rsid w:val="00525F7F"/>
    <w:pPr>
      <w:keepLines w:val="0"/>
      <w:spacing w:before="0" w:line="480" w:lineRule="atLeast"/>
    </w:pPr>
    <w:rPr>
      <w:rFonts w:ascii="Arial Black" w:hAnsi="Arial Black" w:cs="Arial Black"/>
      <w:spacing w:val="-5"/>
      <w:kern w:val="0"/>
    </w:rPr>
  </w:style>
  <w:style w:type="paragraph" w:styleId="Index6">
    <w:name w:val="index 6"/>
    <w:basedOn w:val="Normal"/>
    <w:next w:val="Normal"/>
    <w:autoRedefine/>
    <w:uiPriority w:val="99"/>
    <w:semiHidden/>
    <w:rsid w:val="00525F7F"/>
    <w:pPr>
      <w:ind w:left="1440" w:hanging="240"/>
    </w:pPr>
  </w:style>
  <w:style w:type="paragraph" w:styleId="TableofAuthorities">
    <w:name w:val="table of authorities"/>
    <w:basedOn w:val="Normal"/>
    <w:uiPriority w:val="99"/>
    <w:semiHidden/>
    <w:rsid w:val="00525F7F"/>
    <w:pPr>
      <w:tabs>
        <w:tab w:val="right" w:leader="dot" w:pos="7560"/>
      </w:tabs>
      <w:ind w:left="1440" w:hanging="360"/>
    </w:pPr>
  </w:style>
  <w:style w:type="paragraph" w:styleId="TableofFigures">
    <w:name w:val="table of figures"/>
    <w:basedOn w:val="Normal"/>
    <w:uiPriority w:val="99"/>
    <w:semiHidden/>
    <w:rsid w:val="00525F7F"/>
    <w:pPr>
      <w:tabs>
        <w:tab w:val="right" w:leader="dot" w:pos="6480"/>
      </w:tabs>
      <w:spacing w:after="240" w:line="240" w:lineRule="atLeast"/>
      <w:ind w:left="1440" w:hanging="360"/>
    </w:pPr>
  </w:style>
  <w:style w:type="paragraph" w:customStyle="1" w:styleId="TableText">
    <w:name w:val="Table Text"/>
    <w:basedOn w:val="Normal"/>
    <w:uiPriority w:val="99"/>
    <w:rsid w:val="00525F7F"/>
    <w:pPr>
      <w:spacing w:before="60"/>
    </w:pPr>
    <w:rPr>
      <w:sz w:val="16"/>
      <w:szCs w:val="16"/>
    </w:rPr>
  </w:style>
  <w:style w:type="paragraph" w:styleId="Title">
    <w:name w:val="Title"/>
    <w:basedOn w:val="HeadingBase"/>
    <w:next w:val="Normal"/>
    <w:link w:val="TitleChar"/>
    <w:uiPriority w:val="99"/>
    <w:qFormat/>
    <w:rsid w:val="00525F7F"/>
    <w:pPr>
      <w:pBdr>
        <w:top w:val="single" w:sz="6" w:space="16" w:color="auto"/>
      </w:pBdr>
      <w:spacing w:before="220" w:after="60" w:line="320" w:lineRule="atLeast"/>
    </w:pPr>
    <w:rPr>
      <w:rFonts w:ascii="Cambria" w:hAnsi="Cambria"/>
      <w:b/>
      <w:bCs/>
      <w:spacing w:val="-5"/>
      <w:sz w:val="32"/>
      <w:szCs w:val="32"/>
    </w:rPr>
  </w:style>
  <w:style w:type="character" w:customStyle="1" w:styleId="TitleChar">
    <w:name w:val="Title Char"/>
    <w:link w:val="Title"/>
    <w:uiPriority w:val="99"/>
    <w:locked/>
    <w:rsid w:val="00A155CB"/>
    <w:rPr>
      <w:rFonts w:ascii="Cambria" w:hAnsi="Cambria" w:cs="Cambria"/>
      <w:b/>
      <w:bCs/>
      <w:spacing w:val="-5"/>
      <w:kern w:val="28"/>
      <w:sz w:val="32"/>
      <w:szCs w:val="32"/>
    </w:rPr>
  </w:style>
  <w:style w:type="paragraph" w:customStyle="1" w:styleId="TitleCover">
    <w:name w:val="Title Cover"/>
    <w:basedOn w:val="HeadingBase"/>
    <w:next w:val="Normal"/>
    <w:uiPriority w:val="99"/>
    <w:rsid w:val="00525F7F"/>
    <w:pPr>
      <w:pBdr>
        <w:top w:val="single" w:sz="48" w:space="31" w:color="auto"/>
      </w:pBdr>
      <w:tabs>
        <w:tab w:val="left" w:pos="0"/>
      </w:tabs>
      <w:spacing w:before="240" w:after="500" w:line="640" w:lineRule="exact"/>
    </w:pPr>
    <w:rPr>
      <w:rFonts w:ascii="Arial Black" w:hAnsi="Arial Black" w:cs="Arial Black"/>
      <w:b/>
      <w:bCs/>
      <w:spacing w:val="-48"/>
      <w:sz w:val="64"/>
      <w:szCs w:val="64"/>
    </w:rPr>
  </w:style>
  <w:style w:type="paragraph" w:styleId="TOAHeading">
    <w:name w:val="toa heading"/>
    <w:basedOn w:val="Normal"/>
    <w:next w:val="TableofAuthorities"/>
    <w:uiPriority w:val="99"/>
    <w:semiHidden/>
    <w:rsid w:val="00525F7F"/>
    <w:pPr>
      <w:keepNext/>
      <w:spacing w:line="480" w:lineRule="atLeast"/>
    </w:pPr>
    <w:rPr>
      <w:rFonts w:ascii="Arial Black" w:hAnsi="Arial Black" w:cs="Arial Black"/>
      <w:b/>
      <w:bCs/>
      <w:spacing w:val="-10"/>
      <w:kern w:val="28"/>
    </w:rPr>
  </w:style>
  <w:style w:type="paragraph" w:styleId="TOC1">
    <w:name w:val="toc 1"/>
    <w:basedOn w:val="Normal"/>
    <w:autoRedefine/>
    <w:uiPriority w:val="39"/>
    <w:qFormat/>
    <w:rsid w:val="00BD3980"/>
    <w:pPr>
      <w:spacing w:before="120"/>
    </w:pPr>
    <w:rPr>
      <w:b/>
      <w:bCs/>
      <w:caps/>
      <w:sz w:val="20"/>
      <w:szCs w:val="20"/>
    </w:rPr>
  </w:style>
  <w:style w:type="paragraph" w:styleId="TOC2">
    <w:name w:val="toc 2"/>
    <w:basedOn w:val="Normal"/>
    <w:autoRedefine/>
    <w:uiPriority w:val="39"/>
    <w:qFormat/>
    <w:rsid w:val="00A61D09"/>
    <w:pPr>
      <w:spacing w:after="0"/>
      <w:ind w:left="220"/>
    </w:pPr>
    <w:rPr>
      <w:smallCaps/>
      <w:sz w:val="20"/>
      <w:szCs w:val="20"/>
    </w:rPr>
  </w:style>
  <w:style w:type="paragraph" w:styleId="TOC3">
    <w:name w:val="toc 3"/>
    <w:basedOn w:val="Normal"/>
    <w:autoRedefine/>
    <w:uiPriority w:val="39"/>
    <w:qFormat/>
    <w:rsid w:val="00525F7F"/>
    <w:pPr>
      <w:spacing w:after="0"/>
      <w:ind w:left="440"/>
    </w:pPr>
    <w:rPr>
      <w:i/>
      <w:iCs/>
      <w:sz w:val="20"/>
      <w:szCs w:val="20"/>
    </w:rPr>
  </w:style>
  <w:style w:type="paragraph" w:styleId="TOC4">
    <w:name w:val="toc 4"/>
    <w:basedOn w:val="Normal"/>
    <w:autoRedefine/>
    <w:uiPriority w:val="99"/>
    <w:semiHidden/>
    <w:rsid w:val="00525F7F"/>
    <w:pPr>
      <w:spacing w:after="0"/>
      <w:ind w:left="660"/>
    </w:pPr>
    <w:rPr>
      <w:sz w:val="18"/>
      <w:szCs w:val="18"/>
    </w:rPr>
  </w:style>
  <w:style w:type="paragraph" w:styleId="TOC5">
    <w:name w:val="toc 5"/>
    <w:basedOn w:val="Normal"/>
    <w:autoRedefine/>
    <w:uiPriority w:val="99"/>
    <w:semiHidden/>
    <w:rsid w:val="00525F7F"/>
    <w:pPr>
      <w:spacing w:after="0"/>
      <w:ind w:left="880"/>
    </w:pPr>
    <w:rPr>
      <w:sz w:val="18"/>
      <w:szCs w:val="18"/>
    </w:rPr>
  </w:style>
  <w:style w:type="paragraph" w:customStyle="1" w:styleId="TOCBase">
    <w:name w:val="TOC Base"/>
    <w:basedOn w:val="Normal"/>
    <w:uiPriority w:val="99"/>
    <w:rsid w:val="00525F7F"/>
    <w:pPr>
      <w:tabs>
        <w:tab w:val="right" w:leader="dot" w:pos="6480"/>
      </w:tabs>
      <w:spacing w:after="240" w:line="240" w:lineRule="atLeast"/>
    </w:pPr>
  </w:style>
  <w:style w:type="paragraph" w:customStyle="1" w:styleId="TableHeader">
    <w:name w:val="Table Header"/>
    <w:basedOn w:val="Normal"/>
    <w:uiPriority w:val="99"/>
    <w:rsid w:val="00525F7F"/>
    <w:pPr>
      <w:spacing w:before="240"/>
      <w:jc w:val="center"/>
    </w:pPr>
    <w:rPr>
      <w:b/>
      <w:bCs/>
      <w:color w:val="FFFFFF"/>
      <w:sz w:val="24"/>
    </w:rPr>
  </w:style>
  <w:style w:type="paragraph" w:customStyle="1" w:styleId="TableContents">
    <w:name w:val="Table Contents"/>
    <w:basedOn w:val="Normal"/>
    <w:uiPriority w:val="99"/>
    <w:rsid w:val="00525F7F"/>
    <w:rPr>
      <w:sz w:val="24"/>
    </w:rPr>
  </w:style>
  <w:style w:type="paragraph" w:styleId="Index7">
    <w:name w:val="index 7"/>
    <w:basedOn w:val="Normal"/>
    <w:next w:val="Normal"/>
    <w:autoRedefine/>
    <w:uiPriority w:val="99"/>
    <w:semiHidden/>
    <w:rsid w:val="00525F7F"/>
    <w:pPr>
      <w:ind w:left="1680" w:hanging="240"/>
    </w:pPr>
  </w:style>
  <w:style w:type="paragraph" w:styleId="TOC6">
    <w:name w:val="toc 6"/>
    <w:basedOn w:val="Normal"/>
    <w:next w:val="Normal"/>
    <w:autoRedefine/>
    <w:uiPriority w:val="99"/>
    <w:semiHidden/>
    <w:rsid w:val="00525F7F"/>
    <w:pPr>
      <w:spacing w:after="0"/>
      <w:ind w:left="1100"/>
    </w:pPr>
    <w:rPr>
      <w:sz w:val="18"/>
      <w:szCs w:val="18"/>
    </w:rPr>
  </w:style>
  <w:style w:type="paragraph" w:styleId="TOC7">
    <w:name w:val="toc 7"/>
    <w:basedOn w:val="Normal"/>
    <w:next w:val="Normal"/>
    <w:autoRedefine/>
    <w:uiPriority w:val="99"/>
    <w:semiHidden/>
    <w:rsid w:val="00525F7F"/>
    <w:pPr>
      <w:spacing w:after="0"/>
      <w:ind w:left="1320"/>
    </w:pPr>
    <w:rPr>
      <w:sz w:val="18"/>
      <w:szCs w:val="18"/>
    </w:rPr>
  </w:style>
  <w:style w:type="paragraph" w:styleId="TOC8">
    <w:name w:val="toc 8"/>
    <w:basedOn w:val="Normal"/>
    <w:next w:val="Normal"/>
    <w:autoRedefine/>
    <w:uiPriority w:val="99"/>
    <w:semiHidden/>
    <w:rsid w:val="00525F7F"/>
    <w:pPr>
      <w:spacing w:after="0"/>
      <w:ind w:left="1540"/>
    </w:pPr>
    <w:rPr>
      <w:sz w:val="18"/>
      <w:szCs w:val="18"/>
    </w:rPr>
  </w:style>
  <w:style w:type="paragraph" w:styleId="TOC9">
    <w:name w:val="toc 9"/>
    <w:basedOn w:val="Normal"/>
    <w:next w:val="Normal"/>
    <w:autoRedefine/>
    <w:uiPriority w:val="99"/>
    <w:semiHidden/>
    <w:rsid w:val="00525F7F"/>
    <w:pPr>
      <w:spacing w:after="0"/>
      <w:ind w:left="1760"/>
    </w:pPr>
    <w:rPr>
      <w:sz w:val="18"/>
      <w:szCs w:val="18"/>
    </w:rPr>
  </w:style>
  <w:style w:type="paragraph" w:styleId="Index8">
    <w:name w:val="index 8"/>
    <w:basedOn w:val="Normal"/>
    <w:next w:val="Normal"/>
    <w:autoRedefine/>
    <w:uiPriority w:val="99"/>
    <w:semiHidden/>
    <w:rsid w:val="00525F7F"/>
    <w:pPr>
      <w:ind w:left="1920" w:hanging="240"/>
    </w:pPr>
  </w:style>
  <w:style w:type="paragraph" w:styleId="Index9">
    <w:name w:val="index 9"/>
    <w:basedOn w:val="Normal"/>
    <w:next w:val="Normal"/>
    <w:autoRedefine/>
    <w:uiPriority w:val="99"/>
    <w:semiHidden/>
    <w:rsid w:val="00525F7F"/>
    <w:pPr>
      <w:ind w:hanging="240"/>
    </w:pPr>
  </w:style>
  <w:style w:type="character" w:styleId="Hyperlink">
    <w:name w:val="Hyperlink"/>
    <w:basedOn w:val="DefaultParagraphFont"/>
    <w:uiPriority w:val="99"/>
    <w:rsid w:val="003C78E8"/>
    <w:rPr>
      <w:color w:val="0000FF"/>
      <w:u w:val="single"/>
    </w:rPr>
  </w:style>
  <w:style w:type="paragraph" w:styleId="BodyText">
    <w:name w:val="Body Text"/>
    <w:basedOn w:val="Normal"/>
    <w:link w:val="BodyTextChar"/>
    <w:uiPriority w:val="99"/>
    <w:semiHidden/>
    <w:rsid w:val="00525F7F"/>
    <w:rPr>
      <w:sz w:val="24"/>
    </w:rPr>
  </w:style>
  <w:style w:type="character" w:customStyle="1" w:styleId="BodyTextChar">
    <w:name w:val="Body Text Char"/>
    <w:link w:val="BodyText"/>
    <w:uiPriority w:val="99"/>
    <w:semiHidden/>
    <w:locked/>
    <w:rsid w:val="00A155CB"/>
    <w:rPr>
      <w:rFonts w:ascii="Arial" w:hAnsi="Arial" w:cs="Arial"/>
      <w:spacing w:val="-5"/>
      <w:sz w:val="24"/>
      <w:szCs w:val="24"/>
    </w:rPr>
  </w:style>
  <w:style w:type="character" w:styleId="PageNumber">
    <w:name w:val="page number"/>
    <w:rsid w:val="00525F7F"/>
    <w:rPr>
      <w:rFonts w:cs="Times New Roman"/>
    </w:rPr>
  </w:style>
  <w:style w:type="paragraph" w:customStyle="1" w:styleId="Tablebullet">
    <w:name w:val="Table bullet"/>
    <w:basedOn w:val="TableContents"/>
    <w:uiPriority w:val="99"/>
    <w:rsid w:val="00525F7F"/>
    <w:pPr>
      <w:numPr>
        <w:numId w:val="1"/>
      </w:numPr>
    </w:pPr>
  </w:style>
  <w:style w:type="paragraph" w:customStyle="1" w:styleId="ExecutiveSummaryHeader">
    <w:name w:val="Executive Summary Header"/>
    <w:basedOn w:val="Normal"/>
    <w:uiPriority w:val="99"/>
    <w:rsid w:val="00525F7F"/>
    <w:pPr>
      <w:jc w:val="center"/>
    </w:pPr>
    <w:rPr>
      <w:b/>
      <w:bCs/>
      <w:color w:val="FFA000"/>
      <w:sz w:val="32"/>
      <w:szCs w:val="32"/>
    </w:rPr>
  </w:style>
  <w:style w:type="paragraph" w:styleId="ListNumber">
    <w:name w:val="List Number"/>
    <w:basedOn w:val="Normal"/>
    <w:uiPriority w:val="99"/>
    <w:semiHidden/>
    <w:rsid w:val="00525F7F"/>
    <w:pPr>
      <w:tabs>
        <w:tab w:val="num" w:pos="360"/>
      </w:tabs>
      <w:ind w:left="360" w:hanging="360"/>
    </w:pPr>
  </w:style>
  <w:style w:type="paragraph" w:customStyle="1" w:styleId="00B-IntroBodyText">
    <w:name w:val="00B-Intro Body Text"/>
    <w:basedOn w:val="Normal"/>
    <w:uiPriority w:val="99"/>
    <w:rsid w:val="00525F7F"/>
    <w:pPr>
      <w:keepLines/>
      <w:ind w:left="1423"/>
    </w:pPr>
    <w:rPr>
      <w:sz w:val="20"/>
      <w:szCs w:val="20"/>
      <w:lang w:val="en-GB"/>
    </w:rPr>
  </w:style>
  <w:style w:type="paragraph" w:customStyle="1" w:styleId="INTROHEADING">
    <w:name w:val="INTRO HEADING"/>
    <w:uiPriority w:val="99"/>
    <w:rsid w:val="00525F7F"/>
    <w:pPr>
      <w:ind w:left="1008"/>
      <w:jc w:val="both"/>
    </w:pPr>
    <w:rPr>
      <w:rFonts w:ascii="Arial" w:hAnsi="Arial" w:cs="Arial"/>
      <w:b/>
      <w:bCs/>
      <w:color w:val="FFA000"/>
      <w:sz w:val="40"/>
      <w:szCs w:val="40"/>
    </w:rPr>
  </w:style>
  <w:style w:type="paragraph" w:customStyle="1" w:styleId="IntroText">
    <w:name w:val="Intro Text"/>
    <w:basedOn w:val="Normal"/>
    <w:autoRedefine/>
    <w:uiPriority w:val="99"/>
    <w:rsid w:val="00DE079F"/>
    <w:pPr>
      <w:ind w:left="1008"/>
    </w:pPr>
    <w:rPr>
      <w:sz w:val="24"/>
    </w:rPr>
  </w:style>
  <w:style w:type="paragraph" w:customStyle="1" w:styleId="RefTable">
    <w:name w:val="Ref Table"/>
    <w:basedOn w:val="Normal"/>
    <w:uiPriority w:val="99"/>
    <w:rsid w:val="00525F7F"/>
    <w:rPr>
      <w:b/>
      <w:bCs/>
    </w:rPr>
  </w:style>
  <w:style w:type="paragraph" w:customStyle="1" w:styleId="Style1">
    <w:name w:val="Style1"/>
    <w:basedOn w:val="Normal"/>
    <w:uiPriority w:val="99"/>
    <w:rsid w:val="00525F7F"/>
  </w:style>
  <w:style w:type="paragraph" w:customStyle="1" w:styleId="Level1text">
    <w:name w:val="Level 1 text"/>
    <w:basedOn w:val="Normal"/>
    <w:link w:val="Level1textChar"/>
    <w:uiPriority w:val="99"/>
    <w:rsid w:val="00525F7F"/>
    <w:pPr>
      <w:ind w:left="1843" w:right="144"/>
    </w:pPr>
    <w:rPr>
      <w:color w:val="333399"/>
      <w:sz w:val="24"/>
    </w:rPr>
  </w:style>
  <w:style w:type="paragraph" w:customStyle="1" w:styleId="Level2text">
    <w:name w:val="Level 2 text"/>
    <w:uiPriority w:val="99"/>
    <w:rsid w:val="00525F7F"/>
    <w:pPr>
      <w:spacing w:before="100" w:after="80"/>
      <w:ind w:left="1843" w:right="144"/>
      <w:jc w:val="both"/>
    </w:pPr>
    <w:rPr>
      <w:rFonts w:ascii="Arial" w:hAnsi="Arial" w:cs="Arial"/>
      <w:color w:val="333399"/>
      <w:spacing w:val="-5"/>
      <w:sz w:val="24"/>
      <w:szCs w:val="24"/>
    </w:rPr>
  </w:style>
  <w:style w:type="paragraph" w:customStyle="1" w:styleId="Level3text">
    <w:name w:val="Level 3 text"/>
    <w:uiPriority w:val="99"/>
    <w:rsid w:val="00525F7F"/>
    <w:pPr>
      <w:spacing w:before="100" w:after="80"/>
      <w:ind w:left="1843" w:right="144"/>
      <w:jc w:val="both"/>
    </w:pPr>
    <w:rPr>
      <w:rFonts w:ascii="Arial" w:hAnsi="Arial" w:cs="Arial"/>
      <w:color w:val="333399"/>
      <w:sz w:val="24"/>
      <w:szCs w:val="24"/>
    </w:rPr>
  </w:style>
  <w:style w:type="paragraph" w:customStyle="1" w:styleId="level4text">
    <w:name w:val="level 4 text"/>
    <w:uiPriority w:val="99"/>
    <w:rsid w:val="00525F7F"/>
    <w:pPr>
      <w:spacing w:before="100" w:after="80"/>
      <w:ind w:left="1843" w:right="144"/>
      <w:jc w:val="both"/>
    </w:pPr>
    <w:rPr>
      <w:rFonts w:ascii="Arial" w:hAnsi="Arial" w:cs="Arial"/>
      <w:color w:val="333399"/>
      <w:sz w:val="24"/>
      <w:szCs w:val="24"/>
    </w:rPr>
  </w:style>
  <w:style w:type="paragraph" w:customStyle="1" w:styleId="Level5text">
    <w:name w:val="Level 5 text"/>
    <w:uiPriority w:val="99"/>
    <w:rsid w:val="00525F7F"/>
    <w:pPr>
      <w:tabs>
        <w:tab w:val="left" w:pos="2240"/>
      </w:tabs>
      <w:spacing w:before="100" w:after="80"/>
      <w:ind w:left="1843" w:right="144"/>
      <w:jc w:val="both"/>
    </w:pPr>
    <w:rPr>
      <w:rFonts w:ascii="Arial" w:hAnsi="Arial" w:cs="Arial"/>
      <w:color w:val="333399"/>
      <w:spacing w:val="-5"/>
      <w:sz w:val="24"/>
      <w:szCs w:val="24"/>
    </w:rPr>
  </w:style>
  <w:style w:type="paragraph" w:customStyle="1" w:styleId="Level6text">
    <w:name w:val="Level 6 text"/>
    <w:uiPriority w:val="99"/>
    <w:rsid w:val="00525F7F"/>
    <w:pPr>
      <w:spacing w:before="100" w:after="80"/>
      <w:ind w:left="1843" w:right="144"/>
      <w:jc w:val="both"/>
    </w:pPr>
    <w:rPr>
      <w:rFonts w:ascii="Arial" w:hAnsi="Arial" w:cs="Arial"/>
      <w:color w:val="333399"/>
      <w:sz w:val="24"/>
      <w:szCs w:val="24"/>
    </w:rPr>
  </w:style>
  <w:style w:type="paragraph" w:styleId="Header">
    <w:name w:val="header"/>
    <w:basedOn w:val="Normal"/>
    <w:link w:val="HeaderChar"/>
    <w:autoRedefine/>
    <w:rsid w:val="00BD184D"/>
    <w:pPr>
      <w:tabs>
        <w:tab w:val="center" w:pos="4320"/>
        <w:tab w:val="right" w:pos="8640"/>
      </w:tabs>
      <w:ind w:left="-270"/>
    </w:pPr>
    <w:rPr>
      <w:color w:val="808080"/>
    </w:rPr>
  </w:style>
  <w:style w:type="character" w:customStyle="1" w:styleId="HeaderChar">
    <w:name w:val="Header Char"/>
    <w:link w:val="Header"/>
    <w:locked/>
    <w:rsid w:val="00BD184D"/>
    <w:rPr>
      <w:rFonts w:asciiTheme="minorHAnsi" w:hAnsiTheme="minorHAnsi"/>
      <w:color w:val="808080"/>
      <w:sz w:val="22"/>
      <w:szCs w:val="24"/>
    </w:rPr>
  </w:style>
  <w:style w:type="paragraph" w:customStyle="1" w:styleId="Table">
    <w:name w:val="Table"/>
    <w:uiPriority w:val="99"/>
    <w:rsid w:val="00525F7F"/>
    <w:pPr>
      <w:framePr w:hSpace="180" w:wrap="auto" w:vAnchor="text" w:hAnchor="page" w:x="2961" w:y="152"/>
      <w:tabs>
        <w:tab w:val="left" w:pos="160"/>
        <w:tab w:val="left" w:pos="320"/>
      </w:tabs>
    </w:pPr>
    <w:rPr>
      <w:rFonts w:ascii="Arial" w:hAnsi="Arial" w:cs="Arial"/>
      <w:color w:val="FFFFFF"/>
    </w:rPr>
  </w:style>
  <w:style w:type="paragraph" w:styleId="BodyText2">
    <w:name w:val="Body Text 2"/>
    <w:basedOn w:val="Normal"/>
    <w:link w:val="BodyText2Char"/>
    <w:uiPriority w:val="99"/>
    <w:semiHidden/>
    <w:rsid w:val="00525F7F"/>
    <w:rPr>
      <w:sz w:val="24"/>
    </w:rPr>
  </w:style>
  <w:style w:type="character" w:customStyle="1" w:styleId="BodyText2Char">
    <w:name w:val="Body Text 2 Char"/>
    <w:link w:val="BodyText2"/>
    <w:uiPriority w:val="99"/>
    <w:semiHidden/>
    <w:locked/>
    <w:rsid w:val="00A155CB"/>
    <w:rPr>
      <w:rFonts w:ascii="Arial" w:hAnsi="Arial" w:cs="Arial"/>
      <w:spacing w:val="-5"/>
      <w:sz w:val="24"/>
      <w:szCs w:val="24"/>
    </w:rPr>
  </w:style>
  <w:style w:type="paragraph" w:styleId="BodyText3">
    <w:name w:val="Body Text 3"/>
    <w:basedOn w:val="Normal"/>
    <w:link w:val="BodyText3Char"/>
    <w:uiPriority w:val="99"/>
    <w:semiHidden/>
    <w:rsid w:val="00525F7F"/>
    <w:rPr>
      <w:sz w:val="16"/>
      <w:szCs w:val="16"/>
    </w:rPr>
  </w:style>
  <w:style w:type="character" w:customStyle="1" w:styleId="BodyText3Char">
    <w:name w:val="Body Text 3 Char"/>
    <w:link w:val="BodyText3"/>
    <w:uiPriority w:val="99"/>
    <w:semiHidden/>
    <w:locked/>
    <w:rsid w:val="00A155CB"/>
    <w:rPr>
      <w:rFonts w:ascii="Arial" w:hAnsi="Arial" w:cs="Arial"/>
      <w:spacing w:val="-5"/>
      <w:sz w:val="16"/>
      <w:szCs w:val="16"/>
    </w:rPr>
  </w:style>
  <w:style w:type="paragraph" w:styleId="BlockText">
    <w:name w:val="Block Text"/>
    <w:basedOn w:val="Normal"/>
    <w:uiPriority w:val="99"/>
    <w:semiHidden/>
    <w:rsid w:val="00525F7F"/>
    <w:pPr>
      <w:tabs>
        <w:tab w:val="left" w:pos="1360"/>
        <w:tab w:val="left" w:pos="1840"/>
        <w:tab w:val="left" w:pos="7680"/>
      </w:tabs>
      <w:ind w:left="1360" w:right="32" w:firstLine="80"/>
    </w:pPr>
    <w:rPr>
      <w:color w:val="333399"/>
      <w:sz w:val="50"/>
      <w:szCs w:val="50"/>
    </w:rPr>
  </w:style>
  <w:style w:type="character" w:styleId="Strong">
    <w:name w:val="Strong"/>
    <w:uiPriority w:val="22"/>
    <w:qFormat/>
    <w:rsid w:val="00525F7F"/>
    <w:rPr>
      <w:rFonts w:cs="Times New Roman"/>
      <w:b/>
      <w:bCs/>
    </w:rPr>
  </w:style>
  <w:style w:type="paragraph" w:styleId="ListParagraph">
    <w:name w:val="List Paragraph"/>
    <w:basedOn w:val="Normal"/>
    <w:link w:val="ListParagraphChar"/>
    <w:autoRedefine/>
    <w:uiPriority w:val="34"/>
    <w:qFormat/>
    <w:rsid w:val="00790DF1"/>
    <w:pPr>
      <w:numPr>
        <w:ilvl w:val="1"/>
        <w:numId w:val="12"/>
      </w:numPr>
      <w:spacing w:after="0"/>
      <w:contextualSpacing/>
      <w:jc w:val="both"/>
    </w:pPr>
    <w:rPr>
      <w:rFonts w:cs="Arial"/>
      <w:szCs w:val="22"/>
    </w:rPr>
  </w:style>
  <w:style w:type="paragraph" w:styleId="BalloonText">
    <w:name w:val="Balloon Text"/>
    <w:basedOn w:val="Normal"/>
    <w:link w:val="BalloonTextChar"/>
    <w:uiPriority w:val="99"/>
    <w:semiHidden/>
    <w:rsid w:val="006E22CE"/>
    <w:rPr>
      <w:rFonts w:ascii="Tahoma" w:hAnsi="Tahoma"/>
      <w:sz w:val="16"/>
      <w:szCs w:val="16"/>
    </w:rPr>
  </w:style>
  <w:style w:type="character" w:customStyle="1" w:styleId="BalloonTextChar">
    <w:name w:val="Balloon Text Char"/>
    <w:link w:val="BalloonText"/>
    <w:uiPriority w:val="99"/>
    <w:semiHidden/>
    <w:locked/>
    <w:rsid w:val="006E22CE"/>
    <w:rPr>
      <w:rFonts w:ascii="Tahoma" w:hAnsi="Tahoma" w:cs="Tahoma"/>
      <w:color w:val="auto"/>
      <w:spacing w:val="-5"/>
      <w:sz w:val="16"/>
      <w:szCs w:val="16"/>
    </w:rPr>
  </w:style>
  <w:style w:type="paragraph" w:customStyle="1" w:styleId="Normal2">
    <w:name w:val="Normal 2"/>
    <w:basedOn w:val="Normal"/>
    <w:uiPriority w:val="99"/>
    <w:rsid w:val="0023752D"/>
    <w:rPr>
      <w:rFonts w:ascii="Times" w:hAnsi="Times" w:cs="Times"/>
      <w:sz w:val="24"/>
    </w:rPr>
  </w:style>
  <w:style w:type="table" w:customStyle="1" w:styleId="LightGrid-Accent11">
    <w:name w:val="Light Grid - Accent 11"/>
    <w:uiPriority w:val="99"/>
    <w:rsid w:val="0023752D"/>
    <w:rPr>
      <w:rFonts w:ascii="Arial" w:hAnsi="Arial"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LightGrid-Accent5">
    <w:name w:val="Light Grid Accent 5"/>
    <w:basedOn w:val="TableNormal"/>
    <w:uiPriority w:val="99"/>
    <w:rsid w:val="0070312D"/>
    <w:rPr>
      <w:rFonts w:ascii="Arial" w:hAnsi="Arial" w:cs="Arial"/>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Cambria"/>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
    <w:name w:val="Table Grid"/>
    <w:basedOn w:val="TableNormal"/>
    <w:uiPriority w:val="59"/>
    <w:rsid w:val="007447A2"/>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qFormat/>
    <w:rsid w:val="004A4366"/>
    <w:pPr>
      <w:pageBreakBefore w:val="0"/>
      <w:pBdr>
        <w:bottom w:val="none" w:sz="0" w:space="0" w:color="auto"/>
      </w:pBdr>
      <w:spacing w:before="480" w:line="276" w:lineRule="auto"/>
      <w:outlineLvl w:val="9"/>
    </w:pPr>
    <w:rPr>
      <w:rFonts w:ascii="Cambria" w:hAnsi="Cambria" w:cs="Cambria"/>
      <w:color w:val="365F91"/>
      <w:kern w:val="0"/>
    </w:rPr>
  </w:style>
  <w:style w:type="paragraph" w:customStyle="1" w:styleId="BulletPoints">
    <w:name w:val="BulletPoints"/>
    <w:basedOn w:val="Normal"/>
    <w:link w:val="BulletPointsChar"/>
    <w:uiPriority w:val="99"/>
    <w:rsid w:val="001A7971"/>
    <w:pPr>
      <w:numPr>
        <w:numId w:val="5"/>
      </w:numPr>
    </w:pPr>
    <w:rPr>
      <w:sz w:val="20"/>
      <w:szCs w:val="20"/>
    </w:rPr>
  </w:style>
  <w:style w:type="character" w:customStyle="1" w:styleId="BulletPointsChar">
    <w:name w:val="BulletPoints Char"/>
    <w:link w:val="BulletPoints"/>
    <w:uiPriority w:val="99"/>
    <w:locked/>
    <w:rsid w:val="001A7971"/>
    <w:rPr>
      <w:rFonts w:asciiTheme="minorHAnsi" w:hAnsiTheme="minorHAnsi"/>
      <w:color w:val="333333"/>
    </w:rPr>
  </w:style>
  <w:style w:type="character" w:customStyle="1" w:styleId="apple-style-span">
    <w:name w:val="apple-style-span"/>
    <w:uiPriority w:val="99"/>
    <w:rsid w:val="001F5DBE"/>
    <w:rPr>
      <w:rFonts w:cs="Times New Roman"/>
    </w:rPr>
  </w:style>
  <w:style w:type="character" w:customStyle="1" w:styleId="apple-converted-space">
    <w:name w:val="apple-converted-space"/>
    <w:rsid w:val="001F5DBE"/>
    <w:rPr>
      <w:rFonts w:cs="Times New Roman"/>
    </w:rPr>
  </w:style>
  <w:style w:type="paragraph" w:styleId="NormalWeb">
    <w:name w:val="Normal (Web)"/>
    <w:basedOn w:val="Normal"/>
    <w:uiPriority w:val="99"/>
    <w:rsid w:val="001F5DBE"/>
    <w:pPr>
      <w:spacing w:beforeAutospacing="1" w:after="100" w:afterAutospacing="1"/>
    </w:pPr>
    <w:rPr>
      <w:sz w:val="24"/>
    </w:rPr>
  </w:style>
  <w:style w:type="paragraph" w:styleId="NoSpacing">
    <w:name w:val="No Spacing"/>
    <w:uiPriority w:val="99"/>
    <w:qFormat/>
    <w:rsid w:val="001F5DBE"/>
    <w:rPr>
      <w:rFonts w:ascii="Arial" w:hAnsi="Arial" w:cs="Arial"/>
      <w:spacing w:val="-5"/>
      <w:sz w:val="22"/>
      <w:szCs w:val="22"/>
    </w:rPr>
  </w:style>
  <w:style w:type="character" w:customStyle="1" w:styleId="Level1textChar">
    <w:name w:val="Level 1 text Char"/>
    <w:link w:val="Level1text"/>
    <w:uiPriority w:val="99"/>
    <w:locked/>
    <w:rsid w:val="005C1B3B"/>
    <w:rPr>
      <w:rFonts w:ascii="Arial" w:hAnsi="Arial" w:cs="Arial"/>
      <w:color w:val="333399"/>
      <w:spacing w:val="-5"/>
      <w:sz w:val="24"/>
      <w:szCs w:val="24"/>
    </w:rPr>
  </w:style>
  <w:style w:type="table" w:styleId="MediumShading1-Accent5">
    <w:name w:val="Medium Shading 1 Accent 5"/>
    <w:basedOn w:val="TableNormal"/>
    <w:uiPriority w:val="99"/>
    <w:rsid w:val="00702852"/>
    <w:rPr>
      <w:rFonts w:ascii="Arial" w:hAnsi="Arial" w:cs="Arial"/>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uiPriority w:val="99"/>
    <w:semiHidden/>
    <w:rsid w:val="00E54010"/>
    <w:rPr>
      <w:rFonts w:cs="Times New Roman"/>
      <w:sz w:val="16"/>
      <w:szCs w:val="16"/>
    </w:rPr>
  </w:style>
  <w:style w:type="paragraph" w:styleId="CommentText">
    <w:name w:val="annotation text"/>
    <w:basedOn w:val="Normal"/>
    <w:link w:val="CommentTextChar"/>
    <w:uiPriority w:val="99"/>
    <w:semiHidden/>
    <w:rsid w:val="00E54010"/>
    <w:rPr>
      <w:sz w:val="20"/>
      <w:szCs w:val="20"/>
    </w:rPr>
  </w:style>
  <w:style w:type="character" w:customStyle="1" w:styleId="CommentTextChar">
    <w:name w:val="Comment Text Char"/>
    <w:link w:val="CommentText"/>
    <w:uiPriority w:val="99"/>
    <w:semiHidden/>
    <w:locked/>
    <w:rsid w:val="00A155CB"/>
    <w:rPr>
      <w:rFonts w:ascii="Arial" w:hAnsi="Arial" w:cs="Arial"/>
      <w:spacing w:val="-5"/>
      <w:sz w:val="20"/>
      <w:szCs w:val="20"/>
    </w:rPr>
  </w:style>
  <w:style w:type="paragraph" w:styleId="CommentSubject">
    <w:name w:val="annotation subject"/>
    <w:basedOn w:val="CommentText"/>
    <w:next w:val="CommentText"/>
    <w:link w:val="CommentSubjectChar"/>
    <w:uiPriority w:val="99"/>
    <w:semiHidden/>
    <w:rsid w:val="00E54010"/>
    <w:rPr>
      <w:b/>
      <w:bCs/>
    </w:rPr>
  </w:style>
  <w:style w:type="character" w:customStyle="1" w:styleId="CommentSubjectChar">
    <w:name w:val="Comment Subject Char"/>
    <w:link w:val="CommentSubject"/>
    <w:uiPriority w:val="99"/>
    <w:semiHidden/>
    <w:locked/>
    <w:rsid w:val="00A155CB"/>
    <w:rPr>
      <w:rFonts w:ascii="Arial" w:hAnsi="Arial" w:cs="Arial"/>
      <w:b/>
      <w:bCs/>
      <w:spacing w:val="-5"/>
      <w:sz w:val="20"/>
      <w:szCs w:val="20"/>
    </w:rPr>
  </w:style>
  <w:style w:type="paragraph" w:styleId="Revision">
    <w:name w:val="Revision"/>
    <w:hidden/>
    <w:uiPriority w:val="99"/>
    <w:semiHidden/>
    <w:rsid w:val="00CB0EF9"/>
    <w:rPr>
      <w:rFonts w:ascii="Arial" w:hAnsi="Arial" w:cs="Arial"/>
      <w:spacing w:val="-5"/>
      <w:sz w:val="22"/>
      <w:szCs w:val="22"/>
    </w:rPr>
  </w:style>
  <w:style w:type="table" w:styleId="LightShading-Accent5">
    <w:name w:val="Light Shading Accent 5"/>
    <w:basedOn w:val="TableNormal"/>
    <w:uiPriority w:val="99"/>
    <w:rsid w:val="007D3C35"/>
    <w:rPr>
      <w:rFonts w:ascii="Arial" w:hAnsi="Arial" w:cs="Arial"/>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styleId="Emphasis">
    <w:name w:val="Emphasis"/>
    <w:uiPriority w:val="99"/>
    <w:qFormat/>
    <w:locked/>
    <w:rsid w:val="00A01633"/>
    <w:rPr>
      <w:rFonts w:cs="Times New Roman"/>
      <w:i/>
      <w:iCs/>
    </w:rPr>
  </w:style>
  <w:style w:type="table" w:customStyle="1" w:styleId="LightGrid1">
    <w:name w:val="Light Grid1"/>
    <w:basedOn w:val="TableNormal"/>
    <w:uiPriority w:val="99"/>
    <w:rsid w:val="00F44FDC"/>
    <w:rPr>
      <w:rFonts w:ascii="Arial" w:hAnsi="Arial"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Cambria"/>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3">
    <w:name w:val="Light Grid Accent 3"/>
    <w:basedOn w:val="TableNormal"/>
    <w:uiPriority w:val="62"/>
    <w:rsid w:val="008854BD"/>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12">
    <w:name w:val="Light Grid - Accent 12"/>
    <w:basedOn w:val="TableNormal"/>
    <w:uiPriority w:val="62"/>
    <w:rsid w:val="00DE305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Pa0">
    <w:name w:val="Pa0"/>
    <w:basedOn w:val="Normal"/>
    <w:next w:val="Normal"/>
    <w:rsid w:val="001F2032"/>
    <w:pPr>
      <w:autoSpaceDE w:val="0"/>
      <w:autoSpaceDN w:val="0"/>
      <w:adjustRightInd w:val="0"/>
      <w:spacing w:line="211" w:lineRule="atLeast"/>
    </w:pPr>
    <w:rPr>
      <w:rFonts w:ascii="Book Antiqua" w:hAnsi="Book Antiqua"/>
      <w:sz w:val="24"/>
    </w:rPr>
  </w:style>
  <w:style w:type="paragraph" w:customStyle="1" w:styleId="Pa39">
    <w:name w:val="Pa39"/>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Pa22">
    <w:name w:val="Pa22"/>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bullet-points">
    <w:name w:val="bullet-points"/>
    <w:basedOn w:val="Normal"/>
    <w:rsid w:val="00FF1099"/>
    <w:pPr>
      <w:jc w:val="both"/>
    </w:pPr>
    <w:rPr>
      <w:rFonts w:ascii="Microsoft Sans Serif" w:hAnsi="Microsoft Sans Serif" w:cs="Microsoft Sans Serif"/>
      <w:sz w:val="20"/>
      <w:szCs w:val="20"/>
    </w:rPr>
  </w:style>
  <w:style w:type="table" w:customStyle="1" w:styleId="LightShading1">
    <w:name w:val="Light Shading1"/>
    <w:basedOn w:val="TableNormal"/>
    <w:uiPriority w:val="60"/>
    <w:rsid w:val="0008629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link w:val="CaptionChar"/>
    <w:uiPriority w:val="35"/>
    <w:qFormat/>
    <w:locked/>
    <w:rsid w:val="003C78E8"/>
    <w:rPr>
      <w:b/>
      <w:bCs/>
      <w:sz w:val="20"/>
      <w:szCs w:val="20"/>
    </w:rPr>
  </w:style>
  <w:style w:type="paragraph" w:customStyle="1" w:styleId="Pa7">
    <w:name w:val="Pa7"/>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paragraph" w:customStyle="1" w:styleId="Pa8">
    <w:name w:val="Pa8"/>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character" w:customStyle="1" w:styleId="A7">
    <w:name w:val="A7"/>
    <w:uiPriority w:val="99"/>
    <w:rsid w:val="00226FCC"/>
    <w:rPr>
      <w:rFonts w:cs="Publico Text"/>
      <w:color w:val="000000"/>
      <w:sz w:val="20"/>
      <w:szCs w:val="20"/>
    </w:rPr>
  </w:style>
  <w:style w:type="paragraph" w:customStyle="1" w:styleId="Pa14">
    <w:name w:val="Pa14"/>
    <w:basedOn w:val="Normal"/>
    <w:next w:val="Normal"/>
    <w:uiPriority w:val="99"/>
    <w:rsid w:val="00FC1A68"/>
    <w:pPr>
      <w:autoSpaceDE w:val="0"/>
      <w:autoSpaceDN w:val="0"/>
      <w:adjustRightInd w:val="0"/>
      <w:spacing w:line="281" w:lineRule="atLeast"/>
    </w:pPr>
    <w:rPr>
      <w:rFonts w:ascii="Publico Text" w:hAnsi="Publico Text"/>
      <w:sz w:val="24"/>
      <w:lang w:val="en-IN" w:eastAsia="en-IN"/>
    </w:rPr>
  </w:style>
  <w:style w:type="paragraph" w:customStyle="1" w:styleId="Pa17">
    <w:name w:val="Pa17"/>
    <w:basedOn w:val="Normal"/>
    <w:next w:val="Normal"/>
    <w:uiPriority w:val="99"/>
    <w:rsid w:val="00FC1A68"/>
    <w:pPr>
      <w:autoSpaceDE w:val="0"/>
      <w:autoSpaceDN w:val="0"/>
      <w:adjustRightInd w:val="0"/>
      <w:spacing w:line="241" w:lineRule="atLeast"/>
    </w:pPr>
    <w:rPr>
      <w:rFonts w:ascii="Publico Text" w:hAnsi="Publico Text"/>
      <w:sz w:val="24"/>
      <w:lang w:val="en-IN" w:eastAsia="en-IN"/>
    </w:rPr>
  </w:style>
  <w:style w:type="paragraph" w:customStyle="1" w:styleId="heading">
    <w:name w:val="heading"/>
    <w:basedOn w:val="Normal"/>
    <w:autoRedefine/>
    <w:rsid w:val="00756804"/>
    <w:pPr>
      <w:numPr>
        <w:numId w:val="9"/>
      </w:numPr>
      <w:spacing w:after="0"/>
    </w:pPr>
    <w:rPr>
      <w:rFonts w:cstheme="minorHAnsi"/>
      <w:b/>
      <w:bCs/>
    </w:rPr>
  </w:style>
  <w:style w:type="paragraph" w:customStyle="1" w:styleId="Bulletpoints0">
    <w:name w:val="Bullet points"/>
    <w:basedOn w:val="Normal"/>
    <w:autoRedefine/>
    <w:rsid w:val="001C116C"/>
    <w:pPr>
      <w:spacing w:line="276" w:lineRule="auto"/>
      <w:ind w:left="90"/>
      <w:jc w:val="both"/>
    </w:pPr>
  </w:style>
  <w:style w:type="paragraph" w:customStyle="1" w:styleId="bullet-numbered">
    <w:name w:val="bullet-numbered"/>
    <w:basedOn w:val="Normal"/>
    <w:uiPriority w:val="99"/>
    <w:rsid w:val="00C6771F"/>
    <w:pPr>
      <w:numPr>
        <w:numId w:val="6"/>
      </w:numPr>
      <w:spacing w:line="280" w:lineRule="exact"/>
      <w:jc w:val="both"/>
    </w:pPr>
    <w:rPr>
      <w:rFonts w:ascii="Microsoft Sans Serif" w:hAnsi="Microsoft Sans Serif"/>
      <w:sz w:val="20"/>
    </w:rPr>
  </w:style>
  <w:style w:type="paragraph" w:customStyle="1" w:styleId="Table-text">
    <w:name w:val="Table-text"/>
    <w:basedOn w:val="Normal"/>
    <w:rsid w:val="00C6771F"/>
    <w:pPr>
      <w:spacing w:after="60"/>
    </w:pPr>
    <w:rPr>
      <w:rFonts w:ascii="Microsoft Sans Serif" w:hAnsi="Microsoft Sans Serif"/>
      <w:sz w:val="18"/>
    </w:rPr>
  </w:style>
  <w:style w:type="paragraph" w:customStyle="1" w:styleId="TableHeading">
    <w:name w:val="Table Heading"/>
    <w:basedOn w:val="Table-text"/>
    <w:rsid w:val="00C6771F"/>
    <w:pPr>
      <w:spacing w:after="0"/>
      <w:jc w:val="center"/>
    </w:pPr>
    <w:rPr>
      <w:b/>
      <w:color w:val="FFFFFF"/>
    </w:rPr>
  </w:style>
  <w:style w:type="paragraph" w:customStyle="1" w:styleId="Default">
    <w:name w:val="Default"/>
    <w:rsid w:val="00AA78F0"/>
    <w:pPr>
      <w:autoSpaceDE w:val="0"/>
      <w:autoSpaceDN w:val="0"/>
      <w:adjustRightInd w:val="0"/>
    </w:pPr>
    <w:rPr>
      <w:rFonts w:ascii="Arial" w:eastAsia="Calibri" w:hAnsi="Arial" w:cs="Arial"/>
      <w:color w:val="000000"/>
      <w:sz w:val="24"/>
      <w:szCs w:val="24"/>
    </w:rPr>
  </w:style>
  <w:style w:type="paragraph" w:customStyle="1" w:styleId="ITRGBullet1">
    <w:name w:val="ITRG_Bullet1"/>
    <w:basedOn w:val="Normal"/>
    <w:rsid w:val="00C722ED"/>
    <w:pPr>
      <w:numPr>
        <w:numId w:val="7"/>
      </w:numPr>
      <w:spacing w:before="180" w:after="180"/>
    </w:pPr>
    <w:rPr>
      <w:rFonts w:ascii="Garamond" w:hAnsi="Garamond"/>
      <w:kern w:val="22"/>
    </w:rPr>
  </w:style>
  <w:style w:type="paragraph" w:customStyle="1" w:styleId="bullet-lines">
    <w:name w:val="bullet-lines"/>
    <w:basedOn w:val="Normal"/>
    <w:rsid w:val="0029322B"/>
    <w:pPr>
      <w:numPr>
        <w:numId w:val="8"/>
      </w:numPr>
    </w:pPr>
  </w:style>
  <w:style w:type="paragraph" w:styleId="FootnoteText">
    <w:name w:val="footnote text"/>
    <w:basedOn w:val="Normal"/>
    <w:link w:val="FootnoteTextChar"/>
    <w:uiPriority w:val="99"/>
    <w:semiHidden/>
    <w:locked/>
    <w:rsid w:val="003C77AD"/>
    <w:pPr>
      <w:spacing w:after="240"/>
    </w:pPr>
    <w:rPr>
      <w:sz w:val="18"/>
      <w:szCs w:val="20"/>
    </w:rPr>
  </w:style>
  <w:style w:type="character" w:customStyle="1" w:styleId="FootnoteTextChar">
    <w:name w:val="Footnote Text Char"/>
    <w:basedOn w:val="DefaultParagraphFont"/>
    <w:link w:val="FootnoteText"/>
    <w:uiPriority w:val="99"/>
    <w:semiHidden/>
    <w:rsid w:val="003C77AD"/>
    <w:rPr>
      <w:rFonts w:ascii="Arial" w:hAnsi="Arial"/>
      <w:sz w:val="18"/>
    </w:rPr>
  </w:style>
  <w:style w:type="character" w:styleId="FootnoteReference">
    <w:name w:val="footnote reference"/>
    <w:semiHidden/>
    <w:locked/>
    <w:rsid w:val="003C77AD"/>
    <w:rPr>
      <w:vertAlign w:val="superscript"/>
    </w:rPr>
  </w:style>
  <w:style w:type="character" w:customStyle="1" w:styleId="apple-tab-span">
    <w:name w:val="apple-tab-span"/>
    <w:basedOn w:val="DefaultParagraphFont"/>
    <w:rsid w:val="00FC4984"/>
  </w:style>
  <w:style w:type="table" w:customStyle="1" w:styleId="Blue-greyAccent">
    <w:name w:val="Blue-grey Accent"/>
    <w:basedOn w:val="TableNormal"/>
    <w:rsid w:val="003C78E8"/>
    <w:rPr>
      <w:rFonts w:ascii="Arial" w:hAnsi="Arial"/>
      <w:color w:val="FFFFFF"/>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vAlign w:val="center"/>
    </w:tcPr>
    <w:tblStylePr w:type="firstRow">
      <w:pPr>
        <w:wordWrap/>
      </w:pPr>
      <w:rPr>
        <w:rFonts w:ascii="Arial" w:hAnsi="Arial"/>
        <w:b w:val="0"/>
        <w:color w:val="000000"/>
        <w:sz w:val="22"/>
      </w:rPr>
      <w:tblPr/>
      <w:tcPr>
        <w:shd w:val="clear" w:color="auto" w:fill="C1DDEA"/>
      </w:tcPr>
    </w:tblStylePr>
  </w:style>
  <w:style w:type="paragraph" w:customStyle="1" w:styleId="caption-text">
    <w:name w:val="caption-text"/>
    <w:basedOn w:val="ListParagraph"/>
    <w:next w:val="Caption"/>
    <w:rsid w:val="003C78E8"/>
    <w:pPr>
      <w:numPr>
        <w:ilvl w:val="5"/>
      </w:numPr>
    </w:pPr>
    <w:rPr>
      <w:noProof/>
      <w:sz w:val="18"/>
    </w:rPr>
  </w:style>
  <w:style w:type="paragraph" w:styleId="DocumentMap">
    <w:name w:val="Document Map"/>
    <w:basedOn w:val="Normal"/>
    <w:link w:val="DocumentMapChar"/>
    <w:semiHidden/>
    <w:locked/>
    <w:rsid w:val="003C78E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3C78E8"/>
    <w:rPr>
      <w:rFonts w:ascii="Tahoma" w:hAnsi="Tahoma" w:cs="Tahoma"/>
      <w:color w:val="333333"/>
      <w:shd w:val="clear" w:color="auto" w:fill="000080"/>
    </w:rPr>
  </w:style>
  <w:style w:type="table" w:customStyle="1" w:styleId="GreyAccent">
    <w:name w:val="Grey Accent"/>
    <w:basedOn w:val="TableNormal"/>
    <w:rsid w:val="003C78E8"/>
    <w:rPr>
      <w:rFonts w:ascii="Arial" w:hAnsi="Arial"/>
      <w:color w:val="333333"/>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tcPr>
  </w:style>
  <w:style w:type="table" w:customStyle="1" w:styleId="Grey-Accent1">
    <w:name w:val="Grey-Accent1"/>
    <w:basedOn w:val="TableNormal"/>
    <w:next w:val="TableGrid"/>
    <w:rsid w:val="00B30866"/>
    <w:rPr>
      <w:rFonts w:ascii="Arial" w:hAnsi="Arial"/>
      <w:color w:val="333333"/>
      <w:sz w:val="22"/>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F3F3F3"/>
      <w:vAlign w:val="center"/>
    </w:tcPr>
  </w:style>
  <w:style w:type="table" w:styleId="LightList-Accent5">
    <w:name w:val="Light List Accent 5"/>
    <w:basedOn w:val="TableNormal"/>
    <w:uiPriority w:val="61"/>
    <w:rsid w:val="00C4742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BACC6" w:themeFill="accent5"/>
      </w:tcPr>
    </w:tblStylePr>
    <w:tblStylePr w:type="lastRow">
      <w:pPr>
        <w:spacing w:beforeLines="0" w:beforeAutospacing="0" w:afterLines="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SourceText">
    <w:name w:val="Source Text"/>
    <w:qFormat/>
    <w:rsid w:val="005F0EB4"/>
    <w:rPr>
      <w:rFonts w:ascii="Liberation Mono" w:eastAsia="AR PL SungtiL GB" w:hAnsi="Liberation Mono" w:cs="Liberation Mono"/>
    </w:rPr>
  </w:style>
  <w:style w:type="paragraph" w:customStyle="1" w:styleId="TextBody">
    <w:name w:val="Text Body"/>
    <w:basedOn w:val="Normal"/>
    <w:rsid w:val="00850B91"/>
    <w:pPr>
      <w:widowControl w:val="0"/>
      <w:suppressAutoHyphens/>
      <w:spacing w:after="283" w:line="240" w:lineRule="auto"/>
    </w:pPr>
    <w:rPr>
      <w:rFonts w:ascii="Liberation Serif" w:eastAsia="AR PL SungtiL GB" w:hAnsi="Liberation Serif" w:cs="FreeSans"/>
      <w:color w:val="auto"/>
      <w:sz w:val="24"/>
      <w:lang w:eastAsia="zh-CN" w:bidi="hi-IN"/>
    </w:rPr>
  </w:style>
  <w:style w:type="character" w:customStyle="1" w:styleId="ListParagraphChar">
    <w:name w:val="List Paragraph Char"/>
    <w:link w:val="ListParagraph"/>
    <w:uiPriority w:val="34"/>
    <w:locked/>
    <w:rsid w:val="00790DF1"/>
    <w:rPr>
      <w:rFonts w:asciiTheme="minorHAnsi" w:hAnsiTheme="minorHAnsi" w:cs="Arial"/>
      <w:color w:val="333333"/>
      <w:sz w:val="22"/>
      <w:szCs w:val="22"/>
    </w:rPr>
  </w:style>
  <w:style w:type="paragraph" w:customStyle="1" w:styleId="InstructionalTextTableText10">
    <w:name w:val="Instructional Text Table Text 10"/>
    <w:basedOn w:val="Normal"/>
    <w:link w:val="InstructionalTextTableText10Char"/>
    <w:qFormat/>
    <w:rsid w:val="00603C47"/>
    <w:pPr>
      <w:spacing w:before="20" w:line="240" w:lineRule="auto"/>
    </w:pPr>
    <w:rPr>
      <w:rFonts w:ascii="Arial" w:hAnsi="Arial"/>
      <w:i/>
      <w:color w:val="0000FF"/>
      <w:sz w:val="20"/>
      <w:szCs w:val="20"/>
      <w:lang w:eastAsia="ar-SA"/>
    </w:rPr>
  </w:style>
  <w:style w:type="character" w:customStyle="1" w:styleId="InstructionalTextTableText10Char">
    <w:name w:val="Instructional Text Table Text 10 Char"/>
    <w:basedOn w:val="DefaultParagraphFont"/>
    <w:link w:val="InstructionalTextTableText10"/>
    <w:rsid w:val="00603C47"/>
    <w:rPr>
      <w:rFonts w:ascii="Arial" w:hAnsi="Arial"/>
      <w:i/>
      <w:color w:val="0000FF"/>
      <w:lang w:eastAsia="ar-SA"/>
    </w:rPr>
  </w:style>
  <w:style w:type="character" w:customStyle="1" w:styleId="CaptionChar">
    <w:name w:val="Caption Char"/>
    <w:link w:val="Caption"/>
    <w:uiPriority w:val="35"/>
    <w:locked/>
    <w:rsid w:val="00603C47"/>
    <w:rPr>
      <w:rFonts w:asciiTheme="minorHAnsi" w:hAnsiTheme="minorHAnsi"/>
      <w:b/>
      <w:bCs/>
      <w:color w:val="333333"/>
    </w:rPr>
  </w:style>
  <w:style w:type="paragraph" w:customStyle="1" w:styleId="AppendixA">
    <w:name w:val="Appendix A"/>
    <w:next w:val="BodyText"/>
    <w:uiPriority w:val="99"/>
    <w:rsid w:val="00603C47"/>
    <w:pPr>
      <w:keepNext/>
      <w:numPr>
        <w:numId w:val="11"/>
      </w:numPr>
      <w:tabs>
        <w:tab w:val="left" w:pos="864"/>
      </w:tabs>
      <w:spacing w:before="240" w:after="120"/>
    </w:pPr>
    <w:rPr>
      <w:rFonts w:ascii="Arial Narrow" w:hAnsi="Arial Narrow" w:cs="Arial"/>
      <w:b/>
      <w:bCs/>
      <w:iCs/>
      <w:color w:val="003366"/>
      <w:sz w:val="28"/>
      <w:szCs w:val="28"/>
    </w:rPr>
  </w:style>
  <w:style w:type="paragraph" w:customStyle="1" w:styleId="TableText10HeaderCenter">
    <w:name w:val="Table Text 10 Header Center"/>
    <w:basedOn w:val="Normal"/>
    <w:link w:val="TableText10HeaderCenterChar"/>
    <w:uiPriority w:val="99"/>
    <w:rsid w:val="00603C47"/>
    <w:pPr>
      <w:keepNext/>
      <w:spacing w:line="240" w:lineRule="auto"/>
      <w:jc w:val="center"/>
    </w:pPr>
    <w:rPr>
      <w:rFonts w:ascii="Arial" w:hAnsi="Arial"/>
      <w:b/>
      <w:color w:val="FFFFFF" w:themeColor="background1"/>
      <w:sz w:val="20"/>
    </w:rPr>
  </w:style>
  <w:style w:type="character" w:customStyle="1" w:styleId="TableText10HeaderCenterChar">
    <w:name w:val="Table Text 10 Header Center Char"/>
    <w:basedOn w:val="DefaultParagraphFont"/>
    <w:link w:val="TableText10HeaderCenter"/>
    <w:uiPriority w:val="99"/>
    <w:locked/>
    <w:rsid w:val="00603C47"/>
    <w:rPr>
      <w:rFonts w:ascii="Arial" w:hAnsi="Arial"/>
      <w:b/>
      <w:color w:val="FFFFFF" w:themeColor="background1"/>
      <w:szCs w:val="24"/>
    </w:rPr>
  </w:style>
  <w:style w:type="paragraph" w:customStyle="1" w:styleId="ParagraphSpacer10">
    <w:name w:val="Paragraph Spacer 10"/>
    <w:next w:val="BodyText"/>
    <w:uiPriority w:val="99"/>
    <w:rsid w:val="00923C45"/>
    <w:rPr>
      <w:rFonts w:ascii="Arial" w:hAnsi="Arial"/>
      <w:szCs w:val="24"/>
    </w:rPr>
  </w:style>
  <w:style w:type="table" w:customStyle="1" w:styleId="MediumShading1-Accent11">
    <w:name w:val="Medium Shading 1 - Accent 11"/>
    <w:basedOn w:val="TableNormal"/>
    <w:uiPriority w:val="63"/>
    <w:rsid w:val="00DE34D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UnresolvedMention1">
    <w:name w:val="Unresolved Mention1"/>
    <w:basedOn w:val="DefaultParagraphFont"/>
    <w:uiPriority w:val="99"/>
    <w:semiHidden/>
    <w:unhideWhenUsed/>
    <w:rsid w:val="00310BC8"/>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6851048">
      <w:bodyDiv w:val="1"/>
      <w:marLeft w:val="0"/>
      <w:marRight w:val="0"/>
      <w:marTop w:val="0"/>
      <w:marBottom w:val="0"/>
      <w:divBdr>
        <w:top w:val="none" w:sz="0" w:space="0" w:color="auto"/>
        <w:left w:val="none" w:sz="0" w:space="0" w:color="auto"/>
        <w:bottom w:val="none" w:sz="0" w:space="0" w:color="auto"/>
        <w:right w:val="none" w:sz="0" w:space="0" w:color="auto"/>
      </w:divBdr>
    </w:div>
    <w:div w:id="36125394">
      <w:bodyDiv w:val="1"/>
      <w:marLeft w:val="0"/>
      <w:marRight w:val="0"/>
      <w:marTop w:val="0"/>
      <w:marBottom w:val="0"/>
      <w:divBdr>
        <w:top w:val="none" w:sz="0" w:space="0" w:color="auto"/>
        <w:left w:val="none" w:sz="0" w:space="0" w:color="auto"/>
        <w:bottom w:val="none" w:sz="0" w:space="0" w:color="auto"/>
        <w:right w:val="none" w:sz="0" w:space="0" w:color="auto"/>
      </w:divBdr>
    </w:div>
    <w:div w:id="67308474">
      <w:bodyDiv w:val="1"/>
      <w:marLeft w:val="0"/>
      <w:marRight w:val="0"/>
      <w:marTop w:val="0"/>
      <w:marBottom w:val="0"/>
      <w:divBdr>
        <w:top w:val="none" w:sz="0" w:space="0" w:color="auto"/>
        <w:left w:val="none" w:sz="0" w:space="0" w:color="auto"/>
        <w:bottom w:val="none" w:sz="0" w:space="0" w:color="auto"/>
        <w:right w:val="none" w:sz="0" w:space="0" w:color="auto"/>
      </w:divBdr>
    </w:div>
    <w:div w:id="99572858">
      <w:bodyDiv w:val="1"/>
      <w:marLeft w:val="0"/>
      <w:marRight w:val="0"/>
      <w:marTop w:val="0"/>
      <w:marBottom w:val="0"/>
      <w:divBdr>
        <w:top w:val="none" w:sz="0" w:space="0" w:color="auto"/>
        <w:left w:val="none" w:sz="0" w:space="0" w:color="auto"/>
        <w:bottom w:val="none" w:sz="0" w:space="0" w:color="auto"/>
        <w:right w:val="none" w:sz="0" w:space="0" w:color="auto"/>
      </w:divBdr>
    </w:div>
    <w:div w:id="108210069">
      <w:bodyDiv w:val="1"/>
      <w:marLeft w:val="0"/>
      <w:marRight w:val="0"/>
      <w:marTop w:val="0"/>
      <w:marBottom w:val="0"/>
      <w:divBdr>
        <w:top w:val="none" w:sz="0" w:space="0" w:color="auto"/>
        <w:left w:val="none" w:sz="0" w:space="0" w:color="auto"/>
        <w:bottom w:val="none" w:sz="0" w:space="0" w:color="auto"/>
        <w:right w:val="none" w:sz="0" w:space="0" w:color="auto"/>
      </w:divBdr>
    </w:div>
    <w:div w:id="116728458">
      <w:bodyDiv w:val="1"/>
      <w:marLeft w:val="0"/>
      <w:marRight w:val="0"/>
      <w:marTop w:val="0"/>
      <w:marBottom w:val="0"/>
      <w:divBdr>
        <w:top w:val="none" w:sz="0" w:space="0" w:color="auto"/>
        <w:left w:val="none" w:sz="0" w:space="0" w:color="auto"/>
        <w:bottom w:val="none" w:sz="0" w:space="0" w:color="auto"/>
        <w:right w:val="none" w:sz="0" w:space="0" w:color="auto"/>
      </w:divBdr>
    </w:div>
    <w:div w:id="117451518">
      <w:bodyDiv w:val="1"/>
      <w:marLeft w:val="0"/>
      <w:marRight w:val="0"/>
      <w:marTop w:val="0"/>
      <w:marBottom w:val="0"/>
      <w:divBdr>
        <w:top w:val="none" w:sz="0" w:space="0" w:color="auto"/>
        <w:left w:val="none" w:sz="0" w:space="0" w:color="auto"/>
        <w:bottom w:val="none" w:sz="0" w:space="0" w:color="auto"/>
        <w:right w:val="none" w:sz="0" w:space="0" w:color="auto"/>
      </w:divBdr>
    </w:div>
    <w:div w:id="140125010">
      <w:bodyDiv w:val="1"/>
      <w:marLeft w:val="0"/>
      <w:marRight w:val="0"/>
      <w:marTop w:val="0"/>
      <w:marBottom w:val="0"/>
      <w:divBdr>
        <w:top w:val="none" w:sz="0" w:space="0" w:color="auto"/>
        <w:left w:val="none" w:sz="0" w:space="0" w:color="auto"/>
        <w:bottom w:val="none" w:sz="0" w:space="0" w:color="auto"/>
        <w:right w:val="none" w:sz="0" w:space="0" w:color="auto"/>
      </w:divBdr>
    </w:div>
    <w:div w:id="144784194">
      <w:bodyDiv w:val="1"/>
      <w:marLeft w:val="0"/>
      <w:marRight w:val="0"/>
      <w:marTop w:val="0"/>
      <w:marBottom w:val="0"/>
      <w:divBdr>
        <w:top w:val="none" w:sz="0" w:space="0" w:color="auto"/>
        <w:left w:val="none" w:sz="0" w:space="0" w:color="auto"/>
        <w:bottom w:val="none" w:sz="0" w:space="0" w:color="auto"/>
        <w:right w:val="none" w:sz="0" w:space="0" w:color="auto"/>
      </w:divBdr>
    </w:div>
    <w:div w:id="174081244">
      <w:bodyDiv w:val="1"/>
      <w:marLeft w:val="0"/>
      <w:marRight w:val="0"/>
      <w:marTop w:val="0"/>
      <w:marBottom w:val="0"/>
      <w:divBdr>
        <w:top w:val="none" w:sz="0" w:space="0" w:color="auto"/>
        <w:left w:val="none" w:sz="0" w:space="0" w:color="auto"/>
        <w:bottom w:val="none" w:sz="0" w:space="0" w:color="auto"/>
        <w:right w:val="none" w:sz="0" w:space="0" w:color="auto"/>
      </w:divBdr>
      <w:divsChild>
        <w:div w:id="2140023891">
          <w:marLeft w:val="0"/>
          <w:marRight w:val="0"/>
          <w:marTop w:val="0"/>
          <w:marBottom w:val="0"/>
          <w:divBdr>
            <w:top w:val="none" w:sz="0" w:space="0" w:color="auto"/>
            <w:left w:val="none" w:sz="0" w:space="0" w:color="auto"/>
            <w:bottom w:val="none" w:sz="0" w:space="0" w:color="auto"/>
            <w:right w:val="none" w:sz="0" w:space="0" w:color="auto"/>
          </w:divBdr>
          <w:divsChild>
            <w:div w:id="433130617">
              <w:marLeft w:val="0"/>
              <w:marRight w:val="0"/>
              <w:marTop w:val="0"/>
              <w:marBottom w:val="0"/>
              <w:divBdr>
                <w:top w:val="single" w:sz="6" w:space="0" w:color="D6D6D6"/>
                <w:left w:val="single" w:sz="6" w:space="0" w:color="D6D6D6"/>
                <w:bottom w:val="single" w:sz="6" w:space="0" w:color="D6D6D6"/>
                <w:right w:val="single" w:sz="6" w:space="0" w:color="D6D6D6"/>
              </w:divBdr>
              <w:divsChild>
                <w:div w:id="12365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6905">
      <w:bodyDiv w:val="1"/>
      <w:marLeft w:val="0"/>
      <w:marRight w:val="0"/>
      <w:marTop w:val="0"/>
      <w:marBottom w:val="0"/>
      <w:divBdr>
        <w:top w:val="none" w:sz="0" w:space="0" w:color="auto"/>
        <w:left w:val="none" w:sz="0" w:space="0" w:color="auto"/>
        <w:bottom w:val="none" w:sz="0" w:space="0" w:color="auto"/>
        <w:right w:val="none" w:sz="0" w:space="0" w:color="auto"/>
      </w:divBdr>
    </w:div>
    <w:div w:id="211885522">
      <w:bodyDiv w:val="1"/>
      <w:marLeft w:val="0"/>
      <w:marRight w:val="0"/>
      <w:marTop w:val="0"/>
      <w:marBottom w:val="0"/>
      <w:divBdr>
        <w:top w:val="none" w:sz="0" w:space="0" w:color="auto"/>
        <w:left w:val="none" w:sz="0" w:space="0" w:color="auto"/>
        <w:bottom w:val="none" w:sz="0" w:space="0" w:color="auto"/>
        <w:right w:val="none" w:sz="0" w:space="0" w:color="auto"/>
      </w:divBdr>
    </w:div>
    <w:div w:id="224993042">
      <w:bodyDiv w:val="1"/>
      <w:marLeft w:val="0"/>
      <w:marRight w:val="0"/>
      <w:marTop w:val="0"/>
      <w:marBottom w:val="0"/>
      <w:divBdr>
        <w:top w:val="none" w:sz="0" w:space="0" w:color="auto"/>
        <w:left w:val="none" w:sz="0" w:space="0" w:color="auto"/>
        <w:bottom w:val="none" w:sz="0" w:space="0" w:color="auto"/>
        <w:right w:val="none" w:sz="0" w:space="0" w:color="auto"/>
      </w:divBdr>
    </w:div>
    <w:div w:id="260991492">
      <w:bodyDiv w:val="1"/>
      <w:marLeft w:val="0"/>
      <w:marRight w:val="0"/>
      <w:marTop w:val="0"/>
      <w:marBottom w:val="0"/>
      <w:divBdr>
        <w:top w:val="none" w:sz="0" w:space="0" w:color="auto"/>
        <w:left w:val="none" w:sz="0" w:space="0" w:color="auto"/>
        <w:bottom w:val="none" w:sz="0" w:space="0" w:color="auto"/>
        <w:right w:val="none" w:sz="0" w:space="0" w:color="auto"/>
      </w:divBdr>
    </w:div>
    <w:div w:id="264382209">
      <w:bodyDiv w:val="1"/>
      <w:marLeft w:val="0"/>
      <w:marRight w:val="0"/>
      <w:marTop w:val="0"/>
      <w:marBottom w:val="0"/>
      <w:divBdr>
        <w:top w:val="none" w:sz="0" w:space="0" w:color="auto"/>
        <w:left w:val="none" w:sz="0" w:space="0" w:color="auto"/>
        <w:bottom w:val="none" w:sz="0" w:space="0" w:color="auto"/>
        <w:right w:val="none" w:sz="0" w:space="0" w:color="auto"/>
      </w:divBdr>
    </w:div>
    <w:div w:id="288709138">
      <w:bodyDiv w:val="1"/>
      <w:marLeft w:val="0"/>
      <w:marRight w:val="0"/>
      <w:marTop w:val="0"/>
      <w:marBottom w:val="0"/>
      <w:divBdr>
        <w:top w:val="none" w:sz="0" w:space="0" w:color="auto"/>
        <w:left w:val="none" w:sz="0" w:space="0" w:color="auto"/>
        <w:bottom w:val="none" w:sz="0" w:space="0" w:color="auto"/>
        <w:right w:val="none" w:sz="0" w:space="0" w:color="auto"/>
      </w:divBdr>
    </w:div>
    <w:div w:id="334848916">
      <w:bodyDiv w:val="1"/>
      <w:marLeft w:val="0"/>
      <w:marRight w:val="0"/>
      <w:marTop w:val="0"/>
      <w:marBottom w:val="0"/>
      <w:divBdr>
        <w:top w:val="none" w:sz="0" w:space="0" w:color="auto"/>
        <w:left w:val="none" w:sz="0" w:space="0" w:color="auto"/>
        <w:bottom w:val="none" w:sz="0" w:space="0" w:color="auto"/>
        <w:right w:val="none" w:sz="0" w:space="0" w:color="auto"/>
      </w:divBdr>
    </w:div>
    <w:div w:id="356195311">
      <w:bodyDiv w:val="1"/>
      <w:marLeft w:val="0"/>
      <w:marRight w:val="0"/>
      <w:marTop w:val="0"/>
      <w:marBottom w:val="0"/>
      <w:divBdr>
        <w:top w:val="none" w:sz="0" w:space="0" w:color="auto"/>
        <w:left w:val="none" w:sz="0" w:space="0" w:color="auto"/>
        <w:bottom w:val="none" w:sz="0" w:space="0" w:color="auto"/>
        <w:right w:val="none" w:sz="0" w:space="0" w:color="auto"/>
      </w:divBdr>
    </w:div>
    <w:div w:id="380131448">
      <w:bodyDiv w:val="1"/>
      <w:marLeft w:val="0"/>
      <w:marRight w:val="0"/>
      <w:marTop w:val="0"/>
      <w:marBottom w:val="0"/>
      <w:divBdr>
        <w:top w:val="none" w:sz="0" w:space="0" w:color="auto"/>
        <w:left w:val="none" w:sz="0" w:space="0" w:color="auto"/>
        <w:bottom w:val="none" w:sz="0" w:space="0" w:color="auto"/>
        <w:right w:val="none" w:sz="0" w:space="0" w:color="auto"/>
      </w:divBdr>
    </w:div>
    <w:div w:id="398746977">
      <w:bodyDiv w:val="1"/>
      <w:marLeft w:val="0"/>
      <w:marRight w:val="0"/>
      <w:marTop w:val="0"/>
      <w:marBottom w:val="0"/>
      <w:divBdr>
        <w:top w:val="none" w:sz="0" w:space="0" w:color="auto"/>
        <w:left w:val="none" w:sz="0" w:space="0" w:color="auto"/>
        <w:bottom w:val="none" w:sz="0" w:space="0" w:color="auto"/>
        <w:right w:val="none" w:sz="0" w:space="0" w:color="auto"/>
      </w:divBdr>
    </w:div>
    <w:div w:id="418452056">
      <w:marLeft w:val="0"/>
      <w:marRight w:val="0"/>
      <w:marTop w:val="0"/>
      <w:marBottom w:val="0"/>
      <w:divBdr>
        <w:top w:val="none" w:sz="0" w:space="0" w:color="auto"/>
        <w:left w:val="none" w:sz="0" w:space="0" w:color="auto"/>
        <w:bottom w:val="none" w:sz="0" w:space="0" w:color="auto"/>
        <w:right w:val="none" w:sz="0" w:space="0" w:color="auto"/>
      </w:divBdr>
    </w:div>
    <w:div w:id="418452057">
      <w:marLeft w:val="0"/>
      <w:marRight w:val="0"/>
      <w:marTop w:val="0"/>
      <w:marBottom w:val="0"/>
      <w:divBdr>
        <w:top w:val="none" w:sz="0" w:space="0" w:color="auto"/>
        <w:left w:val="none" w:sz="0" w:space="0" w:color="auto"/>
        <w:bottom w:val="none" w:sz="0" w:space="0" w:color="auto"/>
        <w:right w:val="none" w:sz="0" w:space="0" w:color="auto"/>
      </w:divBdr>
    </w:div>
    <w:div w:id="418452058">
      <w:marLeft w:val="0"/>
      <w:marRight w:val="0"/>
      <w:marTop w:val="0"/>
      <w:marBottom w:val="0"/>
      <w:divBdr>
        <w:top w:val="none" w:sz="0" w:space="0" w:color="auto"/>
        <w:left w:val="none" w:sz="0" w:space="0" w:color="auto"/>
        <w:bottom w:val="none" w:sz="0" w:space="0" w:color="auto"/>
        <w:right w:val="none" w:sz="0" w:space="0" w:color="auto"/>
      </w:divBdr>
    </w:div>
    <w:div w:id="418452059">
      <w:marLeft w:val="0"/>
      <w:marRight w:val="0"/>
      <w:marTop w:val="0"/>
      <w:marBottom w:val="0"/>
      <w:divBdr>
        <w:top w:val="none" w:sz="0" w:space="0" w:color="auto"/>
        <w:left w:val="none" w:sz="0" w:space="0" w:color="auto"/>
        <w:bottom w:val="none" w:sz="0" w:space="0" w:color="auto"/>
        <w:right w:val="none" w:sz="0" w:space="0" w:color="auto"/>
      </w:divBdr>
    </w:div>
    <w:div w:id="418452060">
      <w:marLeft w:val="0"/>
      <w:marRight w:val="0"/>
      <w:marTop w:val="0"/>
      <w:marBottom w:val="0"/>
      <w:divBdr>
        <w:top w:val="none" w:sz="0" w:space="0" w:color="auto"/>
        <w:left w:val="none" w:sz="0" w:space="0" w:color="auto"/>
        <w:bottom w:val="none" w:sz="0" w:space="0" w:color="auto"/>
        <w:right w:val="none" w:sz="0" w:space="0" w:color="auto"/>
      </w:divBdr>
    </w:div>
    <w:div w:id="418452061">
      <w:marLeft w:val="0"/>
      <w:marRight w:val="0"/>
      <w:marTop w:val="0"/>
      <w:marBottom w:val="0"/>
      <w:divBdr>
        <w:top w:val="none" w:sz="0" w:space="0" w:color="auto"/>
        <w:left w:val="none" w:sz="0" w:space="0" w:color="auto"/>
        <w:bottom w:val="none" w:sz="0" w:space="0" w:color="auto"/>
        <w:right w:val="none" w:sz="0" w:space="0" w:color="auto"/>
      </w:divBdr>
    </w:div>
    <w:div w:id="418452062">
      <w:marLeft w:val="0"/>
      <w:marRight w:val="0"/>
      <w:marTop w:val="0"/>
      <w:marBottom w:val="0"/>
      <w:divBdr>
        <w:top w:val="none" w:sz="0" w:space="0" w:color="auto"/>
        <w:left w:val="none" w:sz="0" w:space="0" w:color="auto"/>
        <w:bottom w:val="none" w:sz="0" w:space="0" w:color="auto"/>
        <w:right w:val="none" w:sz="0" w:space="0" w:color="auto"/>
      </w:divBdr>
    </w:div>
    <w:div w:id="418452063">
      <w:marLeft w:val="0"/>
      <w:marRight w:val="0"/>
      <w:marTop w:val="0"/>
      <w:marBottom w:val="0"/>
      <w:divBdr>
        <w:top w:val="none" w:sz="0" w:space="0" w:color="auto"/>
        <w:left w:val="none" w:sz="0" w:space="0" w:color="auto"/>
        <w:bottom w:val="none" w:sz="0" w:space="0" w:color="auto"/>
        <w:right w:val="none" w:sz="0" w:space="0" w:color="auto"/>
      </w:divBdr>
    </w:div>
    <w:div w:id="418452064">
      <w:marLeft w:val="0"/>
      <w:marRight w:val="0"/>
      <w:marTop w:val="0"/>
      <w:marBottom w:val="0"/>
      <w:divBdr>
        <w:top w:val="none" w:sz="0" w:space="0" w:color="auto"/>
        <w:left w:val="none" w:sz="0" w:space="0" w:color="auto"/>
        <w:bottom w:val="none" w:sz="0" w:space="0" w:color="auto"/>
        <w:right w:val="none" w:sz="0" w:space="0" w:color="auto"/>
      </w:divBdr>
    </w:div>
    <w:div w:id="418452065">
      <w:marLeft w:val="0"/>
      <w:marRight w:val="0"/>
      <w:marTop w:val="0"/>
      <w:marBottom w:val="0"/>
      <w:divBdr>
        <w:top w:val="none" w:sz="0" w:space="0" w:color="auto"/>
        <w:left w:val="none" w:sz="0" w:space="0" w:color="auto"/>
        <w:bottom w:val="none" w:sz="0" w:space="0" w:color="auto"/>
        <w:right w:val="none" w:sz="0" w:space="0" w:color="auto"/>
      </w:divBdr>
    </w:div>
    <w:div w:id="418452066">
      <w:marLeft w:val="0"/>
      <w:marRight w:val="0"/>
      <w:marTop w:val="0"/>
      <w:marBottom w:val="0"/>
      <w:divBdr>
        <w:top w:val="none" w:sz="0" w:space="0" w:color="auto"/>
        <w:left w:val="none" w:sz="0" w:space="0" w:color="auto"/>
        <w:bottom w:val="none" w:sz="0" w:space="0" w:color="auto"/>
        <w:right w:val="none" w:sz="0" w:space="0" w:color="auto"/>
      </w:divBdr>
    </w:div>
    <w:div w:id="418452067">
      <w:marLeft w:val="0"/>
      <w:marRight w:val="0"/>
      <w:marTop w:val="0"/>
      <w:marBottom w:val="0"/>
      <w:divBdr>
        <w:top w:val="none" w:sz="0" w:space="0" w:color="auto"/>
        <w:left w:val="none" w:sz="0" w:space="0" w:color="auto"/>
        <w:bottom w:val="none" w:sz="0" w:space="0" w:color="auto"/>
        <w:right w:val="none" w:sz="0" w:space="0" w:color="auto"/>
      </w:divBdr>
    </w:div>
    <w:div w:id="418452068">
      <w:marLeft w:val="0"/>
      <w:marRight w:val="0"/>
      <w:marTop w:val="0"/>
      <w:marBottom w:val="0"/>
      <w:divBdr>
        <w:top w:val="none" w:sz="0" w:space="0" w:color="auto"/>
        <w:left w:val="none" w:sz="0" w:space="0" w:color="auto"/>
        <w:bottom w:val="none" w:sz="0" w:space="0" w:color="auto"/>
        <w:right w:val="none" w:sz="0" w:space="0" w:color="auto"/>
      </w:divBdr>
    </w:div>
    <w:div w:id="418452069">
      <w:marLeft w:val="0"/>
      <w:marRight w:val="0"/>
      <w:marTop w:val="0"/>
      <w:marBottom w:val="0"/>
      <w:divBdr>
        <w:top w:val="none" w:sz="0" w:space="0" w:color="auto"/>
        <w:left w:val="none" w:sz="0" w:space="0" w:color="auto"/>
        <w:bottom w:val="none" w:sz="0" w:space="0" w:color="auto"/>
        <w:right w:val="none" w:sz="0" w:space="0" w:color="auto"/>
      </w:divBdr>
    </w:div>
    <w:div w:id="418452070">
      <w:marLeft w:val="0"/>
      <w:marRight w:val="0"/>
      <w:marTop w:val="0"/>
      <w:marBottom w:val="0"/>
      <w:divBdr>
        <w:top w:val="none" w:sz="0" w:space="0" w:color="auto"/>
        <w:left w:val="none" w:sz="0" w:space="0" w:color="auto"/>
        <w:bottom w:val="none" w:sz="0" w:space="0" w:color="auto"/>
        <w:right w:val="none" w:sz="0" w:space="0" w:color="auto"/>
      </w:divBdr>
    </w:div>
    <w:div w:id="418452071">
      <w:marLeft w:val="0"/>
      <w:marRight w:val="0"/>
      <w:marTop w:val="0"/>
      <w:marBottom w:val="0"/>
      <w:divBdr>
        <w:top w:val="none" w:sz="0" w:space="0" w:color="auto"/>
        <w:left w:val="none" w:sz="0" w:space="0" w:color="auto"/>
        <w:bottom w:val="none" w:sz="0" w:space="0" w:color="auto"/>
        <w:right w:val="none" w:sz="0" w:space="0" w:color="auto"/>
      </w:divBdr>
    </w:div>
    <w:div w:id="445469594">
      <w:bodyDiv w:val="1"/>
      <w:marLeft w:val="0"/>
      <w:marRight w:val="0"/>
      <w:marTop w:val="0"/>
      <w:marBottom w:val="0"/>
      <w:divBdr>
        <w:top w:val="none" w:sz="0" w:space="0" w:color="auto"/>
        <w:left w:val="none" w:sz="0" w:space="0" w:color="auto"/>
        <w:bottom w:val="none" w:sz="0" w:space="0" w:color="auto"/>
        <w:right w:val="none" w:sz="0" w:space="0" w:color="auto"/>
      </w:divBdr>
    </w:div>
    <w:div w:id="462236475">
      <w:bodyDiv w:val="1"/>
      <w:marLeft w:val="0"/>
      <w:marRight w:val="0"/>
      <w:marTop w:val="0"/>
      <w:marBottom w:val="0"/>
      <w:divBdr>
        <w:top w:val="none" w:sz="0" w:space="0" w:color="auto"/>
        <w:left w:val="none" w:sz="0" w:space="0" w:color="auto"/>
        <w:bottom w:val="none" w:sz="0" w:space="0" w:color="auto"/>
        <w:right w:val="none" w:sz="0" w:space="0" w:color="auto"/>
      </w:divBdr>
    </w:div>
    <w:div w:id="463275211">
      <w:bodyDiv w:val="1"/>
      <w:marLeft w:val="0"/>
      <w:marRight w:val="0"/>
      <w:marTop w:val="0"/>
      <w:marBottom w:val="0"/>
      <w:divBdr>
        <w:top w:val="none" w:sz="0" w:space="0" w:color="auto"/>
        <w:left w:val="none" w:sz="0" w:space="0" w:color="auto"/>
        <w:bottom w:val="none" w:sz="0" w:space="0" w:color="auto"/>
        <w:right w:val="none" w:sz="0" w:space="0" w:color="auto"/>
      </w:divBdr>
      <w:divsChild>
        <w:div w:id="179322304">
          <w:marLeft w:val="0"/>
          <w:marRight w:val="0"/>
          <w:marTop w:val="0"/>
          <w:marBottom w:val="0"/>
          <w:divBdr>
            <w:top w:val="none" w:sz="0" w:space="0" w:color="auto"/>
            <w:left w:val="none" w:sz="0" w:space="0" w:color="auto"/>
            <w:bottom w:val="none" w:sz="0" w:space="0" w:color="auto"/>
            <w:right w:val="none" w:sz="0" w:space="0" w:color="auto"/>
          </w:divBdr>
        </w:div>
        <w:div w:id="611204313">
          <w:marLeft w:val="0"/>
          <w:marRight w:val="0"/>
          <w:marTop w:val="0"/>
          <w:marBottom w:val="0"/>
          <w:divBdr>
            <w:top w:val="none" w:sz="0" w:space="0" w:color="auto"/>
            <w:left w:val="none" w:sz="0" w:space="0" w:color="auto"/>
            <w:bottom w:val="none" w:sz="0" w:space="0" w:color="auto"/>
            <w:right w:val="none" w:sz="0" w:space="0" w:color="auto"/>
          </w:divBdr>
        </w:div>
        <w:div w:id="951014277">
          <w:marLeft w:val="0"/>
          <w:marRight w:val="0"/>
          <w:marTop w:val="0"/>
          <w:marBottom w:val="0"/>
          <w:divBdr>
            <w:top w:val="none" w:sz="0" w:space="0" w:color="auto"/>
            <w:left w:val="none" w:sz="0" w:space="0" w:color="auto"/>
            <w:bottom w:val="none" w:sz="0" w:space="0" w:color="auto"/>
            <w:right w:val="none" w:sz="0" w:space="0" w:color="auto"/>
          </w:divBdr>
        </w:div>
        <w:div w:id="1021280180">
          <w:marLeft w:val="0"/>
          <w:marRight w:val="0"/>
          <w:marTop w:val="0"/>
          <w:marBottom w:val="0"/>
          <w:divBdr>
            <w:top w:val="none" w:sz="0" w:space="0" w:color="auto"/>
            <w:left w:val="none" w:sz="0" w:space="0" w:color="auto"/>
            <w:bottom w:val="none" w:sz="0" w:space="0" w:color="auto"/>
            <w:right w:val="none" w:sz="0" w:space="0" w:color="auto"/>
          </w:divBdr>
        </w:div>
        <w:div w:id="1347370683">
          <w:marLeft w:val="0"/>
          <w:marRight w:val="0"/>
          <w:marTop w:val="0"/>
          <w:marBottom w:val="0"/>
          <w:divBdr>
            <w:top w:val="none" w:sz="0" w:space="0" w:color="auto"/>
            <w:left w:val="none" w:sz="0" w:space="0" w:color="auto"/>
            <w:bottom w:val="none" w:sz="0" w:space="0" w:color="auto"/>
            <w:right w:val="none" w:sz="0" w:space="0" w:color="auto"/>
          </w:divBdr>
        </w:div>
        <w:div w:id="1479347957">
          <w:marLeft w:val="0"/>
          <w:marRight w:val="0"/>
          <w:marTop w:val="0"/>
          <w:marBottom w:val="0"/>
          <w:divBdr>
            <w:top w:val="none" w:sz="0" w:space="0" w:color="auto"/>
            <w:left w:val="none" w:sz="0" w:space="0" w:color="auto"/>
            <w:bottom w:val="none" w:sz="0" w:space="0" w:color="auto"/>
            <w:right w:val="none" w:sz="0" w:space="0" w:color="auto"/>
          </w:divBdr>
        </w:div>
        <w:div w:id="1819492620">
          <w:marLeft w:val="0"/>
          <w:marRight w:val="0"/>
          <w:marTop w:val="0"/>
          <w:marBottom w:val="0"/>
          <w:divBdr>
            <w:top w:val="none" w:sz="0" w:space="0" w:color="auto"/>
            <w:left w:val="none" w:sz="0" w:space="0" w:color="auto"/>
            <w:bottom w:val="none" w:sz="0" w:space="0" w:color="auto"/>
            <w:right w:val="none" w:sz="0" w:space="0" w:color="auto"/>
          </w:divBdr>
        </w:div>
      </w:divsChild>
    </w:div>
    <w:div w:id="537552567">
      <w:bodyDiv w:val="1"/>
      <w:marLeft w:val="0"/>
      <w:marRight w:val="0"/>
      <w:marTop w:val="0"/>
      <w:marBottom w:val="0"/>
      <w:divBdr>
        <w:top w:val="none" w:sz="0" w:space="0" w:color="auto"/>
        <w:left w:val="none" w:sz="0" w:space="0" w:color="auto"/>
        <w:bottom w:val="none" w:sz="0" w:space="0" w:color="auto"/>
        <w:right w:val="none" w:sz="0" w:space="0" w:color="auto"/>
      </w:divBdr>
    </w:div>
    <w:div w:id="558368933">
      <w:bodyDiv w:val="1"/>
      <w:marLeft w:val="0"/>
      <w:marRight w:val="0"/>
      <w:marTop w:val="0"/>
      <w:marBottom w:val="0"/>
      <w:divBdr>
        <w:top w:val="none" w:sz="0" w:space="0" w:color="auto"/>
        <w:left w:val="none" w:sz="0" w:space="0" w:color="auto"/>
        <w:bottom w:val="none" w:sz="0" w:space="0" w:color="auto"/>
        <w:right w:val="none" w:sz="0" w:space="0" w:color="auto"/>
      </w:divBdr>
    </w:div>
    <w:div w:id="642782505">
      <w:bodyDiv w:val="1"/>
      <w:marLeft w:val="0"/>
      <w:marRight w:val="0"/>
      <w:marTop w:val="0"/>
      <w:marBottom w:val="0"/>
      <w:divBdr>
        <w:top w:val="none" w:sz="0" w:space="0" w:color="auto"/>
        <w:left w:val="none" w:sz="0" w:space="0" w:color="auto"/>
        <w:bottom w:val="none" w:sz="0" w:space="0" w:color="auto"/>
        <w:right w:val="none" w:sz="0" w:space="0" w:color="auto"/>
      </w:divBdr>
    </w:div>
    <w:div w:id="688988197">
      <w:bodyDiv w:val="1"/>
      <w:marLeft w:val="0"/>
      <w:marRight w:val="0"/>
      <w:marTop w:val="0"/>
      <w:marBottom w:val="0"/>
      <w:divBdr>
        <w:top w:val="none" w:sz="0" w:space="0" w:color="auto"/>
        <w:left w:val="none" w:sz="0" w:space="0" w:color="auto"/>
        <w:bottom w:val="none" w:sz="0" w:space="0" w:color="auto"/>
        <w:right w:val="none" w:sz="0" w:space="0" w:color="auto"/>
      </w:divBdr>
    </w:div>
    <w:div w:id="731197160">
      <w:bodyDiv w:val="1"/>
      <w:marLeft w:val="0"/>
      <w:marRight w:val="0"/>
      <w:marTop w:val="0"/>
      <w:marBottom w:val="0"/>
      <w:divBdr>
        <w:top w:val="none" w:sz="0" w:space="0" w:color="auto"/>
        <w:left w:val="none" w:sz="0" w:space="0" w:color="auto"/>
        <w:bottom w:val="none" w:sz="0" w:space="0" w:color="auto"/>
        <w:right w:val="none" w:sz="0" w:space="0" w:color="auto"/>
      </w:divBdr>
    </w:div>
    <w:div w:id="737560040">
      <w:bodyDiv w:val="1"/>
      <w:marLeft w:val="0"/>
      <w:marRight w:val="0"/>
      <w:marTop w:val="0"/>
      <w:marBottom w:val="0"/>
      <w:divBdr>
        <w:top w:val="none" w:sz="0" w:space="0" w:color="auto"/>
        <w:left w:val="none" w:sz="0" w:space="0" w:color="auto"/>
        <w:bottom w:val="none" w:sz="0" w:space="0" w:color="auto"/>
        <w:right w:val="none" w:sz="0" w:space="0" w:color="auto"/>
      </w:divBdr>
    </w:div>
    <w:div w:id="738595673">
      <w:bodyDiv w:val="1"/>
      <w:marLeft w:val="0"/>
      <w:marRight w:val="0"/>
      <w:marTop w:val="0"/>
      <w:marBottom w:val="0"/>
      <w:divBdr>
        <w:top w:val="none" w:sz="0" w:space="0" w:color="auto"/>
        <w:left w:val="none" w:sz="0" w:space="0" w:color="auto"/>
        <w:bottom w:val="none" w:sz="0" w:space="0" w:color="auto"/>
        <w:right w:val="none" w:sz="0" w:space="0" w:color="auto"/>
      </w:divBdr>
    </w:div>
    <w:div w:id="749888058">
      <w:bodyDiv w:val="1"/>
      <w:marLeft w:val="0"/>
      <w:marRight w:val="0"/>
      <w:marTop w:val="0"/>
      <w:marBottom w:val="0"/>
      <w:divBdr>
        <w:top w:val="none" w:sz="0" w:space="0" w:color="auto"/>
        <w:left w:val="none" w:sz="0" w:space="0" w:color="auto"/>
        <w:bottom w:val="none" w:sz="0" w:space="0" w:color="auto"/>
        <w:right w:val="none" w:sz="0" w:space="0" w:color="auto"/>
      </w:divBdr>
    </w:div>
    <w:div w:id="768744571">
      <w:bodyDiv w:val="1"/>
      <w:marLeft w:val="0"/>
      <w:marRight w:val="0"/>
      <w:marTop w:val="0"/>
      <w:marBottom w:val="0"/>
      <w:divBdr>
        <w:top w:val="none" w:sz="0" w:space="0" w:color="auto"/>
        <w:left w:val="none" w:sz="0" w:space="0" w:color="auto"/>
        <w:bottom w:val="none" w:sz="0" w:space="0" w:color="auto"/>
        <w:right w:val="none" w:sz="0" w:space="0" w:color="auto"/>
      </w:divBdr>
      <w:divsChild>
        <w:div w:id="472993181">
          <w:marLeft w:val="0"/>
          <w:marRight w:val="0"/>
          <w:marTop w:val="0"/>
          <w:marBottom w:val="0"/>
          <w:divBdr>
            <w:top w:val="none" w:sz="0" w:space="0" w:color="auto"/>
            <w:left w:val="none" w:sz="0" w:space="0" w:color="auto"/>
            <w:bottom w:val="none" w:sz="0" w:space="0" w:color="auto"/>
            <w:right w:val="none" w:sz="0" w:space="0" w:color="auto"/>
          </w:divBdr>
          <w:divsChild>
            <w:div w:id="30159002">
              <w:marLeft w:val="0"/>
              <w:marRight w:val="0"/>
              <w:marTop w:val="0"/>
              <w:marBottom w:val="0"/>
              <w:divBdr>
                <w:top w:val="none" w:sz="0" w:space="0" w:color="auto"/>
                <w:left w:val="none" w:sz="0" w:space="0" w:color="auto"/>
                <w:bottom w:val="none" w:sz="0" w:space="0" w:color="auto"/>
                <w:right w:val="none" w:sz="0" w:space="0" w:color="auto"/>
              </w:divBdr>
              <w:divsChild>
                <w:div w:id="1509177942">
                  <w:marLeft w:val="0"/>
                  <w:marRight w:val="0"/>
                  <w:marTop w:val="0"/>
                  <w:marBottom w:val="0"/>
                  <w:divBdr>
                    <w:top w:val="none" w:sz="0" w:space="0" w:color="auto"/>
                    <w:left w:val="none" w:sz="0" w:space="0" w:color="auto"/>
                    <w:bottom w:val="none" w:sz="0" w:space="0" w:color="auto"/>
                    <w:right w:val="none" w:sz="0" w:space="0" w:color="auto"/>
                  </w:divBdr>
                  <w:divsChild>
                    <w:div w:id="1638608288">
                      <w:marLeft w:val="0"/>
                      <w:marRight w:val="0"/>
                      <w:marTop w:val="0"/>
                      <w:marBottom w:val="0"/>
                      <w:divBdr>
                        <w:top w:val="none" w:sz="0" w:space="0" w:color="auto"/>
                        <w:left w:val="none" w:sz="0" w:space="0" w:color="auto"/>
                        <w:bottom w:val="none" w:sz="0" w:space="0" w:color="auto"/>
                        <w:right w:val="none" w:sz="0" w:space="0" w:color="auto"/>
                      </w:divBdr>
                      <w:divsChild>
                        <w:div w:id="671761642">
                          <w:marLeft w:val="0"/>
                          <w:marRight w:val="0"/>
                          <w:marTop w:val="0"/>
                          <w:marBottom w:val="0"/>
                          <w:divBdr>
                            <w:top w:val="none" w:sz="0" w:space="0" w:color="auto"/>
                            <w:left w:val="none" w:sz="0" w:space="0" w:color="auto"/>
                            <w:bottom w:val="none" w:sz="0" w:space="0" w:color="auto"/>
                            <w:right w:val="none" w:sz="0" w:space="0" w:color="auto"/>
                          </w:divBdr>
                          <w:divsChild>
                            <w:div w:id="236592388">
                              <w:marLeft w:val="0"/>
                              <w:marRight w:val="0"/>
                              <w:marTop w:val="0"/>
                              <w:marBottom w:val="0"/>
                              <w:divBdr>
                                <w:top w:val="none" w:sz="0" w:space="0" w:color="auto"/>
                                <w:left w:val="none" w:sz="0" w:space="0" w:color="auto"/>
                                <w:bottom w:val="none" w:sz="0" w:space="0" w:color="auto"/>
                                <w:right w:val="none" w:sz="0" w:space="0" w:color="auto"/>
                              </w:divBdr>
                              <w:divsChild>
                                <w:div w:id="747578718">
                                  <w:marLeft w:val="0"/>
                                  <w:marRight w:val="0"/>
                                  <w:marTop w:val="0"/>
                                  <w:marBottom w:val="0"/>
                                  <w:divBdr>
                                    <w:top w:val="none" w:sz="0" w:space="0" w:color="auto"/>
                                    <w:left w:val="none" w:sz="0" w:space="0" w:color="auto"/>
                                    <w:bottom w:val="none" w:sz="0" w:space="0" w:color="auto"/>
                                    <w:right w:val="none" w:sz="0" w:space="0" w:color="auto"/>
                                  </w:divBdr>
                                  <w:divsChild>
                                    <w:div w:id="1143766102">
                                      <w:marLeft w:val="0"/>
                                      <w:marRight w:val="0"/>
                                      <w:marTop w:val="0"/>
                                      <w:marBottom w:val="0"/>
                                      <w:divBdr>
                                        <w:top w:val="none" w:sz="0" w:space="0" w:color="auto"/>
                                        <w:left w:val="none" w:sz="0" w:space="0" w:color="auto"/>
                                        <w:bottom w:val="none" w:sz="0" w:space="0" w:color="auto"/>
                                        <w:right w:val="none" w:sz="0" w:space="0" w:color="auto"/>
                                      </w:divBdr>
                                      <w:divsChild>
                                        <w:div w:id="342316223">
                                          <w:marLeft w:val="0"/>
                                          <w:marRight w:val="0"/>
                                          <w:marTop w:val="0"/>
                                          <w:marBottom w:val="0"/>
                                          <w:divBdr>
                                            <w:top w:val="none" w:sz="0" w:space="0" w:color="auto"/>
                                            <w:left w:val="none" w:sz="0" w:space="0" w:color="auto"/>
                                            <w:bottom w:val="none" w:sz="0" w:space="0" w:color="auto"/>
                                            <w:right w:val="none" w:sz="0" w:space="0" w:color="auto"/>
                                          </w:divBdr>
                                          <w:divsChild>
                                            <w:div w:id="559170909">
                                              <w:marLeft w:val="0"/>
                                              <w:marRight w:val="0"/>
                                              <w:marTop w:val="0"/>
                                              <w:marBottom w:val="0"/>
                                              <w:divBdr>
                                                <w:top w:val="none" w:sz="0" w:space="0" w:color="auto"/>
                                                <w:left w:val="none" w:sz="0" w:space="0" w:color="auto"/>
                                                <w:bottom w:val="none" w:sz="0" w:space="0" w:color="auto"/>
                                                <w:right w:val="none" w:sz="0" w:space="0" w:color="auto"/>
                                              </w:divBdr>
                                              <w:divsChild>
                                                <w:div w:id="1982609413">
                                                  <w:marLeft w:val="0"/>
                                                  <w:marRight w:val="0"/>
                                                  <w:marTop w:val="0"/>
                                                  <w:marBottom w:val="0"/>
                                                  <w:divBdr>
                                                    <w:top w:val="none" w:sz="0" w:space="0" w:color="auto"/>
                                                    <w:left w:val="none" w:sz="0" w:space="0" w:color="auto"/>
                                                    <w:bottom w:val="none" w:sz="0" w:space="0" w:color="auto"/>
                                                    <w:right w:val="none" w:sz="0" w:space="0" w:color="auto"/>
                                                  </w:divBdr>
                                                  <w:divsChild>
                                                    <w:div w:id="1303077251">
                                                      <w:marLeft w:val="0"/>
                                                      <w:marRight w:val="0"/>
                                                      <w:marTop w:val="0"/>
                                                      <w:marBottom w:val="0"/>
                                                      <w:divBdr>
                                                        <w:top w:val="none" w:sz="0" w:space="0" w:color="auto"/>
                                                        <w:left w:val="none" w:sz="0" w:space="0" w:color="auto"/>
                                                        <w:bottom w:val="none" w:sz="0" w:space="0" w:color="auto"/>
                                                        <w:right w:val="none" w:sz="0" w:space="0" w:color="auto"/>
                                                      </w:divBdr>
                                                      <w:divsChild>
                                                        <w:div w:id="310788733">
                                                          <w:marLeft w:val="0"/>
                                                          <w:marRight w:val="0"/>
                                                          <w:marTop w:val="0"/>
                                                          <w:marBottom w:val="0"/>
                                                          <w:divBdr>
                                                            <w:top w:val="none" w:sz="0" w:space="0" w:color="auto"/>
                                                            <w:left w:val="none" w:sz="0" w:space="0" w:color="auto"/>
                                                            <w:bottom w:val="none" w:sz="0" w:space="0" w:color="auto"/>
                                                            <w:right w:val="none" w:sz="0" w:space="0" w:color="auto"/>
                                                          </w:divBdr>
                                                          <w:divsChild>
                                                            <w:div w:id="2095012667">
                                                              <w:marLeft w:val="0"/>
                                                              <w:marRight w:val="0"/>
                                                              <w:marTop w:val="0"/>
                                                              <w:marBottom w:val="0"/>
                                                              <w:divBdr>
                                                                <w:top w:val="none" w:sz="0" w:space="0" w:color="auto"/>
                                                                <w:left w:val="none" w:sz="0" w:space="0" w:color="auto"/>
                                                                <w:bottom w:val="none" w:sz="0" w:space="0" w:color="auto"/>
                                                                <w:right w:val="none" w:sz="0" w:space="0" w:color="auto"/>
                                                              </w:divBdr>
                                                              <w:divsChild>
                                                                <w:div w:id="1129009718">
                                                                  <w:marLeft w:val="0"/>
                                                                  <w:marRight w:val="0"/>
                                                                  <w:marTop w:val="0"/>
                                                                  <w:marBottom w:val="0"/>
                                                                  <w:divBdr>
                                                                    <w:top w:val="none" w:sz="0" w:space="0" w:color="auto"/>
                                                                    <w:left w:val="none" w:sz="0" w:space="0" w:color="auto"/>
                                                                    <w:bottom w:val="none" w:sz="0" w:space="0" w:color="auto"/>
                                                                    <w:right w:val="none" w:sz="0" w:space="0" w:color="auto"/>
                                                                  </w:divBdr>
                                                                  <w:divsChild>
                                                                    <w:div w:id="3750814">
                                                                      <w:marLeft w:val="0"/>
                                                                      <w:marRight w:val="0"/>
                                                                      <w:marTop w:val="0"/>
                                                                      <w:marBottom w:val="0"/>
                                                                      <w:divBdr>
                                                                        <w:top w:val="none" w:sz="0" w:space="0" w:color="auto"/>
                                                                        <w:left w:val="none" w:sz="0" w:space="0" w:color="auto"/>
                                                                        <w:bottom w:val="none" w:sz="0" w:space="0" w:color="auto"/>
                                                                        <w:right w:val="none" w:sz="0" w:space="0" w:color="auto"/>
                                                                      </w:divBdr>
                                                                      <w:divsChild>
                                                                        <w:div w:id="759832158">
                                                                          <w:marLeft w:val="0"/>
                                                                          <w:marRight w:val="0"/>
                                                                          <w:marTop w:val="0"/>
                                                                          <w:marBottom w:val="0"/>
                                                                          <w:divBdr>
                                                                            <w:top w:val="none" w:sz="0" w:space="0" w:color="auto"/>
                                                                            <w:left w:val="none" w:sz="0" w:space="0" w:color="auto"/>
                                                                            <w:bottom w:val="none" w:sz="0" w:space="0" w:color="auto"/>
                                                                            <w:right w:val="none" w:sz="0" w:space="0" w:color="auto"/>
                                                                          </w:divBdr>
                                                                          <w:divsChild>
                                                                            <w:div w:id="66731387">
                                                                              <w:marLeft w:val="0"/>
                                                                              <w:marRight w:val="0"/>
                                                                              <w:marTop w:val="0"/>
                                                                              <w:marBottom w:val="0"/>
                                                                              <w:divBdr>
                                                                                <w:top w:val="none" w:sz="0" w:space="0" w:color="auto"/>
                                                                                <w:left w:val="none" w:sz="0" w:space="0" w:color="auto"/>
                                                                                <w:bottom w:val="none" w:sz="0" w:space="0" w:color="auto"/>
                                                                                <w:right w:val="none" w:sz="0" w:space="0" w:color="auto"/>
                                                                              </w:divBdr>
                                                                              <w:divsChild>
                                                                                <w:div w:id="1550801566">
                                                                                  <w:marLeft w:val="0"/>
                                                                                  <w:marRight w:val="0"/>
                                                                                  <w:marTop w:val="0"/>
                                                                                  <w:marBottom w:val="0"/>
                                                                                  <w:divBdr>
                                                                                    <w:top w:val="none" w:sz="0" w:space="0" w:color="auto"/>
                                                                                    <w:left w:val="none" w:sz="0" w:space="0" w:color="auto"/>
                                                                                    <w:bottom w:val="none" w:sz="0" w:space="0" w:color="auto"/>
                                                                                    <w:right w:val="none" w:sz="0" w:space="0" w:color="auto"/>
                                                                                  </w:divBdr>
                                                                                  <w:divsChild>
                                                                                    <w:div w:id="1154685809">
                                                                                      <w:marLeft w:val="0"/>
                                                                                      <w:marRight w:val="0"/>
                                                                                      <w:marTop w:val="0"/>
                                                                                      <w:marBottom w:val="0"/>
                                                                                      <w:divBdr>
                                                                                        <w:top w:val="none" w:sz="0" w:space="0" w:color="auto"/>
                                                                                        <w:left w:val="none" w:sz="0" w:space="0" w:color="auto"/>
                                                                                        <w:bottom w:val="none" w:sz="0" w:space="0" w:color="auto"/>
                                                                                        <w:right w:val="none" w:sz="0" w:space="0" w:color="auto"/>
                                                                                      </w:divBdr>
                                                                                      <w:divsChild>
                                                                                        <w:div w:id="421142161">
                                                                                          <w:marLeft w:val="0"/>
                                                                                          <w:marRight w:val="0"/>
                                                                                          <w:marTop w:val="0"/>
                                                                                          <w:marBottom w:val="0"/>
                                                                                          <w:divBdr>
                                                                                            <w:top w:val="none" w:sz="0" w:space="0" w:color="auto"/>
                                                                                            <w:left w:val="none" w:sz="0" w:space="0" w:color="auto"/>
                                                                                            <w:bottom w:val="none" w:sz="0" w:space="0" w:color="auto"/>
                                                                                            <w:right w:val="none" w:sz="0" w:space="0" w:color="auto"/>
                                                                                          </w:divBdr>
                                                                                          <w:divsChild>
                                                                                            <w:div w:id="1121803625">
                                                                                              <w:marLeft w:val="0"/>
                                                                                              <w:marRight w:val="0"/>
                                                                                              <w:marTop w:val="0"/>
                                                                                              <w:marBottom w:val="0"/>
                                                                                              <w:divBdr>
                                                                                                <w:top w:val="none" w:sz="0" w:space="0" w:color="auto"/>
                                                                                                <w:left w:val="none" w:sz="0" w:space="0" w:color="auto"/>
                                                                                                <w:bottom w:val="none" w:sz="0" w:space="0" w:color="auto"/>
                                                                                                <w:right w:val="none" w:sz="0" w:space="0" w:color="auto"/>
                                                                                              </w:divBdr>
                                                                                              <w:divsChild>
                                                                                                <w:div w:id="90205393">
                                                                                                  <w:marLeft w:val="0"/>
                                                                                                  <w:marRight w:val="0"/>
                                                                                                  <w:marTop w:val="0"/>
                                                                                                  <w:marBottom w:val="0"/>
                                                                                                  <w:divBdr>
                                                                                                    <w:top w:val="none" w:sz="0" w:space="0" w:color="auto"/>
                                                                                                    <w:left w:val="none" w:sz="0" w:space="0" w:color="auto"/>
                                                                                                    <w:bottom w:val="none" w:sz="0" w:space="0" w:color="auto"/>
                                                                                                    <w:right w:val="none" w:sz="0" w:space="0" w:color="auto"/>
                                                                                                  </w:divBdr>
                                                                                                  <w:divsChild>
                                                                                                    <w:div w:id="257950383">
                                                                                                      <w:marLeft w:val="0"/>
                                                                                                      <w:marRight w:val="0"/>
                                                                                                      <w:marTop w:val="0"/>
                                                                                                      <w:marBottom w:val="0"/>
                                                                                                      <w:divBdr>
                                                                                                        <w:top w:val="none" w:sz="0" w:space="0" w:color="auto"/>
                                                                                                        <w:left w:val="none" w:sz="0" w:space="0" w:color="auto"/>
                                                                                                        <w:bottom w:val="none" w:sz="0" w:space="0" w:color="auto"/>
                                                                                                        <w:right w:val="none" w:sz="0" w:space="0" w:color="auto"/>
                                                                                                      </w:divBdr>
                                                                                                      <w:divsChild>
                                                                                                        <w:div w:id="78870624">
                                                                                                          <w:marLeft w:val="0"/>
                                                                                                          <w:marRight w:val="0"/>
                                                                                                          <w:marTop w:val="100"/>
                                                                                                          <w:marBottom w:val="80"/>
                                                                                                          <w:divBdr>
                                                                                                            <w:top w:val="none" w:sz="0" w:space="0" w:color="auto"/>
                                                                                                            <w:left w:val="none" w:sz="0" w:space="0" w:color="auto"/>
                                                                                                            <w:bottom w:val="none" w:sz="0" w:space="0" w:color="auto"/>
                                                                                                            <w:right w:val="none" w:sz="0" w:space="0" w:color="auto"/>
                                                                                                          </w:divBdr>
                                                                                                        </w:div>
                                                                                                        <w:div w:id="114103758">
                                                                                                          <w:marLeft w:val="0"/>
                                                                                                          <w:marRight w:val="0"/>
                                                                                                          <w:marTop w:val="100"/>
                                                                                                          <w:marBottom w:val="150"/>
                                                                                                          <w:divBdr>
                                                                                                            <w:top w:val="none" w:sz="0" w:space="0" w:color="auto"/>
                                                                                                            <w:left w:val="none" w:sz="0" w:space="0" w:color="auto"/>
                                                                                                            <w:bottom w:val="none" w:sz="0" w:space="0" w:color="auto"/>
                                                                                                            <w:right w:val="none" w:sz="0" w:space="0" w:color="auto"/>
                                                                                                          </w:divBdr>
                                                                                                        </w:div>
                                                                                                        <w:div w:id="259221240">
                                                                                                          <w:marLeft w:val="0"/>
                                                                                                          <w:marRight w:val="0"/>
                                                                                                          <w:marTop w:val="100"/>
                                                                                                          <w:marBottom w:val="150"/>
                                                                                                          <w:divBdr>
                                                                                                            <w:top w:val="none" w:sz="0" w:space="0" w:color="auto"/>
                                                                                                            <w:left w:val="none" w:sz="0" w:space="0" w:color="auto"/>
                                                                                                            <w:bottom w:val="none" w:sz="0" w:space="0" w:color="auto"/>
                                                                                                            <w:right w:val="none" w:sz="0" w:space="0" w:color="auto"/>
                                                                                                          </w:divBdr>
                                                                                                        </w:div>
                                                                                                        <w:div w:id="309094492">
                                                                                                          <w:marLeft w:val="0"/>
                                                                                                          <w:marRight w:val="0"/>
                                                                                                          <w:marTop w:val="100"/>
                                                                                                          <w:marBottom w:val="150"/>
                                                                                                          <w:divBdr>
                                                                                                            <w:top w:val="none" w:sz="0" w:space="0" w:color="auto"/>
                                                                                                            <w:left w:val="none" w:sz="0" w:space="0" w:color="auto"/>
                                                                                                            <w:bottom w:val="none" w:sz="0" w:space="0" w:color="auto"/>
                                                                                                            <w:right w:val="none" w:sz="0" w:space="0" w:color="auto"/>
                                                                                                          </w:divBdr>
                                                                                                        </w:div>
                                                                                                        <w:div w:id="686948994">
                                                                                                          <w:marLeft w:val="0"/>
                                                                                                          <w:marRight w:val="0"/>
                                                                                                          <w:marTop w:val="100"/>
                                                                                                          <w:marBottom w:val="150"/>
                                                                                                          <w:divBdr>
                                                                                                            <w:top w:val="none" w:sz="0" w:space="0" w:color="auto"/>
                                                                                                            <w:left w:val="none" w:sz="0" w:space="0" w:color="auto"/>
                                                                                                            <w:bottom w:val="none" w:sz="0" w:space="0" w:color="auto"/>
                                                                                                            <w:right w:val="none" w:sz="0" w:space="0" w:color="auto"/>
                                                                                                          </w:divBdr>
                                                                                                        </w:div>
                                                                                                        <w:div w:id="823081751">
                                                                                                          <w:marLeft w:val="375"/>
                                                                                                          <w:marRight w:val="0"/>
                                                                                                          <w:marTop w:val="100"/>
                                                                                                          <w:marBottom w:val="80"/>
                                                                                                          <w:divBdr>
                                                                                                            <w:top w:val="none" w:sz="0" w:space="0" w:color="auto"/>
                                                                                                            <w:left w:val="none" w:sz="0" w:space="0" w:color="auto"/>
                                                                                                            <w:bottom w:val="none" w:sz="0" w:space="0" w:color="auto"/>
                                                                                                            <w:right w:val="none" w:sz="0" w:space="0" w:color="auto"/>
                                                                                                          </w:divBdr>
                                                                                                        </w:div>
                                                                                                        <w:div w:id="928200711">
                                                                                                          <w:marLeft w:val="0"/>
                                                                                                          <w:marRight w:val="0"/>
                                                                                                          <w:marTop w:val="100"/>
                                                                                                          <w:marBottom w:val="80"/>
                                                                                                          <w:divBdr>
                                                                                                            <w:top w:val="none" w:sz="0" w:space="0" w:color="auto"/>
                                                                                                            <w:left w:val="none" w:sz="0" w:space="0" w:color="auto"/>
                                                                                                            <w:bottom w:val="none" w:sz="0" w:space="0" w:color="auto"/>
                                                                                                            <w:right w:val="none" w:sz="0" w:space="0" w:color="auto"/>
                                                                                                          </w:divBdr>
                                                                                                        </w:div>
                                                                                                        <w:div w:id="967704621">
                                                                                                          <w:marLeft w:val="0"/>
                                                                                                          <w:marRight w:val="0"/>
                                                                                                          <w:marTop w:val="100"/>
                                                                                                          <w:marBottom w:val="150"/>
                                                                                                          <w:divBdr>
                                                                                                            <w:top w:val="none" w:sz="0" w:space="0" w:color="auto"/>
                                                                                                            <w:left w:val="none" w:sz="0" w:space="0" w:color="auto"/>
                                                                                                            <w:bottom w:val="none" w:sz="0" w:space="0" w:color="auto"/>
                                                                                                            <w:right w:val="none" w:sz="0" w:space="0" w:color="auto"/>
                                                                                                          </w:divBdr>
                                                                                                        </w:div>
                                                                                                        <w:div w:id="1159926854">
                                                                                                          <w:marLeft w:val="720"/>
                                                                                                          <w:marRight w:val="0"/>
                                                                                                          <w:marTop w:val="0"/>
                                                                                                          <w:marBottom w:val="0"/>
                                                                                                          <w:divBdr>
                                                                                                            <w:top w:val="none" w:sz="0" w:space="0" w:color="auto"/>
                                                                                                            <w:left w:val="none" w:sz="0" w:space="0" w:color="auto"/>
                                                                                                            <w:bottom w:val="none" w:sz="0" w:space="0" w:color="auto"/>
                                                                                                            <w:right w:val="none" w:sz="0" w:space="0" w:color="auto"/>
                                                                                                          </w:divBdr>
                                                                                                        </w:div>
                                                                                                        <w:div w:id="1280602356">
                                                                                                          <w:marLeft w:val="375"/>
                                                                                                          <w:marRight w:val="0"/>
                                                                                                          <w:marTop w:val="100"/>
                                                                                                          <w:marBottom w:val="80"/>
                                                                                                          <w:divBdr>
                                                                                                            <w:top w:val="none" w:sz="0" w:space="0" w:color="auto"/>
                                                                                                            <w:left w:val="none" w:sz="0" w:space="0" w:color="auto"/>
                                                                                                            <w:bottom w:val="none" w:sz="0" w:space="0" w:color="auto"/>
                                                                                                            <w:right w:val="none" w:sz="0" w:space="0" w:color="auto"/>
                                                                                                          </w:divBdr>
                                                                                                        </w:div>
                                                                                                        <w:div w:id="1540629673">
                                                                                                          <w:marLeft w:val="720"/>
                                                                                                          <w:marRight w:val="0"/>
                                                                                                          <w:marTop w:val="0"/>
                                                                                                          <w:marBottom w:val="0"/>
                                                                                                          <w:divBdr>
                                                                                                            <w:top w:val="none" w:sz="0" w:space="0" w:color="auto"/>
                                                                                                            <w:left w:val="none" w:sz="0" w:space="0" w:color="auto"/>
                                                                                                            <w:bottom w:val="none" w:sz="0" w:space="0" w:color="auto"/>
                                                                                                            <w:right w:val="none" w:sz="0" w:space="0" w:color="auto"/>
                                                                                                          </w:divBdr>
                                                                                                        </w:div>
                                                                                                        <w:div w:id="1700471538">
                                                                                                          <w:marLeft w:val="375"/>
                                                                                                          <w:marRight w:val="0"/>
                                                                                                          <w:marTop w:val="100"/>
                                                                                                          <w:marBottom w:val="80"/>
                                                                                                          <w:divBdr>
                                                                                                            <w:top w:val="none" w:sz="0" w:space="0" w:color="auto"/>
                                                                                                            <w:left w:val="none" w:sz="0" w:space="0" w:color="auto"/>
                                                                                                            <w:bottom w:val="none" w:sz="0" w:space="0" w:color="auto"/>
                                                                                                            <w:right w:val="none" w:sz="0" w:space="0" w:color="auto"/>
                                                                                                          </w:divBdr>
                                                                                                        </w:div>
                                                                                                        <w:div w:id="1807430416">
                                                                                                          <w:marLeft w:val="0"/>
                                                                                                          <w:marRight w:val="0"/>
                                                                                                          <w:marTop w:val="100"/>
                                                                                                          <w:marBottom w:val="150"/>
                                                                                                          <w:divBdr>
                                                                                                            <w:top w:val="none" w:sz="0" w:space="0" w:color="auto"/>
                                                                                                            <w:left w:val="none" w:sz="0" w:space="0" w:color="auto"/>
                                                                                                            <w:bottom w:val="none" w:sz="0" w:space="0" w:color="auto"/>
                                                                                                            <w:right w:val="none" w:sz="0" w:space="0" w:color="auto"/>
                                                                                                          </w:divBdr>
                                                                                                        </w:div>
                                                                                                        <w:div w:id="1815294428">
                                                                                                          <w:marLeft w:val="0"/>
                                                                                                          <w:marRight w:val="0"/>
                                                                                                          <w:marTop w:val="100"/>
                                                                                                          <w:marBottom w:val="80"/>
                                                                                                          <w:divBdr>
                                                                                                            <w:top w:val="none" w:sz="0" w:space="0" w:color="auto"/>
                                                                                                            <w:left w:val="none" w:sz="0" w:space="0" w:color="auto"/>
                                                                                                            <w:bottom w:val="none" w:sz="0" w:space="0" w:color="auto"/>
                                                                                                            <w:right w:val="none" w:sz="0" w:space="0" w:color="auto"/>
                                                                                                          </w:divBdr>
                                                                                                        </w:div>
                                                                                                        <w:div w:id="199078725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9666112">
      <w:bodyDiv w:val="1"/>
      <w:marLeft w:val="0"/>
      <w:marRight w:val="0"/>
      <w:marTop w:val="0"/>
      <w:marBottom w:val="0"/>
      <w:divBdr>
        <w:top w:val="none" w:sz="0" w:space="0" w:color="auto"/>
        <w:left w:val="none" w:sz="0" w:space="0" w:color="auto"/>
        <w:bottom w:val="none" w:sz="0" w:space="0" w:color="auto"/>
        <w:right w:val="none" w:sz="0" w:space="0" w:color="auto"/>
      </w:divBdr>
    </w:div>
    <w:div w:id="787432144">
      <w:bodyDiv w:val="1"/>
      <w:marLeft w:val="0"/>
      <w:marRight w:val="0"/>
      <w:marTop w:val="0"/>
      <w:marBottom w:val="0"/>
      <w:divBdr>
        <w:top w:val="none" w:sz="0" w:space="0" w:color="auto"/>
        <w:left w:val="none" w:sz="0" w:space="0" w:color="auto"/>
        <w:bottom w:val="none" w:sz="0" w:space="0" w:color="auto"/>
        <w:right w:val="none" w:sz="0" w:space="0" w:color="auto"/>
      </w:divBdr>
    </w:div>
    <w:div w:id="790826419">
      <w:bodyDiv w:val="1"/>
      <w:marLeft w:val="0"/>
      <w:marRight w:val="0"/>
      <w:marTop w:val="0"/>
      <w:marBottom w:val="0"/>
      <w:divBdr>
        <w:top w:val="none" w:sz="0" w:space="0" w:color="auto"/>
        <w:left w:val="none" w:sz="0" w:space="0" w:color="auto"/>
        <w:bottom w:val="none" w:sz="0" w:space="0" w:color="auto"/>
        <w:right w:val="none" w:sz="0" w:space="0" w:color="auto"/>
      </w:divBdr>
    </w:div>
    <w:div w:id="794446128">
      <w:bodyDiv w:val="1"/>
      <w:marLeft w:val="0"/>
      <w:marRight w:val="0"/>
      <w:marTop w:val="0"/>
      <w:marBottom w:val="0"/>
      <w:divBdr>
        <w:top w:val="none" w:sz="0" w:space="0" w:color="auto"/>
        <w:left w:val="none" w:sz="0" w:space="0" w:color="auto"/>
        <w:bottom w:val="none" w:sz="0" w:space="0" w:color="auto"/>
        <w:right w:val="none" w:sz="0" w:space="0" w:color="auto"/>
      </w:divBdr>
    </w:div>
    <w:div w:id="801003487">
      <w:bodyDiv w:val="1"/>
      <w:marLeft w:val="0"/>
      <w:marRight w:val="0"/>
      <w:marTop w:val="0"/>
      <w:marBottom w:val="0"/>
      <w:divBdr>
        <w:top w:val="none" w:sz="0" w:space="0" w:color="auto"/>
        <w:left w:val="none" w:sz="0" w:space="0" w:color="auto"/>
        <w:bottom w:val="none" w:sz="0" w:space="0" w:color="auto"/>
        <w:right w:val="none" w:sz="0" w:space="0" w:color="auto"/>
      </w:divBdr>
    </w:div>
    <w:div w:id="809591676">
      <w:bodyDiv w:val="1"/>
      <w:marLeft w:val="0"/>
      <w:marRight w:val="0"/>
      <w:marTop w:val="0"/>
      <w:marBottom w:val="0"/>
      <w:divBdr>
        <w:top w:val="none" w:sz="0" w:space="0" w:color="auto"/>
        <w:left w:val="none" w:sz="0" w:space="0" w:color="auto"/>
        <w:bottom w:val="none" w:sz="0" w:space="0" w:color="auto"/>
        <w:right w:val="none" w:sz="0" w:space="0" w:color="auto"/>
      </w:divBdr>
    </w:div>
    <w:div w:id="826048036">
      <w:bodyDiv w:val="1"/>
      <w:marLeft w:val="0"/>
      <w:marRight w:val="0"/>
      <w:marTop w:val="0"/>
      <w:marBottom w:val="0"/>
      <w:divBdr>
        <w:top w:val="none" w:sz="0" w:space="0" w:color="auto"/>
        <w:left w:val="none" w:sz="0" w:space="0" w:color="auto"/>
        <w:bottom w:val="none" w:sz="0" w:space="0" w:color="auto"/>
        <w:right w:val="none" w:sz="0" w:space="0" w:color="auto"/>
      </w:divBdr>
    </w:div>
    <w:div w:id="838345100">
      <w:bodyDiv w:val="1"/>
      <w:marLeft w:val="0"/>
      <w:marRight w:val="0"/>
      <w:marTop w:val="0"/>
      <w:marBottom w:val="0"/>
      <w:divBdr>
        <w:top w:val="none" w:sz="0" w:space="0" w:color="auto"/>
        <w:left w:val="none" w:sz="0" w:space="0" w:color="auto"/>
        <w:bottom w:val="none" w:sz="0" w:space="0" w:color="auto"/>
        <w:right w:val="none" w:sz="0" w:space="0" w:color="auto"/>
      </w:divBdr>
    </w:div>
    <w:div w:id="850526991">
      <w:bodyDiv w:val="1"/>
      <w:marLeft w:val="0"/>
      <w:marRight w:val="0"/>
      <w:marTop w:val="0"/>
      <w:marBottom w:val="0"/>
      <w:divBdr>
        <w:top w:val="none" w:sz="0" w:space="0" w:color="auto"/>
        <w:left w:val="none" w:sz="0" w:space="0" w:color="auto"/>
        <w:bottom w:val="none" w:sz="0" w:space="0" w:color="auto"/>
        <w:right w:val="none" w:sz="0" w:space="0" w:color="auto"/>
      </w:divBdr>
    </w:div>
    <w:div w:id="864517180">
      <w:bodyDiv w:val="1"/>
      <w:marLeft w:val="0"/>
      <w:marRight w:val="0"/>
      <w:marTop w:val="0"/>
      <w:marBottom w:val="0"/>
      <w:divBdr>
        <w:top w:val="none" w:sz="0" w:space="0" w:color="auto"/>
        <w:left w:val="none" w:sz="0" w:space="0" w:color="auto"/>
        <w:bottom w:val="none" w:sz="0" w:space="0" w:color="auto"/>
        <w:right w:val="none" w:sz="0" w:space="0" w:color="auto"/>
      </w:divBdr>
    </w:div>
    <w:div w:id="872379031">
      <w:bodyDiv w:val="1"/>
      <w:marLeft w:val="0"/>
      <w:marRight w:val="0"/>
      <w:marTop w:val="0"/>
      <w:marBottom w:val="0"/>
      <w:divBdr>
        <w:top w:val="none" w:sz="0" w:space="0" w:color="auto"/>
        <w:left w:val="none" w:sz="0" w:space="0" w:color="auto"/>
        <w:bottom w:val="none" w:sz="0" w:space="0" w:color="auto"/>
        <w:right w:val="none" w:sz="0" w:space="0" w:color="auto"/>
      </w:divBdr>
    </w:div>
    <w:div w:id="878516081">
      <w:bodyDiv w:val="1"/>
      <w:marLeft w:val="0"/>
      <w:marRight w:val="0"/>
      <w:marTop w:val="0"/>
      <w:marBottom w:val="0"/>
      <w:divBdr>
        <w:top w:val="none" w:sz="0" w:space="0" w:color="auto"/>
        <w:left w:val="none" w:sz="0" w:space="0" w:color="auto"/>
        <w:bottom w:val="none" w:sz="0" w:space="0" w:color="auto"/>
        <w:right w:val="none" w:sz="0" w:space="0" w:color="auto"/>
      </w:divBdr>
    </w:div>
    <w:div w:id="967050430">
      <w:bodyDiv w:val="1"/>
      <w:marLeft w:val="0"/>
      <w:marRight w:val="0"/>
      <w:marTop w:val="0"/>
      <w:marBottom w:val="0"/>
      <w:divBdr>
        <w:top w:val="none" w:sz="0" w:space="0" w:color="auto"/>
        <w:left w:val="none" w:sz="0" w:space="0" w:color="auto"/>
        <w:bottom w:val="none" w:sz="0" w:space="0" w:color="auto"/>
        <w:right w:val="none" w:sz="0" w:space="0" w:color="auto"/>
      </w:divBdr>
    </w:div>
    <w:div w:id="978610170">
      <w:bodyDiv w:val="1"/>
      <w:marLeft w:val="0"/>
      <w:marRight w:val="0"/>
      <w:marTop w:val="0"/>
      <w:marBottom w:val="0"/>
      <w:divBdr>
        <w:top w:val="none" w:sz="0" w:space="0" w:color="auto"/>
        <w:left w:val="none" w:sz="0" w:space="0" w:color="auto"/>
        <w:bottom w:val="none" w:sz="0" w:space="0" w:color="auto"/>
        <w:right w:val="none" w:sz="0" w:space="0" w:color="auto"/>
      </w:divBdr>
    </w:div>
    <w:div w:id="983588181">
      <w:bodyDiv w:val="1"/>
      <w:marLeft w:val="0"/>
      <w:marRight w:val="0"/>
      <w:marTop w:val="0"/>
      <w:marBottom w:val="0"/>
      <w:divBdr>
        <w:top w:val="none" w:sz="0" w:space="0" w:color="auto"/>
        <w:left w:val="none" w:sz="0" w:space="0" w:color="auto"/>
        <w:bottom w:val="none" w:sz="0" w:space="0" w:color="auto"/>
        <w:right w:val="none" w:sz="0" w:space="0" w:color="auto"/>
      </w:divBdr>
    </w:div>
    <w:div w:id="1029452331">
      <w:bodyDiv w:val="1"/>
      <w:marLeft w:val="0"/>
      <w:marRight w:val="0"/>
      <w:marTop w:val="0"/>
      <w:marBottom w:val="0"/>
      <w:divBdr>
        <w:top w:val="none" w:sz="0" w:space="0" w:color="auto"/>
        <w:left w:val="none" w:sz="0" w:space="0" w:color="auto"/>
        <w:bottom w:val="none" w:sz="0" w:space="0" w:color="auto"/>
        <w:right w:val="none" w:sz="0" w:space="0" w:color="auto"/>
      </w:divBdr>
    </w:div>
    <w:div w:id="1035353489">
      <w:bodyDiv w:val="1"/>
      <w:marLeft w:val="0"/>
      <w:marRight w:val="0"/>
      <w:marTop w:val="0"/>
      <w:marBottom w:val="0"/>
      <w:divBdr>
        <w:top w:val="none" w:sz="0" w:space="0" w:color="auto"/>
        <w:left w:val="none" w:sz="0" w:space="0" w:color="auto"/>
        <w:bottom w:val="none" w:sz="0" w:space="0" w:color="auto"/>
        <w:right w:val="none" w:sz="0" w:space="0" w:color="auto"/>
      </w:divBdr>
    </w:div>
    <w:div w:id="1052540627">
      <w:bodyDiv w:val="1"/>
      <w:marLeft w:val="0"/>
      <w:marRight w:val="0"/>
      <w:marTop w:val="0"/>
      <w:marBottom w:val="0"/>
      <w:divBdr>
        <w:top w:val="none" w:sz="0" w:space="0" w:color="auto"/>
        <w:left w:val="none" w:sz="0" w:space="0" w:color="auto"/>
        <w:bottom w:val="none" w:sz="0" w:space="0" w:color="auto"/>
        <w:right w:val="none" w:sz="0" w:space="0" w:color="auto"/>
      </w:divBdr>
    </w:div>
    <w:div w:id="1088842490">
      <w:bodyDiv w:val="1"/>
      <w:marLeft w:val="0"/>
      <w:marRight w:val="0"/>
      <w:marTop w:val="0"/>
      <w:marBottom w:val="0"/>
      <w:divBdr>
        <w:top w:val="none" w:sz="0" w:space="0" w:color="auto"/>
        <w:left w:val="none" w:sz="0" w:space="0" w:color="auto"/>
        <w:bottom w:val="none" w:sz="0" w:space="0" w:color="auto"/>
        <w:right w:val="none" w:sz="0" w:space="0" w:color="auto"/>
      </w:divBdr>
    </w:div>
    <w:div w:id="1121846893">
      <w:bodyDiv w:val="1"/>
      <w:marLeft w:val="0"/>
      <w:marRight w:val="0"/>
      <w:marTop w:val="0"/>
      <w:marBottom w:val="0"/>
      <w:divBdr>
        <w:top w:val="none" w:sz="0" w:space="0" w:color="auto"/>
        <w:left w:val="none" w:sz="0" w:space="0" w:color="auto"/>
        <w:bottom w:val="none" w:sz="0" w:space="0" w:color="auto"/>
        <w:right w:val="none" w:sz="0" w:space="0" w:color="auto"/>
      </w:divBdr>
    </w:div>
    <w:div w:id="1166634278">
      <w:bodyDiv w:val="1"/>
      <w:marLeft w:val="0"/>
      <w:marRight w:val="0"/>
      <w:marTop w:val="0"/>
      <w:marBottom w:val="0"/>
      <w:divBdr>
        <w:top w:val="none" w:sz="0" w:space="0" w:color="auto"/>
        <w:left w:val="none" w:sz="0" w:space="0" w:color="auto"/>
        <w:bottom w:val="none" w:sz="0" w:space="0" w:color="auto"/>
        <w:right w:val="none" w:sz="0" w:space="0" w:color="auto"/>
      </w:divBdr>
    </w:div>
    <w:div w:id="1212616264">
      <w:bodyDiv w:val="1"/>
      <w:marLeft w:val="0"/>
      <w:marRight w:val="0"/>
      <w:marTop w:val="0"/>
      <w:marBottom w:val="0"/>
      <w:divBdr>
        <w:top w:val="none" w:sz="0" w:space="0" w:color="auto"/>
        <w:left w:val="none" w:sz="0" w:space="0" w:color="auto"/>
        <w:bottom w:val="none" w:sz="0" w:space="0" w:color="auto"/>
        <w:right w:val="none" w:sz="0" w:space="0" w:color="auto"/>
      </w:divBdr>
    </w:div>
    <w:div w:id="1216547703">
      <w:bodyDiv w:val="1"/>
      <w:marLeft w:val="0"/>
      <w:marRight w:val="0"/>
      <w:marTop w:val="0"/>
      <w:marBottom w:val="0"/>
      <w:divBdr>
        <w:top w:val="none" w:sz="0" w:space="0" w:color="auto"/>
        <w:left w:val="none" w:sz="0" w:space="0" w:color="auto"/>
        <w:bottom w:val="none" w:sz="0" w:space="0" w:color="auto"/>
        <w:right w:val="none" w:sz="0" w:space="0" w:color="auto"/>
      </w:divBdr>
    </w:div>
    <w:div w:id="1220215480">
      <w:bodyDiv w:val="1"/>
      <w:marLeft w:val="0"/>
      <w:marRight w:val="0"/>
      <w:marTop w:val="0"/>
      <w:marBottom w:val="0"/>
      <w:divBdr>
        <w:top w:val="none" w:sz="0" w:space="0" w:color="auto"/>
        <w:left w:val="none" w:sz="0" w:space="0" w:color="auto"/>
        <w:bottom w:val="none" w:sz="0" w:space="0" w:color="auto"/>
        <w:right w:val="none" w:sz="0" w:space="0" w:color="auto"/>
      </w:divBdr>
    </w:div>
    <w:div w:id="1248923796">
      <w:bodyDiv w:val="1"/>
      <w:marLeft w:val="0"/>
      <w:marRight w:val="0"/>
      <w:marTop w:val="0"/>
      <w:marBottom w:val="0"/>
      <w:divBdr>
        <w:top w:val="none" w:sz="0" w:space="0" w:color="auto"/>
        <w:left w:val="none" w:sz="0" w:space="0" w:color="auto"/>
        <w:bottom w:val="none" w:sz="0" w:space="0" w:color="auto"/>
        <w:right w:val="none" w:sz="0" w:space="0" w:color="auto"/>
      </w:divBdr>
    </w:div>
    <w:div w:id="1282222980">
      <w:bodyDiv w:val="1"/>
      <w:marLeft w:val="0"/>
      <w:marRight w:val="0"/>
      <w:marTop w:val="0"/>
      <w:marBottom w:val="0"/>
      <w:divBdr>
        <w:top w:val="none" w:sz="0" w:space="0" w:color="auto"/>
        <w:left w:val="none" w:sz="0" w:space="0" w:color="auto"/>
        <w:bottom w:val="none" w:sz="0" w:space="0" w:color="auto"/>
        <w:right w:val="none" w:sz="0" w:space="0" w:color="auto"/>
      </w:divBdr>
    </w:div>
    <w:div w:id="1317222026">
      <w:bodyDiv w:val="1"/>
      <w:marLeft w:val="0"/>
      <w:marRight w:val="0"/>
      <w:marTop w:val="0"/>
      <w:marBottom w:val="0"/>
      <w:divBdr>
        <w:top w:val="none" w:sz="0" w:space="0" w:color="auto"/>
        <w:left w:val="none" w:sz="0" w:space="0" w:color="auto"/>
        <w:bottom w:val="none" w:sz="0" w:space="0" w:color="auto"/>
        <w:right w:val="none" w:sz="0" w:space="0" w:color="auto"/>
      </w:divBdr>
    </w:div>
    <w:div w:id="1327593762">
      <w:bodyDiv w:val="1"/>
      <w:marLeft w:val="0"/>
      <w:marRight w:val="0"/>
      <w:marTop w:val="0"/>
      <w:marBottom w:val="0"/>
      <w:divBdr>
        <w:top w:val="none" w:sz="0" w:space="0" w:color="auto"/>
        <w:left w:val="none" w:sz="0" w:space="0" w:color="auto"/>
        <w:bottom w:val="none" w:sz="0" w:space="0" w:color="auto"/>
        <w:right w:val="none" w:sz="0" w:space="0" w:color="auto"/>
      </w:divBdr>
    </w:div>
    <w:div w:id="1360013870">
      <w:bodyDiv w:val="1"/>
      <w:marLeft w:val="0"/>
      <w:marRight w:val="0"/>
      <w:marTop w:val="0"/>
      <w:marBottom w:val="0"/>
      <w:divBdr>
        <w:top w:val="none" w:sz="0" w:space="0" w:color="auto"/>
        <w:left w:val="none" w:sz="0" w:space="0" w:color="auto"/>
        <w:bottom w:val="none" w:sz="0" w:space="0" w:color="auto"/>
        <w:right w:val="none" w:sz="0" w:space="0" w:color="auto"/>
      </w:divBdr>
    </w:div>
    <w:div w:id="1364863143">
      <w:bodyDiv w:val="1"/>
      <w:marLeft w:val="0"/>
      <w:marRight w:val="0"/>
      <w:marTop w:val="0"/>
      <w:marBottom w:val="0"/>
      <w:divBdr>
        <w:top w:val="none" w:sz="0" w:space="0" w:color="auto"/>
        <w:left w:val="none" w:sz="0" w:space="0" w:color="auto"/>
        <w:bottom w:val="none" w:sz="0" w:space="0" w:color="auto"/>
        <w:right w:val="none" w:sz="0" w:space="0" w:color="auto"/>
      </w:divBdr>
    </w:div>
    <w:div w:id="1415124299">
      <w:bodyDiv w:val="1"/>
      <w:marLeft w:val="0"/>
      <w:marRight w:val="0"/>
      <w:marTop w:val="0"/>
      <w:marBottom w:val="0"/>
      <w:divBdr>
        <w:top w:val="none" w:sz="0" w:space="0" w:color="auto"/>
        <w:left w:val="none" w:sz="0" w:space="0" w:color="auto"/>
        <w:bottom w:val="none" w:sz="0" w:space="0" w:color="auto"/>
        <w:right w:val="none" w:sz="0" w:space="0" w:color="auto"/>
      </w:divBdr>
    </w:div>
    <w:div w:id="1438864391">
      <w:bodyDiv w:val="1"/>
      <w:marLeft w:val="0"/>
      <w:marRight w:val="0"/>
      <w:marTop w:val="0"/>
      <w:marBottom w:val="0"/>
      <w:divBdr>
        <w:top w:val="none" w:sz="0" w:space="0" w:color="auto"/>
        <w:left w:val="none" w:sz="0" w:space="0" w:color="auto"/>
        <w:bottom w:val="none" w:sz="0" w:space="0" w:color="auto"/>
        <w:right w:val="none" w:sz="0" w:space="0" w:color="auto"/>
      </w:divBdr>
    </w:div>
    <w:div w:id="1511487975">
      <w:bodyDiv w:val="1"/>
      <w:marLeft w:val="0"/>
      <w:marRight w:val="0"/>
      <w:marTop w:val="0"/>
      <w:marBottom w:val="0"/>
      <w:divBdr>
        <w:top w:val="none" w:sz="0" w:space="0" w:color="auto"/>
        <w:left w:val="none" w:sz="0" w:space="0" w:color="auto"/>
        <w:bottom w:val="none" w:sz="0" w:space="0" w:color="auto"/>
        <w:right w:val="none" w:sz="0" w:space="0" w:color="auto"/>
      </w:divBdr>
    </w:div>
    <w:div w:id="1537892953">
      <w:bodyDiv w:val="1"/>
      <w:marLeft w:val="0"/>
      <w:marRight w:val="0"/>
      <w:marTop w:val="0"/>
      <w:marBottom w:val="0"/>
      <w:divBdr>
        <w:top w:val="none" w:sz="0" w:space="0" w:color="auto"/>
        <w:left w:val="none" w:sz="0" w:space="0" w:color="auto"/>
        <w:bottom w:val="none" w:sz="0" w:space="0" w:color="auto"/>
        <w:right w:val="none" w:sz="0" w:space="0" w:color="auto"/>
      </w:divBdr>
    </w:div>
    <w:div w:id="1553662838">
      <w:bodyDiv w:val="1"/>
      <w:marLeft w:val="0"/>
      <w:marRight w:val="0"/>
      <w:marTop w:val="0"/>
      <w:marBottom w:val="0"/>
      <w:divBdr>
        <w:top w:val="none" w:sz="0" w:space="0" w:color="auto"/>
        <w:left w:val="none" w:sz="0" w:space="0" w:color="auto"/>
        <w:bottom w:val="none" w:sz="0" w:space="0" w:color="auto"/>
        <w:right w:val="none" w:sz="0" w:space="0" w:color="auto"/>
      </w:divBdr>
      <w:divsChild>
        <w:div w:id="1394693415">
          <w:marLeft w:val="0"/>
          <w:marRight w:val="0"/>
          <w:marTop w:val="0"/>
          <w:marBottom w:val="0"/>
          <w:divBdr>
            <w:top w:val="none" w:sz="0" w:space="0" w:color="auto"/>
            <w:left w:val="none" w:sz="0" w:space="0" w:color="auto"/>
            <w:bottom w:val="none" w:sz="0" w:space="0" w:color="auto"/>
            <w:right w:val="none" w:sz="0" w:space="0" w:color="auto"/>
          </w:divBdr>
          <w:divsChild>
            <w:div w:id="875585351">
              <w:marLeft w:val="0"/>
              <w:marRight w:val="0"/>
              <w:marTop w:val="0"/>
              <w:marBottom w:val="0"/>
              <w:divBdr>
                <w:top w:val="single" w:sz="6" w:space="0" w:color="D6D6D6"/>
                <w:left w:val="single" w:sz="6" w:space="0" w:color="D6D6D6"/>
                <w:bottom w:val="single" w:sz="6" w:space="0" w:color="D6D6D6"/>
                <w:right w:val="single" w:sz="6" w:space="0" w:color="D6D6D6"/>
              </w:divBdr>
              <w:divsChild>
                <w:div w:id="14585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2476">
      <w:bodyDiv w:val="1"/>
      <w:marLeft w:val="0"/>
      <w:marRight w:val="0"/>
      <w:marTop w:val="0"/>
      <w:marBottom w:val="0"/>
      <w:divBdr>
        <w:top w:val="none" w:sz="0" w:space="0" w:color="auto"/>
        <w:left w:val="none" w:sz="0" w:space="0" w:color="auto"/>
        <w:bottom w:val="none" w:sz="0" w:space="0" w:color="auto"/>
        <w:right w:val="none" w:sz="0" w:space="0" w:color="auto"/>
      </w:divBdr>
    </w:div>
    <w:div w:id="1613515088">
      <w:bodyDiv w:val="1"/>
      <w:marLeft w:val="0"/>
      <w:marRight w:val="0"/>
      <w:marTop w:val="0"/>
      <w:marBottom w:val="0"/>
      <w:divBdr>
        <w:top w:val="none" w:sz="0" w:space="0" w:color="auto"/>
        <w:left w:val="none" w:sz="0" w:space="0" w:color="auto"/>
        <w:bottom w:val="none" w:sz="0" w:space="0" w:color="auto"/>
        <w:right w:val="none" w:sz="0" w:space="0" w:color="auto"/>
      </w:divBdr>
    </w:div>
    <w:div w:id="1629437100">
      <w:bodyDiv w:val="1"/>
      <w:marLeft w:val="0"/>
      <w:marRight w:val="0"/>
      <w:marTop w:val="0"/>
      <w:marBottom w:val="0"/>
      <w:divBdr>
        <w:top w:val="none" w:sz="0" w:space="0" w:color="auto"/>
        <w:left w:val="none" w:sz="0" w:space="0" w:color="auto"/>
        <w:bottom w:val="none" w:sz="0" w:space="0" w:color="auto"/>
        <w:right w:val="none" w:sz="0" w:space="0" w:color="auto"/>
      </w:divBdr>
    </w:div>
    <w:div w:id="1634745896">
      <w:bodyDiv w:val="1"/>
      <w:marLeft w:val="0"/>
      <w:marRight w:val="0"/>
      <w:marTop w:val="0"/>
      <w:marBottom w:val="0"/>
      <w:divBdr>
        <w:top w:val="none" w:sz="0" w:space="0" w:color="auto"/>
        <w:left w:val="none" w:sz="0" w:space="0" w:color="auto"/>
        <w:bottom w:val="none" w:sz="0" w:space="0" w:color="auto"/>
        <w:right w:val="none" w:sz="0" w:space="0" w:color="auto"/>
      </w:divBdr>
    </w:div>
    <w:div w:id="1665812274">
      <w:bodyDiv w:val="1"/>
      <w:marLeft w:val="0"/>
      <w:marRight w:val="0"/>
      <w:marTop w:val="0"/>
      <w:marBottom w:val="0"/>
      <w:divBdr>
        <w:top w:val="none" w:sz="0" w:space="0" w:color="auto"/>
        <w:left w:val="none" w:sz="0" w:space="0" w:color="auto"/>
        <w:bottom w:val="none" w:sz="0" w:space="0" w:color="auto"/>
        <w:right w:val="none" w:sz="0" w:space="0" w:color="auto"/>
      </w:divBdr>
    </w:div>
    <w:div w:id="1677031656">
      <w:bodyDiv w:val="1"/>
      <w:marLeft w:val="0"/>
      <w:marRight w:val="0"/>
      <w:marTop w:val="0"/>
      <w:marBottom w:val="0"/>
      <w:divBdr>
        <w:top w:val="none" w:sz="0" w:space="0" w:color="auto"/>
        <w:left w:val="none" w:sz="0" w:space="0" w:color="auto"/>
        <w:bottom w:val="none" w:sz="0" w:space="0" w:color="auto"/>
        <w:right w:val="none" w:sz="0" w:space="0" w:color="auto"/>
      </w:divBdr>
    </w:div>
    <w:div w:id="1680766583">
      <w:bodyDiv w:val="1"/>
      <w:marLeft w:val="0"/>
      <w:marRight w:val="0"/>
      <w:marTop w:val="0"/>
      <w:marBottom w:val="0"/>
      <w:divBdr>
        <w:top w:val="none" w:sz="0" w:space="0" w:color="auto"/>
        <w:left w:val="none" w:sz="0" w:space="0" w:color="auto"/>
        <w:bottom w:val="none" w:sz="0" w:space="0" w:color="auto"/>
        <w:right w:val="none" w:sz="0" w:space="0" w:color="auto"/>
      </w:divBdr>
    </w:div>
    <w:div w:id="1744185061">
      <w:bodyDiv w:val="1"/>
      <w:marLeft w:val="0"/>
      <w:marRight w:val="0"/>
      <w:marTop w:val="0"/>
      <w:marBottom w:val="0"/>
      <w:divBdr>
        <w:top w:val="none" w:sz="0" w:space="0" w:color="auto"/>
        <w:left w:val="none" w:sz="0" w:space="0" w:color="auto"/>
        <w:bottom w:val="none" w:sz="0" w:space="0" w:color="auto"/>
        <w:right w:val="none" w:sz="0" w:space="0" w:color="auto"/>
      </w:divBdr>
    </w:div>
    <w:div w:id="1789081736">
      <w:bodyDiv w:val="1"/>
      <w:marLeft w:val="0"/>
      <w:marRight w:val="0"/>
      <w:marTop w:val="0"/>
      <w:marBottom w:val="0"/>
      <w:divBdr>
        <w:top w:val="none" w:sz="0" w:space="0" w:color="auto"/>
        <w:left w:val="none" w:sz="0" w:space="0" w:color="auto"/>
        <w:bottom w:val="none" w:sz="0" w:space="0" w:color="auto"/>
        <w:right w:val="none" w:sz="0" w:space="0" w:color="auto"/>
      </w:divBdr>
    </w:div>
    <w:div w:id="1840775949">
      <w:bodyDiv w:val="1"/>
      <w:marLeft w:val="0"/>
      <w:marRight w:val="0"/>
      <w:marTop w:val="0"/>
      <w:marBottom w:val="0"/>
      <w:divBdr>
        <w:top w:val="none" w:sz="0" w:space="0" w:color="auto"/>
        <w:left w:val="none" w:sz="0" w:space="0" w:color="auto"/>
        <w:bottom w:val="none" w:sz="0" w:space="0" w:color="auto"/>
        <w:right w:val="none" w:sz="0" w:space="0" w:color="auto"/>
      </w:divBdr>
      <w:divsChild>
        <w:div w:id="547886891">
          <w:marLeft w:val="0"/>
          <w:marRight w:val="0"/>
          <w:marTop w:val="0"/>
          <w:marBottom w:val="0"/>
          <w:divBdr>
            <w:top w:val="none" w:sz="0" w:space="0" w:color="auto"/>
            <w:left w:val="none" w:sz="0" w:space="0" w:color="auto"/>
            <w:bottom w:val="none" w:sz="0" w:space="0" w:color="auto"/>
            <w:right w:val="none" w:sz="0" w:space="0" w:color="auto"/>
          </w:divBdr>
          <w:divsChild>
            <w:div w:id="520818426">
              <w:marLeft w:val="0"/>
              <w:marRight w:val="0"/>
              <w:marTop w:val="0"/>
              <w:marBottom w:val="0"/>
              <w:divBdr>
                <w:top w:val="none" w:sz="0" w:space="0" w:color="auto"/>
                <w:left w:val="none" w:sz="0" w:space="0" w:color="auto"/>
                <w:bottom w:val="none" w:sz="0" w:space="0" w:color="auto"/>
                <w:right w:val="none" w:sz="0" w:space="0" w:color="auto"/>
              </w:divBdr>
              <w:divsChild>
                <w:div w:id="1836795980">
                  <w:marLeft w:val="0"/>
                  <w:marRight w:val="0"/>
                  <w:marTop w:val="0"/>
                  <w:marBottom w:val="0"/>
                  <w:divBdr>
                    <w:top w:val="none" w:sz="0" w:space="0" w:color="auto"/>
                    <w:left w:val="none" w:sz="0" w:space="0" w:color="auto"/>
                    <w:bottom w:val="none" w:sz="0" w:space="0" w:color="auto"/>
                    <w:right w:val="none" w:sz="0" w:space="0" w:color="auto"/>
                  </w:divBdr>
                  <w:divsChild>
                    <w:div w:id="222525868">
                      <w:marLeft w:val="0"/>
                      <w:marRight w:val="0"/>
                      <w:marTop w:val="0"/>
                      <w:marBottom w:val="0"/>
                      <w:divBdr>
                        <w:top w:val="none" w:sz="0" w:space="0" w:color="auto"/>
                        <w:left w:val="none" w:sz="0" w:space="0" w:color="auto"/>
                        <w:bottom w:val="none" w:sz="0" w:space="0" w:color="auto"/>
                        <w:right w:val="none" w:sz="0" w:space="0" w:color="auto"/>
                      </w:divBdr>
                      <w:divsChild>
                        <w:div w:id="359480488">
                          <w:marLeft w:val="0"/>
                          <w:marRight w:val="0"/>
                          <w:marTop w:val="0"/>
                          <w:marBottom w:val="0"/>
                          <w:divBdr>
                            <w:top w:val="none" w:sz="0" w:space="0" w:color="auto"/>
                            <w:left w:val="none" w:sz="0" w:space="0" w:color="auto"/>
                            <w:bottom w:val="none" w:sz="0" w:space="0" w:color="auto"/>
                            <w:right w:val="none" w:sz="0" w:space="0" w:color="auto"/>
                          </w:divBdr>
                          <w:divsChild>
                            <w:div w:id="470639146">
                              <w:marLeft w:val="0"/>
                              <w:marRight w:val="0"/>
                              <w:marTop w:val="0"/>
                              <w:marBottom w:val="0"/>
                              <w:divBdr>
                                <w:top w:val="none" w:sz="0" w:space="0" w:color="auto"/>
                                <w:left w:val="none" w:sz="0" w:space="0" w:color="auto"/>
                                <w:bottom w:val="none" w:sz="0" w:space="0" w:color="auto"/>
                                <w:right w:val="none" w:sz="0" w:space="0" w:color="auto"/>
                              </w:divBdr>
                              <w:divsChild>
                                <w:div w:id="1235630615">
                                  <w:marLeft w:val="0"/>
                                  <w:marRight w:val="0"/>
                                  <w:marTop w:val="0"/>
                                  <w:marBottom w:val="0"/>
                                  <w:divBdr>
                                    <w:top w:val="none" w:sz="0" w:space="0" w:color="auto"/>
                                    <w:left w:val="none" w:sz="0" w:space="0" w:color="auto"/>
                                    <w:bottom w:val="none" w:sz="0" w:space="0" w:color="auto"/>
                                    <w:right w:val="none" w:sz="0" w:space="0" w:color="auto"/>
                                  </w:divBdr>
                                  <w:divsChild>
                                    <w:div w:id="894659530">
                                      <w:marLeft w:val="0"/>
                                      <w:marRight w:val="0"/>
                                      <w:marTop w:val="0"/>
                                      <w:marBottom w:val="0"/>
                                      <w:divBdr>
                                        <w:top w:val="none" w:sz="0" w:space="0" w:color="auto"/>
                                        <w:left w:val="none" w:sz="0" w:space="0" w:color="auto"/>
                                        <w:bottom w:val="none" w:sz="0" w:space="0" w:color="auto"/>
                                        <w:right w:val="none" w:sz="0" w:space="0" w:color="auto"/>
                                      </w:divBdr>
                                      <w:divsChild>
                                        <w:div w:id="1878883371">
                                          <w:marLeft w:val="0"/>
                                          <w:marRight w:val="0"/>
                                          <w:marTop w:val="0"/>
                                          <w:marBottom w:val="0"/>
                                          <w:divBdr>
                                            <w:top w:val="none" w:sz="0" w:space="0" w:color="auto"/>
                                            <w:left w:val="none" w:sz="0" w:space="0" w:color="auto"/>
                                            <w:bottom w:val="none" w:sz="0" w:space="0" w:color="auto"/>
                                            <w:right w:val="none" w:sz="0" w:space="0" w:color="auto"/>
                                          </w:divBdr>
                                          <w:divsChild>
                                            <w:div w:id="527254499">
                                              <w:marLeft w:val="0"/>
                                              <w:marRight w:val="0"/>
                                              <w:marTop w:val="0"/>
                                              <w:marBottom w:val="0"/>
                                              <w:divBdr>
                                                <w:top w:val="none" w:sz="0" w:space="0" w:color="auto"/>
                                                <w:left w:val="none" w:sz="0" w:space="0" w:color="auto"/>
                                                <w:bottom w:val="none" w:sz="0" w:space="0" w:color="auto"/>
                                                <w:right w:val="none" w:sz="0" w:space="0" w:color="auto"/>
                                              </w:divBdr>
                                              <w:divsChild>
                                                <w:div w:id="1512449554">
                                                  <w:marLeft w:val="0"/>
                                                  <w:marRight w:val="0"/>
                                                  <w:marTop w:val="0"/>
                                                  <w:marBottom w:val="0"/>
                                                  <w:divBdr>
                                                    <w:top w:val="none" w:sz="0" w:space="0" w:color="auto"/>
                                                    <w:left w:val="none" w:sz="0" w:space="0" w:color="auto"/>
                                                    <w:bottom w:val="none" w:sz="0" w:space="0" w:color="auto"/>
                                                    <w:right w:val="none" w:sz="0" w:space="0" w:color="auto"/>
                                                  </w:divBdr>
                                                  <w:divsChild>
                                                    <w:div w:id="683674604">
                                                      <w:marLeft w:val="0"/>
                                                      <w:marRight w:val="0"/>
                                                      <w:marTop w:val="0"/>
                                                      <w:marBottom w:val="0"/>
                                                      <w:divBdr>
                                                        <w:top w:val="none" w:sz="0" w:space="0" w:color="auto"/>
                                                        <w:left w:val="none" w:sz="0" w:space="0" w:color="auto"/>
                                                        <w:bottom w:val="none" w:sz="0" w:space="0" w:color="auto"/>
                                                        <w:right w:val="none" w:sz="0" w:space="0" w:color="auto"/>
                                                      </w:divBdr>
                                                      <w:divsChild>
                                                        <w:div w:id="863176292">
                                                          <w:marLeft w:val="0"/>
                                                          <w:marRight w:val="0"/>
                                                          <w:marTop w:val="0"/>
                                                          <w:marBottom w:val="0"/>
                                                          <w:divBdr>
                                                            <w:top w:val="none" w:sz="0" w:space="0" w:color="auto"/>
                                                            <w:left w:val="none" w:sz="0" w:space="0" w:color="auto"/>
                                                            <w:bottom w:val="none" w:sz="0" w:space="0" w:color="auto"/>
                                                            <w:right w:val="none" w:sz="0" w:space="0" w:color="auto"/>
                                                          </w:divBdr>
                                                          <w:divsChild>
                                                            <w:div w:id="571428834">
                                                              <w:marLeft w:val="0"/>
                                                              <w:marRight w:val="0"/>
                                                              <w:marTop w:val="0"/>
                                                              <w:marBottom w:val="0"/>
                                                              <w:divBdr>
                                                                <w:top w:val="none" w:sz="0" w:space="0" w:color="auto"/>
                                                                <w:left w:val="none" w:sz="0" w:space="0" w:color="auto"/>
                                                                <w:bottom w:val="none" w:sz="0" w:space="0" w:color="auto"/>
                                                                <w:right w:val="none" w:sz="0" w:space="0" w:color="auto"/>
                                                              </w:divBdr>
                                                              <w:divsChild>
                                                                <w:div w:id="69041131">
                                                                  <w:marLeft w:val="0"/>
                                                                  <w:marRight w:val="0"/>
                                                                  <w:marTop w:val="0"/>
                                                                  <w:marBottom w:val="0"/>
                                                                  <w:divBdr>
                                                                    <w:top w:val="none" w:sz="0" w:space="0" w:color="auto"/>
                                                                    <w:left w:val="none" w:sz="0" w:space="0" w:color="auto"/>
                                                                    <w:bottom w:val="none" w:sz="0" w:space="0" w:color="auto"/>
                                                                    <w:right w:val="none" w:sz="0" w:space="0" w:color="auto"/>
                                                                  </w:divBdr>
                                                                  <w:divsChild>
                                                                    <w:div w:id="1869367164">
                                                                      <w:marLeft w:val="0"/>
                                                                      <w:marRight w:val="0"/>
                                                                      <w:marTop w:val="0"/>
                                                                      <w:marBottom w:val="0"/>
                                                                      <w:divBdr>
                                                                        <w:top w:val="none" w:sz="0" w:space="0" w:color="auto"/>
                                                                        <w:left w:val="none" w:sz="0" w:space="0" w:color="auto"/>
                                                                        <w:bottom w:val="none" w:sz="0" w:space="0" w:color="auto"/>
                                                                        <w:right w:val="none" w:sz="0" w:space="0" w:color="auto"/>
                                                                      </w:divBdr>
                                                                      <w:divsChild>
                                                                        <w:div w:id="1507936998">
                                                                          <w:marLeft w:val="0"/>
                                                                          <w:marRight w:val="0"/>
                                                                          <w:marTop w:val="0"/>
                                                                          <w:marBottom w:val="0"/>
                                                                          <w:divBdr>
                                                                            <w:top w:val="none" w:sz="0" w:space="0" w:color="auto"/>
                                                                            <w:left w:val="none" w:sz="0" w:space="0" w:color="auto"/>
                                                                            <w:bottom w:val="none" w:sz="0" w:space="0" w:color="auto"/>
                                                                            <w:right w:val="none" w:sz="0" w:space="0" w:color="auto"/>
                                                                          </w:divBdr>
                                                                          <w:divsChild>
                                                                            <w:div w:id="608272175">
                                                                              <w:marLeft w:val="0"/>
                                                                              <w:marRight w:val="0"/>
                                                                              <w:marTop w:val="0"/>
                                                                              <w:marBottom w:val="0"/>
                                                                              <w:divBdr>
                                                                                <w:top w:val="none" w:sz="0" w:space="0" w:color="auto"/>
                                                                                <w:left w:val="none" w:sz="0" w:space="0" w:color="auto"/>
                                                                                <w:bottom w:val="none" w:sz="0" w:space="0" w:color="auto"/>
                                                                                <w:right w:val="none" w:sz="0" w:space="0" w:color="auto"/>
                                                                              </w:divBdr>
                                                                              <w:divsChild>
                                                                                <w:div w:id="1017080994">
                                                                                  <w:marLeft w:val="0"/>
                                                                                  <w:marRight w:val="0"/>
                                                                                  <w:marTop w:val="0"/>
                                                                                  <w:marBottom w:val="0"/>
                                                                                  <w:divBdr>
                                                                                    <w:top w:val="none" w:sz="0" w:space="0" w:color="auto"/>
                                                                                    <w:left w:val="none" w:sz="0" w:space="0" w:color="auto"/>
                                                                                    <w:bottom w:val="none" w:sz="0" w:space="0" w:color="auto"/>
                                                                                    <w:right w:val="none" w:sz="0" w:space="0" w:color="auto"/>
                                                                                  </w:divBdr>
                                                                                  <w:divsChild>
                                                                                    <w:div w:id="1670937844">
                                                                                      <w:marLeft w:val="0"/>
                                                                                      <w:marRight w:val="0"/>
                                                                                      <w:marTop w:val="0"/>
                                                                                      <w:marBottom w:val="0"/>
                                                                                      <w:divBdr>
                                                                                        <w:top w:val="none" w:sz="0" w:space="0" w:color="auto"/>
                                                                                        <w:left w:val="none" w:sz="0" w:space="0" w:color="auto"/>
                                                                                        <w:bottom w:val="none" w:sz="0" w:space="0" w:color="auto"/>
                                                                                        <w:right w:val="none" w:sz="0" w:space="0" w:color="auto"/>
                                                                                      </w:divBdr>
                                                                                      <w:divsChild>
                                                                                        <w:div w:id="1688361613">
                                                                                          <w:marLeft w:val="0"/>
                                                                                          <w:marRight w:val="0"/>
                                                                                          <w:marTop w:val="0"/>
                                                                                          <w:marBottom w:val="0"/>
                                                                                          <w:divBdr>
                                                                                            <w:top w:val="none" w:sz="0" w:space="0" w:color="auto"/>
                                                                                            <w:left w:val="none" w:sz="0" w:space="0" w:color="auto"/>
                                                                                            <w:bottom w:val="none" w:sz="0" w:space="0" w:color="auto"/>
                                                                                            <w:right w:val="none" w:sz="0" w:space="0" w:color="auto"/>
                                                                                          </w:divBdr>
                                                                                          <w:divsChild>
                                                                                            <w:div w:id="1963463610">
                                                                                              <w:marLeft w:val="0"/>
                                                                                              <w:marRight w:val="0"/>
                                                                                              <w:marTop w:val="0"/>
                                                                                              <w:marBottom w:val="0"/>
                                                                                              <w:divBdr>
                                                                                                <w:top w:val="none" w:sz="0" w:space="0" w:color="auto"/>
                                                                                                <w:left w:val="none" w:sz="0" w:space="0" w:color="auto"/>
                                                                                                <w:bottom w:val="none" w:sz="0" w:space="0" w:color="auto"/>
                                                                                                <w:right w:val="none" w:sz="0" w:space="0" w:color="auto"/>
                                                                                              </w:divBdr>
                                                                                              <w:divsChild>
                                                                                                <w:div w:id="239338426">
                                                                                                  <w:marLeft w:val="0"/>
                                                                                                  <w:marRight w:val="0"/>
                                                                                                  <w:marTop w:val="0"/>
                                                                                                  <w:marBottom w:val="0"/>
                                                                                                  <w:divBdr>
                                                                                                    <w:top w:val="none" w:sz="0" w:space="0" w:color="auto"/>
                                                                                                    <w:left w:val="none" w:sz="0" w:space="0" w:color="auto"/>
                                                                                                    <w:bottom w:val="none" w:sz="0" w:space="0" w:color="auto"/>
                                                                                                    <w:right w:val="none" w:sz="0" w:space="0" w:color="auto"/>
                                                                                                  </w:divBdr>
                                                                                                  <w:divsChild>
                                                                                                    <w:div w:id="1603031393">
                                                                                                      <w:marLeft w:val="0"/>
                                                                                                      <w:marRight w:val="0"/>
                                                                                                      <w:marTop w:val="0"/>
                                                                                                      <w:marBottom w:val="0"/>
                                                                                                      <w:divBdr>
                                                                                                        <w:top w:val="none" w:sz="0" w:space="0" w:color="auto"/>
                                                                                                        <w:left w:val="none" w:sz="0" w:space="0" w:color="auto"/>
                                                                                                        <w:bottom w:val="none" w:sz="0" w:space="0" w:color="auto"/>
                                                                                                        <w:right w:val="none" w:sz="0" w:space="0" w:color="auto"/>
                                                                                                      </w:divBdr>
                                                                                                      <w:divsChild>
                                                                                                        <w:div w:id="1605921759">
                                                                                                          <w:marLeft w:val="0"/>
                                                                                                          <w:marRight w:val="0"/>
                                                                                                          <w:marTop w:val="100"/>
                                                                                                          <w:marBottom w:val="80"/>
                                                                                                          <w:divBdr>
                                                                                                            <w:top w:val="none" w:sz="0" w:space="0" w:color="auto"/>
                                                                                                            <w:left w:val="none" w:sz="0" w:space="0" w:color="auto"/>
                                                                                                            <w:bottom w:val="none" w:sz="0" w:space="0" w:color="auto"/>
                                                                                                            <w:right w:val="none" w:sz="0" w:space="0" w:color="auto"/>
                                                                                                          </w:divBdr>
                                                                                                        </w:div>
                                                                                                        <w:div w:id="2022462866">
                                                                                                          <w:marLeft w:val="0"/>
                                                                                                          <w:marRight w:val="0"/>
                                                                                                          <w:marTop w:val="100"/>
                                                                                                          <w:marBottom w:val="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0465276">
      <w:bodyDiv w:val="1"/>
      <w:marLeft w:val="0"/>
      <w:marRight w:val="0"/>
      <w:marTop w:val="0"/>
      <w:marBottom w:val="0"/>
      <w:divBdr>
        <w:top w:val="none" w:sz="0" w:space="0" w:color="auto"/>
        <w:left w:val="none" w:sz="0" w:space="0" w:color="auto"/>
        <w:bottom w:val="none" w:sz="0" w:space="0" w:color="auto"/>
        <w:right w:val="none" w:sz="0" w:space="0" w:color="auto"/>
      </w:divBdr>
    </w:div>
    <w:div w:id="1862232912">
      <w:bodyDiv w:val="1"/>
      <w:marLeft w:val="0"/>
      <w:marRight w:val="0"/>
      <w:marTop w:val="0"/>
      <w:marBottom w:val="0"/>
      <w:divBdr>
        <w:top w:val="none" w:sz="0" w:space="0" w:color="auto"/>
        <w:left w:val="none" w:sz="0" w:space="0" w:color="auto"/>
        <w:bottom w:val="none" w:sz="0" w:space="0" w:color="auto"/>
        <w:right w:val="none" w:sz="0" w:space="0" w:color="auto"/>
      </w:divBdr>
    </w:div>
    <w:div w:id="1879119090">
      <w:bodyDiv w:val="1"/>
      <w:marLeft w:val="0"/>
      <w:marRight w:val="0"/>
      <w:marTop w:val="0"/>
      <w:marBottom w:val="0"/>
      <w:divBdr>
        <w:top w:val="none" w:sz="0" w:space="0" w:color="auto"/>
        <w:left w:val="none" w:sz="0" w:space="0" w:color="auto"/>
        <w:bottom w:val="none" w:sz="0" w:space="0" w:color="auto"/>
        <w:right w:val="none" w:sz="0" w:space="0" w:color="auto"/>
      </w:divBdr>
    </w:div>
    <w:div w:id="1925408018">
      <w:bodyDiv w:val="1"/>
      <w:marLeft w:val="0"/>
      <w:marRight w:val="0"/>
      <w:marTop w:val="0"/>
      <w:marBottom w:val="0"/>
      <w:divBdr>
        <w:top w:val="none" w:sz="0" w:space="0" w:color="auto"/>
        <w:left w:val="none" w:sz="0" w:space="0" w:color="auto"/>
        <w:bottom w:val="none" w:sz="0" w:space="0" w:color="auto"/>
        <w:right w:val="none" w:sz="0" w:space="0" w:color="auto"/>
      </w:divBdr>
    </w:div>
    <w:div w:id="1931618410">
      <w:bodyDiv w:val="1"/>
      <w:marLeft w:val="0"/>
      <w:marRight w:val="0"/>
      <w:marTop w:val="0"/>
      <w:marBottom w:val="0"/>
      <w:divBdr>
        <w:top w:val="none" w:sz="0" w:space="0" w:color="auto"/>
        <w:left w:val="none" w:sz="0" w:space="0" w:color="auto"/>
        <w:bottom w:val="none" w:sz="0" w:space="0" w:color="auto"/>
        <w:right w:val="none" w:sz="0" w:space="0" w:color="auto"/>
      </w:divBdr>
    </w:div>
    <w:div w:id="1936858496">
      <w:bodyDiv w:val="1"/>
      <w:marLeft w:val="0"/>
      <w:marRight w:val="0"/>
      <w:marTop w:val="0"/>
      <w:marBottom w:val="0"/>
      <w:divBdr>
        <w:top w:val="none" w:sz="0" w:space="0" w:color="auto"/>
        <w:left w:val="none" w:sz="0" w:space="0" w:color="auto"/>
        <w:bottom w:val="none" w:sz="0" w:space="0" w:color="auto"/>
        <w:right w:val="none" w:sz="0" w:space="0" w:color="auto"/>
      </w:divBdr>
    </w:div>
    <w:div w:id="2007390799">
      <w:bodyDiv w:val="1"/>
      <w:marLeft w:val="0"/>
      <w:marRight w:val="0"/>
      <w:marTop w:val="0"/>
      <w:marBottom w:val="0"/>
      <w:divBdr>
        <w:top w:val="none" w:sz="0" w:space="0" w:color="auto"/>
        <w:left w:val="none" w:sz="0" w:space="0" w:color="auto"/>
        <w:bottom w:val="none" w:sz="0" w:space="0" w:color="auto"/>
        <w:right w:val="none" w:sz="0" w:space="0" w:color="auto"/>
      </w:divBdr>
    </w:div>
    <w:div w:id="2034264560">
      <w:bodyDiv w:val="1"/>
      <w:marLeft w:val="0"/>
      <w:marRight w:val="0"/>
      <w:marTop w:val="0"/>
      <w:marBottom w:val="0"/>
      <w:divBdr>
        <w:top w:val="none" w:sz="0" w:space="0" w:color="auto"/>
        <w:left w:val="none" w:sz="0" w:space="0" w:color="auto"/>
        <w:bottom w:val="none" w:sz="0" w:space="0" w:color="auto"/>
        <w:right w:val="none" w:sz="0" w:space="0" w:color="auto"/>
      </w:divBdr>
    </w:div>
    <w:div w:id="2042435993">
      <w:bodyDiv w:val="1"/>
      <w:marLeft w:val="0"/>
      <w:marRight w:val="0"/>
      <w:marTop w:val="0"/>
      <w:marBottom w:val="0"/>
      <w:divBdr>
        <w:top w:val="none" w:sz="0" w:space="0" w:color="auto"/>
        <w:left w:val="none" w:sz="0" w:space="0" w:color="auto"/>
        <w:bottom w:val="none" w:sz="0" w:space="0" w:color="auto"/>
        <w:right w:val="none" w:sz="0" w:space="0" w:color="auto"/>
      </w:divBdr>
    </w:div>
    <w:div w:id="2044986151">
      <w:bodyDiv w:val="1"/>
      <w:marLeft w:val="0"/>
      <w:marRight w:val="0"/>
      <w:marTop w:val="0"/>
      <w:marBottom w:val="0"/>
      <w:divBdr>
        <w:top w:val="none" w:sz="0" w:space="0" w:color="auto"/>
        <w:left w:val="none" w:sz="0" w:space="0" w:color="auto"/>
        <w:bottom w:val="none" w:sz="0" w:space="0" w:color="auto"/>
        <w:right w:val="none" w:sz="0" w:space="0" w:color="auto"/>
      </w:divBdr>
    </w:div>
    <w:div w:id="2064281909">
      <w:bodyDiv w:val="1"/>
      <w:marLeft w:val="0"/>
      <w:marRight w:val="0"/>
      <w:marTop w:val="0"/>
      <w:marBottom w:val="0"/>
      <w:divBdr>
        <w:top w:val="none" w:sz="0" w:space="0" w:color="auto"/>
        <w:left w:val="none" w:sz="0" w:space="0" w:color="auto"/>
        <w:bottom w:val="none" w:sz="0" w:space="0" w:color="auto"/>
        <w:right w:val="none" w:sz="0" w:space="0" w:color="auto"/>
      </w:divBdr>
    </w:div>
    <w:div w:id="2065519005">
      <w:bodyDiv w:val="1"/>
      <w:marLeft w:val="0"/>
      <w:marRight w:val="0"/>
      <w:marTop w:val="0"/>
      <w:marBottom w:val="0"/>
      <w:divBdr>
        <w:top w:val="none" w:sz="0" w:space="0" w:color="auto"/>
        <w:left w:val="none" w:sz="0" w:space="0" w:color="auto"/>
        <w:bottom w:val="none" w:sz="0" w:space="0" w:color="auto"/>
        <w:right w:val="none" w:sz="0" w:space="0" w:color="auto"/>
      </w:divBdr>
    </w:div>
    <w:div w:id="2078504965">
      <w:bodyDiv w:val="1"/>
      <w:marLeft w:val="0"/>
      <w:marRight w:val="0"/>
      <w:marTop w:val="0"/>
      <w:marBottom w:val="0"/>
      <w:divBdr>
        <w:top w:val="none" w:sz="0" w:space="0" w:color="auto"/>
        <w:left w:val="none" w:sz="0" w:space="0" w:color="auto"/>
        <w:bottom w:val="none" w:sz="0" w:space="0" w:color="auto"/>
        <w:right w:val="none" w:sz="0" w:space="0" w:color="auto"/>
      </w:divBdr>
    </w:div>
    <w:div w:id="2117670670">
      <w:bodyDiv w:val="1"/>
      <w:marLeft w:val="0"/>
      <w:marRight w:val="0"/>
      <w:marTop w:val="0"/>
      <w:marBottom w:val="0"/>
      <w:divBdr>
        <w:top w:val="none" w:sz="0" w:space="0" w:color="auto"/>
        <w:left w:val="none" w:sz="0" w:space="0" w:color="auto"/>
        <w:bottom w:val="none" w:sz="0" w:space="0" w:color="auto"/>
        <w:right w:val="none" w:sz="0" w:space="0" w:color="auto"/>
      </w:divBdr>
    </w:div>
    <w:div w:id="2124808686">
      <w:bodyDiv w:val="1"/>
      <w:marLeft w:val="0"/>
      <w:marRight w:val="0"/>
      <w:marTop w:val="0"/>
      <w:marBottom w:val="0"/>
      <w:divBdr>
        <w:top w:val="none" w:sz="0" w:space="0" w:color="auto"/>
        <w:left w:val="none" w:sz="0" w:space="0" w:color="auto"/>
        <w:bottom w:val="none" w:sz="0" w:space="0" w:color="auto"/>
        <w:right w:val="none" w:sz="0" w:space="0" w:color="auto"/>
      </w:divBdr>
    </w:div>
    <w:div w:id="213421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SAM_SUPPORT@psa.com.sg"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3FAC2-9506-47BB-996D-3AA2E04A4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58</Pages>
  <Words>12232</Words>
  <Characters>69503</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81572</CharactersWithSpaces>
  <SharedDoc>false</SharedDoc>
  <HLinks>
    <vt:vector size="234" baseType="variant">
      <vt:variant>
        <vt:i4>1376309</vt:i4>
      </vt:variant>
      <vt:variant>
        <vt:i4>218</vt:i4>
      </vt:variant>
      <vt:variant>
        <vt:i4>0</vt:i4>
      </vt:variant>
      <vt:variant>
        <vt:i4>5</vt:i4>
      </vt:variant>
      <vt:variant>
        <vt:lpwstr/>
      </vt:variant>
      <vt:variant>
        <vt:lpwstr>_Toc402432046</vt:lpwstr>
      </vt:variant>
      <vt:variant>
        <vt:i4>1376309</vt:i4>
      </vt:variant>
      <vt:variant>
        <vt:i4>212</vt:i4>
      </vt:variant>
      <vt:variant>
        <vt:i4>0</vt:i4>
      </vt:variant>
      <vt:variant>
        <vt:i4>5</vt:i4>
      </vt:variant>
      <vt:variant>
        <vt:lpwstr/>
      </vt:variant>
      <vt:variant>
        <vt:lpwstr>_Toc402432045</vt:lpwstr>
      </vt:variant>
      <vt:variant>
        <vt:i4>1376309</vt:i4>
      </vt:variant>
      <vt:variant>
        <vt:i4>206</vt:i4>
      </vt:variant>
      <vt:variant>
        <vt:i4>0</vt:i4>
      </vt:variant>
      <vt:variant>
        <vt:i4>5</vt:i4>
      </vt:variant>
      <vt:variant>
        <vt:lpwstr/>
      </vt:variant>
      <vt:variant>
        <vt:lpwstr>_Toc402432044</vt:lpwstr>
      </vt:variant>
      <vt:variant>
        <vt:i4>1376309</vt:i4>
      </vt:variant>
      <vt:variant>
        <vt:i4>200</vt:i4>
      </vt:variant>
      <vt:variant>
        <vt:i4>0</vt:i4>
      </vt:variant>
      <vt:variant>
        <vt:i4>5</vt:i4>
      </vt:variant>
      <vt:variant>
        <vt:lpwstr/>
      </vt:variant>
      <vt:variant>
        <vt:lpwstr>_Toc402432043</vt:lpwstr>
      </vt:variant>
      <vt:variant>
        <vt:i4>1376309</vt:i4>
      </vt:variant>
      <vt:variant>
        <vt:i4>194</vt:i4>
      </vt:variant>
      <vt:variant>
        <vt:i4>0</vt:i4>
      </vt:variant>
      <vt:variant>
        <vt:i4>5</vt:i4>
      </vt:variant>
      <vt:variant>
        <vt:lpwstr/>
      </vt:variant>
      <vt:variant>
        <vt:lpwstr>_Toc402432042</vt:lpwstr>
      </vt:variant>
      <vt:variant>
        <vt:i4>1376309</vt:i4>
      </vt:variant>
      <vt:variant>
        <vt:i4>188</vt:i4>
      </vt:variant>
      <vt:variant>
        <vt:i4>0</vt:i4>
      </vt:variant>
      <vt:variant>
        <vt:i4>5</vt:i4>
      </vt:variant>
      <vt:variant>
        <vt:lpwstr/>
      </vt:variant>
      <vt:variant>
        <vt:lpwstr>_Toc402432041</vt:lpwstr>
      </vt:variant>
      <vt:variant>
        <vt:i4>1376309</vt:i4>
      </vt:variant>
      <vt:variant>
        <vt:i4>182</vt:i4>
      </vt:variant>
      <vt:variant>
        <vt:i4>0</vt:i4>
      </vt:variant>
      <vt:variant>
        <vt:i4>5</vt:i4>
      </vt:variant>
      <vt:variant>
        <vt:lpwstr/>
      </vt:variant>
      <vt:variant>
        <vt:lpwstr>_Toc402432040</vt:lpwstr>
      </vt:variant>
      <vt:variant>
        <vt:i4>1179701</vt:i4>
      </vt:variant>
      <vt:variant>
        <vt:i4>176</vt:i4>
      </vt:variant>
      <vt:variant>
        <vt:i4>0</vt:i4>
      </vt:variant>
      <vt:variant>
        <vt:i4>5</vt:i4>
      </vt:variant>
      <vt:variant>
        <vt:lpwstr/>
      </vt:variant>
      <vt:variant>
        <vt:lpwstr>_Toc402432039</vt:lpwstr>
      </vt:variant>
      <vt:variant>
        <vt:i4>1179701</vt:i4>
      </vt:variant>
      <vt:variant>
        <vt:i4>170</vt:i4>
      </vt:variant>
      <vt:variant>
        <vt:i4>0</vt:i4>
      </vt:variant>
      <vt:variant>
        <vt:i4>5</vt:i4>
      </vt:variant>
      <vt:variant>
        <vt:lpwstr/>
      </vt:variant>
      <vt:variant>
        <vt:lpwstr>_Toc402432038</vt:lpwstr>
      </vt:variant>
      <vt:variant>
        <vt:i4>1179701</vt:i4>
      </vt:variant>
      <vt:variant>
        <vt:i4>164</vt:i4>
      </vt:variant>
      <vt:variant>
        <vt:i4>0</vt:i4>
      </vt:variant>
      <vt:variant>
        <vt:i4>5</vt:i4>
      </vt:variant>
      <vt:variant>
        <vt:lpwstr/>
      </vt:variant>
      <vt:variant>
        <vt:lpwstr>_Toc402432037</vt:lpwstr>
      </vt:variant>
      <vt:variant>
        <vt:i4>1179701</vt:i4>
      </vt:variant>
      <vt:variant>
        <vt:i4>158</vt:i4>
      </vt:variant>
      <vt:variant>
        <vt:i4>0</vt:i4>
      </vt:variant>
      <vt:variant>
        <vt:i4>5</vt:i4>
      </vt:variant>
      <vt:variant>
        <vt:lpwstr/>
      </vt:variant>
      <vt:variant>
        <vt:lpwstr>_Toc402432036</vt:lpwstr>
      </vt:variant>
      <vt:variant>
        <vt:i4>1179701</vt:i4>
      </vt:variant>
      <vt:variant>
        <vt:i4>152</vt:i4>
      </vt:variant>
      <vt:variant>
        <vt:i4>0</vt:i4>
      </vt:variant>
      <vt:variant>
        <vt:i4>5</vt:i4>
      </vt:variant>
      <vt:variant>
        <vt:lpwstr/>
      </vt:variant>
      <vt:variant>
        <vt:lpwstr>_Toc402432035</vt:lpwstr>
      </vt:variant>
      <vt:variant>
        <vt:i4>1179701</vt:i4>
      </vt:variant>
      <vt:variant>
        <vt:i4>146</vt:i4>
      </vt:variant>
      <vt:variant>
        <vt:i4>0</vt:i4>
      </vt:variant>
      <vt:variant>
        <vt:i4>5</vt:i4>
      </vt:variant>
      <vt:variant>
        <vt:lpwstr/>
      </vt:variant>
      <vt:variant>
        <vt:lpwstr>_Toc402432034</vt:lpwstr>
      </vt:variant>
      <vt:variant>
        <vt:i4>1179701</vt:i4>
      </vt:variant>
      <vt:variant>
        <vt:i4>140</vt:i4>
      </vt:variant>
      <vt:variant>
        <vt:i4>0</vt:i4>
      </vt:variant>
      <vt:variant>
        <vt:i4>5</vt:i4>
      </vt:variant>
      <vt:variant>
        <vt:lpwstr/>
      </vt:variant>
      <vt:variant>
        <vt:lpwstr>_Toc402432033</vt:lpwstr>
      </vt:variant>
      <vt:variant>
        <vt:i4>1179701</vt:i4>
      </vt:variant>
      <vt:variant>
        <vt:i4>134</vt:i4>
      </vt:variant>
      <vt:variant>
        <vt:i4>0</vt:i4>
      </vt:variant>
      <vt:variant>
        <vt:i4>5</vt:i4>
      </vt:variant>
      <vt:variant>
        <vt:lpwstr/>
      </vt:variant>
      <vt:variant>
        <vt:lpwstr>_Toc402432032</vt:lpwstr>
      </vt:variant>
      <vt:variant>
        <vt:i4>1179701</vt:i4>
      </vt:variant>
      <vt:variant>
        <vt:i4>128</vt:i4>
      </vt:variant>
      <vt:variant>
        <vt:i4>0</vt:i4>
      </vt:variant>
      <vt:variant>
        <vt:i4>5</vt:i4>
      </vt:variant>
      <vt:variant>
        <vt:lpwstr/>
      </vt:variant>
      <vt:variant>
        <vt:lpwstr>_Toc402432031</vt:lpwstr>
      </vt:variant>
      <vt:variant>
        <vt:i4>1179701</vt:i4>
      </vt:variant>
      <vt:variant>
        <vt:i4>122</vt:i4>
      </vt:variant>
      <vt:variant>
        <vt:i4>0</vt:i4>
      </vt:variant>
      <vt:variant>
        <vt:i4>5</vt:i4>
      </vt:variant>
      <vt:variant>
        <vt:lpwstr/>
      </vt:variant>
      <vt:variant>
        <vt:lpwstr>_Toc402432030</vt:lpwstr>
      </vt:variant>
      <vt:variant>
        <vt:i4>1245237</vt:i4>
      </vt:variant>
      <vt:variant>
        <vt:i4>116</vt:i4>
      </vt:variant>
      <vt:variant>
        <vt:i4>0</vt:i4>
      </vt:variant>
      <vt:variant>
        <vt:i4>5</vt:i4>
      </vt:variant>
      <vt:variant>
        <vt:lpwstr/>
      </vt:variant>
      <vt:variant>
        <vt:lpwstr>_Toc402432029</vt:lpwstr>
      </vt:variant>
      <vt:variant>
        <vt:i4>1245237</vt:i4>
      </vt:variant>
      <vt:variant>
        <vt:i4>110</vt:i4>
      </vt:variant>
      <vt:variant>
        <vt:i4>0</vt:i4>
      </vt:variant>
      <vt:variant>
        <vt:i4>5</vt:i4>
      </vt:variant>
      <vt:variant>
        <vt:lpwstr/>
      </vt:variant>
      <vt:variant>
        <vt:lpwstr>_Toc402432028</vt:lpwstr>
      </vt:variant>
      <vt:variant>
        <vt:i4>1245237</vt:i4>
      </vt:variant>
      <vt:variant>
        <vt:i4>104</vt:i4>
      </vt:variant>
      <vt:variant>
        <vt:i4>0</vt:i4>
      </vt:variant>
      <vt:variant>
        <vt:i4>5</vt:i4>
      </vt:variant>
      <vt:variant>
        <vt:lpwstr/>
      </vt:variant>
      <vt:variant>
        <vt:lpwstr>_Toc402432027</vt:lpwstr>
      </vt:variant>
      <vt:variant>
        <vt:i4>1245237</vt:i4>
      </vt:variant>
      <vt:variant>
        <vt:i4>98</vt:i4>
      </vt:variant>
      <vt:variant>
        <vt:i4>0</vt:i4>
      </vt:variant>
      <vt:variant>
        <vt:i4>5</vt:i4>
      </vt:variant>
      <vt:variant>
        <vt:lpwstr/>
      </vt:variant>
      <vt:variant>
        <vt:lpwstr>_Toc402432026</vt:lpwstr>
      </vt:variant>
      <vt:variant>
        <vt:i4>1245237</vt:i4>
      </vt:variant>
      <vt:variant>
        <vt:i4>92</vt:i4>
      </vt:variant>
      <vt:variant>
        <vt:i4>0</vt:i4>
      </vt:variant>
      <vt:variant>
        <vt:i4>5</vt:i4>
      </vt:variant>
      <vt:variant>
        <vt:lpwstr/>
      </vt:variant>
      <vt:variant>
        <vt:lpwstr>_Toc402432025</vt:lpwstr>
      </vt:variant>
      <vt:variant>
        <vt:i4>1245237</vt:i4>
      </vt:variant>
      <vt:variant>
        <vt:i4>86</vt:i4>
      </vt:variant>
      <vt:variant>
        <vt:i4>0</vt:i4>
      </vt:variant>
      <vt:variant>
        <vt:i4>5</vt:i4>
      </vt:variant>
      <vt:variant>
        <vt:lpwstr/>
      </vt:variant>
      <vt:variant>
        <vt:lpwstr>_Toc402432024</vt:lpwstr>
      </vt:variant>
      <vt:variant>
        <vt:i4>1245237</vt:i4>
      </vt:variant>
      <vt:variant>
        <vt:i4>80</vt:i4>
      </vt:variant>
      <vt:variant>
        <vt:i4>0</vt:i4>
      </vt:variant>
      <vt:variant>
        <vt:i4>5</vt:i4>
      </vt:variant>
      <vt:variant>
        <vt:lpwstr/>
      </vt:variant>
      <vt:variant>
        <vt:lpwstr>_Toc402432023</vt:lpwstr>
      </vt:variant>
      <vt:variant>
        <vt:i4>1245237</vt:i4>
      </vt:variant>
      <vt:variant>
        <vt:i4>74</vt:i4>
      </vt:variant>
      <vt:variant>
        <vt:i4>0</vt:i4>
      </vt:variant>
      <vt:variant>
        <vt:i4>5</vt:i4>
      </vt:variant>
      <vt:variant>
        <vt:lpwstr/>
      </vt:variant>
      <vt:variant>
        <vt:lpwstr>_Toc402432022</vt:lpwstr>
      </vt:variant>
      <vt:variant>
        <vt:i4>1245237</vt:i4>
      </vt:variant>
      <vt:variant>
        <vt:i4>68</vt:i4>
      </vt:variant>
      <vt:variant>
        <vt:i4>0</vt:i4>
      </vt:variant>
      <vt:variant>
        <vt:i4>5</vt:i4>
      </vt:variant>
      <vt:variant>
        <vt:lpwstr/>
      </vt:variant>
      <vt:variant>
        <vt:lpwstr>_Toc402432021</vt:lpwstr>
      </vt:variant>
      <vt:variant>
        <vt:i4>1245237</vt:i4>
      </vt:variant>
      <vt:variant>
        <vt:i4>62</vt:i4>
      </vt:variant>
      <vt:variant>
        <vt:i4>0</vt:i4>
      </vt:variant>
      <vt:variant>
        <vt:i4>5</vt:i4>
      </vt:variant>
      <vt:variant>
        <vt:lpwstr/>
      </vt:variant>
      <vt:variant>
        <vt:lpwstr>_Toc402432020</vt:lpwstr>
      </vt:variant>
      <vt:variant>
        <vt:i4>1048629</vt:i4>
      </vt:variant>
      <vt:variant>
        <vt:i4>56</vt:i4>
      </vt:variant>
      <vt:variant>
        <vt:i4>0</vt:i4>
      </vt:variant>
      <vt:variant>
        <vt:i4>5</vt:i4>
      </vt:variant>
      <vt:variant>
        <vt:lpwstr/>
      </vt:variant>
      <vt:variant>
        <vt:lpwstr>_Toc402432019</vt:lpwstr>
      </vt:variant>
      <vt:variant>
        <vt:i4>1048629</vt:i4>
      </vt:variant>
      <vt:variant>
        <vt:i4>50</vt:i4>
      </vt:variant>
      <vt:variant>
        <vt:i4>0</vt:i4>
      </vt:variant>
      <vt:variant>
        <vt:i4>5</vt:i4>
      </vt:variant>
      <vt:variant>
        <vt:lpwstr/>
      </vt:variant>
      <vt:variant>
        <vt:lpwstr>_Toc402432018</vt:lpwstr>
      </vt:variant>
      <vt:variant>
        <vt:i4>1048629</vt:i4>
      </vt:variant>
      <vt:variant>
        <vt:i4>44</vt:i4>
      </vt:variant>
      <vt:variant>
        <vt:i4>0</vt:i4>
      </vt:variant>
      <vt:variant>
        <vt:i4>5</vt:i4>
      </vt:variant>
      <vt:variant>
        <vt:lpwstr/>
      </vt:variant>
      <vt:variant>
        <vt:lpwstr>_Toc402432017</vt:lpwstr>
      </vt:variant>
      <vt:variant>
        <vt:i4>1048629</vt:i4>
      </vt:variant>
      <vt:variant>
        <vt:i4>38</vt:i4>
      </vt:variant>
      <vt:variant>
        <vt:i4>0</vt:i4>
      </vt:variant>
      <vt:variant>
        <vt:i4>5</vt:i4>
      </vt:variant>
      <vt:variant>
        <vt:lpwstr/>
      </vt:variant>
      <vt:variant>
        <vt:lpwstr>_Toc402432016</vt:lpwstr>
      </vt:variant>
      <vt:variant>
        <vt:i4>1048629</vt:i4>
      </vt:variant>
      <vt:variant>
        <vt:i4>32</vt:i4>
      </vt:variant>
      <vt:variant>
        <vt:i4>0</vt:i4>
      </vt:variant>
      <vt:variant>
        <vt:i4>5</vt:i4>
      </vt:variant>
      <vt:variant>
        <vt:lpwstr/>
      </vt:variant>
      <vt:variant>
        <vt:lpwstr>_Toc402432015</vt:lpwstr>
      </vt:variant>
      <vt:variant>
        <vt:i4>1048629</vt:i4>
      </vt:variant>
      <vt:variant>
        <vt:i4>26</vt:i4>
      </vt:variant>
      <vt:variant>
        <vt:i4>0</vt:i4>
      </vt:variant>
      <vt:variant>
        <vt:i4>5</vt:i4>
      </vt:variant>
      <vt:variant>
        <vt:lpwstr/>
      </vt:variant>
      <vt:variant>
        <vt:lpwstr>_Toc402432014</vt:lpwstr>
      </vt:variant>
      <vt:variant>
        <vt:i4>1048629</vt:i4>
      </vt:variant>
      <vt:variant>
        <vt:i4>20</vt:i4>
      </vt:variant>
      <vt:variant>
        <vt:i4>0</vt:i4>
      </vt:variant>
      <vt:variant>
        <vt:i4>5</vt:i4>
      </vt:variant>
      <vt:variant>
        <vt:lpwstr/>
      </vt:variant>
      <vt:variant>
        <vt:lpwstr>_Toc402432013</vt:lpwstr>
      </vt:variant>
      <vt:variant>
        <vt:i4>1048629</vt:i4>
      </vt:variant>
      <vt:variant>
        <vt:i4>14</vt:i4>
      </vt:variant>
      <vt:variant>
        <vt:i4>0</vt:i4>
      </vt:variant>
      <vt:variant>
        <vt:i4>5</vt:i4>
      </vt:variant>
      <vt:variant>
        <vt:lpwstr/>
      </vt:variant>
      <vt:variant>
        <vt:lpwstr>_Toc402432012</vt:lpwstr>
      </vt:variant>
      <vt:variant>
        <vt:i4>1048629</vt:i4>
      </vt:variant>
      <vt:variant>
        <vt:i4>8</vt:i4>
      </vt:variant>
      <vt:variant>
        <vt:i4>0</vt:i4>
      </vt:variant>
      <vt:variant>
        <vt:i4>5</vt:i4>
      </vt:variant>
      <vt:variant>
        <vt:lpwstr/>
      </vt:variant>
      <vt:variant>
        <vt:lpwstr>_Toc402432011</vt:lpwstr>
      </vt:variant>
      <vt:variant>
        <vt:i4>1048629</vt:i4>
      </vt:variant>
      <vt:variant>
        <vt:i4>2</vt:i4>
      </vt:variant>
      <vt:variant>
        <vt:i4>0</vt:i4>
      </vt:variant>
      <vt:variant>
        <vt:i4>5</vt:i4>
      </vt:variant>
      <vt:variant>
        <vt:lpwstr/>
      </vt:variant>
      <vt:variant>
        <vt:lpwstr>_Toc402432010</vt:lpwstr>
      </vt:variant>
      <vt:variant>
        <vt:i4>8192020</vt:i4>
      </vt:variant>
      <vt:variant>
        <vt:i4>17680</vt:i4>
      </vt:variant>
      <vt:variant>
        <vt:i4>1027</vt:i4>
      </vt:variant>
      <vt:variant>
        <vt:i4>1</vt:i4>
      </vt:variant>
      <vt:variant>
        <vt:lpwstr>cid:image001.jpg@01CFEC69.471392A0</vt:lpwstr>
      </vt:variant>
      <vt:variant>
        <vt:lpwstr/>
      </vt:variant>
      <vt:variant>
        <vt:i4>131178</vt:i4>
      </vt:variant>
      <vt:variant>
        <vt:i4>-1</vt:i4>
      </vt:variant>
      <vt:variant>
        <vt:i4>1029</vt:i4>
      </vt:variant>
      <vt:variant>
        <vt:i4>1</vt:i4>
      </vt:variant>
      <vt:variant>
        <vt:lpwstr>http://www.fabbs.org/files/8112/7972/7084/sage_logo-200px.png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Word Format</dc:subject>
  <dc:creator>asadali@saksoft.com</dc:creator>
  <cp:lastModifiedBy>PSA</cp:lastModifiedBy>
  <cp:revision>9</cp:revision>
  <cp:lastPrinted>2017-12-21T06:21:00Z</cp:lastPrinted>
  <dcterms:created xsi:type="dcterms:W3CDTF">2018-01-02T10:08:00Z</dcterms:created>
  <dcterms:modified xsi:type="dcterms:W3CDTF">2018-01-03T02:09:00Z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strtedge 011</vt:lpwstr>
  </property>
  <property fmtid="{D5CDD505-2E9C-101B-9397-08002B2CF9AE}" pid="3" name="Template Type">
    <vt:lpwstr>Proposal</vt:lpwstr>
  </property>
</Properties>
</file>