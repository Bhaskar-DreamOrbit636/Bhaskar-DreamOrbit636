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755" w:rsidRDefault="00614606">
      <w:pPr>
        <w:pStyle w:val="Normal1"/>
        <w:jc w:val="right"/>
        <w:rPr>
          <w:sz w:val="36"/>
          <w:szCs w:val="36"/>
        </w:rPr>
      </w:pPr>
      <w:r>
        <w:rPr>
          <w:sz w:val="36"/>
          <w:szCs w:val="36"/>
        </w:rPr>
        <w:t>PSA IT Division</w:t>
      </w:r>
    </w:p>
    <w:p w:rsidR="00E44755" w:rsidRDefault="00E44755">
      <w:pPr>
        <w:pStyle w:val="Normal1"/>
      </w:pPr>
    </w:p>
    <w:p w:rsidR="00E44755" w:rsidRDefault="00E44755">
      <w:pPr>
        <w:pStyle w:val="Normal1"/>
      </w:pPr>
    </w:p>
    <w:p w:rsidR="00E44755" w:rsidRDefault="00E44755">
      <w:pPr>
        <w:pStyle w:val="Normal1"/>
      </w:pPr>
    </w:p>
    <w:p w:rsidR="00E44755" w:rsidRDefault="00E44755">
      <w:pPr>
        <w:pStyle w:val="Normal1"/>
        <w:spacing w:after="60"/>
        <w:ind w:left="720"/>
        <w:jc w:val="both"/>
      </w:pPr>
    </w:p>
    <w:p w:rsidR="00E44755" w:rsidRDefault="00E44755">
      <w:pPr>
        <w:pStyle w:val="Normal1"/>
        <w:spacing w:after="60"/>
        <w:ind w:left="720"/>
        <w:jc w:val="both"/>
      </w:pPr>
    </w:p>
    <w:p w:rsidR="00E44755" w:rsidRDefault="00E44755">
      <w:pPr>
        <w:pStyle w:val="Normal1"/>
        <w:spacing w:after="60"/>
        <w:ind w:left="720"/>
        <w:jc w:val="both"/>
      </w:pPr>
    </w:p>
    <w:p w:rsidR="00E44755" w:rsidRDefault="00E44755">
      <w:pPr>
        <w:pStyle w:val="Normal1"/>
        <w:spacing w:after="60"/>
        <w:jc w:val="both"/>
      </w:pPr>
    </w:p>
    <w:p w:rsidR="00E44755" w:rsidRDefault="00E44755">
      <w:pPr>
        <w:pStyle w:val="Normal1"/>
      </w:pPr>
    </w:p>
    <w:p w:rsidR="00E44755" w:rsidRDefault="00E44755">
      <w:pPr>
        <w:pStyle w:val="Normal1"/>
      </w:pPr>
    </w:p>
    <w:p w:rsidR="00E44755" w:rsidRDefault="00E44755">
      <w:pPr>
        <w:pStyle w:val="Normal1"/>
      </w:pPr>
    </w:p>
    <w:p w:rsidR="00E44755" w:rsidRDefault="00E44755">
      <w:pPr>
        <w:pStyle w:val="Normal1"/>
      </w:pPr>
    </w:p>
    <w:p w:rsidR="00E44755" w:rsidRDefault="00E44755">
      <w:pPr>
        <w:pStyle w:val="Normal1"/>
      </w:pPr>
    </w:p>
    <w:p w:rsidR="00E44755" w:rsidRDefault="00614606">
      <w:pPr>
        <w:pStyle w:val="Normal1"/>
        <w:jc w:val="right"/>
        <w:rPr>
          <w:sz w:val="56"/>
          <w:szCs w:val="56"/>
        </w:rPr>
      </w:pPr>
      <w:r>
        <w:rPr>
          <w:i/>
          <w:sz w:val="56"/>
          <w:szCs w:val="56"/>
        </w:rPr>
        <w:t>PSA Reminder 365</w:t>
      </w:r>
    </w:p>
    <w:p w:rsidR="00E44755" w:rsidRDefault="00614606">
      <w:pPr>
        <w:pStyle w:val="Normal1"/>
        <w:jc w:val="right"/>
        <w:rPr>
          <w:sz w:val="56"/>
          <w:szCs w:val="56"/>
        </w:rPr>
      </w:pPr>
      <w:r>
        <w:rPr>
          <w:i/>
          <w:sz w:val="56"/>
          <w:szCs w:val="56"/>
        </w:rPr>
        <w:t xml:space="preserve">Technical Requirement and Design Specification </w:t>
      </w:r>
    </w:p>
    <w:p w:rsidR="00E44755" w:rsidRDefault="00614606">
      <w:pPr>
        <w:pStyle w:val="Normal1"/>
        <w:jc w:val="right"/>
        <w:rPr>
          <w:sz w:val="40"/>
          <w:szCs w:val="40"/>
        </w:rPr>
      </w:pPr>
      <w:r>
        <w:rPr>
          <w:i/>
          <w:sz w:val="40"/>
          <w:szCs w:val="40"/>
        </w:rPr>
        <w:t>0.1</w:t>
      </w:r>
    </w:p>
    <w:p w:rsidR="00E44755" w:rsidRDefault="00614606">
      <w:pPr>
        <w:pStyle w:val="Normal1"/>
        <w:jc w:val="right"/>
        <w:rPr>
          <w:sz w:val="40"/>
          <w:szCs w:val="40"/>
        </w:rPr>
      </w:pPr>
      <w:r>
        <w:rPr>
          <w:i/>
          <w:sz w:val="40"/>
          <w:szCs w:val="40"/>
        </w:rPr>
        <w:t>{Confidential}</w:t>
      </w:r>
    </w:p>
    <w:p w:rsidR="00E44755" w:rsidRDefault="00E44755">
      <w:pPr>
        <w:pStyle w:val="Normal1"/>
        <w:jc w:val="center"/>
        <w:rPr>
          <w:sz w:val="24"/>
          <w:szCs w:val="24"/>
        </w:rPr>
      </w:pPr>
    </w:p>
    <w:p w:rsidR="00E44755" w:rsidRDefault="00E44755">
      <w:pPr>
        <w:pStyle w:val="Normal1"/>
      </w:pPr>
    </w:p>
    <w:p w:rsidR="00E44755" w:rsidRDefault="00E44755">
      <w:pPr>
        <w:pStyle w:val="Normal1"/>
        <w:jc w:val="both"/>
        <w:rPr>
          <w:sz w:val="22"/>
          <w:szCs w:val="22"/>
        </w:rPr>
      </w:pPr>
    </w:p>
    <w:p w:rsidR="00E44755" w:rsidRDefault="00E44755">
      <w:pPr>
        <w:pStyle w:val="Normal1"/>
      </w:pPr>
    </w:p>
    <w:p w:rsidR="00E44755" w:rsidRDefault="00614606">
      <w:pPr>
        <w:pStyle w:val="Normal1"/>
        <w:widowControl w:val="0"/>
        <w:spacing w:line="276" w:lineRule="auto"/>
        <w:sectPr w:rsidR="00E44755">
          <w:headerReference w:type="default" r:id="rId8"/>
          <w:footerReference w:type="even" r:id="rId9"/>
          <w:pgSz w:w="11909" w:h="16834"/>
          <w:pgMar w:top="1440" w:right="1797" w:bottom="1440" w:left="1797" w:header="0" w:footer="720" w:gutter="0"/>
          <w:pgNumType w:start="1"/>
          <w:cols w:space="720"/>
        </w:sectPr>
      </w:pPr>
      <w:r>
        <w:br w:type="page"/>
      </w:r>
    </w:p>
    <w:p w:rsidR="00E44755" w:rsidRDefault="00E44755">
      <w:pPr>
        <w:pStyle w:val="Normal1"/>
        <w:widowControl w:val="0"/>
        <w:spacing w:line="276" w:lineRule="auto"/>
      </w:pPr>
    </w:p>
    <w:tbl>
      <w:tblPr>
        <w:tblStyle w:val="a"/>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276"/>
        <w:gridCol w:w="6804"/>
      </w:tblGrid>
      <w:tr w:rsidR="00E44755">
        <w:tc>
          <w:tcPr>
            <w:tcW w:w="1276" w:type="dxa"/>
            <w:shd w:val="clear" w:color="auto" w:fill="C0C0C0"/>
          </w:tcPr>
          <w:p w:rsidR="00E44755" w:rsidRDefault="00614606">
            <w:pPr>
              <w:pStyle w:val="Normal1"/>
              <w:keepNext/>
            </w:pPr>
            <w:r>
              <w:t>Title</w:t>
            </w:r>
          </w:p>
        </w:tc>
        <w:tc>
          <w:tcPr>
            <w:tcW w:w="6804" w:type="dxa"/>
          </w:tcPr>
          <w:p w:rsidR="00E44755" w:rsidRDefault="00614606">
            <w:pPr>
              <w:pStyle w:val="Normal1"/>
              <w:keepNext/>
              <w:rPr>
                <w:sz w:val="36"/>
                <w:szCs w:val="36"/>
              </w:rPr>
            </w:pPr>
            <w:r>
              <w:rPr>
                <w:sz w:val="36"/>
                <w:szCs w:val="36"/>
              </w:rPr>
              <w:t>PSA Reminder 365</w:t>
            </w:r>
          </w:p>
        </w:tc>
      </w:tr>
      <w:tr w:rsidR="00E44755">
        <w:tc>
          <w:tcPr>
            <w:tcW w:w="1276" w:type="dxa"/>
            <w:shd w:val="clear" w:color="auto" w:fill="C0C0C0"/>
          </w:tcPr>
          <w:p w:rsidR="00E44755" w:rsidRDefault="00614606">
            <w:pPr>
              <w:pStyle w:val="Normal1"/>
              <w:keepNext/>
            </w:pPr>
            <w:r>
              <w:t>Subject</w:t>
            </w:r>
          </w:p>
        </w:tc>
        <w:tc>
          <w:tcPr>
            <w:tcW w:w="6804" w:type="dxa"/>
          </w:tcPr>
          <w:p w:rsidR="00E44755" w:rsidRDefault="00614606">
            <w:pPr>
              <w:pStyle w:val="Normal1"/>
              <w:keepNext/>
              <w:rPr>
                <w:sz w:val="36"/>
                <w:szCs w:val="36"/>
              </w:rPr>
            </w:pPr>
            <w:r>
              <w:rPr>
                <w:sz w:val="36"/>
                <w:szCs w:val="36"/>
              </w:rPr>
              <w:t xml:space="preserve">Technical Requirement and Design  Specification </w:t>
            </w:r>
          </w:p>
        </w:tc>
      </w:tr>
      <w:tr w:rsidR="00E44755">
        <w:tc>
          <w:tcPr>
            <w:tcW w:w="1276" w:type="dxa"/>
            <w:shd w:val="clear" w:color="auto" w:fill="C0C0C0"/>
          </w:tcPr>
          <w:p w:rsidR="00E44755" w:rsidRDefault="00614606">
            <w:pPr>
              <w:pStyle w:val="Normal1"/>
              <w:keepNext/>
            </w:pPr>
            <w:r>
              <w:t>Version</w:t>
            </w:r>
          </w:p>
        </w:tc>
        <w:tc>
          <w:tcPr>
            <w:tcW w:w="6804" w:type="dxa"/>
          </w:tcPr>
          <w:p w:rsidR="00E44755" w:rsidRDefault="00614606">
            <w:pPr>
              <w:pStyle w:val="Normal1"/>
              <w:keepNext/>
              <w:rPr>
                <w:sz w:val="36"/>
                <w:szCs w:val="36"/>
              </w:rPr>
            </w:pPr>
            <w:r>
              <w:rPr>
                <w:sz w:val="36"/>
                <w:szCs w:val="36"/>
              </w:rPr>
              <w:t>0.1</w:t>
            </w:r>
          </w:p>
        </w:tc>
      </w:tr>
    </w:tbl>
    <w:p w:rsidR="00E44755" w:rsidRDefault="00E44755">
      <w:pPr>
        <w:pStyle w:val="Normal1"/>
        <w:keepNext/>
        <w:jc w:val="center"/>
      </w:pPr>
    </w:p>
    <w:p w:rsidR="00E44755" w:rsidRDefault="00E44755">
      <w:pPr>
        <w:pStyle w:val="Normal1"/>
        <w:spacing w:after="60"/>
        <w:ind w:left="720"/>
      </w:pPr>
    </w:p>
    <w:p w:rsidR="00E44755" w:rsidRDefault="00614606">
      <w:pPr>
        <w:pStyle w:val="Normal1"/>
        <w:keepNext/>
        <w:jc w:val="center"/>
      </w:pPr>
      <w:r>
        <w:t>© 2009 PSA Corporation Limited. All rights reserved.</w:t>
      </w:r>
    </w:p>
    <w:p w:rsidR="00E44755" w:rsidRDefault="00614606">
      <w:pPr>
        <w:pStyle w:val="Normal1"/>
        <w:keepNext/>
        <w:numPr>
          <w:ilvl w:val="0"/>
          <w:numId w:val="2"/>
        </w:numPr>
        <w:spacing w:before="240" w:after="60"/>
        <w:rPr>
          <w:b/>
        </w:rPr>
      </w:pPr>
      <w:r>
        <w:rPr>
          <w:b/>
          <w:sz w:val="28"/>
          <w:szCs w:val="28"/>
        </w:rPr>
        <w:t>Reference to Master Document</w:t>
      </w:r>
    </w:p>
    <w:p w:rsidR="00E44755" w:rsidRDefault="00E44755">
      <w:pPr>
        <w:pStyle w:val="Normal1"/>
      </w:pPr>
    </w:p>
    <w:tbl>
      <w:tblPr>
        <w:tblStyle w:val="a0"/>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276"/>
        <w:gridCol w:w="6804"/>
      </w:tblGrid>
      <w:tr w:rsidR="00E44755">
        <w:tc>
          <w:tcPr>
            <w:tcW w:w="1276" w:type="dxa"/>
            <w:shd w:val="clear" w:color="auto" w:fill="C0C0C0"/>
          </w:tcPr>
          <w:p w:rsidR="00E44755" w:rsidRDefault="00614606">
            <w:pPr>
              <w:pStyle w:val="Normal1"/>
              <w:keepNext/>
            </w:pPr>
            <w:r>
              <w:t>File server</w:t>
            </w:r>
          </w:p>
        </w:tc>
        <w:tc>
          <w:tcPr>
            <w:tcW w:w="6804" w:type="dxa"/>
          </w:tcPr>
          <w:p w:rsidR="00E44755" w:rsidRDefault="00E44755">
            <w:pPr>
              <w:pStyle w:val="Normal1"/>
              <w:keepNext/>
            </w:pPr>
          </w:p>
        </w:tc>
      </w:tr>
      <w:tr w:rsidR="00E44755">
        <w:tc>
          <w:tcPr>
            <w:tcW w:w="1276" w:type="dxa"/>
            <w:shd w:val="clear" w:color="auto" w:fill="C0C0C0"/>
          </w:tcPr>
          <w:p w:rsidR="00E44755" w:rsidRDefault="00614606">
            <w:pPr>
              <w:pStyle w:val="Normal1"/>
              <w:keepNext/>
            </w:pPr>
            <w:r>
              <w:t>URL</w:t>
            </w:r>
          </w:p>
        </w:tc>
        <w:tc>
          <w:tcPr>
            <w:tcW w:w="6804" w:type="dxa"/>
          </w:tcPr>
          <w:p w:rsidR="00E44755" w:rsidRDefault="00E44755">
            <w:pPr>
              <w:pStyle w:val="Normal1"/>
              <w:keepNext/>
            </w:pPr>
          </w:p>
        </w:tc>
      </w:tr>
    </w:tbl>
    <w:p w:rsidR="00E44755" w:rsidRDefault="00614606">
      <w:pPr>
        <w:pStyle w:val="Normal1"/>
        <w:keepNext/>
        <w:numPr>
          <w:ilvl w:val="0"/>
          <w:numId w:val="2"/>
        </w:numPr>
        <w:spacing w:before="240" w:after="60"/>
        <w:rPr>
          <w:b/>
        </w:rPr>
      </w:pPr>
      <w:r>
        <w:rPr>
          <w:b/>
          <w:sz w:val="28"/>
          <w:szCs w:val="28"/>
        </w:rPr>
        <w:t>Reviewers and approvers</w:t>
      </w:r>
    </w:p>
    <w:tbl>
      <w:tblPr>
        <w:tblStyle w:val="a1"/>
        <w:tblW w:w="808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686"/>
        <w:gridCol w:w="2835"/>
        <w:gridCol w:w="1559"/>
      </w:tblGrid>
      <w:tr w:rsidR="00E44755">
        <w:tc>
          <w:tcPr>
            <w:tcW w:w="8080" w:type="dxa"/>
            <w:gridSpan w:val="3"/>
            <w:tcBorders>
              <w:top w:val="single" w:sz="6" w:space="0" w:color="808080"/>
              <w:left w:val="single" w:sz="6" w:space="0" w:color="808080"/>
              <w:bottom w:val="single" w:sz="6" w:space="0" w:color="808080"/>
              <w:right w:val="single" w:sz="6" w:space="0" w:color="808080"/>
            </w:tcBorders>
            <w:shd w:val="clear" w:color="auto" w:fill="C0C0C0"/>
          </w:tcPr>
          <w:p w:rsidR="00E44755" w:rsidRDefault="00614606">
            <w:pPr>
              <w:pStyle w:val="Normal1"/>
              <w:keepNext/>
            </w:pPr>
            <w:r>
              <w:t>Reviewed by:</w:t>
            </w:r>
          </w:p>
        </w:tc>
      </w:tr>
      <w:tr w:rsidR="00E44755">
        <w:tc>
          <w:tcPr>
            <w:tcW w:w="3686"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Full name/Designation/Company</w:t>
            </w:r>
          </w:p>
        </w:tc>
        <w:tc>
          <w:tcPr>
            <w:tcW w:w="2835"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Signature</w:t>
            </w:r>
          </w:p>
        </w:tc>
        <w:tc>
          <w:tcPr>
            <w:tcW w:w="1559"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Date</w:t>
            </w:r>
          </w:p>
        </w:tc>
      </w:tr>
      <w:tr w:rsidR="00E44755">
        <w:tc>
          <w:tcPr>
            <w:tcW w:w="3686"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pPr>
            <w:r>
              <w:t>&lt;Reviewer&gt;</w:t>
            </w:r>
          </w:p>
          <w:p w:rsidR="00E44755" w:rsidRDefault="00614606">
            <w:pPr>
              <w:pStyle w:val="Normal1"/>
              <w:keepNext/>
            </w:pPr>
            <w:r>
              <w:t>&lt;designation&gt;</w:t>
            </w:r>
          </w:p>
        </w:tc>
        <w:tc>
          <w:tcPr>
            <w:tcW w:w="2835" w:type="dxa"/>
            <w:tcBorders>
              <w:top w:val="single" w:sz="6" w:space="0" w:color="808080"/>
              <w:left w:val="single" w:sz="6" w:space="0" w:color="808080"/>
              <w:bottom w:val="single" w:sz="6" w:space="0" w:color="808080"/>
              <w:right w:val="single" w:sz="6" w:space="0" w:color="808080"/>
            </w:tcBorders>
          </w:tcPr>
          <w:p w:rsidR="00E44755" w:rsidRDefault="00E44755">
            <w:pPr>
              <w:pStyle w:val="Normal1"/>
              <w:keepNext/>
            </w:pPr>
          </w:p>
          <w:p w:rsidR="00E44755" w:rsidRDefault="00E44755">
            <w:pPr>
              <w:pStyle w:val="Normal1"/>
              <w:keepNext/>
            </w:pPr>
          </w:p>
          <w:p w:rsidR="00E44755" w:rsidRDefault="00E44755">
            <w:pPr>
              <w:pStyle w:val="Normal1"/>
              <w:keepNext/>
            </w:pPr>
          </w:p>
        </w:tc>
        <w:tc>
          <w:tcPr>
            <w:tcW w:w="1559" w:type="dxa"/>
            <w:tcBorders>
              <w:top w:val="single" w:sz="6" w:space="0" w:color="808080"/>
              <w:left w:val="single" w:sz="6" w:space="0" w:color="808080"/>
              <w:bottom w:val="single" w:sz="6" w:space="0" w:color="808080"/>
              <w:right w:val="single" w:sz="6" w:space="0" w:color="808080"/>
            </w:tcBorders>
          </w:tcPr>
          <w:p w:rsidR="00E44755" w:rsidRDefault="00E44755">
            <w:pPr>
              <w:pStyle w:val="Normal1"/>
              <w:keepNext/>
            </w:pPr>
          </w:p>
        </w:tc>
      </w:tr>
    </w:tbl>
    <w:p w:rsidR="00E44755" w:rsidRDefault="00E44755">
      <w:pPr>
        <w:pStyle w:val="Normal1"/>
        <w:jc w:val="center"/>
      </w:pPr>
    </w:p>
    <w:p w:rsidR="00E44755" w:rsidRDefault="00E44755">
      <w:pPr>
        <w:pStyle w:val="Normal1"/>
      </w:pPr>
    </w:p>
    <w:tbl>
      <w:tblPr>
        <w:tblStyle w:val="a2"/>
        <w:tblW w:w="808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686"/>
        <w:gridCol w:w="2835"/>
        <w:gridCol w:w="1559"/>
      </w:tblGrid>
      <w:tr w:rsidR="00E44755">
        <w:tc>
          <w:tcPr>
            <w:tcW w:w="8080" w:type="dxa"/>
            <w:gridSpan w:val="3"/>
            <w:tcBorders>
              <w:top w:val="single" w:sz="6" w:space="0" w:color="808080"/>
              <w:left w:val="single" w:sz="6" w:space="0" w:color="808080"/>
              <w:bottom w:val="single" w:sz="6" w:space="0" w:color="808080"/>
              <w:right w:val="single" w:sz="6" w:space="0" w:color="808080"/>
            </w:tcBorders>
            <w:shd w:val="clear" w:color="auto" w:fill="C0C0C0"/>
          </w:tcPr>
          <w:p w:rsidR="00E44755" w:rsidRDefault="00614606">
            <w:pPr>
              <w:pStyle w:val="Normal1"/>
              <w:keepNext/>
            </w:pPr>
            <w:r>
              <w:t>Approved by:</w:t>
            </w:r>
          </w:p>
        </w:tc>
      </w:tr>
      <w:tr w:rsidR="00E44755">
        <w:tc>
          <w:tcPr>
            <w:tcW w:w="3686"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Full name/Designation/Company</w:t>
            </w:r>
          </w:p>
        </w:tc>
        <w:tc>
          <w:tcPr>
            <w:tcW w:w="2835"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Signature</w:t>
            </w:r>
          </w:p>
        </w:tc>
        <w:tc>
          <w:tcPr>
            <w:tcW w:w="1559"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Date</w:t>
            </w:r>
          </w:p>
        </w:tc>
      </w:tr>
      <w:tr w:rsidR="00E44755">
        <w:tc>
          <w:tcPr>
            <w:tcW w:w="3686"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pPr>
            <w:r>
              <w:t>&lt;Approver&gt;</w:t>
            </w:r>
          </w:p>
          <w:p w:rsidR="00E44755" w:rsidRDefault="00614606">
            <w:pPr>
              <w:pStyle w:val="Normal1"/>
              <w:keepNext/>
            </w:pPr>
            <w:r>
              <w:t>&lt;designation&gt;</w:t>
            </w:r>
          </w:p>
          <w:p w:rsidR="00E44755" w:rsidRDefault="00E44755">
            <w:pPr>
              <w:pStyle w:val="Normal1"/>
              <w:keepNext/>
            </w:pPr>
          </w:p>
        </w:tc>
        <w:tc>
          <w:tcPr>
            <w:tcW w:w="2835" w:type="dxa"/>
            <w:tcBorders>
              <w:top w:val="single" w:sz="6" w:space="0" w:color="808080"/>
              <w:left w:val="single" w:sz="6" w:space="0" w:color="808080"/>
              <w:bottom w:val="single" w:sz="6" w:space="0" w:color="808080"/>
              <w:right w:val="single" w:sz="6" w:space="0" w:color="808080"/>
            </w:tcBorders>
          </w:tcPr>
          <w:p w:rsidR="00E44755" w:rsidRDefault="00E44755">
            <w:pPr>
              <w:pStyle w:val="Normal1"/>
              <w:keepNext/>
            </w:pPr>
          </w:p>
          <w:p w:rsidR="00E44755" w:rsidRDefault="00E44755">
            <w:pPr>
              <w:pStyle w:val="Normal1"/>
              <w:keepNext/>
            </w:pPr>
          </w:p>
          <w:p w:rsidR="00E44755" w:rsidRDefault="00E44755">
            <w:pPr>
              <w:pStyle w:val="Normal1"/>
              <w:keepNext/>
            </w:pPr>
          </w:p>
        </w:tc>
        <w:tc>
          <w:tcPr>
            <w:tcW w:w="1559" w:type="dxa"/>
            <w:tcBorders>
              <w:top w:val="single" w:sz="6" w:space="0" w:color="808080"/>
              <w:left w:val="single" w:sz="6" w:space="0" w:color="808080"/>
              <w:bottom w:val="single" w:sz="6" w:space="0" w:color="808080"/>
              <w:right w:val="single" w:sz="6" w:space="0" w:color="808080"/>
            </w:tcBorders>
          </w:tcPr>
          <w:p w:rsidR="00E44755" w:rsidRDefault="00E44755">
            <w:pPr>
              <w:pStyle w:val="Normal1"/>
              <w:keepNext/>
            </w:pPr>
          </w:p>
        </w:tc>
      </w:tr>
    </w:tbl>
    <w:p w:rsidR="00E44755" w:rsidRDefault="00614606">
      <w:pPr>
        <w:pStyle w:val="Normal1"/>
        <w:keepNext/>
        <w:numPr>
          <w:ilvl w:val="0"/>
          <w:numId w:val="2"/>
        </w:numPr>
        <w:spacing w:before="240" w:after="60"/>
        <w:rPr>
          <w:b/>
        </w:rPr>
      </w:pPr>
      <w:r>
        <w:rPr>
          <w:b/>
          <w:sz w:val="28"/>
          <w:szCs w:val="28"/>
        </w:rPr>
        <w:t>Version History</w:t>
      </w:r>
    </w:p>
    <w:tbl>
      <w:tblPr>
        <w:tblStyle w:val="a3"/>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18"/>
        <w:gridCol w:w="2568"/>
        <w:gridCol w:w="4394"/>
      </w:tblGrid>
      <w:tr w:rsidR="00E44755">
        <w:tc>
          <w:tcPr>
            <w:tcW w:w="1118" w:type="dxa"/>
            <w:shd w:val="clear" w:color="auto" w:fill="C0C0C0"/>
          </w:tcPr>
          <w:p w:rsidR="00E44755" w:rsidRDefault="00614606">
            <w:pPr>
              <w:pStyle w:val="Normal1"/>
              <w:keepNext/>
              <w:jc w:val="center"/>
            </w:pPr>
            <w:bookmarkStart w:id="0" w:name="gjdgxs" w:colFirst="0" w:colLast="0"/>
            <w:bookmarkEnd w:id="0"/>
            <w:r>
              <w:t>Version</w:t>
            </w:r>
          </w:p>
        </w:tc>
        <w:tc>
          <w:tcPr>
            <w:tcW w:w="2568" w:type="dxa"/>
            <w:shd w:val="clear" w:color="auto" w:fill="C0C0C0"/>
          </w:tcPr>
          <w:p w:rsidR="00E44755" w:rsidRDefault="00614606">
            <w:pPr>
              <w:pStyle w:val="Normal1"/>
              <w:keepNext/>
              <w:jc w:val="center"/>
            </w:pPr>
            <w:r>
              <w:t>By/When</w:t>
            </w:r>
          </w:p>
        </w:tc>
        <w:tc>
          <w:tcPr>
            <w:tcW w:w="4394" w:type="dxa"/>
            <w:shd w:val="clear" w:color="auto" w:fill="C0C0C0"/>
          </w:tcPr>
          <w:p w:rsidR="00E44755" w:rsidRDefault="00614606">
            <w:pPr>
              <w:pStyle w:val="Normal1"/>
              <w:keepNext/>
              <w:jc w:val="center"/>
            </w:pPr>
            <w:r>
              <w:t>Summary</w:t>
            </w:r>
          </w:p>
        </w:tc>
      </w:tr>
      <w:tr w:rsidR="00E44755">
        <w:tc>
          <w:tcPr>
            <w:tcW w:w="1118" w:type="dxa"/>
          </w:tcPr>
          <w:p w:rsidR="00E44755" w:rsidRDefault="00614606">
            <w:pPr>
              <w:pStyle w:val="Normal1"/>
              <w:keepNext/>
            </w:pPr>
            <w:r>
              <w:t>0.1</w:t>
            </w:r>
          </w:p>
        </w:tc>
        <w:tc>
          <w:tcPr>
            <w:tcW w:w="2568" w:type="dxa"/>
          </w:tcPr>
          <w:p w:rsidR="00E44755" w:rsidRDefault="00614606">
            <w:pPr>
              <w:pStyle w:val="Normal1"/>
              <w:keepNext/>
            </w:pPr>
            <w:proofErr w:type="spellStart"/>
            <w:r>
              <w:t>Venkatesh</w:t>
            </w:r>
            <w:proofErr w:type="spellEnd"/>
            <w:r>
              <w:t xml:space="preserve"> N</w:t>
            </w:r>
          </w:p>
        </w:tc>
        <w:tc>
          <w:tcPr>
            <w:tcW w:w="4394" w:type="dxa"/>
          </w:tcPr>
          <w:p w:rsidR="00E44755" w:rsidRDefault="00614606">
            <w:pPr>
              <w:pStyle w:val="Normal1"/>
              <w:keepNext/>
            </w:pPr>
            <w:r>
              <w:t>First release.</w:t>
            </w:r>
          </w:p>
        </w:tc>
      </w:tr>
      <w:tr w:rsidR="00150FE3">
        <w:trPr>
          <w:ins w:id="1" w:author="PSA" w:date="2018-01-03T18:00:00Z"/>
        </w:trPr>
        <w:tc>
          <w:tcPr>
            <w:tcW w:w="1118" w:type="dxa"/>
          </w:tcPr>
          <w:p w:rsidR="00150FE3" w:rsidRDefault="00150FE3">
            <w:pPr>
              <w:pStyle w:val="Normal1"/>
              <w:keepNext/>
              <w:rPr>
                <w:ins w:id="2" w:author="PSA" w:date="2018-01-03T18:00:00Z"/>
              </w:rPr>
            </w:pPr>
          </w:p>
        </w:tc>
        <w:tc>
          <w:tcPr>
            <w:tcW w:w="2568" w:type="dxa"/>
          </w:tcPr>
          <w:p w:rsidR="00150FE3" w:rsidRDefault="00150FE3">
            <w:pPr>
              <w:pStyle w:val="Normal1"/>
              <w:keepNext/>
              <w:rPr>
                <w:ins w:id="3" w:author="PSA" w:date="2018-01-03T18:00:00Z"/>
              </w:rPr>
            </w:pPr>
          </w:p>
        </w:tc>
        <w:tc>
          <w:tcPr>
            <w:tcW w:w="4394" w:type="dxa"/>
          </w:tcPr>
          <w:p w:rsidR="00150FE3" w:rsidRDefault="00150FE3">
            <w:pPr>
              <w:pStyle w:val="Normal1"/>
              <w:keepNext/>
              <w:rPr>
                <w:ins w:id="4" w:author="PSA" w:date="2018-01-03T18:00:00Z"/>
              </w:rPr>
            </w:pPr>
          </w:p>
        </w:tc>
      </w:tr>
    </w:tbl>
    <w:p w:rsidR="00E44755" w:rsidRDefault="00E44755">
      <w:pPr>
        <w:pStyle w:val="Normal1"/>
        <w:keepNext/>
      </w:pPr>
    </w:p>
    <w:p w:rsidR="00E44755" w:rsidRDefault="00614606">
      <w:pPr>
        <w:pStyle w:val="Normal1"/>
        <w:keepNext/>
        <w:jc w:val="center"/>
        <w:rPr>
          <w:sz w:val="16"/>
          <w:szCs w:val="16"/>
        </w:rPr>
      </w:pPr>
      <w:r>
        <w:rPr>
          <w:rFonts w:ascii="Symbol" w:eastAsia="Symbol" w:hAnsi="Symbol" w:cs="Symbol"/>
          <w:sz w:val="16"/>
          <w:szCs w:val="16"/>
        </w:rPr>
        <w:t>♦</w:t>
      </w:r>
      <w:r>
        <w:rPr>
          <w:sz w:val="16"/>
          <w:szCs w:val="16"/>
        </w:rPr>
        <w:t xml:space="preserve"> </w:t>
      </w:r>
      <w:r>
        <w:rPr>
          <w:i/>
          <w:sz w:val="16"/>
          <w:szCs w:val="16"/>
        </w:rPr>
        <w:t>End of Document Control Record</w:t>
      </w:r>
      <w:r>
        <w:rPr>
          <w:sz w:val="16"/>
          <w:szCs w:val="16"/>
        </w:rPr>
        <w:t xml:space="preserve"> </w:t>
      </w:r>
      <w:r>
        <w:rPr>
          <w:rFonts w:ascii="Symbol" w:eastAsia="Symbol" w:hAnsi="Symbol" w:cs="Symbol"/>
          <w:sz w:val="16"/>
          <w:szCs w:val="16"/>
        </w:rPr>
        <w:t>♦</w:t>
      </w:r>
    </w:p>
    <w:p w:rsidR="00E44755" w:rsidRDefault="00E44755">
      <w:pPr>
        <w:pStyle w:val="Normal1"/>
        <w:pBdr>
          <w:bottom w:val="single" w:sz="4" w:space="1" w:color="C0C0C0"/>
        </w:pBdr>
        <w:tabs>
          <w:tab w:val="center" w:pos="4153"/>
          <w:tab w:val="right" w:pos="8306"/>
        </w:tabs>
        <w:rPr>
          <w:sz w:val="16"/>
          <w:szCs w:val="16"/>
        </w:rPr>
      </w:pPr>
    </w:p>
    <w:p w:rsidR="00E44755" w:rsidRDefault="00E44755">
      <w:pPr>
        <w:pStyle w:val="Normal1"/>
      </w:pPr>
      <w:bookmarkStart w:id="5" w:name="_30j0zll" w:colFirst="0" w:colLast="0"/>
      <w:bookmarkEnd w:id="5"/>
    </w:p>
    <w:p w:rsidR="00E44755" w:rsidRDefault="00614606">
      <w:pPr>
        <w:pStyle w:val="Normal1"/>
        <w:widowControl w:val="0"/>
        <w:spacing w:line="276" w:lineRule="auto"/>
        <w:sectPr w:rsidR="00E44755">
          <w:type w:val="continuous"/>
          <w:pgSz w:w="11909" w:h="16834"/>
          <w:pgMar w:top="1440" w:right="1797" w:bottom="1440" w:left="1797" w:header="0" w:footer="720" w:gutter="0"/>
          <w:cols w:space="720"/>
        </w:sectPr>
      </w:pPr>
      <w:r>
        <w:br w:type="page"/>
      </w:r>
    </w:p>
    <w:p w:rsidR="00E44755" w:rsidRDefault="00614606">
      <w:pPr>
        <w:pStyle w:val="Normal1"/>
        <w:rPr>
          <w:sz w:val="28"/>
          <w:szCs w:val="28"/>
        </w:rPr>
      </w:pPr>
      <w:r>
        <w:rPr>
          <w:b/>
          <w:sz w:val="28"/>
          <w:szCs w:val="28"/>
        </w:rPr>
        <w:lastRenderedPageBreak/>
        <w:t>Contents</w:t>
      </w:r>
    </w:p>
    <w:p w:rsidR="00E44755" w:rsidRDefault="00E44755">
      <w:pPr>
        <w:pStyle w:val="Normal1"/>
      </w:pPr>
    </w:p>
    <w:sdt>
      <w:sdtPr>
        <w:id w:val="920874"/>
        <w:docPartObj>
          <w:docPartGallery w:val="Table of Contents"/>
          <w:docPartUnique/>
        </w:docPartObj>
      </w:sdtPr>
      <w:sdtContent>
        <w:p w:rsidR="00D5152B" w:rsidRDefault="00885442">
          <w:pPr>
            <w:pStyle w:val="TOC1"/>
            <w:tabs>
              <w:tab w:val="left" w:pos="400"/>
              <w:tab w:val="right" w:pos="8305"/>
            </w:tabs>
            <w:rPr>
              <w:rFonts w:asciiTheme="minorHAnsi" w:eastAsiaTheme="minorEastAsia" w:hAnsiTheme="minorHAnsi" w:cstheme="minorBidi"/>
              <w:noProof/>
              <w:color w:val="auto"/>
              <w:sz w:val="22"/>
              <w:szCs w:val="22"/>
            </w:rPr>
          </w:pPr>
          <w:r>
            <w:fldChar w:fldCharType="begin"/>
          </w:r>
          <w:r w:rsidR="00614606">
            <w:instrText xml:space="preserve"> TOC \h \u \z </w:instrText>
          </w:r>
          <w:r>
            <w:fldChar w:fldCharType="separate"/>
          </w:r>
          <w:hyperlink w:anchor="_Toc502823814" w:history="1">
            <w:r w:rsidR="00D5152B" w:rsidRPr="00963E0D">
              <w:rPr>
                <w:rStyle w:val="Hyperlink"/>
                <w:noProof/>
              </w:rPr>
              <w:t>1</w:t>
            </w:r>
            <w:r w:rsidR="00D5152B">
              <w:rPr>
                <w:rFonts w:asciiTheme="minorHAnsi" w:eastAsiaTheme="minorEastAsia" w:hAnsiTheme="minorHAnsi" w:cstheme="minorBidi"/>
                <w:noProof/>
                <w:color w:val="auto"/>
                <w:sz w:val="22"/>
                <w:szCs w:val="22"/>
              </w:rPr>
              <w:tab/>
            </w:r>
            <w:r w:rsidR="00D5152B" w:rsidRPr="00963E0D">
              <w:rPr>
                <w:rStyle w:val="Hyperlink"/>
                <w:noProof/>
              </w:rPr>
              <w:t>Introduction</w:t>
            </w:r>
            <w:r w:rsidR="00D5152B">
              <w:rPr>
                <w:noProof/>
                <w:webHidden/>
              </w:rPr>
              <w:tab/>
            </w:r>
            <w:r>
              <w:rPr>
                <w:noProof/>
                <w:webHidden/>
              </w:rPr>
              <w:fldChar w:fldCharType="begin"/>
            </w:r>
            <w:r w:rsidR="00D5152B">
              <w:rPr>
                <w:noProof/>
                <w:webHidden/>
              </w:rPr>
              <w:instrText xml:space="preserve"> PAGEREF _Toc502823814 \h </w:instrText>
            </w:r>
            <w:r>
              <w:rPr>
                <w:noProof/>
                <w:webHidden/>
              </w:rPr>
            </w:r>
            <w:r>
              <w:rPr>
                <w:noProof/>
                <w:webHidden/>
              </w:rPr>
              <w:fldChar w:fldCharType="separate"/>
            </w:r>
            <w:r w:rsidR="00D5152B">
              <w:rPr>
                <w:noProof/>
                <w:webHidden/>
              </w:rPr>
              <w:t>5</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15" w:history="1">
            <w:r w:rsidR="00D5152B" w:rsidRPr="00963E0D">
              <w:rPr>
                <w:rStyle w:val="Hyperlink"/>
                <w:noProof/>
              </w:rPr>
              <w:t>1.1</w:t>
            </w:r>
            <w:r w:rsidR="00D5152B">
              <w:rPr>
                <w:rFonts w:asciiTheme="minorHAnsi" w:eastAsiaTheme="minorEastAsia" w:hAnsiTheme="minorHAnsi" w:cstheme="minorBidi"/>
                <w:noProof/>
                <w:color w:val="auto"/>
                <w:sz w:val="22"/>
                <w:szCs w:val="22"/>
              </w:rPr>
              <w:tab/>
            </w:r>
            <w:r w:rsidR="00D5152B" w:rsidRPr="00963E0D">
              <w:rPr>
                <w:rStyle w:val="Hyperlink"/>
                <w:noProof/>
              </w:rPr>
              <w:t>Definitions, Acronyms and Abbreviations</w:t>
            </w:r>
            <w:r w:rsidR="00D5152B">
              <w:rPr>
                <w:noProof/>
                <w:webHidden/>
              </w:rPr>
              <w:tab/>
            </w:r>
            <w:r>
              <w:rPr>
                <w:noProof/>
                <w:webHidden/>
              </w:rPr>
              <w:fldChar w:fldCharType="begin"/>
            </w:r>
            <w:r w:rsidR="00D5152B">
              <w:rPr>
                <w:noProof/>
                <w:webHidden/>
              </w:rPr>
              <w:instrText xml:space="preserve"> PAGEREF _Toc502823815 \h </w:instrText>
            </w:r>
            <w:r>
              <w:rPr>
                <w:noProof/>
                <w:webHidden/>
              </w:rPr>
            </w:r>
            <w:r>
              <w:rPr>
                <w:noProof/>
                <w:webHidden/>
              </w:rPr>
              <w:fldChar w:fldCharType="separate"/>
            </w:r>
            <w:r w:rsidR="00D5152B">
              <w:rPr>
                <w:noProof/>
                <w:webHidden/>
              </w:rPr>
              <w:t>5</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16" w:history="1">
            <w:r w:rsidR="00D5152B" w:rsidRPr="00963E0D">
              <w:rPr>
                <w:rStyle w:val="Hyperlink"/>
                <w:noProof/>
              </w:rPr>
              <w:t>1.2</w:t>
            </w:r>
            <w:r w:rsidR="00D5152B">
              <w:rPr>
                <w:rFonts w:asciiTheme="minorHAnsi" w:eastAsiaTheme="minorEastAsia" w:hAnsiTheme="minorHAnsi" w:cstheme="minorBidi"/>
                <w:noProof/>
                <w:color w:val="auto"/>
                <w:sz w:val="22"/>
                <w:szCs w:val="22"/>
              </w:rPr>
              <w:tab/>
            </w:r>
            <w:r w:rsidR="00D5152B" w:rsidRPr="00963E0D">
              <w:rPr>
                <w:rStyle w:val="Hyperlink"/>
                <w:noProof/>
              </w:rPr>
              <w:t>References</w:t>
            </w:r>
            <w:r w:rsidR="00D5152B">
              <w:rPr>
                <w:noProof/>
                <w:webHidden/>
              </w:rPr>
              <w:tab/>
            </w:r>
            <w:r>
              <w:rPr>
                <w:noProof/>
                <w:webHidden/>
              </w:rPr>
              <w:fldChar w:fldCharType="begin"/>
            </w:r>
            <w:r w:rsidR="00D5152B">
              <w:rPr>
                <w:noProof/>
                <w:webHidden/>
              </w:rPr>
              <w:instrText xml:space="preserve"> PAGEREF _Toc502823816 \h </w:instrText>
            </w:r>
            <w:r>
              <w:rPr>
                <w:noProof/>
                <w:webHidden/>
              </w:rPr>
            </w:r>
            <w:r>
              <w:rPr>
                <w:noProof/>
                <w:webHidden/>
              </w:rPr>
              <w:fldChar w:fldCharType="separate"/>
            </w:r>
            <w:r w:rsidR="00D5152B">
              <w:rPr>
                <w:noProof/>
                <w:webHidden/>
              </w:rPr>
              <w:t>5</w:t>
            </w:r>
            <w:r>
              <w:rPr>
                <w:noProof/>
                <w:webHidden/>
              </w:rPr>
              <w:fldChar w:fldCharType="end"/>
            </w:r>
          </w:hyperlink>
        </w:p>
        <w:p w:rsidR="00D5152B" w:rsidRDefault="00885442">
          <w:pPr>
            <w:pStyle w:val="TOC1"/>
            <w:tabs>
              <w:tab w:val="left" w:pos="400"/>
              <w:tab w:val="right" w:pos="8305"/>
            </w:tabs>
            <w:rPr>
              <w:rFonts w:asciiTheme="minorHAnsi" w:eastAsiaTheme="minorEastAsia" w:hAnsiTheme="minorHAnsi" w:cstheme="minorBidi"/>
              <w:noProof/>
              <w:color w:val="auto"/>
              <w:sz w:val="22"/>
              <w:szCs w:val="22"/>
            </w:rPr>
          </w:pPr>
          <w:hyperlink w:anchor="_Toc502823817" w:history="1">
            <w:r w:rsidR="00D5152B" w:rsidRPr="00963E0D">
              <w:rPr>
                <w:rStyle w:val="Hyperlink"/>
                <w:noProof/>
              </w:rPr>
              <w:t>2</w:t>
            </w:r>
            <w:r w:rsidR="00D5152B">
              <w:rPr>
                <w:rFonts w:asciiTheme="minorHAnsi" w:eastAsiaTheme="minorEastAsia" w:hAnsiTheme="minorHAnsi" w:cstheme="minorBidi"/>
                <w:noProof/>
                <w:color w:val="auto"/>
                <w:sz w:val="22"/>
                <w:szCs w:val="22"/>
              </w:rPr>
              <w:tab/>
            </w:r>
            <w:r w:rsidR="00D5152B" w:rsidRPr="00963E0D">
              <w:rPr>
                <w:rStyle w:val="Hyperlink"/>
                <w:noProof/>
              </w:rPr>
              <w:t>Requirement Study</w:t>
            </w:r>
            <w:r w:rsidR="00D5152B">
              <w:rPr>
                <w:noProof/>
                <w:webHidden/>
              </w:rPr>
              <w:tab/>
            </w:r>
            <w:r>
              <w:rPr>
                <w:noProof/>
                <w:webHidden/>
              </w:rPr>
              <w:fldChar w:fldCharType="begin"/>
            </w:r>
            <w:r w:rsidR="00D5152B">
              <w:rPr>
                <w:noProof/>
                <w:webHidden/>
              </w:rPr>
              <w:instrText xml:space="preserve"> PAGEREF _Toc502823817 \h </w:instrText>
            </w:r>
            <w:r>
              <w:rPr>
                <w:noProof/>
                <w:webHidden/>
              </w:rPr>
            </w:r>
            <w:r>
              <w:rPr>
                <w:noProof/>
                <w:webHidden/>
              </w:rPr>
              <w:fldChar w:fldCharType="separate"/>
            </w:r>
            <w:r w:rsidR="00D5152B">
              <w:rPr>
                <w:noProof/>
                <w:webHidden/>
              </w:rPr>
              <w:t>6</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18" w:history="1">
            <w:r w:rsidR="00D5152B" w:rsidRPr="00963E0D">
              <w:rPr>
                <w:rStyle w:val="Hyperlink"/>
                <w:noProof/>
              </w:rPr>
              <w:t>2.1</w:t>
            </w:r>
            <w:r w:rsidR="00D5152B">
              <w:rPr>
                <w:rFonts w:asciiTheme="minorHAnsi" w:eastAsiaTheme="minorEastAsia" w:hAnsiTheme="minorHAnsi" w:cstheme="minorBidi"/>
                <w:noProof/>
                <w:color w:val="auto"/>
                <w:sz w:val="22"/>
                <w:szCs w:val="22"/>
              </w:rPr>
              <w:tab/>
            </w:r>
            <w:r w:rsidR="00D5152B" w:rsidRPr="00963E0D">
              <w:rPr>
                <w:rStyle w:val="Hyperlink"/>
                <w:noProof/>
              </w:rPr>
              <w:t>Service Level Requirement</w:t>
            </w:r>
            <w:r w:rsidR="00D5152B">
              <w:rPr>
                <w:noProof/>
                <w:webHidden/>
              </w:rPr>
              <w:tab/>
            </w:r>
            <w:r>
              <w:rPr>
                <w:noProof/>
                <w:webHidden/>
              </w:rPr>
              <w:fldChar w:fldCharType="begin"/>
            </w:r>
            <w:r w:rsidR="00D5152B">
              <w:rPr>
                <w:noProof/>
                <w:webHidden/>
              </w:rPr>
              <w:instrText xml:space="preserve"> PAGEREF _Toc502823818 \h </w:instrText>
            </w:r>
            <w:r>
              <w:rPr>
                <w:noProof/>
                <w:webHidden/>
              </w:rPr>
            </w:r>
            <w:r>
              <w:rPr>
                <w:noProof/>
                <w:webHidden/>
              </w:rPr>
              <w:fldChar w:fldCharType="separate"/>
            </w:r>
            <w:r w:rsidR="00D5152B">
              <w:rPr>
                <w:noProof/>
                <w:webHidden/>
              </w:rPr>
              <w:t>6</w:t>
            </w:r>
            <w:r>
              <w:rPr>
                <w:noProof/>
                <w:webHidden/>
              </w:rPr>
              <w:fldChar w:fldCharType="end"/>
            </w:r>
          </w:hyperlink>
        </w:p>
        <w:p w:rsidR="00D5152B" w:rsidRDefault="00885442">
          <w:pPr>
            <w:pStyle w:val="TOC3"/>
            <w:tabs>
              <w:tab w:val="left" w:pos="1100"/>
              <w:tab w:val="right" w:pos="8305"/>
            </w:tabs>
            <w:rPr>
              <w:rFonts w:asciiTheme="minorHAnsi" w:eastAsiaTheme="minorEastAsia" w:hAnsiTheme="minorHAnsi" w:cstheme="minorBidi"/>
              <w:noProof/>
              <w:color w:val="auto"/>
              <w:sz w:val="22"/>
              <w:szCs w:val="22"/>
            </w:rPr>
          </w:pPr>
          <w:hyperlink w:anchor="_Toc502823819" w:history="1">
            <w:r w:rsidR="00D5152B" w:rsidRPr="00963E0D">
              <w:rPr>
                <w:rStyle w:val="Hyperlink"/>
                <w:noProof/>
              </w:rPr>
              <w:t>2.1.1</w:t>
            </w:r>
            <w:r w:rsidR="00D5152B">
              <w:rPr>
                <w:rFonts w:asciiTheme="minorHAnsi" w:eastAsiaTheme="minorEastAsia" w:hAnsiTheme="minorHAnsi" w:cstheme="minorBidi"/>
                <w:noProof/>
                <w:color w:val="auto"/>
                <w:sz w:val="22"/>
                <w:szCs w:val="22"/>
              </w:rPr>
              <w:tab/>
            </w:r>
            <w:r w:rsidR="00D5152B" w:rsidRPr="00963E0D">
              <w:rPr>
                <w:rStyle w:val="Hyperlink"/>
                <w:noProof/>
              </w:rPr>
              <w:t>Availability and Reliability</w:t>
            </w:r>
            <w:r w:rsidR="00D5152B">
              <w:rPr>
                <w:noProof/>
                <w:webHidden/>
              </w:rPr>
              <w:tab/>
            </w:r>
            <w:r>
              <w:rPr>
                <w:noProof/>
                <w:webHidden/>
              </w:rPr>
              <w:fldChar w:fldCharType="begin"/>
            </w:r>
            <w:r w:rsidR="00D5152B">
              <w:rPr>
                <w:noProof/>
                <w:webHidden/>
              </w:rPr>
              <w:instrText xml:space="preserve"> PAGEREF _Toc502823819 \h </w:instrText>
            </w:r>
            <w:r>
              <w:rPr>
                <w:noProof/>
                <w:webHidden/>
              </w:rPr>
            </w:r>
            <w:r>
              <w:rPr>
                <w:noProof/>
                <w:webHidden/>
              </w:rPr>
              <w:fldChar w:fldCharType="separate"/>
            </w:r>
            <w:r w:rsidR="00D5152B">
              <w:rPr>
                <w:noProof/>
                <w:webHidden/>
              </w:rPr>
              <w:t>6</w:t>
            </w:r>
            <w:r>
              <w:rPr>
                <w:noProof/>
                <w:webHidden/>
              </w:rPr>
              <w:fldChar w:fldCharType="end"/>
            </w:r>
          </w:hyperlink>
        </w:p>
        <w:p w:rsidR="00D5152B" w:rsidRDefault="00885442">
          <w:pPr>
            <w:pStyle w:val="TOC3"/>
            <w:tabs>
              <w:tab w:val="left" w:pos="1100"/>
              <w:tab w:val="right" w:pos="8305"/>
            </w:tabs>
            <w:rPr>
              <w:rFonts w:asciiTheme="minorHAnsi" w:eastAsiaTheme="minorEastAsia" w:hAnsiTheme="minorHAnsi" w:cstheme="minorBidi"/>
              <w:noProof/>
              <w:color w:val="auto"/>
              <w:sz w:val="22"/>
              <w:szCs w:val="22"/>
            </w:rPr>
          </w:pPr>
          <w:hyperlink w:anchor="_Toc502823820" w:history="1">
            <w:r w:rsidR="00D5152B" w:rsidRPr="00963E0D">
              <w:rPr>
                <w:rStyle w:val="Hyperlink"/>
                <w:noProof/>
              </w:rPr>
              <w:t>2.1.2</w:t>
            </w:r>
            <w:r w:rsidR="00D5152B">
              <w:rPr>
                <w:rFonts w:asciiTheme="minorHAnsi" w:eastAsiaTheme="minorEastAsia" w:hAnsiTheme="minorHAnsi" w:cstheme="minorBidi"/>
                <w:noProof/>
                <w:color w:val="auto"/>
                <w:sz w:val="22"/>
                <w:szCs w:val="22"/>
              </w:rPr>
              <w:tab/>
            </w:r>
            <w:r w:rsidR="00D5152B" w:rsidRPr="00963E0D">
              <w:rPr>
                <w:rStyle w:val="Hyperlink"/>
                <w:noProof/>
              </w:rPr>
              <w:t>Disaster Recovery</w:t>
            </w:r>
            <w:r w:rsidR="00D5152B">
              <w:rPr>
                <w:noProof/>
                <w:webHidden/>
              </w:rPr>
              <w:tab/>
            </w:r>
            <w:r>
              <w:rPr>
                <w:noProof/>
                <w:webHidden/>
              </w:rPr>
              <w:fldChar w:fldCharType="begin"/>
            </w:r>
            <w:r w:rsidR="00D5152B">
              <w:rPr>
                <w:noProof/>
                <w:webHidden/>
              </w:rPr>
              <w:instrText xml:space="preserve"> PAGEREF _Toc502823820 \h </w:instrText>
            </w:r>
            <w:r>
              <w:rPr>
                <w:noProof/>
                <w:webHidden/>
              </w:rPr>
            </w:r>
            <w:r>
              <w:rPr>
                <w:noProof/>
                <w:webHidden/>
              </w:rPr>
              <w:fldChar w:fldCharType="separate"/>
            </w:r>
            <w:r w:rsidR="00D5152B">
              <w:rPr>
                <w:noProof/>
                <w:webHidden/>
              </w:rPr>
              <w:t>6</w:t>
            </w:r>
            <w:r>
              <w:rPr>
                <w:noProof/>
                <w:webHidden/>
              </w:rPr>
              <w:fldChar w:fldCharType="end"/>
            </w:r>
          </w:hyperlink>
        </w:p>
        <w:p w:rsidR="00D5152B" w:rsidRDefault="00885442">
          <w:pPr>
            <w:pStyle w:val="TOC3"/>
            <w:tabs>
              <w:tab w:val="left" w:pos="1100"/>
              <w:tab w:val="right" w:pos="8305"/>
            </w:tabs>
            <w:rPr>
              <w:rFonts w:asciiTheme="minorHAnsi" w:eastAsiaTheme="minorEastAsia" w:hAnsiTheme="minorHAnsi" w:cstheme="minorBidi"/>
              <w:noProof/>
              <w:color w:val="auto"/>
              <w:sz w:val="22"/>
              <w:szCs w:val="22"/>
            </w:rPr>
          </w:pPr>
          <w:hyperlink w:anchor="_Toc502823821" w:history="1">
            <w:r w:rsidR="00D5152B" w:rsidRPr="00963E0D">
              <w:rPr>
                <w:rStyle w:val="Hyperlink"/>
                <w:noProof/>
              </w:rPr>
              <w:t>2.1.3</w:t>
            </w:r>
            <w:r w:rsidR="00D5152B">
              <w:rPr>
                <w:rFonts w:asciiTheme="minorHAnsi" w:eastAsiaTheme="minorEastAsia" w:hAnsiTheme="minorHAnsi" w:cstheme="minorBidi"/>
                <w:noProof/>
                <w:color w:val="auto"/>
                <w:sz w:val="22"/>
                <w:szCs w:val="22"/>
              </w:rPr>
              <w:tab/>
            </w:r>
            <w:r w:rsidR="00D5152B" w:rsidRPr="00963E0D">
              <w:rPr>
                <w:rStyle w:val="Hyperlink"/>
                <w:noProof/>
              </w:rPr>
              <w:t>Degradation Mode</w:t>
            </w:r>
            <w:r w:rsidR="00D5152B">
              <w:rPr>
                <w:noProof/>
                <w:webHidden/>
              </w:rPr>
              <w:tab/>
            </w:r>
            <w:r>
              <w:rPr>
                <w:noProof/>
                <w:webHidden/>
              </w:rPr>
              <w:fldChar w:fldCharType="begin"/>
            </w:r>
            <w:r w:rsidR="00D5152B">
              <w:rPr>
                <w:noProof/>
                <w:webHidden/>
              </w:rPr>
              <w:instrText xml:space="preserve"> PAGEREF _Toc502823821 \h </w:instrText>
            </w:r>
            <w:r>
              <w:rPr>
                <w:noProof/>
                <w:webHidden/>
              </w:rPr>
            </w:r>
            <w:r>
              <w:rPr>
                <w:noProof/>
                <w:webHidden/>
              </w:rPr>
              <w:fldChar w:fldCharType="separate"/>
            </w:r>
            <w:r w:rsidR="00D5152B">
              <w:rPr>
                <w:noProof/>
                <w:webHidden/>
              </w:rPr>
              <w:t>6</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22" w:history="1">
            <w:r w:rsidR="00D5152B" w:rsidRPr="00963E0D">
              <w:rPr>
                <w:rStyle w:val="Hyperlink"/>
                <w:noProof/>
              </w:rPr>
              <w:t>2.2</w:t>
            </w:r>
            <w:r w:rsidR="00D5152B">
              <w:rPr>
                <w:rFonts w:asciiTheme="minorHAnsi" w:eastAsiaTheme="minorEastAsia" w:hAnsiTheme="minorHAnsi" w:cstheme="minorBidi"/>
                <w:noProof/>
                <w:color w:val="auto"/>
                <w:sz w:val="22"/>
                <w:szCs w:val="22"/>
              </w:rPr>
              <w:tab/>
            </w:r>
            <w:r w:rsidR="00D5152B" w:rsidRPr="00963E0D">
              <w:rPr>
                <w:rStyle w:val="Hyperlink"/>
                <w:noProof/>
              </w:rPr>
              <w:t>Non-Functional Requirement</w:t>
            </w:r>
            <w:r w:rsidR="00D5152B">
              <w:rPr>
                <w:noProof/>
                <w:webHidden/>
              </w:rPr>
              <w:tab/>
            </w:r>
            <w:r>
              <w:rPr>
                <w:noProof/>
                <w:webHidden/>
              </w:rPr>
              <w:fldChar w:fldCharType="begin"/>
            </w:r>
            <w:r w:rsidR="00D5152B">
              <w:rPr>
                <w:noProof/>
                <w:webHidden/>
              </w:rPr>
              <w:instrText xml:space="preserve"> PAGEREF _Toc502823822 \h </w:instrText>
            </w:r>
            <w:r>
              <w:rPr>
                <w:noProof/>
                <w:webHidden/>
              </w:rPr>
            </w:r>
            <w:r>
              <w:rPr>
                <w:noProof/>
                <w:webHidden/>
              </w:rPr>
              <w:fldChar w:fldCharType="separate"/>
            </w:r>
            <w:r w:rsidR="00D5152B">
              <w:rPr>
                <w:noProof/>
                <w:webHidden/>
              </w:rPr>
              <w:t>6</w:t>
            </w:r>
            <w:r>
              <w:rPr>
                <w:noProof/>
                <w:webHidden/>
              </w:rPr>
              <w:fldChar w:fldCharType="end"/>
            </w:r>
          </w:hyperlink>
        </w:p>
        <w:p w:rsidR="00D5152B" w:rsidRDefault="00885442">
          <w:pPr>
            <w:pStyle w:val="TOC3"/>
            <w:tabs>
              <w:tab w:val="left" w:pos="1100"/>
              <w:tab w:val="right" w:pos="8305"/>
            </w:tabs>
            <w:rPr>
              <w:rFonts w:asciiTheme="minorHAnsi" w:eastAsiaTheme="minorEastAsia" w:hAnsiTheme="minorHAnsi" w:cstheme="minorBidi"/>
              <w:noProof/>
              <w:color w:val="auto"/>
              <w:sz w:val="22"/>
              <w:szCs w:val="22"/>
            </w:rPr>
          </w:pPr>
          <w:hyperlink w:anchor="_Toc502823823" w:history="1">
            <w:r w:rsidR="00D5152B" w:rsidRPr="00963E0D">
              <w:rPr>
                <w:rStyle w:val="Hyperlink"/>
                <w:noProof/>
              </w:rPr>
              <w:t>2.2.1</w:t>
            </w:r>
            <w:r w:rsidR="00D5152B">
              <w:rPr>
                <w:rFonts w:asciiTheme="minorHAnsi" w:eastAsiaTheme="minorEastAsia" w:hAnsiTheme="minorHAnsi" w:cstheme="minorBidi"/>
                <w:noProof/>
                <w:color w:val="auto"/>
                <w:sz w:val="22"/>
                <w:szCs w:val="22"/>
              </w:rPr>
              <w:tab/>
            </w:r>
            <w:r w:rsidR="00D5152B" w:rsidRPr="00963E0D">
              <w:rPr>
                <w:rStyle w:val="Hyperlink"/>
                <w:noProof/>
              </w:rPr>
              <w:t>Performance/Response Time</w:t>
            </w:r>
            <w:r w:rsidR="00D5152B">
              <w:rPr>
                <w:noProof/>
                <w:webHidden/>
              </w:rPr>
              <w:tab/>
            </w:r>
            <w:r>
              <w:rPr>
                <w:noProof/>
                <w:webHidden/>
              </w:rPr>
              <w:fldChar w:fldCharType="begin"/>
            </w:r>
            <w:r w:rsidR="00D5152B">
              <w:rPr>
                <w:noProof/>
                <w:webHidden/>
              </w:rPr>
              <w:instrText xml:space="preserve"> PAGEREF _Toc502823823 \h </w:instrText>
            </w:r>
            <w:r>
              <w:rPr>
                <w:noProof/>
                <w:webHidden/>
              </w:rPr>
            </w:r>
            <w:r>
              <w:rPr>
                <w:noProof/>
                <w:webHidden/>
              </w:rPr>
              <w:fldChar w:fldCharType="separate"/>
            </w:r>
            <w:r w:rsidR="00D5152B">
              <w:rPr>
                <w:noProof/>
                <w:webHidden/>
              </w:rPr>
              <w:t>6</w:t>
            </w:r>
            <w:r>
              <w:rPr>
                <w:noProof/>
                <w:webHidden/>
              </w:rPr>
              <w:fldChar w:fldCharType="end"/>
            </w:r>
          </w:hyperlink>
        </w:p>
        <w:p w:rsidR="00D5152B" w:rsidRDefault="00885442">
          <w:pPr>
            <w:pStyle w:val="TOC3"/>
            <w:tabs>
              <w:tab w:val="left" w:pos="1100"/>
              <w:tab w:val="right" w:pos="8305"/>
            </w:tabs>
            <w:rPr>
              <w:rFonts w:asciiTheme="minorHAnsi" w:eastAsiaTheme="minorEastAsia" w:hAnsiTheme="minorHAnsi" w:cstheme="minorBidi"/>
              <w:noProof/>
              <w:color w:val="auto"/>
              <w:sz w:val="22"/>
              <w:szCs w:val="22"/>
            </w:rPr>
          </w:pPr>
          <w:hyperlink w:anchor="_Toc502823824" w:history="1">
            <w:r w:rsidR="00D5152B" w:rsidRPr="00963E0D">
              <w:rPr>
                <w:rStyle w:val="Hyperlink"/>
                <w:noProof/>
              </w:rPr>
              <w:t>2.2.2</w:t>
            </w:r>
            <w:r w:rsidR="00D5152B">
              <w:rPr>
                <w:rFonts w:asciiTheme="minorHAnsi" w:eastAsiaTheme="minorEastAsia" w:hAnsiTheme="minorHAnsi" w:cstheme="minorBidi"/>
                <w:noProof/>
                <w:color w:val="auto"/>
                <w:sz w:val="22"/>
                <w:szCs w:val="22"/>
              </w:rPr>
              <w:tab/>
            </w:r>
            <w:r w:rsidR="00D5152B" w:rsidRPr="00963E0D">
              <w:rPr>
                <w:rStyle w:val="Hyperlink"/>
                <w:noProof/>
              </w:rPr>
              <w:t>Throughput/System Load</w:t>
            </w:r>
            <w:r w:rsidR="00D5152B">
              <w:rPr>
                <w:noProof/>
                <w:webHidden/>
              </w:rPr>
              <w:tab/>
            </w:r>
            <w:r>
              <w:rPr>
                <w:noProof/>
                <w:webHidden/>
              </w:rPr>
              <w:fldChar w:fldCharType="begin"/>
            </w:r>
            <w:r w:rsidR="00D5152B">
              <w:rPr>
                <w:noProof/>
                <w:webHidden/>
              </w:rPr>
              <w:instrText xml:space="preserve"> PAGEREF _Toc502823824 \h </w:instrText>
            </w:r>
            <w:r>
              <w:rPr>
                <w:noProof/>
                <w:webHidden/>
              </w:rPr>
            </w:r>
            <w:r>
              <w:rPr>
                <w:noProof/>
                <w:webHidden/>
              </w:rPr>
              <w:fldChar w:fldCharType="separate"/>
            </w:r>
            <w:r w:rsidR="00D5152B">
              <w:rPr>
                <w:noProof/>
                <w:webHidden/>
              </w:rPr>
              <w:t>6</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25" w:history="1">
            <w:r w:rsidR="00D5152B" w:rsidRPr="00963E0D">
              <w:rPr>
                <w:rStyle w:val="Hyperlink"/>
                <w:noProof/>
              </w:rPr>
              <w:t>2.3</w:t>
            </w:r>
            <w:r w:rsidR="00D5152B">
              <w:rPr>
                <w:rFonts w:asciiTheme="minorHAnsi" w:eastAsiaTheme="minorEastAsia" w:hAnsiTheme="minorHAnsi" w:cstheme="minorBidi"/>
                <w:noProof/>
                <w:color w:val="auto"/>
                <w:sz w:val="22"/>
                <w:szCs w:val="22"/>
              </w:rPr>
              <w:tab/>
            </w:r>
            <w:r w:rsidR="00D5152B" w:rsidRPr="00963E0D">
              <w:rPr>
                <w:rStyle w:val="Hyperlink"/>
                <w:noProof/>
              </w:rPr>
              <w:t xml:space="preserve">User Access </w:t>
            </w:r>
            <w:r w:rsidR="00D5152B">
              <w:rPr>
                <w:noProof/>
                <w:webHidden/>
              </w:rPr>
              <w:tab/>
            </w:r>
            <w:r>
              <w:rPr>
                <w:noProof/>
                <w:webHidden/>
              </w:rPr>
              <w:fldChar w:fldCharType="begin"/>
            </w:r>
            <w:r w:rsidR="00D5152B">
              <w:rPr>
                <w:noProof/>
                <w:webHidden/>
              </w:rPr>
              <w:instrText xml:space="preserve"> PAGEREF _Toc502823825 \h </w:instrText>
            </w:r>
            <w:r>
              <w:rPr>
                <w:noProof/>
                <w:webHidden/>
              </w:rPr>
            </w:r>
            <w:r>
              <w:rPr>
                <w:noProof/>
                <w:webHidden/>
              </w:rPr>
              <w:fldChar w:fldCharType="separate"/>
            </w:r>
            <w:r w:rsidR="00D5152B">
              <w:rPr>
                <w:noProof/>
                <w:webHidden/>
              </w:rPr>
              <w:t>6</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26" w:history="1">
            <w:r w:rsidR="00D5152B" w:rsidRPr="00963E0D">
              <w:rPr>
                <w:rStyle w:val="Hyperlink"/>
                <w:noProof/>
              </w:rPr>
              <w:t>2.4</w:t>
            </w:r>
            <w:r w:rsidR="00D5152B">
              <w:rPr>
                <w:rFonts w:asciiTheme="minorHAnsi" w:eastAsiaTheme="minorEastAsia" w:hAnsiTheme="minorHAnsi" w:cstheme="minorBidi"/>
                <w:noProof/>
                <w:color w:val="auto"/>
                <w:sz w:val="22"/>
                <w:szCs w:val="22"/>
              </w:rPr>
              <w:tab/>
            </w:r>
            <w:r w:rsidR="00D5152B" w:rsidRPr="00963E0D">
              <w:rPr>
                <w:rStyle w:val="Hyperlink"/>
                <w:noProof/>
              </w:rPr>
              <w:t>Application Security</w:t>
            </w:r>
            <w:r w:rsidR="00D5152B">
              <w:rPr>
                <w:noProof/>
                <w:webHidden/>
              </w:rPr>
              <w:tab/>
            </w:r>
            <w:r>
              <w:rPr>
                <w:noProof/>
                <w:webHidden/>
              </w:rPr>
              <w:fldChar w:fldCharType="begin"/>
            </w:r>
            <w:r w:rsidR="00D5152B">
              <w:rPr>
                <w:noProof/>
                <w:webHidden/>
              </w:rPr>
              <w:instrText xml:space="preserve"> PAGEREF _Toc502823826 \h </w:instrText>
            </w:r>
            <w:r>
              <w:rPr>
                <w:noProof/>
                <w:webHidden/>
              </w:rPr>
            </w:r>
            <w:r>
              <w:rPr>
                <w:noProof/>
                <w:webHidden/>
              </w:rPr>
              <w:fldChar w:fldCharType="separate"/>
            </w:r>
            <w:r w:rsidR="00D5152B">
              <w:rPr>
                <w:noProof/>
                <w:webHidden/>
              </w:rPr>
              <w:t>6</w:t>
            </w:r>
            <w:r>
              <w:rPr>
                <w:noProof/>
                <w:webHidden/>
              </w:rPr>
              <w:fldChar w:fldCharType="end"/>
            </w:r>
          </w:hyperlink>
        </w:p>
        <w:p w:rsidR="00D5152B" w:rsidRDefault="00885442">
          <w:pPr>
            <w:pStyle w:val="TOC1"/>
            <w:tabs>
              <w:tab w:val="left" w:pos="400"/>
              <w:tab w:val="right" w:pos="8305"/>
            </w:tabs>
            <w:rPr>
              <w:rFonts w:asciiTheme="minorHAnsi" w:eastAsiaTheme="minorEastAsia" w:hAnsiTheme="minorHAnsi" w:cstheme="minorBidi"/>
              <w:noProof/>
              <w:color w:val="auto"/>
              <w:sz w:val="22"/>
              <w:szCs w:val="22"/>
            </w:rPr>
          </w:pPr>
          <w:hyperlink w:anchor="_Toc502823827" w:history="1">
            <w:r w:rsidR="00D5152B" w:rsidRPr="00963E0D">
              <w:rPr>
                <w:rStyle w:val="Hyperlink"/>
                <w:noProof/>
              </w:rPr>
              <w:t>3</w:t>
            </w:r>
            <w:r w:rsidR="00D5152B">
              <w:rPr>
                <w:rFonts w:asciiTheme="minorHAnsi" w:eastAsiaTheme="minorEastAsia" w:hAnsiTheme="minorHAnsi" w:cstheme="minorBidi"/>
                <w:noProof/>
                <w:color w:val="auto"/>
                <w:sz w:val="22"/>
                <w:szCs w:val="22"/>
              </w:rPr>
              <w:tab/>
            </w:r>
            <w:r w:rsidR="00D5152B" w:rsidRPr="00963E0D">
              <w:rPr>
                <w:rStyle w:val="Hyperlink"/>
                <w:noProof/>
              </w:rPr>
              <w:t>Design Goals</w:t>
            </w:r>
            <w:r w:rsidR="00D5152B">
              <w:rPr>
                <w:noProof/>
                <w:webHidden/>
              </w:rPr>
              <w:tab/>
            </w:r>
            <w:r>
              <w:rPr>
                <w:noProof/>
                <w:webHidden/>
              </w:rPr>
              <w:fldChar w:fldCharType="begin"/>
            </w:r>
            <w:r w:rsidR="00D5152B">
              <w:rPr>
                <w:noProof/>
                <w:webHidden/>
              </w:rPr>
              <w:instrText xml:space="preserve"> PAGEREF _Toc502823827 \h </w:instrText>
            </w:r>
            <w:r>
              <w:rPr>
                <w:noProof/>
                <w:webHidden/>
              </w:rPr>
            </w:r>
            <w:r>
              <w:rPr>
                <w:noProof/>
                <w:webHidden/>
              </w:rPr>
              <w:fldChar w:fldCharType="separate"/>
            </w:r>
            <w:r w:rsidR="00D5152B">
              <w:rPr>
                <w:noProof/>
                <w:webHidden/>
              </w:rPr>
              <w:t>7</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28" w:history="1">
            <w:r w:rsidR="00D5152B" w:rsidRPr="00963E0D">
              <w:rPr>
                <w:rStyle w:val="Hyperlink"/>
                <w:noProof/>
              </w:rPr>
              <w:t>3.1</w:t>
            </w:r>
            <w:r w:rsidR="00D5152B">
              <w:rPr>
                <w:rFonts w:asciiTheme="minorHAnsi" w:eastAsiaTheme="minorEastAsia" w:hAnsiTheme="minorHAnsi" w:cstheme="minorBidi"/>
                <w:noProof/>
                <w:color w:val="auto"/>
                <w:sz w:val="22"/>
                <w:szCs w:val="22"/>
              </w:rPr>
              <w:tab/>
            </w:r>
            <w:r w:rsidR="00D5152B" w:rsidRPr="00963E0D">
              <w:rPr>
                <w:rStyle w:val="Hyperlink"/>
                <w:noProof/>
              </w:rPr>
              <w:t>Primary Design Goals</w:t>
            </w:r>
            <w:r w:rsidR="00D5152B">
              <w:rPr>
                <w:noProof/>
                <w:webHidden/>
              </w:rPr>
              <w:tab/>
            </w:r>
            <w:r>
              <w:rPr>
                <w:noProof/>
                <w:webHidden/>
              </w:rPr>
              <w:fldChar w:fldCharType="begin"/>
            </w:r>
            <w:r w:rsidR="00D5152B">
              <w:rPr>
                <w:noProof/>
                <w:webHidden/>
              </w:rPr>
              <w:instrText xml:space="preserve"> PAGEREF _Toc502823828 \h </w:instrText>
            </w:r>
            <w:r>
              <w:rPr>
                <w:noProof/>
                <w:webHidden/>
              </w:rPr>
            </w:r>
            <w:r>
              <w:rPr>
                <w:noProof/>
                <w:webHidden/>
              </w:rPr>
              <w:fldChar w:fldCharType="separate"/>
            </w:r>
            <w:r w:rsidR="00D5152B">
              <w:rPr>
                <w:noProof/>
                <w:webHidden/>
              </w:rPr>
              <w:t>7</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29" w:history="1">
            <w:r w:rsidR="00D5152B" w:rsidRPr="00963E0D">
              <w:rPr>
                <w:rStyle w:val="Hyperlink"/>
                <w:noProof/>
              </w:rPr>
              <w:t>3.2</w:t>
            </w:r>
            <w:r w:rsidR="00D5152B">
              <w:rPr>
                <w:rFonts w:asciiTheme="minorHAnsi" w:eastAsiaTheme="minorEastAsia" w:hAnsiTheme="minorHAnsi" w:cstheme="minorBidi"/>
                <w:noProof/>
                <w:color w:val="auto"/>
                <w:sz w:val="22"/>
                <w:szCs w:val="22"/>
              </w:rPr>
              <w:tab/>
            </w:r>
            <w:r w:rsidR="00D5152B" w:rsidRPr="00963E0D">
              <w:rPr>
                <w:rStyle w:val="Hyperlink"/>
                <w:noProof/>
              </w:rPr>
              <w:t>High Level Solution Overview</w:t>
            </w:r>
            <w:r w:rsidR="00D5152B">
              <w:rPr>
                <w:noProof/>
                <w:webHidden/>
              </w:rPr>
              <w:tab/>
            </w:r>
            <w:r>
              <w:rPr>
                <w:noProof/>
                <w:webHidden/>
              </w:rPr>
              <w:fldChar w:fldCharType="begin"/>
            </w:r>
            <w:r w:rsidR="00D5152B">
              <w:rPr>
                <w:noProof/>
                <w:webHidden/>
              </w:rPr>
              <w:instrText xml:space="preserve"> PAGEREF _Toc502823829 \h </w:instrText>
            </w:r>
            <w:r>
              <w:rPr>
                <w:noProof/>
                <w:webHidden/>
              </w:rPr>
            </w:r>
            <w:r>
              <w:rPr>
                <w:noProof/>
                <w:webHidden/>
              </w:rPr>
              <w:fldChar w:fldCharType="separate"/>
            </w:r>
            <w:r w:rsidR="00D5152B">
              <w:rPr>
                <w:noProof/>
                <w:webHidden/>
              </w:rPr>
              <w:t>7</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38" w:history="1">
            <w:r w:rsidR="00D5152B" w:rsidRPr="00963E0D">
              <w:rPr>
                <w:rStyle w:val="Hyperlink"/>
                <w:noProof/>
              </w:rPr>
              <w:t>3.3</w:t>
            </w:r>
            <w:r w:rsidR="00D5152B">
              <w:rPr>
                <w:rFonts w:asciiTheme="minorHAnsi" w:eastAsiaTheme="minorEastAsia" w:hAnsiTheme="minorHAnsi" w:cstheme="minorBidi"/>
                <w:noProof/>
                <w:color w:val="auto"/>
                <w:sz w:val="22"/>
                <w:szCs w:val="22"/>
              </w:rPr>
              <w:tab/>
            </w:r>
            <w:r w:rsidR="00D5152B" w:rsidRPr="00963E0D">
              <w:rPr>
                <w:rStyle w:val="Hyperlink"/>
                <w:noProof/>
              </w:rPr>
              <w:t>Alternative Solution Approaches</w:t>
            </w:r>
            <w:r w:rsidR="00D5152B">
              <w:rPr>
                <w:noProof/>
                <w:webHidden/>
              </w:rPr>
              <w:tab/>
            </w:r>
            <w:r>
              <w:rPr>
                <w:noProof/>
                <w:webHidden/>
              </w:rPr>
              <w:fldChar w:fldCharType="begin"/>
            </w:r>
            <w:r w:rsidR="00D5152B">
              <w:rPr>
                <w:noProof/>
                <w:webHidden/>
              </w:rPr>
              <w:instrText xml:space="preserve"> PAGEREF _Toc502823838 \h </w:instrText>
            </w:r>
            <w:r>
              <w:rPr>
                <w:noProof/>
                <w:webHidden/>
              </w:rPr>
            </w:r>
            <w:r>
              <w:rPr>
                <w:noProof/>
                <w:webHidden/>
              </w:rPr>
              <w:fldChar w:fldCharType="separate"/>
            </w:r>
            <w:r w:rsidR="00D5152B">
              <w:rPr>
                <w:noProof/>
                <w:webHidden/>
              </w:rPr>
              <w:t>8</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39" w:history="1">
            <w:r w:rsidR="00D5152B" w:rsidRPr="00963E0D">
              <w:rPr>
                <w:rStyle w:val="Hyperlink"/>
                <w:noProof/>
              </w:rPr>
              <w:t>3.4</w:t>
            </w:r>
            <w:r w:rsidR="00D5152B">
              <w:rPr>
                <w:rFonts w:asciiTheme="minorHAnsi" w:eastAsiaTheme="minorEastAsia" w:hAnsiTheme="minorHAnsi" w:cstheme="minorBidi"/>
                <w:noProof/>
                <w:color w:val="auto"/>
                <w:sz w:val="22"/>
                <w:szCs w:val="22"/>
              </w:rPr>
              <w:tab/>
            </w:r>
            <w:r w:rsidR="00D5152B" w:rsidRPr="00963E0D">
              <w:rPr>
                <w:rStyle w:val="Hyperlink"/>
                <w:noProof/>
              </w:rPr>
              <w:t>Selected Solution</w:t>
            </w:r>
            <w:r w:rsidR="00D5152B">
              <w:rPr>
                <w:noProof/>
                <w:webHidden/>
              </w:rPr>
              <w:tab/>
            </w:r>
            <w:r>
              <w:rPr>
                <w:noProof/>
                <w:webHidden/>
              </w:rPr>
              <w:fldChar w:fldCharType="begin"/>
            </w:r>
            <w:r w:rsidR="00D5152B">
              <w:rPr>
                <w:noProof/>
                <w:webHidden/>
              </w:rPr>
              <w:instrText xml:space="preserve"> PAGEREF _Toc502823839 \h </w:instrText>
            </w:r>
            <w:r>
              <w:rPr>
                <w:noProof/>
                <w:webHidden/>
              </w:rPr>
            </w:r>
            <w:r>
              <w:rPr>
                <w:noProof/>
                <w:webHidden/>
              </w:rPr>
              <w:fldChar w:fldCharType="separate"/>
            </w:r>
            <w:r w:rsidR="00D5152B">
              <w:rPr>
                <w:noProof/>
                <w:webHidden/>
              </w:rPr>
              <w:t>8</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40" w:history="1">
            <w:r w:rsidR="00D5152B" w:rsidRPr="00963E0D">
              <w:rPr>
                <w:rStyle w:val="Hyperlink"/>
                <w:noProof/>
              </w:rPr>
              <w:t>3.5</w:t>
            </w:r>
            <w:r w:rsidR="00D5152B">
              <w:rPr>
                <w:rFonts w:asciiTheme="minorHAnsi" w:eastAsiaTheme="minorEastAsia" w:hAnsiTheme="minorHAnsi" w:cstheme="minorBidi"/>
                <w:noProof/>
                <w:color w:val="auto"/>
                <w:sz w:val="22"/>
                <w:szCs w:val="22"/>
              </w:rPr>
              <w:tab/>
            </w:r>
            <w:r w:rsidR="00D5152B" w:rsidRPr="00963E0D">
              <w:rPr>
                <w:rStyle w:val="Hyperlink"/>
                <w:noProof/>
              </w:rPr>
              <w:t>Assumptions</w:t>
            </w:r>
            <w:r w:rsidR="00D5152B">
              <w:rPr>
                <w:noProof/>
                <w:webHidden/>
              </w:rPr>
              <w:tab/>
            </w:r>
            <w:r>
              <w:rPr>
                <w:noProof/>
                <w:webHidden/>
              </w:rPr>
              <w:fldChar w:fldCharType="begin"/>
            </w:r>
            <w:r w:rsidR="00D5152B">
              <w:rPr>
                <w:noProof/>
                <w:webHidden/>
              </w:rPr>
              <w:instrText xml:space="preserve"> PAGEREF _Toc502823840 \h </w:instrText>
            </w:r>
            <w:r>
              <w:rPr>
                <w:noProof/>
                <w:webHidden/>
              </w:rPr>
            </w:r>
            <w:r>
              <w:rPr>
                <w:noProof/>
                <w:webHidden/>
              </w:rPr>
              <w:fldChar w:fldCharType="separate"/>
            </w:r>
            <w:r w:rsidR="00D5152B">
              <w:rPr>
                <w:noProof/>
                <w:webHidden/>
              </w:rPr>
              <w:t>8</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41" w:history="1">
            <w:r w:rsidR="00D5152B" w:rsidRPr="00963E0D">
              <w:rPr>
                <w:rStyle w:val="Hyperlink"/>
                <w:noProof/>
              </w:rPr>
              <w:t>3.6</w:t>
            </w:r>
            <w:r w:rsidR="00D5152B">
              <w:rPr>
                <w:rFonts w:asciiTheme="minorHAnsi" w:eastAsiaTheme="minorEastAsia" w:hAnsiTheme="minorHAnsi" w:cstheme="minorBidi"/>
                <w:noProof/>
                <w:color w:val="auto"/>
                <w:sz w:val="22"/>
                <w:szCs w:val="22"/>
              </w:rPr>
              <w:tab/>
            </w:r>
            <w:r w:rsidR="00D5152B" w:rsidRPr="00963E0D">
              <w:rPr>
                <w:rStyle w:val="Hyperlink"/>
                <w:noProof/>
              </w:rPr>
              <w:t>Implementation Strategy</w:t>
            </w:r>
            <w:r w:rsidR="00D5152B">
              <w:rPr>
                <w:noProof/>
                <w:webHidden/>
              </w:rPr>
              <w:tab/>
            </w:r>
            <w:r>
              <w:rPr>
                <w:noProof/>
                <w:webHidden/>
              </w:rPr>
              <w:fldChar w:fldCharType="begin"/>
            </w:r>
            <w:r w:rsidR="00D5152B">
              <w:rPr>
                <w:noProof/>
                <w:webHidden/>
              </w:rPr>
              <w:instrText xml:space="preserve"> PAGEREF _Toc502823841 \h </w:instrText>
            </w:r>
            <w:r>
              <w:rPr>
                <w:noProof/>
                <w:webHidden/>
              </w:rPr>
            </w:r>
            <w:r>
              <w:rPr>
                <w:noProof/>
                <w:webHidden/>
              </w:rPr>
              <w:fldChar w:fldCharType="separate"/>
            </w:r>
            <w:r w:rsidR="00D5152B">
              <w:rPr>
                <w:noProof/>
                <w:webHidden/>
              </w:rPr>
              <w:t>8</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42" w:history="1">
            <w:r w:rsidR="00D5152B" w:rsidRPr="00963E0D">
              <w:rPr>
                <w:rStyle w:val="Hyperlink"/>
                <w:noProof/>
              </w:rPr>
              <w:t>3.7</w:t>
            </w:r>
            <w:r w:rsidR="00D5152B">
              <w:rPr>
                <w:rFonts w:asciiTheme="minorHAnsi" w:eastAsiaTheme="minorEastAsia" w:hAnsiTheme="minorHAnsi" w:cstheme="minorBidi"/>
                <w:noProof/>
                <w:color w:val="auto"/>
                <w:sz w:val="22"/>
                <w:szCs w:val="22"/>
              </w:rPr>
              <w:tab/>
            </w:r>
            <w:r w:rsidR="00D5152B" w:rsidRPr="00963E0D">
              <w:rPr>
                <w:rStyle w:val="Hyperlink"/>
                <w:noProof/>
              </w:rPr>
              <w:t>Solution Risks</w:t>
            </w:r>
            <w:r w:rsidR="00D5152B">
              <w:rPr>
                <w:noProof/>
                <w:webHidden/>
              </w:rPr>
              <w:tab/>
            </w:r>
            <w:r>
              <w:rPr>
                <w:noProof/>
                <w:webHidden/>
              </w:rPr>
              <w:fldChar w:fldCharType="begin"/>
            </w:r>
            <w:r w:rsidR="00D5152B">
              <w:rPr>
                <w:noProof/>
                <w:webHidden/>
              </w:rPr>
              <w:instrText xml:space="preserve"> PAGEREF _Toc502823842 \h </w:instrText>
            </w:r>
            <w:r>
              <w:rPr>
                <w:noProof/>
                <w:webHidden/>
              </w:rPr>
            </w:r>
            <w:r>
              <w:rPr>
                <w:noProof/>
                <w:webHidden/>
              </w:rPr>
              <w:fldChar w:fldCharType="separate"/>
            </w:r>
            <w:r w:rsidR="00D5152B">
              <w:rPr>
                <w:noProof/>
                <w:webHidden/>
              </w:rPr>
              <w:t>8</w:t>
            </w:r>
            <w:r>
              <w:rPr>
                <w:noProof/>
                <w:webHidden/>
              </w:rPr>
              <w:fldChar w:fldCharType="end"/>
            </w:r>
          </w:hyperlink>
        </w:p>
        <w:p w:rsidR="00D5152B" w:rsidRDefault="00885442">
          <w:pPr>
            <w:pStyle w:val="TOC1"/>
            <w:tabs>
              <w:tab w:val="left" w:pos="400"/>
              <w:tab w:val="right" w:pos="8305"/>
            </w:tabs>
            <w:rPr>
              <w:rFonts w:asciiTheme="minorHAnsi" w:eastAsiaTheme="minorEastAsia" w:hAnsiTheme="minorHAnsi" w:cstheme="minorBidi"/>
              <w:noProof/>
              <w:color w:val="auto"/>
              <w:sz w:val="22"/>
              <w:szCs w:val="22"/>
            </w:rPr>
          </w:pPr>
          <w:hyperlink w:anchor="_Toc502823843" w:history="1">
            <w:r w:rsidR="00D5152B" w:rsidRPr="00963E0D">
              <w:rPr>
                <w:rStyle w:val="Hyperlink"/>
                <w:noProof/>
              </w:rPr>
              <w:t>4</w:t>
            </w:r>
            <w:r w:rsidR="00D5152B">
              <w:rPr>
                <w:rFonts w:asciiTheme="minorHAnsi" w:eastAsiaTheme="minorEastAsia" w:hAnsiTheme="minorHAnsi" w:cstheme="minorBidi"/>
                <w:noProof/>
                <w:color w:val="auto"/>
                <w:sz w:val="22"/>
                <w:szCs w:val="22"/>
              </w:rPr>
              <w:tab/>
            </w:r>
            <w:r w:rsidR="00D5152B" w:rsidRPr="00963E0D">
              <w:rPr>
                <w:rStyle w:val="Hyperlink"/>
                <w:noProof/>
              </w:rPr>
              <w:t>Data Architecture</w:t>
            </w:r>
            <w:r w:rsidR="00D5152B">
              <w:rPr>
                <w:noProof/>
                <w:webHidden/>
              </w:rPr>
              <w:tab/>
            </w:r>
            <w:r>
              <w:rPr>
                <w:noProof/>
                <w:webHidden/>
              </w:rPr>
              <w:fldChar w:fldCharType="begin"/>
            </w:r>
            <w:r w:rsidR="00D5152B">
              <w:rPr>
                <w:noProof/>
                <w:webHidden/>
              </w:rPr>
              <w:instrText xml:space="preserve"> PAGEREF _Toc502823843 \h </w:instrText>
            </w:r>
            <w:r>
              <w:rPr>
                <w:noProof/>
                <w:webHidden/>
              </w:rPr>
            </w:r>
            <w:r>
              <w:rPr>
                <w:noProof/>
                <w:webHidden/>
              </w:rPr>
              <w:fldChar w:fldCharType="separate"/>
            </w:r>
            <w:r w:rsidR="00D5152B">
              <w:rPr>
                <w:noProof/>
                <w:webHidden/>
              </w:rPr>
              <w:t>8</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44" w:history="1">
            <w:r w:rsidR="00D5152B" w:rsidRPr="00963E0D">
              <w:rPr>
                <w:rStyle w:val="Hyperlink"/>
                <w:noProof/>
              </w:rPr>
              <w:t>4.1</w:t>
            </w:r>
            <w:r w:rsidR="00D5152B">
              <w:rPr>
                <w:rFonts w:asciiTheme="minorHAnsi" w:eastAsiaTheme="minorEastAsia" w:hAnsiTheme="minorHAnsi" w:cstheme="minorBidi"/>
                <w:noProof/>
                <w:color w:val="auto"/>
                <w:sz w:val="22"/>
                <w:szCs w:val="22"/>
              </w:rPr>
              <w:tab/>
            </w:r>
            <w:r w:rsidR="00D5152B" w:rsidRPr="00963E0D">
              <w:rPr>
                <w:rStyle w:val="Hyperlink"/>
                <w:noProof/>
              </w:rPr>
              <w:t>Logical Data Model</w:t>
            </w:r>
            <w:r w:rsidR="00D5152B">
              <w:rPr>
                <w:noProof/>
                <w:webHidden/>
              </w:rPr>
              <w:tab/>
            </w:r>
            <w:r>
              <w:rPr>
                <w:noProof/>
                <w:webHidden/>
              </w:rPr>
              <w:fldChar w:fldCharType="begin"/>
            </w:r>
            <w:r w:rsidR="00D5152B">
              <w:rPr>
                <w:noProof/>
                <w:webHidden/>
              </w:rPr>
              <w:instrText xml:space="preserve"> PAGEREF _Toc502823844 \h </w:instrText>
            </w:r>
            <w:r>
              <w:rPr>
                <w:noProof/>
                <w:webHidden/>
              </w:rPr>
            </w:r>
            <w:r>
              <w:rPr>
                <w:noProof/>
                <w:webHidden/>
              </w:rPr>
              <w:fldChar w:fldCharType="separate"/>
            </w:r>
            <w:r w:rsidR="00D5152B">
              <w:rPr>
                <w:noProof/>
                <w:webHidden/>
              </w:rPr>
              <w:t>8</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45" w:history="1">
            <w:r w:rsidR="00D5152B" w:rsidRPr="00963E0D">
              <w:rPr>
                <w:rStyle w:val="Hyperlink"/>
                <w:noProof/>
              </w:rPr>
              <w:t>4.2</w:t>
            </w:r>
            <w:r w:rsidR="00D5152B">
              <w:rPr>
                <w:rFonts w:asciiTheme="minorHAnsi" w:eastAsiaTheme="minorEastAsia" w:hAnsiTheme="minorHAnsi" w:cstheme="minorBidi"/>
                <w:noProof/>
                <w:color w:val="auto"/>
                <w:sz w:val="22"/>
                <w:szCs w:val="22"/>
              </w:rPr>
              <w:tab/>
            </w:r>
            <w:r w:rsidR="00D5152B" w:rsidRPr="00963E0D">
              <w:rPr>
                <w:rStyle w:val="Hyperlink"/>
                <w:noProof/>
              </w:rPr>
              <w:t>Data Replication</w:t>
            </w:r>
            <w:r w:rsidR="00D5152B">
              <w:rPr>
                <w:noProof/>
                <w:webHidden/>
              </w:rPr>
              <w:tab/>
            </w:r>
            <w:r>
              <w:rPr>
                <w:noProof/>
                <w:webHidden/>
              </w:rPr>
              <w:fldChar w:fldCharType="begin"/>
            </w:r>
            <w:r w:rsidR="00D5152B">
              <w:rPr>
                <w:noProof/>
                <w:webHidden/>
              </w:rPr>
              <w:instrText xml:space="preserve"> PAGEREF _Toc502823845 \h </w:instrText>
            </w:r>
            <w:r>
              <w:rPr>
                <w:noProof/>
                <w:webHidden/>
              </w:rPr>
            </w:r>
            <w:r>
              <w:rPr>
                <w:noProof/>
                <w:webHidden/>
              </w:rPr>
              <w:fldChar w:fldCharType="separate"/>
            </w:r>
            <w:r w:rsidR="00D5152B">
              <w:rPr>
                <w:noProof/>
                <w:webHidden/>
              </w:rPr>
              <w:t>8</w:t>
            </w:r>
            <w:r>
              <w:rPr>
                <w:noProof/>
                <w:webHidden/>
              </w:rPr>
              <w:fldChar w:fldCharType="end"/>
            </w:r>
          </w:hyperlink>
        </w:p>
        <w:p w:rsidR="00D5152B" w:rsidRDefault="00885442">
          <w:pPr>
            <w:pStyle w:val="TOC1"/>
            <w:tabs>
              <w:tab w:val="left" w:pos="400"/>
              <w:tab w:val="right" w:pos="8305"/>
            </w:tabs>
            <w:rPr>
              <w:rFonts w:asciiTheme="minorHAnsi" w:eastAsiaTheme="minorEastAsia" w:hAnsiTheme="minorHAnsi" w:cstheme="minorBidi"/>
              <w:noProof/>
              <w:color w:val="auto"/>
              <w:sz w:val="22"/>
              <w:szCs w:val="22"/>
            </w:rPr>
          </w:pPr>
          <w:hyperlink w:anchor="_Toc502823846" w:history="1">
            <w:r w:rsidR="00D5152B" w:rsidRPr="00963E0D">
              <w:rPr>
                <w:rStyle w:val="Hyperlink"/>
                <w:noProof/>
              </w:rPr>
              <w:t>5</w:t>
            </w:r>
            <w:r w:rsidR="00D5152B">
              <w:rPr>
                <w:rFonts w:asciiTheme="minorHAnsi" w:eastAsiaTheme="minorEastAsia" w:hAnsiTheme="minorHAnsi" w:cstheme="minorBidi"/>
                <w:noProof/>
                <w:color w:val="auto"/>
                <w:sz w:val="22"/>
                <w:szCs w:val="22"/>
              </w:rPr>
              <w:tab/>
            </w:r>
            <w:r w:rsidR="00D5152B" w:rsidRPr="00963E0D">
              <w:rPr>
                <w:rStyle w:val="Hyperlink"/>
                <w:noProof/>
              </w:rPr>
              <w:t>Application Architecture</w:t>
            </w:r>
            <w:r w:rsidR="00D5152B">
              <w:rPr>
                <w:noProof/>
                <w:webHidden/>
              </w:rPr>
              <w:tab/>
            </w:r>
            <w:r>
              <w:rPr>
                <w:noProof/>
                <w:webHidden/>
              </w:rPr>
              <w:fldChar w:fldCharType="begin"/>
            </w:r>
            <w:r w:rsidR="00D5152B">
              <w:rPr>
                <w:noProof/>
                <w:webHidden/>
              </w:rPr>
              <w:instrText xml:space="preserve"> PAGEREF _Toc502823846 \h </w:instrText>
            </w:r>
            <w:r>
              <w:rPr>
                <w:noProof/>
                <w:webHidden/>
              </w:rPr>
            </w:r>
            <w:r>
              <w:rPr>
                <w:noProof/>
                <w:webHidden/>
              </w:rPr>
              <w:fldChar w:fldCharType="separate"/>
            </w:r>
            <w:r w:rsidR="00D5152B">
              <w:rPr>
                <w:noProof/>
                <w:webHidden/>
              </w:rPr>
              <w:t>9</w:t>
            </w:r>
            <w:r>
              <w:rPr>
                <w:noProof/>
                <w:webHidden/>
              </w:rPr>
              <w:fldChar w:fldCharType="end"/>
            </w:r>
          </w:hyperlink>
        </w:p>
        <w:p w:rsidR="00D5152B" w:rsidRDefault="00885442">
          <w:pPr>
            <w:pStyle w:val="TOC3"/>
            <w:tabs>
              <w:tab w:val="right" w:pos="8305"/>
            </w:tabs>
            <w:rPr>
              <w:rFonts w:asciiTheme="minorHAnsi" w:eastAsiaTheme="minorEastAsia" w:hAnsiTheme="minorHAnsi" w:cstheme="minorBidi"/>
              <w:noProof/>
              <w:color w:val="auto"/>
              <w:sz w:val="22"/>
              <w:szCs w:val="22"/>
            </w:rPr>
          </w:pPr>
          <w:hyperlink w:anchor="_Toc502823847" w:history="1">
            <w:r w:rsidR="00D5152B" w:rsidRPr="00963E0D">
              <w:rPr>
                <w:rStyle w:val="Hyperlink"/>
                <w:b/>
                <w:noProof/>
              </w:rPr>
              <w:t>Angular Application – Client-Side Component</w:t>
            </w:r>
            <w:r w:rsidR="00D5152B">
              <w:rPr>
                <w:noProof/>
                <w:webHidden/>
              </w:rPr>
              <w:tab/>
            </w:r>
            <w:r>
              <w:rPr>
                <w:noProof/>
                <w:webHidden/>
              </w:rPr>
              <w:fldChar w:fldCharType="begin"/>
            </w:r>
            <w:r w:rsidR="00D5152B">
              <w:rPr>
                <w:noProof/>
                <w:webHidden/>
              </w:rPr>
              <w:instrText xml:space="preserve"> PAGEREF _Toc502823847 \h </w:instrText>
            </w:r>
            <w:r>
              <w:rPr>
                <w:noProof/>
                <w:webHidden/>
              </w:rPr>
            </w:r>
            <w:r>
              <w:rPr>
                <w:noProof/>
                <w:webHidden/>
              </w:rPr>
              <w:fldChar w:fldCharType="separate"/>
            </w:r>
            <w:r w:rsidR="00D5152B">
              <w:rPr>
                <w:noProof/>
                <w:webHidden/>
              </w:rPr>
              <w:t>9</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48" w:history="1">
            <w:r w:rsidR="00D5152B" w:rsidRPr="00963E0D">
              <w:rPr>
                <w:rStyle w:val="Hyperlink"/>
                <w:noProof/>
              </w:rPr>
              <w:t>5.1</w:t>
            </w:r>
            <w:r w:rsidR="00D5152B">
              <w:rPr>
                <w:rFonts w:asciiTheme="minorHAnsi" w:eastAsiaTheme="minorEastAsia" w:hAnsiTheme="minorHAnsi" w:cstheme="minorBidi"/>
                <w:noProof/>
                <w:color w:val="auto"/>
                <w:sz w:val="22"/>
                <w:szCs w:val="22"/>
              </w:rPr>
              <w:tab/>
            </w:r>
            <w:r w:rsidR="00D5152B" w:rsidRPr="00963E0D">
              <w:rPr>
                <w:rStyle w:val="Hyperlink"/>
                <w:noProof/>
              </w:rPr>
              <w:t>System Overview</w:t>
            </w:r>
            <w:r w:rsidR="00D5152B">
              <w:rPr>
                <w:noProof/>
                <w:webHidden/>
              </w:rPr>
              <w:tab/>
            </w:r>
            <w:r>
              <w:rPr>
                <w:noProof/>
                <w:webHidden/>
              </w:rPr>
              <w:fldChar w:fldCharType="begin"/>
            </w:r>
            <w:r w:rsidR="00D5152B">
              <w:rPr>
                <w:noProof/>
                <w:webHidden/>
              </w:rPr>
              <w:instrText xml:space="preserve"> PAGEREF _Toc502823848 \h </w:instrText>
            </w:r>
            <w:r>
              <w:rPr>
                <w:noProof/>
                <w:webHidden/>
              </w:rPr>
            </w:r>
            <w:r>
              <w:rPr>
                <w:noProof/>
                <w:webHidden/>
              </w:rPr>
              <w:fldChar w:fldCharType="separate"/>
            </w:r>
            <w:r w:rsidR="00D5152B">
              <w:rPr>
                <w:noProof/>
                <w:webHidden/>
              </w:rPr>
              <w:t>9</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49" w:history="1">
            <w:r w:rsidR="00D5152B" w:rsidRPr="00963E0D">
              <w:rPr>
                <w:rStyle w:val="Hyperlink"/>
                <w:noProof/>
              </w:rPr>
              <w:t>5.2</w:t>
            </w:r>
            <w:r w:rsidR="00D5152B">
              <w:rPr>
                <w:rFonts w:asciiTheme="minorHAnsi" w:eastAsiaTheme="minorEastAsia" w:hAnsiTheme="minorHAnsi" w:cstheme="minorBidi"/>
                <w:noProof/>
                <w:color w:val="auto"/>
                <w:sz w:val="22"/>
                <w:szCs w:val="22"/>
              </w:rPr>
              <w:tab/>
            </w:r>
            <w:r w:rsidR="00D5152B" w:rsidRPr="00963E0D">
              <w:rPr>
                <w:rStyle w:val="Hyperlink"/>
                <w:noProof/>
              </w:rPr>
              <w:t>System Interface and Linkages</w:t>
            </w:r>
            <w:r w:rsidR="00D5152B">
              <w:rPr>
                <w:noProof/>
                <w:webHidden/>
              </w:rPr>
              <w:tab/>
            </w:r>
            <w:r>
              <w:rPr>
                <w:noProof/>
                <w:webHidden/>
              </w:rPr>
              <w:fldChar w:fldCharType="begin"/>
            </w:r>
            <w:r w:rsidR="00D5152B">
              <w:rPr>
                <w:noProof/>
                <w:webHidden/>
              </w:rPr>
              <w:instrText xml:space="preserve"> PAGEREF _Toc502823849 \h </w:instrText>
            </w:r>
            <w:r>
              <w:rPr>
                <w:noProof/>
                <w:webHidden/>
              </w:rPr>
            </w:r>
            <w:r>
              <w:rPr>
                <w:noProof/>
                <w:webHidden/>
              </w:rPr>
              <w:fldChar w:fldCharType="separate"/>
            </w:r>
            <w:r w:rsidR="00D5152B">
              <w:rPr>
                <w:noProof/>
                <w:webHidden/>
              </w:rPr>
              <w:t>10</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50" w:history="1">
            <w:r w:rsidR="00D5152B" w:rsidRPr="00963E0D">
              <w:rPr>
                <w:rStyle w:val="Hyperlink"/>
                <w:noProof/>
              </w:rPr>
              <w:t>5.3</w:t>
            </w:r>
            <w:r w:rsidR="00D5152B">
              <w:rPr>
                <w:rFonts w:asciiTheme="minorHAnsi" w:eastAsiaTheme="minorEastAsia" w:hAnsiTheme="minorHAnsi" w:cstheme="minorBidi"/>
                <w:noProof/>
                <w:color w:val="auto"/>
                <w:sz w:val="22"/>
                <w:szCs w:val="22"/>
              </w:rPr>
              <w:tab/>
            </w:r>
            <w:r w:rsidR="00D5152B" w:rsidRPr="00963E0D">
              <w:rPr>
                <w:rStyle w:val="Hyperlink"/>
                <w:noProof/>
              </w:rPr>
              <w:t>Data Flow Diagram</w:t>
            </w:r>
            <w:r w:rsidR="00D5152B">
              <w:rPr>
                <w:noProof/>
                <w:webHidden/>
              </w:rPr>
              <w:tab/>
            </w:r>
            <w:r>
              <w:rPr>
                <w:noProof/>
                <w:webHidden/>
              </w:rPr>
              <w:fldChar w:fldCharType="begin"/>
            </w:r>
            <w:r w:rsidR="00D5152B">
              <w:rPr>
                <w:noProof/>
                <w:webHidden/>
              </w:rPr>
              <w:instrText xml:space="preserve"> PAGEREF _Toc502823850 \h </w:instrText>
            </w:r>
            <w:r>
              <w:rPr>
                <w:noProof/>
                <w:webHidden/>
              </w:rPr>
            </w:r>
            <w:r>
              <w:rPr>
                <w:noProof/>
                <w:webHidden/>
              </w:rPr>
              <w:fldChar w:fldCharType="separate"/>
            </w:r>
            <w:r w:rsidR="00D5152B">
              <w:rPr>
                <w:noProof/>
                <w:webHidden/>
              </w:rPr>
              <w:t>11</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51" w:history="1">
            <w:r w:rsidR="00D5152B" w:rsidRPr="00963E0D">
              <w:rPr>
                <w:rStyle w:val="Hyperlink"/>
                <w:noProof/>
              </w:rPr>
              <w:t>5.4</w:t>
            </w:r>
            <w:r w:rsidR="00D5152B">
              <w:rPr>
                <w:rFonts w:asciiTheme="minorHAnsi" w:eastAsiaTheme="minorEastAsia" w:hAnsiTheme="minorHAnsi" w:cstheme="minorBidi"/>
                <w:noProof/>
                <w:color w:val="auto"/>
                <w:sz w:val="22"/>
                <w:szCs w:val="22"/>
              </w:rPr>
              <w:tab/>
            </w:r>
            <w:r w:rsidR="00D5152B" w:rsidRPr="00963E0D">
              <w:rPr>
                <w:rStyle w:val="Hyperlink"/>
                <w:noProof/>
              </w:rPr>
              <w:t>Design Solutions</w:t>
            </w:r>
            <w:r w:rsidR="00D5152B">
              <w:rPr>
                <w:noProof/>
                <w:webHidden/>
              </w:rPr>
              <w:tab/>
            </w:r>
            <w:r>
              <w:rPr>
                <w:noProof/>
                <w:webHidden/>
              </w:rPr>
              <w:fldChar w:fldCharType="begin"/>
            </w:r>
            <w:r w:rsidR="00D5152B">
              <w:rPr>
                <w:noProof/>
                <w:webHidden/>
              </w:rPr>
              <w:instrText xml:space="preserve"> PAGEREF _Toc502823851 \h </w:instrText>
            </w:r>
            <w:r>
              <w:rPr>
                <w:noProof/>
                <w:webHidden/>
              </w:rPr>
            </w:r>
            <w:r>
              <w:rPr>
                <w:noProof/>
                <w:webHidden/>
              </w:rPr>
              <w:fldChar w:fldCharType="separate"/>
            </w:r>
            <w:r w:rsidR="00D5152B">
              <w:rPr>
                <w:noProof/>
                <w:webHidden/>
              </w:rPr>
              <w:t>11</w:t>
            </w:r>
            <w:r>
              <w:rPr>
                <w:noProof/>
                <w:webHidden/>
              </w:rPr>
              <w:fldChar w:fldCharType="end"/>
            </w:r>
          </w:hyperlink>
        </w:p>
        <w:p w:rsidR="00D5152B" w:rsidRDefault="00885442">
          <w:pPr>
            <w:pStyle w:val="TOC3"/>
            <w:tabs>
              <w:tab w:val="left" w:pos="1100"/>
              <w:tab w:val="right" w:pos="8305"/>
            </w:tabs>
            <w:rPr>
              <w:rFonts w:asciiTheme="minorHAnsi" w:eastAsiaTheme="minorEastAsia" w:hAnsiTheme="minorHAnsi" w:cstheme="minorBidi"/>
              <w:noProof/>
              <w:color w:val="auto"/>
              <w:sz w:val="22"/>
              <w:szCs w:val="22"/>
            </w:rPr>
          </w:pPr>
          <w:hyperlink w:anchor="_Toc502823852" w:history="1">
            <w:r w:rsidR="00D5152B" w:rsidRPr="00963E0D">
              <w:rPr>
                <w:rStyle w:val="Hyperlink"/>
                <w:noProof/>
              </w:rPr>
              <w:t>5.4.1</w:t>
            </w:r>
            <w:r w:rsidR="00D5152B">
              <w:rPr>
                <w:rFonts w:asciiTheme="minorHAnsi" w:eastAsiaTheme="minorEastAsia" w:hAnsiTheme="minorHAnsi" w:cstheme="minorBidi"/>
                <w:noProof/>
                <w:color w:val="auto"/>
                <w:sz w:val="22"/>
                <w:szCs w:val="22"/>
              </w:rPr>
              <w:tab/>
            </w:r>
            <w:r w:rsidR="00D5152B" w:rsidRPr="00963E0D">
              <w:rPr>
                <w:rStyle w:val="Hyperlink"/>
                <w:noProof/>
              </w:rPr>
              <w:t>Authentication</w:t>
            </w:r>
            <w:r w:rsidR="00D5152B">
              <w:rPr>
                <w:noProof/>
                <w:webHidden/>
              </w:rPr>
              <w:tab/>
            </w:r>
            <w:r>
              <w:rPr>
                <w:noProof/>
                <w:webHidden/>
              </w:rPr>
              <w:fldChar w:fldCharType="begin"/>
            </w:r>
            <w:r w:rsidR="00D5152B">
              <w:rPr>
                <w:noProof/>
                <w:webHidden/>
              </w:rPr>
              <w:instrText xml:space="preserve"> PAGEREF _Toc502823852 \h </w:instrText>
            </w:r>
            <w:r>
              <w:rPr>
                <w:noProof/>
                <w:webHidden/>
              </w:rPr>
            </w:r>
            <w:r>
              <w:rPr>
                <w:noProof/>
                <w:webHidden/>
              </w:rPr>
              <w:fldChar w:fldCharType="separate"/>
            </w:r>
            <w:r w:rsidR="00D5152B">
              <w:rPr>
                <w:noProof/>
                <w:webHidden/>
              </w:rPr>
              <w:t>11</w:t>
            </w:r>
            <w:r>
              <w:rPr>
                <w:noProof/>
                <w:webHidden/>
              </w:rPr>
              <w:fldChar w:fldCharType="end"/>
            </w:r>
          </w:hyperlink>
        </w:p>
        <w:p w:rsidR="00D5152B" w:rsidRDefault="00885442">
          <w:pPr>
            <w:pStyle w:val="TOC1"/>
            <w:tabs>
              <w:tab w:val="left" w:pos="400"/>
              <w:tab w:val="right" w:pos="8305"/>
            </w:tabs>
            <w:rPr>
              <w:rFonts w:asciiTheme="minorHAnsi" w:eastAsiaTheme="minorEastAsia" w:hAnsiTheme="minorHAnsi" w:cstheme="minorBidi"/>
              <w:noProof/>
              <w:color w:val="auto"/>
              <w:sz w:val="22"/>
              <w:szCs w:val="22"/>
            </w:rPr>
          </w:pPr>
          <w:hyperlink w:anchor="_Toc502823853" w:history="1">
            <w:r w:rsidR="00D5152B" w:rsidRPr="00963E0D">
              <w:rPr>
                <w:rStyle w:val="Hyperlink"/>
                <w:noProof/>
              </w:rPr>
              <w:t>6</w:t>
            </w:r>
            <w:r w:rsidR="00D5152B">
              <w:rPr>
                <w:rFonts w:asciiTheme="minorHAnsi" w:eastAsiaTheme="minorEastAsia" w:hAnsiTheme="minorHAnsi" w:cstheme="minorBidi"/>
                <w:noProof/>
                <w:color w:val="auto"/>
                <w:sz w:val="22"/>
                <w:szCs w:val="22"/>
              </w:rPr>
              <w:tab/>
            </w:r>
            <w:r w:rsidR="00D5152B" w:rsidRPr="00963E0D">
              <w:rPr>
                <w:rStyle w:val="Hyperlink"/>
                <w:noProof/>
              </w:rPr>
              <w:t>Dependencies</w:t>
            </w:r>
            <w:r w:rsidR="00D5152B">
              <w:rPr>
                <w:noProof/>
                <w:webHidden/>
              </w:rPr>
              <w:tab/>
            </w:r>
            <w:r>
              <w:rPr>
                <w:noProof/>
                <w:webHidden/>
              </w:rPr>
              <w:fldChar w:fldCharType="begin"/>
            </w:r>
            <w:r w:rsidR="00D5152B">
              <w:rPr>
                <w:noProof/>
                <w:webHidden/>
              </w:rPr>
              <w:instrText xml:space="preserve"> PAGEREF _Toc502823853 \h </w:instrText>
            </w:r>
            <w:r>
              <w:rPr>
                <w:noProof/>
                <w:webHidden/>
              </w:rPr>
            </w:r>
            <w:r>
              <w:rPr>
                <w:noProof/>
                <w:webHidden/>
              </w:rPr>
              <w:fldChar w:fldCharType="separate"/>
            </w:r>
            <w:r w:rsidR="00D5152B">
              <w:rPr>
                <w:noProof/>
                <w:webHidden/>
              </w:rPr>
              <w:t>12</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54" w:history="1">
            <w:r w:rsidR="00D5152B" w:rsidRPr="00963E0D">
              <w:rPr>
                <w:rStyle w:val="Hyperlink"/>
                <w:noProof/>
              </w:rPr>
              <w:t>6.1</w:t>
            </w:r>
            <w:r w:rsidR="00D5152B">
              <w:rPr>
                <w:rFonts w:asciiTheme="minorHAnsi" w:eastAsiaTheme="minorEastAsia" w:hAnsiTheme="minorHAnsi" w:cstheme="minorBidi"/>
                <w:noProof/>
                <w:color w:val="auto"/>
                <w:sz w:val="22"/>
                <w:szCs w:val="22"/>
              </w:rPr>
              <w:tab/>
            </w:r>
            <w:r w:rsidR="00D5152B" w:rsidRPr="00963E0D">
              <w:rPr>
                <w:rStyle w:val="Hyperlink"/>
                <w:noProof/>
              </w:rPr>
              <w:t>List of Infrastructure Dependencies</w:t>
            </w:r>
            <w:r w:rsidR="00D5152B">
              <w:rPr>
                <w:noProof/>
                <w:webHidden/>
              </w:rPr>
              <w:tab/>
            </w:r>
            <w:r>
              <w:rPr>
                <w:noProof/>
                <w:webHidden/>
              </w:rPr>
              <w:fldChar w:fldCharType="begin"/>
            </w:r>
            <w:r w:rsidR="00D5152B">
              <w:rPr>
                <w:noProof/>
                <w:webHidden/>
              </w:rPr>
              <w:instrText xml:space="preserve"> PAGEREF _Toc502823854 \h </w:instrText>
            </w:r>
            <w:r>
              <w:rPr>
                <w:noProof/>
                <w:webHidden/>
              </w:rPr>
            </w:r>
            <w:r>
              <w:rPr>
                <w:noProof/>
                <w:webHidden/>
              </w:rPr>
              <w:fldChar w:fldCharType="separate"/>
            </w:r>
            <w:r w:rsidR="00D5152B">
              <w:rPr>
                <w:noProof/>
                <w:webHidden/>
              </w:rPr>
              <w:t>12</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55" w:history="1">
            <w:r w:rsidR="00D5152B" w:rsidRPr="00963E0D">
              <w:rPr>
                <w:rStyle w:val="Hyperlink"/>
                <w:noProof/>
              </w:rPr>
              <w:t>6.2</w:t>
            </w:r>
            <w:r w:rsidR="00D5152B">
              <w:rPr>
                <w:rFonts w:asciiTheme="minorHAnsi" w:eastAsiaTheme="minorEastAsia" w:hAnsiTheme="minorHAnsi" w:cstheme="minorBidi"/>
                <w:noProof/>
                <w:color w:val="auto"/>
                <w:sz w:val="22"/>
                <w:szCs w:val="22"/>
              </w:rPr>
              <w:tab/>
            </w:r>
            <w:r w:rsidR="00D5152B" w:rsidRPr="00963E0D">
              <w:rPr>
                <w:rStyle w:val="Hyperlink"/>
                <w:noProof/>
              </w:rPr>
              <w:t>List of External System Dependencies</w:t>
            </w:r>
            <w:r w:rsidR="00D5152B">
              <w:rPr>
                <w:noProof/>
                <w:webHidden/>
              </w:rPr>
              <w:tab/>
            </w:r>
            <w:r>
              <w:rPr>
                <w:noProof/>
                <w:webHidden/>
              </w:rPr>
              <w:fldChar w:fldCharType="begin"/>
            </w:r>
            <w:r w:rsidR="00D5152B">
              <w:rPr>
                <w:noProof/>
                <w:webHidden/>
              </w:rPr>
              <w:instrText xml:space="preserve"> PAGEREF _Toc502823855 \h </w:instrText>
            </w:r>
            <w:r>
              <w:rPr>
                <w:noProof/>
                <w:webHidden/>
              </w:rPr>
            </w:r>
            <w:r>
              <w:rPr>
                <w:noProof/>
                <w:webHidden/>
              </w:rPr>
              <w:fldChar w:fldCharType="separate"/>
            </w:r>
            <w:r w:rsidR="00D5152B">
              <w:rPr>
                <w:noProof/>
                <w:webHidden/>
              </w:rPr>
              <w:t>12</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56" w:history="1">
            <w:r w:rsidR="00D5152B" w:rsidRPr="00963E0D">
              <w:rPr>
                <w:rStyle w:val="Hyperlink"/>
                <w:noProof/>
              </w:rPr>
              <w:t>6.3</w:t>
            </w:r>
            <w:r w:rsidR="00D5152B">
              <w:rPr>
                <w:rFonts w:asciiTheme="minorHAnsi" w:eastAsiaTheme="minorEastAsia" w:hAnsiTheme="minorHAnsi" w:cstheme="minorBidi"/>
                <w:noProof/>
                <w:color w:val="auto"/>
                <w:sz w:val="22"/>
                <w:szCs w:val="22"/>
              </w:rPr>
              <w:tab/>
            </w:r>
            <w:r w:rsidR="00D5152B" w:rsidRPr="00963E0D">
              <w:rPr>
                <w:rStyle w:val="Hyperlink"/>
                <w:noProof/>
              </w:rPr>
              <w:t>List of External Systems Depending on this System</w:t>
            </w:r>
            <w:r w:rsidR="00D5152B">
              <w:rPr>
                <w:noProof/>
                <w:webHidden/>
              </w:rPr>
              <w:tab/>
            </w:r>
            <w:r>
              <w:rPr>
                <w:noProof/>
                <w:webHidden/>
              </w:rPr>
              <w:fldChar w:fldCharType="begin"/>
            </w:r>
            <w:r w:rsidR="00D5152B">
              <w:rPr>
                <w:noProof/>
                <w:webHidden/>
              </w:rPr>
              <w:instrText xml:space="preserve"> PAGEREF _Toc502823856 \h </w:instrText>
            </w:r>
            <w:r>
              <w:rPr>
                <w:noProof/>
                <w:webHidden/>
              </w:rPr>
            </w:r>
            <w:r>
              <w:rPr>
                <w:noProof/>
                <w:webHidden/>
              </w:rPr>
              <w:fldChar w:fldCharType="separate"/>
            </w:r>
            <w:r w:rsidR="00D5152B">
              <w:rPr>
                <w:noProof/>
                <w:webHidden/>
              </w:rPr>
              <w:t>12</w:t>
            </w:r>
            <w:r>
              <w:rPr>
                <w:noProof/>
                <w:webHidden/>
              </w:rPr>
              <w:fldChar w:fldCharType="end"/>
            </w:r>
          </w:hyperlink>
        </w:p>
        <w:p w:rsidR="00D5152B" w:rsidRDefault="00885442">
          <w:pPr>
            <w:pStyle w:val="TOC1"/>
            <w:tabs>
              <w:tab w:val="left" w:pos="400"/>
              <w:tab w:val="right" w:pos="8305"/>
            </w:tabs>
            <w:rPr>
              <w:rFonts w:asciiTheme="minorHAnsi" w:eastAsiaTheme="minorEastAsia" w:hAnsiTheme="minorHAnsi" w:cstheme="minorBidi"/>
              <w:noProof/>
              <w:color w:val="auto"/>
              <w:sz w:val="22"/>
              <w:szCs w:val="22"/>
            </w:rPr>
          </w:pPr>
          <w:hyperlink w:anchor="_Toc502823857" w:history="1">
            <w:r w:rsidR="00D5152B" w:rsidRPr="00963E0D">
              <w:rPr>
                <w:rStyle w:val="Hyperlink"/>
                <w:noProof/>
              </w:rPr>
              <w:t>7</w:t>
            </w:r>
            <w:r w:rsidR="00D5152B">
              <w:rPr>
                <w:rFonts w:asciiTheme="minorHAnsi" w:eastAsiaTheme="minorEastAsia" w:hAnsiTheme="minorHAnsi" w:cstheme="minorBidi"/>
                <w:noProof/>
                <w:color w:val="auto"/>
                <w:sz w:val="22"/>
                <w:szCs w:val="22"/>
              </w:rPr>
              <w:tab/>
            </w:r>
            <w:r w:rsidR="00D5152B" w:rsidRPr="00963E0D">
              <w:rPr>
                <w:rStyle w:val="Hyperlink"/>
                <w:noProof/>
              </w:rPr>
              <w:t>Technical Architecture</w:t>
            </w:r>
            <w:r w:rsidR="00D5152B">
              <w:rPr>
                <w:noProof/>
                <w:webHidden/>
              </w:rPr>
              <w:tab/>
            </w:r>
            <w:r>
              <w:rPr>
                <w:noProof/>
                <w:webHidden/>
              </w:rPr>
              <w:fldChar w:fldCharType="begin"/>
            </w:r>
            <w:r w:rsidR="00D5152B">
              <w:rPr>
                <w:noProof/>
                <w:webHidden/>
              </w:rPr>
              <w:instrText xml:space="preserve"> PAGEREF _Toc502823857 \h </w:instrText>
            </w:r>
            <w:r>
              <w:rPr>
                <w:noProof/>
                <w:webHidden/>
              </w:rPr>
            </w:r>
            <w:r>
              <w:rPr>
                <w:noProof/>
                <w:webHidden/>
              </w:rPr>
              <w:fldChar w:fldCharType="separate"/>
            </w:r>
            <w:r w:rsidR="00D5152B">
              <w:rPr>
                <w:noProof/>
                <w:webHidden/>
              </w:rPr>
              <w:t>12</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58" w:history="1">
            <w:r w:rsidR="00D5152B" w:rsidRPr="00963E0D">
              <w:rPr>
                <w:rStyle w:val="Hyperlink"/>
                <w:noProof/>
              </w:rPr>
              <w:t>7.1</w:t>
            </w:r>
            <w:r w:rsidR="00D5152B">
              <w:rPr>
                <w:rFonts w:asciiTheme="minorHAnsi" w:eastAsiaTheme="minorEastAsia" w:hAnsiTheme="minorHAnsi" w:cstheme="minorBidi"/>
                <w:noProof/>
                <w:color w:val="auto"/>
                <w:sz w:val="22"/>
                <w:szCs w:val="22"/>
              </w:rPr>
              <w:tab/>
            </w:r>
            <w:r w:rsidR="00D5152B" w:rsidRPr="00963E0D">
              <w:rPr>
                <w:rStyle w:val="Hyperlink"/>
                <w:noProof/>
              </w:rPr>
              <w:t>Deployment View</w:t>
            </w:r>
            <w:r w:rsidR="00D5152B">
              <w:rPr>
                <w:noProof/>
                <w:webHidden/>
              </w:rPr>
              <w:tab/>
            </w:r>
            <w:r>
              <w:rPr>
                <w:noProof/>
                <w:webHidden/>
              </w:rPr>
              <w:fldChar w:fldCharType="begin"/>
            </w:r>
            <w:r w:rsidR="00D5152B">
              <w:rPr>
                <w:noProof/>
                <w:webHidden/>
              </w:rPr>
              <w:instrText xml:space="preserve"> PAGEREF _Toc502823858 \h </w:instrText>
            </w:r>
            <w:r>
              <w:rPr>
                <w:noProof/>
                <w:webHidden/>
              </w:rPr>
            </w:r>
            <w:r>
              <w:rPr>
                <w:noProof/>
                <w:webHidden/>
              </w:rPr>
              <w:fldChar w:fldCharType="separate"/>
            </w:r>
            <w:r w:rsidR="00D5152B">
              <w:rPr>
                <w:noProof/>
                <w:webHidden/>
              </w:rPr>
              <w:t>12</w:t>
            </w:r>
            <w:r>
              <w:rPr>
                <w:noProof/>
                <w:webHidden/>
              </w:rPr>
              <w:fldChar w:fldCharType="end"/>
            </w:r>
          </w:hyperlink>
        </w:p>
        <w:p w:rsidR="00D5152B" w:rsidRDefault="00885442">
          <w:pPr>
            <w:pStyle w:val="TOC2"/>
            <w:tabs>
              <w:tab w:val="left" w:pos="880"/>
              <w:tab w:val="right" w:pos="8305"/>
            </w:tabs>
            <w:rPr>
              <w:rFonts w:asciiTheme="minorHAnsi" w:eastAsiaTheme="minorEastAsia" w:hAnsiTheme="minorHAnsi" w:cstheme="minorBidi"/>
              <w:noProof/>
              <w:color w:val="auto"/>
              <w:sz w:val="22"/>
              <w:szCs w:val="22"/>
            </w:rPr>
          </w:pPr>
          <w:hyperlink w:anchor="_Toc502823859" w:history="1">
            <w:r w:rsidR="00D5152B" w:rsidRPr="00963E0D">
              <w:rPr>
                <w:rStyle w:val="Hyperlink"/>
                <w:noProof/>
              </w:rPr>
              <w:t>7.2</w:t>
            </w:r>
            <w:r w:rsidR="00D5152B">
              <w:rPr>
                <w:rFonts w:asciiTheme="minorHAnsi" w:eastAsiaTheme="minorEastAsia" w:hAnsiTheme="minorHAnsi" w:cstheme="minorBidi"/>
                <w:noProof/>
                <w:color w:val="auto"/>
                <w:sz w:val="22"/>
                <w:szCs w:val="22"/>
              </w:rPr>
              <w:tab/>
            </w:r>
            <w:r w:rsidR="00D5152B" w:rsidRPr="00963E0D">
              <w:rPr>
                <w:rStyle w:val="Hyperlink"/>
                <w:noProof/>
              </w:rPr>
              <w:t>Hardware/Software Planning and Sizing</w:t>
            </w:r>
            <w:r w:rsidR="00D5152B">
              <w:rPr>
                <w:noProof/>
                <w:webHidden/>
              </w:rPr>
              <w:tab/>
            </w:r>
            <w:r>
              <w:rPr>
                <w:noProof/>
                <w:webHidden/>
              </w:rPr>
              <w:fldChar w:fldCharType="begin"/>
            </w:r>
            <w:r w:rsidR="00D5152B">
              <w:rPr>
                <w:noProof/>
                <w:webHidden/>
              </w:rPr>
              <w:instrText xml:space="preserve"> PAGEREF _Toc502823859 \h </w:instrText>
            </w:r>
            <w:r>
              <w:rPr>
                <w:noProof/>
                <w:webHidden/>
              </w:rPr>
            </w:r>
            <w:r>
              <w:rPr>
                <w:noProof/>
                <w:webHidden/>
              </w:rPr>
              <w:fldChar w:fldCharType="separate"/>
            </w:r>
            <w:r w:rsidR="00D5152B">
              <w:rPr>
                <w:noProof/>
                <w:webHidden/>
              </w:rPr>
              <w:t>13</w:t>
            </w:r>
            <w:r>
              <w:rPr>
                <w:noProof/>
                <w:webHidden/>
              </w:rPr>
              <w:fldChar w:fldCharType="end"/>
            </w:r>
          </w:hyperlink>
        </w:p>
        <w:p w:rsidR="00D5152B" w:rsidRDefault="00885442">
          <w:pPr>
            <w:pStyle w:val="TOC3"/>
            <w:tabs>
              <w:tab w:val="left" w:pos="1100"/>
              <w:tab w:val="right" w:pos="8305"/>
            </w:tabs>
            <w:rPr>
              <w:rFonts w:asciiTheme="minorHAnsi" w:eastAsiaTheme="minorEastAsia" w:hAnsiTheme="minorHAnsi" w:cstheme="minorBidi"/>
              <w:noProof/>
              <w:color w:val="auto"/>
              <w:sz w:val="22"/>
              <w:szCs w:val="22"/>
            </w:rPr>
          </w:pPr>
          <w:hyperlink w:anchor="_Toc502823860" w:history="1">
            <w:r w:rsidR="00D5152B" w:rsidRPr="00963E0D">
              <w:rPr>
                <w:rStyle w:val="Hyperlink"/>
                <w:noProof/>
              </w:rPr>
              <w:t>7.2.1</w:t>
            </w:r>
            <w:r w:rsidR="00D5152B">
              <w:rPr>
                <w:rFonts w:asciiTheme="minorHAnsi" w:eastAsiaTheme="minorEastAsia" w:hAnsiTheme="minorHAnsi" w:cstheme="minorBidi"/>
                <w:noProof/>
                <w:color w:val="auto"/>
                <w:sz w:val="22"/>
                <w:szCs w:val="22"/>
              </w:rPr>
              <w:tab/>
            </w:r>
            <w:r w:rsidR="00D5152B" w:rsidRPr="00963E0D">
              <w:rPr>
                <w:rStyle w:val="Hyperlink"/>
                <w:noProof/>
              </w:rPr>
              <w:t>Applications Server</w:t>
            </w:r>
            <w:r w:rsidR="00D5152B">
              <w:rPr>
                <w:noProof/>
                <w:webHidden/>
              </w:rPr>
              <w:tab/>
            </w:r>
            <w:r>
              <w:rPr>
                <w:noProof/>
                <w:webHidden/>
              </w:rPr>
              <w:fldChar w:fldCharType="begin"/>
            </w:r>
            <w:r w:rsidR="00D5152B">
              <w:rPr>
                <w:noProof/>
                <w:webHidden/>
              </w:rPr>
              <w:instrText xml:space="preserve"> PAGEREF _Toc502823860 \h </w:instrText>
            </w:r>
            <w:r>
              <w:rPr>
                <w:noProof/>
                <w:webHidden/>
              </w:rPr>
            </w:r>
            <w:r>
              <w:rPr>
                <w:noProof/>
                <w:webHidden/>
              </w:rPr>
              <w:fldChar w:fldCharType="separate"/>
            </w:r>
            <w:r w:rsidR="00D5152B">
              <w:rPr>
                <w:noProof/>
                <w:webHidden/>
              </w:rPr>
              <w:t>13</w:t>
            </w:r>
            <w:r>
              <w:rPr>
                <w:noProof/>
                <w:webHidden/>
              </w:rPr>
              <w:fldChar w:fldCharType="end"/>
            </w:r>
          </w:hyperlink>
        </w:p>
        <w:p w:rsidR="00D5152B" w:rsidRDefault="00885442">
          <w:pPr>
            <w:pStyle w:val="TOC3"/>
            <w:tabs>
              <w:tab w:val="left" w:pos="1320"/>
              <w:tab w:val="right" w:pos="8305"/>
            </w:tabs>
            <w:rPr>
              <w:rFonts w:asciiTheme="minorHAnsi" w:eastAsiaTheme="minorEastAsia" w:hAnsiTheme="minorHAnsi" w:cstheme="minorBidi"/>
              <w:noProof/>
              <w:color w:val="auto"/>
              <w:sz w:val="22"/>
              <w:szCs w:val="22"/>
            </w:rPr>
          </w:pPr>
          <w:hyperlink w:anchor="_Toc502823861" w:history="1">
            <w:r w:rsidR="00D5152B" w:rsidRPr="00963E0D">
              <w:rPr>
                <w:rStyle w:val="Hyperlink"/>
                <w:noProof/>
              </w:rPr>
              <w:t>7.2.1.1</w:t>
            </w:r>
            <w:r w:rsidR="00D5152B">
              <w:rPr>
                <w:rFonts w:asciiTheme="minorHAnsi" w:eastAsiaTheme="minorEastAsia" w:hAnsiTheme="minorHAnsi" w:cstheme="minorBidi"/>
                <w:noProof/>
                <w:color w:val="auto"/>
                <w:sz w:val="22"/>
                <w:szCs w:val="22"/>
              </w:rPr>
              <w:tab/>
            </w:r>
            <w:r w:rsidR="00D5152B" w:rsidRPr="00963E0D">
              <w:rPr>
                <w:rStyle w:val="Hyperlink"/>
                <w:noProof/>
              </w:rPr>
              <w:t>Server</w:t>
            </w:r>
            <w:r w:rsidR="00D5152B">
              <w:rPr>
                <w:noProof/>
                <w:webHidden/>
              </w:rPr>
              <w:tab/>
            </w:r>
            <w:r>
              <w:rPr>
                <w:noProof/>
                <w:webHidden/>
              </w:rPr>
              <w:fldChar w:fldCharType="begin"/>
            </w:r>
            <w:r w:rsidR="00D5152B">
              <w:rPr>
                <w:noProof/>
                <w:webHidden/>
              </w:rPr>
              <w:instrText xml:space="preserve"> PAGEREF _Toc502823861 \h </w:instrText>
            </w:r>
            <w:r>
              <w:rPr>
                <w:noProof/>
                <w:webHidden/>
              </w:rPr>
            </w:r>
            <w:r>
              <w:rPr>
                <w:noProof/>
                <w:webHidden/>
              </w:rPr>
              <w:fldChar w:fldCharType="separate"/>
            </w:r>
            <w:r w:rsidR="00D5152B">
              <w:rPr>
                <w:noProof/>
                <w:webHidden/>
              </w:rPr>
              <w:t>13</w:t>
            </w:r>
            <w:r>
              <w:rPr>
                <w:noProof/>
                <w:webHidden/>
              </w:rPr>
              <w:fldChar w:fldCharType="end"/>
            </w:r>
          </w:hyperlink>
        </w:p>
        <w:p w:rsidR="00D5152B" w:rsidRDefault="00885442">
          <w:pPr>
            <w:pStyle w:val="TOC3"/>
            <w:tabs>
              <w:tab w:val="left" w:pos="1320"/>
              <w:tab w:val="right" w:pos="8305"/>
            </w:tabs>
            <w:rPr>
              <w:rFonts w:asciiTheme="minorHAnsi" w:eastAsiaTheme="minorEastAsia" w:hAnsiTheme="minorHAnsi" w:cstheme="minorBidi"/>
              <w:noProof/>
              <w:color w:val="auto"/>
              <w:sz w:val="22"/>
              <w:szCs w:val="22"/>
            </w:rPr>
          </w:pPr>
          <w:hyperlink w:anchor="_Toc502823862" w:history="1">
            <w:r w:rsidR="00D5152B" w:rsidRPr="00963E0D">
              <w:rPr>
                <w:rStyle w:val="Hyperlink"/>
                <w:noProof/>
              </w:rPr>
              <w:t>7.2.1.2</w:t>
            </w:r>
            <w:r w:rsidR="00D5152B">
              <w:rPr>
                <w:rFonts w:asciiTheme="minorHAnsi" w:eastAsiaTheme="minorEastAsia" w:hAnsiTheme="minorHAnsi" w:cstheme="minorBidi"/>
                <w:noProof/>
                <w:color w:val="auto"/>
                <w:sz w:val="22"/>
                <w:szCs w:val="22"/>
              </w:rPr>
              <w:tab/>
            </w:r>
            <w:r w:rsidR="00D5152B" w:rsidRPr="00963E0D">
              <w:rPr>
                <w:rStyle w:val="Hyperlink"/>
                <w:noProof/>
              </w:rPr>
              <w:t>Memory</w:t>
            </w:r>
            <w:r w:rsidR="00D5152B">
              <w:rPr>
                <w:noProof/>
                <w:webHidden/>
              </w:rPr>
              <w:tab/>
            </w:r>
            <w:r>
              <w:rPr>
                <w:noProof/>
                <w:webHidden/>
              </w:rPr>
              <w:fldChar w:fldCharType="begin"/>
            </w:r>
            <w:r w:rsidR="00D5152B">
              <w:rPr>
                <w:noProof/>
                <w:webHidden/>
              </w:rPr>
              <w:instrText xml:space="preserve"> PAGEREF _Toc502823862 \h </w:instrText>
            </w:r>
            <w:r>
              <w:rPr>
                <w:noProof/>
                <w:webHidden/>
              </w:rPr>
            </w:r>
            <w:r>
              <w:rPr>
                <w:noProof/>
                <w:webHidden/>
              </w:rPr>
              <w:fldChar w:fldCharType="separate"/>
            </w:r>
            <w:r w:rsidR="00D5152B">
              <w:rPr>
                <w:noProof/>
                <w:webHidden/>
              </w:rPr>
              <w:t>13</w:t>
            </w:r>
            <w:r>
              <w:rPr>
                <w:noProof/>
                <w:webHidden/>
              </w:rPr>
              <w:fldChar w:fldCharType="end"/>
            </w:r>
          </w:hyperlink>
        </w:p>
        <w:p w:rsidR="00D5152B" w:rsidRDefault="00885442">
          <w:pPr>
            <w:pStyle w:val="TOC3"/>
            <w:tabs>
              <w:tab w:val="left" w:pos="1320"/>
              <w:tab w:val="right" w:pos="8305"/>
            </w:tabs>
            <w:rPr>
              <w:rFonts w:asciiTheme="minorHAnsi" w:eastAsiaTheme="minorEastAsia" w:hAnsiTheme="minorHAnsi" w:cstheme="minorBidi"/>
              <w:noProof/>
              <w:color w:val="auto"/>
              <w:sz w:val="22"/>
              <w:szCs w:val="22"/>
            </w:rPr>
          </w:pPr>
          <w:hyperlink w:anchor="_Toc502823863" w:history="1">
            <w:r w:rsidR="00D5152B" w:rsidRPr="00963E0D">
              <w:rPr>
                <w:rStyle w:val="Hyperlink"/>
                <w:noProof/>
              </w:rPr>
              <w:t>7.2.1.3</w:t>
            </w:r>
            <w:r w:rsidR="00D5152B">
              <w:rPr>
                <w:rFonts w:asciiTheme="minorHAnsi" w:eastAsiaTheme="minorEastAsia" w:hAnsiTheme="minorHAnsi" w:cstheme="minorBidi"/>
                <w:noProof/>
                <w:color w:val="auto"/>
                <w:sz w:val="22"/>
                <w:szCs w:val="22"/>
              </w:rPr>
              <w:tab/>
            </w:r>
            <w:r w:rsidR="00D5152B" w:rsidRPr="00963E0D">
              <w:rPr>
                <w:rStyle w:val="Hyperlink"/>
                <w:noProof/>
              </w:rPr>
              <w:t>Disk Space</w:t>
            </w:r>
            <w:r w:rsidR="00D5152B">
              <w:rPr>
                <w:noProof/>
                <w:webHidden/>
              </w:rPr>
              <w:tab/>
            </w:r>
            <w:r>
              <w:rPr>
                <w:noProof/>
                <w:webHidden/>
              </w:rPr>
              <w:fldChar w:fldCharType="begin"/>
            </w:r>
            <w:r w:rsidR="00D5152B">
              <w:rPr>
                <w:noProof/>
                <w:webHidden/>
              </w:rPr>
              <w:instrText xml:space="preserve"> PAGEREF _Toc502823863 \h </w:instrText>
            </w:r>
            <w:r>
              <w:rPr>
                <w:noProof/>
                <w:webHidden/>
              </w:rPr>
            </w:r>
            <w:r>
              <w:rPr>
                <w:noProof/>
                <w:webHidden/>
              </w:rPr>
              <w:fldChar w:fldCharType="separate"/>
            </w:r>
            <w:r w:rsidR="00D5152B">
              <w:rPr>
                <w:noProof/>
                <w:webHidden/>
              </w:rPr>
              <w:t>14</w:t>
            </w:r>
            <w:r>
              <w:rPr>
                <w:noProof/>
                <w:webHidden/>
              </w:rPr>
              <w:fldChar w:fldCharType="end"/>
            </w:r>
          </w:hyperlink>
        </w:p>
        <w:p w:rsidR="00D5152B" w:rsidRDefault="00885442">
          <w:pPr>
            <w:pStyle w:val="TOC3"/>
            <w:tabs>
              <w:tab w:val="left" w:pos="1320"/>
              <w:tab w:val="right" w:pos="8305"/>
            </w:tabs>
            <w:rPr>
              <w:rFonts w:asciiTheme="minorHAnsi" w:eastAsiaTheme="minorEastAsia" w:hAnsiTheme="minorHAnsi" w:cstheme="minorBidi"/>
              <w:noProof/>
              <w:color w:val="auto"/>
              <w:sz w:val="22"/>
              <w:szCs w:val="22"/>
            </w:rPr>
          </w:pPr>
          <w:hyperlink w:anchor="_Toc502823864" w:history="1">
            <w:r w:rsidR="00D5152B" w:rsidRPr="00963E0D">
              <w:rPr>
                <w:rStyle w:val="Hyperlink"/>
                <w:noProof/>
              </w:rPr>
              <w:t>7.2.1.4</w:t>
            </w:r>
            <w:r w:rsidR="00D5152B">
              <w:rPr>
                <w:rFonts w:asciiTheme="minorHAnsi" w:eastAsiaTheme="minorEastAsia" w:hAnsiTheme="minorHAnsi" w:cstheme="minorBidi"/>
                <w:noProof/>
                <w:color w:val="auto"/>
                <w:sz w:val="22"/>
                <w:szCs w:val="22"/>
              </w:rPr>
              <w:tab/>
            </w:r>
            <w:r w:rsidR="00D5152B" w:rsidRPr="00963E0D">
              <w:rPr>
                <w:rStyle w:val="Hyperlink"/>
                <w:noProof/>
              </w:rPr>
              <w:t>Required Software Packages</w:t>
            </w:r>
            <w:r w:rsidR="00D5152B">
              <w:rPr>
                <w:noProof/>
                <w:webHidden/>
              </w:rPr>
              <w:tab/>
            </w:r>
            <w:r>
              <w:rPr>
                <w:noProof/>
                <w:webHidden/>
              </w:rPr>
              <w:fldChar w:fldCharType="begin"/>
            </w:r>
            <w:r w:rsidR="00D5152B">
              <w:rPr>
                <w:noProof/>
                <w:webHidden/>
              </w:rPr>
              <w:instrText xml:space="preserve"> PAGEREF _Toc502823864 \h </w:instrText>
            </w:r>
            <w:r>
              <w:rPr>
                <w:noProof/>
                <w:webHidden/>
              </w:rPr>
            </w:r>
            <w:r>
              <w:rPr>
                <w:noProof/>
                <w:webHidden/>
              </w:rPr>
              <w:fldChar w:fldCharType="separate"/>
            </w:r>
            <w:r w:rsidR="00D5152B">
              <w:rPr>
                <w:noProof/>
                <w:webHidden/>
              </w:rPr>
              <w:t>14</w:t>
            </w:r>
            <w:r>
              <w:rPr>
                <w:noProof/>
                <w:webHidden/>
              </w:rPr>
              <w:fldChar w:fldCharType="end"/>
            </w:r>
          </w:hyperlink>
        </w:p>
        <w:p w:rsidR="00D5152B" w:rsidRDefault="00885442">
          <w:pPr>
            <w:pStyle w:val="TOC3"/>
            <w:tabs>
              <w:tab w:val="left" w:pos="1320"/>
              <w:tab w:val="right" w:pos="8305"/>
            </w:tabs>
            <w:rPr>
              <w:rFonts w:asciiTheme="minorHAnsi" w:eastAsiaTheme="minorEastAsia" w:hAnsiTheme="minorHAnsi" w:cstheme="minorBidi"/>
              <w:noProof/>
              <w:color w:val="auto"/>
              <w:sz w:val="22"/>
              <w:szCs w:val="22"/>
            </w:rPr>
          </w:pPr>
          <w:hyperlink w:anchor="_Toc502823865" w:history="1">
            <w:r w:rsidR="00D5152B" w:rsidRPr="00963E0D">
              <w:rPr>
                <w:rStyle w:val="Hyperlink"/>
                <w:noProof/>
              </w:rPr>
              <w:t>7.2.1.5</w:t>
            </w:r>
            <w:r w:rsidR="00D5152B">
              <w:rPr>
                <w:rFonts w:asciiTheme="minorHAnsi" w:eastAsiaTheme="minorEastAsia" w:hAnsiTheme="minorHAnsi" w:cstheme="minorBidi"/>
                <w:noProof/>
                <w:color w:val="auto"/>
                <w:sz w:val="22"/>
                <w:szCs w:val="22"/>
              </w:rPr>
              <w:tab/>
            </w:r>
            <w:r w:rsidR="00D5152B" w:rsidRPr="00963E0D">
              <w:rPr>
                <w:rStyle w:val="Hyperlink"/>
                <w:noProof/>
              </w:rPr>
              <w:t>Middleware and Usage Requirement</w:t>
            </w:r>
            <w:r w:rsidR="00D5152B">
              <w:rPr>
                <w:noProof/>
                <w:webHidden/>
              </w:rPr>
              <w:tab/>
            </w:r>
            <w:r>
              <w:rPr>
                <w:noProof/>
                <w:webHidden/>
              </w:rPr>
              <w:fldChar w:fldCharType="begin"/>
            </w:r>
            <w:r w:rsidR="00D5152B">
              <w:rPr>
                <w:noProof/>
                <w:webHidden/>
              </w:rPr>
              <w:instrText xml:space="preserve"> PAGEREF _Toc502823865 \h </w:instrText>
            </w:r>
            <w:r>
              <w:rPr>
                <w:noProof/>
                <w:webHidden/>
              </w:rPr>
            </w:r>
            <w:r>
              <w:rPr>
                <w:noProof/>
                <w:webHidden/>
              </w:rPr>
              <w:fldChar w:fldCharType="separate"/>
            </w:r>
            <w:r w:rsidR="00D5152B">
              <w:rPr>
                <w:noProof/>
                <w:webHidden/>
              </w:rPr>
              <w:t>14</w:t>
            </w:r>
            <w:r>
              <w:rPr>
                <w:noProof/>
                <w:webHidden/>
              </w:rPr>
              <w:fldChar w:fldCharType="end"/>
            </w:r>
          </w:hyperlink>
        </w:p>
        <w:p w:rsidR="00D5152B" w:rsidRDefault="00885442">
          <w:pPr>
            <w:pStyle w:val="TOC3"/>
            <w:tabs>
              <w:tab w:val="left" w:pos="1100"/>
              <w:tab w:val="right" w:pos="8305"/>
            </w:tabs>
            <w:rPr>
              <w:rFonts w:asciiTheme="minorHAnsi" w:eastAsiaTheme="minorEastAsia" w:hAnsiTheme="minorHAnsi" w:cstheme="minorBidi"/>
              <w:noProof/>
              <w:color w:val="auto"/>
              <w:sz w:val="22"/>
              <w:szCs w:val="22"/>
            </w:rPr>
          </w:pPr>
          <w:hyperlink w:anchor="_Toc502823866" w:history="1">
            <w:r w:rsidR="00D5152B" w:rsidRPr="00963E0D">
              <w:rPr>
                <w:rStyle w:val="Hyperlink"/>
                <w:noProof/>
              </w:rPr>
              <w:t>7.2.2</w:t>
            </w:r>
            <w:r w:rsidR="00D5152B">
              <w:rPr>
                <w:rFonts w:asciiTheme="minorHAnsi" w:eastAsiaTheme="minorEastAsia" w:hAnsiTheme="minorHAnsi" w:cstheme="minorBidi"/>
                <w:noProof/>
                <w:color w:val="auto"/>
                <w:sz w:val="22"/>
                <w:szCs w:val="22"/>
              </w:rPr>
              <w:tab/>
            </w:r>
            <w:r w:rsidR="00D5152B" w:rsidRPr="00963E0D">
              <w:rPr>
                <w:rStyle w:val="Hyperlink"/>
                <w:noProof/>
              </w:rPr>
              <w:t>PCs</w:t>
            </w:r>
            <w:r w:rsidR="00D5152B">
              <w:rPr>
                <w:noProof/>
                <w:webHidden/>
              </w:rPr>
              <w:tab/>
            </w:r>
            <w:r>
              <w:rPr>
                <w:noProof/>
                <w:webHidden/>
              </w:rPr>
              <w:fldChar w:fldCharType="begin"/>
            </w:r>
            <w:r w:rsidR="00D5152B">
              <w:rPr>
                <w:noProof/>
                <w:webHidden/>
              </w:rPr>
              <w:instrText xml:space="preserve"> PAGEREF _Toc502823866 \h </w:instrText>
            </w:r>
            <w:r>
              <w:rPr>
                <w:noProof/>
                <w:webHidden/>
              </w:rPr>
            </w:r>
            <w:r>
              <w:rPr>
                <w:noProof/>
                <w:webHidden/>
              </w:rPr>
              <w:fldChar w:fldCharType="separate"/>
            </w:r>
            <w:r w:rsidR="00D5152B">
              <w:rPr>
                <w:noProof/>
                <w:webHidden/>
              </w:rPr>
              <w:t>14</w:t>
            </w:r>
            <w:r>
              <w:rPr>
                <w:noProof/>
                <w:webHidden/>
              </w:rPr>
              <w:fldChar w:fldCharType="end"/>
            </w:r>
          </w:hyperlink>
        </w:p>
        <w:p w:rsidR="00D5152B" w:rsidRDefault="00885442">
          <w:pPr>
            <w:pStyle w:val="TOC3"/>
            <w:tabs>
              <w:tab w:val="left" w:pos="1320"/>
              <w:tab w:val="right" w:pos="8305"/>
            </w:tabs>
            <w:rPr>
              <w:rFonts w:asciiTheme="minorHAnsi" w:eastAsiaTheme="minorEastAsia" w:hAnsiTheme="minorHAnsi" w:cstheme="minorBidi"/>
              <w:noProof/>
              <w:color w:val="auto"/>
              <w:sz w:val="22"/>
              <w:szCs w:val="22"/>
            </w:rPr>
          </w:pPr>
          <w:hyperlink w:anchor="_Toc502823867" w:history="1">
            <w:r w:rsidR="00D5152B" w:rsidRPr="00963E0D">
              <w:rPr>
                <w:rStyle w:val="Hyperlink"/>
                <w:noProof/>
              </w:rPr>
              <w:t>7.2.2.1</w:t>
            </w:r>
            <w:r w:rsidR="00D5152B">
              <w:rPr>
                <w:rFonts w:asciiTheme="minorHAnsi" w:eastAsiaTheme="minorEastAsia" w:hAnsiTheme="minorHAnsi" w:cstheme="minorBidi"/>
                <w:noProof/>
                <w:color w:val="auto"/>
                <w:sz w:val="22"/>
                <w:szCs w:val="22"/>
              </w:rPr>
              <w:tab/>
            </w:r>
            <w:r w:rsidR="00D5152B" w:rsidRPr="00963E0D">
              <w:rPr>
                <w:rStyle w:val="Hyperlink"/>
                <w:noProof/>
              </w:rPr>
              <w:t>Specifications</w:t>
            </w:r>
            <w:r w:rsidR="00D5152B">
              <w:rPr>
                <w:noProof/>
                <w:webHidden/>
              </w:rPr>
              <w:tab/>
            </w:r>
            <w:r>
              <w:rPr>
                <w:noProof/>
                <w:webHidden/>
              </w:rPr>
              <w:fldChar w:fldCharType="begin"/>
            </w:r>
            <w:r w:rsidR="00D5152B">
              <w:rPr>
                <w:noProof/>
                <w:webHidden/>
              </w:rPr>
              <w:instrText xml:space="preserve"> PAGEREF _Toc502823867 \h </w:instrText>
            </w:r>
            <w:r>
              <w:rPr>
                <w:noProof/>
                <w:webHidden/>
              </w:rPr>
            </w:r>
            <w:r>
              <w:rPr>
                <w:noProof/>
                <w:webHidden/>
              </w:rPr>
              <w:fldChar w:fldCharType="separate"/>
            </w:r>
            <w:r w:rsidR="00D5152B">
              <w:rPr>
                <w:noProof/>
                <w:webHidden/>
              </w:rPr>
              <w:t>14</w:t>
            </w:r>
            <w:r>
              <w:rPr>
                <w:noProof/>
                <w:webHidden/>
              </w:rPr>
              <w:fldChar w:fldCharType="end"/>
            </w:r>
          </w:hyperlink>
        </w:p>
        <w:p w:rsidR="00D5152B" w:rsidRDefault="00885442">
          <w:pPr>
            <w:pStyle w:val="TOC3"/>
            <w:tabs>
              <w:tab w:val="left" w:pos="1320"/>
              <w:tab w:val="right" w:pos="8305"/>
            </w:tabs>
            <w:rPr>
              <w:rFonts w:asciiTheme="minorHAnsi" w:eastAsiaTheme="minorEastAsia" w:hAnsiTheme="minorHAnsi" w:cstheme="minorBidi"/>
              <w:noProof/>
              <w:color w:val="auto"/>
              <w:sz w:val="22"/>
              <w:szCs w:val="22"/>
            </w:rPr>
          </w:pPr>
          <w:hyperlink w:anchor="_Toc502823868" w:history="1">
            <w:r w:rsidR="00D5152B" w:rsidRPr="00963E0D">
              <w:rPr>
                <w:rStyle w:val="Hyperlink"/>
                <w:noProof/>
              </w:rPr>
              <w:t>7.2.2.2</w:t>
            </w:r>
            <w:r w:rsidR="00D5152B">
              <w:rPr>
                <w:rFonts w:asciiTheme="minorHAnsi" w:eastAsiaTheme="minorEastAsia" w:hAnsiTheme="minorHAnsi" w:cstheme="minorBidi"/>
                <w:noProof/>
                <w:color w:val="auto"/>
                <w:sz w:val="22"/>
                <w:szCs w:val="22"/>
              </w:rPr>
              <w:tab/>
            </w:r>
            <w:r w:rsidR="00D5152B" w:rsidRPr="00963E0D">
              <w:rPr>
                <w:rStyle w:val="Hyperlink"/>
                <w:noProof/>
              </w:rPr>
              <w:t>Required Software Packages</w:t>
            </w:r>
            <w:r w:rsidR="00D5152B">
              <w:rPr>
                <w:noProof/>
                <w:webHidden/>
              </w:rPr>
              <w:tab/>
            </w:r>
            <w:r>
              <w:rPr>
                <w:noProof/>
                <w:webHidden/>
              </w:rPr>
              <w:fldChar w:fldCharType="begin"/>
            </w:r>
            <w:r w:rsidR="00D5152B">
              <w:rPr>
                <w:noProof/>
                <w:webHidden/>
              </w:rPr>
              <w:instrText xml:space="preserve"> PAGEREF _Toc502823868 \h </w:instrText>
            </w:r>
            <w:r>
              <w:rPr>
                <w:noProof/>
                <w:webHidden/>
              </w:rPr>
            </w:r>
            <w:r>
              <w:rPr>
                <w:noProof/>
                <w:webHidden/>
              </w:rPr>
              <w:fldChar w:fldCharType="separate"/>
            </w:r>
            <w:r w:rsidR="00D5152B">
              <w:rPr>
                <w:noProof/>
                <w:webHidden/>
              </w:rPr>
              <w:t>14</w:t>
            </w:r>
            <w:r>
              <w:rPr>
                <w:noProof/>
                <w:webHidden/>
              </w:rPr>
              <w:fldChar w:fldCharType="end"/>
            </w:r>
          </w:hyperlink>
        </w:p>
        <w:p w:rsidR="00D5152B" w:rsidRDefault="00885442">
          <w:pPr>
            <w:pStyle w:val="TOC3"/>
            <w:tabs>
              <w:tab w:val="left" w:pos="1100"/>
              <w:tab w:val="right" w:pos="8305"/>
            </w:tabs>
            <w:rPr>
              <w:rFonts w:asciiTheme="minorHAnsi" w:eastAsiaTheme="minorEastAsia" w:hAnsiTheme="minorHAnsi" w:cstheme="minorBidi"/>
              <w:noProof/>
              <w:color w:val="auto"/>
              <w:sz w:val="22"/>
              <w:szCs w:val="22"/>
            </w:rPr>
          </w:pPr>
          <w:hyperlink w:anchor="_Toc502823869" w:history="1">
            <w:r w:rsidR="00D5152B" w:rsidRPr="00963E0D">
              <w:rPr>
                <w:rStyle w:val="Hyperlink"/>
                <w:noProof/>
              </w:rPr>
              <w:t>7.2.3</w:t>
            </w:r>
            <w:r w:rsidR="00D5152B">
              <w:rPr>
                <w:rFonts w:asciiTheme="minorHAnsi" w:eastAsiaTheme="minorEastAsia" w:hAnsiTheme="minorHAnsi" w:cstheme="minorBidi"/>
                <w:noProof/>
                <w:color w:val="auto"/>
                <w:sz w:val="22"/>
                <w:szCs w:val="22"/>
              </w:rPr>
              <w:tab/>
            </w:r>
            <w:r w:rsidR="00D5152B" w:rsidRPr="00963E0D">
              <w:rPr>
                <w:rStyle w:val="Hyperlink"/>
                <w:noProof/>
              </w:rPr>
              <w:t>Archival</w:t>
            </w:r>
            <w:r w:rsidR="00D5152B">
              <w:rPr>
                <w:noProof/>
                <w:webHidden/>
              </w:rPr>
              <w:tab/>
            </w:r>
            <w:r>
              <w:rPr>
                <w:noProof/>
                <w:webHidden/>
              </w:rPr>
              <w:fldChar w:fldCharType="begin"/>
            </w:r>
            <w:r w:rsidR="00D5152B">
              <w:rPr>
                <w:noProof/>
                <w:webHidden/>
              </w:rPr>
              <w:instrText xml:space="preserve"> PAGEREF _Toc502823869 \h </w:instrText>
            </w:r>
            <w:r>
              <w:rPr>
                <w:noProof/>
                <w:webHidden/>
              </w:rPr>
            </w:r>
            <w:r>
              <w:rPr>
                <w:noProof/>
                <w:webHidden/>
              </w:rPr>
              <w:fldChar w:fldCharType="separate"/>
            </w:r>
            <w:r w:rsidR="00D5152B">
              <w:rPr>
                <w:noProof/>
                <w:webHidden/>
              </w:rPr>
              <w:t>15</w:t>
            </w:r>
            <w:r>
              <w:rPr>
                <w:noProof/>
                <w:webHidden/>
              </w:rPr>
              <w:fldChar w:fldCharType="end"/>
            </w:r>
          </w:hyperlink>
        </w:p>
        <w:p w:rsidR="00D5152B" w:rsidRDefault="00885442">
          <w:pPr>
            <w:pStyle w:val="TOC1"/>
            <w:tabs>
              <w:tab w:val="left" w:pos="400"/>
              <w:tab w:val="right" w:pos="8305"/>
            </w:tabs>
            <w:rPr>
              <w:rFonts w:asciiTheme="minorHAnsi" w:eastAsiaTheme="minorEastAsia" w:hAnsiTheme="minorHAnsi" w:cstheme="minorBidi"/>
              <w:noProof/>
              <w:color w:val="auto"/>
              <w:sz w:val="22"/>
              <w:szCs w:val="22"/>
            </w:rPr>
          </w:pPr>
          <w:hyperlink w:anchor="_Toc502823870" w:history="1">
            <w:r w:rsidR="00D5152B" w:rsidRPr="00963E0D">
              <w:rPr>
                <w:rStyle w:val="Hyperlink"/>
                <w:noProof/>
              </w:rPr>
              <w:t>8</w:t>
            </w:r>
            <w:r w:rsidR="00D5152B">
              <w:rPr>
                <w:rFonts w:asciiTheme="minorHAnsi" w:eastAsiaTheme="minorEastAsia" w:hAnsiTheme="minorHAnsi" w:cstheme="minorBidi"/>
                <w:noProof/>
                <w:color w:val="auto"/>
                <w:sz w:val="22"/>
                <w:szCs w:val="22"/>
              </w:rPr>
              <w:tab/>
            </w:r>
            <w:r w:rsidR="00D5152B" w:rsidRPr="00963E0D">
              <w:rPr>
                <w:rStyle w:val="Hyperlink"/>
                <w:noProof/>
              </w:rPr>
              <w:t>Deviations, Violations and Exceptions</w:t>
            </w:r>
            <w:r w:rsidR="00D5152B">
              <w:rPr>
                <w:noProof/>
                <w:webHidden/>
              </w:rPr>
              <w:tab/>
            </w:r>
            <w:r>
              <w:rPr>
                <w:noProof/>
                <w:webHidden/>
              </w:rPr>
              <w:fldChar w:fldCharType="begin"/>
            </w:r>
            <w:r w:rsidR="00D5152B">
              <w:rPr>
                <w:noProof/>
                <w:webHidden/>
              </w:rPr>
              <w:instrText xml:space="preserve"> PAGEREF _Toc502823870 \h </w:instrText>
            </w:r>
            <w:r>
              <w:rPr>
                <w:noProof/>
                <w:webHidden/>
              </w:rPr>
            </w:r>
            <w:r>
              <w:rPr>
                <w:noProof/>
                <w:webHidden/>
              </w:rPr>
              <w:fldChar w:fldCharType="separate"/>
            </w:r>
            <w:r w:rsidR="00D5152B">
              <w:rPr>
                <w:noProof/>
                <w:webHidden/>
              </w:rPr>
              <w:t>15</w:t>
            </w:r>
            <w:r>
              <w:rPr>
                <w:noProof/>
                <w:webHidden/>
              </w:rPr>
              <w:fldChar w:fldCharType="end"/>
            </w:r>
          </w:hyperlink>
        </w:p>
        <w:p w:rsidR="00E44755" w:rsidRDefault="00885442">
          <w:pPr>
            <w:pStyle w:val="Normal1"/>
            <w:tabs>
              <w:tab w:val="right" w:pos="8311"/>
            </w:tabs>
            <w:spacing w:before="200" w:after="80"/>
            <w:rPr>
              <w:rFonts w:ascii="Times New Roman" w:eastAsia="Times New Roman" w:hAnsi="Times New Roman" w:cs="Times New Roman"/>
              <w:sz w:val="24"/>
              <w:szCs w:val="24"/>
            </w:rPr>
          </w:pPr>
          <w:r>
            <w:fldChar w:fldCharType="end"/>
          </w:r>
        </w:p>
      </w:sdtContent>
    </w:sdt>
    <w:p w:rsidR="00E44755" w:rsidRDefault="00E44755">
      <w:pPr>
        <w:pStyle w:val="Normal1"/>
      </w:pPr>
      <w:bookmarkStart w:id="6" w:name="_1fob9te" w:colFirst="0" w:colLast="0"/>
      <w:bookmarkEnd w:id="6"/>
    </w:p>
    <w:p w:rsidR="00E44755" w:rsidRDefault="00E44755">
      <w:pPr>
        <w:pStyle w:val="Normal1"/>
      </w:pPr>
    </w:p>
    <w:p w:rsidR="00903869" w:rsidRDefault="00903869">
      <w:pPr>
        <w:rPr>
          <w:b/>
          <w:sz w:val="28"/>
          <w:szCs w:val="28"/>
        </w:rPr>
      </w:pPr>
      <w:r>
        <w:br w:type="page"/>
      </w:r>
    </w:p>
    <w:p w:rsidR="00E44755" w:rsidRDefault="00614606">
      <w:pPr>
        <w:pStyle w:val="Heading1"/>
        <w:numPr>
          <w:ilvl w:val="0"/>
          <w:numId w:val="4"/>
        </w:numPr>
        <w:ind w:hanging="716"/>
        <w:contextualSpacing/>
      </w:pPr>
      <w:bookmarkStart w:id="7" w:name="_Toc502823814"/>
      <w:r>
        <w:lastRenderedPageBreak/>
        <w:t>Introduction</w:t>
      </w:r>
      <w:bookmarkEnd w:id="7"/>
    </w:p>
    <w:p w:rsidR="00E44755" w:rsidRDefault="00614606">
      <w:pPr>
        <w:pStyle w:val="Heading2"/>
        <w:numPr>
          <w:ilvl w:val="1"/>
          <w:numId w:val="4"/>
        </w:numPr>
      </w:pPr>
      <w:bookmarkStart w:id="8" w:name="_Toc502823815"/>
      <w:r>
        <w:t>Definitions, Acronyms and Abbreviations</w:t>
      </w:r>
      <w:bookmarkEnd w:id="8"/>
    </w:p>
    <w:p w:rsidR="00E44755" w:rsidRDefault="00E44755">
      <w:pPr>
        <w:pStyle w:val="Normal1"/>
      </w:pPr>
    </w:p>
    <w:p w:rsidR="00E44755" w:rsidRDefault="00E44755">
      <w:pPr>
        <w:pStyle w:val="Normal1"/>
        <w:ind w:left="720"/>
      </w:pPr>
    </w:p>
    <w:tbl>
      <w:tblPr>
        <w:tblStyle w:val="a4"/>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Definitions, Acronyms and Abbreviations</w:t>
            </w:r>
          </w:p>
        </w:tc>
        <w:tc>
          <w:tcPr>
            <w:tcW w:w="5021" w:type="dxa"/>
            <w:shd w:val="clear" w:color="auto" w:fill="C0C0C0"/>
          </w:tcPr>
          <w:p w:rsidR="00E44755" w:rsidRDefault="00614606">
            <w:pPr>
              <w:pStyle w:val="Normal1"/>
            </w:pPr>
            <w:r>
              <w:rPr>
                <w:b/>
              </w:rPr>
              <w:t>Description</w:t>
            </w:r>
          </w:p>
        </w:tc>
      </w:tr>
      <w:tr w:rsidR="00E44755">
        <w:tc>
          <w:tcPr>
            <w:tcW w:w="817" w:type="dxa"/>
          </w:tcPr>
          <w:p w:rsidR="00E44755" w:rsidRDefault="00614606">
            <w:pPr>
              <w:pStyle w:val="Normal1"/>
            </w:pPr>
            <w:r>
              <w:t>1</w:t>
            </w:r>
          </w:p>
        </w:tc>
        <w:tc>
          <w:tcPr>
            <w:tcW w:w="2693" w:type="dxa"/>
          </w:tcPr>
          <w:p w:rsidR="00E44755" w:rsidRDefault="00614606">
            <w:pPr>
              <w:pStyle w:val="Normal1"/>
            </w:pPr>
            <w:r>
              <w:t>API</w:t>
            </w:r>
          </w:p>
        </w:tc>
        <w:tc>
          <w:tcPr>
            <w:tcW w:w="5021" w:type="dxa"/>
          </w:tcPr>
          <w:p w:rsidR="00E44755" w:rsidRDefault="00614606">
            <w:pPr>
              <w:pStyle w:val="Normal1"/>
            </w:pPr>
            <w:r>
              <w:t xml:space="preserve">Application Programming </w:t>
            </w:r>
            <w:proofErr w:type="spellStart"/>
            <w:r>
              <w:t>INterface</w:t>
            </w:r>
            <w:proofErr w:type="spellEnd"/>
          </w:p>
        </w:tc>
      </w:tr>
      <w:tr w:rsidR="00E44755">
        <w:tc>
          <w:tcPr>
            <w:tcW w:w="817" w:type="dxa"/>
          </w:tcPr>
          <w:p w:rsidR="00E44755" w:rsidRDefault="00614606">
            <w:pPr>
              <w:pStyle w:val="Normal1"/>
            </w:pPr>
            <w:r>
              <w:t>2</w:t>
            </w:r>
          </w:p>
        </w:tc>
        <w:tc>
          <w:tcPr>
            <w:tcW w:w="2693" w:type="dxa"/>
          </w:tcPr>
          <w:p w:rsidR="00E44755" w:rsidRDefault="00614606">
            <w:pPr>
              <w:pStyle w:val="Normal1"/>
            </w:pPr>
            <w:r>
              <w:t>DR</w:t>
            </w:r>
          </w:p>
        </w:tc>
        <w:tc>
          <w:tcPr>
            <w:tcW w:w="5021" w:type="dxa"/>
          </w:tcPr>
          <w:p w:rsidR="00E44755" w:rsidRDefault="00614606">
            <w:pPr>
              <w:pStyle w:val="Normal1"/>
            </w:pPr>
            <w:r>
              <w:t>Disaster Recovery</w:t>
            </w:r>
          </w:p>
        </w:tc>
      </w:tr>
      <w:tr w:rsidR="00E44755">
        <w:tc>
          <w:tcPr>
            <w:tcW w:w="817" w:type="dxa"/>
          </w:tcPr>
          <w:p w:rsidR="00E44755" w:rsidRDefault="00614606">
            <w:pPr>
              <w:pStyle w:val="Normal1"/>
            </w:pPr>
            <w:r>
              <w:t>3</w:t>
            </w:r>
          </w:p>
        </w:tc>
        <w:tc>
          <w:tcPr>
            <w:tcW w:w="2693" w:type="dxa"/>
          </w:tcPr>
          <w:p w:rsidR="00E44755" w:rsidRDefault="00614606">
            <w:pPr>
              <w:pStyle w:val="Normal1"/>
            </w:pPr>
            <w:r>
              <w:t>OWASP</w:t>
            </w:r>
          </w:p>
        </w:tc>
        <w:tc>
          <w:tcPr>
            <w:tcW w:w="5021" w:type="dxa"/>
          </w:tcPr>
          <w:p w:rsidR="00E44755" w:rsidRPr="00295280" w:rsidRDefault="00614606">
            <w:pPr>
              <w:pStyle w:val="Normal1"/>
              <w:rPr>
                <w:color w:val="000000" w:themeColor="text1"/>
              </w:rPr>
            </w:pPr>
            <w:r w:rsidRPr="00295280">
              <w:rPr>
                <w:color w:val="000000" w:themeColor="text1"/>
                <w:szCs w:val="22"/>
                <w:highlight w:val="white"/>
              </w:rPr>
              <w:t xml:space="preserve">Open Web Application Security Project </w:t>
            </w:r>
          </w:p>
        </w:tc>
      </w:tr>
      <w:tr w:rsidR="00E44755">
        <w:tc>
          <w:tcPr>
            <w:tcW w:w="817" w:type="dxa"/>
          </w:tcPr>
          <w:p w:rsidR="00E44755" w:rsidRDefault="00614606">
            <w:pPr>
              <w:pStyle w:val="Normal1"/>
            </w:pPr>
            <w:r>
              <w:t>4</w:t>
            </w:r>
          </w:p>
        </w:tc>
        <w:tc>
          <w:tcPr>
            <w:tcW w:w="2693" w:type="dxa"/>
          </w:tcPr>
          <w:p w:rsidR="00E44755" w:rsidRDefault="00614606">
            <w:pPr>
              <w:pStyle w:val="Normal1"/>
            </w:pPr>
            <w:r>
              <w:t>SPA</w:t>
            </w:r>
          </w:p>
        </w:tc>
        <w:tc>
          <w:tcPr>
            <w:tcW w:w="5021" w:type="dxa"/>
          </w:tcPr>
          <w:p w:rsidR="00E44755" w:rsidRDefault="00614606">
            <w:pPr>
              <w:pStyle w:val="Normal1"/>
            </w:pPr>
            <w:r>
              <w:t>S</w:t>
            </w:r>
            <w:r w:rsidR="00295280">
              <w:t>i</w:t>
            </w:r>
            <w:r>
              <w:t>ngle Page Application</w:t>
            </w:r>
          </w:p>
        </w:tc>
      </w:tr>
      <w:tr w:rsidR="00E44755">
        <w:tc>
          <w:tcPr>
            <w:tcW w:w="817" w:type="dxa"/>
          </w:tcPr>
          <w:p w:rsidR="00E44755" w:rsidRDefault="00614606">
            <w:pPr>
              <w:pStyle w:val="Normal1"/>
            </w:pPr>
            <w:r>
              <w:t>5</w:t>
            </w:r>
          </w:p>
        </w:tc>
        <w:tc>
          <w:tcPr>
            <w:tcW w:w="2693" w:type="dxa"/>
          </w:tcPr>
          <w:p w:rsidR="00E44755" w:rsidRDefault="00614606">
            <w:pPr>
              <w:pStyle w:val="Normal1"/>
            </w:pPr>
            <w:r>
              <w:t>AJAX</w:t>
            </w:r>
          </w:p>
        </w:tc>
        <w:tc>
          <w:tcPr>
            <w:tcW w:w="5021" w:type="dxa"/>
          </w:tcPr>
          <w:p w:rsidR="00E44755" w:rsidRDefault="00614606">
            <w:pPr>
              <w:pStyle w:val="Normal1"/>
            </w:pPr>
            <w:r>
              <w:t xml:space="preserve">Asynchronous </w:t>
            </w:r>
            <w:proofErr w:type="spellStart"/>
            <w:r>
              <w:t>Javascript</w:t>
            </w:r>
            <w:proofErr w:type="spellEnd"/>
            <w:r>
              <w:t xml:space="preserve"> and XML</w:t>
            </w:r>
          </w:p>
        </w:tc>
      </w:tr>
      <w:tr w:rsidR="00E44755">
        <w:tc>
          <w:tcPr>
            <w:tcW w:w="817" w:type="dxa"/>
          </w:tcPr>
          <w:p w:rsidR="00E44755" w:rsidRDefault="00614606">
            <w:pPr>
              <w:pStyle w:val="Normal1"/>
            </w:pPr>
            <w:r>
              <w:t>6</w:t>
            </w:r>
          </w:p>
        </w:tc>
        <w:tc>
          <w:tcPr>
            <w:tcW w:w="2693" w:type="dxa"/>
          </w:tcPr>
          <w:p w:rsidR="00E44755" w:rsidRDefault="00614606">
            <w:pPr>
              <w:pStyle w:val="Normal1"/>
            </w:pPr>
            <w:r>
              <w:t>UI/UX</w:t>
            </w:r>
          </w:p>
        </w:tc>
        <w:tc>
          <w:tcPr>
            <w:tcW w:w="5021" w:type="dxa"/>
          </w:tcPr>
          <w:p w:rsidR="00E44755" w:rsidRDefault="00614606">
            <w:pPr>
              <w:pStyle w:val="Normal1"/>
            </w:pPr>
            <w:r>
              <w:t>User Interface/User Experience</w:t>
            </w:r>
          </w:p>
        </w:tc>
      </w:tr>
    </w:tbl>
    <w:p w:rsidR="00E44755" w:rsidRDefault="00614606">
      <w:pPr>
        <w:pStyle w:val="Heading2"/>
        <w:numPr>
          <w:ilvl w:val="1"/>
          <w:numId w:val="4"/>
        </w:numPr>
      </w:pPr>
      <w:bookmarkStart w:id="9" w:name="_Toc502823816"/>
      <w:r>
        <w:t>References</w:t>
      </w:r>
      <w:bookmarkEnd w:id="9"/>
    </w:p>
    <w:p w:rsidR="00E44755" w:rsidRDefault="00E44755">
      <w:pPr>
        <w:pStyle w:val="Normal1"/>
      </w:pPr>
    </w:p>
    <w:tbl>
      <w:tblPr>
        <w:tblStyle w:val="a5"/>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 xml:space="preserve">Reference </w:t>
            </w:r>
          </w:p>
        </w:tc>
        <w:tc>
          <w:tcPr>
            <w:tcW w:w="5021" w:type="dxa"/>
            <w:shd w:val="clear" w:color="auto" w:fill="C0C0C0"/>
          </w:tcPr>
          <w:p w:rsidR="00E44755" w:rsidRDefault="00614606">
            <w:pPr>
              <w:pStyle w:val="Normal1"/>
            </w:pPr>
            <w:r>
              <w:rPr>
                <w:b/>
              </w:rPr>
              <w:t>Description</w:t>
            </w:r>
          </w:p>
        </w:tc>
      </w:tr>
      <w:tr w:rsidR="00E44755">
        <w:tc>
          <w:tcPr>
            <w:tcW w:w="817" w:type="dxa"/>
          </w:tcPr>
          <w:p w:rsidR="00E44755" w:rsidRDefault="00614606">
            <w:pPr>
              <w:pStyle w:val="Normal1"/>
            </w:pPr>
            <w:r>
              <w:t>1</w:t>
            </w:r>
          </w:p>
        </w:tc>
        <w:tc>
          <w:tcPr>
            <w:tcW w:w="2693" w:type="dxa"/>
          </w:tcPr>
          <w:p w:rsidR="00E44755" w:rsidRDefault="00614606">
            <w:pPr>
              <w:pStyle w:val="Normal1"/>
            </w:pPr>
            <w:r>
              <w:t>User requirement Specifications</w:t>
            </w:r>
          </w:p>
        </w:tc>
        <w:tc>
          <w:tcPr>
            <w:tcW w:w="5021" w:type="dxa"/>
          </w:tcPr>
          <w:p w:rsidR="00E44755" w:rsidRDefault="00E44755">
            <w:pPr>
              <w:pStyle w:val="Normal1"/>
            </w:pPr>
          </w:p>
        </w:tc>
      </w:tr>
      <w:tr w:rsidR="00E44755">
        <w:tc>
          <w:tcPr>
            <w:tcW w:w="817" w:type="dxa"/>
          </w:tcPr>
          <w:p w:rsidR="00E44755" w:rsidRDefault="00614606">
            <w:pPr>
              <w:pStyle w:val="Normal1"/>
            </w:pPr>
            <w:r>
              <w:t>2</w:t>
            </w:r>
          </w:p>
        </w:tc>
        <w:tc>
          <w:tcPr>
            <w:tcW w:w="2693" w:type="dxa"/>
          </w:tcPr>
          <w:p w:rsidR="00E44755" w:rsidRDefault="00614606">
            <w:pPr>
              <w:pStyle w:val="Normal1"/>
            </w:pPr>
            <w:r>
              <w:t>Use Cases</w:t>
            </w:r>
          </w:p>
        </w:tc>
        <w:tc>
          <w:tcPr>
            <w:tcW w:w="5021" w:type="dxa"/>
          </w:tcPr>
          <w:p w:rsidR="00E44755" w:rsidRDefault="00E44755">
            <w:pPr>
              <w:pStyle w:val="Normal1"/>
            </w:pPr>
          </w:p>
        </w:tc>
      </w:tr>
    </w:tbl>
    <w:p w:rsidR="00E44755" w:rsidRDefault="00E44755" w:rsidP="00FE20DD"/>
    <w:p w:rsidR="00E44755" w:rsidRDefault="00E44755">
      <w:pPr>
        <w:pStyle w:val="Normal1"/>
      </w:pPr>
      <w:bookmarkStart w:id="10" w:name="_3dy6vkm" w:colFirst="0" w:colLast="0"/>
      <w:bookmarkEnd w:id="10"/>
    </w:p>
    <w:p w:rsidR="00A80B2B" w:rsidRDefault="00A80B2B">
      <w:pPr>
        <w:rPr>
          <w:b/>
          <w:sz w:val="28"/>
          <w:szCs w:val="28"/>
        </w:rPr>
      </w:pPr>
      <w:r>
        <w:br w:type="page"/>
      </w:r>
    </w:p>
    <w:p w:rsidR="00E44755" w:rsidRDefault="00614606">
      <w:pPr>
        <w:pStyle w:val="Heading1"/>
        <w:numPr>
          <w:ilvl w:val="0"/>
          <w:numId w:val="4"/>
        </w:numPr>
      </w:pPr>
      <w:bookmarkStart w:id="11" w:name="_Toc502823817"/>
      <w:r>
        <w:lastRenderedPageBreak/>
        <w:t>Requirement Study</w:t>
      </w:r>
      <w:bookmarkEnd w:id="11"/>
    </w:p>
    <w:p w:rsidR="00E44755" w:rsidRDefault="00614606">
      <w:pPr>
        <w:pStyle w:val="Heading2"/>
        <w:numPr>
          <w:ilvl w:val="1"/>
          <w:numId w:val="4"/>
        </w:numPr>
      </w:pPr>
      <w:bookmarkStart w:id="12" w:name="_Toc502823818"/>
      <w:r>
        <w:t>Service Level Requirement</w:t>
      </w:r>
      <w:bookmarkEnd w:id="12"/>
    </w:p>
    <w:p w:rsidR="00E44755" w:rsidRDefault="00614606">
      <w:pPr>
        <w:pStyle w:val="Heading3"/>
        <w:numPr>
          <w:ilvl w:val="2"/>
          <w:numId w:val="4"/>
        </w:numPr>
      </w:pPr>
      <w:bookmarkStart w:id="13" w:name="_Toc502823819"/>
      <w:r>
        <w:t>Availability and Reliability</w:t>
      </w:r>
      <w:bookmarkEnd w:id="13"/>
    </w:p>
    <w:p w:rsidR="00E44755" w:rsidRDefault="00E44755">
      <w:pPr>
        <w:pStyle w:val="Normal1"/>
      </w:pPr>
      <w:bookmarkStart w:id="14" w:name="_2s8eyo1" w:colFirst="0" w:colLast="0"/>
      <w:bookmarkEnd w:id="14"/>
    </w:p>
    <w:p w:rsidR="00E44755" w:rsidRDefault="00614606">
      <w:pPr>
        <w:pStyle w:val="Normal1"/>
        <w:ind w:left="720"/>
      </w:pPr>
      <w:r>
        <w:t xml:space="preserve">The system should have </w:t>
      </w:r>
      <w:commentRangeStart w:id="15"/>
      <w:r>
        <w:t xml:space="preserve">minimal </w:t>
      </w:r>
      <w:commentRangeEnd w:id="15"/>
      <w:r>
        <w:rPr>
          <w:rStyle w:val="CommentReference"/>
        </w:rPr>
        <w:commentReference w:id="15"/>
      </w:r>
      <w:r>
        <w:t>downtime.</w:t>
      </w:r>
      <w:ins w:id="16" w:author="PSA" w:date="2017-11-21T09:32:00Z">
        <w:r>
          <w:t xml:space="preserve"> </w:t>
        </w:r>
      </w:ins>
      <w:r>
        <w:t xml:space="preserve">The system should be </w:t>
      </w:r>
      <w:commentRangeStart w:id="17"/>
      <w:r>
        <w:t>highly reliable</w:t>
      </w:r>
      <w:commentRangeEnd w:id="17"/>
      <w:r>
        <w:rPr>
          <w:rStyle w:val="CommentReference"/>
        </w:rPr>
        <w:commentReference w:id="17"/>
      </w:r>
      <w:r>
        <w:t>. There should be no loss or corruption of data.</w:t>
      </w:r>
    </w:p>
    <w:p w:rsidR="00E44755" w:rsidRDefault="00614606">
      <w:pPr>
        <w:pStyle w:val="Heading3"/>
        <w:numPr>
          <w:ilvl w:val="2"/>
          <w:numId w:val="4"/>
        </w:numPr>
      </w:pPr>
      <w:bookmarkStart w:id="18" w:name="_Toc502823820"/>
      <w:r>
        <w:t>Disaster Recovery</w:t>
      </w:r>
      <w:bookmarkEnd w:id="18"/>
    </w:p>
    <w:p w:rsidR="00E44755" w:rsidRDefault="00E44755">
      <w:pPr>
        <w:pStyle w:val="Normal1"/>
      </w:pPr>
    </w:p>
    <w:p w:rsidR="00E44755" w:rsidRDefault="00614606">
      <w:pPr>
        <w:pStyle w:val="Normal1"/>
        <w:ind w:left="720"/>
      </w:pPr>
      <w:r>
        <w:t>The solution will be implemented on a DR site. This site will be inactive and will have to be made active during failover process.</w:t>
      </w:r>
    </w:p>
    <w:p w:rsidR="00E44755" w:rsidRDefault="00E44755">
      <w:pPr>
        <w:pStyle w:val="Normal1"/>
        <w:ind w:left="720"/>
      </w:pPr>
      <w:bookmarkStart w:id="19" w:name="_3rdcrjn" w:colFirst="0" w:colLast="0"/>
      <w:bookmarkEnd w:id="19"/>
    </w:p>
    <w:p w:rsidR="00E44755" w:rsidRDefault="00614606">
      <w:pPr>
        <w:pStyle w:val="Heading3"/>
        <w:numPr>
          <w:ilvl w:val="2"/>
          <w:numId w:val="4"/>
        </w:numPr>
      </w:pPr>
      <w:bookmarkStart w:id="20" w:name="_Toc502823821"/>
      <w:r>
        <w:t>Degradation Mode</w:t>
      </w:r>
      <w:bookmarkEnd w:id="20"/>
    </w:p>
    <w:p w:rsidR="00E44755" w:rsidRDefault="00E44755">
      <w:pPr>
        <w:pStyle w:val="Normal1"/>
      </w:pPr>
    </w:p>
    <w:p w:rsidR="00E44755" w:rsidRDefault="00614606">
      <w:pPr>
        <w:pStyle w:val="Normal1"/>
        <w:ind w:firstLine="720"/>
      </w:pPr>
      <w:bookmarkStart w:id="21" w:name="_26in1rg" w:colFirst="0" w:colLast="0"/>
      <w:bookmarkEnd w:id="21"/>
      <w:r>
        <w:t>Not Applicable</w:t>
      </w:r>
    </w:p>
    <w:p w:rsidR="00E44755" w:rsidRDefault="00614606">
      <w:pPr>
        <w:pStyle w:val="Heading2"/>
        <w:numPr>
          <w:ilvl w:val="1"/>
          <w:numId w:val="4"/>
        </w:numPr>
      </w:pPr>
      <w:bookmarkStart w:id="22" w:name="_Toc502823822"/>
      <w:r>
        <w:t>Non-Functional Requirement</w:t>
      </w:r>
      <w:bookmarkEnd w:id="22"/>
    </w:p>
    <w:p w:rsidR="00E44755" w:rsidRDefault="00614606">
      <w:pPr>
        <w:pStyle w:val="Heading3"/>
        <w:numPr>
          <w:ilvl w:val="2"/>
          <w:numId w:val="4"/>
        </w:numPr>
      </w:pPr>
      <w:bookmarkStart w:id="23" w:name="_Toc502823823"/>
      <w:r>
        <w:t>Performance/Response Time</w:t>
      </w:r>
      <w:bookmarkEnd w:id="23"/>
    </w:p>
    <w:p w:rsidR="00E44755" w:rsidRDefault="00E44755">
      <w:pPr>
        <w:pStyle w:val="Normal1"/>
      </w:pPr>
    </w:p>
    <w:p w:rsidR="00E44755" w:rsidRDefault="00E44755">
      <w:pPr>
        <w:pStyle w:val="Normal1"/>
      </w:pPr>
    </w:p>
    <w:tbl>
      <w:tblPr>
        <w:tblStyle w:val="a6"/>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Item</w:t>
            </w:r>
          </w:p>
        </w:tc>
        <w:tc>
          <w:tcPr>
            <w:tcW w:w="5021" w:type="dxa"/>
            <w:shd w:val="clear" w:color="auto" w:fill="C0C0C0"/>
          </w:tcPr>
          <w:p w:rsidR="00E44755" w:rsidRDefault="00614606">
            <w:pPr>
              <w:pStyle w:val="Normal1"/>
            </w:pPr>
            <w:r>
              <w:rPr>
                <w:b/>
              </w:rPr>
              <w:t>Required performance/response time</w:t>
            </w:r>
          </w:p>
        </w:tc>
      </w:tr>
      <w:tr w:rsidR="00E44755">
        <w:tc>
          <w:tcPr>
            <w:tcW w:w="817" w:type="dxa"/>
          </w:tcPr>
          <w:p w:rsidR="00E44755" w:rsidRDefault="00614606">
            <w:pPr>
              <w:pStyle w:val="Normal1"/>
            </w:pPr>
            <w:r>
              <w:t>1</w:t>
            </w:r>
          </w:p>
        </w:tc>
        <w:tc>
          <w:tcPr>
            <w:tcW w:w="2693" w:type="dxa"/>
          </w:tcPr>
          <w:p w:rsidR="00E44755" w:rsidRDefault="00614606">
            <w:pPr>
              <w:pStyle w:val="Normal1"/>
            </w:pPr>
            <w:r>
              <w:t>Enquiry</w:t>
            </w:r>
          </w:p>
        </w:tc>
        <w:tc>
          <w:tcPr>
            <w:tcW w:w="5021" w:type="dxa"/>
          </w:tcPr>
          <w:p w:rsidR="00E44755" w:rsidRDefault="00614606">
            <w:pPr>
              <w:pStyle w:val="Normal1"/>
            </w:pPr>
            <w:r>
              <w:t xml:space="preserve">Shall not exceed three (3) seconds </w:t>
            </w:r>
          </w:p>
        </w:tc>
      </w:tr>
      <w:tr w:rsidR="00E44755">
        <w:tc>
          <w:tcPr>
            <w:tcW w:w="817" w:type="dxa"/>
          </w:tcPr>
          <w:p w:rsidR="00E44755" w:rsidRDefault="00614606">
            <w:pPr>
              <w:pStyle w:val="Normal1"/>
            </w:pPr>
            <w:r>
              <w:t>2</w:t>
            </w:r>
          </w:p>
        </w:tc>
        <w:tc>
          <w:tcPr>
            <w:tcW w:w="2693" w:type="dxa"/>
          </w:tcPr>
          <w:p w:rsidR="00E44755" w:rsidRDefault="00614606">
            <w:pPr>
              <w:pStyle w:val="Normal1"/>
            </w:pPr>
            <w:r>
              <w:t>Create/Update/Delete</w:t>
            </w:r>
          </w:p>
        </w:tc>
        <w:tc>
          <w:tcPr>
            <w:tcW w:w="5021" w:type="dxa"/>
          </w:tcPr>
          <w:p w:rsidR="00E44755" w:rsidRDefault="00614606">
            <w:pPr>
              <w:pStyle w:val="Normal1"/>
            </w:pPr>
            <w:r>
              <w:t xml:space="preserve">Shall not exceed three (3) seconds </w:t>
            </w:r>
          </w:p>
        </w:tc>
      </w:tr>
      <w:tr w:rsidR="00E44755">
        <w:tc>
          <w:tcPr>
            <w:tcW w:w="817" w:type="dxa"/>
          </w:tcPr>
          <w:p w:rsidR="00E44755" w:rsidRDefault="00614606">
            <w:pPr>
              <w:pStyle w:val="Normal1"/>
            </w:pPr>
            <w:r>
              <w:t>3</w:t>
            </w:r>
          </w:p>
        </w:tc>
        <w:tc>
          <w:tcPr>
            <w:tcW w:w="2693" w:type="dxa"/>
          </w:tcPr>
          <w:p w:rsidR="00E44755" w:rsidRDefault="00614606">
            <w:pPr>
              <w:pStyle w:val="Normal1"/>
            </w:pPr>
            <w:r>
              <w:t>Report/Dashboard</w:t>
            </w:r>
          </w:p>
        </w:tc>
        <w:tc>
          <w:tcPr>
            <w:tcW w:w="5021" w:type="dxa"/>
          </w:tcPr>
          <w:p w:rsidR="00E44755" w:rsidRDefault="00614606">
            <w:pPr>
              <w:pStyle w:val="Normal1"/>
            </w:pPr>
            <w:r>
              <w:t xml:space="preserve">Shall not exceed three (3) seconds </w:t>
            </w:r>
          </w:p>
        </w:tc>
      </w:tr>
    </w:tbl>
    <w:p w:rsidR="00E44755" w:rsidRDefault="00614606">
      <w:pPr>
        <w:pStyle w:val="Heading3"/>
        <w:numPr>
          <w:ilvl w:val="2"/>
          <w:numId w:val="4"/>
        </w:numPr>
      </w:pPr>
      <w:bookmarkStart w:id="24" w:name="_Toc502823824"/>
      <w:r>
        <w:t>Throughput/System Load</w:t>
      </w:r>
      <w:bookmarkEnd w:id="24"/>
    </w:p>
    <w:p w:rsidR="00E44755" w:rsidRDefault="00E44755">
      <w:pPr>
        <w:pStyle w:val="Normal1"/>
      </w:pPr>
    </w:p>
    <w:p w:rsidR="00E44755" w:rsidRDefault="00E44755">
      <w:pPr>
        <w:pStyle w:val="Normal1"/>
      </w:pPr>
    </w:p>
    <w:tbl>
      <w:tblPr>
        <w:tblStyle w:val="a7"/>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835"/>
        <w:gridCol w:w="4879"/>
      </w:tblGrid>
      <w:tr w:rsidR="00E44755">
        <w:tc>
          <w:tcPr>
            <w:tcW w:w="817" w:type="dxa"/>
            <w:shd w:val="clear" w:color="auto" w:fill="C0C0C0"/>
          </w:tcPr>
          <w:p w:rsidR="00E44755" w:rsidRDefault="00614606">
            <w:pPr>
              <w:pStyle w:val="Normal1"/>
            </w:pPr>
            <w:r>
              <w:rPr>
                <w:b/>
              </w:rPr>
              <w:t>No.</w:t>
            </w:r>
          </w:p>
        </w:tc>
        <w:tc>
          <w:tcPr>
            <w:tcW w:w="2835" w:type="dxa"/>
            <w:shd w:val="clear" w:color="auto" w:fill="C0C0C0"/>
          </w:tcPr>
          <w:p w:rsidR="00E44755" w:rsidRDefault="00614606">
            <w:pPr>
              <w:pStyle w:val="Normal1"/>
            </w:pPr>
            <w:r>
              <w:rPr>
                <w:b/>
              </w:rPr>
              <w:t xml:space="preserve">Item </w:t>
            </w:r>
          </w:p>
        </w:tc>
        <w:tc>
          <w:tcPr>
            <w:tcW w:w="4879" w:type="dxa"/>
            <w:shd w:val="clear" w:color="auto" w:fill="C0C0C0"/>
          </w:tcPr>
          <w:p w:rsidR="00E44755" w:rsidRDefault="00614606">
            <w:pPr>
              <w:pStyle w:val="Normal1"/>
            </w:pPr>
            <w:r>
              <w:rPr>
                <w:b/>
              </w:rPr>
              <w:t>Required throughput/Expected system load</w:t>
            </w:r>
          </w:p>
        </w:tc>
      </w:tr>
      <w:tr w:rsidR="00E44755">
        <w:tc>
          <w:tcPr>
            <w:tcW w:w="817" w:type="dxa"/>
          </w:tcPr>
          <w:p w:rsidR="00E44755" w:rsidRDefault="00614606">
            <w:pPr>
              <w:pStyle w:val="Normal1"/>
            </w:pPr>
            <w:r>
              <w:t>1</w:t>
            </w:r>
          </w:p>
        </w:tc>
        <w:tc>
          <w:tcPr>
            <w:tcW w:w="2835" w:type="dxa"/>
          </w:tcPr>
          <w:p w:rsidR="00E44755" w:rsidRDefault="00614606">
            <w:pPr>
              <w:pStyle w:val="Normal1"/>
            </w:pPr>
            <w:r>
              <w:t>Database Throughput</w:t>
            </w:r>
          </w:p>
        </w:tc>
        <w:tc>
          <w:tcPr>
            <w:tcW w:w="4879" w:type="dxa"/>
          </w:tcPr>
          <w:p w:rsidR="00E44755" w:rsidRDefault="00614606">
            <w:pPr>
              <w:pStyle w:val="Normal1"/>
            </w:pPr>
            <w:r>
              <w:t>10</w:t>
            </w:r>
          </w:p>
        </w:tc>
      </w:tr>
      <w:tr w:rsidR="00E44755">
        <w:tc>
          <w:tcPr>
            <w:tcW w:w="817" w:type="dxa"/>
          </w:tcPr>
          <w:p w:rsidR="00E44755" w:rsidRDefault="00614606">
            <w:pPr>
              <w:pStyle w:val="Normal1"/>
            </w:pPr>
            <w:r>
              <w:t>2</w:t>
            </w:r>
          </w:p>
        </w:tc>
        <w:tc>
          <w:tcPr>
            <w:tcW w:w="2835" w:type="dxa"/>
          </w:tcPr>
          <w:p w:rsidR="00E44755" w:rsidRDefault="00614606">
            <w:pPr>
              <w:pStyle w:val="Normal1"/>
            </w:pPr>
            <w:r>
              <w:rPr>
                <w:i/>
              </w:rPr>
              <w:t>Number of concurrent users</w:t>
            </w:r>
          </w:p>
        </w:tc>
        <w:tc>
          <w:tcPr>
            <w:tcW w:w="4879" w:type="dxa"/>
          </w:tcPr>
          <w:p w:rsidR="00E44755" w:rsidRDefault="00614606">
            <w:pPr>
              <w:pStyle w:val="Normal1"/>
            </w:pPr>
            <w:r>
              <w:t>20</w:t>
            </w:r>
          </w:p>
        </w:tc>
      </w:tr>
      <w:tr w:rsidR="00E44755">
        <w:tc>
          <w:tcPr>
            <w:tcW w:w="817" w:type="dxa"/>
          </w:tcPr>
          <w:p w:rsidR="00E44755" w:rsidRDefault="00614606">
            <w:pPr>
              <w:pStyle w:val="Normal1"/>
            </w:pPr>
            <w:r>
              <w:t>3</w:t>
            </w:r>
          </w:p>
        </w:tc>
        <w:tc>
          <w:tcPr>
            <w:tcW w:w="2835" w:type="dxa"/>
          </w:tcPr>
          <w:p w:rsidR="00E44755" w:rsidRDefault="00614606">
            <w:pPr>
              <w:pStyle w:val="Normal1"/>
            </w:pPr>
            <w:r>
              <w:rPr>
                <w:i/>
              </w:rPr>
              <w:t>Number of concurrent calls</w:t>
            </w:r>
          </w:p>
        </w:tc>
        <w:tc>
          <w:tcPr>
            <w:tcW w:w="4879" w:type="dxa"/>
          </w:tcPr>
          <w:p w:rsidR="00E44755" w:rsidRDefault="00614606">
            <w:pPr>
              <w:pStyle w:val="Normal1"/>
            </w:pPr>
            <w:r>
              <w:t>20</w:t>
            </w:r>
          </w:p>
        </w:tc>
      </w:tr>
    </w:tbl>
    <w:p w:rsidR="00E44755" w:rsidRDefault="00614606">
      <w:pPr>
        <w:pStyle w:val="Heading2"/>
        <w:numPr>
          <w:ilvl w:val="1"/>
          <w:numId w:val="4"/>
        </w:numPr>
      </w:pPr>
      <w:bookmarkStart w:id="25" w:name="_Toc502823825"/>
      <w:commentRangeStart w:id="26"/>
      <w:r>
        <w:t xml:space="preserve">User Access </w:t>
      </w:r>
      <w:commentRangeEnd w:id="26"/>
      <w:r w:rsidR="005808F5">
        <w:rPr>
          <w:rStyle w:val="CommentReference"/>
          <w:b w:val="0"/>
        </w:rPr>
        <w:commentReference w:id="26"/>
      </w:r>
      <w:bookmarkEnd w:id="25"/>
    </w:p>
    <w:p w:rsidR="00E44755" w:rsidRDefault="00E44755">
      <w:pPr>
        <w:pStyle w:val="Normal1"/>
        <w:ind w:left="720"/>
      </w:pPr>
    </w:p>
    <w:tbl>
      <w:tblPr>
        <w:tblStyle w:val="a8"/>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 xml:space="preserve">User </w:t>
            </w:r>
          </w:p>
        </w:tc>
        <w:tc>
          <w:tcPr>
            <w:tcW w:w="5021" w:type="dxa"/>
            <w:shd w:val="clear" w:color="auto" w:fill="C0C0C0"/>
          </w:tcPr>
          <w:p w:rsidR="00E44755" w:rsidRDefault="00614606">
            <w:pPr>
              <w:pStyle w:val="Normal1"/>
            </w:pPr>
            <w:r>
              <w:rPr>
                <w:b/>
              </w:rPr>
              <w:t>Access Requirement</w:t>
            </w:r>
          </w:p>
        </w:tc>
      </w:tr>
      <w:tr w:rsidR="00E44755">
        <w:trPr>
          <w:trHeight w:val="60"/>
        </w:trPr>
        <w:tc>
          <w:tcPr>
            <w:tcW w:w="817" w:type="dxa"/>
          </w:tcPr>
          <w:p w:rsidR="00E44755" w:rsidRDefault="00614606">
            <w:pPr>
              <w:pStyle w:val="Normal1"/>
            </w:pPr>
            <w:r>
              <w:t>1</w:t>
            </w:r>
          </w:p>
        </w:tc>
        <w:tc>
          <w:tcPr>
            <w:tcW w:w="2693" w:type="dxa"/>
          </w:tcPr>
          <w:p w:rsidR="00E44755" w:rsidRDefault="00614606">
            <w:pPr>
              <w:pStyle w:val="Normal1"/>
            </w:pPr>
            <w:r>
              <w:t>HR/Admin</w:t>
            </w:r>
          </w:p>
        </w:tc>
        <w:tc>
          <w:tcPr>
            <w:tcW w:w="5021" w:type="dxa"/>
          </w:tcPr>
          <w:p w:rsidR="00E44755" w:rsidRDefault="00614606">
            <w:pPr>
              <w:pStyle w:val="Normal1"/>
            </w:pPr>
            <w:r>
              <w:t>Ability to manage users and groups</w:t>
            </w:r>
          </w:p>
        </w:tc>
      </w:tr>
      <w:tr w:rsidR="00E44755">
        <w:tc>
          <w:tcPr>
            <w:tcW w:w="817" w:type="dxa"/>
          </w:tcPr>
          <w:p w:rsidR="00E44755" w:rsidRDefault="00614606">
            <w:pPr>
              <w:pStyle w:val="Normal1"/>
            </w:pPr>
            <w:r>
              <w:t>2</w:t>
            </w:r>
          </w:p>
        </w:tc>
        <w:tc>
          <w:tcPr>
            <w:tcW w:w="2693" w:type="dxa"/>
          </w:tcPr>
          <w:p w:rsidR="00E44755" w:rsidRDefault="00614606">
            <w:pPr>
              <w:pStyle w:val="Normal1"/>
            </w:pPr>
            <w:r>
              <w:t>Group users</w:t>
            </w:r>
          </w:p>
        </w:tc>
        <w:tc>
          <w:tcPr>
            <w:tcW w:w="5021" w:type="dxa"/>
          </w:tcPr>
          <w:p w:rsidR="00E44755" w:rsidRDefault="00614606">
            <w:pPr>
              <w:pStyle w:val="Normal1"/>
            </w:pPr>
            <w:r>
              <w:t>Ability to set and view reminders within their groups</w:t>
            </w:r>
          </w:p>
        </w:tc>
      </w:tr>
    </w:tbl>
    <w:p w:rsidR="00E44755" w:rsidRDefault="00614606">
      <w:pPr>
        <w:pStyle w:val="Heading2"/>
        <w:numPr>
          <w:ilvl w:val="1"/>
          <w:numId w:val="4"/>
        </w:numPr>
      </w:pPr>
      <w:bookmarkStart w:id="27" w:name="_Toc502823826"/>
      <w:r>
        <w:t>Application Security</w:t>
      </w:r>
      <w:bookmarkEnd w:id="27"/>
      <w:r>
        <w:t xml:space="preserve"> </w:t>
      </w:r>
    </w:p>
    <w:p w:rsidR="00E44755" w:rsidRDefault="00E44755">
      <w:pPr>
        <w:pStyle w:val="Normal1"/>
      </w:pPr>
    </w:p>
    <w:p w:rsidR="00E44755" w:rsidRDefault="00614606">
      <w:pPr>
        <w:pStyle w:val="Normal1"/>
      </w:pPr>
      <w:r>
        <w:t xml:space="preserve">The setup should be adequately protected against the following types of threats to ensure authenticity, confidentiality, integrity, availability, non-repudiation and accountability of data, service and access:  </w:t>
      </w:r>
    </w:p>
    <w:p w:rsidR="00E44755" w:rsidRDefault="00614606">
      <w:pPr>
        <w:pStyle w:val="Normal1"/>
        <w:numPr>
          <w:ilvl w:val="0"/>
          <w:numId w:val="6"/>
        </w:numPr>
        <w:contextualSpacing/>
      </w:pPr>
      <w:r>
        <w:t xml:space="preserve">Malware  </w:t>
      </w:r>
    </w:p>
    <w:p w:rsidR="00E44755" w:rsidRDefault="00614606">
      <w:pPr>
        <w:pStyle w:val="Normal1"/>
        <w:numPr>
          <w:ilvl w:val="0"/>
          <w:numId w:val="6"/>
        </w:numPr>
        <w:contextualSpacing/>
      </w:pPr>
      <w:r>
        <w:t xml:space="preserve">Denial-of-service  </w:t>
      </w:r>
    </w:p>
    <w:p w:rsidR="00E44755" w:rsidRDefault="00614606">
      <w:pPr>
        <w:pStyle w:val="Normal1"/>
        <w:numPr>
          <w:ilvl w:val="0"/>
          <w:numId w:val="6"/>
        </w:numPr>
        <w:contextualSpacing/>
      </w:pPr>
      <w:r>
        <w:t xml:space="preserve">Spoofing  </w:t>
      </w:r>
    </w:p>
    <w:p w:rsidR="00E44755" w:rsidRDefault="00614606">
      <w:pPr>
        <w:pStyle w:val="Normal1"/>
        <w:numPr>
          <w:ilvl w:val="0"/>
          <w:numId w:val="6"/>
        </w:numPr>
        <w:contextualSpacing/>
      </w:pPr>
      <w:r>
        <w:t xml:space="preserve">Replay, Interception and modification of data  </w:t>
      </w:r>
    </w:p>
    <w:p w:rsidR="00E44755" w:rsidRDefault="00614606">
      <w:pPr>
        <w:pStyle w:val="Normal1"/>
        <w:numPr>
          <w:ilvl w:val="0"/>
          <w:numId w:val="6"/>
        </w:numPr>
        <w:contextualSpacing/>
      </w:pPr>
      <w:r>
        <w:t xml:space="preserve">Insider attacks  </w:t>
      </w:r>
    </w:p>
    <w:p w:rsidR="00E44755" w:rsidRDefault="00614606">
      <w:pPr>
        <w:pStyle w:val="Normal1"/>
        <w:numPr>
          <w:ilvl w:val="0"/>
          <w:numId w:val="6"/>
        </w:numPr>
        <w:contextualSpacing/>
      </w:pPr>
      <w:r>
        <w:t xml:space="preserve">Password guessing attacks  </w:t>
      </w:r>
    </w:p>
    <w:p w:rsidR="00E44755" w:rsidRDefault="00614606">
      <w:pPr>
        <w:pStyle w:val="Normal1"/>
        <w:numPr>
          <w:ilvl w:val="0"/>
          <w:numId w:val="6"/>
        </w:numPr>
        <w:contextualSpacing/>
      </w:pPr>
      <w:r>
        <w:t xml:space="preserve">Web vulnerability attacks including OWASP top ten  </w:t>
      </w:r>
    </w:p>
    <w:p w:rsidR="00E44755" w:rsidRDefault="00614606">
      <w:pPr>
        <w:pStyle w:val="Normal1"/>
      </w:pPr>
      <w:r>
        <w:lastRenderedPageBreak/>
        <w:t xml:space="preserve">Weak encryption attacks </w:t>
      </w:r>
    </w:p>
    <w:p w:rsidR="00E44755" w:rsidRDefault="00E44755">
      <w:pPr>
        <w:pStyle w:val="Normal1"/>
      </w:pPr>
    </w:p>
    <w:p w:rsidR="00E44755" w:rsidRDefault="00614606">
      <w:pPr>
        <w:pStyle w:val="Normal1"/>
      </w:pPr>
      <w:r>
        <w:t xml:space="preserve">The setup should adhere minimally to PSA IT Security Standards, with emphasis on following sections:  </w:t>
      </w:r>
    </w:p>
    <w:p w:rsidR="00E44755" w:rsidRDefault="00614606">
      <w:pPr>
        <w:pStyle w:val="Normal1"/>
        <w:numPr>
          <w:ilvl w:val="0"/>
          <w:numId w:val="5"/>
        </w:numPr>
        <w:contextualSpacing/>
      </w:pPr>
      <w:r>
        <w:t xml:space="preserve">Communications and Operations Management  </w:t>
      </w:r>
    </w:p>
    <w:p w:rsidR="00E44755" w:rsidRDefault="00614606">
      <w:pPr>
        <w:pStyle w:val="Normal1"/>
        <w:numPr>
          <w:ilvl w:val="0"/>
          <w:numId w:val="5"/>
        </w:numPr>
        <w:contextualSpacing/>
      </w:pPr>
      <w:r>
        <w:t xml:space="preserve">Access Control </w:t>
      </w:r>
    </w:p>
    <w:p w:rsidR="00E44755" w:rsidRDefault="00614606">
      <w:pPr>
        <w:pStyle w:val="Normal1"/>
        <w:numPr>
          <w:ilvl w:val="0"/>
          <w:numId w:val="5"/>
        </w:numPr>
        <w:contextualSpacing/>
      </w:pPr>
      <w:r>
        <w:t xml:space="preserve">Information Systems Acquisition, Development and Maintenance  </w:t>
      </w:r>
    </w:p>
    <w:p w:rsidR="00E44755" w:rsidRDefault="00614606">
      <w:pPr>
        <w:pStyle w:val="Normal1"/>
        <w:numPr>
          <w:ilvl w:val="0"/>
          <w:numId w:val="5"/>
        </w:numPr>
        <w:contextualSpacing/>
      </w:pPr>
      <w:r>
        <w:t xml:space="preserve">Compliance </w:t>
      </w:r>
    </w:p>
    <w:p w:rsidR="00E44755" w:rsidRDefault="00E44755">
      <w:pPr>
        <w:pStyle w:val="Normal1"/>
      </w:pPr>
    </w:p>
    <w:p w:rsidR="00E44755" w:rsidRDefault="00614606">
      <w:pPr>
        <w:pStyle w:val="Normal1"/>
      </w:pPr>
      <w:r>
        <w:t xml:space="preserve">The setup should adhere minimally to NIST SP800-82 Guide to ICS System Security. </w:t>
      </w:r>
    </w:p>
    <w:p w:rsidR="00E44755" w:rsidRDefault="00E44755">
      <w:pPr>
        <w:pStyle w:val="Normal1"/>
      </w:pPr>
    </w:p>
    <w:p w:rsidR="00E44755" w:rsidRDefault="00614606">
      <w:pPr>
        <w:pStyle w:val="Normal1"/>
      </w:pPr>
      <w:r>
        <w:t xml:space="preserve">The System shall include audit trail and audit log capabilities for Systems and database operational activities. The audit trails shall not affect the Systems performance significantly where it impact users’ experience. </w:t>
      </w:r>
    </w:p>
    <w:p w:rsidR="00E44755" w:rsidRDefault="00E44755">
      <w:pPr>
        <w:pStyle w:val="Normal1"/>
      </w:pPr>
    </w:p>
    <w:p w:rsidR="00E44755" w:rsidRDefault="00614606">
      <w:pPr>
        <w:pStyle w:val="Normal1"/>
      </w:pPr>
      <w:r>
        <w:t xml:space="preserve">Timeout and logout features shall be set for non-active session for web and client server access. The timeout period feature shall be configurable. As far as possible, the System shall warn the users of impending timeouts. </w:t>
      </w:r>
    </w:p>
    <w:p w:rsidR="00E44755" w:rsidRDefault="00E44755">
      <w:pPr>
        <w:pStyle w:val="Normal1"/>
      </w:pPr>
      <w:bookmarkStart w:id="28" w:name="_2jxsxqh" w:colFirst="0" w:colLast="0"/>
      <w:bookmarkEnd w:id="28"/>
    </w:p>
    <w:p w:rsidR="00E44755" w:rsidRDefault="00614606">
      <w:pPr>
        <w:pStyle w:val="Heading1"/>
        <w:numPr>
          <w:ilvl w:val="0"/>
          <w:numId w:val="4"/>
        </w:numPr>
      </w:pPr>
      <w:bookmarkStart w:id="29" w:name="_Toc502823827"/>
      <w:r>
        <w:t>Design Goals</w:t>
      </w:r>
      <w:bookmarkEnd w:id="29"/>
    </w:p>
    <w:p w:rsidR="00E44755" w:rsidRDefault="00614606">
      <w:pPr>
        <w:pStyle w:val="Heading2"/>
        <w:numPr>
          <w:ilvl w:val="1"/>
          <w:numId w:val="4"/>
        </w:numPr>
      </w:pPr>
      <w:bookmarkStart w:id="30" w:name="_Toc502823828"/>
      <w:r>
        <w:t>Primary Design Goals</w:t>
      </w:r>
      <w:bookmarkEnd w:id="30"/>
    </w:p>
    <w:p w:rsidR="00E44755" w:rsidRDefault="00E44755">
      <w:pPr>
        <w:pStyle w:val="Normal1"/>
      </w:pPr>
    </w:p>
    <w:tbl>
      <w:tblPr>
        <w:tblStyle w:val="a9"/>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7714"/>
      </w:tblGrid>
      <w:tr w:rsidR="00E44755">
        <w:tc>
          <w:tcPr>
            <w:tcW w:w="817" w:type="dxa"/>
            <w:shd w:val="clear" w:color="auto" w:fill="C0C0C0"/>
          </w:tcPr>
          <w:p w:rsidR="00E44755" w:rsidRDefault="00614606">
            <w:pPr>
              <w:pStyle w:val="Normal1"/>
            </w:pPr>
            <w:r>
              <w:rPr>
                <w:b/>
              </w:rPr>
              <w:t>No.</w:t>
            </w:r>
          </w:p>
        </w:tc>
        <w:tc>
          <w:tcPr>
            <w:tcW w:w="7714" w:type="dxa"/>
            <w:shd w:val="clear" w:color="auto" w:fill="C0C0C0"/>
          </w:tcPr>
          <w:p w:rsidR="00E44755" w:rsidRDefault="00614606">
            <w:pPr>
              <w:pStyle w:val="Normal1"/>
            </w:pPr>
            <w:r>
              <w:rPr>
                <w:b/>
              </w:rPr>
              <w:t xml:space="preserve">Primary Design Goals </w:t>
            </w:r>
          </w:p>
        </w:tc>
      </w:tr>
      <w:tr w:rsidR="00E44755">
        <w:tc>
          <w:tcPr>
            <w:tcW w:w="817" w:type="dxa"/>
          </w:tcPr>
          <w:p w:rsidR="00E44755" w:rsidRDefault="00614606">
            <w:pPr>
              <w:pStyle w:val="Normal1"/>
            </w:pPr>
            <w:r>
              <w:t>1</w:t>
            </w:r>
          </w:p>
        </w:tc>
        <w:tc>
          <w:tcPr>
            <w:tcW w:w="7714" w:type="dxa"/>
          </w:tcPr>
          <w:p w:rsidR="00E44755" w:rsidRDefault="00614606">
            <w:pPr>
              <w:pStyle w:val="Normal1"/>
            </w:pPr>
            <w:r>
              <w:rPr>
                <w:i/>
              </w:rPr>
              <w:t>The role based user module should be highly configurable such that new roles can be created and the privileges can be configured for those roles</w:t>
            </w:r>
          </w:p>
        </w:tc>
      </w:tr>
      <w:tr w:rsidR="00E44755">
        <w:tc>
          <w:tcPr>
            <w:tcW w:w="817" w:type="dxa"/>
          </w:tcPr>
          <w:p w:rsidR="00E44755" w:rsidRDefault="00614606">
            <w:pPr>
              <w:pStyle w:val="Normal1"/>
            </w:pPr>
            <w:r>
              <w:t>2</w:t>
            </w:r>
          </w:p>
        </w:tc>
        <w:tc>
          <w:tcPr>
            <w:tcW w:w="7714" w:type="dxa"/>
          </w:tcPr>
          <w:p w:rsidR="00E44755" w:rsidRDefault="00614606">
            <w:pPr>
              <w:pStyle w:val="Normal1"/>
            </w:pPr>
            <w:r>
              <w:rPr>
                <w:i/>
              </w:rPr>
              <w:t xml:space="preserve">The reminder module should allow authorized users to create, search via keyword(s), filter, </w:t>
            </w:r>
            <w:proofErr w:type="gramStart"/>
            <w:r>
              <w:rPr>
                <w:i/>
              </w:rPr>
              <w:t>view</w:t>
            </w:r>
            <w:proofErr w:type="gramEnd"/>
            <w:r>
              <w:rPr>
                <w:i/>
              </w:rPr>
              <w:t xml:space="preserve">, modify and delete the reminder records of their own group. </w:t>
            </w:r>
          </w:p>
        </w:tc>
      </w:tr>
      <w:tr w:rsidR="00E44755">
        <w:tc>
          <w:tcPr>
            <w:tcW w:w="817" w:type="dxa"/>
          </w:tcPr>
          <w:p w:rsidR="00E44755" w:rsidRDefault="00614606">
            <w:pPr>
              <w:pStyle w:val="Normal1"/>
            </w:pPr>
            <w:r>
              <w:t>3</w:t>
            </w:r>
          </w:p>
        </w:tc>
        <w:tc>
          <w:tcPr>
            <w:tcW w:w="7714" w:type="dxa"/>
          </w:tcPr>
          <w:p w:rsidR="00E44755" w:rsidRDefault="00614606">
            <w:pPr>
              <w:pStyle w:val="Normal1"/>
              <w:rPr>
                <w:i/>
              </w:rPr>
            </w:pPr>
            <w:r>
              <w:rPr>
                <w:i/>
              </w:rPr>
              <w:t>All changes to different modules should be auditable</w:t>
            </w:r>
          </w:p>
        </w:tc>
      </w:tr>
      <w:tr w:rsidR="00E44755">
        <w:tc>
          <w:tcPr>
            <w:tcW w:w="817" w:type="dxa"/>
          </w:tcPr>
          <w:p w:rsidR="00E44755" w:rsidRDefault="00614606">
            <w:pPr>
              <w:pStyle w:val="Normal1"/>
            </w:pPr>
            <w:r>
              <w:t>4</w:t>
            </w:r>
          </w:p>
        </w:tc>
        <w:tc>
          <w:tcPr>
            <w:tcW w:w="7714" w:type="dxa"/>
          </w:tcPr>
          <w:p w:rsidR="00E44755" w:rsidRDefault="00614606">
            <w:pPr>
              <w:pStyle w:val="Normal1"/>
              <w:rPr>
                <w:i/>
              </w:rPr>
            </w:pPr>
            <w:r>
              <w:rPr>
                <w:i/>
              </w:rPr>
              <w:t>Multiple users can upload files to the system at the same time without slowing down the system</w:t>
            </w:r>
          </w:p>
        </w:tc>
      </w:tr>
      <w:tr w:rsidR="00E44755">
        <w:tc>
          <w:tcPr>
            <w:tcW w:w="817" w:type="dxa"/>
          </w:tcPr>
          <w:p w:rsidR="00E44755" w:rsidRDefault="00614606">
            <w:pPr>
              <w:pStyle w:val="Normal1"/>
            </w:pPr>
            <w:r>
              <w:t>5</w:t>
            </w:r>
          </w:p>
        </w:tc>
        <w:tc>
          <w:tcPr>
            <w:tcW w:w="7714" w:type="dxa"/>
          </w:tcPr>
          <w:p w:rsidR="00E44755" w:rsidRDefault="00614606">
            <w:pPr>
              <w:pStyle w:val="Normal1"/>
              <w:rPr>
                <w:i/>
              </w:rPr>
            </w:pPr>
            <w:r>
              <w:rPr>
                <w:i/>
              </w:rPr>
              <w:t>User should be able to see views for different reminder modules in the dashboards</w:t>
            </w:r>
          </w:p>
        </w:tc>
      </w:tr>
      <w:tr w:rsidR="00E44755">
        <w:tc>
          <w:tcPr>
            <w:tcW w:w="817" w:type="dxa"/>
          </w:tcPr>
          <w:p w:rsidR="00E44755" w:rsidRDefault="00614606">
            <w:pPr>
              <w:pStyle w:val="Normal1"/>
            </w:pPr>
            <w:r>
              <w:t>6</w:t>
            </w:r>
          </w:p>
        </w:tc>
        <w:tc>
          <w:tcPr>
            <w:tcW w:w="7714" w:type="dxa"/>
          </w:tcPr>
          <w:p w:rsidR="00E44755" w:rsidRDefault="00614606">
            <w:pPr>
              <w:pStyle w:val="Normal1"/>
              <w:rPr>
                <w:i/>
              </w:rPr>
            </w:pPr>
            <w:r>
              <w:rPr>
                <w:i/>
              </w:rPr>
              <w:t xml:space="preserve">Maker and Checker function for contracts reminder </w:t>
            </w:r>
            <w:commentRangeStart w:id="31"/>
            <w:r>
              <w:rPr>
                <w:i/>
              </w:rPr>
              <w:t>should be configurable</w:t>
            </w:r>
            <w:commentRangeEnd w:id="31"/>
            <w:r w:rsidR="00FE20DD">
              <w:rPr>
                <w:rStyle w:val="CommentReference"/>
              </w:rPr>
              <w:commentReference w:id="31"/>
            </w:r>
          </w:p>
        </w:tc>
      </w:tr>
      <w:tr w:rsidR="00E44755">
        <w:tc>
          <w:tcPr>
            <w:tcW w:w="817" w:type="dxa"/>
          </w:tcPr>
          <w:p w:rsidR="00E44755" w:rsidRDefault="00614606">
            <w:pPr>
              <w:pStyle w:val="Normal1"/>
            </w:pPr>
            <w:r>
              <w:t>7</w:t>
            </w:r>
          </w:p>
        </w:tc>
        <w:tc>
          <w:tcPr>
            <w:tcW w:w="7714" w:type="dxa"/>
          </w:tcPr>
          <w:p w:rsidR="00E44755" w:rsidRDefault="00614606">
            <w:pPr>
              <w:pStyle w:val="Normal1"/>
              <w:rPr>
                <w:i/>
              </w:rPr>
            </w:pPr>
            <w:r>
              <w:rPr>
                <w:i/>
              </w:rPr>
              <w:t>Only users with proper authorization should be able to carry out the specified actions</w:t>
            </w:r>
          </w:p>
        </w:tc>
      </w:tr>
      <w:tr w:rsidR="00E44755">
        <w:tc>
          <w:tcPr>
            <w:tcW w:w="817" w:type="dxa"/>
          </w:tcPr>
          <w:p w:rsidR="00E44755" w:rsidRDefault="00614606">
            <w:pPr>
              <w:pStyle w:val="Normal1"/>
            </w:pPr>
            <w:r>
              <w:t>8</w:t>
            </w:r>
          </w:p>
        </w:tc>
        <w:tc>
          <w:tcPr>
            <w:tcW w:w="7714" w:type="dxa"/>
          </w:tcPr>
          <w:p w:rsidR="00E44755" w:rsidRDefault="00614606">
            <w:pPr>
              <w:pStyle w:val="Normal1"/>
              <w:rPr>
                <w:i/>
              </w:rPr>
            </w:pPr>
            <w:r>
              <w:rPr>
                <w:i/>
              </w:rPr>
              <w:t>Reminder notifications should be triggered on a timely basis and recorded</w:t>
            </w:r>
          </w:p>
        </w:tc>
      </w:tr>
      <w:tr w:rsidR="00E44755">
        <w:tc>
          <w:tcPr>
            <w:tcW w:w="817" w:type="dxa"/>
          </w:tcPr>
          <w:p w:rsidR="00E44755" w:rsidRDefault="00614606">
            <w:pPr>
              <w:pStyle w:val="Normal1"/>
            </w:pPr>
            <w:r>
              <w:t>9</w:t>
            </w:r>
          </w:p>
        </w:tc>
        <w:tc>
          <w:tcPr>
            <w:tcW w:w="7714" w:type="dxa"/>
          </w:tcPr>
          <w:p w:rsidR="00E44755" w:rsidRDefault="00614606">
            <w:pPr>
              <w:pStyle w:val="Normal1"/>
              <w:rPr>
                <w:i/>
              </w:rPr>
            </w:pPr>
            <w:r>
              <w:rPr>
                <w:i/>
              </w:rPr>
              <w:t>A centralized  identity provider should exist</w:t>
            </w:r>
          </w:p>
        </w:tc>
      </w:tr>
    </w:tbl>
    <w:p w:rsidR="00E44755" w:rsidRDefault="00614606">
      <w:pPr>
        <w:pStyle w:val="Heading2"/>
        <w:numPr>
          <w:ilvl w:val="1"/>
          <w:numId w:val="4"/>
        </w:numPr>
      </w:pPr>
      <w:bookmarkStart w:id="32" w:name="_GoBack"/>
      <w:bookmarkStart w:id="33" w:name="_Toc502823829"/>
      <w:bookmarkEnd w:id="32"/>
      <w:r>
        <w:t>High Level Solution Overview</w:t>
      </w:r>
      <w:bookmarkEnd w:id="33"/>
    </w:p>
    <w:p w:rsidR="00E44755" w:rsidRDefault="00E44755">
      <w:pPr>
        <w:pStyle w:val="Normal1"/>
      </w:pPr>
    </w:p>
    <w:p w:rsidR="00E44755" w:rsidRDefault="00614606">
      <w:pPr>
        <w:pStyle w:val="Normal1"/>
        <w:widowControl w:val="0"/>
        <w:spacing w:after="120"/>
        <w:rPr>
          <w:color w:val="333333"/>
        </w:rPr>
      </w:pPr>
      <w:r>
        <w:rPr>
          <w:color w:val="333333"/>
        </w:rPr>
        <w:t xml:space="preserve">The new Reminder 365 application that allows users to manage and monitor the expiry dates of </w:t>
      </w:r>
      <w:del w:id="34" w:author="PSA" w:date="2018-01-04T09:50:00Z">
        <w:r w:rsidDel="00087FCA">
          <w:rPr>
            <w:color w:val="333333"/>
          </w:rPr>
          <w:delText>equipment</w:delText>
        </w:r>
      </w:del>
      <w:ins w:id="35" w:author="PSA" w:date="2018-01-04T09:50:00Z">
        <w:r w:rsidR="00087FCA">
          <w:rPr>
            <w:color w:val="333333"/>
          </w:rPr>
          <w:t>asset</w:t>
        </w:r>
      </w:ins>
      <w:r>
        <w:rPr>
          <w:color w:val="333333"/>
        </w:rPr>
        <w:t>, certificates and contracts. When nearer to date, application should be smart enough to consolidate the expiring items of the same category and send an email to notify the respective stakeholders of that user group.</w:t>
      </w:r>
    </w:p>
    <w:p w:rsidR="00E44755" w:rsidRDefault="00614606">
      <w:pPr>
        <w:pStyle w:val="Normal1"/>
        <w:widowControl w:val="0"/>
        <w:spacing w:after="120"/>
        <w:rPr>
          <w:color w:val="333333"/>
        </w:rPr>
      </w:pPr>
      <w:r>
        <w:rPr>
          <w:color w:val="333333"/>
        </w:rPr>
        <w:t>The proposed solution will be implemented using a backend application and frontend single page application. All the UI will be implemented as a thin client and business rules and process on the server side. UI will send a request for data to server side using AJAX calls and the response will be in JSON data format.</w:t>
      </w:r>
    </w:p>
    <w:p w:rsidR="00E44755" w:rsidRDefault="00614606">
      <w:pPr>
        <w:pStyle w:val="Normal1"/>
        <w:widowControl w:val="0"/>
        <w:rPr>
          <w:color w:val="333333"/>
        </w:rPr>
      </w:pPr>
      <w:r>
        <w:rPr>
          <w:color w:val="333333"/>
        </w:rPr>
        <w:t xml:space="preserve">The system shall be deployed as a separate web application in the current system. </w:t>
      </w:r>
      <w:commentRangeStart w:id="36"/>
      <w:commentRangeStart w:id="37"/>
      <w:r>
        <w:rPr>
          <w:color w:val="333333"/>
        </w:rPr>
        <w:t>The system shall also make use of the current notifications system for notifications</w:t>
      </w:r>
      <w:commentRangeEnd w:id="36"/>
      <w:r w:rsidR="00A54BC7">
        <w:rPr>
          <w:rStyle w:val="CommentReference"/>
        </w:rPr>
        <w:commentReference w:id="36"/>
      </w:r>
      <w:commentRangeEnd w:id="37"/>
      <w:r w:rsidR="00FE20DD">
        <w:rPr>
          <w:rStyle w:val="CommentReference"/>
        </w:rPr>
        <w:commentReference w:id="37"/>
      </w:r>
      <w:r>
        <w:rPr>
          <w:color w:val="333333"/>
        </w:rPr>
        <w:t>. There shall be proper auditing for all the operations the same way it’s done in the other modules. There shall be a proper implementation to help retrieve the information and backtrack the reason in the case of any issue occurs during system usage.</w:t>
      </w:r>
    </w:p>
    <w:p w:rsidR="00E44755" w:rsidRDefault="00614606">
      <w:pPr>
        <w:pStyle w:val="Normal1"/>
        <w:widowControl w:val="0"/>
        <w:spacing w:after="120"/>
        <w:rPr>
          <w:ins w:id="38" w:author="PSA" w:date="2018-01-04T09:38:00Z"/>
          <w:color w:val="333333"/>
        </w:rPr>
      </w:pPr>
      <w:commentRangeStart w:id="39"/>
      <w:r>
        <w:rPr>
          <w:color w:val="333333"/>
        </w:rPr>
        <w:t xml:space="preserve">Following modules will be implemented </w:t>
      </w:r>
      <w:commentRangeEnd w:id="39"/>
      <w:r w:rsidR="00087FCA">
        <w:rPr>
          <w:rStyle w:val="CommentReference"/>
        </w:rPr>
        <w:commentReference w:id="39"/>
      </w:r>
      <w:del w:id="40" w:author="PSA" w:date="2018-01-04T09:38:00Z">
        <w:r w:rsidDel="002235CB">
          <w:rPr>
            <w:color w:val="333333"/>
          </w:rPr>
          <w:delText>-</w:delText>
        </w:r>
      </w:del>
      <w:ins w:id="41" w:author="PSA" w:date="2018-01-04T09:38:00Z">
        <w:r w:rsidR="002235CB">
          <w:rPr>
            <w:color w:val="333333"/>
          </w:rPr>
          <w:t>–</w:t>
        </w:r>
      </w:ins>
      <w:r>
        <w:rPr>
          <w:color w:val="333333"/>
        </w:rPr>
        <w:t xml:space="preserve"> </w:t>
      </w:r>
    </w:p>
    <w:p w:rsidR="002235CB" w:rsidRPr="00176923" w:rsidRDefault="002235CB" w:rsidP="002235CB">
      <w:pPr>
        <w:pStyle w:val="ListParagraph"/>
        <w:numPr>
          <w:ilvl w:val="0"/>
          <w:numId w:val="12"/>
        </w:numPr>
        <w:rPr>
          <w:ins w:id="42" w:author="PSA" w:date="2018-01-04T09:38:00Z"/>
          <w:lang w:val="en-GB"/>
        </w:rPr>
      </w:pPr>
      <w:ins w:id="43" w:author="PSA" w:date="2018-01-04T09:38:00Z">
        <w:r w:rsidRPr="00176923">
          <w:rPr>
            <w:lang w:val="en-GB"/>
          </w:rPr>
          <w:t>Authentication and Authorization Module</w:t>
        </w:r>
      </w:ins>
    </w:p>
    <w:p w:rsidR="002235CB" w:rsidRPr="00176923" w:rsidRDefault="002235CB" w:rsidP="002235CB">
      <w:pPr>
        <w:pStyle w:val="ListParagraph"/>
        <w:numPr>
          <w:ilvl w:val="0"/>
          <w:numId w:val="12"/>
        </w:numPr>
        <w:rPr>
          <w:ins w:id="44" w:author="PSA" w:date="2018-01-04T09:38:00Z"/>
          <w:lang w:val="en-GB"/>
        </w:rPr>
      </w:pPr>
      <w:ins w:id="45" w:author="PSA" w:date="2018-01-04T09:38:00Z">
        <w:r w:rsidRPr="00176923">
          <w:rPr>
            <w:lang w:val="en-GB"/>
          </w:rPr>
          <w:t>Contract Reminder Module</w:t>
        </w:r>
      </w:ins>
    </w:p>
    <w:p w:rsidR="002235CB" w:rsidRPr="00176923" w:rsidRDefault="002235CB" w:rsidP="002235CB">
      <w:pPr>
        <w:pStyle w:val="ListParagraph"/>
        <w:numPr>
          <w:ilvl w:val="0"/>
          <w:numId w:val="12"/>
        </w:numPr>
        <w:rPr>
          <w:ins w:id="46" w:author="PSA" w:date="2018-01-04T09:38:00Z"/>
          <w:lang w:val="en-GB"/>
        </w:rPr>
      </w:pPr>
      <w:ins w:id="47" w:author="PSA" w:date="2018-01-04T09:38:00Z">
        <w:r w:rsidRPr="00176923">
          <w:rPr>
            <w:lang w:val="en-GB"/>
          </w:rPr>
          <w:lastRenderedPageBreak/>
          <w:t>Asset Reminder Module</w:t>
        </w:r>
      </w:ins>
    </w:p>
    <w:p w:rsidR="002235CB" w:rsidRPr="00176923" w:rsidRDefault="002235CB" w:rsidP="002235CB">
      <w:pPr>
        <w:pStyle w:val="ListParagraph"/>
        <w:numPr>
          <w:ilvl w:val="0"/>
          <w:numId w:val="12"/>
        </w:numPr>
        <w:rPr>
          <w:ins w:id="48" w:author="PSA" w:date="2018-01-04T09:38:00Z"/>
          <w:lang w:val="en-GB"/>
        </w:rPr>
      </w:pPr>
      <w:ins w:id="49" w:author="PSA" w:date="2018-01-04T09:38:00Z">
        <w:r w:rsidRPr="00176923">
          <w:rPr>
            <w:lang w:val="en-GB"/>
          </w:rPr>
          <w:t>Staff Reminder Module</w:t>
        </w:r>
      </w:ins>
    </w:p>
    <w:p w:rsidR="002235CB" w:rsidRPr="00176923" w:rsidRDefault="002235CB" w:rsidP="002235CB">
      <w:pPr>
        <w:pStyle w:val="ListParagraph"/>
        <w:numPr>
          <w:ilvl w:val="0"/>
          <w:numId w:val="12"/>
        </w:numPr>
        <w:rPr>
          <w:ins w:id="50" w:author="PSA" w:date="2018-01-04T09:38:00Z"/>
          <w:lang w:val="en-GB"/>
        </w:rPr>
      </w:pPr>
      <w:ins w:id="51" w:author="PSA" w:date="2018-01-04T09:38:00Z">
        <w:r w:rsidRPr="00176923">
          <w:rPr>
            <w:lang w:val="en-GB"/>
          </w:rPr>
          <w:t>Notifications</w:t>
        </w:r>
      </w:ins>
    </w:p>
    <w:p w:rsidR="002235CB" w:rsidRPr="00176923" w:rsidRDefault="002235CB" w:rsidP="002235CB">
      <w:pPr>
        <w:pStyle w:val="ListParagraph"/>
        <w:numPr>
          <w:ilvl w:val="0"/>
          <w:numId w:val="12"/>
        </w:numPr>
        <w:rPr>
          <w:ins w:id="52" w:author="PSA" w:date="2018-01-04T09:38:00Z"/>
          <w:lang w:val="en-GB"/>
        </w:rPr>
      </w:pPr>
      <w:ins w:id="53" w:author="PSA" w:date="2018-01-04T09:38:00Z">
        <w:r w:rsidRPr="00176923">
          <w:rPr>
            <w:lang w:val="en-GB"/>
          </w:rPr>
          <w:t>Dashboard</w:t>
        </w:r>
        <w:r>
          <w:rPr>
            <w:lang w:val="en-GB"/>
          </w:rPr>
          <w:t xml:space="preserve"> Module</w:t>
        </w:r>
      </w:ins>
    </w:p>
    <w:p w:rsidR="002235CB" w:rsidRPr="00176923" w:rsidRDefault="002235CB" w:rsidP="002235CB">
      <w:pPr>
        <w:pStyle w:val="ListParagraph"/>
        <w:numPr>
          <w:ilvl w:val="0"/>
          <w:numId w:val="12"/>
        </w:numPr>
        <w:rPr>
          <w:ins w:id="54" w:author="PSA" w:date="2018-01-04T09:38:00Z"/>
          <w:lang w:val="en-GB"/>
        </w:rPr>
      </w:pPr>
      <w:ins w:id="55" w:author="PSA" w:date="2018-01-04T09:38:00Z">
        <w:r w:rsidRPr="00176923">
          <w:rPr>
            <w:lang w:val="en-GB"/>
          </w:rPr>
          <w:t>Settings Module</w:t>
        </w:r>
      </w:ins>
    </w:p>
    <w:p w:rsidR="002235CB" w:rsidRDefault="002235CB">
      <w:pPr>
        <w:pStyle w:val="Normal1"/>
        <w:widowControl w:val="0"/>
        <w:spacing w:after="120"/>
        <w:rPr>
          <w:color w:val="333333"/>
        </w:rPr>
      </w:pPr>
    </w:p>
    <w:p w:rsidR="00E44755" w:rsidDel="002235CB" w:rsidRDefault="00614606">
      <w:pPr>
        <w:pStyle w:val="Normal1"/>
        <w:widowControl w:val="0"/>
        <w:numPr>
          <w:ilvl w:val="0"/>
          <w:numId w:val="9"/>
        </w:numPr>
        <w:spacing w:after="120"/>
        <w:contextualSpacing/>
        <w:rPr>
          <w:del w:id="56" w:author="PSA" w:date="2018-01-04T09:38:00Z"/>
          <w:color w:val="333333"/>
        </w:rPr>
      </w:pPr>
      <w:del w:id="57" w:author="PSA" w:date="2018-01-04T09:38:00Z">
        <w:r w:rsidDel="002235CB">
          <w:rPr>
            <w:color w:val="333333"/>
          </w:rPr>
          <w:delText>Reminder Module</w:delText>
        </w:r>
        <w:bookmarkStart w:id="58" w:name="_Toc502823830"/>
        <w:bookmarkEnd w:id="58"/>
      </w:del>
    </w:p>
    <w:p w:rsidR="00E44755" w:rsidDel="002235CB" w:rsidRDefault="00614606">
      <w:pPr>
        <w:pStyle w:val="Normal1"/>
        <w:widowControl w:val="0"/>
        <w:numPr>
          <w:ilvl w:val="1"/>
          <w:numId w:val="9"/>
        </w:numPr>
        <w:spacing w:after="120"/>
        <w:contextualSpacing/>
        <w:rPr>
          <w:del w:id="59" w:author="PSA" w:date="2018-01-04T09:38:00Z"/>
          <w:color w:val="333333"/>
        </w:rPr>
      </w:pPr>
      <w:del w:id="60" w:author="PSA" w:date="2017-12-08T10:32:00Z">
        <w:r w:rsidDel="009C406C">
          <w:rPr>
            <w:color w:val="333333"/>
          </w:rPr>
          <w:delText>Equipment</w:delText>
        </w:r>
      </w:del>
      <w:bookmarkStart w:id="61" w:name="_Toc502823831"/>
      <w:bookmarkEnd w:id="61"/>
    </w:p>
    <w:p w:rsidR="00E44755" w:rsidDel="002235CB" w:rsidRDefault="00614606">
      <w:pPr>
        <w:pStyle w:val="Normal1"/>
        <w:widowControl w:val="0"/>
        <w:numPr>
          <w:ilvl w:val="1"/>
          <w:numId w:val="9"/>
        </w:numPr>
        <w:spacing w:after="120"/>
        <w:contextualSpacing/>
        <w:rPr>
          <w:del w:id="62" w:author="PSA" w:date="2018-01-04T09:38:00Z"/>
          <w:color w:val="333333"/>
        </w:rPr>
      </w:pPr>
      <w:del w:id="63" w:author="PSA" w:date="2017-12-08T10:32:00Z">
        <w:r w:rsidDel="009C406C">
          <w:rPr>
            <w:color w:val="333333"/>
          </w:rPr>
          <w:delText>Certificates</w:delText>
        </w:r>
      </w:del>
      <w:bookmarkStart w:id="64" w:name="_Toc502823832"/>
      <w:bookmarkEnd w:id="64"/>
    </w:p>
    <w:p w:rsidR="00E44755" w:rsidDel="002235CB" w:rsidRDefault="00614606">
      <w:pPr>
        <w:pStyle w:val="Normal1"/>
        <w:widowControl w:val="0"/>
        <w:numPr>
          <w:ilvl w:val="1"/>
          <w:numId w:val="9"/>
        </w:numPr>
        <w:spacing w:after="120"/>
        <w:contextualSpacing/>
        <w:rPr>
          <w:del w:id="65" w:author="PSA" w:date="2018-01-04T09:38:00Z"/>
          <w:color w:val="333333"/>
        </w:rPr>
      </w:pPr>
      <w:del w:id="66" w:author="PSA" w:date="2017-12-08T10:32:00Z">
        <w:r w:rsidDel="009C406C">
          <w:rPr>
            <w:color w:val="333333"/>
          </w:rPr>
          <w:delText>Contracts</w:delText>
        </w:r>
      </w:del>
      <w:bookmarkStart w:id="67" w:name="_Toc502823833"/>
      <w:bookmarkEnd w:id="67"/>
    </w:p>
    <w:p w:rsidR="00E44755" w:rsidDel="002235CB" w:rsidRDefault="00614606">
      <w:pPr>
        <w:pStyle w:val="Normal1"/>
        <w:widowControl w:val="0"/>
        <w:numPr>
          <w:ilvl w:val="0"/>
          <w:numId w:val="9"/>
        </w:numPr>
        <w:spacing w:after="120"/>
        <w:contextualSpacing/>
        <w:rPr>
          <w:del w:id="68" w:author="PSA" w:date="2018-01-04T09:38:00Z"/>
          <w:color w:val="333333"/>
        </w:rPr>
      </w:pPr>
      <w:del w:id="69" w:author="PSA" w:date="2017-12-08T10:31:00Z">
        <w:r w:rsidDel="009C406C">
          <w:rPr>
            <w:color w:val="333333"/>
          </w:rPr>
          <w:delText>User Management</w:delText>
        </w:r>
      </w:del>
      <w:bookmarkStart w:id="70" w:name="_Toc502823834"/>
      <w:bookmarkEnd w:id="70"/>
    </w:p>
    <w:p w:rsidR="00E44755" w:rsidDel="002235CB" w:rsidRDefault="00614606">
      <w:pPr>
        <w:pStyle w:val="Normal1"/>
        <w:widowControl w:val="0"/>
        <w:numPr>
          <w:ilvl w:val="0"/>
          <w:numId w:val="9"/>
        </w:numPr>
        <w:spacing w:after="120"/>
        <w:contextualSpacing/>
        <w:rPr>
          <w:del w:id="71" w:author="PSA" w:date="2018-01-04T09:38:00Z"/>
          <w:color w:val="333333"/>
        </w:rPr>
      </w:pPr>
      <w:del w:id="72" w:author="PSA" w:date="2017-12-08T10:32:00Z">
        <w:r w:rsidDel="009C406C">
          <w:rPr>
            <w:color w:val="333333"/>
          </w:rPr>
          <w:delText>Admin</w:delText>
        </w:r>
      </w:del>
      <w:bookmarkStart w:id="73" w:name="_Toc502823835"/>
      <w:bookmarkEnd w:id="73"/>
    </w:p>
    <w:p w:rsidR="00E44755" w:rsidDel="002235CB" w:rsidRDefault="00614606">
      <w:pPr>
        <w:pStyle w:val="Normal1"/>
        <w:widowControl w:val="0"/>
        <w:numPr>
          <w:ilvl w:val="0"/>
          <w:numId w:val="9"/>
        </w:numPr>
        <w:spacing w:after="120"/>
        <w:contextualSpacing/>
        <w:rPr>
          <w:del w:id="74" w:author="PSA" w:date="2018-01-04T09:38:00Z"/>
          <w:color w:val="333333"/>
        </w:rPr>
      </w:pPr>
      <w:del w:id="75" w:author="PSA" w:date="2018-01-04T09:38:00Z">
        <w:r w:rsidDel="002235CB">
          <w:rPr>
            <w:color w:val="333333"/>
          </w:rPr>
          <w:delText>Dashboard</w:delText>
        </w:r>
        <w:bookmarkStart w:id="76" w:name="_Toc502823836"/>
        <w:bookmarkEnd w:id="76"/>
      </w:del>
    </w:p>
    <w:p w:rsidR="00E44755" w:rsidDel="002235CB" w:rsidRDefault="00614606">
      <w:pPr>
        <w:pStyle w:val="Normal1"/>
        <w:widowControl w:val="0"/>
        <w:numPr>
          <w:ilvl w:val="0"/>
          <w:numId w:val="9"/>
        </w:numPr>
        <w:spacing w:after="120"/>
        <w:contextualSpacing/>
        <w:rPr>
          <w:del w:id="77" w:author="PSA" w:date="2018-01-04T09:38:00Z"/>
          <w:color w:val="333333"/>
        </w:rPr>
      </w:pPr>
      <w:del w:id="78" w:author="PSA" w:date="2018-01-04T09:38:00Z">
        <w:r w:rsidDel="002235CB">
          <w:rPr>
            <w:color w:val="333333"/>
          </w:rPr>
          <w:delText>Reminder Notifications - Standalone scheduled scripts will interact with APIs to trigger reminder emails.</w:delText>
        </w:r>
        <w:bookmarkStart w:id="79" w:name="_Toc502823837"/>
        <w:bookmarkEnd w:id="79"/>
      </w:del>
    </w:p>
    <w:p w:rsidR="00E44755" w:rsidRDefault="00614606">
      <w:pPr>
        <w:pStyle w:val="Heading2"/>
        <w:numPr>
          <w:ilvl w:val="1"/>
          <w:numId w:val="4"/>
        </w:numPr>
      </w:pPr>
      <w:bookmarkStart w:id="80" w:name="_Toc502823838"/>
      <w:r>
        <w:t>Alternative Solution Approaches</w:t>
      </w:r>
      <w:bookmarkEnd w:id="80"/>
    </w:p>
    <w:p w:rsidR="00E44755" w:rsidRDefault="00614606">
      <w:pPr>
        <w:pStyle w:val="Normal1"/>
      </w:pPr>
      <w:r>
        <w:t xml:space="preserve">An alternative way to build the solution would be to build multi page application with the web pages being built as </w:t>
      </w:r>
      <w:proofErr w:type="spellStart"/>
      <w:r>
        <w:t>jsp</w:t>
      </w:r>
      <w:proofErr w:type="spellEnd"/>
      <w:r>
        <w:t xml:space="preserve"> pages rendered on the server side.</w:t>
      </w:r>
    </w:p>
    <w:p w:rsidR="00E44755" w:rsidRDefault="00614606">
      <w:pPr>
        <w:pStyle w:val="Heading2"/>
        <w:numPr>
          <w:ilvl w:val="1"/>
          <w:numId w:val="4"/>
        </w:numPr>
      </w:pPr>
      <w:bookmarkStart w:id="81" w:name="_Toc502823839"/>
      <w:r>
        <w:t>Selected Solution</w:t>
      </w:r>
      <w:bookmarkEnd w:id="81"/>
    </w:p>
    <w:p w:rsidR="00E44755" w:rsidRDefault="00614606">
      <w:pPr>
        <w:pStyle w:val="Normal1"/>
      </w:pPr>
      <w:r>
        <w:t xml:space="preserve">We are going with the approach of building APIs and SPA in the frontend as this approach gives following advantages - </w:t>
      </w:r>
    </w:p>
    <w:p w:rsidR="00E44755" w:rsidRDefault="00614606">
      <w:pPr>
        <w:pStyle w:val="Normal1"/>
        <w:numPr>
          <w:ilvl w:val="0"/>
          <w:numId w:val="7"/>
        </w:numPr>
        <w:contextualSpacing/>
      </w:pPr>
      <w:r>
        <w:t>Applications are extremely responsive as only portions of a page get updated when action are done on the page</w:t>
      </w:r>
    </w:p>
    <w:p w:rsidR="00E44755" w:rsidRDefault="00614606">
      <w:pPr>
        <w:pStyle w:val="Normal1"/>
        <w:numPr>
          <w:ilvl w:val="0"/>
          <w:numId w:val="7"/>
        </w:numPr>
        <w:contextualSpacing/>
      </w:pPr>
      <w:r>
        <w:t>Possibility of caching data on the browser</w:t>
      </w:r>
    </w:p>
    <w:p w:rsidR="00E44755" w:rsidRDefault="00614606">
      <w:pPr>
        <w:pStyle w:val="Normal1"/>
        <w:numPr>
          <w:ilvl w:val="0"/>
          <w:numId w:val="7"/>
        </w:numPr>
        <w:contextualSpacing/>
      </w:pPr>
      <w:r>
        <w:t>Easier to make mobile application in future as the same backend API can be used</w:t>
      </w:r>
    </w:p>
    <w:p w:rsidR="00E44755" w:rsidRDefault="00614606">
      <w:pPr>
        <w:pStyle w:val="Normal1"/>
        <w:numPr>
          <w:ilvl w:val="0"/>
          <w:numId w:val="7"/>
        </w:numPr>
        <w:contextualSpacing/>
      </w:pPr>
      <w:r>
        <w:t>Much of the data validation can be done in frontend</w:t>
      </w:r>
    </w:p>
    <w:p w:rsidR="00E44755" w:rsidRDefault="00614606">
      <w:pPr>
        <w:pStyle w:val="Normal1"/>
        <w:numPr>
          <w:ilvl w:val="0"/>
          <w:numId w:val="7"/>
        </w:numPr>
        <w:contextualSpacing/>
      </w:pPr>
      <w:r>
        <w:t>Frontend development becomes more streamlined and efficient</w:t>
      </w:r>
    </w:p>
    <w:p w:rsidR="00E44755" w:rsidRDefault="00E44755">
      <w:pPr>
        <w:pStyle w:val="Normal1"/>
      </w:pPr>
    </w:p>
    <w:p w:rsidR="00E44755" w:rsidRDefault="00614606">
      <w:pPr>
        <w:pStyle w:val="Heading2"/>
        <w:numPr>
          <w:ilvl w:val="1"/>
          <w:numId w:val="4"/>
        </w:numPr>
      </w:pPr>
      <w:bookmarkStart w:id="82" w:name="_Toc502823840"/>
      <w:r>
        <w:t>Assumptions</w:t>
      </w:r>
      <w:bookmarkEnd w:id="82"/>
    </w:p>
    <w:p w:rsidR="00E44755" w:rsidRDefault="00E44755">
      <w:pPr>
        <w:pStyle w:val="Normal1"/>
        <w:ind w:left="720"/>
      </w:pPr>
    </w:p>
    <w:tbl>
      <w:tblPr>
        <w:tblStyle w:val="aa"/>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5528"/>
        <w:gridCol w:w="2186"/>
      </w:tblGrid>
      <w:tr w:rsidR="00E44755">
        <w:tc>
          <w:tcPr>
            <w:tcW w:w="817" w:type="dxa"/>
            <w:shd w:val="clear" w:color="auto" w:fill="C0C0C0"/>
          </w:tcPr>
          <w:p w:rsidR="00E44755" w:rsidRDefault="00614606">
            <w:pPr>
              <w:pStyle w:val="Normal1"/>
            </w:pPr>
            <w:r>
              <w:rPr>
                <w:b/>
              </w:rPr>
              <w:t>No.</w:t>
            </w:r>
          </w:p>
        </w:tc>
        <w:tc>
          <w:tcPr>
            <w:tcW w:w="5528" w:type="dxa"/>
            <w:shd w:val="clear" w:color="auto" w:fill="C0C0C0"/>
          </w:tcPr>
          <w:p w:rsidR="00E44755" w:rsidRDefault="00614606">
            <w:pPr>
              <w:pStyle w:val="Normal1"/>
            </w:pPr>
            <w:r>
              <w:rPr>
                <w:b/>
              </w:rPr>
              <w:t xml:space="preserve">Assumptions </w:t>
            </w:r>
          </w:p>
        </w:tc>
        <w:tc>
          <w:tcPr>
            <w:tcW w:w="2186" w:type="dxa"/>
            <w:shd w:val="clear" w:color="auto" w:fill="C0C0C0"/>
          </w:tcPr>
          <w:p w:rsidR="00E44755" w:rsidRDefault="00614606">
            <w:pPr>
              <w:pStyle w:val="Normal1"/>
            </w:pPr>
            <w:r>
              <w:rPr>
                <w:b/>
              </w:rPr>
              <w:t>Remarks</w:t>
            </w:r>
          </w:p>
        </w:tc>
      </w:tr>
      <w:tr w:rsidR="00E44755">
        <w:tc>
          <w:tcPr>
            <w:tcW w:w="817" w:type="dxa"/>
          </w:tcPr>
          <w:p w:rsidR="00E44755" w:rsidRDefault="00614606">
            <w:pPr>
              <w:pStyle w:val="Normal1"/>
            </w:pPr>
            <w:r>
              <w:t>1</w:t>
            </w:r>
          </w:p>
        </w:tc>
        <w:tc>
          <w:tcPr>
            <w:tcW w:w="5528" w:type="dxa"/>
          </w:tcPr>
          <w:p w:rsidR="00E44755" w:rsidRDefault="00614606">
            <w:pPr>
              <w:pStyle w:val="Normal1"/>
            </w:pPr>
            <w:r>
              <w:t xml:space="preserve">Users will use modern web browsers with </w:t>
            </w:r>
            <w:proofErr w:type="spellStart"/>
            <w:r>
              <w:t>javascript</w:t>
            </w:r>
            <w:proofErr w:type="spellEnd"/>
            <w:r>
              <w:t xml:space="preserve"> enabled</w:t>
            </w:r>
          </w:p>
        </w:tc>
        <w:tc>
          <w:tcPr>
            <w:tcW w:w="2186" w:type="dxa"/>
          </w:tcPr>
          <w:p w:rsidR="00E44755" w:rsidRDefault="00E44755">
            <w:pPr>
              <w:pStyle w:val="Normal1"/>
            </w:pPr>
          </w:p>
        </w:tc>
      </w:tr>
      <w:tr w:rsidR="00E44755">
        <w:tc>
          <w:tcPr>
            <w:tcW w:w="817" w:type="dxa"/>
          </w:tcPr>
          <w:p w:rsidR="00E44755" w:rsidRDefault="00E44755">
            <w:pPr>
              <w:pStyle w:val="Normal1"/>
            </w:pPr>
          </w:p>
        </w:tc>
        <w:tc>
          <w:tcPr>
            <w:tcW w:w="5528" w:type="dxa"/>
          </w:tcPr>
          <w:p w:rsidR="00E44755" w:rsidRDefault="00E44755">
            <w:pPr>
              <w:pStyle w:val="Normal1"/>
            </w:pPr>
          </w:p>
        </w:tc>
        <w:tc>
          <w:tcPr>
            <w:tcW w:w="2186" w:type="dxa"/>
          </w:tcPr>
          <w:p w:rsidR="00E44755" w:rsidRDefault="00E44755">
            <w:pPr>
              <w:pStyle w:val="Normal1"/>
            </w:pPr>
          </w:p>
        </w:tc>
      </w:tr>
    </w:tbl>
    <w:p w:rsidR="00E44755" w:rsidRDefault="00614606">
      <w:pPr>
        <w:pStyle w:val="Heading2"/>
        <w:numPr>
          <w:ilvl w:val="1"/>
          <w:numId w:val="4"/>
        </w:numPr>
      </w:pPr>
      <w:bookmarkStart w:id="83" w:name="_Toc502823841"/>
      <w:r>
        <w:t>Implementation Strategy</w:t>
      </w:r>
      <w:bookmarkEnd w:id="83"/>
    </w:p>
    <w:p w:rsidR="00E44755" w:rsidRDefault="00614606">
      <w:pPr>
        <w:pStyle w:val="Heading2"/>
        <w:numPr>
          <w:ilvl w:val="1"/>
          <w:numId w:val="4"/>
        </w:numPr>
      </w:pPr>
      <w:bookmarkStart w:id="84" w:name="_Toc502823842"/>
      <w:r>
        <w:t>Solution Risks</w:t>
      </w:r>
      <w:bookmarkEnd w:id="84"/>
    </w:p>
    <w:p w:rsidR="00E44755" w:rsidRDefault="00614606">
      <w:pPr>
        <w:pStyle w:val="Normal1"/>
        <w:ind w:left="720"/>
      </w:pPr>
      <w:r>
        <w:t>Following are the risks of using this solution</w:t>
      </w:r>
    </w:p>
    <w:p w:rsidR="00E44755" w:rsidRDefault="00614606">
      <w:pPr>
        <w:pStyle w:val="Normal1"/>
        <w:numPr>
          <w:ilvl w:val="0"/>
          <w:numId w:val="8"/>
        </w:numPr>
        <w:contextualSpacing/>
      </w:pPr>
      <w:proofErr w:type="spellStart"/>
      <w:r>
        <w:t>Javascript</w:t>
      </w:r>
      <w:proofErr w:type="spellEnd"/>
      <w:r>
        <w:t xml:space="preserve"> should be enabled for all clients</w:t>
      </w:r>
    </w:p>
    <w:p w:rsidR="00E44755" w:rsidRDefault="00614606">
      <w:pPr>
        <w:pStyle w:val="Normal1"/>
        <w:numPr>
          <w:ilvl w:val="0"/>
          <w:numId w:val="8"/>
        </w:numPr>
        <w:contextualSpacing/>
      </w:pPr>
      <w:r>
        <w:t>Some native features like cancel action on the browser or back button might not behave as they do in multi page applications</w:t>
      </w:r>
    </w:p>
    <w:p w:rsidR="00E44755" w:rsidRDefault="00614606">
      <w:pPr>
        <w:pStyle w:val="Normal1"/>
        <w:numPr>
          <w:ilvl w:val="0"/>
          <w:numId w:val="8"/>
        </w:numPr>
        <w:contextualSpacing/>
      </w:pPr>
      <w:r>
        <w:t>Initial load of page is slow</w:t>
      </w:r>
    </w:p>
    <w:p w:rsidR="00E44755" w:rsidRDefault="00E44755">
      <w:pPr>
        <w:pStyle w:val="Normal1"/>
      </w:pPr>
      <w:bookmarkStart w:id="85" w:name="_147n2zr" w:colFirst="0" w:colLast="0"/>
      <w:bookmarkEnd w:id="85"/>
    </w:p>
    <w:p w:rsidR="00E44755" w:rsidRDefault="00614606">
      <w:pPr>
        <w:pStyle w:val="Heading1"/>
        <w:numPr>
          <w:ilvl w:val="0"/>
          <w:numId w:val="4"/>
        </w:numPr>
      </w:pPr>
      <w:bookmarkStart w:id="86" w:name="_Toc502823843"/>
      <w:r>
        <w:t>Data Architecture</w:t>
      </w:r>
      <w:bookmarkEnd w:id="86"/>
    </w:p>
    <w:p w:rsidR="00E44755" w:rsidRDefault="00614606">
      <w:pPr>
        <w:pStyle w:val="Heading2"/>
        <w:numPr>
          <w:ilvl w:val="1"/>
          <w:numId w:val="4"/>
        </w:numPr>
      </w:pPr>
      <w:bookmarkStart w:id="87" w:name="_Toc502823844"/>
      <w:r>
        <w:t>Logical Data Model</w:t>
      </w:r>
      <w:bookmarkEnd w:id="87"/>
    </w:p>
    <w:p w:rsidR="00E44755" w:rsidRDefault="00E44755">
      <w:pPr>
        <w:pStyle w:val="Normal1"/>
      </w:pPr>
    </w:p>
    <w:p w:rsidR="00E44755" w:rsidRDefault="00614606">
      <w:pPr>
        <w:pStyle w:val="Normal1"/>
        <w:ind w:left="720"/>
      </w:pPr>
      <w:r>
        <w:t>Refer to the ER diagram</w:t>
      </w:r>
    </w:p>
    <w:p w:rsidR="00E44755" w:rsidRDefault="00E44755">
      <w:pPr>
        <w:pStyle w:val="Normal1"/>
        <w:ind w:left="720"/>
      </w:pPr>
      <w:bookmarkStart w:id="88" w:name="_23ckvvd" w:colFirst="0" w:colLast="0"/>
      <w:bookmarkEnd w:id="88"/>
    </w:p>
    <w:p w:rsidR="00E44755" w:rsidRDefault="00614606">
      <w:pPr>
        <w:pStyle w:val="Heading2"/>
        <w:numPr>
          <w:ilvl w:val="1"/>
          <w:numId w:val="4"/>
        </w:numPr>
      </w:pPr>
      <w:bookmarkStart w:id="89" w:name="_Toc502823845"/>
      <w:r>
        <w:t>Data Replication</w:t>
      </w:r>
      <w:bookmarkEnd w:id="89"/>
    </w:p>
    <w:p w:rsidR="00E44755" w:rsidRDefault="00E44755">
      <w:pPr>
        <w:pStyle w:val="Normal1"/>
      </w:pPr>
    </w:p>
    <w:p w:rsidR="00E44755" w:rsidRDefault="00614606">
      <w:pPr>
        <w:pStyle w:val="Normal1"/>
      </w:pPr>
      <w:r>
        <w:tab/>
        <w:t>Data will be replicated between Prod and DR using master slave mode.</w:t>
      </w:r>
    </w:p>
    <w:p w:rsidR="00E44755" w:rsidRDefault="00E44755">
      <w:pPr>
        <w:pStyle w:val="Normal1"/>
      </w:pPr>
      <w:bookmarkStart w:id="90" w:name="_ihv636" w:colFirst="0" w:colLast="0"/>
      <w:bookmarkEnd w:id="90"/>
    </w:p>
    <w:p w:rsidR="00E44755" w:rsidRDefault="00614606">
      <w:pPr>
        <w:pStyle w:val="Heading1"/>
        <w:numPr>
          <w:ilvl w:val="0"/>
          <w:numId w:val="4"/>
        </w:numPr>
      </w:pPr>
      <w:bookmarkStart w:id="91" w:name="_Toc502823846"/>
      <w:r>
        <w:lastRenderedPageBreak/>
        <w:t>Application Architecture</w:t>
      </w:r>
      <w:bookmarkEnd w:id="91"/>
    </w:p>
    <w:p w:rsidR="00E44755" w:rsidRDefault="00E44755">
      <w:pPr>
        <w:pStyle w:val="Normal1"/>
      </w:pPr>
    </w:p>
    <w:p w:rsidR="00E44755" w:rsidRDefault="00E44755">
      <w:pPr>
        <w:pStyle w:val="Normal1"/>
      </w:pPr>
    </w:p>
    <w:p w:rsidR="00E44755" w:rsidRDefault="00614606">
      <w:pPr>
        <w:pStyle w:val="Normal1"/>
        <w:widowControl w:val="0"/>
        <w:spacing w:after="120"/>
        <w:rPr>
          <w:color w:val="333333"/>
        </w:rPr>
      </w:pPr>
      <w:r>
        <w:rPr>
          <w:color w:val="333333"/>
        </w:rPr>
        <w:t>The Proposed new backend systems will 3-Tier web application architecture as shown below</w:t>
      </w:r>
    </w:p>
    <w:p w:rsidR="00E44755" w:rsidRDefault="00614606">
      <w:pPr>
        <w:pStyle w:val="Normal1"/>
        <w:widowControl w:val="0"/>
        <w:spacing w:after="120"/>
        <w:rPr>
          <w:color w:val="333333"/>
        </w:rPr>
      </w:pPr>
      <w:r>
        <w:rPr>
          <w:noProof/>
        </w:rPr>
        <w:drawing>
          <wp:inline distT="0" distB="0" distL="0" distR="0">
            <wp:extent cx="5280660" cy="2171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5280660" cy="2171700"/>
                    </a:xfrm>
                    <a:prstGeom prst="rect">
                      <a:avLst/>
                    </a:prstGeom>
                    <a:ln/>
                  </pic:spPr>
                </pic:pic>
              </a:graphicData>
            </a:graphic>
          </wp:inline>
        </w:drawing>
      </w:r>
    </w:p>
    <w:p w:rsidR="00E44755" w:rsidRDefault="00614606">
      <w:pPr>
        <w:pStyle w:val="Normal1"/>
        <w:widowControl w:val="0"/>
        <w:spacing w:after="120"/>
        <w:rPr>
          <w:b/>
          <w:color w:val="333333"/>
        </w:rPr>
      </w:pPr>
      <w:r>
        <w:rPr>
          <w:b/>
          <w:color w:val="333333"/>
        </w:rPr>
        <w:t xml:space="preserve">Web Layer: </w:t>
      </w:r>
    </w:p>
    <w:p w:rsidR="00E44755" w:rsidRDefault="00614606">
      <w:pPr>
        <w:pStyle w:val="Normal1"/>
        <w:widowControl w:val="0"/>
        <w:spacing w:after="120"/>
        <w:rPr>
          <w:color w:val="333333"/>
        </w:rPr>
      </w:pPr>
      <w:r>
        <w:rPr>
          <w:color w:val="333333"/>
        </w:rPr>
        <w:t>Web layer will be implemented using SPRING framework. It will consist of controller classes, exception handlers</w:t>
      </w:r>
    </w:p>
    <w:p w:rsidR="00E44755" w:rsidRDefault="00614606">
      <w:pPr>
        <w:pStyle w:val="Normal1"/>
        <w:keepNext/>
        <w:keepLines/>
        <w:widowControl w:val="0"/>
        <w:numPr>
          <w:ilvl w:val="0"/>
          <w:numId w:val="1"/>
        </w:numPr>
        <w:tabs>
          <w:tab w:val="left" w:pos="450"/>
          <w:tab w:val="left" w:pos="810"/>
        </w:tabs>
        <w:ind w:hanging="360"/>
        <w:contextualSpacing/>
        <w:rPr>
          <w:color w:val="333333"/>
        </w:rPr>
      </w:pPr>
      <w:r>
        <w:rPr>
          <w:color w:val="333333"/>
        </w:rPr>
        <w:t>Controller classes – Responsible for controlling the flow of the application</w:t>
      </w:r>
    </w:p>
    <w:p w:rsidR="00E44755" w:rsidRDefault="00614606">
      <w:pPr>
        <w:pStyle w:val="Normal1"/>
        <w:keepNext/>
        <w:keepLines/>
        <w:widowControl w:val="0"/>
        <w:numPr>
          <w:ilvl w:val="0"/>
          <w:numId w:val="1"/>
        </w:numPr>
        <w:tabs>
          <w:tab w:val="left" w:pos="450"/>
          <w:tab w:val="left" w:pos="810"/>
        </w:tabs>
        <w:ind w:hanging="360"/>
        <w:contextualSpacing/>
        <w:rPr>
          <w:color w:val="333333"/>
        </w:rPr>
      </w:pPr>
      <w:r>
        <w:rPr>
          <w:color w:val="333333"/>
        </w:rPr>
        <w:t>Exception handlers – responsible for handling exceptions</w:t>
      </w:r>
    </w:p>
    <w:p w:rsidR="00E44755" w:rsidRDefault="00614606">
      <w:pPr>
        <w:pStyle w:val="Normal1"/>
        <w:widowControl w:val="0"/>
        <w:spacing w:after="120"/>
        <w:rPr>
          <w:b/>
          <w:color w:val="333333"/>
        </w:rPr>
      </w:pPr>
      <w:r>
        <w:rPr>
          <w:b/>
          <w:color w:val="333333"/>
        </w:rPr>
        <w:t>Service Layer</w:t>
      </w:r>
    </w:p>
    <w:p w:rsidR="00E44755" w:rsidRDefault="00614606">
      <w:pPr>
        <w:pStyle w:val="Normal1"/>
        <w:keepNext/>
        <w:keepLines/>
        <w:widowControl w:val="0"/>
        <w:numPr>
          <w:ilvl w:val="0"/>
          <w:numId w:val="3"/>
        </w:numPr>
        <w:tabs>
          <w:tab w:val="left" w:pos="450"/>
          <w:tab w:val="left" w:pos="810"/>
        </w:tabs>
        <w:ind w:hanging="360"/>
        <w:contextualSpacing/>
        <w:rPr>
          <w:color w:val="333333"/>
        </w:rPr>
      </w:pPr>
      <w:r>
        <w:rPr>
          <w:color w:val="333333"/>
        </w:rPr>
        <w:t>Responsible for integration with external systems</w:t>
      </w:r>
    </w:p>
    <w:p w:rsidR="00E44755" w:rsidRDefault="00614606">
      <w:pPr>
        <w:pStyle w:val="Normal1"/>
        <w:keepNext/>
        <w:keepLines/>
        <w:widowControl w:val="0"/>
        <w:numPr>
          <w:ilvl w:val="0"/>
          <w:numId w:val="3"/>
        </w:numPr>
        <w:tabs>
          <w:tab w:val="left" w:pos="450"/>
          <w:tab w:val="left" w:pos="810"/>
        </w:tabs>
        <w:ind w:hanging="360"/>
        <w:contextualSpacing/>
        <w:rPr>
          <w:color w:val="333333"/>
        </w:rPr>
      </w:pPr>
      <w:r>
        <w:rPr>
          <w:color w:val="333333"/>
        </w:rPr>
        <w:t>Responsible for business rules and transaction processing</w:t>
      </w:r>
    </w:p>
    <w:p w:rsidR="00E44755" w:rsidRDefault="00614606">
      <w:pPr>
        <w:pStyle w:val="Normal1"/>
        <w:widowControl w:val="0"/>
        <w:spacing w:after="120"/>
        <w:rPr>
          <w:b/>
          <w:color w:val="333333"/>
        </w:rPr>
      </w:pPr>
      <w:r>
        <w:rPr>
          <w:b/>
          <w:color w:val="333333"/>
        </w:rPr>
        <w:t>Repository Layer</w:t>
      </w:r>
    </w:p>
    <w:p w:rsidR="00E44755" w:rsidRDefault="00614606">
      <w:pPr>
        <w:pStyle w:val="Normal1"/>
        <w:keepNext/>
        <w:keepLines/>
        <w:widowControl w:val="0"/>
        <w:tabs>
          <w:tab w:val="left" w:pos="450"/>
          <w:tab w:val="left" w:pos="810"/>
        </w:tabs>
        <w:rPr>
          <w:color w:val="333333"/>
        </w:rPr>
      </w:pPr>
      <w:r>
        <w:rPr>
          <w:color w:val="333333"/>
        </w:rPr>
        <w:t>DAO – Data access objects for database persistence and querying.</w:t>
      </w:r>
    </w:p>
    <w:p w:rsidR="00E44755" w:rsidRDefault="00E44755">
      <w:pPr>
        <w:pStyle w:val="Normal1"/>
        <w:widowControl w:val="0"/>
        <w:spacing w:after="120"/>
        <w:rPr>
          <w:color w:val="333333"/>
        </w:rPr>
      </w:pPr>
    </w:p>
    <w:p w:rsidR="00E44755" w:rsidRDefault="00614606">
      <w:pPr>
        <w:pStyle w:val="Heading3"/>
        <w:widowControl w:val="0"/>
        <w:ind w:left="0" w:firstLine="0"/>
        <w:rPr>
          <w:b/>
          <w:color w:val="434343"/>
          <w:sz w:val="20"/>
          <w:szCs w:val="20"/>
        </w:rPr>
      </w:pPr>
      <w:bookmarkStart w:id="92" w:name="_Toc502823847"/>
      <w:r>
        <w:rPr>
          <w:b/>
          <w:sz w:val="20"/>
          <w:szCs w:val="20"/>
        </w:rPr>
        <w:t>Angular Application – Client-Side Component</w:t>
      </w:r>
      <w:bookmarkEnd w:id="92"/>
    </w:p>
    <w:p w:rsidR="00E44755" w:rsidRDefault="00614606">
      <w:pPr>
        <w:pStyle w:val="Normal1"/>
        <w:widowControl w:val="0"/>
        <w:spacing w:after="120"/>
        <w:rPr>
          <w:color w:val="333333"/>
        </w:rPr>
      </w:pPr>
      <w:r>
        <w:rPr>
          <w:color w:val="333333"/>
        </w:rPr>
        <w:t xml:space="preserve">The client will be implemented as Web thin client using Angular 4 JavaScript framework. Client side program will be used for rendering the display using HTML5, CSS3, and Angular4 using data from Server side in JSON format. Client side code will make API call to the server using JSON </w:t>
      </w:r>
    </w:p>
    <w:p w:rsidR="00E44755" w:rsidRDefault="00E44755">
      <w:pPr>
        <w:pStyle w:val="Normal1"/>
      </w:pPr>
      <w:bookmarkStart w:id="93" w:name="_32hioqz" w:colFirst="0" w:colLast="0"/>
      <w:bookmarkEnd w:id="93"/>
    </w:p>
    <w:p w:rsidR="00E44755" w:rsidRDefault="00614606">
      <w:pPr>
        <w:pStyle w:val="Heading2"/>
        <w:numPr>
          <w:ilvl w:val="1"/>
          <w:numId w:val="4"/>
        </w:numPr>
      </w:pPr>
      <w:bookmarkStart w:id="94" w:name="_Toc502823848"/>
      <w:r>
        <w:t>System Overview</w:t>
      </w:r>
      <w:bookmarkEnd w:id="94"/>
    </w:p>
    <w:p w:rsidR="00E44755" w:rsidRDefault="00E44755">
      <w:pPr>
        <w:pStyle w:val="Normal1"/>
      </w:pPr>
    </w:p>
    <w:p w:rsidR="00E44755" w:rsidRDefault="00614606">
      <w:pPr>
        <w:pStyle w:val="Normal1"/>
        <w:ind w:left="720"/>
      </w:pPr>
      <w:r>
        <w:t>Following image depicts the overall system and its modules</w:t>
      </w:r>
    </w:p>
    <w:p w:rsidR="00E44755" w:rsidRDefault="00614606">
      <w:pPr>
        <w:pStyle w:val="Normal1"/>
        <w:ind w:left="3"/>
      </w:pPr>
      <w:bookmarkStart w:id="95" w:name="_41mghml" w:colFirst="0" w:colLast="0"/>
      <w:bookmarkEnd w:id="95"/>
      <w:r>
        <w:rPr>
          <w:noProof/>
        </w:rPr>
        <w:lastRenderedPageBreak/>
        <w:drawing>
          <wp:inline distT="114300" distB="114300" distL="114300" distR="114300">
            <wp:extent cx="6003608" cy="2481636"/>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cstate="print"/>
                    <a:srcRect/>
                    <a:stretch>
                      <a:fillRect/>
                    </a:stretch>
                  </pic:blipFill>
                  <pic:spPr>
                    <a:xfrm>
                      <a:off x="0" y="0"/>
                      <a:ext cx="6003608" cy="2481636"/>
                    </a:xfrm>
                    <a:prstGeom prst="rect">
                      <a:avLst/>
                    </a:prstGeom>
                    <a:ln/>
                  </pic:spPr>
                </pic:pic>
              </a:graphicData>
            </a:graphic>
          </wp:inline>
        </w:drawing>
      </w:r>
    </w:p>
    <w:p w:rsidR="00E44755" w:rsidRDefault="00E44755" w:rsidP="00FE20DD"/>
    <w:p w:rsidR="00E44755" w:rsidRDefault="00E44755">
      <w:pPr>
        <w:pStyle w:val="Normal1"/>
        <w:tabs>
          <w:tab w:val="left" w:pos="-1440"/>
          <w:tab w:val="left" w:pos="-720"/>
        </w:tabs>
        <w:jc w:val="both"/>
      </w:pPr>
    </w:p>
    <w:p w:rsidR="00E44755" w:rsidRDefault="00E44755">
      <w:pPr>
        <w:pStyle w:val="Normal1"/>
        <w:ind w:left="294"/>
      </w:pPr>
    </w:p>
    <w:tbl>
      <w:tblPr>
        <w:tblStyle w:val="ab"/>
        <w:tblW w:w="8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9"/>
        <w:gridCol w:w="1598"/>
        <w:gridCol w:w="6286"/>
      </w:tblGrid>
      <w:tr w:rsidR="00E44755">
        <w:tc>
          <w:tcPr>
            <w:tcW w:w="539" w:type="dxa"/>
            <w:shd w:val="clear" w:color="auto" w:fill="D9D9D9"/>
          </w:tcPr>
          <w:p w:rsidR="00E44755" w:rsidRDefault="00614606">
            <w:pPr>
              <w:pStyle w:val="Normal1"/>
            </w:pPr>
            <w:r>
              <w:rPr>
                <w:b/>
              </w:rPr>
              <w:t>No.</w:t>
            </w:r>
          </w:p>
        </w:tc>
        <w:tc>
          <w:tcPr>
            <w:tcW w:w="1598" w:type="dxa"/>
            <w:shd w:val="clear" w:color="auto" w:fill="D9D9D9"/>
          </w:tcPr>
          <w:p w:rsidR="00E44755" w:rsidRDefault="00614606">
            <w:pPr>
              <w:pStyle w:val="Normal1"/>
            </w:pPr>
            <w:commentRangeStart w:id="96"/>
            <w:r>
              <w:rPr>
                <w:b/>
              </w:rPr>
              <w:t>Modules</w:t>
            </w:r>
            <w:commentRangeEnd w:id="96"/>
            <w:r w:rsidR="00087FCA">
              <w:rPr>
                <w:rStyle w:val="CommentReference"/>
              </w:rPr>
              <w:commentReference w:id="96"/>
            </w:r>
          </w:p>
        </w:tc>
        <w:tc>
          <w:tcPr>
            <w:tcW w:w="6286" w:type="dxa"/>
            <w:shd w:val="clear" w:color="auto" w:fill="D9D9D9"/>
          </w:tcPr>
          <w:p w:rsidR="00E44755" w:rsidRDefault="00614606">
            <w:pPr>
              <w:pStyle w:val="Normal1"/>
            </w:pPr>
            <w:r>
              <w:rPr>
                <w:b/>
              </w:rPr>
              <w:t>Description</w:t>
            </w:r>
          </w:p>
        </w:tc>
      </w:tr>
      <w:tr w:rsidR="00E44755">
        <w:tc>
          <w:tcPr>
            <w:tcW w:w="539" w:type="dxa"/>
          </w:tcPr>
          <w:p w:rsidR="00E44755" w:rsidRDefault="00614606">
            <w:pPr>
              <w:pStyle w:val="Normal1"/>
            </w:pPr>
            <w:r>
              <w:rPr>
                <w:i/>
              </w:rPr>
              <w:t>1</w:t>
            </w:r>
          </w:p>
        </w:tc>
        <w:tc>
          <w:tcPr>
            <w:tcW w:w="1598" w:type="dxa"/>
          </w:tcPr>
          <w:p w:rsidR="00E44755" w:rsidRDefault="00614606">
            <w:pPr>
              <w:pStyle w:val="Normal1"/>
            </w:pPr>
            <w:r>
              <w:rPr>
                <w:i/>
              </w:rPr>
              <w:t>Contracts</w:t>
            </w:r>
          </w:p>
        </w:tc>
        <w:tc>
          <w:tcPr>
            <w:tcW w:w="6286" w:type="dxa"/>
          </w:tcPr>
          <w:p w:rsidR="00E44755" w:rsidRDefault="00614606">
            <w:pPr>
              <w:pStyle w:val="Normal1"/>
            </w:pPr>
            <w:r>
              <w:t xml:space="preserve">Allow authorized users to create, search via keyword(s), filter, </w:t>
            </w:r>
            <w:proofErr w:type="gramStart"/>
            <w:r>
              <w:t>view</w:t>
            </w:r>
            <w:proofErr w:type="gramEnd"/>
            <w:r>
              <w:t>, modify and delete the contract reminder records of their own group.</w:t>
            </w:r>
          </w:p>
        </w:tc>
      </w:tr>
      <w:tr w:rsidR="00E44755">
        <w:tc>
          <w:tcPr>
            <w:tcW w:w="539" w:type="dxa"/>
          </w:tcPr>
          <w:p w:rsidR="00E44755" w:rsidRDefault="00614606">
            <w:pPr>
              <w:pStyle w:val="Normal1"/>
            </w:pPr>
            <w:r>
              <w:rPr>
                <w:i/>
              </w:rPr>
              <w:t>2</w:t>
            </w:r>
          </w:p>
        </w:tc>
        <w:tc>
          <w:tcPr>
            <w:tcW w:w="1598" w:type="dxa"/>
          </w:tcPr>
          <w:p w:rsidR="00E44755" w:rsidRDefault="00614606">
            <w:pPr>
              <w:pStyle w:val="Normal1"/>
            </w:pPr>
            <w:r>
              <w:rPr>
                <w:i/>
              </w:rPr>
              <w:t>Staff</w:t>
            </w:r>
          </w:p>
        </w:tc>
        <w:tc>
          <w:tcPr>
            <w:tcW w:w="6286" w:type="dxa"/>
          </w:tcPr>
          <w:p w:rsidR="00E44755" w:rsidRDefault="00614606">
            <w:pPr>
              <w:pStyle w:val="Normal1"/>
            </w:pPr>
            <w:r>
              <w:t xml:space="preserve">Allow authorized users to create, search via keyword(s), filter, </w:t>
            </w:r>
            <w:proofErr w:type="gramStart"/>
            <w:r>
              <w:t>view</w:t>
            </w:r>
            <w:proofErr w:type="gramEnd"/>
            <w:r>
              <w:t>, modify and delete the staff reminder records of their own group.</w:t>
            </w:r>
          </w:p>
        </w:tc>
      </w:tr>
      <w:tr w:rsidR="00E44755">
        <w:tc>
          <w:tcPr>
            <w:tcW w:w="539" w:type="dxa"/>
          </w:tcPr>
          <w:p w:rsidR="00E44755" w:rsidRDefault="00614606">
            <w:pPr>
              <w:pStyle w:val="Normal1"/>
            </w:pPr>
            <w:r>
              <w:rPr>
                <w:i/>
              </w:rPr>
              <w:t>3</w:t>
            </w:r>
          </w:p>
        </w:tc>
        <w:tc>
          <w:tcPr>
            <w:tcW w:w="1598" w:type="dxa"/>
          </w:tcPr>
          <w:p w:rsidR="00E44755" w:rsidRDefault="00614606">
            <w:pPr>
              <w:pStyle w:val="Normal1"/>
            </w:pPr>
            <w:del w:id="97" w:author="PSA" w:date="2018-01-04T09:50:00Z">
              <w:r w:rsidDel="00087FCA">
                <w:rPr>
                  <w:i/>
                </w:rPr>
                <w:delText>Equipment</w:delText>
              </w:r>
            </w:del>
            <w:ins w:id="98" w:author="PSA" w:date="2018-01-04T09:50:00Z">
              <w:r w:rsidR="00087FCA">
                <w:rPr>
                  <w:i/>
                </w:rPr>
                <w:t>Asset</w:t>
              </w:r>
            </w:ins>
          </w:p>
        </w:tc>
        <w:tc>
          <w:tcPr>
            <w:tcW w:w="6286" w:type="dxa"/>
          </w:tcPr>
          <w:p w:rsidR="00E44755" w:rsidRDefault="00614606">
            <w:pPr>
              <w:pStyle w:val="Normal1"/>
            </w:pPr>
            <w:r>
              <w:t xml:space="preserve">Allows authorized users to create, search via keyword(s), filter, </w:t>
            </w:r>
            <w:proofErr w:type="gramStart"/>
            <w:r>
              <w:t>view</w:t>
            </w:r>
            <w:proofErr w:type="gramEnd"/>
            <w:r>
              <w:t xml:space="preserve">, modify and delete the </w:t>
            </w:r>
            <w:del w:id="99" w:author="PSA" w:date="2018-01-04T09:50:00Z">
              <w:r w:rsidDel="00087FCA">
                <w:delText>equipment</w:delText>
              </w:r>
            </w:del>
            <w:ins w:id="100" w:author="PSA" w:date="2018-01-04T09:50:00Z">
              <w:r w:rsidR="00087FCA">
                <w:t>asset</w:t>
              </w:r>
            </w:ins>
            <w:r>
              <w:t xml:space="preserve"> reminder records of their own group.</w:t>
            </w:r>
          </w:p>
        </w:tc>
      </w:tr>
      <w:tr w:rsidR="00E44755">
        <w:tc>
          <w:tcPr>
            <w:tcW w:w="539" w:type="dxa"/>
          </w:tcPr>
          <w:p w:rsidR="00E44755" w:rsidRDefault="00614606">
            <w:pPr>
              <w:pStyle w:val="Normal1"/>
              <w:rPr>
                <w:i/>
              </w:rPr>
            </w:pPr>
            <w:r>
              <w:rPr>
                <w:i/>
              </w:rPr>
              <w:t>4</w:t>
            </w:r>
          </w:p>
        </w:tc>
        <w:tc>
          <w:tcPr>
            <w:tcW w:w="1598" w:type="dxa"/>
          </w:tcPr>
          <w:p w:rsidR="00E44755" w:rsidRDefault="00614606">
            <w:pPr>
              <w:pStyle w:val="Normal1"/>
              <w:rPr>
                <w:i/>
              </w:rPr>
            </w:pPr>
            <w:r>
              <w:rPr>
                <w:i/>
              </w:rPr>
              <w:t>Users and Groups</w:t>
            </w:r>
          </w:p>
        </w:tc>
        <w:tc>
          <w:tcPr>
            <w:tcW w:w="6286" w:type="dxa"/>
          </w:tcPr>
          <w:p w:rsidR="00E44755" w:rsidRDefault="00614606">
            <w:pPr>
              <w:pStyle w:val="Normal1"/>
            </w:pPr>
            <w:r>
              <w:t xml:space="preserve">Login and Logout, Manage User Group and </w:t>
            </w:r>
            <w:proofErr w:type="spellStart"/>
            <w:r>
              <w:t>Role,Manage</w:t>
            </w:r>
            <w:proofErr w:type="spellEnd"/>
            <w:r>
              <w:t xml:space="preserve"> User within User Group  </w:t>
            </w:r>
          </w:p>
        </w:tc>
      </w:tr>
      <w:tr w:rsidR="00E44755">
        <w:tc>
          <w:tcPr>
            <w:tcW w:w="539" w:type="dxa"/>
          </w:tcPr>
          <w:p w:rsidR="00E44755" w:rsidRDefault="00614606">
            <w:pPr>
              <w:pStyle w:val="Normal1"/>
              <w:rPr>
                <w:i/>
              </w:rPr>
            </w:pPr>
            <w:r>
              <w:rPr>
                <w:i/>
              </w:rPr>
              <w:t>5</w:t>
            </w:r>
          </w:p>
        </w:tc>
        <w:tc>
          <w:tcPr>
            <w:tcW w:w="1598" w:type="dxa"/>
          </w:tcPr>
          <w:p w:rsidR="00E44755" w:rsidRDefault="00614606">
            <w:pPr>
              <w:pStyle w:val="Normal1"/>
              <w:rPr>
                <w:i/>
              </w:rPr>
            </w:pPr>
            <w:r>
              <w:rPr>
                <w:i/>
              </w:rPr>
              <w:t>Dashboard and Reminders</w:t>
            </w:r>
          </w:p>
        </w:tc>
        <w:tc>
          <w:tcPr>
            <w:tcW w:w="6286" w:type="dxa"/>
          </w:tcPr>
          <w:p w:rsidR="00E44755" w:rsidRDefault="00614606">
            <w:pPr>
              <w:pStyle w:val="Normal1"/>
            </w:pPr>
            <w:r>
              <w:t>Allow user to have an overall view of the status of the items that he is been assigned to monitor (</w:t>
            </w:r>
            <w:proofErr w:type="spellStart"/>
            <w:r>
              <w:t>i.e</w:t>
            </w:r>
            <w:proofErr w:type="spellEnd"/>
            <w:r>
              <w:t xml:space="preserve"> member of the user group for that particular module). This feature shall base on a schedule to periodically perform a daily check on the expiring items. Those information of the expired and expiring items shall be generated into a spreadsheet and send to the users under the specified user group via email. </w:t>
            </w:r>
          </w:p>
        </w:tc>
      </w:tr>
    </w:tbl>
    <w:p w:rsidR="00E44755" w:rsidRDefault="00E44755" w:rsidP="00FE20DD">
      <w:bookmarkStart w:id="101" w:name="_vx1227" w:colFirst="0" w:colLast="0"/>
      <w:bookmarkEnd w:id="101"/>
    </w:p>
    <w:p w:rsidR="00E44755" w:rsidRDefault="00614606">
      <w:pPr>
        <w:pStyle w:val="Heading2"/>
        <w:numPr>
          <w:ilvl w:val="1"/>
          <w:numId w:val="4"/>
        </w:numPr>
      </w:pPr>
      <w:bookmarkStart w:id="102" w:name="_Toc502823849"/>
      <w:r>
        <w:t>System Interface and Linkages</w:t>
      </w:r>
      <w:bookmarkEnd w:id="102"/>
    </w:p>
    <w:p w:rsidR="00E44755" w:rsidRDefault="00614606">
      <w:pPr>
        <w:pStyle w:val="Normal1"/>
        <w:ind w:left="723"/>
      </w:pPr>
      <w:r>
        <w:t>The system will be talking to Active Directory to authenticate the user using login and password. No other external system will be integrated.</w:t>
      </w:r>
    </w:p>
    <w:p w:rsidR="00E44755" w:rsidRDefault="00E44755">
      <w:pPr>
        <w:pStyle w:val="Normal1"/>
        <w:ind w:left="723"/>
      </w:pPr>
    </w:p>
    <w:p w:rsidR="00E44755" w:rsidRDefault="00614606">
      <w:pPr>
        <w:pStyle w:val="Normal1"/>
        <w:widowControl w:val="0"/>
        <w:spacing w:after="120" w:line="360" w:lineRule="auto"/>
        <w:ind w:firstLine="723"/>
      </w:pPr>
      <w:r>
        <w:rPr>
          <w:color w:val="333333"/>
        </w:rPr>
        <w:t xml:space="preserve">Following image depicts the interaction between various layers - </w:t>
      </w:r>
    </w:p>
    <w:p w:rsidR="00E44755" w:rsidRDefault="00E44755">
      <w:pPr>
        <w:pStyle w:val="Normal1"/>
      </w:pPr>
    </w:p>
    <w:p w:rsidR="00E44755" w:rsidRDefault="00614606">
      <w:pPr>
        <w:pStyle w:val="Normal1"/>
        <w:ind w:left="720"/>
      </w:pPr>
      <w:bookmarkStart w:id="103" w:name="_3fwokq0" w:colFirst="0" w:colLast="0"/>
      <w:bookmarkEnd w:id="103"/>
      <w:r>
        <w:rPr>
          <w:noProof/>
        </w:rPr>
        <w:lastRenderedPageBreak/>
        <w:drawing>
          <wp:inline distT="114300" distB="114300" distL="114300" distR="114300">
            <wp:extent cx="5280660" cy="2184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srcRect/>
                    <a:stretch>
                      <a:fillRect/>
                    </a:stretch>
                  </pic:blipFill>
                  <pic:spPr>
                    <a:xfrm>
                      <a:off x="0" y="0"/>
                      <a:ext cx="5280660" cy="2184400"/>
                    </a:xfrm>
                    <a:prstGeom prst="rect">
                      <a:avLst/>
                    </a:prstGeom>
                    <a:ln/>
                  </pic:spPr>
                </pic:pic>
              </a:graphicData>
            </a:graphic>
          </wp:inline>
        </w:drawing>
      </w:r>
    </w:p>
    <w:p w:rsidR="00E44755" w:rsidRDefault="00E44755">
      <w:pPr>
        <w:pStyle w:val="Normal1"/>
        <w:ind w:left="720"/>
      </w:pPr>
      <w:bookmarkStart w:id="104" w:name="_rs2h9z6qm2nd" w:colFirst="0" w:colLast="0"/>
      <w:bookmarkEnd w:id="104"/>
    </w:p>
    <w:p w:rsidR="00E44755" w:rsidRDefault="00E44755">
      <w:pPr>
        <w:pStyle w:val="Normal1"/>
        <w:ind w:left="720"/>
      </w:pPr>
      <w:bookmarkStart w:id="105" w:name="_1v1yuxt" w:colFirst="0" w:colLast="0"/>
      <w:bookmarkEnd w:id="105"/>
    </w:p>
    <w:p w:rsidR="00E44755" w:rsidRDefault="00614606">
      <w:pPr>
        <w:pStyle w:val="Heading2"/>
        <w:numPr>
          <w:ilvl w:val="1"/>
          <w:numId w:val="4"/>
        </w:numPr>
      </w:pPr>
      <w:bookmarkStart w:id="106" w:name="_Toc502823850"/>
      <w:r>
        <w:t>Data Flow Diagram</w:t>
      </w:r>
      <w:bookmarkEnd w:id="106"/>
      <w:r>
        <w:t xml:space="preserve"> </w:t>
      </w:r>
    </w:p>
    <w:p w:rsidR="00E44755" w:rsidRDefault="00614606" w:rsidP="005808F5">
      <w:bookmarkStart w:id="107" w:name="_jzo8bthz004y" w:colFirst="0" w:colLast="0"/>
      <w:bookmarkEnd w:id="107"/>
      <w:r>
        <w:rPr>
          <w:noProof/>
        </w:rPr>
        <w:drawing>
          <wp:inline distT="114300" distB="114300" distL="114300" distR="114300">
            <wp:extent cx="5280660" cy="3962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cstate="print"/>
                    <a:srcRect/>
                    <a:stretch>
                      <a:fillRect/>
                    </a:stretch>
                  </pic:blipFill>
                  <pic:spPr>
                    <a:xfrm>
                      <a:off x="0" y="0"/>
                      <a:ext cx="5280660" cy="3962400"/>
                    </a:xfrm>
                    <a:prstGeom prst="rect">
                      <a:avLst/>
                    </a:prstGeom>
                    <a:ln/>
                  </pic:spPr>
                </pic:pic>
              </a:graphicData>
            </a:graphic>
          </wp:inline>
        </w:drawing>
      </w:r>
    </w:p>
    <w:p w:rsidR="00E44755" w:rsidRDefault="00614606">
      <w:pPr>
        <w:pStyle w:val="Heading2"/>
        <w:numPr>
          <w:ilvl w:val="1"/>
          <w:numId w:val="4"/>
        </w:numPr>
      </w:pPr>
      <w:bookmarkStart w:id="108" w:name="_Toc502823851"/>
      <w:r>
        <w:t>Design Solutions</w:t>
      </w:r>
      <w:bookmarkEnd w:id="108"/>
    </w:p>
    <w:p w:rsidR="00E44755" w:rsidRDefault="00E44755">
      <w:pPr>
        <w:pStyle w:val="Normal1"/>
      </w:pPr>
    </w:p>
    <w:p w:rsidR="00E44755" w:rsidRDefault="00614606">
      <w:pPr>
        <w:pStyle w:val="Heading3"/>
        <w:numPr>
          <w:ilvl w:val="2"/>
          <w:numId w:val="4"/>
        </w:numPr>
        <w:rPr>
          <w:sz w:val="20"/>
          <w:szCs w:val="20"/>
        </w:rPr>
      </w:pPr>
      <w:bookmarkStart w:id="109" w:name="_Toc502823852"/>
      <w:r>
        <w:rPr>
          <w:sz w:val="20"/>
          <w:szCs w:val="20"/>
        </w:rPr>
        <w:t>Authentication</w:t>
      </w:r>
      <w:bookmarkEnd w:id="109"/>
    </w:p>
    <w:p w:rsidR="00E44755" w:rsidRDefault="00614606">
      <w:pPr>
        <w:pStyle w:val="Normal1"/>
      </w:pPr>
      <w:r>
        <w:t xml:space="preserve">Following image depicts how authentication will work - </w:t>
      </w:r>
    </w:p>
    <w:p w:rsidR="00E44755" w:rsidRDefault="00614606">
      <w:pPr>
        <w:pStyle w:val="Normal1"/>
        <w:ind w:left="1440" w:hanging="1347"/>
      </w:pPr>
      <w:commentRangeStart w:id="110"/>
      <w:r>
        <w:rPr>
          <w:noProof/>
        </w:rPr>
        <w:lastRenderedPageBreak/>
        <w:drawing>
          <wp:inline distT="114300" distB="114300" distL="114300" distR="114300">
            <wp:extent cx="5280660" cy="28194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cstate="print"/>
                    <a:srcRect/>
                    <a:stretch>
                      <a:fillRect/>
                    </a:stretch>
                  </pic:blipFill>
                  <pic:spPr>
                    <a:xfrm>
                      <a:off x="0" y="0"/>
                      <a:ext cx="5280660" cy="2819400"/>
                    </a:xfrm>
                    <a:prstGeom prst="rect">
                      <a:avLst/>
                    </a:prstGeom>
                    <a:ln/>
                  </pic:spPr>
                </pic:pic>
              </a:graphicData>
            </a:graphic>
          </wp:inline>
        </w:drawing>
      </w:r>
      <w:commentRangeEnd w:id="110"/>
      <w:r w:rsidR="00086EB3">
        <w:rPr>
          <w:rStyle w:val="CommentReference"/>
        </w:rPr>
        <w:commentReference w:id="110"/>
      </w:r>
    </w:p>
    <w:p w:rsidR="00E44755" w:rsidRDefault="00E44755">
      <w:pPr>
        <w:pStyle w:val="Normal1"/>
        <w:ind w:left="1440"/>
      </w:pPr>
    </w:p>
    <w:p w:rsidR="00E44755" w:rsidRDefault="00E44755">
      <w:pPr>
        <w:pStyle w:val="Normal1"/>
      </w:pPr>
      <w:bookmarkStart w:id="111" w:name="_37m2jsg" w:colFirst="0" w:colLast="0"/>
      <w:bookmarkEnd w:id="111"/>
    </w:p>
    <w:p w:rsidR="00E44755" w:rsidRDefault="00614606">
      <w:pPr>
        <w:pStyle w:val="Heading1"/>
        <w:numPr>
          <w:ilvl w:val="0"/>
          <w:numId w:val="4"/>
        </w:numPr>
      </w:pPr>
      <w:bookmarkStart w:id="112" w:name="_Toc502823853"/>
      <w:r>
        <w:t>Dependencies</w:t>
      </w:r>
      <w:bookmarkEnd w:id="112"/>
    </w:p>
    <w:p w:rsidR="00E44755" w:rsidRDefault="00614606">
      <w:pPr>
        <w:pStyle w:val="Heading2"/>
        <w:numPr>
          <w:ilvl w:val="1"/>
          <w:numId w:val="4"/>
        </w:numPr>
      </w:pPr>
      <w:bookmarkStart w:id="113" w:name="_Toc502823854"/>
      <w:r>
        <w:t>List of Infrastructure Dependencies</w:t>
      </w:r>
      <w:bookmarkEnd w:id="113"/>
    </w:p>
    <w:p w:rsidR="00E44755" w:rsidRDefault="00E44755">
      <w:pPr>
        <w:pStyle w:val="Normal1"/>
      </w:pPr>
    </w:p>
    <w:p w:rsidR="00E44755" w:rsidRDefault="00E44755">
      <w:pPr>
        <w:pStyle w:val="Normal1"/>
        <w:ind w:left="720"/>
      </w:pPr>
    </w:p>
    <w:tbl>
      <w:tblPr>
        <w:tblStyle w:val="ac"/>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 xml:space="preserve">Infrastructure </w:t>
            </w:r>
          </w:p>
        </w:tc>
        <w:tc>
          <w:tcPr>
            <w:tcW w:w="5021" w:type="dxa"/>
            <w:shd w:val="clear" w:color="auto" w:fill="C0C0C0"/>
          </w:tcPr>
          <w:p w:rsidR="00E44755" w:rsidRDefault="00614606">
            <w:pPr>
              <w:pStyle w:val="Normal1"/>
            </w:pPr>
            <w:r>
              <w:rPr>
                <w:b/>
              </w:rPr>
              <w:t>Impact to System</w:t>
            </w:r>
          </w:p>
        </w:tc>
      </w:tr>
      <w:tr w:rsidR="00E44755">
        <w:tc>
          <w:tcPr>
            <w:tcW w:w="817" w:type="dxa"/>
          </w:tcPr>
          <w:p w:rsidR="00E44755" w:rsidRDefault="00614606">
            <w:pPr>
              <w:pStyle w:val="Normal1"/>
            </w:pPr>
            <w:r>
              <w:t>1</w:t>
            </w:r>
          </w:p>
        </w:tc>
        <w:tc>
          <w:tcPr>
            <w:tcW w:w="2693" w:type="dxa"/>
          </w:tcPr>
          <w:p w:rsidR="00E44755" w:rsidRDefault="00614606">
            <w:pPr>
              <w:pStyle w:val="Normal1"/>
            </w:pPr>
            <w:r>
              <w:t>Underlying Virtualization provider</w:t>
            </w:r>
          </w:p>
        </w:tc>
        <w:tc>
          <w:tcPr>
            <w:tcW w:w="5021" w:type="dxa"/>
          </w:tcPr>
          <w:p w:rsidR="00E44755" w:rsidRDefault="00614606">
            <w:pPr>
              <w:pStyle w:val="Normal1"/>
            </w:pPr>
            <w:r>
              <w:t>The software will become inaccessible</w:t>
            </w:r>
          </w:p>
        </w:tc>
      </w:tr>
      <w:tr w:rsidR="00E44755">
        <w:tc>
          <w:tcPr>
            <w:tcW w:w="817" w:type="dxa"/>
          </w:tcPr>
          <w:p w:rsidR="00E44755" w:rsidRDefault="00614606">
            <w:pPr>
              <w:pStyle w:val="Normal1"/>
            </w:pPr>
            <w:r>
              <w:t>2</w:t>
            </w:r>
          </w:p>
        </w:tc>
        <w:tc>
          <w:tcPr>
            <w:tcW w:w="2693" w:type="dxa"/>
          </w:tcPr>
          <w:p w:rsidR="00E44755" w:rsidRDefault="00614606">
            <w:pPr>
              <w:pStyle w:val="Normal1"/>
            </w:pPr>
            <w:r>
              <w:t>Network</w:t>
            </w:r>
          </w:p>
        </w:tc>
        <w:tc>
          <w:tcPr>
            <w:tcW w:w="5021" w:type="dxa"/>
          </w:tcPr>
          <w:p w:rsidR="00E44755" w:rsidRDefault="00614606">
            <w:pPr>
              <w:pStyle w:val="Normal1"/>
              <w:numPr>
                <w:ilvl w:val="0"/>
                <w:numId w:val="10"/>
              </w:numPr>
              <w:contextualSpacing/>
            </w:pPr>
            <w:r>
              <w:t>The software will become inaccessible</w:t>
            </w:r>
          </w:p>
          <w:p w:rsidR="00E44755" w:rsidRDefault="00614606">
            <w:pPr>
              <w:pStyle w:val="Normal1"/>
              <w:numPr>
                <w:ilvl w:val="0"/>
                <w:numId w:val="10"/>
              </w:numPr>
              <w:contextualSpacing/>
            </w:pPr>
            <w:r>
              <w:t>Might lead connectivity issues between Production and DR leading to loss of sync of data</w:t>
            </w:r>
          </w:p>
        </w:tc>
      </w:tr>
      <w:tr w:rsidR="00E44755">
        <w:tc>
          <w:tcPr>
            <w:tcW w:w="817" w:type="dxa"/>
          </w:tcPr>
          <w:p w:rsidR="00E44755" w:rsidRDefault="00614606">
            <w:pPr>
              <w:pStyle w:val="Normal1"/>
            </w:pPr>
            <w:r>
              <w:t>3</w:t>
            </w:r>
          </w:p>
        </w:tc>
        <w:tc>
          <w:tcPr>
            <w:tcW w:w="2693" w:type="dxa"/>
          </w:tcPr>
          <w:p w:rsidR="00E44755" w:rsidRDefault="00614606">
            <w:pPr>
              <w:pStyle w:val="Normal1"/>
            </w:pPr>
            <w:r>
              <w:t>DNS/Load balancers</w:t>
            </w:r>
          </w:p>
        </w:tc>
        <w:tc>
          <w:tcPr>
            <w:tcW w:w="5021" w:type="dxa"/>
          </w:tcPr>
          <w:p w:rsidR="00E44755" w:rsidRDefault="00614606">
            <w:pPr>
              <w:pStyle w:val="Normal1"/>
            </w:pPr>
            <w:r>
              <w:t>It might lead to request not reaching the right web servers leading to downtime</w:t>
            </w:r>
          </w:p>
        </w:tc>
      </w:tr>
    </w:tbl>
    <w:p w:rsidR="00E44755" w:rsidRDefault="00614606">
      <w:pPr>
        <w:pStyle w:val="Heading2"/>
        <w:numPr>
          <w:ilvl w:val="1"/>
          <w:numId w:val="4"/>
        </w:numPr>
      </w:pPr>
      <w:bookmarkStart w:id="114" w:name="_Toc502823855"/>
      <w:r>
        <w:t>List of External System Dependencies</w:t>
      </w:r>
      <w:bookmarkEnd w:id="114"/>
    </w:p>
    <w:p w:rsidR="00E44755" w:rsidRDefault="00E44755">
      <w:pPr>
        <w:pStyle w:val="Normal1"/>
      </w:pPr>
    </w:p>
    <w:p w:rsidR="00E44755" w:rsidRDefault="00E44755">
      <w:pPr>
        <w:pStyle w:val="Normal1"/>
        <w:ind w:left="720"/>
      </w:pPr>
    </w:p>
    <w:tbl>
      <w:tblPr>
        <w:tblStyle w:val="ad"/>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 xml:space="preserve">External System </w:t>
            </w:r>
          </w:p>
        </w:tc>
        <w:tc>
          <w:tcPr>
            <w:tcW w:w="5021" w:type="dxa"/>
            <w:shd w:val="clear" w:color="auto" w:fill="C0C0C0"/>
          </w:tcPr>
          <w:p w:rsidR="00E44755" w:rsidRDefault="00614606">
            <w:pPr>
              <w:pStyle w:val="Normal1"/>
            </w:pPr>
            <w:r>
              <w:rPr>
                <w:b/>
              </w:rPr>
              <w:t>Impact to System</w:t>
            </w:r>
          </w:p>
        </w:tc>
      </w:tr>
      <w:tr w:rsidR="00E44755">
        <w:tc>
          <w:tcPr>
            <w:tcW w:w="817" w:type="dxa"/>
          </w:tcPr>
          <w:p w:rsidR="00E44755" w:rsidRDefault="00614606">
            <w:pPr>
              <w:pStyle w:val="Normal1"/>
            </w:pPr>
            <w:r>
              <w:t>1</w:t>
            </w:r>
          </w:p>
        </w:tc>
        <w:tc>
          <w:tcPr>
            <w:tcW w:w="2693" w:type="dxa"/>
          </w:tcPr>
          <w:p w:rsidR="00E44755" w:rsidRDefault="00614606">
            <w:pPr>
              <w:pStyle w:val="Normal1"/>
            </w:pPr>
            <w:r>
              <w:t>Active Directory</w:t>
            </w:r>
          </w:p>
        </w:tc>
        <w:tc>
          <w:tcPr>
            <w:tcW w:w="5021" w:type="dxa"/>
          </w:tcPr>
          <w:p w:rsidR="00E44755" w:rsidRDefault="00614606">
            <w:pPr>
              <w:pStyle w:val="Normal1"/>
            </w:pPr>
            <w:r>
              <w:t>Authentication will fail</w:t>
            </w:r>
          </w:p>
        </w:tc>
      </w:tr>
      <w:tr w:rsidR="00E44755">
        <w:tc>
          <w:tcPr>
            <w:tcW w:w="817" w:type="dxa"/>
          </w:tcPr>
          <w:p w:rsidR="00E44755" w:rsidRDefault="00614606">
            <w:pPr>
              <w:pStyle w:val="Normal1"/>
            </w:pPr>
            <w:r>
              <w:t>2</w:t>
            </w:r>
          </w:p>
        </w:tc>
        <w:tc>
          <w:tcPr>
            <w:tcW w:w="2693" w:type="dxa"/>
          </w:tcPr>
          <w:p w:rsidR="00E44755" w:rsidRDefault="00614606">
            <w:pPr>
              <w:pStyle w:val="Normal1"/>
            </w:pPr>
            <w:r>
              <w:t>External Backup</w:t>
            </w:r>
          </w:p>
        </w:tc>
        <w:tc>
          <w:tcPr>
            <w:tcW w:w="5021" w:type="dxa"/>
          </w:tcPr>
          <w:p w:rsidR="00E44755" w:rsidRDefault="00614606">
            <w:pPr>
              <w:pStyle w:val="Normal1"/>
            </w:pPr>
            <w:r>
              <w:t>Backups will fail</w:t>
            </w:r>
          </w:p>
        </w:tc>
      </w:tr>
    </w:tbl>
    <w:p w:rsidR="00E44755" w:rsidRDefault="00614606">
      <w:pPr>
        <w:pStyle w:val="Heading2"/>
        <w:numPr>
          <w:ilvl w:val="1"/>
          <w:numId w:val="4"/>
        </w:numPr>
      </w:pPr>
      <w:bookmarkStart w:id="115" w:name="_Toc502823856"/>
      <w:r>
        <w:t>List of External Systems Depending on this System</w:t>
      </w:r>
      <w:bookmarkEnd w:id="115"/>
      <w:r>
        <w:t xml:space="preserve"> </w:t>
      </w:r>
    </w:p>
    <w:p w:rsidR="00E44755" w:rsidRDefault="00E44755">
      <w:pPr>
        <w:pStyle w:val="Normal1"/>
      </w:pPr>
    </w:p>
    <w:p w:rsidR="00E44755" w:rsidRDefault="00614606">
      <w:pPr>
        <w:pStyle w:val="Normal1"/>
      </w:pPr>
      <w:bookmarkStart w:id="116" w:name="_111kx3o" w:colFirst="0" w:colLast="0"/>
      <w:bookmarkEnd w:id="116"/>
      <w:r>
        <w:t>No external system is depending on this system.</w:t>
      </w:r>
    </w:p>
    <w:p w:rsidR="00E44755" w:rsidRDefault="00614606">
      <w:pPr>
        <w:pStyle w:val="Heading1"/>
        <w:numPr>
          <w:ilvl w:val="0"/>
          <w:numId w:val="4"/>
        </w:numPr>
      </w:pPr>
      <w:bookmarkStart w:id="117" w:name="_Toc502823857"/>
      <w:r>
        <w:t>Technical Architecture</w:t>
      </w:r>
      <w:bookmarkEnd w:id="117"/>
    </w:p>
    <w:p w:rsidR="00E44755" w:rsidRDefault="00614606">
      <w:pPr>
        <w:pStyle w:val="Heading2"/>
        <w:numPr>
          <w:ilvl w:val="1"/>
          <w:numId w:val="4"/>
        </w:numPr>
      </w:pPr>
      <w:bookmarkStart w:id="118" w:name="_Toc502823858"/>
      <w:r>
        <w:t>Deployment View</w:t>
      </w:r>
      <w:bookmarkEnd w:id="118"/>
    </w:p>
    <w:p w:rsidR="00E44755" w:rsidRDefault="00E44755">
      <w:pPr>
        <w:pStyle w:val="Normal1"/>
        <w:ind w:left="720"/>
      </w:pPr>
    </w:p>
    <w:p w:rsidR="00E44755" w:rsidRDefault="00614606">
      <w:pPr>
        <w:pStyle w:val="Normal1"/>
        <w:jc w:val="both"/>
      </w:pPr>
      <w:r>
        <w:rPr>
          <w:rFonts w:ascii="Cabin" w:eastAsia="Cabin" w:hAnsi="Cabin" w:cs="Cabin"/>
          <w:noProof/>
          <w:sz w:val="22"/>
          <w:szCs w:val="22"/>
        </w:rPr>
        <w:lastRenderedPageBreak/>
        <w:drawing>
          <wp:inline distT="0" distB="0" distL="0" distR="0">
            <wp:extent cx="5226368" cy="288911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cstate="print"/>
                    <a:srcRect/>
                    <a:stretch>
                      <a:fillRect/>
                    </a:stretch>
                  </pic:blipFill>
                  <pic:spPr>
                    <a:xfrm>
                      <a:off x="0" y="0"/>
                      <a:ext cx="5226368" cy="2889110"/>
                    </a:xfrm>
                    <a:prstGeom prst="rect">
                      <a:avLst/>
                    </a:prstGeom>
                    <a:ln/>
                  </pic:spPr>
                </pic:pic>
              </a:graphicData>
            </a:graphic>
          </wp:inline>
        </w:drawing>
      </w:r>
    </w:p>
    <w:p w:rsidR="00E44755" w:rsidRDefault="00E44755">
      <w:pPr>
        <w:pStyle w:val="Normal1"/>
        <w:jc w:val="both"/>
        <w:rPr>
          <w:rFonts w:ascii="Calibri" w:eastAsia="Calibri" w:hAnsi="Calibri" w:cs="Calibri"/>
          <w:sz w:val="24"/>
          <w:szCs w:val="24"/>
        </w:rPr>
      </w:pPr>
    </w:p>
    <w:p w:rsidR="00E44755" w:rsidRDefault="00614606">
      <w:pPr>
        <w:pStyle w:val="Normal1"/>
        <w:jc w:val="both"/>
      </w:pPr>
      <w:r>
        <w:t xml:space="preserve">There will be two sites - Production and DR. On each site, there will be web servers which will route the traffic to the App servers. There will be a database at each site. Data will be replicated between the sites. At any point, one will be the master and the other the slave. </w:t>
      </w:r>
    </w:p>
    <w:p w:rsidR="00E44755" w:rsidRDefault="00E44755">
      <w:pPr>
        <w:pStyle w:val="Normal1"/>
        <w:jc w:val="both"/>
      </w:pPr>
    </w:p>
    <w:p w:rsidR="00E44755" w:rsidRDefault="00614606">
      <w:pPr>
        <w:pStyle w:val="Normal1"/>
        <w:jc w:val="both"/>
      </w:pPr>
      <w:r>
        <w:t xml:space="preserve">The load can be balanced between multiple </w:t>
      </w:r>
      <w:proofErr w:type="spellStart"/>
      <w:r>
        <w:t>webservers</w:t>
      </w:r>
      <w:proofErr w:type="spellEnd"/>
      <w:r>
        <w:t xml:space="preserve"> by creating multiple a-records with the same name as well. However, it would not be able to detect any failures of downstream servers.</w:t>
      </w:r>
    </w:p>
    <w:p w:rsidR="00E44755" w:rsidRDefault="00E44755">
      <w:pPr>
        <w:pStyle w:val="Normal1"/>
        <w:jc w:val="both"/>
      </w:pPr>
    </w:p>
    <w:p w:rsidR="00E44755" w:rsidRDefault="00614606">
      <w:pPr>
        <w:pStyle w:val="Normal1"/>
        <w:jc w:val="both"/>
      </w:pPr>
      <w:r>
        <w:t xml:space="preserve">During failover, the master-slave roles have to be switched. The web URL has to be pointed to the right site. Failovers will not be automatic. </w:t>
      </w:r>
    </w:p>
    <w:p w:rsidR="00E44755" w:rsidRDefault="00E44755">
      <w:pPr>
        <w:pStyle w:val="Normal1"/>
        <w:jc w:val="both"/>
      </w:pPr>
    </w:p>
    <w:p w:rsidR="00E44755" w:rsidRDefault="00614606">
      <w:pPr>
        <w:pStyle w:val="Normal1"/>
        <w:jc w:val="both"/>
      </w:pPr>
      <w:r>
        <w:t>Note - The diagram is for illustration of deployment view. For actual number of servers, please refer to Hardware Planning.</w:t>
      </w:r>
    </w:p>
    <w:p w:rsidR="00E44755" w:rsidRDefault="00E44755">
      <w:pPr>
        <w:pStyle w:val="Normal1"/>
        <w:jc w:val="both"/>
      </w:pPr>
    </w:p>
    <w:p w:rsidR="00E44755" w:rsidRDefault="00614606">
      <w:pPr>
        <w:pStyle w:val="Heading2"/>
        <w:numPr>
          <w:ilvl w:val="1"/>
          <w:numId w:val="4"/>
        </w:numPr>
      </w:pPr>
      <w:bookmarkStart w:id="119" w:name="_Toc502823859"/>
      <w:commentRangeStart w:id="120"/>
      <w:r>
        <w:t>Hardware/Software Planning and Sizing</w:t>
      </w:r>
      <w:bookmarkEnd w:id="119"/>
      <w:r>
        <w:t xml:space="preserve"> </w:t>
      </w:r>
      <w:commentRangeEnd w:id="120"/>
      <w:r w:rsidR="009B7437">
        <w:rPr>
          <w:rStyle w:val="CommentReference"/>
          <w:b w:val="0"/>
        </w:rPr>
        <w:commentReference w:id="120"/>
      </w:r>
    </w:p>
    <w:p w:rsidR="00E44755" w:rsidRDefault="00E44755">
      <w:pPr>
        <w:pStyle w:val="Normal1"/>
        <w:ind w:left="720"/>
      </w:pPr>
      <w:bookmarkStart w:id="121" w:name="_1egqt2p" w:colFirst="0" w:colLast="0"/>
      <w:bookmarkEnd w:id="121"/>
    </w:p>
    <w:p w:rsidR="00E44755" w:rsidRDefault="00614606">
      <w:pPr>
        <w:pStyle w:val="Heading3"/>
        <w:numPr>
          <w:ilvl w:val="2"/>
          <w:numId w:val="4"/>
        </w:numPr>
      </w:pPr>
      <w:bookmarkStart w:id="122" w:name="_Toc502823860"/>
      <w:r>
        <w:t>Applications Server</w:t>
      </w:r>
      <w:bookmarkEnd w:id="122"/>
    </w:p>
    <w:p w:rsidR="00E44755" w:rsidRDefault="00614606">
      <w:pPr>
        <w:pStyle w:val="Heading3"/>
        <w:numPr>
          <w:ilvl w:val="3"/>
          <w:numId w:val="4"/>
        </w:numPr>
      </w:pPr>
      <w:bookmarkStart w:id="123" w:name="_Toc502823861"/>
      <w:r>
        <w:t>Server</w:t>
      </w:r>
      <w:bookmarkEnd w:id="123"/>
    </w:p>
    <w:p w:rsidR="00E44755" w:rsidRDefault="00E44755">
      <w:pPr>
        <w:pStyle w:val="Normal1"/>
        <w:ind w:left="2160"/>
      </w:pPr>
    </w:p>
    <w:tbl>
      <w:tblPr>
        <w:tblStyle w:val="ae"/>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75"/>
        <w:gridCol w:w="3402"/>
        <w:gridCol w:w="4454"/>
      </w:tblGrid>
      <w:tr w:rsidR="00E44755">
        <w:tc>
          <w:tcPr>
            <w:tcW w:w="675" w:type="dxa"/>
            <w:shd w:val="clear" w:color="auto" w:fill="C0C0C0"/>
          </w:tcPr>
          <w:p w:rsidR="00E44755" w:rsidRDefault="00614606">
            <w:pPr>
              <w:pStyle w:val="Normal1"/>
            </w:pPr>
            <w:r>
              <w:rPr>
                <w:b/>
              </w:rPr>
              <w:t>No.</w:t>
            </w:r>
          </w:p>
        </w:tc>
        <w:tc>
          <w:tcPr>
            <w:tcW w:w="3402" w:type="dxa"/>
            <w:shd w:val="clear" w:color="auto" w:fill="C0C0C0"/>
          </w:tcPr>
          <w:p w:rsidR="00E44755" w:rsidRDefault="00614606">
            <w:pPr>
              <w:pStyle w:val="Normal1"/>
            </w:pPr>
            <w:r>
              <w:rPr>
                <w:b/>
              </w:rPr>
              <w:t>Purpose</w:t>
            </w:r>
          </w:p>
        </w:tc>
        <w:tc>
          <w:tcPr>
            <w:tcW w:w="4454" w:type="dxa"/>
            <w:shd w:val="clear" w:color="auto" w:fill="C0C0C0"/>
          </w:tcPr>
          <w:p w:rsidR="00E44755" w:rsidRDefault="00614606">
            <w:pPr>
              <w:pStyle w:val="Normal1"/>
            </w:pPr>
            <w:r>
              <w:rPr>
                <w:b/>
              </w:rPr>
              <w:t>Specification</w:t>
            </w:r>
          </w:p>
        </w:tc>
      </w:tr>
      <w:tr w:rsidR="00E44755">
        <w:tc>
          <w:tcPr>
            <w:tcW w:w="675" w:type="dxa"/>
          </w:tcPr>
          <w:p w:rsidR="00E44755" w:rsidRDefault="00614606">
            <w:pPr>
              <w:pStyle w:val="Normal1"/>
            </w:pPr>
            <w:r>
              <w:rPr>
                <w:i/>
              </w:rPr>
              <w:t>1</w:t>
            </w:r>
          </w:p>
        </w:tc>
        <w:tc>
          <w:tcPr>
            <w:tcW w:w="3402" w:type="dxa"/>
          </w:tcPr>
          <w:p w:rsidR="00E44755" w:rsidRDefault="00614606">
            <w:pPr>
              <w:pStyle w:val="Normal1"/>
              <w:rPr>
                <w:i/>
              </w:rPr>
            </w:pPr>
            <w:commentRangeStart w:id="124"/>
            <w:r>
              <w:rPr>
                <w:i/>
              </w:rPr>
              <w:t>2 servers to run backend application and 1 server for web server</w:t>
            </w:r>
          </w:p>
        </w:tc>
        <w:tc>
          <w:tcPr>
            <w:tcW w:w="4454" w:type="dxa"/>
          </w:tcPr>
          <w:p w:rsidR="00E44755" w:rsidRDefault="00614606">
            <w:pPr>
              <w:pStyle w:val="Normal1"/>
              <w:rPr>
                <w:i/>
              </w:rPr>
            </w:pPr>
            <w:r>
              <w:rPr>
                <w:i/>
              </w:rPr>
              <w:t xml:space="preserve">Operating System – Linux preferably </w:t>
            </w:r>
            <w:proofErr w:type="spellStart"/>
            <w:r>
              <w:rPr>
                <w:i/>
              </w:rPr>
              <w:t>Debian</w:t>
            </w:r>
            <w:proofErr w:type="spellEnd"/>
            <w:r>
              <w:rPr>
                <w:i/>
              </w:rPr>
              <w:t xml:space="preserve"> flavour</w:t>
            </w:r>
          </w:p>
          <w:p w:rsidR="00E44755" w:rsidRDefault="00614606">
            <w:pPr>
              <w:pStyle w:val="Normal1"/>
              <w:rPr>
                <w:i/>
              </w:rPr>
            </w:pPr>
            <w:r>
              <w:rPr>
                <w:i/>
              </w:rPr>
              <w:t>Processor - &gt;= 2.4 GHZ</w:t>
            </w:r>
            <w:commentRangeEnd w:id="124"/>
            <w:r w:rsidR="00833EBC">
              <w:rPr>
                <w:rStyle w:val="CommentReference"/>
              </w:rPr>
              <w:commentReference w:id="124"/>
            </w:r>
          </w:p>
        </w:tc>
      </w:tr>
    </w:tbl>
    <w:p w:rsidR="00E44755" w:rsidRDefault="00614606">
      <w:pPr>
        <w:pStyle w:val="Heading3"/>
        <w:numPr>
          <w:ilvl w:val="3"/>
          <w:numId w:val="4"/>
        </w:numPr>
      </w:pPr>
      <w:bookmarkStart w:id="125" w:name="_Toc502823862"/>
      <w:commentRangeStart w:id="126"/>
      <w:r>
        <w:t>Memory</w:t>
      </w:r>
      <w:commentRangeEnd w:id="126"/>
      <w:r w:rsidR="00833EBC">
        <w:rPr>
          <w:rStyle w:val="CommentReference"/>
        </w:rPr>
        <w:commentReference w:id="126"/>
      </w:r>
      <w:bookmarkEnd w:id="125"/>
    </w:p>
    <w:p w:rsidR="00E44755" w:rsidRDefault="00E44755">
      <w:pPr>
        <w:pStyle w:val="Normal1"/>
        <w:ind w:left="2160"/>
      </w:pPr>
    </w:p>
    <w:tbl>
      <w:tblPr>
        <w:tblStyle w:val="af"/>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3260"/>
        <w:gridCol w:w="4454"/>
      </w:tblGrid>
      <w:tr w:rsidR="00E44755">
        <w:tc>
          <w:tcPr>
            <w:tcW w:w="817" w:type="dxa"/>
            <w:shd w:val="clear" w:color="auto" w:fill="C0C0C0"/>
          </w:tcPr>
          <w:p w:rsidR="00E44755" w:rsidRDefault="00614606">
            <w:pPr>
              <w:pStyle w:val="Normal1"/>
            </w:pPr>
            <w:r>
              <w:rPr>
                <w:b/>
              </w:rPr>
              <w:t>No.</w:t>
            </w:r>
          </w:p>
        </w:tc>
        <w:tc>
          <w:tcPr>
            <w:tcW w:w="3260" w:type="dxa"/>
            <w:shd w:val="clear" w:color="auto" w:fill="C0C0C0"/>
          </w:tcPr>
          <w:p w:rsidR="00E44755" w:rsidRDefault="00614606">
            <w:pPr>
              <w:pStyle w:val="Normal1"/>
            </w:pPr>
            <w:r>
              <w:rPr>
                <w:b/>
              </w:rPr>
              <w:t>Server</w:t>
            </w:r>
          </w:p>
        </w:tc>
        <w:tc>
          <w:tcPr>
            <w:tcW w:w="4454" w:type="dxa"/>
            <w:shd w:val="clear" w:color="auto" w:fill="C0C0C0"/>
          </w:tcPr>
          <w:p w:rsidR="00E44755" w:rsidRDefault="00614606">
            <w:pPr>
              <w:pStyle w:val="Normal1"/>
            </w:pPr>
            <w:r>
              <w:rPr>
                <w:b/>
              </w:rPr>
              <w:t>Memory Needed</w:t>
            </w:r>
          </w:p>
        </w:tc>
      </w:tr>
      <w:tr w:rsidR="00E44755">
        <w:tc>
          <w:tcPr>
            <w:tcW w:w="817" w:type="dxa"/>
          </w:tcPr>
          <w:p w:rsidR="00E44755" w:rsidRDefault="00E44755">
            <w:pPr>
              <w:pStyle w:val="Normal1"/>
            </w:pPr>
          </w:p>
        </w:tc>
        <w:tc>
          <w:tcPr>
            <w:tcW w:w="3260" w:type="dxa"/>
          </w:tcPr>
          <w:p w:rsidR="00E44755" w:rsidRDefault="00614606">
            <w:pPr>
              <w:pStyle w:val="Normal1"/>
            </w:pPr>
            <w:r>
              <w:t>Example:</w:t>
            </w:r>
          </w:p>
        </w:tc>
        <w:tc>
          <w:tcPr>
            <w:tcW w:w="4454" w:type="dxa"/>
          </w:tcPr>
          <w:p w:rsidR="00E44755" w:rsidRDefault="00E44755">
            <w:pPr>
              <w:pStyle w:val="Normal1"/>
            </w:pPr>
          </w:p>
        </w:tc>
      </w:tr>
      <w:tr w:rsidR="00E44755">
        <w:tc>
          <w:tcPr>
            <w:tcW w:w="817" w:type="dxa"/>
          </w:tcPr>
          <w:p w:rsidR="00E44755" w:rsidRDefault="00614606">
            <w:pPr>
              <w:pStyle w:val="Normal1"/>
            </w:pPr>
            <w:r>
              <w:rPr>
                <w:i/>
              </w:rPr>
              <w:t>1</w:t>
            </w:r>
          </w:p>
        </w:tc>
        <w:tc>
          <w:tcPr>
            <w:tcW w:w="3260" w:type="dxa"/>
          </w:tcPr>
          <w:p w:rsidR="00E44755" w:rsidRDefault="00614606">
            <w:pPr>
              <w:pStyle w:val="Normal1"/>
            </w:pPr>
            <w:r>
              <w:rPr>
                <w:i/>
              </w:rPr>
              <w:t>2 servers to run WLS instances</w:t>
            </w:r>
          </w:p>
        </w:tc>
        <w:tc>
          <w:tcPr>
            <w:tcW w:w="4454" w:type="dxa"/>
          </w:tcPr>
          <w:p w:rsidR="00E44755" w:rsidRDefault="00E44755">
            <w:pPr>
              <w:pStyle w:val="Normal1"/>
            </w:pPr>
          </w:p>
        </w:tc>
      </w:tr>
      <w:tr w:rsidR="00E44755">
        <w:tc>
          <w:tcPr>
            <w:tcW w:w="817" w:type="dxa"/>
          </w:tcPr>
          <w:p w:rsidR="00E44755" w:rsidRDefault="00E44755">
            <w:pPr>
              <w:pStyle w:val="Normal1"/>
            </w:pPr>
          </w:p>
        </w:tc>
        <w:tc>
          <w:tcPr>
            <w:tcW w:w="3260" w:type="dxa"/>
          </w:tcPr>
          <w:p w:rsidR="00E44755" w:rsidRDefault="00614606">
            <w:pPr>
              <w:pStyle w:val="Normal1"/>
            </w:pPr>
            <w:r>
              <w:rPr>
                <w:i/>
              </w:rPr>
              <w:t>- WLS instance</w:t>
            </w:r>
          </w:p>
        </w:tc>
        <w:tc>
          <w:tcPr>
            <w:tcW w:w="4454" w:type="dxa"/>
          </w:tcPr>
          <w:p w:rsidR="00E44755" w:rsidRDefault="00614606">
            <w:pPr>
              <w:pStyle w:val="Normal1"/>
            </w:pPr>
            <w:r>
              <w:rPr>
                <w:i/>
              </w:rPr>
              <w:t>Each WLS instance - 4 GB heap</w:t>
            </w:r>
          </w:p>
        </w:tc>
      </w:tr>
      <w:tr w:rsidR="00E44755">
        <w:tc>
          <w:tcPr>
            <w:tcW w:w="817" w:type="dxa"/>
          </w:tcPr>
          <w:p w:rsidR="00E44755" w:rsidRDefault="00E44755">
            <w:pPr>
              <w:pStyle w:val="Normal1"/>
            </w:pPr>
          </w:p>
        </w:tc>
        <w:tc>
          <w:tcPr>
            <w:tcW w:w="3260" w:type="dxa"/>
          </w:tcPr>
          <w:p w:rsidR="00E44755" w:rsidRDefault="00614606">
            <w:pPr>
              <w:pStyle w:val="Normal1"/>
            </w:pPr>
            <w:r>
              <w:rPr>
                <w:i/>
              </w:rPr>
              <w:t>Total</w:t>
            </w:r>
          </w:p>
        </w:tc>
        <w:tc>
          <w:tcPr>
            <w:tcW w:w="4454" w:type="dxa"/>
          </w:tcPr>
          <w:p w:rsidR="00E44755" w:rsidRDefault="00E44755">
            <w:pPr>
              <w:pStyle w:val="Normal1"/>
            </w:pPr>
          </w:p>
        </w:tc>
      </w:tr>
      <w:tr w:rsidR="00E44755">
        <w:tc>
          <w:tcPr>
            <w:tcW w:w="817" w:type="dxa"/>
          </w:tcPr>
          <w:p w:rsidR="00E44755" w:rsidRDefault="00614606">
            <w:pPr>
              <w:pStyle w:val="Normal1"/>
            </w:pPr>
            <w:r>
              <w:rPr>
                <w:i/>
              </w:rPr>
              <w:t>2</w:t>
            </w:r>
          </w:p>
        </w:tc>
        <w:tc>
          <w:tcPr>
            <w:tcW w:w="3260" w:type="dxa"/>
          </w:tcPr>
          <w:p w:rsidR="00E44755" w:rsidRDefault="00614606">
            <w:pPr>
              <w:pStyle w:val="Normal1"/>
            </w:pPr>
            <w:r>
              <w:rPr>
                <w:i/>
              </w:rPr>
              <w:t xml:space="preserve">1 server to house </w:t>
            </w:r>
            <w:proofErr w:type="spellStart"/>
            <w:r>
              <w:rPr>
                <w:i/>
              </w:rPr>
              <w:t>webserver</w:t>
            </w:r>
            <w:proofErr w:type="spellEnd"/>
          </w:p>
        </w:tc>
        <w:tc>
          <w:tcPr>
            <w:tcW w:w="4454" w:type="dxa"/>
          </w:tcPr>
          <w:p w:rsidR="00E44755" w:rsidRDefault="00E44755">
            <w:pPr>
              <w:pStyle w:val="Normal1"/>
            </w:pPr>
          </w:p>
        </w:tc>
      </w:tr>
      <w:tr w:rsidR="00E44755">
        <w:tc>
          <w:tcPr>
            <w:tcW w:w="817" w:type="dxa"/>
          </w:tcPr>
          <w:p w:rsidR="00E44755" w:rsidRDefault="00E44755">
            <w:pPr>
              <w:pStyle w:val="Normal1"/>
            </w:pPr>
          </w:p>
        </w:tc>
        <w:tc>
          <w:tcPr>
            <w:tcW w:w="3260" w:type="dxa"/>
          </w:tcPr>
          <w:p w:rsidR="00E44755" w:rsidRDefault="00614606">
            <w:pPr>
              <w:pStyle w:val="Normal1"/>
            </w:pPr>
            <w:r>
              <w:rPr>
                <w:i/>
              </w:rPr>
              <w:t xml:space="preserve">- </w:t>
            </w:r>
            <w:proofErr w:type="spellStart"/>
            <w:r>
              <w:rPr>
                <w:i/>
              </w:rPr>
              <w:t>nginx</w:t>
            </w:r>
            <w:proofErr w:type="spellEnd"/>
            <w:r>
              <w:rPr>
                <w:i/>
              </w:rPr>
              <w:t xml:space="preserve"> instance</w:t>
            </w:r>
          </w:p>
        </w:tc>
        <w:tc>
          <w:tcPr>
            <w:tcW w:w="4454" w:type="dxa"/>
          </w:tcPr>
          <w:p w:rsidR="00E44755" w:rsidRDefault="00614606">
            <w:pPr>
              <w:pStyle w:val="Normal1"/>
            </w:pPr>
            <w:r>
              <w:rPr>
                <w:i/>
              </w:rPr>
              <w:t xml:space="preserve">Each </w:t>
            </w:r>
            <w:proofErr w:type="spellStart"/>
            <w:r>
              <w:rPr>
                <w:i/>
              </w:rPr>
              <w:t>nginx</w:t>
            </w:r>
            <w:proofErr w:type="spellEnd"/>
            <w:r>
              <w:rPr>
                <w:i/>
              </w:rPr>
              <w:t xml:space="preserve"> – 2GB heap</w:t>
            </w:r>
          </w:p>
        </w:tc>
      </w:tr>
      <w:tr w:rsidR="00E44755">
        <w:tc>
          <w:tcPr>
            <w:tcW w:w="817" w:type="dxa"/>
          </w:tcPr>
          <w:p w:rsidR="00E44755" w:rsidRDefault="00E44755">
            <w:pPr>
              <w:pStyle w:val="Normal1"/>
            </w:pPr>
          </w:p>
        </w:tc>
        <w:tc>
          <w:tcPr>
            <w:tcW w:w="3260" w:type="dxa"/>
          </w:tcPr>
          <w:p w:rsidR="00E44755" w:rsidRDefault="00614606">
            <w:pPr>
              <w:pStyle w:val="Normal1"/>
            </w:pPr>
            <w:r>
              <w:rPr>
                <w:i/>
              </w:rPr>
              <w:t>Total</w:t>
            </w:r>
          </w:p>
        </w:tc>
        <w:tc>
          <w:tcPr>
            <w:tcW w:w="4454" w:type="dxa"/>
          </w:tcPr>
          <w:p w:rsidR="00E44755" w:rsidRDefault="00E44755">
            <w:pPr>
              <w:pStyle w:val="Normal1"/>
            </w:pPr>
          </w:p>
        </w:tc>
      </w:tr>
    </w:tbl>
    <w:p w:rsidR="00E44755" w:rsidRDefault="00614606">
      <w:pPr>
        <w:pStyle w:val="Heading3"/>
        <w:numPr>
          <w:ilvl w:val="3"/>
          <w:numId w:val="4"/>
        </w:numPr>
      </w:pPr>
      <w:bookmarkStart w:id="127" w:name="_Toc502823863"/>
      <w:commentRangeStart w:id="128"/>
      <w:r>
        <w:lastRenderedPageBreak/>
        <w:t>Disk Space</w:t>
      </w:r>
      <w:commentRangeEnd w:id="128"/>
      <w:r w:rsidR="00833EBC">
        <w:rPr>
          <w:rStyle w:val="CommentReference"/>
        </w:rPr>
        <w:commentReference w:id="128"/>
      </w:r>
      <w:bookmarkEnd w:id="127"/>
    </w:p>
    <w:p w:rsidR="00E44755" w:rsidRDefault="00E44755">
      <w:pPr>
        <w:pStyle w:val="Normal1"/>
        <w:ind w:left="2160"/>
      </w:pPr>
    </w:p>
    <w:tbl>
      <w:tblPr>
        <w:tblStyle w:val="af0"/>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3260"/>
        <w:gridCol w:w="4454"/>
      </w:tblGrid>
      <w:tr w:rsidR="00E44755">
        <w:tc>
          <w:tcPr>
            <w:tcW w:w="817" w:type="dxa"/>
            <w:shd w:val="clear" w:color="auto" w:fill="C0C0C0"/>
          </w:tcPr>
          <w:p w:rsidR="00E44755" w:rsidRDefault="00614606">
            <w:pPr>
              <w:pStyle w:val="Normal1"/>
            </w:pPr>
            <w:r>
              <w:rPr>
                <w:b/>
              </w:rPr>
              <w:t>No.</w:t>
            </w:r>
          </w:p>
        </w:tc>
        <w:tc>
          <w:tcPr>
            <w:tcW w:w="3260" w:type="dxa"/>
            <w:shd w:val="clear" w:color="auto" w:fill="C0C0C0"/>
          </w:tcPr>
          <w:p w:rsidR="00E44755" w:rsidRDefault="00614606">
            <w:pPr>
              <w:pStyle w:val="Normal1"/>
            </w:pPr>
            <w:r>
              <w:rPr>
                <w:b/>
              </w:rPr>
              <w:t>Item</w:t>
            </w:r>
          </w:p>
        </w:tc>
        <w:tc>
          <w:tcPr>
            <w:tcW w:w="4454" w:type="dxa"/>
            <w:shd w:val="clear" w:color="auto" w:fill="C0C0C0"/>
          </w:tcPr>
          <w:p w:rsidR="00E44755" w:rsidRDefault="00614606">
            <w:pPr>
              <w:pStyle w:val="Normal1"/>
            </w:pPr>
            <w:r>
              <w:rPr>
                <w:b/>
              </w:rPr>
              <w:t>Estimated Disk Space</w:t>
            </w:r>
          </w:p>
        </w:tc>
      </w:tr>
      <w:tr w:rsidR="00E44755">
        <w:tc>
          <w:tcPr>
            <w:tcW w:w="817" w:type="dxa"/>
          </w:tcPr>
          <w:p w:rsidR="00E44755" w:rsidRDefault="00614606">
            <w:pPr>
              <w:pStyle w:val="Normal1"/>
            </w:pPr>
            <w:r>
              <w:rPr>
                <w:i/>
              </w:rPr>
              <w:t>1</w:t>
            </w:r>
          </w:p>
        </w:tc>
        <w:tc>
          <w:tcPr>
            <w:tcW w:w="3260" w:type="dxa"/>
          </w:tcPr>
          <w:p w:rsidR="00E44755" w:rsidRDefault="00614606">
            <w:pPr>
              <w:pStyle w:val="Normal1"/>
            </w:pPr>
            <w:r>
              <w:rPr>
                <w:i/>
              </w:rPr>
              <w:t>2 servers to run WLS instances</w:t>
            </w:r>
          </w:p>
        </w:tc>
        <w:tc>
          <w:tcPr>
            <w:tcW w:w="4454" w:type="dxa"/>
          </w:tcPr>
          <w:p w:rsidR="00E44755" w:rsidRDefault="00E44755">
            <w:pPr>
              <w:pStyle w:val="Normal1"/>
            </w:pPr>
          </w:p>
        </w:tc>
      </w:tr>
      <w:tr w:rsidR="00E44755">
        <w:tc>
          <w:tcPr>
            <w:tcW w:w="817" w:type="dxa"/>
          </w:tcPr>
          <w:p w:rsidR="00E44755" w:rsidRDefault="00E44755">
            <w:pPr>
              <w:pStyle w:val="Normal1"/>
            </w:pPr>
          </w:p>
        </w:tc>
        <w:tc>
          <w:tcPr>
            <w:tcW w:w="3260" w:type="dxa"/>
          </w:tcPr>
          <w:p w:rsidR="00E44755" w:rsidRDefault="00614606">
            <w:pPr>
              <w:pStyle w:val="Normal1"/>
            </w:pPr>
            <w:r>
              <w:rPr>
                <w:i/>
              </w:rPr>
              <w:t>- Application Log</w:t>
            </w:r>
          </w:p>
        </w:tc>
        <w:tc>
          <w:tcPr>
            <w:tcW w:w="4454" w:type="dxa"/>
          </w:tcPr>
          <w:p w:rsidR="00E44755" w:rsidRDefault="00614606">
            <w:pPr>
              <w:pStyle w:val="Normal1"/>
            </w:pPr>
            <w:r>
              <w:rPr>
                <w:i/>
              </w:rPr>
              <w:t>Total disk space required per day = 50 MB</w:t>
            </w:r>
          </w:p>
          <w:p w:rsidR="00E44755" w:rsidRDefault="00614606">
            <w:pPr>
              <w:pStyle w:val="Normal1"/>
            </w:pPr>
            <w:r>
              <w:rPr>
                <w:i/>
              </w:rPr>
              <w:t>Number of day to retain online = 30</w:t>
            </w:r>
          </w:p>
          <w:p w:rsidR="00E44755" w:rsidRDefault="00614606">
            <w:pPr>
              <w:pStyle w:val="Normal1"/>
            </w:pPr>
            <w:r>
              <w:rPr>
                <w:i/>
              </w:rPr>
              <w:t>Total disk space to retain offline = 1.5 GB</w:t>
            </w:r>
          </w:p>
        </w:tc>
      </w:tr>
      <w:tr w:rsidR="00E44755">
        <w:tc>
          <w:tcPr>
            <w:tcW w:w="817" w:type="dxa"/>
          </w:tcPr>
          <w:p w:rsidR="00E44755" w:rsidRDefault="00E44755">
            <w:pPr>
              <w:pStyle w:val="Normal1"/>
            </w:pPr>
          </w:p>
        </w:tc>
        <w:tc>
          <w:tcPr>
            <w:tcW w:w="3260" w:type="dxa"/>
          </w:tcPr>
          <w:p w:rsidR="00E44755" w:rsidRDefault="00614606">
            <w:pPr>
              <w:pStyle w:val="Normal1"/>
            </w:pPr>
            <w:r>
              <w:rPr>
                <w:i/>
              </w:rPr>
              <w:t>- Application Data File</w:t>
            </w:r>
          </w:p>
        </w:tc>
        <w:tc>
          <w:tcPr>
            <w:tcW w:w="4454" w:type="dxa"/>
          </w:tcPr>
          <w:p w:rsidR="00E44755" w:rsidRDefault="00614606">
            <w:pPr>
              <w:pStyle w:val="Normal1"/>
            </w:pPr>
            <w:r>
              <w:rPr>
                <w:i/>
              </w:rPr>
              <w:t>Total disk space required per day = 50 GB (5000 files can be stored considering each file is of size 10MB)</w:t>
            </w:r>
          </w:p>
        </w:tc>
      </w:tr>
      <w:tr w:rsidR="00E44755">
        <w:tc>
          <w:tcPr>
            <w:tcW w:w="817" w:type="dxa"/>
          </w:tcPr>
          <w:p w:rsidR="00E44755" w:rsidRDefault="00E44755">
            <w:pPr>
              <w:pStyle w:val="Normal1"/>
            </w:pPr>
          </w:p>
        </w:tc>
        <w:tc>
          <w:tcPr>
            <w:tcW w:w="3260" w:type="dxa"/>
          </w:tcPr>
          <w:p w:rsidR="00E44755" w:rsidRDefault="00614606">
            <w:pPr>
              <w:pStyle w:val="Normal1"/>
            </w:pPr>
            <w:r>
              <w:rPr>
                <w:i/>
              </w:rPr>
              <w:t>- Database server</w:t>
            </w:r>
          </w:p>
        </w:tc>
        <w:tc>
          <w:tcPr>
            <w:tcW w:w="4454" w:type="dxa"/>
          </w:tcPr>
          <w:p w:rsidR="00E44755" w:rsidRDefault="00614606">
            <w:pPr>
              <w:pStyle w:val="Normal1"/>
            </w:pPr>
            <w:r>
              <w:t>10GB of disk space</w:t>
            </w:r>
          </w:p>
        </w:tc>
      </w:tr>
      <w:tr w:rsidR="00E44755">
        <w:tc>
          <w:tcPr>
            <w:tcW w:w="817" w:type="dxa"/>
          </w:tcPr>
          <w:p w:rsidR="00E44755" w:rsidRDefault="00614606">
            <w:pPr>
              <w:pStyle w:val="Normal1"/>
            </w:pPr>
            <w:r>
              <w:t>2</w:t>
            </w:r>
          </w:p>
        </w:tc>
        <w:tc>
          <w:tcPr>
            <w:tcW w:w="3260" w:type="dxa"/>
          </w:tcPr>
          <w:p w:rsidR="00E44755" w:rsidRDefault="00614606">
            <w:pPr>
              <w:pStyle w:val="Normal1"/>
            </w:pPr>
            <w:r>
              <w:t xml:space="preserve">1 server to run </w:t>
            </w:r>
            <w:proofErr w:type="spellStart"/>
            <w:r>
              <w:rPr>
                <w:i/>
              </w:rPr>
              <w:t>webserver</w:t>
            </w:r>
            <w:proofErr w:type="spellEnd"/>
          </w:p>
        </w:tc>
        <w:tc>
          <w:tcPr>
            <w:tcW w:w="4454" w:type="dxa"/>
          </w:tcPr>
          <w:p w:rsidR="00E44755" w:rsidRDefault="00E44755">
            <w:pPr>
              <w:pStyle w:val="Normal1"/>
            </w:pPr>
          </w:p>
        </w:tc>
      </w:tr>
      <w:tr w:rsidR="00E44755">
        <w:trPr>
          <w:trHeight w:val="180"/>
        </w:trPr>
        <w:tc>
          <w:tcPr>
            <w:tcW w:w="817" w:type="dxa"/>
          </w:tcPr>
          <w:p w:rsidR="00E44755" w:rsidRDefault="00E44755">
            <w:pPr>
              <w:pStyle w:val="Normal1"/>
            </w:pPr>
          </w:p>
        </w:tc>
        <w:tc>
          <w:tcPr>
            <w:tcW w:w="3260" w:type="dxa"/>
          </w:tcPr>
          <w:p w:rsidR="00E44755" w:rsidRDefault="00614606">
            <w:pPr>
              <w:pStyle w:val="Normal1"/>
            </w:pPr>
            <w:r>
              <w:rPr>
                <w:i/>
              </w:rPr>
              <w:t>- Application Log</w:t>
            </w:r>
          </w:p>
        </w:tc>
        <w:tc>
          <w:tcPr>
            <w:tcW w:w="4454" w:type="dxa"/>
          </w:tcPr>
          <w:p w:rsidR="00E44755" w:rsidRDefault="00614606">
            <w:pPr>
              <w:pStyle w:val="Normal1"/>
            </w:pPr>
            <w:r>
              <w:rPr>
                <w:i/>
              </w:rPr>
              <w:t>Total disk space required per day = 50 MB</w:t>
            </w:r>
          </w:p>
          <w:p w:rsidR="00E44755" w:rsidRDefault="00614606">
            <w:pPr>
              <w:pStyle w:val="Normal1"/>
            </w:pPr>
            <w:r>
              <w:rPr>
                <w:i/>
              </w:rPr>
              <w:t>Number of day to retain online = 30</w:t>
            </w:r>
          </w:p>
          <w:p w:rsidR="00E44755" w:rsidRDefault="00614606">
            <w:pPr>
              <w:pStyle w:val="Normal1"/>
            </w:pPr>
            <w:r>
              <w:rPr>
                <w:i/>
              </w:rPr>
              <w:t>Total disk space to retain offline = 1.5GB</w:t>
            </w:r>
          </w:p>
        </w:tc>
      </w:tr>
      <w:tr w:rsidR="00E44755">
        <w:trPr>
          <w:trHeight w:val="180"/>
        </w:trPr>
        <w:tc>
          <w:tcPr>
            <w:tcW w:w="817" w:type="dxa"/>
          </w:tcPr>
          <w:p w:rsidR="00E44755" w:rsidRDefault="00E44755">
            <w:pPr>
              <w:pStyle w:val="Normal1"/>
            </w:pPr>
          </w:p>
        </w:tc>
        <w:tc>
          <w:tcPr>
            <w:tcW w:w="3260" w:type="dxa"/>
          </w:tcPr>
          <w:p w:rsidR="00E44755" w:rsidRDefault="00614606">
            <w:pPr>
              <w:pStyle w:val="Normal1"/>
              <w:rPr>
                <w:i/>
              </w:rPr>
            </w:pPr>
            <w:r>
              <w:rPr>
                <w:i/>
              </w:rPr>
              <w:t>- Application Data File</w:t>
            </w:r>
          </w:p>
        </w:tc>
        <w:tc>
          <w:tcPr>
            <w:tcW w:w="4454" w:type="dxa"/>
          </w:tcPr>
          <w:p w:rsidR="00E44755" w:rsidRDefault="00614606">
            <w:pPr>
              <w:pStyle w:val="Normal1"/>
              <w:rPr>
                <w:i/>
              </w:rPr>
            </w:pPr>
            <w:r>
              <w:rPr>
                <w:i/>
              </w:rPr>
              <w:t>Total disk space required 5 GB</w:t>
            </w:r>
          </w:p>
        </w:tc>
      </w:tr>
    </w:tbl>
    <w:p w:rsidR="00E44755" w:rsidRDefault="00614606">
      <w:pPr>
        <w:pStyle w:val="Heading3"/>
        <w:numPr>
          <w:ilvl w:val="3"/>
          <w:numId w:val="4"/>
        </w:numPr>
      </w:pPr>
      <w:bookmarkStart w:id="129" w:name="_Toc502823864"/>
      <w:r>
        <w:t>Required Software Packages</w:t>
      </w:r>
      <w:bookmarkEnd w:id="129"/>
    </w:p>
    <w:p w:rsidR="00E44755" w:rsidRDefault="00E44755">
      <w:pPr>
        <w:pStyle w:val="Normal1"/>
        <w:ind w:left="2160"/>
      </w:pPr>
    </w:p>
    <w:tbl>
      <w:tblPr>
        <w:tblStyle w:val="af1"/>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737"/>
        <w:gridCol w:w="4977"/>
      </w:tblGrid>
      <w:tr w:rsidR="00E44755">
        <w:tc>
          <w:tcPr>
            <w:tcW w:w="817" w:type="dxa"/>
            <w:shd w:val="clear" w:color="auto" w:fill="CCCCCC"/>
          </w:tcPr>
          <w:p w:rsidR="00E44755" w:rsidRDefault="00614606">
            <w:pPr>
              <w:pStyle w:val="Normal1"/>
            </w:pPr>
            <w:r>
              <w:rPr>
                <w:b/>
              </w:rPr>
              <w:t>No.</w:t>
            </w:r>
          </w:p>
        </w:tc>
        <w:tc>
          <w:tcPr>
            <w:tcW w:w="2737" w:type="dxa"/>
            <w:shd w:val="clear" w:color="auto" w:fill="CCCCCC"/>
          </w:tcPr>
          <w:p w:rsidR="00E44755" w:rsidRDefault="00614606">
            <w:pPr>
              <w:pStyle w:val="Normal1"/>
            </w:pPr>
            <w:r>
              <w:rPr>
                <w:b/>
              </w:rPr>
              <w:t>Software Package</w:t>
            </w:r>
          </w:p>
        </w:tc>
        <w:tc>
          <w:tcPr>
            <w:tcW w:w="4977" w:type="dxa"/>
            <w:shd w:val="clear" w:color="auto" w:fill="CCCCCC"/>
          </w:tcPr>
          <w:p w:rsidR="00E44755" w:rsidRDefault="00614606">
            <w:pPr>
              <w:pStyle w:val="Normal1"/>
            </w:pPr>
            <w:r>
              <w:rPr>
                <w:b/>
              </w:rPr>
              <w:t>Product and Version</w:t>
            </w:r>
          </w:p>
        </w:tc>
      </w:tr>
      <w:tr w:rsidR="00E44755">
        <w:tc>
          <w:tcPr>
            <w:tcW w:w="817" w:type="dxa"/>
          </w:tcPr>
          <w:p w:rsidR="00E44755" w:rsidRDefault="00614606">
            <w:pPr>
              <w:pStyle w:val="Normal1"/>
            </w:pPr>
            <w:r>
              <w:rPr>
                <w:i/>
              </w:rPr>
              <w:t>1</w:t>
            </w:r>
          </w:p>
        </w:tc>
        <w:tc>
          <w:tcPr>
            <w:tcW w:w="2737" w:type="dxa"/>
          </w:tcPr>
          <w:p w:rsidR="00E44755" w:rsidRDefault="00614606">
            <w:pPr>
              <w:pStyle w:val="Normal1"/>
            </w:pPr>
            <w:r>
              <w:rPr>
                <w:i/>
              </w:rPr>
              <w:t xml:space="preserve">Java JDK </w:t>
            </w:r>
          </w:p>
        </w:tc>
        <w:tc>
          <w:tcPr>
            <w:tcW w:w="4977" w:type="dxa"/>
          </w:tcPr>
          <w:p w:rsidR="00E44755" w:rsidRDefault="00614606">
            <w:pPr>
              <w:pStyle w:val="Normal1"/>
            </w:pPr>
            <w:commentRangeStart w:id="130"/>
            <w:r>
              <w:rPr>
                <w:i/>
              </w:rPr>
              <w:t>Java JDK 1.7 and above</w:t>
            </w:r>
            <w:commentRangeEnd w:id="130"/>
            <w:r w:rsidR="00833EBC">
              <w:rPr>
                <w:rStyle w:val="CommentReference"/>
              </w:rPr>
              <w:commentReference w:id="130"/>
            </w:r>
          </w:p>
        </w:tc>
      </w:tr>
      <w:tr w:rsidR="00E44755">
        <w:tc>
          <w:tcPr>
            <w:tcW w:w="817" w:type="dxa"/>
          </w:tcPr>
          <w:p w:rsidR="00E44755" w:rsidRDefault="00614606">
            <w:pPr>
              <w:pStyle w:val="Normal1"/>
            </w:pPr>
            <w:r>
              <w:t>2</w:t>
            </w:r>
          </w:p>
        </w:tc>
        <w:tc>
          <w:tcPr>
            <w:tcW w:w="2737" w:type="dxa"/>
          </w:tcPr>
          <w:p w:rsidR="00E44755" w:rsidRDefault="00614606">
            <w:pPr>
              <w:pStyle w:val="Normal1"/>
            </w:pPr>
            <w:proofErr w:type="spellStart"/>
            <w:r>
              <w:t>MySQL</w:t>
            </w:r>
            <w:proofErr w:type="spellEnd"/>
            <w:r>
              <w:t xml:space="preserve"> server</w:t>
            </w:r>
          </w:p>
        </w:tc>
        <w:tc>
          <w:tcPr>
            <w:tcW w:w="4977" w:type="dxa"/>
          </w:tcPr>
          <w:p w:rsidR="00E44755" w:rsidRDefault="00614606">
            <w:pPr>
              <w:pStyle w:val="Normal1"/>
            </w:pPr>
            <w:commentRangeStart w:id="131"/>
            <w:proofErr w:type="spellStart"/>
            <w:r>
              <w:t>MySQL</w:t>
            </w:r>
            <w:proofErr w:type="spellEnd"/>
            <w:r>
              <w:t xml:space="preserve"> 5.6 and above</w:t>
            </w:r>
            <w:commentRangeEnd w:id="131"/>
            <w:r w:rsidR="00833EBC">
              <w:rPr>
                <w:rStyle w:val="CommentReference"/>
              </w:rPr>
              <w:commentReference w:id="131"/>
            </w:r>
          </w:p>
        </w:tc>
      </w:tr>
      <w:tr w:rsidR="00E44755">
        <w:tc>
          <w:tcPr>
            <w:tcW w:w="817" w:type="dxa"/>
          </w:tcPr>
          <w:p w:rsidR="00E44755" w:rsidRDefault="00614606">
            <w:pPr>
              <w:pStyle w:val="Normal1"/>
            </w:pPr>
            <w:r>
              <w:t>3</w:t>
            </w:r>
          </w:p>
        </w:tc>
        <w:tc>
          <w:tcPr>
            <w:tcW w:w="2737" w:type="dxa"/>
          </w:tcPr>
          <w:p w:rsidR="00E44755" w:rsidRDefault="00614606">
            <w:pPr>
              <w:pStyle w:val="Normal1"/>
            </w:pPr>
            <w:commentRangeStart w:id="132"/>
            <w:proofErr w:type="spellStart"/>
            <w:r>
              <w:t>WebLogic</w:t>
            </w:r>
            <w:proofErr w:type="spellEnd"/>
            <w:r>
              <w:t xml:space="preserve"> server</w:t>
            </w:r>
            <w:commentRangeEnd w:id="132"/>
            <w:r w:rsidR="00AB4FA3">
              <w:rPr>
                <w:rStyle w:val="CommentReference"/>
              </w:rPr>
              <w:commentReference w:id="132"/>
            </w:r>
          </w:p>
        </w:tc>
        <w:tc>
          <w:tcPr>
            <w:tcW w:w="4977" w:type="dxa"/>
          </w:tcPr>
          <w:p w:rsidR="00E44755" w:rsidRDefault="00614606">
            <w:pPr>
              <w:pStyle w:val="Normal1"/>
            </w:pPr>
            <w:proofErr w:type="spellStart"/>
            <w:r>
              <w:t>WebLogic</w:t>
            </w:r>
            <w:proofErr w:type="spellEnd"/>
            <w:r>
              <w:t xml:space="preserve"> 12c</w:t>
            </w:r>
          </w:p>
        </w:tc>
      </w:tr>
      <w:tr w:rsidR="00E44755">
        <w:tc>
          <w:tcPr>
            <w:tcW w:w="817" w:type="dxa"/>
          </w:tcPr>
          <w:p w:rsidR="00E44755" w:rsidRDefault="00614606">
            <w:pPr>
              <w:pStyle w:val="Normal1"/>
            </w:pPr>
            <w:r>
              <w:t>4</w:t>
            </w:r>
          </w:p>
        </w:tc>
        <w:tc>
          <w:tcPr>
            <w:tcW w:w="2737" w:type="dxa"/>
          </w:tcPr>
          <w:p w:rsidR="00E44755" w:rsidRDefault="00614606">
            <w:pPr>
              <w:pStyle w:val="Normal1"/>
            </w:pPr>
            <w:proofErr w:type="spellStart"/>
            <w:r>
              <w:t>nginx</w:t>
            </w:r>
            <w:proofErr w:type="spellEnd"/>
            <w:r>
              <w:t xml:space="preserve"> </w:t>
            </w:r>
          </w:p>
        </w:tc>
        <w:tc>
          <w:tcPr>
            <w:tcW w:w="4977" w:type="dxa"/>
          </w:tcPr>
          <w:p w:rsidR="00E44755" w:rsidRDefault="00614606">
            <w:pPr>
              <w:pStyle w:val="Normal1"/>
            </w:pPr>
            <w:proofErr w:type="spellStart"/>
            <w:r>
              <w:t>nginx</w:t>
            </w:r>
            <w:proofErr w:type="spellEnd"/>
            <w:r>
              <w:t xml:space="preserve"> 2 and above ( for angular application)</w:t>
            </w:r>
          </w:p>
        </w:tc>
      </w:tr>
    </w:tbl>
    <w:p w:rsidR="00E44755" w:rsidRDefault="00614606">
      <w:pPr>
        <w:pStyle w:val="Heading3"/>
        <w:numPr>
          <w:ilvl w:val="3"/>
          <w:numId w:val="4"/>
        </w:numPr>
      </w:pPr>
      <w:bookmarkStart w:id="133" w:name="_Toc502823865"/>
      <w:commentRangeStart w:id="134"/>
      <w:r>
        <w:t>Middleware and Usage Requirement</w:t>
      </w:r>
      <w:commentRangeEnd w:id="134"/>
      <w:r w:rsidR="00833EBC">
        <w:rPr>
          <w:rStyle w:val="CommentReference"/>
        </w:rPr>
        <w:commentReference w:id="134"/>
      </w:r>
      <w:bookmarkEnd w:id="133"/>
    </w:p>
    <w:p w:rsidR="00E44755" w:rsidRDefault="00E44755">
      <w:pPr>
        <w:pStyle w:val="Normal1"/>
      </w:pPr>
    </w:p>
    <w:tbl>
      <w:tblPr>
        <w:tblStyle w:val="af2"/>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Middleware</w:t>
            </w:r>
          </w:p>
        </w:tc>
        <w:tc>
          <w:tcPr>
            <w:tcW w:w="5021" w:type="dxa"/>
            <w:shd w:val="clear" w:color="auto" w:fill="C0C0C0"/>
          </w:tcPr>
          <w:p w:rsidR="00E44755" w:rsidRDefault="00614606">
            <w:pPr>
              <w:pStyle w:val="Normal1"/>
            </w:pPr>
            <w:r>
              <w:rPr>
                <w:b/>
              </w:rPr>
              <w:t>Descriptions</w:t>
            </w:r>
          </w:p>
        </w:tc>
      </w:tr>
      <w:tr w:rsidR="00E44755">
        <w:tc>
          <w:tcPr>
            <w:tcW w:w="817" w:type="dxa"/>
          </w:tcPr>
          <w:p w:rsidR="00E44755" w:rsidRDefault="00614606">
            <w:pPr>
              <w:pStyle w:val="Normal1"/>
            </w:pPr>
            <w:r>
              <w:rPr>
                <w:i/>
              </w:rPr>
              <w:t>1</w:t>
            </w:r>
          </w:p>
        </w:tc>
        <w:tc>
          <w:tcPr>
            <w:tcW w:w="2693" w:type="dxa"/>
          </w:tcPr>
          <w:p w:rsidR="00E44755" w:rsidRDefault="00614606">
            <w:pPr>
              <w:pStyle w:val="Normal1"/>
            </w:pPr>
            <w:r>
              <w:rPr>
                <w:i/>
              </w:rPr>
              <w:t>Database</w:t>
            </w:r>
          </w:p>
        </w:tc>
        <w:tc>
          <w:tcPr>
            <w:tcW w:w="5021" w:type="dxa"/>
          </w:tcPr>
          <w:p w:rsidR="00E44755" w:rsidRDefault="00614606">
            <w:pPr>
              <w:pStyle w:val="Normal1"/>
            </w:pPr>
            <w:r>
              <w:rPr>
                <w:i/>
              </w:rPr>
              <w:t>MySQL</w:t>
            </w:r>
          </w:p>
          <w:p w:rsidR="00E44755" w:rsidRDefault="00614606">
            <w:pPr>
              <w:pStyle w:val="Normal1"/>
            </w:pPr>
            <w:r>
              <w:rPr>
                <w:i/>
              </w:rPr>
              <w:t>Estimated number of table = 20</w:t>
            </w:r>
          </w:p>
          <w:p w:rsidR="00E44755" w:rsidRDefault="00614606">
            <w:pPr>
              <w:pStyle w:val="Normal1"/>
            </w:pPr>
            <w:r>
              <w:rPr>
                <w:i/>
              </w:rPr>
              <w:t xml:space="preserve">Estimated number of record size = 2kb </w:t>
            </w:r>
          </w:p>
          <w:p w:rsidR="00E44755" w:rsidRDefault="00614606">
            <w:pPr>
              <w:pStyle w:val="Normal1"/>
              <w:rPr>
                <w:i/>
              </w:rPr>
            </w:pPr>
            <w:r>
              <w:rPr>
                <w:i/>
              </w:rPr>
              <w:t>Estimated access frequency = Not Defined</w:t>
            </w:r>
          </w:p>
          <w:p w:rsidR="00E44755" w:rsidRDefault="00614606">
            <w:pPr>
              <w:pStyle w:val="Normal1"/>
            </w:pPr>
            <w:r>
              <w:rPr>
                <w:i/>
              </w:rPr>
              <w:t>Estimated retention period = Not Defined</w:t>
            </w:r>
          </w:p>
          <w:p w:rsidR="00E44755" w:rsidRDefault="00614606">
            <w:pPr>
              <w:pStyle w:val="Normal1"/>
            </w:pPr>
            <w:r>
              <w:rPr>
                <w:i/>
              </w:rPr>
              <w:t>Backup and archival requirement</w:t>
            </w:r>
          </w:p>
        </w:tc>
      </w:tr>
      <w:tr w:rsidR="00E44755">
        <w:tc>
          <w:tcPr>
            <w:tcW w:w="817" w:type="dxa"/>
          </w:tcPr>
          <w:p w:rsidR="00E44755" w:rsidRDefault="00614606">
            <w:pPr>
              <w:pStyle w:val="Normal1"/>
            </w:pPr>
            <w:r>
              <w:rPr>
                <w:i/>
              </w:rPr>
              <w:t>2</w:t>
            </w:r>
          </w:p>
        </w:tc>
        <w:tc>
          <w:tcPr>
            <w:tcW w:w="2693" w:type="dxa"/>
          </w:tcPr>
          <w:p w:rsidR="00E44755" w:rsidRDefault="00614606">
            <w:pPr>
              <w:pStyle w:val="Normal1"/>
            </w:pPr>
            <w:r>
              <w:rPr>
                <w:i/>
              </w:rPr>
              <w:t>Web Server</w:t>
            </w:r>
          </w:p>
        </w:tc>
        <w:tc>
          <w:tcPr>
            <w:tcW w:w="5021" w:type="dxa"/>
          </w:tcPr>
          <w:p w:rsidR="00E44755" w:rsidRDefault="00614606">
            <w:pPr>
              <w:pStyle w:val="Normal1"/>
            </w:pPr>
            <w:r>
              <w:rPr>
                <w:i/>
              </w:rPr>
              <w:t xml:space="preserve">As per master TRDS  </w:t>
            </w:r>
          </w:p>
        </w:tc>
      </w:tr>
      <w:tr w:rsidR="00E44755">
        <w:tc>
          <w:tcPr>
            <w:tcW w:w="817" w:type="dxa"/>
          </w:tcPr>
          <w:p w:rsidR="00E44755" w:rsidRDefault="00614606">
            <w:pPr>
              <w:pStyle w:val="Normal1"/>
            </w:pPr>
            <w:r>
              <w:rPr>
                <w:i/>
              </w:rPr>
              <w:t>3</w:t>
            </w:r>
          </w:p>
        </w:tc>
        <w:tc>
          <w:tcPr>
            <w:tcW w:w="2693" w:type="dxa"/>
          </w:tcPr>
          <w:p w:rsidR="00E44755" w:rsidRDefault="00614606">
            <w:pPr>
              <w:pStyle w:val="Normal1"/>
            </w:pPr>
            <w:r>
              <w:rPr>
                <w:i/>
              </w:rPr>
              <w:t>LDAP</w:t>
            </w:r>
          </w:p>
        </w:tc>
        <w:tc>
          <w:tcPr>
            <w:tcW w:w="5021" w:type="dxa"/>
          </w:tcPr>
          <w:p w:rsidR="00E44755" w:rsidRDefault="00614606">
            <w:pPr>
              <w:pStyle w:val="Normal1"/>
            </w:pPr>
            <w:r>
              <w:rPr>
                <w:i/>
              </w:rPr>
              <w:t>As per master TRDS</w:t>
            </w:r>
          </w:p>
        </w:tc>
      </w:tr>
    </w:tbl>
    <w:p w:rsidR="00E44755" w:rsidRDefault="00E44755">
      <w:pPr>
        <w:pStyle w:val="Normal1"/>
      </w:pPr>
      <w:bookmarkStart w:id="135" w:name="_4bvk7pj" w:colFirst="0" w:colLast="0"/>
      <w:bookmarkEnd w:id="135"/>
    </w:p>
    <w:p w:rsidR="00E44755" w:rsidRDefault="00614606">
      <w:pPr>
        <w:pStyle w:val="Heading3"/>
        <w:numPr>
          <w:ilvl w:val="2"/>
          <w:numId w:val="4"/>
        </w:numPr>
      </w:pPr>
      <w:bookmarkStart w:id="136" w:name="_Toc502823866"/>
      <w:r>
        <w:t>PCs</w:t>
      </w:r>
      <w:bookmarkEnd w:id="136"/>
    </w:p>
    <w:p w:rsidR="00E44755" w:rsidRDefault="00614606">
      <w:pPr>
        <w:pStyle w:val="Heading3"/>
        <w:numPr>
          <w:ilvl w:val="3"/>
          <w:numId w:val="4"/>
        </w:numPr>
      </w:pPr>
      <w:bookmarkStart w:id="137" w:name="_Toc502823867"/>
      <w:r>
        <w:t>Specifications</w:t>
      </w:r>
      <w:bookmarkEnd w:id="137"/>
    </w:p>
    <w:p w:rsidR="00E44755" w:rsidRDefault="00E44755">
      <w:pPr>
        <w:pStyle w:val="Normal1"/>
      </w:pPr>
    </w:p>
    <w:tbl>
      <w:tblPr>
        <w:tblStyle w:val="af3"/>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8"/>
        <w:gridCol w:w="2692"/>
        <w:gridCol w:w="5021"/>
      </w:tblGrid>
      <w:tr w:rsidR="00E44755">
        <w:trPr>
          <w:trHeight w:val="230"/>
        </w:trPr>
        <w:tc>
          <w:tcPr>
            <w:tcW w:w="818" w:type="dxa"/>
            <w:vMerge w:val="restart"/>
            <w:shd w:val="clear" w:color="auto" w:fill="C0C0C0"/>
          </w:tcPr>
          <w:p w:rsidR="00E44755" w:rsidRDefault="00E44755">
            <w:pPr>
              <w:pStyle w:val="Normal1"/>
            </w:pPr>
          </w:p>
          <w:p w:rsidR="00E44755" w:rsidRDefault="00614606">
            <w:pPr>
              <w:pStyle w:val="Normal1"/>
            </w:pPr>
            <w:r>
              <w:rPr>
                <w:b/>
              </w:rPr>
              <w:t>No.</w:t>
            </w:r>
          </w:p>
        </w:tc>
        <w:tc>
          <w:tcPr>
            <w:tcW w:w="2692" w:type="dxa"/>
            <w:vMerge w:val="restart"/>
            <w:shd w:val="clear" w:color="auto" w:fill="C0C0C0"/>
          </w:tcPr>
          <w:p w:rsidR="00E44755" w:rsidRDefault="00E44755">
            <w:pPr>
              <w:pStyle w:val="Normal1"/>
            </w:pPr>
          </w:p>
          <w:p w:rsidR="00E44755" w:rsidRDefault="00614606">
            <w:pPr>
              <w:pStyle w:val="Normal1"/>
            </w:pPr>
            <w:r>
              <w:rPr>
                <w:b/>
              </w:rPr>
              <w:t>Purpose</w:t>
            </w:r>
          </w:p>
        </w:tc>
        <w:tc>
          <w:tcPr>
            <w:tcW w:w="5021" w:type="dxa"/>
            <w:vMerge w:val="restart"/>
            <w:shd w:val="clear" w:color="auto" w:fill="C0C0C0"/>
          </w:tcPr>
          <w:p w:rsidR="00E44755" w:rsidRDefault="00E44755">
            <w:pPr>
              <w:pStyle w:val="Normal1"/>
            </w:pPr>
          </w:p>
          <w:p w:rsidR="00E44755" w:rsidRDefault="00614606">
            <w:pPr>
              <w:pStyle w:val="Normal1"/>
            </w:pPr>
            <w:r>
              <w:rPr>
                <w:b/>
              </w:rPr>
              <w:t>Specifications</w:t>
            </w:r>
          </w:p>
        </w:tc>
      </w:tr>
      <w:tr w:rsidR="00E44755">
        <w:trPr>
          <w:trHeight w:val="264"/>
        </w:trPr>
        <w:tc>
          <w:tcPr>
            <w:tcW w:w="818" w:type="dxa"/>
            <w:vMerge/>
            <w:shd w:val="clear" w:color="auto" w:fill="C0C0C0"/>
          </w:tcPr>
          <w:p w:rsidR="00E44755" w:rsidRDefault="00E44755">
            <w:pPr>
              <w:pStyle w:val="Normal1"/>
              <w:widowControl w:val="0"/>
              <w:spacing w:line="276" w:lineRule="auto"/>
            </w:pPr>
          </w:p>
        </w:tc>
        <w:tc>
          <w:tcPr>
            <w:tcW w:w="2692" w:type="dxa"/>
            <w:vMerge/>
            <w:shd w:val="clear" w:color="auto" w:fill="C0C0C0"/>
          </w:tcPr>
          <w:p w:rsidR="00E44755" w:rsidRDefault="00E44755">
            <w:pPr>
              <w:pStyle w:val="Normal1"/>
              <w:widowControl w:val="0"/>
              <w:spacing w:line="276" w:lineRule="auto"/>
            </w:pPr>
          </w:p>
        </w:tc>
        <w:tc>
          <w:tcPr>
            <w:tcW w:w="5021" w:type="dxa"/>
            <w:vMerge/>
            <w:shd w:val="clear" w:color="auto" w:fill="C0C0C0"/>
          </w:tcPr>
          <w:p w:rsidR="00E44755" w:rsidRDefault="00E44755">
            <w:pPr>
              <w:pStyle w:val="Normal1"/>
            </w:pPr>
          </w:p>
          <w:p w:rsidR="00E44755" w:rsidRDefault="00E44755">
            <w:pPr>
              <w:pStyle w:val="Normal1"/>
            </w:pPr>
          </w:p>
          <w:p w:rsidR="00E44755" w:rsidRDefault="00E44755">
            <w:pPr>
              <w:pStyle w:val="Normal1"/>
            </w:pPr>
          </w:p>
        </w:tc>
      </w:tr>
      <w:tr w:rsidR="00E44755">
        <w:tc>
          <w:tcPr>
            <w:tcW w:w="818" w:type="dxa"/>
          </w:tcPr>
          <w:p w:rsidR="00E44755" w:rsidRDefault="00614606">
            <w:pPr>
              <w:pStyle w:val="Normal1"/>
            </w:pPr>
            <w:r>
              <w:rPr>
                <w:i/>
              </w:rPr>
              <w:t>1</w:t>
            </w:r>
          </w:p>
        </w:tc>
        <w:tc>
          <w:tcPr>
            <w:tcW w:w="2692" w:type="dxa"/>
          </w:tcPr>
          <w:p w:rsidR="00E44755" w:rsidRDefault="00614606">
            <w:pPr>
              <w:pStyle w:val="Normal1"/>
            </w:pPr>
            <w:r>
              <w:rPr>
                <w:i/>
              </w:rPr>
              <w:t>20 x high end PC for users to run browser based web application</w:t>
            </w:r>
          </w:p>
        </w:tc>
        <w:tc>
          <w:tcPr>
            <w:tcW w:w="5021" w:type="dxa"/>
          </w:tcPr>
          <w:p w:rsidR="00E44755" w:rsidRDefault="00614606">
            <w:pPr>
              <w:pStyle w:val="Normal1"/>
            </w:pPr>
            <w:r>
              <w:rPr>
                <w:i/>
              </w:rPr>
              <w:t>Operating System – Windows 7 or above</w:t>
            </w:r>
          </w:p>
          <w:p w:rsidR="00E44755" w:rsidRDefault="00614606">
            <w:pPr>
              <w:pStyle w:val="Normal1"/>
            </w:pPr>
            <w:r>
              <w:rPr>
                <w:i/>
              </w:rPr>
              <w:t>Processor - &gt;= 2.4 GHZ</w:t>
            </w:r>
          </w:p>
          <w:p w:rsidR="00E44755" w:rsidRDefault="00614606">
            <w:pPr>
              <w:pStyle w:val="Normal1"/>
            </w:pPr>
            <w:r>
              <w:rPr>
                <w:i/>
              </w:rPr>
              <w:t xml:space="preserve">Memory – 4 GB </w:t>
            </w:r>
          </w:p>
          <w:p w:rsidR="00E44755" w:rsidRDefault="00614606">
            <w:pPr>
              <w:pStyle w:val="Normal1"/>
            </w:pPr>
            <w:r>
              <w:rPr>
                <w:i/>
              </w:rPr>
              <w:t>Hard Disk Space – 40 GB</w:t>
            </w:r>
          </w:p>
          <w:p w:rsidR="00E44755" w:rsidRDefault="00614606">
            <w:pPr>
              <w:pStyle w:val="Normal1"/>
            </w:pPr>
            <w:r>
              <w:rPr>
                <w:i/>
              </w:rPr>
              <w:t>Monitor Display – 19” Dual Monitor</w:t>
            </w:r>
          </w:p>
          <w:p w:rsidR="00E44755" w:rsidRDefault="00E44755">
            <w:pPr>
              <w:pStyle w:val="Normal1"/>
            </w:pPr>
          </w:p>
        </w:tc>
      </w:tr>
      <w:tr w:rsidR="00E44755">
        <w:tc>
          <w:tcPr>
            <w:tcW w:w="818" w:type="dxa"/>
          </w:tcPr>
          <w:p w:rsidR="00E44755" w:rsidRDefault="00E44755">
            <w:pPr>
              <w:pStyle w:val="Normal1"/>
            </w:pPr>
          </w:p>
        </w:tc>
        <w:tc>
          <w:tcPr>
            <w:tcW w:w="2692" w:type="dxa"/>
          </w:tcPr>
          <w:p w:rsidR="00E44755" w:rsidRDefault="00E44755">
            <w:pPr>
              <w:pStyle w:val="Normal1"/>
            </w:pPr>
          </w:p>
        </w:tc>
        <w:tc>
          <w:tcPr>
            <w:tcW w:w="5021" w:type="dxa"/>
          </w:tcPr>
          <w:p w:rsidR="00E44755" w:rsidRDefault="00E44755">
            <w:pPr>
              <w:pStyle w:val="Normal1"/>
            </w:pPr>
          </w:p>
        </w:tc>
      </w:tr>
    </w:tbl>
    <w:p w:rsidR="00E44755" w:rsidRDefault="00614606">
      <w:pPr>
        <w:pStyle w:val="Heading3"/>
        <w:numPr>
          <w:ilvl w:val="3"/>
          <w:numId w:val="4"/>
        </w:numPr>
      </w:pPr>
      <w:bookmarkStart w:id="138" w:name="_Toc502823868"/>
      <w:r>
        <w:t>Required Software Packages</w:t>
      </w:r>
      <w:bookmarkEnd w:id="138"/>
    </w:p>
    <w:p w:rsidR="00E44755" w:rsidRDefault="00E44755">
      <w:pPr>
        <w:pStyle w:val="Normal1"/>
      </w:pPr>
    </w:p>
    <w:tbl>
      <w:tblPr>
        <w:tblStyle w:val="af4"/>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Software Package</w:t>
            </w:r>
          </w:p>
        </w:tc>
        <w:tc>
          <w:tcPr>
            <w:tcW w:w="5021" w:type="dxa"/>
            <w:shd w:val="clear" w:color="auto" w:fill="C0C0C0"/>
          </w:tcPr>
          <w:p w:rsidR="00E44755" w:rsidRDefault="00614606">
            <w:pPr>
              <w:pStyle w:val="Normal1"/>
            </w:pPr>
            <w:r>
              <w:rPr>
                <w:b/>
              </w:rPr>
              <w:t>Product and Version</w:t>
            </w:r>
          </w:p>
        </w:tc>
      </w:tr>
      <w:tr w:rsidR="00E44755">
        <w:tc>
          <w:tcPr>
            <w:tcW w:w="817" w:type="dxa"/>
          </w:tcPr>
          <w:p w:rsidR="00E44755" w:rsidRDefault="00614606">
            <w:pPr>
              <w:pStyle w:val="Normal1"/>
            </w:pPr>
            <w:r>
              <w:rPr>
                <w:i/>
              </w:rPr>
              <w:t>1</w:t>
            </w:r>
          </w:p>
        </w:tc>
        <w:tc>
          <w:tcPr>
            <w:tcW w:w="2693" w:type="dxa"/>
          </w:tcPr>
          <w:p w:rsidR="00E44755" w:rsidRDefault="00614606">
            <w:pPr>
              <w:pStyle w:val="Normal1"/>
            </w:pPr>
            <w:r>
              <w:rPr>
                <w:i/>
              </w:rPr>
              <w:t>Browser - IE/Chrome</w:t>
            </w:r>
          </w:p>
        </w:tc>
        <w:tc>
          <w:tcPr>
            <w:tcW w:w="5021" w:type="dxa"/>
          </w:tcPr>
          <w:p w:rsidR="00E44755" w:rsidRDefault="00614606">
            <w:pPr>
              <w:pStyle w:val="Normal1"/>
              <w:jc w:val="both"/>
              <w:rPr>
                <w:rFonts w:ascii="Calibri" w:eastAsia="Calibri" w:hAnsi="Calibri" w:cs="Calibri"/>
                <w:sz w:val="24"/>
                <w:szCs w:val="24"/>
              </w:rPr>
            </w:pPr>
            <w:r>
              <w:rPr>
                <w:rFonts w:ascii="Calibri" w:eastAsia="Calibri" w:hAnsi="Calibri" w:cs="Calibri"/>
                <w:b/>
                <w:sz w:val="24"/>
                <w:szCs w:val="24"/>
              </w:rPr>
              <w:t>IE Version</w:t>
            </w:r>
            <w:r>
              <w:rPr>
                <w:rFonts w:ascii="Calibri" w:eastAsia="Calibri" w:hAnsi="Calibri" w:cs="Calibri"/>
                <w:sz w:val="24"/>
                <w:szCs w:val="24"/>
              </w:rPr>
              <w:t xml:space="preserve"> – 11 and above</w:t>
            </w:r>
          </w:p>
          <w:p w:rsidR="00E44755" w:rsidRDefault="00614606">
            <w:pPr>
              <w:pStyle w:val="Normal1"/>
              <w:jc w:val="both"/>
              <w:rPr>
                <w:i/>
              </w:rPr>
            </w:pPr>
            <w:r>
              <w:rPr>
                <w:rFonts w:ascii="Calibri" w:eastAsia="Calibri" w:hAnsi="Calibri" w:cs="Calibri"/>
                <w:b/>
                <w:sz w:val="24"/>
                <w:szCs w:val="24"/>
              </w:rPr>
              <w:lastRenderedPageBreak/>
              <w:t xml:space="preserve">Chrome Version </w:t>
            </w:r>
            <w:r>
              <w:rPr>
                <w:rFonts w:ascii="Calibri" w:eastAsia="Calibri" w:hAnsi="Calibri" w:cs="Calibri"/>
                <w:sz w:val="24"/>
                <w:szCs w:val="24"/>
              </w:rPr>
              <w:t>– 50 and above</w:t>
            </w:r>
          </w:p>
        </w:tc>
      </w:tr>
    </w:tbl>
    <w:p w:rsidR="00E44755" w:rsidRDefault="00E44755" w:rsidP="005808F5">
      <w:bookmarkStart w:id="139" w:name="_3q5sasy" w:colFirst="0" w:colLast="0"/>
      <w:bookmarkEnd w:id="139"/>
    </w:p>
    <w:p w:rsidR="00E44755" w:rsidRDefault="00614606">
      <w:pPr>
        <w:pStyle w:val="Heading3"/>
        <w:numPr>
          <w:ilvl w:val="2"/>
          <w:numId w:val="4"/>
        </w:numPr>
      </w:pPr>
      <w:bookmarkStart w:id="140" w:name="_Toc502823869"/>
      <w:r>
        <w:t>Archival</w:t>
      </w:r>
      <w:bookmarkEnd w:id="140"/>
      <w:r>
        <w:t xml:space="preserve"> </w:t>
      </w:r>
    </w:p>
    <w:p w:rsidR="00E44755" w:rsidRDefault="00E44755">
      <w:pPr>
        <w:pStyle w:val="Normal1"/>
        <w:ind w:left="1440"/>
      </w:pPr>
    </w:p>
    <w:p w:rsidR="00E44755" w:rsidRDefault="00614606">
      <w:pPr>
        <w:pStyle w:val="Normal1"/>
      </w:pPr>
      <w:r>
        <w:t>Not applicable</w:t>
      </w:r>
    </w:p>
    <w:p w:rsidR="00E44755" w:rsidRDefault="00614606">
      <w:pPr>
        <w:pStyle w:val="Heading1"/>
        <w:numPr>
          <w:ilvl w:val="0"/>
          <w:numId w:val="4"/>
        </w:numPr>
      </w:pPr>
      <w:bookmarkStart w:id="141" w:name="_Toc502823870"/>
      <w:r>
        <w:t>Deviations, Violations and Exceptions</w:t>
      </w:r>
      <w:bookmarkEnd w:id="141"/>
    </w:p>
    <w:p w:rsidR="00E44755" w:rsidRDefault="00614606">
      <w:pPr>
        <w:pStyle w:val="Normal1"/>
      </w:pPr>
      <w:r>
        <w:tab/>
        <w:t>No deviations, violations and exceptions identified yet.</w:t>
      </w:r>
    </w:p>
    <w:p w:rsidR="00E44755" w:rsidRDefault="00614606">
      <w:pPr>
        <w:pStyle w:val="Normal1"/>
        <w:jc w:val="center"/>
      </w:pPr>
      <w:r>
        <w:rPr>
          <w:sz w:val="16"/>
          <w:szCs w:val="16"/>
        </w:rPr>
        <w:br/>
        <w:t xml:space="preserve">♦ </w:t>
      </w:r>
      <w:r>
        <w:rPr>
          <w:i/>
          <w:sz w:val="16"/>
          <w:szCs w:val="16"/>
        </w:rPr>
        <w:t xml:space="preserve">End of Document </w:t>
      </w:r>
      <w:r>
        <w:rPr>
          <w:sz w:val="16"/>
          <w:szCs w:val="16"/>
        </w:rPr>
        <w:t>♦</w:t>
      </w:r>
    </w:p>
    <w:p w:rsidR="00E44755" w:rsidRDefault="00E44755">
      <w:pPr>
        <w:pStyle w:val="Normal1"/>
      </w:pPr>
    </w:p>
    <w:sectPr w:rsidR="00E44755" w:rsidSect="00E44755">
      <w:type w:val="continuous"/>
      <w:pgSz w:w="11909" w:h="16834"/>
      <w:pgMar w:top="1440" w:right="1797" w:bottom="1440" w:left="1797" w:header="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PSA" w:date="2018-01-04T09:31:00Z" w:initials="P">
    <w:p w:rsidR="00FE20DD" w:rsidRDefault="00FE20DD">
      <w:pPr>
        <w:pStyle w:val="CommentText"/>
      </w:pPr>
      <w:r>
        <w:rPr>
          <w:rStyle w:val="CommentReference"/>
        </w:rPr>
        <w:annotationRef/>
      </w:r>
      <w:r>
        <w:rPr>
          <w:rStyle w:val="CommentReference"/>
        </w:rPr>
        <w:t>Please be more specific.</w:t>
      </w:r>
    </w:p>
  </w:comment>
  <w:comment w:id="17" w:author="PSA" w:date="2018-01-04T09:31:00Z" w:initials="P">
    <w:p w:rsidR="00FE20DD" w:rsidRDefault="00FE20DD">
      <w:pPr>
        <w:pStyle w:val="CommentText"/>
      </w:pPr>
      <w:r>
        <w:rPr>
          <w:rStyle w:val="CommentReference"/>
        </w:rPr>
        <w:annotationRef/>
      </w:r>
      <w:r>
        <w:t>Please be more specific</w:t>
      </w:r>
    </w:p>
  </w:comment>
  <w:comment w:id="26" w:author="PSA" w:date="2018-01-04T09:45:00Z" w:initials="P">
    <w:p w:rsidR="005808F5" w:rsidRDefault="005808F5">
      <w:pPr>
        <w:pStyle w:val="CommentText"/>
      </w:pPr>
      <w:r>
        <w:rPr>
          <w:rStyle w:val="CommentReference"/>
        </w:rPr>
        <w:annotationRef/>
      </w:r>
    </w:p>
    <w:p w:rsidR="005808F5" w:rsidRDefault="005808F5">
      <w:pPr>
        <w:pStyle w:val="CommentText"/>
      </w:pPr>
      <w:proofErr w:type="gramStart"/>
      <w:r>
        <w:t>check</w:t>
      </w:r>
      <w:proofErr w:type="gramEnd"/>
      <w:r>
        <w:t xml:space="preserve"> the latest URS and update</w:t>
      </w:r>
    </w:p>
  </w:comment>
  <w:comment w:id="31" w:author="PSA" w:date="2018-01-04T09:33:00Z" w:initials="P">
    <w:p w:rsidR="00FE20DD" w:rsidRDefault="00FE20DD">
      <w:pPr>
        <w:pStyle w:val="CommentText"/>
      </w:pPr>
      <w:r>
        <w:rPr>
          <w:rStyle w:val="CommentReference"/>
        </w:rPr>
        <w:annotationRef/>
      </w:r>
    </w:p>
    <w:p w:rsidR="00FE20DD" w:rsidRDefault="00FE20DD">
      <w:pPr>
        <w:pStyle w:val="CommentText"/>
      </w:pPr>
      <w:proofErr w:type="gramStart"/>
      <w:r>
        <w:t>is</w:t>
      </w:r>
      <w:proofErr w:type="gramEnd"/>
      <w:r>
        <w:t xml:space="preserve"> maker checker function configurable?</w:t>
      </w:r>
    </w:p>
  </w:comment>
  <w:comment w:id="36" w:author="SEAN SEAH, COSD" w:date="2018-01-03T16:57:00Z" w:initials="SSC">
    <w:p w:rsidR="00FE20DD" w:rsidRDefault="00FE20DD">
      <w:pPr>
        <w:pStyle w:val="CommentText"/>
      </w:pPr>
      <w:r>
        <w:rPr>
          <w:rStyle w:val="CommentReference"/>
        </w:rPr>
        <w:annotationRef/>
      </w:r>
      <w:proofErr w:type="gramStart"/>
      <w:r>
        <w:t>remove</w:t>
      </w:r>
      <w:proofErr w:type="gramEnd"/>
    </w:p>
  </w:comment>
  <w:comment w:id="37" w:author="PSA" w:date="2018-01-04T09:37:00Z" w:initials="P">
    <w:p w:rsidR="00FE20DD" w:rsidRDefault="00FE20DD">
      <w:pPr>
        <w:pStyle w:val="CommentText"/>
        <w:rPr>
          <w:b/>
          <w:sz w:val="24"/>
          <w:szCs w:val="24"/>
        </w:rPr>
      </w:pPr>
      <w:r>
        <w:rPr>
          <w:rStyle w:val="CommentReference"/>
        </w:rPr>
        <w:annotationRef/>
      </w:r>
    </w:p>
    <w:p w:rsidR="00FE20DD" w:rsidRDefault="00FE20DD">
      <w:pPr>
        <w:pStyle w:val="CommentText"/>
        <w:rPr>
          <w:b/>
          <w:sz w:val="24"/>
          <w:szCs w:val="24"/>
        </w:rPr>
      </w:pPr>
      <w:r>
        <w:rPr>
          <w:b/>
          <w:sz w:val="24"/>
          <w:szCs w:val="24"/>
        </w:rPr>
        <w:t>Please remove or rephrase this sentence. We will use a “new” notification system (instead of “current” notification system)</w:t>
      </w:r>
    </w:p>
    <w:p w:rsidR="00FE20DD" w:rsidRDefault="00FE20DD">
      <w:pPr>
        <w:pStyle w:val="CommentText"/>
      </w:pP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r>
        <w:rPr>
          <w:b/>
          <w:vanish/>
          <w:sz w:val="24"/>
          <w:szCs w:val="24"/>
        </w:rPr>
        <w:pgNum/>
      </w:r>
    </w:p>
  </w:comment>
  <w:comment w:id="39" w:author="PSA" w:date="2018-01-04T09:52:00Z" w:initials="P">
    <w:p w:rsidR="00087FCA" w:rsidRDefault="00087FCA">
      <w:pPr>
        <w:pStyle w:val="CommentText"/>
      </w:pPr>
      <w:r>
        <w:rPr>
          <w:rStyle w:val="CommentReference"/>
        </w:rPr>
        <w:annotationRef/>
      </w:r>
      <w:proofErr w:type="gramStart"/>
      <w:r>
        <w:t>updated</w:t>
      </w:r>
      <w:proofErr w:type="gramEnd"/>
      <w:r>
        <w:t xml:space="preserve"> to stay align with the latest URS</w:t>
      </w:r>
    </w:p>
  </w:comment>
  <w:comment w:id="96" w:author="PSA" w:date="2018-01-04T09:55:00Z" w:initials="P">
    <w:p w:rsidR="00087FCA" w:rsidRDefault="00087FCA">
      <w:pPr>
        <w:pStyle w:val="CommentText"/>
      </w:pPr>
      <w:r>
        <w:rPr>
          <w:rStyle w:val="CommentReference"/>
        </w:rPr>
        <w:annotationRef/>
      </w:r>
    </w:p>
    <w:p w:rsidR="00087FCA" w:rsidRDefault="00087FCA">
      <w:pPr>
        <w:pStyle w:val="CommentText"/>
      </w:pPr>
      <w:proofErr w:type="gramStart"/>
      <w:r>
        <w:t>check</w:t>
      </w:r>
      <w:proofErr w:type="gramEnd"/>
      <w:r>
        <w:t xml:space="preserve"> the latest URS and update.</w:t>
      </w:r>
    </w:p>
    <w:p w:rsidR="00087FCA" w:rsidRDefault="00087FCA">
      <w:pPr>
        <w:pStyle w:val="CommentText"/>
      </w:pPr>
      <w:r>
        <w:t>(</w:t>
      </w:r>
      <w:proofErr w:type="gramStart"/>
      <w:r>
        <w:t>add</w:t>
      </w:r>
      <w:proofErr w:type="gramEnd"/>
      <w:r>
        <w:t xml:space="preserve"> “Settings Module”) </w:t>
      </w:r>
    </w:p>
  </w:comment>
  <w:comment w:id="110" w:author="PSA" w:date="2018-01-04T10:17:00Z" w:initials="P">
    <w:p w:rsidR="00086EB3" w:rsidRDefault="00086EB3">
      <w:pPr>
        <w:pStyle w:val="CommentText"/>
      </w:pPr>
      <w:r>
        <w:rPr>
          <w:rStyle w:val="CommentReference"/>
        </w:rPr>
        <w:annotationRef/>
      </w:r>
    </w:p>
    <w:p w:rsidR="00086EB3" w:rsidRDefault="00086EB3">
      <w:pPr>
        <w:pStyle w:val="CommentText"/>
      </w:pPr>
      <w:r>
        <w:t xml:space="preserve">Are “Authentication API” and “App Server” both installed in </w:t>
      </w:r>
      <w:proofErr w:type="spellStart"/>
      <w:r>
        <w:t>Jboss</w:t>
      </w:r>
      <w:proofErr w:type="spellEnd"/>
      <w:r>
        <w:t xml:space="preserve"> Server</w:t>
      </w:r>
      <w:r w:rsidR="006B1D55">
        <w:t>?</w:t>
      </w:r>
    </w:p>
  </w:comment>
  <w:comment w:id="120" w:author="PSA" w:date="2018-01-04T10:15:00Z" w:initials="P">
    <w:p w:rsidR="009B7437" w:rsidRDefault="009B7437">
      <w:pPr>
        <w:pStyle w:val="CommentText"/>
      </w:pPr>
      <w:r>
        <w:rPr>
          <w:rStyle w:val="CommentReference"/>
        </w:rPr>
        <w:annotationRef/>
      </w:r>
      <w:r>
        <w:t xml:space="preserve">Review and update the details based on </w:t>
      </w:r>
      <w:proofErr w:type="spellStart"/>
      <w:r>
        <w:t>Jboss</w:t>
      </w:r>
      <w:proofErr w:type="spellEnd"/>
      <w:r>
        <w:t xml:space="preserve"> server instead of </w:t>
      </w:r>
      <w:proofErr w:type="spellStart"/>
      <w:r>
        <w:t>WebLogic</w:t>
      </w:r>
      <w:proofErr w:type="spellEnd"/>
    </w:p>
  </w:comment>
  <w:comment w:id="124" w:author="PSA" w:date="2018-01-03T16:51:00Z" w:initials="P">
    <w:p w:rsidR="00FE20DD" w:rsidRDefault="00FE20DD">
      <w:pPr>
        <w:pStyle w:val="CommentText"/>
      </w:pPr>
      <w:r>
        <w:rPr>
          <w:rStyle w:val="CommentReference"/>
        </w:rPr>
        <w:annotationRef/>
      </w:r>
      <w:r>
        <w:t>Need to advise</w:t>
      </w:r>
    </w:p>
  </w:comment>
  <w:comment w:id="126" w:author="PSA" w:date="2018-01-03T16:51:00Z" w:initials="P">
    <w:p w:rsidR="00FE20DD" w:rsidRDefault="00FE20DD">
      <w:pPr>
        <w:pStyle w:val="CommentText"/>
      </w:pPr>
      <w:r>
        <w:rPr>
          <w:rStyle w:val="CommentReference"/>
        </w:rPr>
        <w:annotationRef/>
      </w:r>
      <w:r>
        <w:t>Need to advise</w:t>
      </w:r>
    </w:p>
  </w:comment>
  <w:comment w:id="128" w:author="PSA" w:date="2018-01-03T16:51:00Z" w:initials="P">
    <w:p w:rsidR="00FE20DD" w:rsidRDefault="00FE20DD">
      <w:pPr>
        <w:pStyle w:val="CommentText"/>
      </w:pPr>
      <w:r>
        <w:rPr>
          <w:rStyle w:val="CommentReference"/>
        </w:rPr>
        <w:annotationRef/>
      </w:r>
      <w:r>
        <w:t>Need to advise</w:t>
      </w:r>
    </w:p>
  </w:comment>
  <w:comment w:id="130" w:author="PSA" w:date="2018-01-03T16:50:00Z" w:initials="P">
    <w:p w:rsidR="00FE20DD" w:rsidRDefault="00FE20DD">
      <w:pPr>
        <w:pStyle w:val="CommentText"/>
      </w:pPr>
      <w:r>
        <w:rPr>
          <w:rStyle w:val="CommentReference"/>
        </w:rPr>
        <w:annotationRef/>
      </w:r>
      <w:r>
        <w:t>JDK 1.8</w:t>
      </w:r>
    </w:p>
  </w:comment>
  <w:comment w:id="131" w:author="PSA" w:date="2018-01-03T16:51:00Z" w:initials="P">
    <w:p w:rsidR="00FE20DD" w:rsidRDefault="00FE20DD">
      <w:pPr>
        <w:pStyle w:val="CommentText"/>
      </w:pPr>
      <w:r>
        <w:rPr>
          <w:rStyle w:val="CommentReference"/>
        </w:rPr>
        <w:annotationRef/>
      </w:r>
      <w:proofErr w:type="spellStart"/>
      <w:r>
        <w:t>MySQL</w:t>
      </w:r>
      <w:proofErr w:type="spellEnd"/>
      <w:r>
        <w:t xml:space="preserve"> 5.7</w:t>
      </w:r>
    </w:p>
  </w:comment>
  <w:comment w:id="132" w:author="PSA" w:date="2018-01-03T16:51:00Z" w:initials="P">
    <w:p w:rsidR="00FE20DD" w:rsidRDefault="00FE20DD">
      <w:pPr>
        <w:pStyle w:val="CommentText"/>
      </w:pPr>
      <w:r>
        <w:rPr>
          <w:rStyle w:val="CommentReference"/>
        </w:rPr>
        <w:annotationRef/>
      </w:r>
      <w:r>
        <w:t xml:space="preserve">Should be </w:t>
      </w:r>
      <w:proofErr w:type="spellStart"/>
      <w:r>
        <w:t>JBoss</w:t>
      </w:r>
      <w:proofErr w:type="spellEnd"/>
      <w:r>
        <w:t xml:space="preserve"> EAP7</w:t>
      </w:r>
    </w:p>
  </w:comment>
  <w:comment w:id="134" w:author="PSA" w:date="2018-01-03T16:50:00Z" w:initials="P">
    <w:p w:rsidR="00FE20DD" w:rsidRDefault="00FE20DD">
      <w:pPr>
        <w:pStyle w:val="CommentText"/>
      </w:pPr>
      <w:r>
        <w:rPr>
          <w:rStyle w:val="CommentReference"/>
        </w:rPr>
        <w:annotationRef/>
      </w:r>
      <w:r>
        <w:t>Need to advise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F986C0" w15:done="0"/>
  <w15:commentEx w15:paraId="74B365F0" w15:done="0"/>
  <w15:commentEx w15:paraId="215AA180" w15:done="0"/>
  <w15:commentEx w15:paraId="69A56951" w15:done="0"/>
  <w15:commentEx w15:paraId="09C63CCB" w15:done="0"/>
  <w15:commentEx w15:paraId="5F0EF251" w15:done="0"/>
  <w15:commentEx w15:paraId="1516EE99" w15:done="0"/>
  <w15:commentEx w15:paraId="2BCC159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1A0" w:rsidRDefault="003A11A0" w:rsidP="00E44755">
      <w:r>
        <w:separator/>
      </w:r>
    </w:p>
  </w:endnote>
  <w:endnote w:type="continuationSeparator" w:id="0">
    <w:p w:rsidR="003A11A0" w:rsidRDefault="003A11A0" w:rsidP="00E447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bi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0DD" w:rsidRDefault="00885442">
    <w:pPr>
      <w:pStyle w:val="Normal1"/>
      <w:pBdr>
        <w:top w:val="single" w:sz="4" w:space="1" w:color="C0C0C0"/>
      </w:pBdr>
      <w:tabs>
        <w:tab w:val="center" w:pos="4153"/>
        <w:tab w:val="right" w:pos="8306"/>
      </w:tabs>
      <w:jc w:val="right"/>
      <w:rPr>
        <w:sz w:val="16"/>
        <w:szCs w:val="16"/>
      </w:rPr>
    </w:pPr>
    <w:r>
      <w:rPr>
        <w:sz w:val="16"/>
        <w:szCs w:val="16"/>
      </w:rPr>
      <w:fldChar w:fldCharType="begin"/>
    </w:r>
    <w:r w:rsidR="00FE20DD">
      <w:rPr>
        <w:sz w:val="16"/>
        <w:szCs w:val="16"/>
      </w:rPr>
      <w:instrText>PAGE</w:instrText>
    </w:r>
    <w:r>
      <w:rPr>
        <w:sz w:val="16"/>
        <w:szCs w:val="16"/>
      </w:rPr>
      <w:fldChar w:fldCharType="end"/>
    </w:r>
  </w:p>
  <w:p w:rsidR="00FE20DD" w:rsidRDefault="00FE20DD">
    <w:pPr>
      <w:pStyle w:val="Normal1"/>
      <w:pBdr>
        <w:top w:val="single" w:sz="4" w:space="1" w:color="C0C0C0"/>
      </w:pBdr>
      <w:tabs>
        <w:tab w:val="center" w:pos="4153"/>
        <w:tab w:val="right" w:pos="8306"/>
      </w:tabs>
      <w:spacing w:after="720"/>
      <w:ind w:right="360"/>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1A0" w:rsidRDefault="003A11A0" w:rsidP="00E44755">
      <w:r>
        <w:separator/>
      </w:r>
    </w:p>
  </w:footnote>
  <w:footnote w:type="continuationSeparator" w:id="0">
    <w:p w:rsidR="003A11A0" w:rsidRDefault="003A11A0" w:rsidP="00E447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0DD" w:rsidRDefault="00FE20DD">
    <w:pPr>
      <w:pStyle w:val="Normal1"/>
      <w:pBdr>
        <w:bottom w:val="single" w:sz="4" w:space="1" w:color="C0C0C0"/>
      </w:pBdr>
      <w:tabs>
        <w:tab w:val="center" w:pos="4153"/>
        <w:tab w:val="right" w:pos="8306"/>
      </w:tabs>
      <w:spacing w:before="720"/>
      <w:rPr>
        <w:sz w:val="16"/>
        <w:szCs w:val="16"/>
      </w:rPr>
    </w:pPr>
    <w:r>
      <w:rPr>
        <w:sz w:val="16"/>
        <w:szCs w:val="16"/>
      </w:rPr>
      <w:t>PSA IT Division</w:t>
    </w:r>
    <w:r>
      <w:rPr>
        <w:sz w:val="16"/>
        <w:szCs w:val="16"/>
      </w:rPr>
      <w:tab/>
      <w:t>DOCUMENT CONTROL RECORD</w:t>
    </w:r>
    <w:r>
      <w:rPr>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1D48"/>
    <w:multiLevelType w:val="multilevel"/>
    <w:tmpl w:val="37B6C5C4"/>
    <w:lvl w:ilvl="0">
      <w:start w:val="1"/>
      <w:numFmt w:val="decimal"/>
      <w:lvlText w:val="%1"/>
      <w:lvlJc w:val="left"/>
      <w:pPr>
        <w:ind w:left="720" w:hanging="720"/>
      </w:pPr>
      <w:rPr>
        <w:sz w:val="28"/>
        <w:szCs w:val="28"/>
        <w:vertAlign w:val="baseline"/>
      </w:rPr>
    </w:lvl>
    <w:lvl w:ilvl="1">
      <w:start w:val="1"/>
      <w:numFmt w:val="decimal"/>
      <w:lvlText w:val="%1.%2"/>
      <w:lvlJc w:val="left"/>
      <w:pPr>
        <w:ind w:left="720" w:hanging="720"/>
      </w:pPr>
      <w:rPr>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1">
    <w:nsid w:val="0E045DF6"/>
    <w:multiLevelType w:val="hybridMultilevel"/>
    <w:tmpl w:val="FDC62102"/>
    <w:lvl w:ilvl="0" w:tplc="2054BFC6">
      <w:start w:val="13"/>
      <w:numFmt w:val="bullet"/>
      <w:lvlText w:val="-"/>
      <w:lvlJc w:val="left"/>
      <w:pPr>
        <w:ind w:left="717" w:hanging="360"/>
      </w:pPr>
      <w:rPr>
        <w:rFonts w:ascii="Calibri" w:eastAsia="Times New Roman" w:hAnsi="Calibri" w:cs="Calibri" w:hint="default"/>
      </w:rPr>
    </w:lvl>
    <w:lvl w:ilvl="1" w:tplc="D1CE66E2">
      <w:start w:val="1"/>
      <w:numFmt w:val="bullet"/>
      <w:pStyle w:val="ListParagraph"/>
      <w:lvlText w:val=""/>
      <w:lvlJc w:val="left"/>
      <w:pPr>
        <w:ind w:left="1437" w:hanging="360"/>
      </w:pPr>
      <w:rPr>
        <w:rFonts w:ascii="Wingdings" w:hAnsi="Wingdings" w:hint="default"/>
      </w:rPr>
    </w:lvl>
    <w:lvl w:ilvl="2" w:tplc="04090005">
      <w:start w:val="1"/>
      <w:numFmt w:val="bullet"/>
      <w:lvlText w:val=""/>
      <w:lvlJc w:val="left"/>
      <w:pPr>
        <w:ind w:left="2157" w:hanging="360"/>
      </w:pPr>
      <w:rPr>
        <w:rFonts w:ascii="Wingdings" w:hAnsi="Wingdings" w:hint="default"/>
      </w:rPr>
    </w:lvl>
    <w:lvl w:ilvl="3" w:tplc="0409000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pStyle w:val="caption-tex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nsid w:val="176F2A36"/>
    <w:multiLevelType w:val="multilevel"/>
    <w:tmpl w:val="4E101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520CCB"/>
    <w:multiLevelType w:val="multilevel"/>
    <w:tmpl w:val="7F009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B67057A"/>
    <w:multiLevelType w:val="multilevel"/>
    <w:tmpl w:val="A4D02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C10C30"/>
    <w:multiLevelType w:val="multilevel"/>
    <w:tmpl w:val="A39E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1C2882"/>
    <w:multiLevelType w:val="multilevel"/>
    <w:tmpl w:val="9DE4B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9786CEA"/>
    <w:multiLevelType w:val="hybridMultilevel"/>
    <w:tmpl w:val="8654B1B8"/>
    <w:lvl w:ilvl="0" w:tplc="42587A4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642043"/>
    <w:multiLevelType w:val="multilevel"/>
    <w:tmpl w:val="AD46C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5CC0B0D"/>
    <w:multiLevelType w:val="multilevel"/>
    <w:tmpl w:val="24C29400"/>
    <w:lvl w:ilvl="0">
      <w:start w:val="1"/>
      <w:numFmt w:val="decimal"/>
      <w:lvlText w:val="%1"/>
      <w:lvlJc w:val="left"/>
      <w:pPr>
        <w:ind w:left="720" w:hanging="720"/>
      </w:pPr>
      <w:rPr>
        <w:sz w:val="28"/>
        <w:szCs w:val="28"/>
        <w:vertAlign w:val="baseline"/>
      </w:rPr>
    </w:lvl>
    <w:lvl w:ilvl="1">
      <w:start w:val="1"/>
      <w:numFmt w:val="decimal"/>
      <w:lvlText w:val="%1.%2"/>
      <w:lvlJc w:val="left"/>
      <w:pPr>
        <w:ind w:left="720" w:hanging="720"/>
      </w:pPr>
      <w:rPr>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10">
    <w:nsid w:val="74B80B76"/>
    <w:multiLevelType w:val="multilevel"/>
    <w:tmpl w:val="D3AE3E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770E195C"/>
    <w:multiLevelType w:val="multilevel"/>
    <w:tmpl w:val="3B8E2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6"/>
  </w:num>
  <w:num w:numId="4">
    <w:abstractNumId w:val="9"/>
  </w:num>
  <w:num w:numId="5">
    <w:abstractNumId w:val="2"/>
  </w:num>
  <w:num w:numId="6">
    <w:abstractNumId w:val="4"/>
  </w:num>
  <w:num w:numId="7">
    <w:abstractNumId w:val="11"/>
  </w:num>
  <w:num w:numId="8">
    <w:abstractNumId w:val="10"/>
  </w:num>
  <w:num w:numId="9">
    <w:abstractNumId w:val="8"/>
  </w:num>
  <w:num w:numId="10">
    <w:abstractNumId w:val="5"/>
  </w:num>
  <w:num w:numId="11">
    <w:abstractNumId w:val="1"/>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SEAH, COSD">
    <w15:presenceInfo w15:providerId="AD" w15:userId="S-1-5-21-1108514787-12934098-2193452708-42413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oNotTrackFormatting/>
  <w:defaultTabStop w:val="720"/>
  <w:characterSpacingControl w:val="doNotCompress"/>
  <w:footnotePr>
    <w:footnote w:id="-1"/>
    <w:footnote w:id="0"/>
  </w:footnotePr>
  <w:endnotePr>
    <w:endnote w:id="-1"/>
    <w:endnote w:id="0"/>
  </w:endnotePr>
  <w:compat/>
  <w:rsids>
    <w:rsidRoot w:val="00E44755"/>
    <w:rsid w:val="00086EB3"/>
    <w:rsid w:val="00087FCA"/>
    <w:rsid w:val="00102E42"/>
    <w:rsid w:val="00150FE3"/>
    <w:rsid w:val="002235CB"/>
    <w:rsid w:val="00295280"/>
    <w:rsid w:val="002A287C"/>
    <w:rsid w:val="003232F8"/>
    <w:rsid w:val="00341789"/>
    <w:rsid w:val="003A11A0"/>
    <w:rsid w:val="003A668B"/>
    <w:rsid w:val="003C60DA"/>
    <w:rsid w:val="00424B43"/>
    <w:rsid w:val="004D78E0"/>
    <w:rsid w:val="0053180C"/>
    <w:rsid w:val="005331F4"/>
    <w:rsid w:val="005808F5"/>
    <w:rsid w:val="00614606"/>
    <w:rsid w:val="006B1D55"/>
    <w:rsid w:val="007D421C"/>
    <w:rsid w:val="007E5F3B"/>
    <w:rsid w:val="007F5DC4"/>
    <w:rsid w:val="0081314A"/>
    <w:rsid w:val="00833EBC"/>
    <w:rsid w:val="00885442"/>
    <w:rsid w:val="008B61B9"/>
    <w:rsid w:val="00903869"/>
    <w:rsid w:val="009B7437"/>
    <w:rsid w:val="009C406C"/>
    <w:rsid w:val="009E60B5"/>
    <w:rsid w:val="00A01E63"/>
    <w:rsid w:val="00A35354"/>
    <w:rsid w:val="00A41539"/>
    <w:rsid w:val="00A54BC7"/>
    <w:rsid w:val="00A80B2B"/>
    <w:rsid w:val="00AB4FA3"/>
    <w:rsid w:val="00AC0610"/>
    <w:rsid w:val="00AF4EC3"/>
    <w:rsid w:val="00BF5CFC"/>
    <w:rsid w:val="00CB54FA"/>
    <w:rsid w:val="00CE602B"/>
    <w:rsid w:val="00D0089A"/>
    <w:rsid w:val="00D5152B"/>
    <w:rsid w:val="00D57555"/>
    <w:rsid w:val="00D926E8"/>
    <w:rsid w:val="00E44755"/>
    <w:rsid w:val="00F067ED"/>
    <w:rsid w:val="00F32A4E"/>
    <w:rsid w:val="00FE20DD"/>
    <w:rsid w:val="00FE665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n-GB" w:eastAsia="zh-C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A4E"/>
  </w:style>
  <w:style w:type="paragraph" w:styleId="Heading1">
    <w:name w:val="heading 1"/>
    <w:basedOn w:val="Normal1"/>
    <w:next w:val="Normal1"/>
    <w:rsid w:val="00E44755"/>
    <w:pPr>
      <w:keepNext/>
      <w:spacing w:before="240" w:after="60"/>
      <w:ind w:left="720" w:hanging="720"/>
      <w:outlineLvl w:val="0"/>
    </w:pPr>
    <w:rPr>
      <w:b/>
      <w:sz w:val="28"/>
      <w:szCs w:val="28"/>
    </w:rPr>
  </w:style>
  <w:style w:type="paragraph" w:styleId="Heading2">
    <w:name w:val="heading 2"/>
    <w:basedOn w:val="Normal1"/>
    <w:next w:val="Normal1"/>
    <w:rsid w:val="00E44755"/>
    <w:pPr>
      <w:keepNext/>
      <w:spacing w:before="240" w:after="60"/>
      <w:ind w:left="720" w:hanging="720"/>
      <w:outlineLvl w:val="1"/>
    </w:pPr>
    <w:rPr>
      <w:b/>
      <w:sz w:val="24"/>
      <w:szCs w:val="24"/>
    </w:rPr>
  </w:style>
  <w:style w:type="paragraph" w:styleId="Heading3">
    <w:name w:val="heading 3"/>
    <w:basedOn w:val="Normal1"/>
    <w:next w:val="Normal1"/>
    <w:rsid w:val="00E44755"/>
    <w:pPr>
      <w:keepNext/>
      <w:spacing w:before="240" w:after="60"/>
      <w:ind w:left="720" w:hanging="720"/>
      <w:outlineLvl w:val="2"/>
    </w:pPr>
    <w:rPr>
      <w:sz w:val="24"/>
      <w:szCs w:val="24"/>
    </w:rPr>
  </w:style>
  <w:style w:type="paragraph" w:styleId="Heading4">
    <w:name w:val="heading 4"/>
    <w:basedOn w:val="Normal1"/>
    <w:next w:val="Normal1"/>
    <w:rsid w:val="00E44755"/>
    <w:pPr>
      <w:keepNext/>
      <w:outlineLvl w:val="3"/>
    </w:pPr>
    <w:rPr>
      <w:b/>
      <w:sz w:val="28"/>
      <w:szCs w:val="28"/>
    </w:rPr>
  </w:style>
  <w:style w:type="paragraph" w:styleId="Heading5">
    <w:name w:val="heading 5"/>
    <w:basedOn w:val="Normal1"/>
    <w:next w:val="Normal1"/>
    <w:rsid w:val="00E44755"/>
    <w:pPr>
      <w:spacing w:before="240" w:after="60"/>
      <w:jc w:val="both"/>
      <w:outlineLvl w:val="4"/>
    </w:pPr>
    <w:rPr>
      <w:sz w:val="22"/>
      <w:szCs w:val="22"/>
    </w:rPr>
  </w:style>
  <w:style w:type="paragraph" w:styleId="Heading6">
    <w:name w:val="heading 6"/>
    <w:basedOn w:val="Normal1"/>
    <w:next w:val="Normal1"/>
    <w:rsid w:val="00E44755"/>
    <w:pPr>
      <w:spacing w:before="240" w:after="60"/>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4755"/>
  </w:style>
  <w:style w:type="paragraph" w:styleId="Title">
    <w:name w:val="Title"/>
    <w:basedOn w:val="Normal1"/>
    <w:next w:val="Normal1"/>
    <w:rsid w:val="00E44755"/>
    <w:pPr>
      <w:spacing w:before="240" w:after="60"/>
      <w:jc w:val="center"/>
    </w:pPr>
    <w:rPr>
      <w:b/>
      <w:sz w:val="32"/>
      <w:szCs w:val="32"/>
    </w:rPr>
  </w:style>
  <w:style w:type="paragraph" w:styleId="Subtitle">
    <w:name w:val="Subtitle"/>
    <w:basedOn w:val="Normal1"/>
    <w:next w:val="Normal1"/>
    <w:rsid w:val="00E44755"/>
    <w:pPr>
      <w:keepNext/>
      <w:keepLines/>
      <w:spacing w:before="360" w:after="80"/>
    </w:pPr>
    <w:rPr>
      <w:rFonts w:ascii="Georgia" w:eastAsia="Georgia" w:hAnsi="Georgia" w:cs="Georgia"/>
      <w:i/>
      <w:color w:val="666666"/>
      <w:sz w:val="48"/>
      <w:szCs w:val="48"/>
    </w:rPr>
  </w:style>
  <w:style w:type="table" w:customStyle="1" w:styleId="a">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E4475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31F4"/>
    <w:rPr>
      <w:rFonts w:ascii="Tahoma" w:hAnsi="Tahoma" w:cs="Tahoma"/>
      <w:sz w:val="16"/>
      <w:szCs w:val="16"/>
    </w:rPr>
  </w:style>
  <w:style w:type="character" w:customStyle="1" w:styleId="BalloonTextChar">
    <w:name w:val="Balloon Text Char"/>
    <w:basedOn w:val="DefaultParagraphFont"/>
    <w:link w:val="BalloonText"/>
    <w:uiPriority w:val="99"/>
    <w:semiHidden/>
    <w:rsid w:val="005331F4"/>
    <w:rPr>
      <w:rFonts w:ascii="Tahoma" w:hAnsi="Tahoma" w:cs="Tahoma"/>
      <w:sz w:val="16"/>
      <w:szCs w:val="16"/>
    </w:rPr>
  </w:style>
  <w:style w:type="character" w:styleId="CommentReference">
    <w:name w:val="annotation reference"/>
    <w:basedOn w:val="DefaultParagraphFont"/>
    <w:uiPriority w:val="99"/>
    <w:semiHidden/>
    <w:unhideWhenUsed/>
    <w:rsid w:val="00614606"/>
    <w:rPr>
      <w:sz w:val="16"/>
      <w:szCs w:val="16"/>
    </w:rPr>
  </w:style>
  <w:style w:type="paragraph" w:styleId="CommentText">
    <w:name w:val="annotation text"/>
    <w:basedOn w:val="Normal"/>
    <w:link w:val="CommentTextChar"/>
    <w:uiPriority w:val="99"/>
    <w:semiHidden/>
    <w:unhideWhenUsed/>
    <w:rsid w:val="00614606"/>
  </w:style>
  <w:style w:type="character" w:customStyle="1" w:styleId="CommentTextChar">
    <w:name w:val="Comment Text Char"/>
    <w:basedOn w:val="DefaultParagraphFont"/>
    <w:link w:val="CommentText"/>
    <w:uiPriority w:val="99"/>
    <w:semiHidden/>
    <w:rsid w:val="00614606"/>
  </w:style>
  <w:style w:type="paragraph" w:styleId="CommentSubject">
    <w:name w:val="annotation subject"/>
    <w:basedOn w:val="CommentText"/>
    <w:next w:val="CommentText"/>
    <w:link w:val="CommentSubjectChar"/>
    <w:uiPriority w:val="99"/>
    <w:semiHidden/>
    <w:unhideWhenUsed/>
    <w:rsid w:val="00614606"/>
    <w:rPr>
      <w:b/>
      <w:bCs/>
    </w:rPr>
  </w:style>
  <w:style w:type="character" w:customStyle="1" w:styleId="CommentSubjectChar">
    <w:name w:val="Comment Subject Char"/>
    <w:basedOn w:val="CommentTextChar"/>
    <w:link w:val="CommentSubject"/>
    <w:uiPriority w:val="99"/>
    <w:semiHidden/>
    <w:rsid w:val="00614606"/>
    <w:rPr>
      <w:b/>
      <w:bCs/>
    </w:rPr>
  </w:style>
  <w:style w:type="paragraph" w:styleId="TOC1">
    <w:name w:val="toc 1"/>
    <w:basedOn w:val="Normal"/>
    <w:next w:val="Normal"/>
    <w:autoRedefine/>
    <w:uiPriority w:val="39"/>
    <w:unhideWhenUsed/>
    <w:rsid w:val="009E60B5"/>
    <w:pPr>
      <w:spacing w:after="100"/>
    </w:pPr>
  </w:style>
  <w:style w:type="paragraph" w:styleId="TOC2">
    <w:name w:val="toc 2"/>
    <w:basedOn w:val="Normal"/>
    <w:next w:val="Normal"/>
    <w:autoRedefine/>
    <w:uiPriority w:val="39"/>
    <w:unhideWhenUsed/>
    <w:rsid w:val="009E60B5"/>
    <w:pPr>
      <w:spacing w:after="100"/>
      <w:ind w:left="200"/>
    </w:pPr>
  </w:style>
  <w:style w:type="paragraph" w:styleId="TOC3">
    <w:name w:val="toc 3"/>
    <w:basedOn w:val="Normal"/>
    <w:next w:val="Normal"/>
    <w:autoRedefine/>
    <w:uiPriority w:val="39"/>
    <w:unhideWhenUsed/>
    <w:rsid w:val="009E60B5"/>
    <w:pPr>
      <w:spacing w:after="100"/>
      <w:ind w:left="400"/>
    </w:pPr>
  </w:style>
  <w:style w:type="character" w:styleId="Hyperlink">
    <w:name w:val="Hyperlink"/>
    <w:basedOn w:val="DefaultParagraphFont"/>
    <w:uiPriority w:val="99"/>
    <w:unhideWhenUsed/>
    <w:rsid w:val="009E60B5"/>
    <w:rPr>
      <w:color w:val="0000FF" w:themeColor="hyperlink"/>
      <w:u w:val="single"/>
    </w:rPr>
  </w:style>
  <w:style w:type="paragraph" w:styleId="DocumentMap">
    <w:name w:val="Document Map"/>
    <w:basedOn w:val="Normal"/>
    <w:link w:val="DocumentMapChar"/>
    <w:uiPriority w:val="99"/>
    <w:semiHidden/>
    <w:unhideWhenUsed/>
    <w:rsid w:val="00150FE3"/>
    <w:rPr>
      <w:rFonts w:ascii="Tahoma" w:hAnsi="Tahoma" w:cs="Tahoma"/>
      <w:sz w:val="16"/>
      <w:szCs w:val="16"/>
    </w:rPr>
  </w:style>
  <w:style w:type="character" w:customStyle="1" w:styleId="DocumentMapChar">
    <w:name w:val="Document Map Char"/>
    <w:basedOn w:val="DefaultParagraphFont"/>
    <w:link w:val="DocumentMap"/>
    <w:uiPriority w:val="99"/>
    <w:semiHidden/>
    <w:rsid w:val="00150FE3"/>
    <w:rPr>
      <w:rFonts w:ascii="Tahoma" w:hAnsi="Tahoma" w:cs="Tahoma"/>
      <w:sz w:val="16"/>
      <w:szCs w:val="16"/>
    </w:rPr>
  </w:style>
  <w:style w:type="paragraph" w:styleId="ListParagraph">
    <w:name w:val="List Paragraph"/>
    <w:basedOn w:val="Normal"/>
    <w:link w:val="ListParagraphChar"/>
    <w:autoRedefine/>
    <w:uiPriority w:val="34"/>
    <w:qFormat/>
    <w:rsid w:val="002235CB"/>
    <w:pPr>
      <w:numPr>
        <w:ilvl w:val="1"/>
        <w:numId w:val="11"/>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pPr>
    <w:rPr>
      <w:rFonts w:asciiTheme="minorHAnsi" w:eastAsia="Times New Roman" w:hAnsiTheme="minorHAnsi"/>
      <w:color w:val="333333"/>
      <w:sz w:val="22"/>
      <w:szCs w:val="22"/>
      <w:lang w:val="en-US" w:eastAsia="en-US"/>
    </w:rPr>
  </w:style>
  <w:style w:type="paragraph" w:customStyle="1" w:styleId="caption-text">
    <w:name w:val="caption-text"/>
    <w:basedOn w:val="ListParagraph"/>
    <w:next w:val="Caption"/>
    <w:rsid w:val="002235CB"/>
    <w:pPr>
      <w:numPr>
        <w:ilvl w:val="5"/>
      </w:numPr>
      <w:tabs>
        <w:tab w:val="num" w:pos="360"/>
      </w:tabs>
    </w:pPr>
    <w:rPr>
      <w:noProof/>
      <w:sz w:val="18"/>
    </w:rPr>
  </w:style>
  <w:style w:type="character" w:customStyle="1" w:styleId="ListParagraphChar">
    <w:name w:val="List Paragraph Char"/>
    <w:link w:val="ListParagraph"/>
    <w:uiPriority w:val="34"/>
    <w:locked/>
    <w:rsid w:val="002235CB"/>
    <w:rPr>
      <w:rFonts w:asciiTheme="minorHAnsi" w:eastAsia="Times New Roman" w:hAnsiTheme="minorHAnsi"/>
      <w:color w:val="333333"/>
      <w:sz w:val="22"/>
      <w:szCs w:val="22"/>
      <w:lang w:val="en-US" w:eastAsia="en-US"/>
    </w:rPr>
  </w:style>
  <w:style w:type="paragraph" w:styleId="Caption">
    <w:name w:val="caption"/>
    <w:basedOn w:val="Normal"/>
    <w:next w:val="Normal"/>
    <w:uiPriority w:val="35"/>
    <w:semiHidden/>
    <w:unhideWhenUsed/>
    <w:qFormat/>
    <w:rsid w:val="002235CB"/>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10955E-2928-4CA5-AB24-1AEAAA12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PSA</Company>
  <LinksUpToDate>false</LinksUpToDate>
  <CharactersWithSpaces>17290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WEN SI, COSD</dc:creator>
  <cp:lastModifiedBy>PSA</cp:lastModifiedBy>
  <cp:revision>9</cp:revision>
  <dcterms:created xsi:type="dcterms:W3CDTF">2018-01-03T10:01:00Z</dcterms:created>
  <dcterms:modified xsi:type="dcterms:W3CDTF">2018-01-04T02:17:00Z</dcterms:modified>
</cp:coreProperties>
</file>