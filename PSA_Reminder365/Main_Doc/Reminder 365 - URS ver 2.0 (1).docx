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focussize="0,0" recolor="t"/>
    </v:background>
  </w:background>
  <w:body>
    <w:p>
      <w:pPr>
        <w:tabs>
          <w:tab w:val="left" w:pos="7680"/>
        </w:tabs>
        <w:ind w:right="32"/>
        <w:jc w:val="right"/>
        <w:rPr>
          <w:b/>
          <w:bCs/>
          <w:color w:val="000000"/>
          <w:sz w:val="24"/>
        </w:rPr>
      </w:pPr>
      <w:r>
        <w:pict>
          <v:rect id="Rectangle 12" o:spid="_x0000_s1026" o:spt="1" style="position:absolute;left:0pt;margin-left:-45.2pt;margin-top:-72.25pt;height:842.5pt;width:594.25pt;mso-position-horizontal-relative:margin;mso-position-vertical-relative:margin;z-index:-251658240;v-text-anchor:middle;mso-width-relative:page;mso-height-relative:page;" filled="t" stroked="f" coordsize="21600,21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">
            <v:path/>
            <v:fill type="frame" on="t" focussize="0,0" recolor="t" rotate="t" r:id="rId9"/>
            <v:stroke on="f" weight="2pt"/>
            <v:imagedata o:title=""/>
            <o:lock v:ext="edit"/>
          </v:rect>
        </w:pict>
      </w:r>
      <w:r>
        <w:rPr>
          <w:b/>
          <w:bCs/>
          <w:color w:val="000000"/>
          <w:sz w:val="24"/>
        </w:rPr>
        <w:t xml:space="preserve">                                                                  </w:t>
      </w:r>
      <w:r>
        <w:rPr>
          <w:b/>
          <w:bCs/>
          <w:color w:val="000000"/>
          <w:sz w:val="24"/>
          <w:rPrChange w:id="1" w:author="" w:date="">
            <w:rPr/>
          </w:rPrChange>
        </w:rPr>
        <w:drawing>
          <wp:inline distT="0" distB="0" distL="0" distR="0">
            <wp:extent cx="1889760" cy="39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9760" cy="396240"/>
                    </a:xfrm>
                    <a:prstGeom prst="rect">
                      <a:avLst/>
                    </a:prstGeom>
                  </pic:spPr>
                </pic:pic>
              </a:graphicData>
            </a:graphic>
          </wp:inline>
        </w:drawing>
      </w:r>
    </w:p>
    <w:p>
      <w:pPr>
        <w:tabs>
          <w:tab w:val="left" w:pos="7680"/>
        </w:tabs>
        <w:ind w:right="32"/>
        <w:rPr>
          <w:b/>
          <w:bCs/>
          <w:color w:val="000000"/>
          <w:sz w:val="24"/>
        </w:rPr>
      </w:pPr>
    </w:p>
    <w:p>
      <w:pPr>
        <w:tabs>
          <w:tab w:val="left" w:pos="7680"/>
        </w:tabs>
        <w:ind w:right="32"/>
        <w:rPr>
          <w:b/>
          <w:bCs/>
          <w:color w:val="000000"/>
          <w:sz w:val="24"/>
        </w:rPr>
      </w:pPr>
    </w:p>
    <w:p>
      <w:pPr>
        <w:tabs>
          <w:tab w:val="left" w:pos="7680"/>
        </w:tabs>
        <w:ind w:right="32"/>
        <w:rPr>
          <w:b/>
          <w:bCs/>
          <w:color w:val="000000"/>
          <w:sz w:val="24"/>
        </w:rPr>
      </w:pPr>
    </w:p>
    <w:p>
      <w:pPr>
        <w:tabs>
          <w:tab w:val="left" w:pos="7680"/>
        </w:tabs>
        <w:ind w:right="32"/>
        <w:rPr>
          <w:b/>
          <w:bCs/>
          <w:color w:val="000000"/>
          <w:sz w:val="24"/>
        </w:rPr>
      </w:pPr>
    </w:p>
    <w:p>
      <w:pPr>
        <w:tabs>
          <w:tab w:val="left" w:pos="7680"/>
        </w:tabs>
        <w:ind w:right="32"/>
        <w:rPr>
          <w:b/>
          <w:bCs/>
          <w:color w:val="000000"/>
          <w:sz w:val="24"/>
        </w:rPr>
      </w:pPr>
    </w:p>
    <w:p>
      <w:pPr>
        <w:ind w:left="180"/>
        <w:rPr>
          <w:rFonts w:cs="Arial"/>
          <w:b/>
          <w:sz w:val="64"/>
          <w:szCs w:val="64"/>
        </w:rPr>
      </w:pPr>
    </w:p>
    <w:p>
      <w:pPr>
        <w:ind w:left="180"/>
        <w:rPr>
          <w:rFonts w:cs="Arial"/>
          <w:b/>
          <w:sz w:val="64"/>
          <w:szCs w:val="64"/>
        </w:rPr>
      </w:pPr>
    </w:p>
    <w:p>
      <w:pPr>
        <w:spacing w:line="240" w:lineRule="auto"/>
        <w:ind w:left="180"/>
        <w:rPr>
          <w:rFonts w:cs="Arial"/>
          <w:b/>
          <w:color w:val="FFFFFF" w:themeColor="background1"/>
          <w:sz w:val="48"/>
          <w:szCs w:val="48"/>
        </w:rPr>
      </w:pPr>
      <w:r>
        <w:rPr>
          <w:rFonts w:cstheme="minorHAnsi"/>
          <w:b/>
          <w:color w:val="FFFFFF" w:themeColor="background1"/>
          <w:sz w:val="56"/>
          <w:szCs w:val="56"/>
          <w:lang w:val="en-IN" w:eastAsia="en-IN"/>
        </w:rPr>
        <w:t>Reminder 365</w:t>
      </w:r>
      <w:r>
        <w:rPr>
          <w:rFonts w:cstheme="minorHAnsi"/>
          <w:b/>
          <w:color w:val="FFFFFF" w:themeColor="background1"/>
          <w:sz w:val="64"/>
          <w:szCs w:val="64"/>
        </w:rPr>
        <w:br w:type="textWrapping"/>
      </w:r>
      <w:r>
        <w:rPr>
          <w:rFonts w:cs="Arial"/>
          <w:b/>
          <w:color w:val="FFFFFF" w:themeColor="background1"/>
          <w:sz w:val="44"/>
          <w:szCs w:val="44"/>
        </w:rPr>
        <w:t>User Requirement Specifications (URS)</w:t>
      </w:r>
    </w:p>
    <w:p>
      <w:pPr>
        <w:rPr>
          <w:rFonts w:cs="Arial"/>
          <w:b/>
          <w:sz w:val="48"/>
          <w:szCs w:val="48"/>
        </w:rPr>
      </w:pPr>
    </w:p>
    <w:p>
      <w:pPr>
        <w:rPr>
          <w:rFonts w:cs="Arial"/>
          <w:b/>
          <w:sz w:val="48"/>
          <w:szCs w:val="48"/>
        </w:rPr>
      </w:pPr>
    </w:p>
    <w:p>
      <w:pPr>
        <w:rPr>
          <w:rFonts w:cs="Arial"/>
          <w:b/>
          <w:sz w:val="48"/>
          <w:szCs w:val="48"/>
        </w:rPr>
      </w:pPr>
    </w:p>
    <w:tbl>
      <w:tblPr>
        <w:tblStyle w:val="145"/>
        <w:tblW w:w="3168" w:type="dxa"/>
        <w:tblInd w:w="28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1188"/>
        <w:gridCol w:w="1980"/>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PrEx>
        <w:tc>
          <w:tcPr>
            <w:tcW w:w="1188" w:type="dxa"/>
            <w:shd w:val="clear" w:color="auto" w:fill="F3F3F3"/>
            <w:vAlign w:val="center"/>
          </w:tcPr>
          <w:p>
            <w:pPr>
              <w:spacing w:after="0" w:line="240" w:lineRule="auto"/>
              <w:rPr>
                <w:rFonts w:ascii="Arial" w:hAnsi="Arial" w:cs="Arial"/>
                <w:color w:val="auto"/>
              </w:rPr>
            </w:pPr>
            <w:r>
              <w:rPr>
                <w:rFonts w:ascii="Arial" w:hAnsi="Arial" w:cs="Arial"/>
                <w:color w:val="auto"/>
              </w:rPr>
              <w:t>Version</w:t>
            </w:r>
          </w:p>
        </w:tc>
        <w:tc>
          <w:tcPr>
            <w:tcW w:w="1980" w:type="dxa"/>
            <w:shd w:val="clear" w:color="auto" w:fill="F3F3F3"/>
            <w:vAlign w:val="center"/>
          </w:tcPr>
          <w:p>
            <w:pPr>
              <w:spacing w:after="0" w:line="240" w:lineRule="auto"/>
              <w:rPr>
                <w:rFonts w:ascii="Arial" w:hAnsi="Arial" w:cs="Arial"/>
                <w:color w:val="auto"/>
              </w:rPr>
            </w:pPr>
            <w:r>
              <w:rPr>
                <w:rFonts w:ascii="Arial" w:hAnsi="Arial" w:cs="Arial"/>
                <w:color w:val="auto"/>
              </w:rPr>
              <w:t>2.0</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c>
          <w:tcPr>
            <w:tcW w:w="1188" w:type="dxa"/>
            <w:shd w:val="clear" w:color="auto" w:fill="F3F3F3"/>
            <w:vAlign w:val="center"/>
          </w:tcPr>
          <w:p>
            <w:pPr>
              <w:spacing w:after="0" w:line="240" w:lineRule="auto"/>
              <w:rPr>
                <w:rFonts w:ascii="Arial" w:hAnsi="Arial" w:cs="Arial"/>
                <w:color w:val="auto"/>
              </w:rPr>
            </w:pPr>
            <w:r>
              <w:rPr>
                <w:rFonts w:ascii="Arial" w:hAnsi="Arial" w:cs="Arial"/>
                <w:color w:val="auto"/>
              </w:rPr>
              <w:t>Date</w:t>
            </w:r>
          </w:p>
        </w:tc>
        <w:tc>
          <w:tcPr>
            <w:tcW w:w="1980" w:type="dxa"/>
            <w:shd w:val="clear" w:color="auto" w:fill="F3F3F3"/>
            <w:vAlign w:val="center"/>
          </w:tcPr>
          <w:p>
            <w:pPr>
              <w:spacing w:after="0" w:line="240" w:lineRule="auto"/>
              <w:rPr>
                <w:rFonts w:ascii="Arial" w:hAnsi="Arial" w:cs="Arial"/>
                <w:color w:val="auto"/>
              </w:rPr>
            </w:pPr>
            <w:r>
              <w:rPr>
                <w:rFonts w:ascii="Arial" w:hAnsi="Arial" w:cs="Arial"/>
                <w:color w:val="auto"/>
              </w:rPr>
              <w:t>19-Feb-2018</w:t>
            </w:r>
          </w:p>
        </w:tc>
      </w:tr>
    </w:tbl>
    <w:p>
      <w:pPr>
        <w:rPr>
          <w:rFonts w:cs="Arial"/>
          <w:color w:val="5F5F5F"/>
        </w:rPr>
      </w:pPr>
    </w:p>
    <w:p>
      <w:pPr>
        <w:spacing w:line="240" w:lineRule="auto"/>
        <w:ind w:left="-180"/>
        <w:rPr>
          <w:rFonts w:cs="Arial"/>
          <w:color w:val="5F5F5F"/>
        </w:rPr>
      </w:pPr>
    </w:p>
    <w:p>
      <w:pPr>
        <w:rPr>
          <w:b/>
        </w:rPr>
      </w:pPr>
      <w:r>
        <w:drawing>
          <wp:inline distT="0" distB="0" distL="0" distR="0">
            <wp:extent cx="2383155" cy="5118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3690" cy="511960"/>
                    </a:xfrm>
                    <a:prstGeom prst="rect">
                      <a:avLst/>
                    </a:prstGeom>
                    <a:noFill/>
                    <a:ln w="9525">
                      <a:noFill/>
                      <a:miter lim="800000"/>
                      <a:headEnd/>
                      <a:tailEnd/>
                    </a:ln>
                  </pic:spPr>
                </pic:pic>
              </a:graphicData>
            </a:graphic>
          </wp:inline>
        </w:drawing>
      </w:r>
      <w:r>
        <w:rPr>
          <w:b/>
        </w:rPr>
        <w:t xml:space="preserve"> </w:t>
      </w:r>
    </w:p>
    <w:p>
      <w:pPr>
        <w:rPr>
          <w:b/>
        </w:rPr>
      </w:pPr>
    </w:p>
    <w:p>
      <w:pPr>
        <w:pStyle w:val="110"/>
        <w:numPr>
          <w:ilvl w:val="0"/>
          <w:numId w:val="0"/>
        </w:numPr>
        <w:spacing w:line="240" w:lineRule="auto"/>
        <w:rPr>
          <w:rFonts w:asciiTheme="minorHAnsi" w:hAnsiTheme="minorHAnsi" w:cstheme="minorHAnsi"/>
          <w:sz w:val="32"/>
          <w:szCs w:val="32"/>
        </w:rPr>
      </w:pPr>
      <w:r>
        <w:rPr>
          <w:rFonts w:asciiTheme="minorHAnsi" w:hAnsiTheme="minorHAnsi" w:cstheme="minorHAnsi"/>
          <w:sz w:val="32"/>
          <w:szCs w:val="32"/>
          <w:u w:val="single"/>
        </w:rPr>
        <w:t>Document Control</w:t>
      </w:r>
      <w:r>
        <w:rPr>
          <w:rFonts w:asciiTheme="minorHAnsi" w:hAnsiTheme="minorHAnsi" w:cstheme="minorHAnsi"/>
          <w:sz w:val="32"/>
          <w:szCs w:val="32"/>
        </w:rPr>
        <w:t>:</w:t>
      </w:r>
    </w:p>
    <w:p>
      <w:pPr>
        <w:pStyle w:val="110"/>
        <w:numPr>
          <w:ilvl w:val="0"/>
          <w:numId w:val="0"/>
        </w:numPr>
        <w:spacing w:line="240" w:lineRule="auto"/>
        <w:rPr>
          <w:rFonts w:asciiTheme="minorHAnsi" w:hAnsiTheme="minorHAnsi" w:cstheme="minorHAnsi"/>
          <w:sz w:val="32"/>
          <w:szCs w:val="32"/>
        </w:rPr>
      </w:pPr>
      <w:r>
        <w:rPr>
          <w:rFonts w:asciiTheme="minorHAnsi" w:hAnsiTheme="minorHAnsi" w:cstheme="minorHAnsi"/>
          <w:sz w:val="32"/>
          <w:szCs w:val="32"/>
        </w:rPr>
        <w:t>Revision History</w:t>
      </w:r>
    </w:p>
    <w:tbl>
      <w:tblPr>
        <w:tblStyle w:val="58"/>
        <w:tblW w:w="10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115"/>
        <w:gridCol w:w="1545"/>
        <w:gridCol w:w="1545"/>
        <w:gridCol w:w="5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shd w:val="clear" w:color="auto" w:fill="1C75BC"/>
            <w:vAlign w:val="center"/>
          </w:tcPr>
          <w:p>
            <w:pPr>
              <w:spacing w:after="0" w:line="240" w:lineRule="auto"/>
              <w:rPr>
                <w:rFonts w:cstheme="minorHAnsi"/>
                <w:b/>
                <w:color w:val="FFFFFF" w:themeColor="background1"/>
                <w:sz w:val="16"/>
                <w:szCs w:val="18"/>
              </w:rPr>
            </w:pPr>
            <w:r>
              <w:rPr>
                <w:rFonts w:cstheme="minorHAnsi"/>
                <w:b/>
                <w:color w:val="FFFFFF" w:themeColor="background1"/>
                <w:sz w:val="16"/>
                <w:szCs w:val="18"/>
              </w:rPr>
              <w:t>Version</w:t>
            </w:r>
          </w:p>
        </w:tc>
        <w:tc>
          <w:tcPr>
            <w:tcW w:w="1115" w:type="dxa"/>
            <w:shd w:val="clear" w:color="auto" w:fill="1C75BC"/>
            <w:vAlign w:val="center"/>
          </w:tcPr>
          <w:p>
            <w:pPr>
              <w:spacing w:after="0" w:line="240" w:lineRule="auto"/>
              <w:rPr>
                <w:rFonts w:cstheme="minorHAnsi"/>
                <w:b/>
                <w:color w:val="FFFFFF" w:themeColor="background1"/>
                <w:sz w:val="16"/>
                <w:szCs w:val="18"/>
              </w:rPr>
            </w:pPr>
            <w:r>
              <w:rPr>
                <w:rFonts w:cstheme="minorHAnsi"/>
                <w:b/>
                <w:color w:val="FFFFFF" w:themeColor="background1"/>
                <w:sz w:val="16"/>
                <w:szCs w:val="18"/>
              </w:rPr>
              <w:t>Date</w:t>
            </w:r>
          </w:p>
        </w:tc>
        <w:tc>
          <w:tcPr>
            <w:tcW w:w="1545" w:type="dxa"/>
            <w:shd w:val="clear" w:color="auto" w:fill="1C75BC"/>
            <w:vAlign w:val="center"/>
          </w:tcPr>
          <w:p>
            <w:pPr>
              <w:spacing w:after="0" w:line="240" w:lineRule="auto"/>
              <w:rPr>
                <w:rFonts w:cstheme="minorHAnsi"/>
                <w:b/>
                <w:color w:val="FFFFFF" w:themeColor="background1"/>
                <w:sz w:val="16"/>
                <w:szCs w:val="18"/>
              </w:rPr>
            </w:pPr>
            <w:r>
              <w:rPr>
                <w:rFonts w:cstheme="minorHAnsi"/>
                <w:b/>
                <w:color w:val="FFFFFF" w:themeColor="background1"/>
                <w:sz w:val="16"/>
                <w:szCs w:val="18"/>
              </w:rPr>
              <w:t>Author</w:t>
            </w:r>
          </w:p>
        </w:tc>
        <w:tc>
          <w:tcPr>
            <w:tcW w:w="1545" w:type="dxa"/>
            <w:shd w:val="clear" w:color="auto" w:fill="1C75BC"/>
            <w:vAlign w:val="center"/>
          </w:tcPr>
          <w:p>
            <w:pPr>
              <w:spacing w:after="0" w:line="240" w:lineRule="auto"/>
              <w:rPr>
                <w:rFonts w:cstheme="minorHAnsi"/>
                <w:b/>
                <w:color w:val="FFFFFF" w:themeColor="background1"/>
                <w:sz w:val="16"/>
                <w:szCs w:val="18"/>
              </w:rPr>
            </w:pPr>
            <w:r>
              <w:rPr>
                <w:rFonts w:cstheme="minorHAnsi"/>
                <w:b/>
                <w:color w:val="FFFFFF" w:themeColor="background1"/>
                <w:sz w:val="16"/>
                <w:szCs w:val="18"/>
              </w:rPr>
              <w:t>Reviewer</w:t>
            </w:r>
          </w:p>
        </w:tc>
        <w:tc>
          <w:tcPr>
            <w:tcW w:w="5165" w:type="dxa"/>
            <w:shd w:val="clear" w:color="auto" w:fill="1C75BC"/>
            <w:vAlign w:val="center"/>
          </w:tcPr>
          <w:p>
            <w:pPr>
              <w:spacing w:after="0" w:line="240" w:lineRule="auto"/>
              <w:rPr>
                <w:rFonts w:cstheme="minorHAnsi"/>
                <w:b/>
                <w:color w:val="FFFFFF" w:themeColor="background1"/>
                <w:sz w:val="16"/>
                <w:szCs w:val="18"/>
              </w:rPr>
            </w:pPr>
            <w:r>
              <w:rPr>
                <w:rFonts w:cstheme="minorHAnsi"/>
                <w:b/>
                <w:color w:val="FFFFFF" w:themeColor="background1"/>
                <w:sz w:val="16"/>
                <w:szCs w:val="18"/>
              </w:rPr>
              <w:t>Summary of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0.1</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01 Nov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Abhishek Saini</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Aliabbas Khambata</w:t>
            </w:r>
          </w:p>
        </w:tc>
        <w:tc>
          <w:tcPr>
            <w:tcW w:w="5165" w:type="dxa"/>
            <w:vAlign w:val="center"/>
          </w:tcPr>
          <w:p>
            <w:pPr>
              <w:spacing w:after="0" w:line="240" w:lineRule="auto"/>
              <w:rPr>
                <w:rFonts w:cstheme="minorHAnsi"/>
                <w:color w:val="auto"/>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0.2</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13 Nov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Abhishek Saini</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Aliabbas Khambata</w:t>
            </w:r>
          </w:p>
        </w:tc>
        <w:tc>
          <w:tcPr>
            <w:tcW w:w="5165" w:type="dxa"/>
            <w:vAlign w:val="center"/>
          </w:tcPr>
          <w:p>
            <w:pPr>
              <w:spacing w:after="0" w:line="240" w:lineRule="auto"/>
              <w:rPr>
                <w:rFonts w:cstheme="minorHAnsi"/>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0.3</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16 Nov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Jiang Wensi</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rPr>
                <w:rFonts w:cstheme="minorHAnsi"/>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0.4</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17 Nov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Abhishek Saini</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Aliabbas Khambata</w:t>
            </w:r>
          </w:p>
        </w:tc>
        <w:tc>
          <w:tcPr>
            <w:tcW w:w="5165" w:type="dxa"/>
            <w:vAlign w:val="center"/>
          </w:tcPr>
          <w:p>
            <w:pPr>
              <w:spacing w:after="0" w:line="240" w:lineRule="auto"/>
              <w:rPr>
                <w:rFonts w:cstheme="minorHAnsi"/>
                <w:sz w:val="16"/>
                <w:szCs w:val="18"/>
              </w:rPr>
            </w:pPr>
            <w:r>
              <w:rPr>
                <w:rFonts w:cstheme="minorHAnsi"/>
                <w:sz w:val="16"/>
                <w:szCs w:val="18"/>
              </w:rPr>
              <w:t>Changes incorporated as suggested by PSA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0.5</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27 Nov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Aliabbas Khambata</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rPr>
                <w:rFonts w:cstheme="minorHAnsi"/>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0.6</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28 Nov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Jiang Wensi</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rPr>
                <w:rFonts w:cstheme="minorHAnsi"/>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0.7</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28 Nov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Abhishek Saini</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Aliabbas Khambata</w:t>
            </w:r>
          </w:p>
        </w:tc>
        <w:tc>
          <w:tcPr>
            <w:tcW w:w="5165" w:type="dxa"/>
            <w:vAlign w:val="center"/>
          </w:tcPr>
          <w:p>
            <w:pPr>
              <w:spacing w:after="0" w:line="240" w:lineRule="auto"/>
              <w:rPr>
                <w:rFonts w:cstheme="minorHAnsi"/>
                <w:sz w:val="16"/>
                <w:szCs w:val="18"/>
              </w:rPr>
            </w:pPr>
            <w:r>
              <w:rPr>
                <w:rFonts w:cstheme="minorHAnsi"/>
                <w:sz w:val="16"/>
                <w:szCs w:val="18"/>
              </w:rPr>
              <w:t>Changes incorporated as suggested by PSA</w:t>
            </w:r>
          </w:p>
          <w:p>
            <w:pPr>
              <w:spacing w:after="0" w:line="240" w:lineRule="auto"/>
              <w:rPr>
                <w:rFonts w:cstheme="minorHAnsi"/>
                <w:sz w:val="16"/>
                <w:szCs w:val="18"/>
              </w:rPr>
            </w:pPr>
            <w:r>
              <w:rPr>
                <w:rFonts w:cstheme="minorHAnsi"/>
                <w:sz w:val="16"/>
                <w:szCs w:val="18"/>
              </w:rPr>
              <w:t xml:space="preserve">Added Staff and Asset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0.8</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30 Nov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Jiang Wensi</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ind w:left="720"/>
              <w:rPr>
                <w:rFonts w:cstheme="minorHAnsi"/>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0.9</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1 Dec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Abhishek Saini</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Aliabbas Khambata</w:t>
            </w:r>
          </w:p>
        </w:tc>
        <w:tc>
          <w:tcPr>
            <w:tcW w:w="5165" w:type="dxa"/>
            <w:vAlign w:val="center"/>
          </w:tcPr>
          <w:p>
            <w:pPr>
              <w:spacing w:after="0" w:line="240" w:lineRule="auto"/>
              <w:rPr>
                <w:rFonts w:cstheme="minorHAnsi"/>
                <w:sz w:val="16"/>
                <w:szCs w:val="18"/>
              </w:rPr>
            </w:pPr>
            <w:r>
              <w:rPr>
                <w:rFonts w:cstheme="minorHAnsi"/>
                <w:sz w:val="16"/>
                <w:szCs w:val="18"/>
              </w:rPr>
              <w:t>Changes incorporated as suggested by PSA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0.10</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4 Dec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Jiang Wensi</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ind w:left="720" w:hanging="360"/>
              <w:rPr>
                <w:rFonts w:cstheme="minorHAnsi"/>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0.11</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5 Dec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Abhishek Saini</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Aliabbas Khambata</w:t>
            </w:r>
          </w:p>
        </w:tc>
        <w:tc>
          <w:tcPr>
            <w:tcW w:w="5165" w:type="dxa"/>
            <w:vAlign w:val="center"/>
          </w:tcPr>
          <w:p>
            <w:pPr>
              <w:spacing w:after="0" w:line="240" w:lineRule="auto"/>
              <w:rPr>
                <w:rFonts w:cstheme="minorHAnsi"/>
                <w:sz w:val="16"/>
                <w:szCs w:val="18"/>
              </w:rPr>
            </w:pPr>
            <w:r>
              <w:rPr>
                <w:rFonts w:cstheme="minorHAnsi"/>
                <w:sz w:val="16"/>
                <w:szCs w:val="18"/>
              </w:rPr>
              <w:t>Changes incorporated as suggested by PSA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1.0</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11 Dec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Jiang Wensi</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rPr>
                <w:rFonts w:cstheme="minorHAnsi"/>
                <w:sz w:val="16"/>
                <w:szCs w:val="18"/>
              </w:rPr>
            </w:pPr>
            <w:r>
              <w:rPr>
                <w:rFonts w:cstheme="minorHAnsi"/>
                <w:sz w:val="16"/>
                <w:szCs w:val="18"/>
              </w:rPr>
              <w:t>Minor changes on “Authentication and Authorization Module” and “Contract Reminder Module”</w:t>
            </w:r>
          </w:p>
          <w:p>
            <w:pPr>
              <w:spacing w:after="0" w:line="240" w:lineRule="auto"/>
              <w:rPr>
                <w:rFonts w:cstheme="minorHAnsi"/>
                <w:sz w:val="16"/>
                <w:szCs w:val="18"/>
              </w:rPr>
            </w:pPr>
            <w:r>
              <w:rPr>
                <w:rFonts w:cstheme="minorHAnsi"/>
                <w:sz w:val="16"/>
                <w:szCs w:val="18"/>
              </w:rPr>
              <w:t>Confirm URS on “Authentication and Authorization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vAlign w:val="center"/>
          </w:tcPr>
          <w:p>
            <w:pPr>
              <w:spacing w:after="0" w:line="240" w:lineRule="auto"/>
              <w:rPr>
                <w:rFonts w:cstheme="minorHAnsi"/>
                <w:color w:val="auto"/>
                <w:sz w:val="16"/>
                <w:szCs w:val="18"/>
              </w:rPr>
            </w:pPr>
            <w:r>
              <w:rPr>
                <w:rFonts w:cstheme="minorHAnsi"/>
                <w:color w:val="auto"/>
                <w:sz w:val="16"/>
                <w:szCs w:val="18"/>
              </w:rPr>
              <w:t>1.1</w:t>
            </w:r>
          </w:p>
        </w:tc>
        <w:tc>
          <w:tcPr>
            <w:tcW w:w="1115" w:type="dxa"/>
            <w:vAlign w:val="center"/>
          </w:tcPr>
          <w:p>
            <w:pPr>
              <w:spacing w:after="0" w:line="240" w:lineRule="auto"/>
              <w:rPr>
                <w:rFonts w:cstheme="minorHAnsi"/>
                <w:color w:val="auto"/>
                <w:sz w:val="16"/>
                <w:szCs w:val="18"/>
              </w:rPr>
            </w:pPr>
            <w:r>
              <w:rPr>
                <w:rFonts w:cstheme="minorHAnsi"/>
                <w:color w:val="auto"/>
                <w:sz w:val="16"/>
                <w:szCs w:val="18"/>
              </w:rPr>
              <w:t>18 Dec 2917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Jiang Wensi</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rPr>
                <w:rFonts w:cstheme="minorHAnsi"/>
                <w:sz w:val="16"/>
                <w:szCs w:val="18"/>
              </w:rPr>
            </w:pPr>
            <w:r>
              <w:rPr>
                <w:rFonts w:cstheme="minorHAnsi"/>
                <w:sz w:val="16"/>
                <w:szCs w:val="18"/>
              </w:rPr>
              <w:t>Confirm URS on “Contract Reminder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tcPr>
          <w:p>
            <w:pPr>
              <w:spacing w:after="0" w:line="240" w:lineRule="auto"/>
              <w:rPr>
                <w:rFonts w:cstheme="minorHAnsi"/>
                <w:color w:val="auto"/>
                <w:sz w:val="16"/>
                <w:szCs w:val="18"/>
              </w:rPr>
            </w:pPr>
            <w:r>
              <w:rPr>
                <w:rFonts w:cstheme="minorHAnsi"/>
                <w:color w:val="auto"/>
                <w:sz w:val="16"/>
                <w:szCs w:val="18"/>
              </w:rPr>
              <w:t>1.2</w:t>
            </w:r>
          </w:p>
        </w:tc>
        <w:tc>
          <w:tcPr>
            <w:tcW w:w="1115" w:type="dxa"/>
          </w:tcPr>
          <w:p>
            <w:pPr>
              <w:spacing w:after="0" w:line="240" w:lineRule="auto"/>
              <w:rPr>
                <w:rFonts w:cstheme="minorHAnsi"/>
                <w:color w:val="auto"/>
                <w:sz w:val="16"/>
                <w:szCs w:val="18"/>
              </w:rPr>
            </w:pPr>
            <w:r>
              <w:rPr>
                <w:rFonts w:cstheme="minorHAnsi"/>
                <w:color w:val="auto"/>
                <w:sz w:val="16"/>
                <w:szCs w:val="18"/>
              </w:rPr>
              <w:t>19 Dec 2017</w:t>
            </w:r>
          </w:p>
        </w:tc>
        <w:tc>
          <w:tcPr>
            <w:tcW w:w="1545" w:type="dxa"/>
          </w:tcPr>
          <w:p>
            <w:pPr>
              <w:spacing w:after="0" w:line="240" w:lineRule="auto"/>
              <w:rPr>
                <w:rFonts w:cstheme="minorHAnsi"/>
                <w:color w:val="auto"/>
                <w:sz w:val="16"/>
                <w:szCs w:val="18"/>
              </w:rPr>
            </w:pPr>
            <w:r>
              <w:rPr>
                <w:rFonts w:cstheme="minorHAnsi"/>
                <w:color w:val="auto"/>
                <w:sz w:val="16"/>
                <w:szCs w:val="18"/>
              </w:rPr>
              <w:t>Abhishek Saini</w:t>
            </w:r>
          </w:p>
        </w:tc>
        <w:tc>
          <w:tcPr>
            <w:tcW w:w="1545" w:type="dxa"/>
          </w:tcPr>
          <w:p>
            <w:pPr>
              <w:spacing w:after="0" w:line="240" w:lineRule="auto"/>
              <w:rPr>
                <w:rFonts w:cstheme="minorHAnsi"/>
                <w:color w:val="auto"/>
                <w:sz w:val="16"/>
                <w:szCs w:val="18"/>
              </w:rPr>
            </w:pPr>
            <w:r>
              <w:rPr>
                <w:rFonts w:cstheme="minorHAnsi"/>
                <w:color w:val="auto"/>
                <w:sz w:val="16"/>
                <w:szCs w:val="18"/>
              </w:rPr>
              <w:t>Aliabbas Khambata</w:t>
            </w:r>
          </w:p>
        </w:tc>
        <w:tc>
          <w:tcPr>
            <w:tcW w:w="5165" w:type="dxa"/>
          </w:tcPr>
          <w:p>
            <w:pPr>
              <w:spacing w:after="0" w:line="240" w:lineRule="auto"/>
              <w:rPr>
                <w:rFonts w:cstheme="minorHAnsi"/>
                <w:sz w:val="16"/>
                <w:szCs w:val="18"/>
              </w:rPr>
            </w:pPr>
            <w:r>
              <w:rPr>
                <w:rFonts w:cstheme="minorHAnsi"/>
                <w:sz w:val="16"/>
                <w:szCs w:val="18"/>
              </w:rPr>
              <w:t>Updated Settings Module, Notifications and Dashboard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tcPr>
          <w:p>
            <w:pPr>
              <w:spacing w:after="0" w:line="240" w:lineRule="auto"/>
              <w:rPr>
                <w:rFonts w:cstheme="minorHAnsi"/>
                <w:color w:val="auto"/>
                <w:sz w:val="16"/>
                <w:szCs w:val="18"/>
              </w:rPr>
            </w:pPr>
            <w:r>
              <w:rPr>
                <w:rFonts w:cstheme="minorHAnsi"/>
                <w:color w:val="auto"/>
                <w:sz w:val="16"/>
                <w:szCs w:val="18"/>
              </w:rPr>
              <w:t>1.3</w:t>
            </w:r>
          </w:p>
        </w:tc>
        <w:tc>
          <w:tcPr>
            <w:tcW w:w="1115" w:type="dxa"/>
          </w:tcPr>
          <w:p>
            <w:pPr>
              <w:spacing w:after="0" w:line="240" w:lineRule="auto"/>
              <w:rPr>
                <w:rFonts w:cstheme="minorHAnsi"/>
                <w:color w:val="auto"/>
                <w:sz w:val="16"/>
                <w:szCs w:val="18"/>
              </w:rPr>
            </w:pPr>
            <w:r>
              <w:rPr>
                <w:rFonts w:cstheme="minorHAnsi"/>
                <w:color w:val="auto"/>
                <w:sz w:val="16"/>
                <w:szCs w:val="18"/>
              </w:rPr>
              <w:t>22 Dec 2017</w:t>
            </w:r>
          </w:p>
        </w:tc>
        <w:tc>
          <w:tcPr>
            <w:tcW w:w="1545" w:type="dxa"/>
          </w:tcPr>
          <w:p>
            <w:pPr>
              <w:spacing w:after="0" w:line="240" w:lineRule="auto"/>
              <w:rPr>
                <w:rFonts w:cstheme="minorHAnsi"/>
                <w:color w:val="auto"/>
                <w:sz w:val="16"/>
                <w:szCs w:val="18"/>
              </w:rPr>
            </w:pPr>
            <w:r>
              <w:rPr>
                <w:rFonts w:cstheme="minorHAnsi"/>
                <w:color w:val="auto"/>
                <w:sz w:val="16"/>
                <w:szCs w:val="18"/>
              </w:rPr>
              <w:t>Jiang Wensi</w:t>
            </w:r>
          </w:p>
        </w:tc>
        <w:tc>
          <w:tcPr>
            <w:tcW w:w="1545" w:type="dxa"/>
          </w:tcPr>
          <w:p>
            <w:pPr>
              <w:spacing w:after="0" w:line="240" w:lineRule="auto"/>
              <w:rPr>
                <w:rFonts w:cstheme="minorHAnsi"/>
                <w:color w:val="auto"/>
                <w:sz w:val="16"/>
                <w:szCs w:val="18"/>
              </w:rPr>
            </w:pPr>
          </w:p>
        </w:tc>
        <w:tc>
          <w:tcPr>
            <w:tcW w:w="5165" w:type="dxa"/>
          </w:tcPr>
          <w:p>
            <w:pPr>
              <w:spacing w:after="0" w:line="240" w:lineRule="auto"/>
              <w:rPr>
                <w:rFonts w:cstheme="minorHAnsi"/>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tcPr>
          <w:p>
            <w:pPr>
              <w:spacing w:after="0" w:line="240" w:lineRule="auto"/>
              <w:rPr>
                <w:rFonts w:cstheme="minorHAnsi"/>
                <w:color w:val="auto"/>
                <w:sz w:val="16"/>
                <w:szCs w:val="18"/>
              </w:rPr>
            </w:pPr>
            <w:r>
              <w:rPr>
                <w:rFonts w:cstheme="minorHAnsi"/>
                <w:color w:val="auto"/>
                <w:sz w:val="16"/>
                <w:szCs w:val="18"/>
              </w:rPr>
              <w:t>1.4</w:t>
            </w:r>
          </w:p>
        </w:tc>
        <w:tc>
          <w:tcPr>
            <w:tcW w:w="1115" w:type="dxa"/>
          </w:tcPr>
          <w:p>
            <w:pPr>
              <w:spacing w:after="0" w:line="240" w:lineRule="auto"/>
              <w:rPr>
                <w:rFonts w:cstheme="minorHAnsi"/>
                <w:color w:val="auto"/>
                <w:sz w:val="16"/>
                <w:szCs w:val="18"/>
              </w:rPr>
            </w:pPr>
            <w:r>
              <w:rPr>
                <w:rFonts w:cstheme="minorHAnsi"/>
                <w:color w:val="auto"/>
                <w:sz w:val="16"/>
                <w:szCs w:val="18"/>
              </w:rPr>
              <w:t>27 Dec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Abhishek Saini</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Aliabbas Khambata</w:t>
            </w:r>
          </w:p>
        </w:tc>
        <w:tc>
          <w:tcPr>
            <w:tcW w:w="5165" w:type="dxa"/>
            <w:vAlign w:val="center"/>
          </w:tcPr>
          <w:p>
            <w:pPr>
              <w:spacing w:after="0" w:line="240" w:lineRule="auto"/>
              <w:rPr>
                <w:rFonts w:cstheme="minorHAnsi"/>
                <w:sz w:val="16"/>
                <w:szCs w:val="18"/>
              </w:rPr>
            </w:pPr>
            <w:r>
              <w:rPr>
                <w:rFonts w:cstheme="minorHAnsi"/>
                <w:sz w:val="16"/>
                <w:szCs w:val="18"/>
              </w:rPr>
              <w:t xml:space="preserve">Accepted changes incorporated as suggested by PSA along with comments. </w:t>
            </w:r>
          </w:p>
          <w:p>
            <w:pPr>
              <w:spacing w:after="0" w:line="240" w:lineRule="auto"/>
              <w:rPr>
                <w:rFonts w:cstheme="minorHAnsi"/>
                <w:sz w:val="16"/>
                <w:szCs w:val="18"/>
              </w:rPr>
            </w:pPr>
            <w:r>
              <w:rPr>
                <w:rFonts w:cstheme="minorHAnsi"/>
                <w:sz w:val="16"/>
                <w:szCs w:val="18"/>
              </w:rPr>
              <w:t xml:space="preserve">Updated section 7.1.2.2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tcPr>
          <w:p>
            <w:pPr>
              <w:spacing w:after="0" w:line="240" w:lineRule="auto"/>
              <w:rPr>
                <w:rFonts w:cstheme="minorHAnsi"/>
                <w:color w:val="auto"/>
                <w:sz w:val="16"/>
                <w:szCs w:val="18"/>
              </w:rPr>
            </w:pPr>
            <w:r>
              <w:rPr>
                <w:rFonts w:cstheme="minorHAnsi"/>
                <w:color w:val="auto"/>
                <w:sz w:val="16"/>
                <w:szCs w:val="18"/>
              </w:rPr>
              <w:t>1.5</w:t>
            </w:r>
          </w:p>
        </w:tc>
        <w:tc>
          <w:tcPr>
            <w:tcW w:w="1115" w:type="dxa"/>
          </w:tcPr>
          <w:p>
            <w:pPr>
              <w:spacing w:after="0" w:line="240" w:lineRule="auto"/>
              <w:rPr>
                <w:rFonts w:cstheme="minorHAnsi"/>
                <w:color w:val="auto"/>
                <w:sz w:val="16"/>
                <w:szCs w:val="18"/>
              </w:rPr>
            </w:pPr>
            <w:r>
              <w:rPr>
                <w:rFonts w:cstheme="minorHAnsi"/>
                <w:color w:val="auto"/>
                <w:sz w:val="16"/>
                <w:szCs w:val="18"/>
              </w:rPr>
              <w:t>27 Dec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Jiang Wensi</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rPr>
                <w:rFonts w:cstheme="minorHAnsi"/>
                <w:sz w:val="16"/>
                <w:szCs w:val="18"/>
              </w:rPr>
            </w:pPr>
            <w:r>
              <w:rPr>
                <w:rFonts w:cstheme="minorHAnsi"/>
                <w:sz w:val="16"/>
                <w:szCs w:val="18"/>
              </w:rPr>
              <w:t>Added some comments and minor changes on Section 7.1.3.2 and Section 7.2.1</w:t>
            </w:r>
          </w:p>
          <w:p>
            <w:pPr>
              <w:spacing w:after="0" w:line="240" w:lineRule="auto"/>
              <w:rPr>
                <w:rFonts w:cstheme="minorHAnsi"/>
                <w:sz w:val="16"/>
                <w:szCs w:val="18"/>
              </w:rPr>
            </w:pPr>
            <w:r>
              <w:rPr>
                <w:rFonts w:cstheme="minorHAnsi"/>
                <w:sz w:val="16"/>
                <w:szCs w:val="18"/>
              </w:rPr>
              <w:t>Confirm URS on “7.3 Asset Reminder Module” and “7.4 Staff Reminder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tcPr>
          <w:p>
            <w:pPr>
              <w:spacing w:after="0" w:line="240" w:lineRule="auto"/>
              <w:rPr>
                <w:rFonts w:cstheme="minorHAnsi"/>
                <w:color w:val="auto"/>
                <w:sz w:val="16"/>
                <w:szCs w:val="18"/>
              </w:rPr>
            </w:pPr>
            <w:r>
              <w:rPr>
                <w:rFonts w:cstheme="minorHAnsi"/>
                <w:color w:val="auto"/>
                <w:sz w:val="16"/>
                <w:szCs w:val="18"/>
              </w:rPr>
              <w:t>1.6</w:t>
            </w:r>
          </w:p>
        </w:tc>
        <w:tc>
          <w:tcPr>
            <w:tcW w:w="1115" w:type="dxa"/>
          </w:tcPr>
          <w:p>
            <w:pPr>
              <w:spacing w:after="0" w:line="240" w:lineRule="auto"/>
              <w:rPr>
                <w:rFonts w:cstheme="minorHAnsi"/>
                <w:color w:val="auto"/>
                <w:sz w:val="16"/>
                <w:szCs w:val="18"/>
              </w:rPr>
            </w:pPr>
            <w:r>
              <w:rPr>
                <w:rFonts w:cstheme="minorHAnsi"/>
                <w:color w:val="auto"/>
                <w:sz w:val="16"/>
                <w:szCs w:val="18"/>
              </w:rPr>
              <w:t>03 Jan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Jiang Wensi</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rPr>
                <w:rFonts w:cstheme="minorHAnsi"/>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tcPr>
          <w:p>
            <w:pPr>
              <w:spacing w:after="0" w:line="240" w:lineRule="auto"/>
              <w:rPr>
                <w:rFonts w:cstheme="minorHAnsi"/>
                <w:color w:val="auto"/>
                <w:sz w:val="16"/>
                <w:szCs w:val="18"/>
              </w:rPr>
            </w:pPr>
            <w:r>
              <w:rPr>
                <w:rFonts w:cstheme="minorHAnsi"/>
                <w:color w:val="auto"/>
                <w:sz w:val="16"/>
                <w:szCs w:val="18"/>
              </w:rPr>
              <w:t>1.7</w:t>
            </w:r>
          </w:p>
        </w:tc>
        <w:tc>
          <w:tcPr>
            <w:tcW w:w="1115" w:type="dxa"/>
          </w:tcPr>
          <w:p>
            <w:pPr>
              <w:spacing w:after="0" w:line="240" w:lineRule="auto"/>
              <w:rPr>
                <w:rFonts w:cstheme="minorHAnsi"/>
                <w:color w:val="auto"/>
                <w:sz w:val="16"/>
                <w:szCs w:val="18"/>
              </w:rPr>
            </w:pPr>
            <w:r>
              <w:rPr>
                <w:rFonts w:cstheme="minorHAnsi"/>
                <w:color w:val="auto"/>
                <w:sz w:val="16"/>
                <w:szCs w:val="18"/>
              </w:rPr>
              <w:t>12 Jan 2017</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Jiang Wensi</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rPr>
                <w:rFonts w:cstheme="minorHAnsi"/>
                <w:sz w:val="16"/>
                <w:szCs w:val="18"/>
              </w:rPr>
            </w:pPr>
            <w:r>
              <w:rPr>
                <w:rFonts w:cstheme="minorHAnsi"/>
                <w:sz w:val="16"/>
                <w:szCs w:val="18"/>
              </w:rPr>
              <w:t>Add “Last Successful Login” and “Last Unsuccessful Login” fields in “View My Profile Details” section.</w:t>
            </w:r>
          </w:p>
          <w:p>
            <w:pPr>
              <w:spacing w:after="0" w:line="240" w:lineRule="auto"/>
              <w:rPr>
                <w:rFonts w:cstheme="minorHAnsi"/>
                <w:sz w:val="16"/>
                <w:szCs w:val="18"/>
              </w:rPr>
            </w:pPr>
          </w:p>
          <w:p>
            <w:pPr>
              <w:spacing w:after="0" w:line="240" w:lineRule="auto"/>
              <w:rPr>
                <w:rFonts w:cstheme="minorHAnsi"/>
                <w:sz w:val="16"/>
                <w:szCs w:val="18"/>
              </w:rPr>
            </w:pPr>
            <w:r>
              <w:rPr>
                <w:rFonts w:cstheme="minorHAnsi"/>
                <w:sz w:val="16"/>
                <w:szCs w:val="18"/>
              </w:rPr>
              <w:t>Add Appendix “Email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tcPr>
          <w:p>
            <w:pPr>
              <w:spacing w:after="0" w:line="240" w:lineRule="auto"/>
              <w:rPr>
                <w:rFonts w:cstheme="minorHAnsi"/>
                <w:color w:val="auto"/>
                <w:sz w:val="16"/>
                <w:szCs w:val="18"/>
              </w:rPr>
            </w:pPr>
            <w:r>
              <w:rPr>
                <w:rFonts w:cstheme="minorHAnsi"/>
                <w:color w:val="auto"/>
                <w:sz w:val="16"/>
                <w:szCs w:val="18"/>
              </w:rPr>
              <w:t>1.8</w:t>
            </w:r>
          </w:p>
        </w:tc>
        <w:tc>
          <w:tcPr>
            <w:tcW w:w="1115" w:type="dxa"/>
          </w:tcPr>
          <w:p>
            <w:pPr>
              <w:spacing w:after="0" w:line="240" w:lineRule="auto"/>
              <w:rPr>
                <w:rFonts w:cstheme="minorHAnsi"/>
                <w:color w:val="auto"/>
                <w:sz w:val="16"/>
                <w:szCs w:val="18"/>
              </w:rPr>
            </w:pPr>
            <w:r>
              <w:rPr>
                <w:rFonts w:cstheme="minorHAnsi"/>
                <w:color w:val="auto"/>
                <w:sz w:val="16"/>
                <w:szCs w:val="18"/>
              </w:rPr>
              <w:t>25 Jan 2018</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Jiang Wensi</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rPr>
                <w:rFonts w:cstheme="minorHAnsi"/>
                <w:sz w:val="16"/>
                <w:szCs w:val="18"/>
              </w:rPr>
            </w:pPr>
            <w:r>
              <w:rPr>
                <w:rFonts w:cstheme="minorHAnsi"/>
                <w:sz w:val="16"/>
                <w:szCs w:val="18"/>
              </w:rPr>
              <w:t>Updated Section 6.1.3.1 Create User Group</w:t>
            </w:r>
          </w:p>
          <w:p>
            <w:pPr>
              <w:spacing w:after="0" w:line="240" w:lineRule="auto"/>
              <w:rPr>
                <w:rFonts w:cstheme="minorHAnsi"/>
                <w:sz w:val="16"/>
                <w:szCs w:val="18"/>
              </w:rPr>
            </w:pPr>
            <w:r>
              <w:rPr>
                <w:rFonts w:cstheme="minorHAnsi"/>
                <w:sz w:val="16"/>
                <w:szCs w:val="18"/>
              </w:rPr>
              <w:t>Role with “View Record” access will have access to dashboard, search function, and view details page. At least “View Record” access should be checked for a role.</w:t>
            </w:r>
          </w:p>
          <w:p>
            <w:pPr>
              <w:spacing w:after="0" w:line="240" w:lineRule="auto"/>
              <w:rPr>
                <w:rFonts w:cstheme="minorHAnsi"/>
                <w:sz w:val="16"/>
                <w:szCs w:val="18"/>
              </w:rPr>
            </w:pPr>
          </w:p>
          <w:p>
            <w:pPr>
              <w:spacing w:after="0" w:line="240" w:lineRule="auto"/>
              <w:rPr>
                <w:rFonts w:cstheme="minorHAnsi"/>
                <w:sz w:val="16"/>
                <w:szCs w:val="18"/>
              </w:rPr>
            </w:pPr>
            <w:r>
              <w:rPr>
                <w:rFonts w:cstheme="minorHAnsi"/>
                <w:sz w:val="16"/>
                <w:szCs w:val="18"/>
              </w:rPr>
              <w:t>Updated Section 6.5.3.2 Setup Staff Particulars</w:t>
            </w:r>
          </w:p>
          <w:p>
            <w:pPr>
              <w:spacing w:after="0" w:line="240" w:lineRule="auto"/>
              <w:rPr>
                <w:rFonts w:cstheme="minorHAnsi"/>
                <w:sz w:val="16"/>
                <w:szCs w:val="18"/>
              </w:rPr>
            </w:pPr>
            <w:r>
              <w:rPr>
                <w:rFonts w:cstheme="minorHAnsi"/>
                <w:sz w:val="16"/>
                <w:szCs w:val="18"/>
              </w:rPr>
              <w:t>Only simple search is required. Simple search by “NRIC/FIN”, “Staff Code”, “Staff Name”, and “Department”</w:t>
            </w:r>
          </w:p>
          <w:p>
            <w:pPr>
              <w:spacing w:after="0" w:line="240" w:lineRule="auto"/>
              <w:rPr>
                <w:rFonts w:cstheme="minorHAnsi"/>
                <w:sz w:val="16"/>
                <w:szCs w:val="18"/>
              </w:rPr>
            </w:pPr>
          </w:p>
          <w:p>
            <w:pPr>
              <w:spacing w:after="0" w:line="240" w:lineRule="auto"/>
              <w:rPr>
                <w:rFonts w:cstheme="minorHAnsi"/>
                <w:sz w:val="16"/>
                <w:szCs w:val="18"/>
              </w:rPr>
            </w:pPr>
            <w:r>
              <w:rPr>
                <w:rFonts w:cstheme="minorHAnsi"/>
                <w:sz w:val="16"/>
                <w:szCs w:val="18"/>
              </w:rPr>
              <w:t>Updated Section 16.5 Email Format</w:t>
            </w:r>
          </w:p>
          <w:p>
            <w:pPr>
              <w:spacing w:after="0" w:line="240" w:lineRule="auto"/>
              <w:rPr>
                <w:rFonts w:cstheme="minorHAnsi"/>
                <w:sz w:val="16"/>
                <w:szCs w:val="18"/>
              </w:rPr>
            </w:pPr>
            <w:r>
              <w:rPr>
                <w:rFonts w:cstheme="minorHAnsi"/>
                <w:sz w:val="16"/>
                <w:szCs w:val="18"/>
              </w:rPr>
              <w:t>Added email formats for Asset and Staff Reminder Modules.</w:t>
            </w:r>
          </w:p>
          <w:p>
            <w:pPr>
              <w:spacing w:after="0" w:line="240" w:lineRule="auto"/>
              <w:rPr>
                <w:rFonts w:cstheme="minorHAnsi"/>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tcPr>
          <w:p>
            <w:pPr>
              <w:spacing w:after="0" w:line="240" w:lineRule="auto"/>
              <w:rPr>
                <w:rFonts w:cstheme="minorHAnsi"/>
                <w:color w:val="auto"/>
                <w:sz w:val="16"/>
                <w:szCs w:val="18"/>
              </w:rPr>
            </w:pPr>
            <w:r>
              <w:rPr>
                <w:rFonts w:cstheme="minorHAnsi"/>
                <w:color w:val="auto"/>
                <w:sz w:val="16"/>
                <w:szCs w:val="18"/>
              </w:rPr>
              <w:t>1.9</w:t>
            </w:r>
          </w:p>
        </w:tc>
        <w:tc>
          <w:tcPr>
            <w:tcW w:w="1115" w:type="dxa"/>
          </w:tcPr>
          <w:p>
            <w:pPr>
              <w:spacing w:after="0" w:line="240" w:lineRule="auto"/>
              <w:rPr>
                <w:rFonts w:cstheme="minorHAnsi"/>
                <w:color w:val="auto"/>
                <w:sz w:val="16"/>
                <w:szCs w:val="18"/>
              </w:rPr>
            </w:pPr>
            <w:r>
              <w:rPr>
                <w:rFonts w:cstheme="minorHAnsi"/>
                <w:color w:val="auto"/>
                <w:sz w:val="16"/>
                <w:szCs w:val="18"/>
              </w:rPr>
              <w:t>12 Feb2018</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Abhishek Saini</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Aliabbas Khambata</w:t>
            </w:r>
          </w:p>
        </w:tc>
        <w:tc>
          <w:tcPr>
            <w:tcW w:w="5165" w:type="dxa"/>
            <w:vAlign w:val="center"/>
          </w:tcPr>
          <w:p>
            <w:pPr>
              <w:spacing w:after="0" w:line="240" w:lineRule="auto"/>
              <w:rPr>
                <w:rFonts w:cstheme="minorHAnsi"/>
                <w:sz w:val="16"/>
                <w:szCs w:val="18"/>
              </w:rPr>
            </w:pPr>
            <w:r>
              <w:rPr>
                <w:rFonts w:cstheme="minorHAnsi"/>
                <w:sz w:val="16"/>
                <w:szCs w:val="18"/>
              </w:rPr>
              <w:t>Updated sections 6.1.3.1, 6.2.1, 6.3.1 and 6.4.1 in relation with access privileges for CC(All reminders), CC(Last reminders Only) and CC(Expiry Notification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803" w:type="dxa"/>
          </w:tcPr>
          <w:p>
            <w:pPr>
              <w:spacing w:after="0" w:line="240" w:lineRule="auto"/>
              <w:rPr>
                <w:rFonts w:cstheme="minorHAnsi"/>
                <w:color w:val="auto"/>
                <w:sz w:val="16"/>
                <w:szCs w:val="18"/>
              </w:rPr>
            </w:pPr>
            <w:r>
              <w:rPr>
                <w:rFonts w:cstheme="minorHAnsi"/>
                <w:color w:val="auto"/>
                <w:sz w:val="16"/>
                <w:szCs w:val="18"/>
              </w:rPr>
              <w:t>1.10</w:t>
            </w:r>
          </w:p>
        </w:tc>
        <w:tc>
          <w:tcPr>
            <w:tcW w:w="1115" w:type="dxa"/>
          </w:tcPr>
          <w:p>
            <w:pPr>
              <w:spacing w:after="0" w:line="240" w:lineRule="auto"/>
              <w:rPr>
                <w:rFonts w:cstheme="minorHAnsi"/>
                <w:color w:val="auto"/>
                <w:sz w:val="16"/>
                <w:szCs w:val="18"/>
              </w:rPr>
            </w:pPr>
            <w:r>
              <w:rPr>
                <w:rFonts w:cstheme="minorHAnsi"/>
                <w:color w:val="auto"/>
                <w:sz w:val="16"/>
                <w:szCs w:val="18"/>
              </w:rPr>
              <w:t>19 Feb 2018</w:t>
            </w:r>
          </w:p>
        </w:tc>
        <w:tc>
          <w:tcPr>
            <w:tcW w:w="1545" w:type="dxa"/>
            <w:vAlign w:val="center"/>
          </w:tcPr>
          <w:p>
            <w:pPr>
              <w:spacing w:after="0" w:line="240" w:lineRule="auto"/>
              <w:rPr>
                <w:rFonts w:cstheme="minorHAnsi"/>
                <w:color w:val="auto"/>
                <w:sz w:val="16"/>
                <w:szCs w:val="18"/>
              </w:rPr>
            </w:pPr>
            <w:r>
              <w:rPr>
                <w:rFonts w:cstheme="minorHAnsi"/>
                <w:color w:val="auto"/>
                <w:sz w:val="16"/>
                <w:szCs w:val="18"/>
              </w:rPr>
              <w:t>Jiang Wensi</w:t>
            </w:r>
          </w:p>
        </w:tc>
        <w:tc>
          <w:tcPr>
            <w:tcW w:w="1545" w:type="dxa"/>
            <w:vAlign w:val="center"/>
          </w:tcPr>
          <w:p>
            <w:pPr>
              <w:spacing w:after="0" w:line="240" w:lineRule="auto"/>
              <w:rPr>
                <w:rFonts w:cstheme="minorHAnsi"/>
                <w:color w:val="auto"/>
                <w:sz w:val="16"/>
                <w:szCs w:val="18"/>
              </w:rPr>
            </w:pPr>
          </w:p>
        </w:tc>
        <w:tc>
          <w:tcPr>
            <w:tcW w:w="5165" w:type="dxa"/>
            <w:vAlign w:val="center"/>
          </w:tcPr>
          <w:p>
            <w:pPr>
              <w:spacing w:after="0" w:line="240" w:lineRule="auto"/>
              <w:rPr>
                <w:rFonts w:cstheme="minorHAnsi"/>
                <w:sz w:val="16"/>
                <w:szCs w:val="18"/>
              </w:rPr>
            </w:pPr>
          </w:p>
        </w:tc>
      </w:tr>
    </w:tbl>
    <w:p>
      <w:pPr>
        <w:pStyle w:val="110"/>
        <w:numPr>
          <w:ilvl w:val="0"/>
          <w:numId w:val="0"/>
        </w:numPr>
        <w:spacing w:before="0" w:after="0" w:line="240" w:lineRule="auto"/>
        <w:rPr>
          <w:rFonts w:asciiTheme="minorHAnsi" w:hAnsiTheme="minorHAnsi" w:cstheme="minorHAnsi"/>
          <w:sz w:val="32"/>
          <w:szCs w:val="32"/>
        </w:rPr>
      </w:pPr>
    </w:p>
    <w:p/>
    <w:p>
      <w:pPr>
        <w:pStyle w:val="110"/>
        <w:numPr>
          <w:ilvl w:val="0"/>
          <w:numId w:val="0"/>
        </w:numPr>
        <w:spacing w:before="0" w:after="0" w:line="240" w:lineRule="auto"/>
        <w:rPr>
          <w:rFonts w:asciiTheme="minorHAnsi" w:hAnsiTheme="minorHAnsi" w:cstheme="minorHAnsi"/>
          <w:sz w:val="32"/>
          <w:szCs w:val="32"/>
        </w:rPr>
      </w:pPr>
      <w:r>
        <w:rPr>
          <w:rFonts w:asciiTheme="minorHAnsi" w:hAnsiTheme="minorHAnsi" w:cstheme="minorHAnsi"/>
          <w:sz w:val="32"/>
          <w:szCs w:val="32"/>
        </w:rPr>
        <w:t>PSA Members</w:t>
      </w:r>
    </w:p>
    <w:tbl>
      <w:tblPr>
        <w:tblStyle w:val="58"/>
        <w:tblW w:w="10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843"/>
        <w:gridCol w:w="1276"/>
        <w:gridCol w:w="1134"/>
        <w:gridCol w:w="1843"/>
        <w:gridCol w:w="2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 w:hRule="atLeast"/>
        </w:trPr>
        <w:tc>
          <w:tcPr>
            <w:tcW w:w="1809"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Name</w:t>
            </w:r>
          </w:p>
        </w:tc>
        <w:tc>
          <w:tcPr>
            <w:tcW w:w="1843"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Designation</w:t>
            </w:r>
          </w:p>
        </w:tc>
        <w:tc>
          <w:tcPr>
            <w:tcW w:w="1276"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Contact</w:t>
            </w:r>
          </w:p>
        </w:tc>
        <w:tc>
          <w:tcPr>
            <w:tcW w:w="1134"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Date</w:t>
            </w:r>
          </w:p>
        </w:tc>
        <w:tc>
          <w:tcPr>
            <w:tcW w:w="1843"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Approval Method</w:t>
            </w:r>
          </w:p>
        </w:tc>
        <w:tc>
          <w:tcPr>
            <w:tcW w:w="2350"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Approval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 w:hRule="atLeast"/>
        </w:trPr>
        <w:tc>
          <w:tcPr>
            <w:tcW w:w="1809" w:type="dxa"/>
          </w:tcPr>
          <w:p>
            <w:pPr>
              <w:spacing w:after="0" w:line="240" w:lineRule="auto"/>
              <w:rPr>
                <w:color w:val="000000"/>
                <w:sz w:val="20"/>
                <w:szCs w:val="20"/>
              </w:rPr>
            </w:pPr>
            <w:r>
              <w:rPr>
                <w:color w:val="000000"/>
                <w:sz w:val="20"/>
                <w:szCs w:val="20"/>
              </w:rPr>
              <w:t>Sean Seah</w:t>
            </w:r>
          </w:p>
        </w:tc>
        <w:tc>
          <w:tcPr>
            <w:tcW w:w="1843" w:type="dxa"/>
          </w:tcPr>
          <w:p>
            <w:pPr>
              <w:spacing w:after="0" w:line="240" w:lineRule="auto"/>
              <w:rPr>
                <w:color w:val="000000"/>
                <w:sz w:val="20"/>
                <w:szCs w:val="20"/>
              </w:rPr>
            </w:pPr>
            <w:r>
              <w:rPr>
                <w:color w:val="000000"/>
                <w:sz w:val="20"/>
                <w:szCs w:val="20"/>
              </w:rPr>
              <w:t>Deputy Manager</w:t>
            </w:r>
          </w:p>
        </w:tc>
        <w:tc>
          <w:tcPr>
            <w:tcW w:w="1276" w:type="dxa"/>
          </w:tcPr>
          <w:p>
            <w:pPr>
              <w:spacing w:after="0" w:line="240" w:lineRule="auto"/>
              <w:rPr>
                <w:sz w:val="20"/>
                <w:szCs w:val="20"/>
              </w:rPr>
            </w:pPr>
          </w:p>
        </w:tc>
        <w:tc>
          <w:tcPr>
            <w:tcW w:w="1134" w:type="dxa"/>
          </w:tcPr>
          <w:p>
            <w:pPr>
              <w:spacing w:after="0" w:line="240" w:lineRule="auto"/>
              <w:rPr>
                <w:sz w:val="20"/>
                <w:szCs w:val="20"/>
              </w:rPr>
            </w:pPr>
          </w:p>
        </w:tc>
        <w:tc>
          <w:tcPr>
            <w:tcW w:w="1843" w:type="dxa"/>
          </w:tcPr>
          <w:p>
            <w:pPr>
              <w:spacing w:after="0" w:line="240" w:lineRule="auto"/>
              <w:rPr>
                <w:sz w:val="20"/>
                <w:szCs w:val="20"/>
              </w:rPr>
            </w:pPr>
          </w:p>
        </w:tc>
        <w:tc>
          <w:tcPr>
            <w:tcW w:w="2350" w:type="dxa"/>
          </w:tcPr>
          <w:p>
            <w:pPr>
              <w:spacing w:after="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 w:hRule="atLeast"/>
        </w:trPr>
        <w:tc>
          <w:tcPr>
            <w:tcW w:w="1809" w:type="dxa"/>
          </w:tcPr>
          <w:p>
            <w:pPr>
              <w:spacing w:after="0" w:line="240" w:lineRule="auto"/>
              <w:rPr>
                <w:color w:val="000000"/>
                <w:sz w:val="20"/>
                <w:szCs w:val="20"/>
              </w:rPr>
            </w:pPr>
            <w:r>
              <w:rPr>
                <w:sz w:val="20"/>
                <w:szCs w:val="20"/>
              </w:rPr>
              <w:t>Jiang Wensi</w:t>
            </w:r>
          </w:p>
        </w:tc>
        <w:tc>
          <w:tcPr>
            <w:tcW w:w="1843" w:type="dxa"/>
          </w:tcPr>
          <w:p>
            <w:pPr>
              <w:spacing w:after="0" w:line="240" w:lineRule="auto"/>
              <w:rPr>
                <w:color w:val="000000"/>
                <w:sz w:val="20"/>
                <w:szCs w:val="20"/>
              </w:rPr>
            </w:pPr>
            <w:r>
              <w:rPr>
                <w:color w:val="000000"/>
                <w:sz w:val="20"/>
                <w:szCs w:val="20"/>
              </w:rPr>
              <w:t>System Analyst</w:t>
            </w:r>
          </w:p>
        </w:tc>
        <w:tc>
          <w:tcPr>
            <w:tcW w:w="1276" w:type="dxa"/>
          </w:tcPr>
          <w:p>
            <w:pPr>
              <w:spacing w:after="0" w:line="240" w:lineRule="auto"/>
              <w:rPr>
                <w:sz w:val="20"/>
                <w:szCs w:val="20"/>
              </w:rPr>
            </w:pPr>
          </w:p>
        </w:tc>
        <w:tc>
          <w:tcPr>
            <w:tcW w:w="1134" w:type="dxa"/>
          </w:tcPr>
          <w:p>
            <w:pPr>
              <w:spacing w:after="0" w:line="240" w:lineRule="auto"/>
              <w:rPr>
                <w:sz w:val="20"/>
                <w:szCs w:val="20"/>
              </w:rPr>
            </w:pPr>
          </w:p>
        </w:tc>
        <w:tc>
          <w:tcPr>
            <w:tcW w:w="1843" w:type="dxa"/>
          </w:tcPr>
          <w:p>
            <w:pPr>
              <w:spacing w:after="0" w:line="240" w:lineRule="auto"/>
              <w:rPr>
                <w:sz w:val="20"/>
                <w:szCs w:val="20"/>
              </w:rPr>
            </w:pPr>
          </w:p>
        </w:tc>
        <w:tc>
          <w:tcPr>
            <w:tcW w:w="2350" w:type="dxa"/>
          </w:tcPr>
          <w:p>
            <w:pPr>
              <w:spacing w:after="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 w:hRule="atLeast"/>
        </w:trPr>
        <w:tc>
          <w:tcPr>
            <w:tcW w:w="1809" w:type="dxa"/>
          </w:tcPr>
          <w:p>
            <w:pPr>
              <w:spacing w:after="0" w:line="240" w:lineRule="auto"/>
              <w:rPr>
                <w:color w:val="000000"/>
                <w:sz w:val="20"/>
                <w:szCs w:val="20"/>
              </w:rPr>
            </w:pPr>
          </w:p>
        </w:tc>
        <w:tc>
          <w:tcPr>
            <w:tcW w:w="1843" w:type="dxa"/>
          </w:tcPr>
          <w:p>
            <w:pPr>
              <w:spacing w:after="0" w:line="240" w:lineRule="auto"/>
              <w:rPr>
                <w:color w:val="000000"/>
                <w:sz w:val="20"/>
                <w:szCs w:val="20"/>
              </w:rPr>
            </w:pPr>
          </w:p>
        </w:tc>
        <w:tc>
          <w:tcPr>
            <w:tcW w:w="1276" w:type="dxa"/>
          </w:tcPr>
          <w:p>
            <w:pPr>
              <w:spacing w:after="0" w:line="240" w:lineRule="auto"/>
              <w:rPr>
                <w:sz w:val="20"/>
                <w:szCs w:val="20"/>
              </w:rPr>
            </w:pPr>
          </w:p>
        </w:tc>
        <w:tc>
          <w:tcPr>
            <w:tcW w:w="1134" w:type="dxa"/>
          </w:tcPr>
          <w:p>
            <w:pPr>
              <w:spacing w:after="0" w:line="240" w:lineRule="auto"/>
              <w:rPr>
                <w:sz w:val="20"/>
                <w:szCs w:val="20"/>
              </w:rPr>
            </w:pPr>
          </w:p>
        </w:tc>
        <w:tc>
          <w:tcPr>
            <w:tcW w:w="1843" w:type="dxa"/>
          </w:tcPr>
          <w:p>
            <w:pPr>
              <w:spacing w:after="0" w:line="240" w:lineRule="auto"/>
              <w:rPr>
                <w:sz w:val="20"/>
                <w:szCs w:val="20"/>
              </w:rPr>
            </w:pPr>
          </w:p>
        </w:tc>
        <w:tc>
          <w:tcPr>
            <w:tcW w:w="2350" w:type="dxa"/>
          </w:tcPr>
          <w:p>
            <w:pPr>
              <w:spacing w:after="0" w:line="240" w:lineRule="auto"/>
              <w:rPr>
                <w:sz w:val="20"/>
                <w:szCs w:val="20"/>
              </w:rPr>
            </w:pPr>
          </w:p>
        </w:tc>
      </w:tr>
    </w:tbl>
    <w:p>
      <w:pPr>
        <w:pStyle w:val="110"/>
        <w:numPr>
          <w:ilvl w:val="0"/>
          <w:numId w:val="0"/>
        </w:numPr>
        <w:spacing w:before="0" w:after="0" w:line="240" w:lineRule="auto"/>
        <w:rPr>
          <w:rFonts w:asciiTheme="minorHAnsi" w:hAnsiTheme="minorHAnsi" w:cstheme="minorHAnsi"/>
          <w:sz w:val="32"/>
          <w:szCs w:val="32"/>
        </w:rPr>
      </w:pPr>
    </w:p>
    <w:p>
      <w:pPr>
        <w:pStyle w:val="110"/>
        <w:numPr>
          <w:ilvl w:val="0"/>
          <w:numId w:val="0"/>
        </w:numPr>
        <w:spacing w:before="0" w:after="0" w:line="240" w:lineRule="auto"/>
        <w:rPr>
          <w:rFonts w:asciiTheme="minorHAnsi" w:hAnsiTheme="minorHAnsi" w:cstheme="minorHAnsi"/>
          <w:sz w:val="32"/>
          <w:szCs w:val="32"/>
        </w:rPr>
      </w:pPr>
      <w:r>
        <w:rPr>
          <w:rFonts w:asciiTheme="minorHAnsi" w:hAnsiTheme="minorHAnsi" w:cstheme="minorHAnsi"/>
          <w:sz w:val="32"/>
          <w:szCs w:val="32"/>
        </w:rPr>
        <w:t>Saksoft Members</w:t>
      </w:r>
    </w:p>
    <w:tbl>
      <w:tblPr>
        <w:tblStyle w:val="58"/>
        <w:tblW w:w="10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814"/>
        <w:gridCol w:w="1276"/>
        <w:gridCol w:w="1134"/>
        <w:gridCol w:w="1843"/>
        <w:gridCol w:w="2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 w:hRule="atLeast"/>
        </w:trPr>
        <w:tc>
          <w:tcPr>
            <w:tcW w:w="1838"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Name</w:t>
            </w:r>
          </w:p>
        </w:tc>
        <w:tc>
          <w:tcPr>
            <w:tcW w:w="1814"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Designation</w:t>
            </w:r>
          </w:p>
        </w:tc>
        <w:tc>
          <w:tcPr>
            <w:tcW w:w="1276"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Contact</w:t>
            </w:r>
          </w:p>
        </w:tc>
        <w:tc>
          <w:tcPr>
            <w:tcW w:w="1134"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Date</w:t>
            </w:r>
          </w:p>
        </w:tc>
        <w:tc>
          <w:tcPr>
            <w:tcW w:w="1843"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Approval Method</w:t>
            </w:r>
          </w:p>
        </w:tc>
        <w:tc>
          <w:tcPr>
            <w:tcW w:w="2350" w:type="dxa"/>
            <w:shd w:val="clear" w:color="auto" w:fill="1C75BC"/>
            <w:vAlign w:val="center"/>
          </w:tcPr>
          <w:p>
            <w:pPr>
              <w:spacing w:after="0" w:line="240" w:lineRule="auto"/>
              <w:rPr>
                <w:b/>
                <w:color w:val="FFFFFF" w:themeColor="background1"/>
                <w:sz w:val="20"/>
                <w:szCs w:val="20"/>
              </w:rPr>
            </w:pPr>
            <w:r>
              <w:rPr>
                <w:b/>
                <w:color w:val="FFFFFF" w:themeColor="background1"/>
                <w:sz w:val="20"/>
                <w:szCs w:val="20"/>
              </w:rPr>
              <w:t>Approval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 w:hRule="atLeast"/>
        </w:trPr>
        <w:tc>
          <w:tcPr>
            <w:tcW w:w="1838" w:type="dxa"/>
          </w:tcPr>
          <w:p>
            <w:pPr>
              <w:spacing w:after="0" w:line="240" w:lineRule="auto"/>
              <w:rPr>
                <w:sz w:val="20"/>
                <w:szCs w:val="20"/>
              </w:rPr>
            </w:pPr>
            <w:r>
              <w:rPr>
                <w:sz w:val="20"/>
                <w:szCs w:val="20"/>
              </w:rPr>
              <w:t>Aliabbas Khambata</w:t>
            </w:r>
          </w:p>
        </w:tc>
        <w:tc>
          <w:tcPr>
            <w:tcW w:w="1814" w:type="dxa"/>
          </w:tcPr>
          <w:p>
            <w:pPr>
              <w:spacing w:after="0" w:line="240" w:lineRule="auto"/>
              <w:rPr>
                <w:sz w:val="20"/>
                <w:szCs w:val="20"/>
              </w:rPr>
            </w:pPr>
            <w:r>
              <w:rPr>
                <w:sz w:val="20"/>
                <w:szCs w:val="20"/>
              </w:rPr>
              <w:t>Project Manager</w:t>
            </w:r>
          </w:p>
        </w:tc>
        <w:tc>
          <w:tcPr>
            <w:tcW w:w="1276" w:type="dxa"/>
          </w:tcPr>
          <w:p>
            <w:pPr>
              <w:spacing w:after="0" w:line="240" w:lineRule="auto"/>
              <w:rPr>
                <w:sz w:val="20"/>
                <w:szCs w:val="20"/>
              </w:rPr>
            </w:pPr>
          </w:p>
        </w:tc>
        <w:tc>
          <w:tcPr>
            <w:tcW w:w="1134" w:type="dxa"/>
          </w:tcPr>
          <w:p>
            <w:pPr>
              <w:spacing w:after="0" w:line="240" w:lineRule="auto"/>
              <w:rPr>
                <w:sz w:val="20"/>
                <w:szCs w:val="20"/>
              </w:rPr>
            </w:pPr>
          </w:p>
        </w:tc>
        <w:tc>
          <w:tcPr>
            <w:tcW w:w="1843" w:type="dxa"/>
          </w:tcPr>
          <w:p>
            <w:pPr>
              <w:spacing w:after="0" w:line="240" w:lineRule="auto"/>
              <w:rPr>
                <w:sz w:val="20"/>
                <w:szCs w:val="20"/>
              </w:rPr>
            </w:pPr>
          </w:p>
        </w:tc>
        <w:tc>
          <w:tcPr>
            <w:tcW w:w="2350" w:type="dxa"/>
          </w:tcPr>
          <w:p>
            <w:pPr>
              <w:spacing w:after="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 w:hRule="atLeast"/>
        </w:trPr>
        <w:tc>
          <w:tcPr>
            <w:tcW w:w="1838" w:type="dxa"/>
          </w:tcPr>
          <w:p>
            <w:pPr>
              <w:spacing w:after="0" w:line="240" w:lineRule="auto"/>
              <w:rPr>
                <w:sz w:val="20"/>
                <w:szCs w:val="20"/>
              </w:rPr>
            </w:pPr>
            <w:r>
              <w:rPr>
                <w:sz w:val="20"/>
                <w:szCs w:val="20"/>
              </w:rPr>
              <w:t>Aditya Nalla</w:t>
            </w:r>
          </w:p>
        </w:tc>
        <w:tc>
          <w:tcPr>
            <w:tcW w:w="1814" w:type="dxa"/>
          </w:tcPr>
          <w:p>
            <w:pPr>
              <w:spacing w:after="0" w:line="240" w:lineRule="auto"/>
              <w:rPr>
                <w:sz w:val="20"/>
                <w:szCs w:val="20"/>
              </w:rPr>
            </w:pPr>
            <w:r>
              <w:rPr>
                <w:sz w:val="20"/>
                <w:szCs w:val="20"/>
              </w:rPr>
              <w:t>Delivery Manager</w:t>
            </w:r>
          </w:p>
        </w:tc>
        <w:tc>
          <w:tcPr>
            <w:tcW w:w="1276" w:type="dxa"/>
          </w:tcPr>
          <w:p>
            <w:pPr>
              <w:spacing w:after="0" w:line="240" w:lineRule="auto"/>
              <w:rPr>
                <w:sz w:val="20"/>
                <w:szCs w:val="20"/>
              </w:rPr>
            </w:pPr>
          </w:p>
        </w:tc>
        <w:tc>
          <w:tcPr>
            <w:tcW w:w="1134" w:type="dxa"/>
          </w:tcPr>
          <w:p>
            <w:pPr>
              <w:spacing w:after="0" w:line="240" w:lineRule="auto"/>
              <w:rPr>
                <w:sz w:val="20"/>
                <w:szCs w:val="20"/>
              </w:rPr>
            </w:pPr>
          </w:p>
        </w:tc>
        <w:tc>
          <w:tcPr>
            <w:tcW w:w="1843" w:type="dxa"/>
          </w:tcPr>
          <w:p>
            <w:pPr>
              <w:spacing w:after="0" w:line="240" w:lineRule="auto"/>
              <w:rPr>
                <w:sz w:val="20"/>
                <w:szCs w:val="20"/>
              </w:rPr>
            </w:pPr>
          </w:p>
        </w:tc>
        <w:tc>
          <w:tcPr>
            <w:tcW w:w="2350" w:type="dxa"/>
          </w:tcPr>
          <w:p>
            <w:pPr>
              <w:spacing w:after="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 w:hRule="atLeast"/>
        </w:trPr>
        <w:tc>
          <w:tcPr>
            <w:tcW w:w="1838" w:type="dxa"/>
          </w:tcPr>
          <w:p>
            <w:pPr>
              <w:spacing w:after="0" w:line="240" w:lineRule="auto"/>
              <w:rPr>
                <w:sz w:val="20"/>
                <w:szCs w:val="20"/>
              </w:rPr>
            </w:pPr>
            <w:r>
              <w:rPr>
                <w:sz w:val="20"/>
                <w:szCs w:val="20"/>
              </w:rPr>
              <w:t>Abhishek Saini</w:t>
            </w:r>
          </w:p>
        </w:tc>
        <w:tc>
          <w:tcPr>
            <w:tcW w:w="1814" w:type="dxa"/>
          </w:tcPr>
          <w:p>
            <w:pPr>
              <w:spacing w:after="0" w:line="240" w:lineRule="auto"/>
              <w:rPr>
                <w:sz w:val="20"/>
                <w:szCs w:val="20"/>
              </w:rPr>
            </w:pPr>
            <w:r>
              <w:rPr>
                <w:sz w:val="20"/>
                <w:szCs w:val="20"/>
              </w:rPr>
              <w:t>Business Analyst</w:t>
            </w:r>
          </w:p>
        </w:tc>
        <w:tc>
          <w:tcPr>
            <w:tcW w:w="1276" w:type="dxa"/>
          </w:tcPr>
          <w:p>
            <w:pPr>
              <w:spacing w:after="0" w:line="240" w:lineRule="auto"/>
              <w:rPr>
                <w:sz w:val="20"/>
                <w:szCs w:val="20"/>
              </w:rPr>
            </w:pPr>
          </w:p>
        </w:tc>
        <w:tc>
          <w:tcPr>
            <w:tcW w:w="1134" w:type="dxa"/>
          </w:tcPr>
          <w:p>
            <w:pPr>
              <w:spacing w:after="0" w:line="240" w:lineRule="auto"/>
              <w:rPr>
                <w:sz w:val="20"/>
                <w:szCs w:val="20"/>
              </w:rPr>
            </w:pPr>
          </w:p>
        </w:tc>
        <w:tc>
          <w:tcPr>
            <w:tcW w:w="1843" w:type="dxa"/>
          </w:tcPr>
          <w:p>
            <w:pPr>
              <w:spacing w:after="0" w:line="240" w:lineRule="auto"/>
              <w:rPr>
                <w:sz w:val="20"/>
                <w:szCs w:val="20"/>
              </w:rPr>
            </w:pPr>
          </w:p>
        </w:tc>
        <w:tc>
          <w:tcPr>
            <w:tcW w:w="2350" w:type="dxa"/>
          </w:tcPr>
          <w:p>
            <w:pPr>
              <w:spacing w:after="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 w:hRule="atLeast"/>
        </w:trPr>
        <w:tc>
          <w:tcPr>
            <w:tcW w:w="1838" w:type="dxa"/>
          </w:tcPr>
          <w:p>
            <w:pPr>
              <w:spacing w:after="0" w:line="240" w:lineRule="auto"/>
              <w:rPr>
                <w:sz w:val="20"/>
                <w:szCs w:val="20"/>
              </w:rPr>
            </w:pPr>
          </w:p>
        </w:tc>
        <w:tc>
          <w:tcPr>
            <w:tcW w:w="1814" w:type="dxa"/>
          </w:tcPr>
          <w:p>
            <w:pPr>
              <w:spacing w:after="0" w:line="240" w:lineRule="auto"/>
              <w:rPr>
                <w:sz w:val="20"/>
                <w:szCs w:val="20"/>
              </w:rPr>
            </w:pPr>
          </w:p>
        </w:tc>
        <w:tc>
          <w:tcPr>
            <w:tcW w:w="1276" w:type="dxa"/>
          </w:tcPr>
          <w:p>
            <w:pPr>
              <w:spacing w:after="0" w:line="240" w:lineRule="auto"/>
              <w:rPr>
                <w:sz w:val="20"/>
                <w:szCs w:val="20"/>
              </w:rPr>
            </w:pPr>
          </w:p>
        </w:tc>
        <w:tc>
          <w:tcPr>
            <w:tcW w:w="1134" w:type="dxa"/>
          </w:tcPr>
          <w:p>
            <w:pPr>
              <w:spacing w:after="0" w:line="240" w:lineRule="auto"/>
              <w:rPr>
                <w:sz w:val="20"/>
                <w:szCs w:val="20"/>
              </w:rPr>
            </w:pPr>
          </w:p>
        </w:tc>
        <w:tc>
          <w:tcPr>
            <w:tcW w:w="1843" w:type="dxa"/>
          </w:tcPr>
          <w:p>
            <w:pPr>
              <w:spacing w:after="0" w:line="240" w:lineRule="auto"/>
              <w:rPr>
                <w:sz w:val="20"/>
                <w:szCs w:val="20"/>
              </w:rPr>
            </w:pPr>
          </w:p>
        </w:tc>
        <w:tc>
          <w:tcPr>
            <w:tcW w:w="2350" w:type="dxa"/>
          </w:tcPr>
          <w:p>
            <w:pPr>
              <w:spacing w:after="0" w:line="240" w:lineRule="auto"/>
              <w:rPr>
                <w:sz w:val="20"/>
                <w:szCs w:val="20"/>
              </w:rPr>
            </w:pPr>
          </w:p>
        </w:tc>
      </w:tr>
    </w:tbl>
    <w:p>
      <w:pPr>
        <w:spacing w:after="0"/>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after="0"/>
        <w:jc w:val="both"/>
        <w:rPr>
          <w:rFonts w:ascii="Calibri" w:hAnsi="Calibri" w:cs="Calibri"/>
          <w:b/>
          <w:bCs/>
          <w:sz w:val="28"/>
          <w:szCs w:val="40"/>
        </w:rPr>
      </w:pPr>
      <w:r>
        <w:rPr>
          <w:rFonts w:ascii="Calibri" w:hAnsi="Calibri" w:cs="Calibri"/>
          <w:b/>
          <w:bCs/>
          <w:sz w:val="28"/>
          <w:szCs w:val="40"/>
        </w:rPr>
        <w:t>Table of Contents</w:t>
      </w:r>
    </w:p>
    <w:p>
      <w:pPr>
        <w:pStyle w:val="41"/>
        <w:tabs>
          <w:tab w:val="left" w:pos="440"/>
          <w:tab w:val="right" w:leader="dot" w:pos="10083"/>
        </w:tabs>
        <w:rPr>
          <w:rFonts w:eastAsiaTheme="minorEastAsia" w:cstheme="minorBidi"/>
          <w:b w:val="0"/>
          <w:bCs w:val="0"/>
          <w:caps w:val="0"/>
          <w:color w:val="auto"/>
          <w:sz w:val="22"/>
          <w:szCs w:val="22"/>
          <w:lang w:val="en-GB" w:eastAsia="zh-CN"/>
        </w:rPr>
      </w:pPr>
      <w:r>
        <w:rPr>
          <w:b w:val="0"/>
        </w:rPr>
        <w:fldChar w:fldCharType="begin"/>
      </w:r>
      <w:r>
        <w:rPr>
          <w:b w:val="0"/>
        </w:rPr>
        <w:instrText xml:space="preserve"> TOC \o "1-3" \h \z \u </w:instrText>
      </w:r>
      <w:r>
        <w:rPr>
          <w:b w:val="0"/>
        </w:rPr>
        <w:fldChar w:fldCharType="separate"/>
      </w:r>
      <w:r>
        <w:fldChar w:fldCharType="begin"/>
      </w:r>
      <w:r>
        <w:instrText xml:space="preserve"> HYPERLINK \l "_Toc506803961" </w:instrText>
      </w:r>
      <w:r>
        <w:fldChar w:fldCharType="separate"/>
      </w:r>
      <w:r>
        <w:rPr>
          <w:rStyle w:val="55"/>
          <w:kern w:val="28"/>
        </w:rPr>
        <w:t>1</w:t>
      </w:r>
      <w:r>
        <w:rPr>
          <w:rFonts w:eastAsiaTheme="minorEastAsia" w:cstheme="minorBidi"/>
          <w:b w:val="0"/>
          <w:bCs w:val="0"/>
          <w:caps w:val="0"/>
          <w:color w:val="auto"/>
          <w:sz w:val="22"/>
          <w:szCs w:val="22"/>
          <w:lang w:val="en-GB" w:eastAsia="zh-CN"/>
        </w:rPr>
        <w:tab/>
      </w:r>
      <w:r>
        <w:rPr>
          <w:rStyle w:val="55"/>
          <w:kern w:val="28"/>
        </w:rPr>
        <w:t>Purpose</w:t>
      </w:r>
      <w:r>
        <w:tab/>
      </w:r>
      <w:r>
        <w:fldChar w:fldCharType="begin"/>
      </w:r>
      <w:r>
        <w:instrText xml:space="preserve"> PAGEREF _Toc506803961 \h </w:instrText>
      </w:r>
      <w:r>
        <w:fldChar w:fldCharType="separate"/>
      </w:r>
      <w:r>
        <w:t>7</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"_Toc506803962" </w:instrText>
      </w:r>
      <w:r>
        <w:fldChar w:fldCharType="separate"/>
      </w:r>
      <w:r>
        <w:rPr>
          <w:rStyle w:val="55"/>
          <w:kern w:val="28"/>
        </w:rPr>
        <w:t>2</w:t>
      </w:r>
      <w:r>
        <w:rPr>
          <w:rFonts w:eastAsiaTheme="minorEastAsia" w:cstheme="minorBidi"/>
          <w:b w:val="0"/>
          <w:bCs w:val="0"/>
          <w:caps w:val="0"/>
          <w:color w:val="auto"/>
          <w:sz w:val="22"/>
          <w:szCs w:val="22"/>
          <w:lang w:val="en-GB" w:eastAsia="zh-CN"/>
        </w:rPr>
        <w:tab/>
      </w:r>
      <w:r>
        <w:rPr>
          <w:rStyle w:val="55"/>
        </w:rPr>
        <w:t>Problem / Purpose Statement</w:t>
      </w:r>
      <w:r>
        <w:tab/>
      </w:r>
      <w:r>
        <w:fldChar w:fldCharType="begin"/>
      </w:r>
      <w:r>
        <w:instrText xml:space="preserve"> PAGEREF _Toc506803962 \h </w:instrText>
      </w:r>
      <w:r>
        <w:fldChar w:fldCharType="separate"/>
      </w:r>
      <w:r>
        <w:t>8</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"_Toc506803963" </w:instrText>
      </w:r>
      <w:r>
        <w:fldChar w:fldCharType="separate"/>
      </w:r>
      <w:r>
        <w:rPr>
          <w:rStyle w:val="55"/>
          <w:kern w:val="28"/>
        </w:rPr>
        <w:t>3</w:t>
      </w:r>
      <w:r>
        <w:rPr>
          <w:rFonts w:eastAsiaTheme="minorEastAsia" w:cstheme="minorBidi"/>
          <w:b w:val="0"/>
          <w:bCs w:val="0"/>
          <w:caps w:val="0"/>
          <w:color w:val="auto"/>
          <w:sz w:val="22"/>
          <w:szCs w:val="22"/>
          <w:lang w:val="en-GB" w:eastAsia="zh-CN"/>
        </w:rPr>
        <w:tab/>
      </w:r>
      <w:r>
        <w:rPr>
          <w:rStyle w:val="55"/>
          <w:kern w:val="28"/>
        </w:rPr>
        <w:t>Scope</w:t>
      </w:r>
      <w:r>
        <w:tab/>
      </w:r>
      <w:r>
        <w:fldChar w:fldCharType="begin"/>
      </w:r>
      <w:r>
        <w:instrText xml:space="preserve"> PAGEREF _Toc506803963 \h </w:instrText>
      </w:r>
      <w:r>
        <w:fldChar w:fldCharType="separate"/>
      </w:r>
      <w:r>
        <w:t>9</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"_Toc506803964" </w:instrText>
      </w:r>
      <w:r>
        <w:fldChar w:fldCharType="separate"/>
      </w:r>
      <w:r>
        <w:rPr>
          <w:rStyle w:val="55"/>
          <w:kern w:val="28"/>
        </w:rPr>
        <w:t>4</w:t>
      </w:r>
      <w:r>
        <w:rPr>
          <w:rFonts w:eastAsiaTheme="minorEastAsia" w:cstheme="minorBidi"/>
          <w:b w:val="0"/>
          <w:bCs w:val="0"/>
          <w:caps w:val="0"/>
          <w:color w:val="auto"/>
          <w:sz w:val="22"/>
          <w:szCs w:val="22"/>
          <w:lang w:val="en-GB" w:eastAsia="zh-CN"/>
        </w:rPr>
        <w:tab/>
      </w:r>
      <w:r>
        <w:rPr>
          <w:rStyle w:val="55"/>
          <w:kern w:val="28"/>
        </w:rPr>
        <w:t>Benefits</w:t>
      </w:r>
      <w:r>
        <w:tab/>
      </w:r>
      <w:r>
        <w:fldChar w:fldCharType="begin"/>
      </w:r>
      <w:r>
        <w:instrText xml:space="preserve"> PAGEREF _Toc506803964 \h </w:instrText>
      </w:r>
      <w:r>
        <w:fldChar w:fldCharType="separate"/>
      </w:r>
      <w:r>
        <w:t>10</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"_Toc506803965" </w:instrText>
      </w:r>
      <w:r>
        <w:fldChar w:fldCharType="separate"/>
      </w:r>
      <w:r>
        <w:rPr>
          <w:rStyle w:val="55"/>
          <w:kern w:val="28"/>
        </w:rPr>
        <w:t>5</w:t>
      </w:r>
      <w:r>
        <w:rPr>
          <w:rFonts w:eastAsiaTheme="minorEastAsia" w:cstheme="minorBidi"/>
          <w:b w:val="0"/>
          <w:bCs w:val="0"/>
          <w:caps w:val="0"/>
          <w:color w:val="auto"/>
          <w:sz w:val="22"/>
          <w:szCs w:val="22"/>
          <w:lang w:val="en-GB" w:eastAsia="zh-CN"/>
        </w:rPr>
        <w:tab/>
      </w:r>
      <w:r>
        <w:rPr>
          <w:rStyle w:val="55"/>
          <w:kern w:val="28"/>
        </w:rPr>
        <w:t>Glossary</w:t>
      </w:r>
      <w:r>
        <w:tab/>
      </w:r>
      <w:r>
        <w:fldChar w:fldCharType="begin"/>
      </w:r>
      <w:r>
        <w:instrText xml:space="preserve"> PAGEREF _Toc506803965 \h </w:instrText>
      </w:r>
      <w:r>
        <w:fldChar w:fldCharType="separate"/>
      </w:r>
      <w:r>
        <w:t>11</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"_Toc506803966" </w:instrText>
      </w:r>
      <w:r>
        <w:fldChar w:fldCharType="separate"/>
      </w:r>
      <w:r>
        <w:rPr>
          <w:rStyle w:val="55"/>
        </w:rPr>
        <w:t>6</w:t>
      </w:r>
      <w:r>
        <w:rPr>
          <w:rFonts w:eastAsiaTheme="minorEastAsia" w:cstheme="minorBidi"/>
          <w:b w:val="0"/>
          <w:bCs w:val="0"/>
          <w:caps w:val="0"/>
          <w:color w:val="auto"/>
          <w:sz w:val="22"/>
          <w:szCs w:val="22"/>
          <w:lang w:val="en-GB" w:eastAsia="zh-CN"/>
        </w:rPr>
        <w:tab/>
      </w:r>
      <w:r>
        <w:rPr>
          <w:rStyle w:val="55"/>
        </w:rPr>
        <w:t>Functional Requirements</w:t>
      </w:r>
      <w:r>
        <w:tab/>
      </w:r>
      <w:r>
        <w:fldChar w:fldCharType="begin"/>
      </w:r>
      <w:r>
        <w:instrText xml:space="preserve"> PAGEREF _Toc506803966 \h </w:instrText>
      </w:r>
      <w:r>
        <w:fldChar w:fldCharType="separate"/>
      </w:r>
      <w:r>
        <w:t>12</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"_Toc506803967" </w:instrText>
      </w:r>
      <w:r>
        <w:fldChar w:fldCharType="separate"/>
      </w:r>
      <w:r>
        <w:rPr>
          <w:rStyle w:val="55"/>
        </w:rPr>
        <w:t>6.1</w:t>
      </w:r>
      <w:r>
        <w:rPr>
          <w:rFonts w:eastAsiaTheme="minorEastAsia" w:cstheme="minorBidi"/>
          <w:smallCaps w:val="0"/>
          <w:color w:val="auto"/>
          <w:sz w:val="22"/>
          <w:szCs w:val="22"/>
          <w:lang w:val="en-GB" w:eastAsia="zh-CN"/>
        </w:rPr>
        <w:tab/>
      </w:r>
      <w:r>
        <w:rPr>
          <w:rStyle w:val="55"/>
        </w:rPr>
        <w:t>Authentication and Authorization Module</w:t>
      </w:r>
      <w:r>
        <w:tab/>
      </w:r>
      <w:r>
        <w:fldChar w:fldCharType="begin"/>
      </w:r>
      <w:r>
        <w:instrText xml:space="preserve"> PAGEREF _Toc506803967 \h </w:instrText>
      </w:r>
      <w:r>
        <w:fldChar w:fldCharType="separate"/>
      </w:r>
      <w:r>
        <w:t>12</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"_Toc506803968" </w:instrText>
      </w:r>
      <w:r>
        <w:fldChar w:fldCharType="separate"/>
      </w:r>
      <w:r>
        <w:rPr>
          <w:rStyle w:val="55"/>
        </w:rPr>
        <w:t>6.1.1</w:t>
      </w:r>
      <w:r>
        <w:rPr>
          <w:rFonts w:eastAsiaTheme="minorEastAsia" w:cstheme="minorBidi"/>
          <w:i w:val="0"/>
          <w:iCs w:val="0"/>
          <w:color w:val="auto"/>
          <w:sz w:val="22"/>
          <w:szCs w:val="22"/>
          <w:lang w:val="en-GB" w:eastAsia="zh-CN"/>
        </w:rPr>
        <w:tab/>
      </w:r>
      <w:r>
        <w:rPr>
          <w:rStyle w:val="55"/>
        </w:rPr>
        <w:t>Login and Logout</w:t>
      </w:r>
      <w:r>
        <w:tab/>
      </w:r>
      <w:r>
        <w:fldChar w:fldCharType="begin"/>
      </w:r>
      <w:r>
        <w:instrText xml:space="preserve"> PAGEREF _Toc506803968 \h </w:instrText>
      </w:r>
      <w:r>
        <w:fldChar w:fldCharType="separate"/>
      </w:r>
      <w:r>
        <w:t>12</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"_Toc506803969" </w:instrText>
      </w:r>
      <w:r>
        <w:fldChar w:fldCharType="separate"/>
      </w:r>
      <w:r>
        <w:rPr>
          <w:rStyle w:val="55"/>
        </w:rPr>
        <w:t>6.1.2</w:t>
      </w:r>
      <w:r>
        <w:rPr>
          <w:rFonts w:eastAsiaTheme="minorEastAsia" w:cstheme="minorBidi"/>
          <w:i w:val="0"/>
          <w:iCs w:val="0"/>
          <w:color w:val="auto"/>
          <w:sz w:val="22"/>
          <w:szCs w:val="22"/>
          <w:lang w:val="en-GB" w:eastAsia="zh-CN"/>
        </w:rPr>
        <w:tab/>
      </w:r>
      <w:r>
        <w:rPr>
          <w:rStyle w:val="55"/>
        </w:rPr>
        <w:t>Manage User</w:t>
      </w:r>
      <w:r>
        <w:tab/>
      </w:r>
      <w:r>
        <w:fldChar w:fldCharType="begin"/>
      </w:r>
      <w:r>
        <w:instrText xml:space="preserve"> PAGEREF _Toc506803969 \h </w:instrText>
      </w:r>
      <w:r>
        <w:fldChar w:fldCharType="separate"/>
      </w:r>
      <w:r>
        <w:t>12</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"_Toc506803970" </w:instrText>
      </w:r>
      <w:r>
        <w:fldChar w:fldCharType="separate"/>
      </w:r>
      <w:r>
        <w:rPr>
          <w:rStyle w:val="55"/>
        </w:rPr>
        <w:t>6.1.3</w:t>
      </w:r>
      <w:r>
        <w:rPr>
          <w:rFonts w:eastAsiaTheme="minorEastAsia" w:cstheme="minorBidi"/>
          <w:i w:val="0"/>
          <w:iCs w:val="0"/>
          <w:color w:val="auto"/>
          <w:sz w:val="22"/>
          <w:szCs w:val="22"/>
          <w:lang w:val="en-GB" w:eastAsia="zh-CN"/>
        </w:rPr>
        <w:tab/>
      </w:r>
      <w:r>
        <w:rPr>
          <w:rStyle w:val="55"/>
        </w:rPr>
        <w:t>Manage User Group</w:t>
      </w:r>
      <w:r>
        <w:tab/>
      </w:r>
      <w:r>
        <w:fldChar w:fldCharType="begin"/>
      </w:r>
      <w:r>
        <w:instrText xml:space="preserve"> PAGEREF _Toc506803970 \h </w:instrText>
      </w:r>
      <w:r>
        <w:fldChar w:fldCharType="separate"/>
      </w:r>
      <w:r>
        <w:t>16</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"_Toc506803971" </w:instrText>
      </w:r>
      <w:r>
        <w:fldChar w:fldCharType="separate"/>
      </w:r>
      <w:r>
        <w:rPr>
          <w:rStyle w:val="55"/>
        </w:rPr>
        <w:t>6.1.4</w:t>
      </w:r>
      <w:r>
        <w:rPr>
          <w:rFonts w:eastAsiaTheme="minorEastAsia" w:cstheme="minorBidi"/>
          <w:i w:val="0"/>
          <w:iCs w:val="0"/>
          <w:color w:val="auto"/>
          <w:sz w:val="22"/>
          <w:szCs w:val="22"/>
          <w:lang w:val="en-GB" w:eastAsia="zh-CN"/>
        </w:rPr>
        <w:tab/>
      </w:r>
      <w:r>
        <w:rPr>
          <w:rStyle w:val="55"/>
        </w:rPr>
        <w:t>Manage My User Group</w:t>
      </w:r>
      <w:r>
        <w:tab/>
      </w:r>
      <w:r>
        <w:fldChar w:fldCharType="begin"/>
      </w:r>
      <w:r>
        <w:instrText xml:space="preserve"> PAGEREF _Toc506803971 \h </w:instrText>
      </w:r>
      <w:r>
        <w:fldChar w:fldCharType="separate"/>
      </w:r>
      <w:r>
        <w:t>19</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"_Toc506803972" </w:instrText>
      </w:r>
      <w:r>
        <w:fldChar w:fldCharType="separate"/>
      </w:r>
      <w:r>
        <w:rPr>
          <w:rStyle w:val="55"/>
        </w:rPr>
        <w:t>6.2</w:t>
      </w:r>
      <w:r>
        <w:rPr>
          <w:rFonts w:eastAsiaTheme="minorEastAsia" w:cstheme="minorBidi"/>
          <w:smallCaps w:val="0"/>
          <w:color w:val="auto"/>
          <w:sz w:val="22"/>
          <w:szCs w:val="22"/>
          <w:lang w:val="en-GB" w:eastAsia="zh-CN"/>
        </w:rPr>
        <w:tab/>
      </w:r>
      <w:r>
        <w:rPr>
          <w:rStyle w:val="55"/>
        </w:rPr>
        <w:t>Contract Reminder Module</w:t>
      </w:r>
      <w:r>
        <w:tab/>
      </w:r>
      <w:r>
        <w:fldChar w:fldCharType="begin"/>
      </w:r>
      <w:r>
        <w:instrText xml:space="preserve"> PAGEREF _Toc506803972 \h </w:instrText>
      </w:r>
      <w:r>
        <w:fldChar w:fldCharType="separate"/>
      </w:r>
      <w:r>
        <w:t>21</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"_Toc506803973" </w:instrText>
      </w:r>
      <w:r>
        <w:fldChar w:fldCharType="separate"/>
      </w:r>
      <w:r>
        <w:rPr>
          <w:rStyle w:val="55"/>
        </w:rPr>
        <w:t>6.2.1</w:t>
      </w:r>
      <w:r>
        <w:rPr>
          <w:rFonts w:eastAsiaTheme="minorEastAsia" w:cstheme="minorBidi"/>
          <w:i w:val="0"/>
          <w:iCs w:val="0"/>
          <w:color w:val="auto"/>
          <w:sz w:val="22"/>
          <w:szCs w:val="22"/>
          <w:lang w:val="en-GB" w:eastAsia="zh-CN"/>
        </w:rPr>
        <w:tab/>
      </w:r>
      <w:r>
        <w:rPr>
          <w:rStyle w:val="55"/>
        </w:rPr>
        <w:t>Create Contract</w:t>
      </w:r>
      <w:r>
        <w:tab/>
      </w:r>
      <w:r>
        <w:fldChar w:fldCharType="begin"/>
      </w:r>
      <w:r>
        <w:instrText xml:space="preserve"> PAGEREF _Toc506803973 \h </w:instrText>
      </w:r>
      <w:r>
        <w:fldChar w:fldCharType="separate"/>
      </w:r>
      <w:r>
        <w:t>21</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"_Toc506803974" </w:instrText>
      </w:r>
      <w:r>
        <w:fldChar w:fldCharType="separate"/>
      </w:r>
      <w:r>
        <w:rPr>
          <w:rStyle w:val="55"/>
        </w:rPr>
        <w:t>6.2.2</w:t>
      </w:r>
      <w:r>
        <w:rPr>
          <w:rFonts w:eastAsiaTheme="minorEastAsia" w:cstheme="minorBidi"/>
          <w:i w:val="0"/>
          <w:iCs w:val="0"/>
          <w:color w:val="auto"/>
          <w:sz w:val="22"/>
          <w:szCs w:val="22"/>
          <w:lang w:val="en-GB" w:eastAsia="zh-CN"/>
        </w:rPr>
        <w:tab/>
      </w:r>
      <w:r>
        <w:rPr>
          <w:rStyle w:val="55"/>
        </w:rPr>
        <w:t>View Contract</w:t>
      </w:r>
      <w:r>
        <w:tab/>
      </w:r>
      <w:r>
        <w:fldChar w:fldCharType="begin"/>
      </w:r>
      <w:r>
        <w:instrText xml:space="preserve"> PAGEREF _Toc506803974 \h </w:instrText>
      </w:r>
      <w:r>
        <w:fldChar w:fldCharType="separate"/>
      </w:r>
      <w:r>
        <w:t>23</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"_Toc506803975" </w:instrText>
      </w:r>
      <w:r>
        <w:fldChar w:fldCharType="separate"/>
      </w:r>
      <w:r>
        <w:rPr>
          <w:rStyle w:val="55"/>
        </w:rPr>
        <w:t>6.2.3</w:t>
      </w:r>
      <w:r>
        <w:rPr>
          <w:rFonts w:eastAsiaTheme="minorEastAsia" w:cstheme="minorBidi"/>
          <w:i w:val="0"/>
          <w:iCs w:val="0"/>
          <w:color w:val="auto"/>
          <w:sz w:val="22"/>
          <w:szCs w:val="22"/>
          <w:lang w:val="en-GB" w:eastAsia="zh-CN"/>
        </w:rPr>
        <w:tab/>
      </w:r>
      <w:r>
        <w:rPr>
          <w:rStyle w:val="55"/>
        </w:rPr>
        <w:t>Update Contract</w:t>
      </w:r>
      <w:r>
        <w:tab/>
      </w:r>
      <w:r>
        <w:fldChar w:fldCharType="begin"/>
      </w:r>
      <w:r>
        <w:instrText xml:space="preserve"> PAGEREF _Toc506803975 \h </w:instrText>
      </w:r>
      <w:r>
        <w:fldChar w:fldCharType="separate"/>
      </w:r>
      <w:r>
        <w:t>23</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"_Toc506803976" </w:instrText>
      </w:r>
      <w:r>
        <w:fldChar w:fldCharType="separate"/>
      </w:r>
      <w:r>
        <w:rPr>
          <w:rStyle w:val="55"/>
        </w:rPr>
        <w:t>6.2.4</w:t>
      </w:r>
      <w:r>
        <w:rPr>
          <w:rFonts w:eastAsiaTheme="minorEastAsia" w:cstheme="minorBidi"/>
          <w:i w:val="0"/>
          <w:iCs w:val="0"/>
          <w:color w:val="auto"/>
          <w:sz w:val="22"/>
          <w:szCs w:val="22"/>
          <w:lang w:val="en-GB" w:eastAsia="zh-CN"/>
        </w:rPr>
        <w:tab/>
      </w:r>
      <w:r>
        <w:rPr>
          <w:rStyle w:val="55"/>
        </w:rPr>
        <w:t>Delete Contract</w:t>
      </w:r>
      <w:r>
        <w:tab/>
      </w:r>
      <w:r>
        <w:fldChar w:fldCharType="begin"/>
      </w:r>
      <w:r>
        <w:instrText xml:space="preserve"> PAGEREF _Toc506803976 \h </w:instrText>
      </w:r>
      <w:r>
        <w:fldChar w:fldCharType="separate"/>
      </w:r>
      <w:r>
        <w:t>23</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"_Toc506803977" </w:instrText>
      </w:r>
      <w:r>
        <w:fldChar w:fldCharType="separate"/>
      </w:r>
      <w:r>
        <w:rPr>
          <w:rStyle w:val="55"/>
        </w:rPr>
        <w:t>6.2.5</w:t>
      </w:r>
      <w:r>
        <w:rPr>
          <w:rFonts w:eastAsiaTheme="minorEastAsia" w:cstheme="minorBidi"/>
          <w:i w:val="0"/>
          <w:iCs w:val="0"/>
          <w:color w:val="auto"/>
          <w:sz w:val="22"/>
          <w:szCs w:val="22"/>
          <w:lang w:val="en-GB" w:eastAsia="zh-CN"/>
        </w:rPr>
        <w:tab/>
      </w:r>
      <w:r>
        <w:rPr>
          <w:rStyle w:val="55"/>
        </w:rPr>
        <w:t>Renew Contract</w:t>
      </w:r>
      <w:r>
        <w:tab/>
      </w:r>
      <w:r>
        <w:fldChar w:fldCharType="begin"/>
      </w:r>
      <w:r>
        <w:instrText xml:space="preserve"> PAGEREF _Toc506803977 \h </w:instrText>
      </w:r>
      <w:r>
        <w:fldChar w:fldCharType="separate"/>
      </w:r>
      <w:r>
        <w:t>24</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"_Toc506803978" </w:instrText>
      </w:r>
      <w:r>
        <w:fldChar w:fldCharType="separate"/>
      </w:r>
      <w:r>
        <w:rPr>
          <w:rStyle w:val="55"/>
        </w:rPr>
        <w:t>6.2.6</w:t>
      </w:r>
      <w:r>
        <w:rPr>
          <w:rFonts w:eastAsiaTheme="minorEastAsia" w:cstheme="minorBidi"/>
          <w:i w:val="0"/>
          <w:iCs w:val="0"/>
          <w:color w:val="auto"/>
          <w:sz w:val="22"/>
          <w:szCs w:val="22"/>
          <w:lang w:val="en-GB" w:eastAsia="zh-CN"/>
        </w:rPr>
        <w:tab/>
      </w:r>
      <w:r>
        <w:rPr>
          <w:rStyle w:val="55"/>
        </w:rPr>
        <w:t>Maker-checker Workflow</w:t>
      </w:r>
      <w:r>
        <w:tab/>
      </w:r>
      <w:r>
        <w:fldChar w:fldCharType="begin"/>
      </w:r>
      <w:r>
        <w:instrText xml:space="preserve"> PAGEREF _Toc506803978 \h </w:instrText>
      </w:r>
      <w:r>
        <w:fldChar w:fldCharType="separate"/>
      </w:r>
      <w:r>
        <w:t>24</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"_Toc506803979" </w:instrText>
      </w:r>
      <w:r>
        <w:fldChar w:fldCharType="separate"/>
      </w:r>
      <w:r>
        <w:rPr>
          <w:rStyle w:val="55"/>
        </w:rPr>
        <w:t>6.2.7</w:t>
      </w:r>
      <w:r>
        <w:rPr>
          <w:rFonts w:eastAsiaTheme="minorEastAsia" w:cstheme="minorBidi"/>
          <w:i w:val="0"/>
          <w:iCs w:val="0"/>
          <w:color w:val="auto"/>
          <w:sz w:val="22"/>
          <w:szCs w:val="22"/>
          <w:lang w:val="en-GB" w:eastAsia="zh-CN"/>
        </w:rPr>
        <w:tab/>
      </w:r>
      <w:r>
        <w:rPr>
          <w:rStyle w:val="55"/>
        </w:rPr>
        <w:t>View Expiry Calendar</w:t>
      </w:r>
      <w:r>
        <w:tab/>
      </w:r>
      <w:r>
        <w:fldChar w:fldCharType="begin"/>
      </w:r>
      <w:r>
        <w:instrText xml:space="preserve"> PAGEREF _Toc506803979 \h </w:instrText>
      </w:r>
      <w:r>
        <w:fldChar w:fldCharType="separate"/>
      </w:r>
      <w:r>
        <w:t>28</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"_Toc506803980" </w:instrText>
      </w:r>
      <w:r>
        <w:fldChar w:fldCharType="separate"/>
      </w:r>
      <w:r>
        <w:rPr>
          <w:rStyle w:val="55"/>
        </w:rPr>
        <w:t>6.2.8</w:t>
      </w:r>
      <w:r>
        <w:rPr>
          <w:rFonts w:eastAsiaTheme="minorEastAsia" w:cstheme="minorBidi"/>
          <w:i w:val="0"/>
          <w:iCs w:val="0"/>
          <w:color w:val="auto"/>
          <w:sz w:val="22"/>
          <w:szCs w:val="22"/>
          <w:lang w:val="en-GB" w:eastAsia="zh-CN"/>
        </w:rPr>
        <w:tab/>
      </w:r>
      <w:r>
        <w:rPr>
          <w:rStyle w:val="55"/>
        </w:rPr>
        <w:t>View Contract Summary</w:t>
      </w:r>
      <w:r>
        <w:tab/>
      </w:r>
      <w:r>
        <w:fldChar w:fldCharType="begin"/>
      </w:r>
      <w:r>
        <w:instrText xml:space="preserve"> PAGEREF _Toc506803980 \h </w:instrText>
      </w:r>
      <w:r>
        <w:fldChar w:fldCharType="separate"/>
      </w:r>
      <w:r>
        <w:t>29</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"_Toc506803981" </w:instrText>
      </w:r>
      <w:r>
        <w:fldChar w:fldCharType="separate"/>
      </w:r>
      <w:r>
        <w:rPr>
          <w:rStyle w:val="55"/>
        </w:rPr>
        <w:t>6.2.9</w:t>
      </w:r>
      <w:r>
        <w:rPr>
          <w:rFonts w:eastAsiaTheme="minorEastAsia" w:cstheme="minorBidi"/>
          <w:i w:val="0"/>
          <w:iCs w:val="0"/>
          <w:color w:val="auto"/>
          <w:sz w:val="22"/>
          <w:szCs w:val="22"/>
          <w:lang w:val="en-GB" w:eastAsia="zh-CN"/>
        </w:rPr>
        <w:tab/>
      </w:r>
      <w:r>
        <w:rPr>
          <w:rStyle w:val="55"/>
        </w:rPr>
        <w:t>Search Contract</w:t>
      </w:r>
      <w:r>
        <w:tab/>
      </w:r>
      <w:r>
        <w:fldChar w:fldCharType="begin"/>
      </w:r>
      <w:r>
        <w:instrText xml:space="preserve"> PAGEREF _Toc506803981 \h </w:instrText>
      </w:r>
      <w:r>
        <w:fldChar w:fldCharType="separate"/>
      </w:r>
      <w:r>
        <w:t>29</w:t>
      </w:r>
      <w:r>
        <w:fldChar w:fldCharType="end"/>
      </w:r>
      <w:r>
        <w:fldChar w:fldCharType="end"/>
      </w:r>
    </w:p>
    <w:p>
      <w:pPr>
        <w:pStyle w:val="43"/>
        <w:tabs>
          <w:tab w:val="left" w:pos="132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"_Toc506803982" </w:instrText>
      </w:r>
      <w:r>
        <w:fldChar w:fldCharType="separate"/>
      </w:r>
      <w:r>
        <w:rPr>
          <w:rStyle w:val="55"/>
        </w:rPr>
        <w:t>6.2.10</w:t>
      </w:r>
      <w:r>
        <w:rPr>
          <w:rFonts w:eastAsiaTheme="minorEastAsia" w:cstheme="minorBidi"/>
          <w:i w:val="0"/>
          <w:iCs w:val="0"/>
          <w:color w:val="auto"/>
          <w:sz w:val="22"/>
          <w:szCs w:val="22"/>
          <w:lang w:val="en-GB" w:eastAsia="zh-CN"/>
        </w:rPr>
        <w:tab/>
      </w:r>
      <w:r>
        <w:rPr>
          <w:rStyle w:val="55"/>
        </w:rPr>
        <w:t>Sort Contract</w:t>
      </w:r>
      <w:r>
        <w:tab/>
      </w:r>
      <w:r>
        <w:fldChar w:fldCharType="begin"/>
      </w:r>
      <w:r>
        <w:instrText xml:space="preserve"> PAGEREF _Toc506803982 \h </w:instrText>
      </w:r>
      <w:r>
        <w:fldChar w:fldCharType="separate"/>
      </w:r>
      <w:r>
        <w:t>30</w:t>
      </w:r>
      <w:r>
        <w:fldChar w:fldCharType="end"/>
      </w:r>
      <w:r>
        <w:fldChar w:fldCharType="end"/>
      </w:r>
    </w:p>
    <w:p>
      <w:pPr>
        <w:pStyle w:val="43"/>
        <w:tabs>
          <w:tab w:val="left" w:pos="132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"_Toc506803983" </w:instrText>
      </w:r>
      <w:r>
        <w:fldChar w:fldCharType="separate"/>
      </w:r>
      <w:r>
        <w:rPr>
          <w:rStyle w:val="55"/>
        </w:rPr>
        <w:t>6.2.11</w:t>
      </w:r>
      <w:r>
        <w:rPr>
          <w:rFonts w:eastAsiaTheme="minorEastAsia" w:cstheme="minorBidi"/>
          <w:i w:val="0"/>
          <w:iCs w:val="0"/>
          <w:color w:val="auto"/>
          <w:sz w:val="22"/>
          <w:szCs w:val="22"/>
          <w:lang w:val="en-GB" w:eastAsia="zh-CN"/>
        </w:rPr>
        <w:tab/>
      </w:r>
      <w:r>
        <w:rPr>
          <w:rStyle w:val="55"/>
        </w:rPr>
        <w:t>Download Contract</w:t>
      </w:r>
      <w:r>
        <w:tab/>
      </w:r>
      <w:r>
        <w:fldChar w:fldCharType="begin"/>
      </w:r>
      <w:r>
        <w:instrText xml:space="preserve"> PAGEREF _Toc506803983 \h </w:instrText>
      </w:r>
      <w:r>
        <w:fldChar w:fldCharType="separate"/>
      </w:r>
      <w:r>
        <w:t>30</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"_Toc506803984" </w:instrText>
      </w:r>
      <w:r>
        <w:fldChar w:fldCharType="separate"/>
      </w:r>
      <w:r>
        <w:rPr>
          <w:rStyle w:val="55"/>
        </w:rPr>
        <w:t>6.3</w:t>
      </w:r>
      <w:r>
        <w:rPr>
          <w:rFonts w:eastAsiaTheme="minorEastAsia" w:cstheme="minorBidi"/>
          <w:smallCaps w:val="0"/>
          <w:color w:val="auto"/>
          <w:sz w:val="22"/>
          <w:szCs w:val="22"/>
          <w:lang w:val="en-GB" w:eastAsia="zh-CN"/>
        </w:rPr>
        <w:tab/>
      </w:r>
      <w:r>
        <w:rPr>
          <w:rStyle w:val="55"/>
        </w:rPr>
        <w:t>Asset Reminder Module</w:t>
      </w:r>
      <w:r>
        <w:tab/>
      </w:r>
      <w:r>
        <w:fldChar w:fldCharType="begin"/>
      </w:r>
      <w:r>
        <w:instrText xml:space="preserve"> PAGEREF _Toc506803984 \h </w:instrText>
      </w:r>
      <w:r>
        <w:fldChar w:fldCharType="separate"/>
      </w:r>
      <w:r>
        <w:t>30</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"_Toc506803985" </w:instrText>
      </w:r>
      <w:r>
        <w:fldChar w:fldCharType="separate"/>
      </w:r>
      <w:r>
        <w:rPr>
          <w:rStyle w:val="55"/>
        </w:rPr>
        <w:t>6.3.1</w:t>
      </w:r>
      <w:r>
        <w:rPr>
          <w:rFonts w:eastAsiaTheme="minorEastAsia" w:cstheme="minorBidi"/>
          <w:i w:val="0"/>
          <w:iCs w:val="0"/>
          <w:color w:val="auto"/>
          <w:sz w:val="22"/>
          <w:szCs w:val="22"/>
          <w:lang w:val="en-GB" w:eastAsia="zh-CN"/>
        </w:rPr>
        <w:tab/>
      </w:r>
      <w:r>
        <w:rPr>
          <w:rStyle w:val="55"/>
        </w:rPr>
        <w:t>Create Asset</w:t>
      </w:r>
      <w:r>
        <w:tab/>
      </w:r>
      <w:r>
        <w:fldChar w:fldCharType="begin"/>
      </w:r>
      <w:r>
        <w:instrText xml:space="preserve"> PAGEREF _Toc506803985 \h </w:instrText>
      </w:r>
      <w:r>
        <w:fldChar w:fldCharType="separate"/>
      </w:r>
      <w:r>
        <w:t>31</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"_Toc506803986" </w:instrText>
      </w:r>
      <w:r>
        <w:fldChar w:fldCharType="separate"/>
      </w:r>
      <w:r>
        <w:rPr>
          <w:rStyle w:val="55"/>
        </w:rPr>
        <w:t>6.3.2</w:t>
      </w:r>
      <w:r>
        <w:rPr>
          <w:rFonts w:eastAsiaTheme="minorEastAsia" w:cstheme="minorBidi"/>
          <w:i w:val="0"/>
          <w:iCs w:val="0"/>
          <w:color w:val="auto"/>
          <w:sz w:val="22"/>
          <w:szCs w:val="22"/>
          <w:lang w:val="en-GB" w:eastAsia="zh-CN"/>
        </w:rPr>
        <w:tab/>
      </w:r>
      <w:r>
        <w:rPr>
          <w:rStyle w:val="55"/>
        </w:rPr>
        <w:t>View Asset</w:t>
      </w:r>
      <w:r>
        <w:tab/>
      </w:r>
      <w:r>
        <w:fldChar w:fldCharType="begin"/>
      </w:r>
      <w:r>
        <w:instrText xml:space="preserve"> PAGEREF _Toc506803986 \h </w:instrText>
      </w:r>
      <w:r>
        <w:fldChar w:fldCharType="separate"/>
      </w:r>
      <w:r>
        <w:t>32</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"_Toc506803987" </w:instrText>
      </w:r>
      <w:r>
        <w:fldChar w:fldCharType="separate"/>
      </w:r>
      <w:r>
        <w:rPr>
          <w:rStyle w:val="55"/>
        </w:rPr>
        <w:t>6.3.3</w:t>
      </w:r>
      <w:r>
        <w:rPr>
          <w:rFonts w:eastAsiaTheme="minorEastAsia" w:cstheme="minorBidi"/>
          <w:i w:val="0"/>
          <w:iCs w:val="0"/>
          <w:color w:val="auto"/>
          <w:sz w:val="22"/>
          <w:szCs w:val="22"/>
          <w:lang w:val="en-GB" w:eastAsia="zh-CN"/>
        </w:rPr>
        <w:tab/>
      </w:r>
      <w:r>
        <w:rPr>
          <w:rStyle w:val="55"/>
        </w:rPr>
        <w:t>Update Asset</w:t>
      </w:r>
      <w:r>
        <w:tab/>
      </w:r>
      <w:r>
        <w:fldChar w:fldCharType="begin"/>
      </w:r>
      <w:r>
        <w:instrText xml:space="preserve"> PAGEREF _Toc506803987 \h </w:instrText>
      </w:r>
      <w:r>
        <w:fldChar w:fldCharType="separate"/>
      </w:r>
      <w:r>
        <w:t>32</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"_Toc506803988" </w:instrText>
      </w:r>
      <w:r>
        <w:fldChar w:fldCharType="separate"/>
      </w:r>
      <w:r>
        <w:rPr>
          <w:rStyle w:val="55"/>
        </w:rPr>
        <w:t>6.3.4</w:t>
      </w:r>
      <w:r>
        <w:rPr>
          <w:rFonts w:eastAsiaTheme="minorEastAsia" w:cstheme="minorBidi"/>
          <w:i w:val="0"/>
          <w:iCs w:val="0"/>
          <w:color w:val="auto"/>
          <w:sz w:val="22"/>
          <w:szCs w:val="22"/>
          <w:lang w:val="en-GB" w:eastAsia="zh-CN"/>
        </w:rPr>
        <w:tab/>
      </w:r>
      <w:r>
        <w:rPr>
          <w:rStyle w:val="55"/>
        </w:rPr>
        <w:t>Delete Asset</w:t>
      </w:r>
      <w:r>
        <w:tab/>
      </w:r>
      <w:r>
        <w:fldChar w:fldCharType="begin"/>
      </w:r>
      <w:r>
        <w:instrText xml:space="preserve"> PAGEREF _Toc506803988 \h </w:instrText>
      </w:r>
      <w:r>
        <w:fldChar w:fldCharType="separate"/>
      </w:r>
      <w:r>
        <w:t>32</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"_Toc506803989" </w:instrText>
      </w:r>
      <w:r>
        <w:fldChar w:fldCharType="separate"/>
      </w:r>
      <w:r>
        <w:rPr>
          <w:rStyle w:val="55"/>
        </w:rPr>
        <w:t>6.3.5</w:t>
      </w:r>
      <w:r>
        <w:rPr>
          <w:rFonts w:eastAsiaTheme="minorEastAsia" w:cstheme="minorBidi"/>
          <w:i w:val="0"/>
          <w:iCs w:val="0"/>
          <w:color w:val="auto"/>
          <w:sz w:val="22"/>
          <w:szCs w:val="22"/>
          <w:lang w:val="en-GB" w:eastAsia="zh-CN"/>
        </w:rPr>
        <w:tab/>
      </w:r>
      <w:r>
        <w:rPr>
          <w:rStyle w:val="55"/>
        </w:rPr>
        <w:t>Renew Asset</w:t>
      </w:r>
      <w:r>
        <w:tab/>
      </w:r>
      <w:r>
        <w:fldChar w:fldCharType="begin"/>
      </w:r>
      <w:r>
        <w:instrText xml:space="preserve"> PAGEREF _Toc506803989 \h </w:instrText>
      </w:r>
      <w:r>
        <w:fldChar w:fldCharType="separate"/>
      </w:r>
      <w:r>
        <w:t>33</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"_Toc506803990" </w:instrText>
      </w:r>
      <w:r>
        <w:fldChar w:fldCharType="separate"/>
      </w:r>
      <w:r>
        <w:rPr>
          <w:rStyle w:val="55"/>
        </w:rPr>
        <w:t>6.3.6</w:t>
      </w:r>
      <w:r>
        <w:rPr>
          <w:rFonts w:eastAsiaTheme="minorEastAsia" w:cstheme="minorBidi"/>
          <w:i w:val="0"/>
          <w:iCs w:val="0"/>
          <w:color w:val="auto"/>
          <w:sz w:val="22"/>
          <w:szCs w:val="22"/>
          <w:lang w:val="en-GB" w:eastAsia="zh-CN"/>
        </w:rPr>
        <w:tab/>
      </w:r>
      <w:r>
        <w:rPr>
          <w:rStyle w:val="55"/>
        </w:rPr>
        <w:t>View Expiry Calendar</w:t>
      </w:r>
      <w:r>
        <w:tab/>
      </w:r>
      <w:r>
        <w:fldChar w:fldCharType="begin"/>
      </w:r>
      <w:r>
        <w:instrText xml:space="preserve"> PAGEREF _Toc506803990 \h </w:instrText>
      </w:r>
      <w:r>
        <w:fldChar w:fldCharType="separate"/>
      </w:r>
      <w:r>
        <w:t>33</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"_Toc506803991" </w:instrText>
      </w:r>
      <w:r>
        <w:fldChar w:fldCharType="separate"/>
      </w:r>
      <w:r>
        <w:rPr>
          <w:rStyle w:val="55"/>
        </w:rPr>
        <w:t>6.3.7</w:t>
      </w:r>
      <w:r>
        <w:rPr>
          <w:rFonts w:eastAsiaTheme="minorEastAsia" w:cstheme="minorBidi"/>
          <w:i w:val="0"/>
          <w:iCs w:val="0"/>
          <w:color w:val="auto"/>
          <w:sz w:val="22"/>
          <w:szCs w:val="22"/>
          <w:lang w:val="en-GB" w:eastAsia="zh-CN"/>
        </w:rPr>
        <w:tab/>
      </w:r>
      <w:r>
        <w:rPr>
          <w:rStyle w:val="55"/>
        </w:rPr>
        <w:t>View Asset Summary</w:t>
      </w:r>
      <w:r>
        <w:tab/>
      </w:r>
      <w:r>
        <w:fldChar w:fldCharType="begin"/>
      </w:r>
      <w:r>
        <w:instrText xml:space="preserve"> PAGEREF _Toc506803991 \h </w:instrText>
      </w:r>
      <w:r>
        <w:fldChar w:fldCharType="separate"/>
      </w:r>
      <w:r>
        <w:t>33</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"_Toc506803992" </w:instrText>
      </w:r>
      <w:r>
        <w:fldChar w:fldCharType="separate"/>
      </w:r>
      <w:r>
        <w:rPr>
          <w:rStyle w:val="55"/>
        </w:rPr>
        <w:t>6.3.8</w:t>
      </w:r>
      <w:r>
        <w:rPr>
          <w:rFonts w:eastAsiaTheme="minorEastAsia" w:cstheme="minorBidi"/>
          <w:i w:val="0"/>
          <w:iCs w:val="0"/>
          <w:color w:val="auto"/>
          <w:sz w:val="22"/>
          <w:szCs w:val="22"/>
          <w:lang w:val="en-GB" w:eastAsia="zh-CN"/>
        </w:rPr>
        <w:tab/>
      </w:r>
      <w:r>
        <w:rPr>
          <w:rStyle w:val="55"/>
        </w:rPr>
        <w:t>Search Asset</w:t>
      </w:r>
      <w:r>
        <w:tab/>
      </w:r>
      <w:r>
        <w:fldChar w:fldCharType="begin"/>
      </w:r>
      <w:r>
        <w:instrText xml:space="preserve"> PAGEREF _Toc506803992 \h </w:instrText>
      </w:r>
      <w:r>
        <w:fldChar w:fldCharType="separate"/>
      </w:r>
      <w:r>
        <w:t>33</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"_Toc506803993" </w:instrText>
      </w:r>
      <w:r>
        <w:fldChar w:fldCharType="separate"/>
      </w:r>
      <w:r>
        <w:rPr>
          <w:rStyle w:val="55"/>
        </w:rPr>
        <w:t>6.3.9</w:t>
      </w:r>
      <w:r>
        <w:rPr>
          <w:rFonts w:eastAsiaTheme="minorEastAsia" w:cstheme="minorBidi"/>
          <w:i w:val="0"/>
          <w:iCs w:val="0"/>
          <w:color w:val="auto"/>
          <w:sz w:val="22"/>
          <w:szCs w:val="22"/>
          <w:lang w:val="en-GB" w:eastAsia="zh-CN"/>
        </w:rPr>
        <w:tab/>
      </w:r>
      <w:r>
        <w:rPr>
          <w:rStyle w:val="55"/>
        </w:rPr>
        <w:t>Sort Asset</w:t>
      </w:r>
      <w:r>
        <w:tab/>
      </w:r>
      <w:r>
        <w:fldChar w:fldCharType="begin"/>
      </w:r>
      <w:r>
        <w:instrText xml:space="preserve"> PAGEREF _Toc506803993 \h </w:instrText>
      </w:r>
      <w:r>
        <w:fldChar w:fldCharType="separate"/>
      </w:r>
      <w:r>
        <w:t>34</w:t>
      </w:r>
      <w:r>
        <w:fldChar w:fldCharType="end"/>
      </w:r>
      <w:r>
        <w:fldChar w:fldCharType="end"/>
      </w:r>
    </w:p>
    <w:p>
      <w:pPr>
        <w:pStyle w:val="43"/>
        <w:tabs>
          <w:tab w:val="left" w:pos="132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"_Toc506803994" </w:instrText>
      </w:r>
      <w:r>
        <w:fldChar w:fldCharType="separate"/>
      </w:r>
      <w:r>
        <w:rPr>
          <w:rStyle w:val="55"/>
        </w:rPr>
        <w:t>6.3.10</w:t>
      </w:r>
      <w:r>
        <w:rPr>
          <w:rFonts w:eastAsiaTheme="minorEastAsia" w:cstheme="minorBidi"/>
          <w:i w:val="0"/>
          <w:iCs w:val="0"/>
          <w:color w:val="auto"/>
          <w:sz w:val="22"/>
          <w:szCs w:val="22"/>
          <w:lang w:val="en-GB" w:eastAsia="zh-CN"/>
        </w:rPr>
        <w:tab/>
      </w:r>
      <w:r>
        <w:rPr>
          <w:rStyle w:val="55"/>
        </w:rPr>
        <w:t>Download Asset</w:t>
      </w:r>
      <w:r>
        <w:tab/>
      </w:r>
      <w:r>
        <w:fldChar w:fldCharType="begin"/>
      </w:r>
      <w:r>
        <w:instrText xml:space="preserve"> PAGEREF _Toc506803994 \h </w:instrText>
      </w:r>
      <w:r>
        <w:fldChar w:fldCharType="separate"/>
      </w:r>
      <w:r>
        <w:t>34</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"_Toc506803995" </w:instrText>
      </w:r>
      <w:r>
        <w:fldChar w:fldCharType="separate"/>
      </w:r>
      <w:r>
        <w:rPr>
          <w:rStyle w:val="55"/>
        </w:rPr>
        <w:t>6.4</w:t>
      </w:r>
      <w:r>
        <w:rPr>
          <w:rFonts w:eastAsiaTheme="minorEastAsia" w:cstheme="minorBidi"/>
          <w:smallCaps w:val="0"/>
          <w:color w:val="auto"/>
          <w:sz w:val="22"/>
          <w:szCs w:val="22"/>
          <w:lang w:val="en-GB" w:eastAsia="zh-CN"/>
        </w:rPr>
        <w:tab/>
      </w:r>
      <w:r>
        <w:rPr>
          <w:rStyle w:val="55"/>
        </w:rPr>
        <w:t>Staff Reminder Module</w:t>
      </w:r>
      <w:r>
        <w:tab/>
      </w:r>
      <w:r>
        <w:fldChar w:fldCharType="begin"/>
      </w:r>
      <w:r>
        <w:instrText xml:space="preserve"> PAGEREF _Toc506803995 \h </w:instrText>
      </w:r>
      <w:r>
        <w:fldChar w:fldCharType="separate"/>
      </w:r>
      <w:r>
        <w:t>35</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"_Toc506803996" </w:instrText>
      </w:r>
      <w:r>
        <w:fldChar w:fldCharType="separate"/>
      </w:r>
      <w:r>
        <w:rPr>
          <w:rStyle w:val="55"/>
        </w:rPr>
        <w:t>6.4.1</w:t>
      </w:r>
      <w:r>
        <w:rPr>
          <w:rFonts w:eastAsiaTheme="minorEastAsia" w:cstheme="minorBidi"/>
          <w:i w:val="0"/>
          <w:iCs w:val="0"/>
          <w:color w:val="auto"/>
          <w:sz w:val="22"/>
          <w:szCs w:val="22"/>
          <w:lang w:val="en-GB" w:eastAsia="zh-CN"/>
        </w:rPr>
        <w:tab/>
      </w:r>
      <w:r>
        <w:rPr>
          <w:rStyle w:val="55"/>
        </w:rPr>
        <w:t>Create Staff Monitor Record</w:t>
      </w:r>
      <w:r>
        <w:tab/>
      </w:r>
      <w:r>
        <w:fldChar w:fldCharType="begin"/>
      </w:r>
      <w:r>
        <w:instrText xml:space="preserve"> PAGEREF _Toc506803996 \h </w:instrText>
      </w:r>
      <w:r>
        <w:fldChar w:fldCharType="separate"/>
      </w:r>
      <w:r>
        <w:t>35</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"_Toc506803997" </w:instrText>
      </w:r>
      <w:r>
        <w:fldChar w:fldCharType="separate"/>
      </w:r>
      <w:r>
        <w:rPr>
          <w:rStyle w:val="55"/>
        </w:rPr>
        <w:t>6.4.2</w:t>
      </w:r>
      <w:r>
        <w:rPr>
          <w:rFonts w:eastAsiaTheme="minorEastAsia" w:cstheme="minorBidi"/>
          <w:i w:val="0"/>
          <w:iCs w:val="0"/>
          <w:color w:val="auto"/>
          <w:sz w:val="22"/>
          <w:szCs w:val="22"/>
          <w:lang w:val="en-GB" w:eastAsia="zh-CN"/>
        </w:rPr>
        <w:tab/>
      </w:r>
      <w:r>
        <w:rPr>
          <w:rStyle w:val="55"/>
        </w:rPr>
        <w:t>View Staff Monitor Record</w:t>
      </w:r>
      <w:r>
        <w:tab/>
      </w:r>
      <w:r>
        <w:fldChar w:fldCharType="begin"/>
      </w:r>
      <w:r>
        <w:instrText xml:space="preserve"> PAGEREF _Toc506803997 \h </w:instrText>
      </w:r>
      <w:r>
        <w:fldChar w:fldCharType="separate"/>
      </w:r>
      <w:r>
        <w:t>37</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"_Toc506803998" </w:instrText>
      </w:r>
      <w:r>
        <w:fldChar w:fldCharType="separate"/>
      </w:r>
      <w:r>
        <w:rPr>
          <w:rStyle w:val="55"/>
        </w:rPr>
        <w:t>6.4.3</w:t>
      </w:r>
      <w:r>
        <w:rPr>
          <w:rFonts w:eastAsiaTheme="minorEastAsia" w:cstheme="minorBidi"/>
          <w:i w:val="0"/>
          <w:iCs w:val="0"/>
          <w:color w:val="auto"/>
          <w:sz w:val="22"/>
          <w:szCs w:val="22"/>
          <w:lang w:val="en-GB" w:eastAsia="zh-CN"/>
        </w:rPr>
        <w:tab/>
      </w:r>
      <w:r>
        <w:rPr>
          <w:rStyle w:val="55"/>
        </w:rPr>
        <w:t>Update Staff Monitor Record</w:t>
      </w:r>
      <w:r>
        <w:tab/>
      </w:r>
      <w:r>
        <w:fldChar w:fldCharType="begin"/>
      </w:r>
      <w:r>
        <w:instrText xml:space="preserve"> PAGEREF _Toc506803998 \h </w:instrText>
      </w:r>
      <w:r>
        <w:fldChar w:fldCharType="separate"/>
      </w:r>
      <w:r>
        <w:t>37</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"_Toc506803999" </w:instrText>
      </w:r>
      <w:r>
        <w:fldChar w:fldCharType="separate"/>
      </w:r>
      <w:r>
        <w:rPr>
          <w:rStyle w:val="55"/>
        </w:rPr>
        <w:t>6.4.4</w:t>
      </w:r>
      <w:r>
        <w:rPr>
          <w:rFonts w:eastAsiaTheme="minorEastAsia" w:cstheme="minorBidi"/>
          <w:i w:val="0"/>
          <w:iCs w:val="0"/>
          <w:color w:val="auto"/>
          <w:sz w:val="22"/>
          <w:szCs w:val="22"/>
          <w:lang w:val="en-GB" w:eastAsia="zh-CN"/>
        </w:rPr>
        <w:tab/>
      </w:r>
      <w:r>
        <w:rPr>
          <w:rStyle w:val="55"/>
        </w:rPr>
        <w:t>Delete Staff Monitor Record</w:t>
      </w:r>
      <w:r>
        <w:tab/>
      </w:r>
      <w:r>
        <w:fldChar w:fldCharType="begin"/>
      </w:r>
      <w:r>
        <w:instrText xml:space="preserve"> PAGEREF _Toc506803999 \h </w:instrText>
      </w:r>
      <w:r>
        <w:fldChar w:fldCharType="separate"/>
      </w:r>
      <w:r>
        <w:t>37</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"_Toc506804000" </w:instrText>
      </w:r>
      <w:r>
        <w:fldChar w:fldCharType="separate"/>
      </w:r>
      <w:r>
        <w:rPr>
          <w:rStyle w:val="55"/>
        </w:rPr>
        <w:t>6.4.5</w:t>
      </w:r>
      <w:r>
        <w:rPr>
          <w:rFonts w:eastAsiaTheme="minorEastAsia" w:cstheme="minorBidi"/>
          <w:i w:val="0"/>
          <w:iCs w:val="0"/>
          <w:color w:val="auto"/>
          <w:sz w:val="22"/>
          <w:szCs w:val="22"/>
          <w:lang w:val="en-GB" w:eastAsia="zh-CN"/>
        </w:rPr>
        <w:tab/>
      </w:r>
      <w:r>
        <w:rPr>
          <w:rStyle w:val="55"/>
        </w:rPr>
        <w:t>Renew Staff Monitor Record</w:t>
      </w:r>
      <w:r>
        <w:tab/>
      </w:r>
      <w:r>
        <w:fldChar w:fldCharType="begin"/>
      </w:r>
      <w:r>
        <w:instrText xml:space="preserve"> PAGEREF _Toc506804000 \h </w:instrText>
      </w:r>
      <w:r>
        <w:fldChar w:fldCharType="separate"/>
      </w:r>
      <w:r>
        <w:t>37</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"_Toc506804001" </w:instrText>
      </w:r>
      <w:r>
        <w:fldChar w:fldCharType="separate"/>
      </w:r>
      <w:r>
        <w:rPr>
          <w:rStyle w:val="55"/>
        </w:rPr>
        <w:t>6.4.6</w:t>
      </w:r>
      <w:r>
        <w:rPr>
          <w:rFonts w:eastAsiaTheme="minorEastAsia" w:cstheme="minorBidi"/>
          <w:i w:val="0"/>
          <w:iCs w:val="0"/>
          <w:color w:val="auto"/>
          <w:sz w:val="22"/>
          <w:szCs w:val="22"/>
          <w:lang w:val="en-GB" w:eastAsia="zh-CN"/>
        </w:rPr>
        <w:tab/>
      </w:r>
      <w:r>
        <w:rPr>
          <w:rStyle w:val="55"/>
        </w:rPr>
        <w:t>View Expiry Calendar</w:t>
      </w:r>
      <w:r>
        <w:tab/>
      </w:r>
      <w:r>
        <w:fldChar w:fldCharType="begin"/>
      </w:r>
      <w:r>
        <w:instrText xml:space="preserve"> PAGEREF _Toc506804001 \h </w:instrText>
      </w:r>
      <w:r>
        <w:fldChar w:fldCharType="separate"/>
      </w:r>
      <w:r>
        <w:t>38</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"_Toc506804002" </w:instrText>
      </w:r>
      <w:r>
        <w:fldChar w:fldCharType="separate"/>
      </w:r>
      <w:r>
        <w:rPr>
          <w:rStyle w:val="55"/>
        </w:rPr>
        <w:t>6.4.7</w:t>
      </w:r>
      <w:r>
        <w:rPr>
          <w:rFonts w:eastAsiaTheme="minorEastAsia" w:cstheme="minorBidi"/>
          <w:i w:val="0"/>
          <w:iCs w:val="0"/>
          <w:color w:val="auto"/>
          <w:sz w:val="22"/>
          <w:szCs w:val="22"/>
          <w:lang w:val="en-GB" w:eastAsia="zh-CN"/>
        </w:rPr>
        <w:tab/>
      </w:r>
      <w:r>
        <w:rPr>
          <w:rStyle w:val="55"/>
        </w:rPr>
        <w:t>View Staff Monitor Record Summary</w:t>
      </w:r>
      <w:r>
        <w:tab/>
      </w:r>
      <w:r>
        <w:fldChar w:fldCharType="begin"/>
      </w:r>
      <w:r>
        <w:instrText xml:space="preserve"> PAGEREF _Toc506804002 \h </w:instrText>
      </w:r>
      <w:r>
        <w:fldChar w:fldCharType="separate"/>
      </w:r>
      <w:r>
        <w:t>38</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"_Toc506804003" </w:instrText>
      </w:r>
      <w:r>
        <w:fldChar w:fldCharType="separate"/>
      </w:r>
      <w:r>
        <w:rPr>
          <w:rStyle w:val="55"/>
        </w:rPr>
        <w:t>6.4.8</w:t>
      </w:r>
      <w:r>
        <w:rPr>
          <w:rFonts w:eastAsiaTheme="minorEastAsia" w:cstheme="minorBidi"/>
          <w:i w:val="0"/>
          <w:iCs w:val="0"/>
          <w:color w:val="auto"/>
          <w:sz w:val="22"/>
          <w:szCs w:val="22"/>
          <w:lang w:val="en-GB" w:eastAsia="zh-CN"/>
        </w:rPr>
        <w:tab/>
      </w:r>
      <w:r>
        <w:rPr>
          <w:rStyle w:val="55"/>
        </w:rPr>
        <w:t>Search Staff Monitor Record</w:t>
      </w:r>
      <w:r>
        <w:tab/>
      </w:r>
      <w:r>
        <w:fldChar w:fldCharType="begin"/>
      </w:r>
      <w:r>
        <w:instrText xml:space="preserve"> PAGEREF _Toc506804003 \h </w:instrText>
      </w:r>
      <w:r>
        <w:fldChar w:fldCharType="separate"/>
      </w:r>
      <w:r>
        <w:t>38</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"_Toc506804004" </w:instrText>
      </w:r>
      <w:r>
        <w:fldChar w:fldCharType="separate"/>
      </w:r>
      <w:r>
        <w:rPr>
          <w:rStyle w:val="55"/>
        </w:rPr>
        <w:t>6.4.9</w:t>
      </w:r>
      <w:r>
        <w:rPr>
          <w:rFonts w:eastAsiaTheme="minorEastAsia" w:cstheme="minorBidi"/>
          <w:i w:val="0"/>
          <w:iCs w:val="0"/>
          <w:color w:val="auto"/>
          <w:sz w:val="22"/>
          <w:szCs w:val="22"/>
          <w:lang w:val="en-GB" w:eastAsia="zh-CN"/>
        </w:rPr>
        <w:tab/>
      </w:r>
      <w:r>
        <w:rPr>
          <w:rStyle w:val="55"/>
        </w:rPr>
        <w:t>Sort Staff Monitor Record</w:t>
      </w:r>
      <w:r>
        <w:tab/>
      </w:r>
      <w:r>
        <w:fldChar w:fldCharType="begin"/>
      </w:r>
      <w:r>
        <w:instrText xml:space="preserve"> PAGEREF _Toc506804004 \h </w:instrText>
      </w:r>
      <w:r>
        <w:fldChar w:fldCharType="separate"/>
      </w:r>
      <w:r>
        <w:t>40</w:t>
      </w:r>
      <w:r>
        <w:fldChar w:fldCharType="end"/>
      </w:r>
      <w:r>
        <w:fldChar w:fldCharType="end"/>
      </w:r>
    </w:p>
    <w:p>
      <w:pPr>
        <w:pStyle w:val="43"/>
        <w:tabs>
          <w:tab w:val="left" w:pos="132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"_Toc506804005" </w:instrText>
      </w:r>
      <w:r>
        <w:fldChar w:fldCharType="separate"/>
      </w:r>
      <w:r>
        <w:rPr>
          <w:rStyle w:val="55"/>
        </w:rPr>
        <w:t>6.4.10</w:t>
      </w:r>
      <w:r>
        <w:rPr>
          <w:rFonts w:eastAsiaTheme="minorEastAsia" w:cstheme="minorBidi"/>
          <w:i w:val="0"/>
          <w:iCs w:val="0"/>
          <w:color w:val="auto"/>
          <w:sz w:val="22"/>
          <w:szCs w:val="22"/>
          <w:lang w:val="en-GB" w:eastAsia="zh-CN"/>
        </w:rPr>
        <w:tab/>
      </w:r>
      <w:r>
        <w:rPr>
          <w:rStyle w:val="55"/>
        </w:rPr>
        <w:t>Download Staff Monitor Record</w:t>
      </w:r>
      <w:r>
        <w:tab/>
      </w:r>
      <w:r>
        <w:fldChar w:fldCharType="begin"/>
      </w:r>
      <w:r>
        <w:instrText xml:space="preserve"> PAGEREF _Toc506804005 \h </w:instrText>
      </w:r>
      <w:r>
        <w:fldChar w:fldCharType="separate"/>
      </w:r>
      <w:r>
        <w:t>40</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"_Toc506804006" </w:instrText>
      </w:r>
      <w:r>
        <w:fldChar w:fldCharType="separate"/>
      </w:r>
      <w:r>
        <w:rPr>
          <w:rStyle w:val="55"/>
        </w:rPr>
        <w:t>6.5</w:t>
      </w:r>
      <w:r>
        <w:rPr>
          <w:rFonts w:eastAsiaTheme="minorEastAsia" w:cstheme="minorBidi"/>
          <w:smallCaps w:val="0"/>
          <w:color w:val="auto"/>
          <w:sz w:val="22"/>
          <w:szCs w:val="22"/>
          <w:lang w:val="en-GB" w:eastAsia="zh-CN"/>
        </w:rPr>
        <w:tab/>
      </w:r>
      <w:r>
        <w:rPr>
          <w:rStyle w:val="55"/>
        </w:rPr>
        <w:t>Settings Module</w:t>
      </w:r>
      <w:r>
        <w:tab/>
      </w:r>
      <w:r>
        <w:fldChar w:fldCharType="begin"/>
      </w:r>
      <w:r>
        <w:instrText xml:space="preserve"> PAGEREF _Toc506804006 \h </w:instrText>
      </w:r>
      <w:r>
        <w:fldChar w:fldCharType="separate"/>
      </w:r>
      <w:r>
        <w:t>40</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"_Toc506804007" </w:instrText>
      </w:r>
      <w:r>
        <w:fldChar w:fldCharType="separate"/>
      </w:r>
      <w:r>
        <w:rPr>
          <w:rStyle w:val="55"/>
        </w:rPr>
        <w:t>6.5.1</w:t>
      </w:r>
      <w:r>
        <w:rPr>
          <w:rFonts w:eastAsiaTheme="minorEastAsia" w:cstheme="minorBidi"/>
          <w:i w:val="0"/>
          <w:iCs w:val="0"/>
          <w:color w:val="auto"/>
          <w:sz w:val="22"/>
          <w:szCs w:val="22"/>
          <w:lang w:val="en-GB" w:eastAsia="zh-CN"/>
        </w:rPr>
        <w:tab/>
      </w:r>
      <w:r>
        <w:rPr>
          <w:rStyle w:val="55"/>
        </w:rPr>
        <w:t>Contract Reminder Module</w:t>
      </w:r>
      <w:r>
        <w:tab/>
      </w:r>
      <w:r>
        <w:fldChar w:fldCharType="begin"/>
      </w:r>
      <w:r>
        <w:instrText xml:space="preserve"> PAGEREF _Toc506804007 \h </w:instrText>
      </w:r>
      <w:r>
        <w:fldChar w:fldCharType="separate"/>
      </w:r>
      <w:r>
        <w:t>40</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"_Toc506804008" </w:instrText>
      </w:r>
      <w:r>
        <w:fldChar w:fldCharType="separate"/>
      </w:r>
      <w:r>
        <w:rPr>
          <w:rStyle w:val="55"/>
        </w:rPr>
        <w:t>6.5.2</w:t>
      </w:r>
      <w:r>
        <w:rPr>
          <w:rFonts w:eastAsiaTheme="minorEastAsia" w:cstheme="minorBidi"/>
          <w:i w:val="0"/>
          <w:iCs w:val="0"/>
          <w:color w:val="auto"/>
          <w:sz w:val="22"/>
          <w:szCs w:val="22"/>
          <w:lang w:val="en-GB" w:eastAsia="zh-CN"/>
        </w:rPr>
        <w:tab/>
      </w:r>
      <w:r>
        <w:rPr>
          <w:rStyle w:val="55"/>
        </w:rPr>
        <w:t>Asset Reminder Module</w:t>
      </w:r>
      <w:r>
        <w:tab/>
      </w:r>
      <w:r>
        <w:fldChar w:fldCharType="begin"/>
      </w:r>
      <w:r>
        <w:instrText xml:space="preserve"> PAGEREF _Toc506804008 \h </w:instrText>
      </w:r>
      <w:r>
        <w:fldChar w:fldCharType="separate"/>
      </w:r>
      <w:r>
        <w:t>41</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"_Toc506804009" </w:instrText>
      </w:r>
      <w:r>
        <w:fldChar w:fldCharType="separate"/>
      </w:r>
      <w:r>
        <w:rPr>
          <w:rStyle w:val="55"/>
        </w:rPr>
        <w:t>6.5.3</w:t>
      </w:r>
      <w:r>
        <w:rPr>
          <w:rFonts w:eastAsiaTheme="minorEastAsia" w:cstheme="minorBidi"/>
          <w:i w:val="0"/>
          <w:iCs w:val="0"/>
          <w:color w:val="auto"/>
          <w:sz w:val="22"/>
          <w:szCs w:val="22"/>
          <w:lang w:val="en-GB" w:eastAsia="zh-CN"/>
        </w:rPr>
        <w:tab/>
      </w:r>
      <w:r>
        <w:rPr>
          <w:rStyle w:val="55"/>
        </w:rPr>
        <w:t>Staff Reminder Module</w:t>
      </w:r>
      <w:r>
        <w:tab/>
      </w:r>
      <w:r>
        <w:fldChar w:fldCharType="begin"/>
      </w:r>
      <w:r>
        <w:instrText xml:space="preserve"> PAGEREF _Toc506804009 \h </w:instrText>
      </w:r>
      <w:r>
        <w:fldChar w:fldCharType="separate"/>
      </w:r>
      <w:r>
        <w:t>42</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"_Toc506804010" </w:instrText>
      </w:r>
      <w:r>
        <w:fldChar w:fldCharType="separate"/>
      </w:r>
      <w:r>
        <w:rPr>
          <w:rStyle w:val="55"/>
        </w:rPr>
        <w:t>6.6</w:t>
      </w:r>
      <w:r>
        <w:rPr>
          <w:rFonts w:eastAsiaTheme="minorEastAsia" w:cstheme="minorBidi"/>
          <w:smallCaps w:val="0"/>
          <w:color w:val="auto"/>
          <w:sz w:val="22"/>
          <w:szCs w:val="22"/>
          <w:lang w:val="en-GB" w:eastAsia="zh-CN"/>
        </w:rPr>
        <w:tab/>
      </w:r>
      <w:r>
        <w:rPr>
          <w:rStyle w:val="55"/>
        </w:rPr>
        <w:t>Notifications Module</w:t>
      </w:r>
      <w:r>
        <w:tab/>
      </w:r>
      <w:r>
        <w:fldChar w:fldCharType="begin"/>
      </w:r>
      <w:r>
        <w:instrText xml:space="preserve"> PAGEREF _Toc506804010 \h </w:instrText>
      </w:r>
      <w:r>
        <w:fldChar w:fldCharType="separate"/>
      </w:r>
      <w:r>
        <w:t>44</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"_Toc506804011" </w:instrText>
      </w:r>
      <w:r>
        <w:fldChar w:fldCharType="separate"/>
      </w:r>
      <w:r>
        <w:rPr>
          <w:rStyle w:val="55"/>
        </w:rPr>
        <w:t>6.6.1</w:t>
      </w:r>
      <w:r>
        <w:rPr>
          <w:rFonts w:eastAsiaTheme="minorEastAsia" w:cstheme="minorBidi"/>
          <w:i w:val="0"/>
          <w:iCs w:val="0"/>
          <w:color w:val="auto"/>
          <w:sz w:val="22"/>
          <w:szCs w:val="22"/>
          <w:lang w:val="en-GB" w:eastAsia="zh-CN"/>
        </w:rPr>
        <w:tab/>
      </w:r>
      <w:r>
        <w:rPr>
          <w:rStyle w:val="55"/>
        </w:rPr>
        <w:t>Reminder Workflow</w:t>
      </w:r>
      <w:r>
        <w:tab/>
      </w:r>
      <w:r>
        <w:fldChar w:fldCharType="begin"/>
      </w:r>
      <w:r>
        <w:instrText xml:space="preserve"> PAGEREF _Toc506804011 \h </w:instrText>
      </w:r>
      <w:r>
        <w:fldChar w:fldCharType="separate"/>
      </w:r>
      <w:r>
        <w:t>44</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"_Toc506804012" </w:instrText>
      </w:r>
      <w:r>
        <w:fldChar w:fldCharType="separate"/>
      </w:r>
      <w:r>
        <w:rPr>
          <w:rStyle w:val="55"/>
        </w:rPr>
        <w:t>6.7</w:t>
      </w:r>
      <w:r>
        <w:rPr>
          <w:rFonts w:eastAsiaTheme="minorEastAsia" w:cstheme="minorBidi"/>
          <w:smallCaps w:val="0"/>
          <w:color w:val="auto"/>
          <w:sz w:val="22"/>
          <w:szCs w:val="22"/>
          <w:lang w:val="en-GB" w:eastAsia="zh-CN"/>
        </w:rPr>
        <w:tab/>
      </w:r>
      <w:r>
        <w:rPr>
          <w:rStyle w:val="55"/>
        </w:rPr>
        <w:t>Dashboard Module</w:t>
      </w:r>
      <w:r>
        <w:tab/>
      </w:r>
      <w:r>
        <w:fldChar w:fldCharType="begin"/>
      </w:r>
      <w:r>
        <w:instrText xml:space="preserve"> PAGEREF _Toc506804012 \h </w:instrText>
      </w:r>
      <w:r>
        <w:fldChar w:fldCharType="separate"/>
      </w:r>
      <w:r>
        <w:t>45</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"_Toc506804013" </w:instrText>
      </w:r>
      <w:r>
        <w:fldChar w:fldCharType="separate"/>
      </w:r>
      <w:r>
        <w:rPr>
          <w:rStyle w:val="55"/>
        </w:rPr>
        <w:t>6.7.1</w:t>
      </w:r>
      <w:r>
        <w:rPr>
          <w:rFonts w:eastAsiaTheme="minorEastAsia" w:cstheme="minorBidi"/>
          <w:i w:val="0"/>
          <w:iCs w:val="0"/>
          <w:color w:val="auto"/>
          <w:sz w:val="22"/>
          <w:szCs w:val="22"/>
          <w:lang w:val="en-GB" w:eastAsia="zh-CN"/>
        </w:rPr>
        <w:tab/>
      </w:r>
      <w:r>
        <w:rPr>
          <w:rStyle w:val="55"/>
        </w:rPr>
        <w:t>View Expiring Summary by Module</w:t>
      </w:r>
      <w:r>
        <w:tab/>
      </w:r>
      <w:r>
        <w:fldChar w:fldCharType="begin"/>
      </w:r>
      <w:r>
        <w:instrText xml:space="preserve"> PAGEREF _Toc506804013 \h </w:instrText>
      </w:r>
      <w:r>
        <w:fldChar w:fldCharType="separate"/>
      </w:r>
      <w:r>
        <w:t>45</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"_Toc506804014" </w:instrText>
      </w:r>
      <w:r>
        <w:fldChar w:fldCharType="separate"/>
      </w:r>
      <w:r>
        <w:rPr>
          <w:rStyle w:val="55"/>
        </w:rPr>
        <w:t>6.7.2</w:t>
      </w:r>
      <w:r>
        <w:rPr>
          <w:rFonts w:eastAsiaTheme="minorEastAsia" w:cstheme="minorBidi"/>
          <w:i w:val="0"/>
          <w:iCs w:val="0"/>
          <w:color w:val="auto"/>
          <w:sz w:val="22"/>
          <w:szCs w:val="22"/>
          <w:lang w:val="en-GB" w:eastAsia="zh-CN"/>
        </w:rPr>
        <w:tab/>
      </w:r>
      <w:r>
        <w:rPr>
          <w:rStyle w:val="55"/>
        </w:rPr>
        <w:t>View Expiring Summary by User Group</w:t>
      </w:r>
      <w:r>
        <w:tab/>
      </w:r>
      <w:r>
        <w:fldChar w:fldCharType="begin"/>
      </w:r>
      <w:r>
        <w:instrText xml:space="preserve"> PAGEREF _Toc506804014 \h </w:instrText>
      </w:r>
      <w:r>
        <w:fldChar w:fldCharType="separate"/>
      </w:r>
      <w:r>
        <w:t>45</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"_Toc506804015" </w:instrText>
      </w:r>
      <w:r>
        <w:fldChar w:fldCharType="separate"/>
      </w:r>
      <w:r>
        <w:rPr>
          <w:rStyle w:val="55"/>
        </w:rPr>
        <w:t>6.7.3</w:t>
      </w:r>
      <w:r>
        <w:rPr>
          <w:rFonts w:eastAsiaTheme="minorEastAsia" w:cstheme="minorBidi"/>
          <w:i w:val="0"/>
          <w:iCs w:val="0"/>
          <w:color w:val="auto"/>
          <w:sz w:val="22"/>
          <w:szCs w:val="22"/>
          <w:lang w:val="en-GB" w:eastAsia="zh-CN"/>
        </w:rPr>
        <w:tab/>
      </w:r>
      <w:r>
        <w:rPr>
          <w:rStyle w:val="55"/>
        </w:rPr>
        <w:t>View Expiry Calendar</w:t>
      </w:r>
      <w:r>
        <w:tab/>
      </w:r>
      <w:r>
        <w:fldChar w:fldCharType="begin"/>
      </w:r>
      <w:r>
        <w:instrText xml:space="preserve"> PAGEREF _Toc506804015 \h </w:instrText>
      </w:r>
      <w:r>
        <w:fldChar w:fldCharType="separate"/>
      </w:r>
      <w:r>
        <w:t>46</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"_Toc506804016" </w:instrText>
      </w:r>
      <w:r>
        <w:fldChar w:fldCharType="separate"/>
      </w:r>
      <w:r>
        <w:rPr>
          <w:rStyle w:val="55"/>
        </w:rPr>
        <w:t>7</w:t>
      </w:r>
      <w:r>
        <w:rPr>
          <w:rFonts w:eastAsiaTheme="minorEastAsia" w:cstheme="minorBidi"/>
          <w:b w:val="0"/>
          <w:bCs w:val="0"/>
          <w:caps w:val="0"/>
          <w:color w:val="auto"/>
          <w:sz w:val="22"/>
          <w:szCs w:val="22"/>
          <w:lang w:val="en-GB" w:eastAsia="zh-CN"/>
        </w:rPr>
        <w:tab/>
      </w:r>
      <w:r>
        <w:rPr>
          <w:rStyle w:val="55"/>
        </w:rPr>
        <w:t>Performance</w:t>
      </w:r>
      <w:r>
        <w:tab/>
      </w:r>
      <w:r>
        <w:fldChar w:fldCharType="begin"/>
      </w:r>
      <w:r>
        <w:instrText xml:space="preserve"> PAGEREF _Toc506804016 \h </w:instrText>
      </w:r>
      <w:r>
        <w:fldChar w:fldCharType="separate"/>
      </w:r>
      <w:r>
        <w:t>47</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"_Toc506804017" </w:instrText>
      </w:r>
      <w:r>
        <w:fldChar w:fldCharType="separate"/>
      </w:r>
      <w:r>
        <w:rPr>
          <w:rStyle w:val="55"/>
        </w:rPr>
        <w:t>8</w:t>
      </w:r>
      <w:r>
        <w:rPr>
          <w:rFonts w:eastAsiaTheme="minorEastAsia" w:cstheme="minorBidi"/>
          <w:b w:val="0"/>
          <w:bCs w:val="0"/>
          <w:caps w:val="0"/>
          <w:color w:val="auto"/>
          <w:sz w:val="22"/>
          <w:szCs w:val="22"/>
          <w:lang w:val="en-GB" w:eastAsia="zh-CN"/>
        </w:rPr>
        <w:tab/>
      </w:r>
      <w:r>
        <w:rPr>
          <w:rStyle w:val="55"/>
        </w:rPr>
        <w:t>Interface Requirements</w:t>
      </w:r>
      <w:r>
        <w:tab/>
      </w:r>
      <w:r>
        <w:fldChar w:fldCharType="begin"/>
      </w:r>
      <w:r>
        <w:instrText xml:space="preserve"> PAGEREF _Toc506804017 \h </w:instrText>
      </w:r>
      <w:r>
        <w:fldChar w:fldCharType="separate"/>
      </w:r>
      <w:r>
        <w:t>48</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"_Toc506804018" </w:instrText>
      </w:r>
      <w:r>
        <w:fldChar w:fldCharType="separate"/>
      </w:r>
      <w:r>
        <w:rPr>
          <w:rStyle w:val="55"/>
        </w:rPr>
        <w:t>9</w:t>
      </w:r>
      <w:r>
        <w:rPr>
          <w:rFonts w:eastAsiaTheme="minorEastAsia" w:cstheme="minorBidi"/>
          <w:b w:val="0"/>
          <w:bCs w:val="0"/>
          <w:caps w:val="0"/>
          <w:color w:val="auto"/>
          <w:sz w:val="22"/>
          <w:szCs w:val="22"/>
          <w:lang w:val="en-GB" w:eastAsia="zh-CN"/>
        </w:rPr>
        <w:tab/>
      </w:r>
      <w:r>
        <w:rPr>
          <w:rStyle w:val="55"/>
        </w:rPr>
        <w:t>Operational Requirements</w:t>
      </w:r>
      <w:r>
        <w:tab/>
      </w:r>
      <w:r>
        <w:fldChar w:fldCharType="begin"/>
      </w:r>
      <w:r>
        <w:instrText xml:space="preserve"> PAGEREF _Toc506804018 \h </w:instrText>
      </w:r>
      <w:r>
        <w:fldChar w:fldCharType="separate"/>
      </w:r>
      <w:r>
        <w:t>49</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"_Toc506804019" </w:instrText>
      </w:r>
      <w:r>
        <w:fldChar w:fldCharType="separate"/>
      </w:r>
      <w:r>
        <w:rPr>
          <w:rStyle w:val="55"/>
        </w:rPr>
        <w:t>9.1</w:t>
      </w:r>
      <w:r>
        <w:rPr>
          <w:rFonts w:eastAsiaTheme="minorEastAsia" w:cstheme="minorBidi"/>
          <w:smallCaps w:val="0"/>
          <w:color w:val="auto"/>
          <w:sz w:val="22"/>
          <w:szCs w:val="22"/>
          <w:lang w:val="en-GB" w:eastAsia="zh-CN"/>
        </w:rPr>
        <w:tab/>
      </w:r>
      <w:r>
        <w:rPr>
          <w:rStyle w:val="55"/>
        </w:rPr>
        <w:t>Logging Requirements</w:t>
      </w:r>
      <w:r>
        <w:tab/>
      </w:r>
      <w:r>
        <w:fldChar w:fldCharType="begin"/>
      </w:r>
      <w:r>
        <w:instrText xml:space="preserve"> PAGEREF _Toc506804019 \h </w:instrText>
      </w:r>
      <w:r>
        <w:fldChar w:fldCharType="separate"/>
      </w:r>
      <w:r>
        <w:t>49</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"_Toc506804020" </w:instrText>
      </w:r>
      <w:r>
        <w:fldChar w:fldCharType="separate"/>
      </w:r>
      <w:r>
        <w:rPr>
          <w:rStyle w:val="55"/>
        </w:rPr>
        <w:t>9.1.1</w:t>
      </w:r>
      <w:r>
        <w:rPr>
          <w:rFonts w:eastAsiaTheme="minorEastAsia" w:cstheme="minorBidi"/>
          <w:i w:val="0"/>
          <w:iCs w:val="0"/>
          <w:color w:val="auto"/>
          <w:sz w:val="22"/>
          <w:szCs w:val="22"/>
          <w:lang w:val="en-GB" w:eastAsia="zh-CN"/>
        </w:rPr>
        <w:tab/>
      </w:r>
      <w:r>
        <w:rPr>
          <w:rStyle w:val="55"/>
        </w:rPr>
        <w:t>Database Log</w:t>
      </w:r>
      <w:r>
        <w:tab/>
      </w:r>
      <w:r>
        <w:fldChar w:fldCharType="begin"/>
      </w:r>
      <w:r>
        <w:instrText xml:space="preserve"> PAGEREF _Toc506804020 \h </w:instrText>
      </w:r>
      <w:r>
        <w:fldChar w:fldCharType="separate"/>
      </w:r>
      <w:r>
        <w:t>49</w:t>
      </w:r>
      <w:r>
        <w:fldChar w:fldCharType="end"/>
      </w:r>
      <w:r>
        <w:fldChar w:fldCharType="end"/>
      </w:r>
    </w:p>
    <w:p>
      <w:pPr>
        <w:pStyle w:val="43"/>
        <w:tabs>
          <w:tab w:val="left" w:pos="110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"_Toc506804021" </w:instrText>
      </w:r>
      <w:r>
        <w:fldChar w:fldCharType="separate"/>
      </w:r>
      <w:r>
        <w:rPr>
          <w:rStyle w:val="55"/>
        </w:rPr>
        <w:t>9.1.2</w:t>
      </w:r>
      <w:r>
        <w:rPr>
          <w:rFonts w:eastAsiaTheme="minorEastAsia" w:cstheme="minorBidi"/>
          <w:i w:val="0"/>
          <w:iCs w:val="0"/>
          <w:color w:val="auto"/>
          <w:sz w:val="22"/>
          <w:szCs w:val="22"/>
          <w:lang w:val="en-GB" w:eastAsia="zh-CN"/>
        </w:rPr>
        <w:tab/>
      </w:r>
      <w:r>
        <w:rPr>
          <w:rStyle w:val="55"/>
        </w:rPr>
        <w:t>Application Log</w:t>
      </w:r>
      <w:r>
        <w:tab/>
      </w:r>
      <w:r>
        <w:fldChar w:fldCharType="begin"/>
      </w:r>
      <w:r>
        <w:instrText xml:space="preserve"> PAGEREF _Toc506804021 \h </w:instrText>
      </w:r>
      <w:r>
        <w:fldChar w:fldCharType="separate"/>
      </w:r>
      <w:r>
        <w:t>49</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"_Toc506804022" </w:instrText>
      </w:r>
      <w:r>
        <w:fldChar w:fldCharType="separate"/>
      </w:r>
      <w:r>
        <w:rPr>
          <w:rStyle w:val="55"/>
        </w:rPr>
        <w:t>10</w:t>
      </w:r>
      <w:r>
        <w:rPr>
          <w:rFonts w:eastAsiaTheme="minorEastAsia" w:cstheme="minorBidi"/>
          <w:b w:val="0"/>
          <w:bCs w:val="0"/>
          <w:caps w:val="0"/>
          <w:color w:val="auto"/>
          <w:sz w:val="22"/>
          <w:szCs w:val="22"/>
          <w:lang w:val="en-GB" w:eastAsia="zh-CN"/>
        </w:rPr>
        <w:tab/>
      </w:r>
      <w:r>
        <w:rPr>
          <w:rStyle w:val="55"/>
        </w:rPr>
        <w:t>Security/Control Requirements</w:t>
      </w:r>
      <w:r>
        <w:tab/>
      </w:r>
      <w:r>
        <w:fldChar w:fldCharType="begin"/>
      </w:r>
      <w:r>
        <w:instrText xml:space="preserve"> PAGEREF _Toc506804022 \h </w:instrText>
      </w:r>
      <w:r>
        <w:fldChar w:fldCharType="separate"/>
      </w:r>
      <w:r>
        <w:t>50</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"_Toc506804023" </w:instrText>
      </w:r>
      <w:r>
        <w:fldChar w:fldCharType="separate"/>
      </w:r>
      <w:r>
        <w:rPr>
          <w:rStyle w:val="55"/>
        </w:rPr>
        <w:t>11</w:t>
      </w:r>
      <w:r>
        <w:rPr>
          <w:rFonts w:eastAsiaTheme="minorEastAsia" w:cstheme="minorBidi"/>
          <w:b w:val="0"/>
          <w:bCs w:val="0"/>
          <w:caps w:val="0"/>
          <w:color w:val="auto"/>
          <w:sz w:val="22"/>
          <w:szCs w:val="22"/>
          <w:lang w:val="en-GB" w:eastAsia="zh-CN"/>
        </w:rPr>
        <w:tab/>
      </w:r>
      <w:r>
        <w:rPr>
          <w:rStyle w:val="55"/>
        </w:rPr>
        <w:t>Documentation Requirements</w:t>
      </w:r>
      <w:r>
        <w:tab/>
      </w:r>
      <w:r>
        <w:fldChar w:fldCharType="begin"/>
      </w:r>
      <w:r>
        <w:instrText xml:space="preserve"> PAGEREF _Toc506804023 \h </w:instrText>
      </w:r>
      <w:r>
        <w:fldChar w:fldCharType="separate"/>
      </w:r>
      <w:r>
        <w:t>51</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"_Toc506804024" </w:instrText>
      </w:r>
      <w:r>
        <w:fldChar w:fldCharType="separate"/>
      </w:r>
      <w:r>
        <w:rPr>
          <w:rStyle w:val="55"/>
        </w:rPr>
        <w:t>12</w:t>
      </w:r>
      <w:r>
        <w:rPr>
          <w:rFonts w:eastAsiaTheme="minorEastAsia" w:cstheme="minorBidi"/>
          <w:b w:val="0"/>
          <w:bCs w:val="0"/>
          <w:caps w:val="0"/>
          <w:color w:val="auto"/>
          <w:sz w:val="22"/>
          <w:szCs w:val="22"/>
          <w:lang w:val="en-GB" w:eastAsia="zh-CN"/>
        </w:rPr>
        <w:tab/>
      </w:r>
      <w:r>
        <w:rPr>
          <w:rStyle w:val="55"/>
        </w:rPr>
        <w:t>User Training Requirements</w:t>
      </w:r>
      <w:r>
        <w:tab/>
      </w:r>
      <w:r>
        <w:fldChar w:fldCharType="begin"/>
      </w:r>
      <w:r>
        <w:instrText xml:space="preserve"> PAGEREF _Toc506804024 \h </w:instrText>
      </w:r>
      <w:r>
        <w:fldChar w:fldCharType="separate"/>
      </w:r>
      <w:r>
        <w:t>52</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"_Toc506804025" </w:instrText>
      </w:r>
      <w:r>
        <w:fldChar w:fldCharType="separate"/>
      </w:r>
      <w:r>
        <w:rPr>
          <w:rStyle w:val="55"/>
        </w:rPr>
        <w:t>13</w:t>
      </w:r>
      <w:r>
        <w:rPr>
          <w:rFonts w:eastAsiaTheme="minorEastAsia" w:cstheme="minorBidi"/>
          <w:b w:val="0"/>
          <w:bCs w:val="0"/>
          <w:caps w:val="0"/>
          <w:color w:val="auto"/>
          <w:sz w:val="22"/>
          <w:szCs w:val="22"/>
          <w:lang w:val="en-GB" w:eastAsia="zh-CN"/>
        </w:rPr>
        <w:tab/>
      </w:r>
      <w:r>
        <w:rPr>
          <w:rStyle w:val="55"/>
        </w:rPr>
        <w:t>Output Requirements</w:t>
      </w:r>
      <w:r>
        <w:tab/>
      </w:r>
      <w:r>
        <w:fldChar w:fldCharType="begin"/>
      </w:r>
      <w:r>
        <w:instrText xml:space="preserve"> PAGEREF _Toc506804025 \h </w:instrText>
      </w:r>
      <w:r>
        <w:fldChar w:fldCharType="separate"/>
      </w:r>
      <w:r>
        <w:t>53</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"_Toc506804026" </w:instrText>
      </w:r>
      <w:r>
        <w:fldChar w:fldCharType="separate"/>
      </w:r>
      <w:r>
        <w:rPr>
          <w:rStyle w:val="55"/>
        </w:rPr>
        <w:t>14</w:t>
      </w:r>
      <w:r>
        <w:rPr>
          <w:rFonts w:eastAsiaTheme="minorEastAsia" w:cstheme="minorBidi"/>
          <w:b w:val="0"/>
          <w:bCs w:val="0"/>
          <w:caps w:val="0"/>
          <w:color w:val="auto"/>
          <w:sz w:val="22"/>
          <w:szCs w:val="22"/>
          <w:lang w:val="en-GB" w:eastAsia="zh-CN"/>
        </w:rPr>
        <w:tab/>
      </w:r>
      <w:r>
        <w:rPr>
          <w:rStyle w:val="55"/>
        </w:rPr>
        <w:t>Paging Requirements</w:t>
      </w:r>
      <w:r>
        <w:tab/>
      </w:r>
      <w:r>
        <w:fldChar w:fldCharType="begin"/>
      </w:r>
      <w:r>
        <w:instrText xml:space="preserve"> PAGEREF _Toc506804026 \h </w:instrText>
      </w:r>
      <w:r>
        <w:fldChar w:fldCharType="separate"/>
      </w:r>
      <w:r>
        <w:t>54</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"_Toc506804027" </w:instrText>
      </w:r>
      <w:r>
        <w:fldChar w:fldCharType="separate"/>
      </w:r>
      <w:r>
        <w:rPr>
          <w:rStyle w:val="55"/>
        </w:rPr>
        <w:t>15</w:t>
      </w:r>
      <w:r>
        <w:rPr>
          <w:rFonts w:eastAsiaTheme="minorEastAsia" w:cstheme="minorBidi"/>
          <w:b w:val="0"/>
          <w:bCs w:val="0"/>
          <w:caps w:val="0"/>
          <w:color w:val="auto"/>
          <w:sz w:val="22"/>
          <w:szCs w:val="22"/>
          <w:lang w:val="en-GB" w:eastAsia="zh-CN"/>
        </w:rPr>
        <w:tab/>
      </w:r>
      <w:r>
        <w:rPr>
          <w:rStyle w:val="55"/>
        </w:rPr>
        <w:t>User acceptance criteria</w:t>
      </w:r>
      <w:r>
        <w:tab/>
      </w:r>
      <w:r>
        <w:fldChar w:fldCharType="begin"/>
      </w:r>
      <w:r>
        <w:instrText xml:space="preserve"> PAGEREF _Toc506804027 \h </w:instrText>
      </w:r>
      <w:r>
        <w:fldChar w:fldCharType="separate"/>
      </w:r>
      <w:r>
        <w:t>55</w:t>
      </w:r>
      <w:r>
        <w:fldChar w:fldCharType="end"/>
      </w:r>
      <w:r>
        <w:fldChar w:fldCharType="end"/>
      </w:r>
    </w:p>
    <w:p>
      <w:pPr>
        <w:pStyle w:val="41"/>
        <w:tabs>
          <w:tab w:val="left" w:pos="440"/>
          <w:tab w:val="right" w:leader="dot" w:pos="10083"/>
        </w:tabs>
        <w:rPr>
          <w:rFonts w:eastAsiaTheme="minorEastAsia" w:cstheme="minorBidi"/>
          <w:b w:val="0"/>
          <w:bCs w:val="0"/>
          <w:caps w:val="0"/>
          <w:color w:val="auto"/>
          <w:sz w:val="22"/>
          <w:szCs w:val="22"/>
          <w:lang w:val="en-GB" w:eastAsia="zh-CN"/>
        </w:rPr>
      </w:pPr>
      <w:r>
        <w:fldChar w:fldCharType="begin"/>
      </w:r>
      <w:r>
        <w:instrText xml:space="preserve"> HYPERLINK \l "_Toc506804028" </w:instrText>
      </w:r>
      <w:r>
        <w:fldChar w:fldCharType="separate"/>
      </w:r>
      <w:r>
        <w:rPr>
          <w:rStyle w:val="55"/>
        </w:rPr>
        <w:t>16</w:t>
      </w:r>
      <w:r>
        <w:rPr>
          <w:rFonts w:eastAsiaTheme="minorEastAsia" w:cstheme="minorBidi"/>
          <w:b w:val="0"/>
          <w:bCs w:val="0"/>
          <w:caps w:val="0"/>
          <w:color w:val="auto"/>
          <w:sz w:val="22"/>
          <w:szCs w:val="22"/>
          <w:lang w:val="en-GB" w:eastAsia="zh-CN"/>
        </w:rPr>
        <w:tab/>
      </w:r>
      <w:r>
        <w:rPr>
          <w:rStyle w:val="55"/>
        </w:rPr>
        <w:t>Appendix</w:t>
      </w:r>
      <w:r>
        <w:tab/>
      </w:r>
      <w:r>
        <w:fldChar w:fldCharType="begin"/>
      </w:r>
      <w:r>
        <w:instrText xml:space="preserve"> PAGEREF _Toc506804028 \h </w:instrText>
      </w:r>
      <w:r>
        <w:fldChar w:fldCharType="separate"/>
      </w:r>
      <w:r>
        <w:t>56</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"_Toc506804029" </w:instrText>
      </w:r>
      <w:r>
        <w:fldChar w:fldCharType="separate"/>
      </w:r>
      <w:r>
        <w:rPr>
          <w:rStyle w:val="55"/>
        </w:rPr>
        <w:t>16.1</w:t>
      </w:r>
      <w:r>
        <w:rPr>
          <w:rFonts w:eastAsiaTheme="minorEastAsia" w:cstheme="minorBidi"/>
          <w:smallCaps w:val="0"/>
          <w:color w:val="auto"/>
          <w:sz w:val="22"/>
          <w:szCs w:val="22"/>
          <w:lang w:val="en-GB" w:eastAsia="zh-CN"/>
        </w:rPr>
        <w:tab/>
      </w:r>
      <w:r>
        <w:rPr>
          <w:rStyle w:val="55"/>
        </w:rPr>
        <w:t>Sample Asset Locations</w:t>
      </w:r>
      <w:r>
        <w:tab/>
      </w:r>
      <w:r>
        <w:fldChar w:fldCharType="begin"/>
      </w:r>
      <w:r>
        <w:instrText xml:space="preserve"> PAGEREF _Toc506804029 \h </w:instrText>
      </w:r>
      <w:r>
        <w:fldChar w:fldCharType="separate"/>
      </w:r>
      <w:r>
        <w:t>56</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"_Toc506804030" </w:instrText>
      </w:r>
      <w:r>
        <w:fldChar w:fldCharType="separate"/>
      </w:r>
      <w:r>
        <w:rPr>
          <w:rStyle w:val="55"/>
        </w:rPr>
        <w:t>16.2</w:t>
      </w:r>
      <w:r>
        <w:rPr>
          <w:rFonts w:eastAsiaTheme="minorEastAsia" w:cstheme="minorBidi"/>
          <w:smallCaps w:val="0"/>
          <w:color w:val="auto"/>
          <w:sz w:val="22"/>
          <w:szCs w:val="22"/>
          <w:lang w:val="en-GB" w:eastAsia="zh-CN"/>
        </w:rPr>
        <w:tab/>
      </w:r>
      <w:r>
        <w:rPr>
          <w:rStyle w:val="55"/>
        </w:rPr>
        <w:t>Sample Asset Types and Asset Sub Types</w:t>
      </w:r>
      <w:r>
        <w:tab/>
      </w:r>
      <w:r>
        <w:fldChar w:fldCharType="begin"/>
      </w:r>
      <w:r>
        <w:instrText xml:space="preserve"> PAGEREF _Toc506804030 \h </w:instrText>
      </w:r>
      <w:r>
        <w:fldChar w:fldCharType="separate"/>
      </w:r>
      <w:r>
        <w:t>56</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"_Toc506804031" </w:instrText>
      </w:r>
      <w:r>
        <w:fldChar w:fldCharType="separate"/>
      </w:r>
      <w:r>
        <w:rPr>
          <w:rStyle w:val="55"/>
        </w:rPr>
        <w:t>16.3</w:t>
      </w:r>
      <w:r>
        <w:rPr>
          <w:rFonts w:eastAsiaTheme="minorEastAsia" w:cstheme="minorBidi"/>
          <w:smallCaps w:val="0"/>
          <w:color w:val="auto"/>
          <w:sz w:val="22"/>
          <w:szCs w:val="22"/>
          <w:lang w:val="en-GB" w:eastAsia="zh-CN"/>
        </w:rPr>
        <w:tab/>
      </w:r>
      <w:r>
        <w:rPr>
          <w:rStyle w:val="55"/>
        </w:rPr>
        <w:t>Sample Record to Monitor Types</w:t>
      </w:r>
      <w:r>
        <w:tab/>
      </w:r>
      <w:r>
        <w:fldChar w:fldCharType="begin"/>
      </w:r>
      <w:r>
        <w:instrText xml:space="preserve"> PAGEREF _Toc506804031 \h </w:instrText>
      </w:r>
      <w:r>
        <w:fldChar w:fldCharType="separate"/>
      </w:r>
      <w:r>
        <w:t>58</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"_Toc506804032" </w:instrText>
      </w:r>
      <w:r>
        <w:fldChar w:fldCharType="separate"/>
      </w:r>
      <w:r>
        <w:rPr>
          <w:rStyle w:val="55"/>
        </w:rPr>
        <w:t>16.4</w:t>
      </w:r>
      <w:r>
        <w:rPr>
          <w:rFonts w:eastAsiaTheme="minorEastAsia" w:cstheme="minorBidi"/>
          <w:smallCaps w:val="0"/>
          <w:color w:val="auto"/>
          <w:sz w:val="22"/>
          <w:szCs w:val="22"/>
          <w:lang w:val="en-GB" w:eastAsia="zh-CN"/>
        </w:rPr>
        <w:tab/>
      </w:r>
      <w:r>
        <w:rPr>
          <w:rStyle w:val="55"/>
        </w:rPr>
        <w:t>Sample User Group</w:t>
      </w:r>
      <w:r>
        <w:tab/>
      </w:r>
      <w:r>
        <w:fldChar w:fldCharType="begin"/>
      </w:r>
      <w:r>
        <w:instrText xml:space="preserve"> PAGEREF _Toc506804032 \h </w:instrText>
      </w:r>
      <w:r>
        <w:fldChar w:fldCharType="separate"/>
      </w:r>
      <w:r>
        <w:t>58</w:t>
      </w:r>
      <w:r>
        <w:fldChar w:fldCharType="end"/>
      </w:r>
      <w:r>
        <w:fldChar w:fldCharType="end"/>
      </w:r>
    </w:p>
    <w:p>
      <w:pPr>
        <w:pStyle w:val="42"/>
        <w:tabs>
          <w:tab w:val="left" w:pos="880"/>
          <w:tab w:val="right" w:leader="dot" w:pos="10083"/>
        </w:tabs>
        <w:rPr>
          <w:rFonts w:eastAsiaTheme="minorEastAsia" w:cstheme="minorBidi"/>
          <w:smallCaps w:val="0"/>
          <w:color w:val="auto"/>
          <w:sz w:val="22"/>
          <w:szCs w:val="22"/>
          <w:lang w:val="en-GB" w:eastAsia="zh-CN"/>
        </w:rPr>
      </w:pPr>
      <w:r>
        <w:fldChar w:fldCharType="begin"/>
      </w:r>
      <w:r>
        <w:instrText xml:space="preserve"> HYPERLINK \l "_Toc506804033" </w:instrText>
      </w:r>
      <w:r>
        <w:fldChar w:fldCharType="separate"/>
      </w:r>
      <w:r>
        <w:rPr>
          <w:rStyle w:val="55"/>
        </w:rPr>
        <w:t>16.5</w:t>
      </w:r>
      <w:r>
        <w:rPr>
          <w:rFonts w:eastAsiaTheme="minorEastAsia" w:cstheme="minorBidi"/>
          <w:smallCaps w:val="0"/>
          <w:color w:val="auto"/>
          <w:sz w:val="22"/>
          <w:szCs w:val="22"/>
          <w:lang w:val="en-GB" w:eastAsia="zh-CN"/>
        </w:rPr>
        <w:tab/>
      </w:r>
      <w:r>
        <w:rPr>
          <w:rStyle w:val="55"/>
        </w:rPr>
        <w:t>Email Format</w:t>
      </w:r>
      <w:r>
        <w:tab/>
      </w:r>
      <w:r>
        <w:fldChar w:fldCharType="begin"/>
      </w:r>
      <w:r>
        <w:instrText xml:space="preserve"> PAGEREF _Toc506804033 \h </w:instrText>
      </w:r>
      <w:r>
        <w:fldChar w:fldCharType="separate"/>
      </w:r>
      <w:r>
        <w:t>59</w:t>
      </w:r>
      <w:r>
        <w:fldChar w:fldCharType="end"/>
      </w:r>
      <w:r>
        <w:fldChar w:fldCharType="end"/>
      </w:r>
    </w:p>
    <w:p>
      <w:pPr>
        <w:pStyle w:val="43"/>
        <w:tabs>
          <w:tab w:val="left" w:pos="132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"_Toc506804034" </w:instrText>
      </w:r>
      <w:r>
        <w:fldChar w:fldCharType="separate"/>
      </w:r>
      <w:r>
        <w:rPr>
          <w:rStyle w:val="55"/>
        </w:rPr>
        <w:t>16.5.1</w:t>
      </w:r>
      <w:r>
        <w:rPr>
          <w:rFonts w:eastAsiaTheme="minorEastAsia" w:cstheme="minorBidi"/>
          <w:i w:val="0"/>
          <w:iCs w:val="0"/>
          <w:color w:val="auto"/>
          <w:sz w:val="22"/>
          <w:szCs w:val="22"/>
          <w:lang w:val="en-GB" w:eastAsia="zh-CN"/>
        </w:rPr>
        <w:tab/>
      </w:r>
      <w:r>
        <w:rPr>
          <w:rStyle w:val="55"/>
        </w:rPr>
        <w:t>Contract Reminder Module</w:t>
      </w:r>
      <w:r>
        <w:tab/>
      </w:r>
      <w:r>
        <w:fldChar w:fldCharType="begin"/>
      </w:r>
      <w:r>
        <w:instrText xml:space="preserve"> PAGEREF _Toc506804034 \h </w:instrText>
      </w:r>
      <w:r>
        <w:fldChar w:fldCharType="separate"/>
      </w:r>
      <w:r>
        <w:t>59</w:t>
      </w:r>
      <w:r>
        <w:fldChar w:fldCharType="end"/>
      </w:r>
      <w:r>
        <w:fldChar w:fldCharType="end"/>
      </w:r>
    </w:p>
    <w:p>
      <w:pPr>
        <w:pStyle w:val="43"/>
        <w:tabs>
          <w:tab w:val="left" w:pos="132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"_Toc506804035" </w:instrText>
      </w:r>
      <w:r>
        <w:fldChar w:fldCharType="separate"/>
      </w:r>
      <w:r>
        <w:rPr>
          <w:rStyle w:val="55"/>
        </w:rPr>
        <w:t>16.5.2</w:t>
      </w:r>
      <w:r>
        <w:rPr>
          <w:rFonts w:eastAsiaTheme="minorEastAsia" w:cstheme="minorBidi"/>
          <w:i w:val="0"/>
          <w:iCs w:val="0"/>
          <w:color w:val="auto"/>
          <w:sz w:val="22"/>
          <w:szCs w:val="22"/>
          <w:lang w:val="en-GB" w:eastAsia="zh-CN"/>
        </w:rPr>
        <w:tab/>
      </w:r>
      <w:r>
        <w:rPr>
          <w:rStyle w:val="55"/>
        </w:rPr>
        <w:t>Asset Reminder Module</w:t>
      </w:r>
      <w:r>
        <w:tab/>
      </w:r>
      <w:r>
        <w:fldChar w:fldCharType="begin"/>
      </w:r>
      <w:r>
        <w:instrText xml:space="preserve"> PAGEREF _Toc506804035 \h </w:instrText>
      </w:r>
      <w:r>
        <w:fldChar w:fldCharType="separate"/>
      </w:r>
      <w:r>
        <w:t>61</w:t>
      </w:r>
      <w:r>
        <w:fldChar w:fldCharType="end"/>
      </w:r>
      <w:r>
        <w:fldChar w:fldCharType="end"/>
      </w:r>
    </w:p>
    <w:p>
      <w:pPr>
        <w:pStyle w:val="43"/>
        <w:tabs>
          <w:tab w:val="left" w:pos="1320"/>
          <w:tab w:val="right" w:leader="dot" w:pos="10083"/>
        </w:tabs>
        <w:rPr>
          <w:rFonts w:eastAsiaTheme="minorEastAsia" w:cstheme="minorBidi"/>
          <w:i w:val="0"/>
          <w:iCs w:val="0"/>
          <w:color w:val="auto"/>
          <w:sz w:val="22"/>
          <w:szCs w:val="22"/>
          <w:lang w:val="en-GB" w:eastAsia="zh-CN"/>
        </w:rPr>
      </w:pPr>
      <w:r>
        <w:fldChar w:fldCharType="begin"/>
      </w:r>
      <w:r>
        <w:instrText xml:space="preserve"> HYPERLINK \l "_Toc506804036" </w:instrText>
      </w:r>
      <w:r>
        <w:fldChar w:fldCharType="separate"/>
      </w:r>
      <w:r>
        <w:rPr>
          <w:rStyle w:val="55"/>
        </w:rPr>
        <w:t>16.5.3</w:t>
      </w:r>
      <w:r>
        <w:rPr>
          <w:rFonts w:eastAsiaTheme="minorEastAsia" w:cstheme="minorBidi"/>
          <w:i w:val="0"/>
          <w:iCs w:val="0"/>
          <w:color w:val="auto"/>
          <w:sz w:val="22"/>
          <w:szCs w:val="22"/>
          <w:lang w:val="en-GB" w:eastAsia="zh-CN"/>
        </w:rPr>
        <w:tab/>
      </w:r>
      <w:r>
        <w:rPr>
          <w:rStyle w:val="55"/>
        </w:rPr>
        <w:t>Staff Reminder Module</w:t>
      </w:r>
      <w:r>
        <w:tab/>
      </w:r>
      <w:r>
        <w:fldChar w:fldCharType="begin"/>
      </w:r>
      <w:r>
        <w:instrText xml:space="preserve"> PAGEREF _Toc506804036 \h </w:instrText>
      </w:r>
      <w:r>
        <w:fldChar w:fldCharType="separate"/>
      </w:r>
      <w:r>
        <w:t>62</w:t>
      </w:r>
      <w:r>
        <w:fldChar w:fldCharType="end"/>
      </w:r>
      <w:r>
        <w:fldChar w:fldCharType="end"/>
      </w:r>
    </w:p>
    <w:p>
      <w:pPr>
        <w:rPr>
          <w:b/>
        </w:rPr>
      </w:pPr>
      <w:r>
        <w:rPr>
          <w:b/>
        </w:rPr>
        <w:fldChar w:fldCharType="end"/>
      </w:r>
    </w:p>
    <w:p>
      <w:pPr>
        <w:pStyle w:val="2"/>
        <w:rPr>
          <w:kern w:val="28"/>
        </w:rPr>
      </w:pPr>
      <w:bookmarkStart w:id="0" w:name="_Toc500773139"/>
      <w:bookmarkEnd w:id="0"/>
      <w:bookmarkStart w:id="1" w:name="_Toc506803961"/>
      <w:r>
        <w:rPr>
          <w:kern w:val="28"/>
        </w:rPr>
        <w:t>Purpose</w:t>
      </w:r>
      <w:bookmarkEnd w:id="1"/>
    </w:p>
    <w:p>
      <w:pPr>
        <w:spacing w:after="0"/>
        <w:jc w:val="both"/>
        <w:rPr>
          <w:rFonts w:cs="Calibri"/>
          <w:color w:val="252525"/>
          <w:spacing w:val="-5"/>
          <w:sz w:val="20"/>
          <w:szCs w:val="22"/>
          <w:shd w:val="clear" w:color="auto" w:fill="FFFFFF"/>
        </w:rPr>
      </w:pPr>
      <w:r>
        <w:rPr>
          <w:rFonts w:cs="Arial"/>
          <w:sz w:val="20"/>
          <w:szCs w:val="22"/>
          <w:lang w:val="en-GB"/>
        </w:rPr>
        <w:t>This</w:t>
      </w:r>
      <w:r>
        <w:rPr>
          <w:rFonts w:cs="Arial"/>
          <w:sz w:val="20"/>
          <w:szCs w:val="22"/>
        </w:rPr>
        <w:t xml:space="preserve"> document records the </w:t>
      </w:r>
      <w:r>
        <w:rPr>
          <w:rFonts w:cs="Arial"/>
          <w:sz w:val="20"/>
          <w:szCs w:val="22"/>
          <w:lang w:val="en-GB"/>
        </w:rPr>
        <w:t>requirements, both functional and non-functional, of the systems to be developed. It serves as a contract between the customer/user and the developers. It is also an essential input to activities in analysis, design</w:t>
      </w:r>
      <w:r>
        <w:rPr>
          <w:rFonts w:cs="Arial"/>
          <w:sz w:val="20"/>
          <w:szCs w:val="22"/>
        </w:rPr>
        <w:t xml:space="preserve"> and test.</w:t>
      </w:r>
    </w:p>
    <w:p>
      <w:pPr>
        <w:pStyle w:val="3"/>
      </w:pPr>
    </w:p>
    <w:p>
      <w:pPr>
        <w:pStyle w:val="2"/>
        <w:rPr>
          <w:kern w:val="28"/>
        </w:rPr>
      </w:pPr>
      <w:bookmarkStart w:id="2" w:name="_Toc496976689"/>
      <w:bookmarkStart w:id="3" w:name="_Toc496876304"/>
      <w:bookmarkStart w:id="4" w:name="_Toc525970609"/>
      <w:bookmarkStart w:id="5" w:name="_Toc506803962"/>
      <w:r>
        <w:rPr>
          <w:szCs w:val="24"/>
        </w:rPr>
        <w:t>Problem / Purpose Statement</w:t>
      </w:r>
      <w:bookmarkEnd w:id="2"/>
      <w:bookmarkEnd w:id="3"/>
      <w:bookmarkEnd w:id="4"/>
      <w:bookmarkEnd w:id="5"/>
    </w:p>
    <w:p>
      <w:pPr>
        <w:spacing w:after="0"/>
        <w:rPr>
          <w:sz w:val="20"/>
        </w:rPr>
      </w:pPr>
      <w:r>
        <w:rPr>
          <w:sz w:val="20"/>
          <w:lang w:val="en-GB"/>
        </w:rPr>
        <w:t>Currently the expiry dates for asset in store and crafts, Staff’s certificates such as work permit, safety certificates and contracts are tracked manually in spread sheet. This is not productive and sometimes they might not be renewed in time. This lapse might result in failure to service jobs and hence, there is a requirement for web application to make the tracking automatic.</w:t>
      </w:r>
    </w:p>
    <w:p>
      <w:pPr>
        <w:spacing w:after="0"/>
        <w:rPr>
          <w:lang w:val="en-IN" w:eastAsia="en-IN"/>
        </w:rPr>
      </w:pPr>
    </w:p>
    <w:p>
      <w:pPr>
        <w:pStyle w:val="3"/>
      </w:pPr>
    </w:p>
    <w:p>
      <w:pPr>
        <w:pStyle w:val="2"/>
        <w:rPr>
          <w:kern w:val="28"/>
        </w:rPr>
      </w:pPr>
      <w:bookmarkStart w:id="6" w:name="_Toc506803963"/>
      <w:r>
        <w:rPr>
          <w:kern w:val="28"/>
        </w:rPr>
        <w:t>Scope</w:t>
      </w:r>
      <w:bookmarkEnd w:id="6"/>
    </w:p>
    <w:p>
      <w:pPr>
        <w:spacing w:after="0"/>
        <w:rPr>
          <w:rFonts w:cs="Arial"/>
          <w:szCs w:val="22"/>
        </w:rPr>
      </w:pPr>
      <w:r>
        <w:rPr>
          <w:rFonts w:cs="Arial"/>
          <w:szCs w:val="22"/>
        </w:rPr>
        <w:t>The following features will be in the scope of this project:</w:t>
      </w:r>
    </w:p>
    <w:p>
      <w:pPr>
        <w:pStyle w:val="106"/>
        <w:numPr>
          <w:ilvl w:val="0"/>
          <w:numId w:val="13"/>
        </w:numPr>
        <w:rPr>
          <w:lang w:val="en-GB"/>
        </w:rPr>
      </w:pPr>
      <w:r>
        <w:rPr>
          <w:lang w:val="en-GB"/>
        </w:rPr>
        <w:t>Authentication and Authorization Module</w:t>
      </w:r>
    </w:p>
    <w:p>
      <w:pPr>
        <w:pStyle w:val="106"/>
        <w:numPr>
          <w:ilvl w:val="0"/>
          <w:numId w:val="13"/>
        </w:numPr>
        <w:rPr>
          <w:lang w:val="en-GB"/>
        </w:rPr>
      </w:pPr>
      <w:r>
        <w:rPr>
          <w:lang w:val="en-GB"/>
        </w:rPr>
        <w:t>Contract Reminder Module</w:t>
      </w:r>
    </w:p>
    <w:p>
      <w:pPr>
        <w:pStyle w:val="106"/>
        <w:numPr>
          <w:ilvl w:val="0"/>
          <w:numId w:val="13"/>
        </w:numPr>
        <w:rPr>
          <w:lang w:val="en-GB"/>
        </w:rPr>
      </w:pPr>
      <w:r>
        <w:rPr>
          <w:lang w:val="en-GB"/>
        </w:rPr>
        <w:t>Asset Reminder Module</w:t>
      </w:r>
    </w:p>
    <w:p>
      <w:pPr>
        <w:pStyle w:val="106"/>
        <w:numPr>
          <w:ilvl w:val="0"/>
          <w:numId w:val="13"/>
        </w:numPr>
        <w:rPr>
          <w:lang w:val="en-GB"/>
        </w:rPr>
      </w:pPr>
      <w:r>
        <w:rPr>
          <w:lang w:val="en-GB"/>
        </w:rPr>
        <w:t>Staff Reminder Module</w:t>
      </w:r>
    </w:p>
    <w:p>
      <w:pPr>
        <w:pStyle w:val="106"/>
        <w:numPr>
          <w:ilvl w:val="0"/>
          <w:numId w:val="13"/>
        </w:numPr>
        <w:rPr>
          <w:lang w:val="en-GB"/>
        </w:rPr>
      </w:pPr>
      <w:r>
        <w:rPr>
          <w:lang w:val="en-GB"/>
        </w:rPr>
        <w:t>Notifications Module</w:t>
      </w:r>
    </w:p>
    <w:p>
      <w:pPr>
        <w:pStyle w:val="106"/>
        <w:numPr>
          <w:ilvl w:val="0"/>
          <w:numId w:val="13"/>
        </w:numPr>
        <w:rPr>
          <w:lang w:val="en-GB"/>
        </w:rPr>
      </w:pPr>
      <w:r>
        <w:rPr>
          <w:lang w:val="en-GB"/>
        </w:rPr>
        <w:t>Dashboard Module</w:t>
      </w:r>
    </w:p>
    <w:p>
      <w:pPr>
        <w:pStyle w:val="106"/>
        <w:numPr>
          <w:ilvl w:val="0"/>
          <w:numId w:val="13"/>
        </w:numPr>
        <w:rPr>
          <w:lang w:val="en-GB"/>
        </w:rPr>
      </w:pPr>
      <w:r>
        <w:rPr>
          <w:lang w:val="en-GB"/>
        </w:rPr>
        <w:t>Settings Module</w:t>
      </w:r>
    </w:p>
    <w:p>
      <w:pPr>
        <w:spacing w:after="0"/>
        <w:jc w:val="both"/>
      </w:pPr>
    </w:p>
    <w:p>
      <w:pPr>
        <w:jc w:val="both"/>
        <w:rPr>
          <w:rFonts w:ascii="Calibri" w:hAnsi="Calibri" w:cs="Calibri"/>
          <w:color w:val="252525"/>
          <w:spacing w:val="-5"/>
          <w:szCs w:val="22"/>
          <w:shd w:val="clear" w:color="auto" w:fill="FFFFFF"/>
        </w:rPr>
      </w:pPr>
    </w:p>
    <w:p>
      <w:pPr>
        <w:pStyle w:val="2"/>
        <w:rPr>
          <w:kern w:val="28"/>
        </w:rPr>
      </w:pPr>
      <w:bookmarkStart w:id="7" w:name="_Toc506803964"/>
      <w:r>
        <w:rPr>
          <w:kern w:val="28"/>
        </w:rPr>
        <w:t>Benefits</w:t>
      </w:r>
      <w:bookmarkEnd w:id="7"/>
    </w:p>
    <w:p>
      <w:pPr>
        <w:spacing w:after="0"/>
        <w:rPr>
          <w:szCs w:val="22"/>
        </w:rPr>
      </w:pPr>
      <w:r>
        <w:rPr>
          <w:szCs w:val="22"/>
        </w:rPr>
        <w:t>The following will be the benefits of having this system</w:t>
      </w:r>
    </w:p>
    <w:p>
      <w:pPr>
        <w:pStyle w:val="106"/>
        <w:numPr>
          <w:ilvl w:val="0"/>
          <w:numId w:val="13"/>
        </w:numPr>
        <w:rPr>
          <w:lang w:val="en-GB"/>
        </w:rPr>
      </w:pPr>
      <w:r>
        <w:rPr>
          <w:lang w:val="en-GB"/>
        </w:rPr>
        <w:t>Higher Efficiency and Consistency in Planning &amp; Operation</w:t>
      </w:r>
    </w:p>
    <w:p>
      <w:pPr>
        <w:pStyle w:val="106"/>
        <w:numPr>
          <w:ilvl w:val="0"/>
          <w:numId w:val="13"/>
        </w:numPr>
        <w:rPr>
          <w:rFonts w:ascii="Arial" w:hAnsi="Arial"/>
          <w:sz w:val="20"/>
          <w:lang w:val="en-GB"/>
        </w:rPr>
      </w:pPr>
      <w:r>
        <w:rPr>
          <w:lang w:val="en-GB"/>
        </w:rPr>
        <w:t>Higher Productivity by Automating Work Processes where possible</w:t>
      </w:r>
    </w:p>
    <w:p>
      <w:pPr>
        <w:spacing w:after="0"/>
        <w:contextualSpacing/>
        <w:rPr>
          <w:rFonts w:ascii="Arial" w:hAnsi="Arial"/>
          <w:sz w:val="20"/>
          <w:lang w:val="en-GB"/>
        </w:rPr>
      </w:pPr>
    </w:p>
    <w:p/>
    <w:p>
      <w:pPr>
        <w:pStyle w:val="2"/>
        <w:rPr>
          <w:kern w:val="28"/>
        </w:rPr>
      </w:pPr>
      <w:bookmarkStart w:id="8" w:name="_Toc506803965"/>
      <w:r>
        <w:rPr>
          <w:kern w:val="28"/>
        </w:rPr>
        <w:t>Glossary</w:t>
      </w:r>
      <w:bookmarkEnd w:id="8"/>
    </w:p>
    <w:p>
      <w:pPr>
        <w:pStyle w:val="3"/>
      </w:pPr>
    </w:p>
    <w:tbl>
      <w:tblPr>
        <w:tblStyle w:val="58"/>
        <w:tblW w:w="9705"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574"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0" w:line="276" w:lineRule="auto"/>
              <w:rPr>
                <w:rFonts w:cstheme="minorHAnsi"/>
                <w:b/>
                <w:bCs/>
                <w:color w:val="000000"/>
                <w:sz w:val="20"/>
                <w:szCs w:val="20"/>
                <w:lang w:val="en-SG"/>
              </w:rPr>
            </w:pPr>
            <w:r>
              <w:rPr>
                <w:rFonts w:cstheme="minorHAnsi"/>
                <w:b/>
                <w:bCs/>
                <w:color w:val="000000"/>
                <w:sz w:val="20"/>
                <w:szCs w:val="20"/>
                <w:lang w:val="en-SG"/>
              </w:rPr>
              <w:t>Abbreviation/ Terminology</w:t>
            </w:r>
          </w:p>
        </w:tc>
        <w:tc>
          <w:tcPr>
            <w:tcW w:w="7131" w:type="dxa"/>
            <w:tcBorders>
              <w:top w:val="single" w:color="auto" w:sz="4" w:space="0"/>
              <w:left w:val="single" w:color="auto" w:sz="4" w:space="0"/>
              <w:bottom w:val="single" w:color="auto" w:sz="4" w:space="0"/>
              <w:right w:val="single" w:color="auto" w:sz="4" w:space="0"/>
            </w:tcBorders>
            <w:shd w:val="clear" w:color="auto" w:fill="D9D9D9"/>
            <w:vAlign w:val="center"/>
          </w:tcPr>
          <w:p>
            <w:pPr>
              <w:spacing w:after="0" w:line="276" w:lineRule="auto"/>
              <w:rPr>
                <w:rFonts w:cstheme="minorHAnsi"/>
                <w:b/>
                <w:bCs/>
                <w:color w:val="000000"/>
                <w:sz w:val="20"/>
                <w:szCs w:val="20"/>
                <w:lang w:val="en-SG"/>
              </w:rPr>
            </w:pPr>
            <w:r>
              <w:rPr>
                <w:rFonts w:cstheme="minorHAnsi"/>
                <w:b/>
                <w:bCs/>
                <w:color w:val="000000"/>
                <w:sz w:val="20"/>
                <w:szCs w:val="20"/>
                <w:lang w:val="en-SG"/>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74"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color w:val="000000"/>
                <w:sz w:val="20"/>
                <w:szCs w:val="20"/>
                <w:lang w:val="en-SG"/>
              </w:rPr>
            </w:pPr>
            <w:r>
              <w:rPr>
                <w:rFonts w:cstheme="minorHAnsi"/>
                <w:sz w:val="20"/>
                <w:szCs w:val="20"/>
                <w:lang w:eastAsia="en-SG"/>
              </w:rPr>
              <w:t>PSA</w:t>
            </w:r>
          </w:p>
        </w:tc>
        <w:tc>
          <w:tcPr>
            <w:tcW w:w="7131"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color w:val="000000"/>
                <w:sz w:val="20"/>
                <w:szCs w:val="20"/>
                <w:lang w:val="en-SG"/>
              </w:rPr>
            </w:pPr>
            <w:r>
              <w:rPr>
                <w:rFonts w:cstheme="minorHAnsi"/>
                <w:sz w:val="20"/>
                <w:szCs w:val="20"/>
                <w:lang w:eastAsia="en-SG"/>
              </w:rPr>
              <w:t>PSA Marine (Pte)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74"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DR</w:t>
            </w:r>
          </w:p>
        </w:tc>
        <w:tc>
          <w:tcPr>
            <w:tcW w:w="7131"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Disaster Recovery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74"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B9</w:t>
            </w:r>
          </w:p>
        </w:tc>
        <w:tc>
          <w:tcPr>
            <w:tcW w:w="7131"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Brani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74"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WCB</w:t>
            </w:r>
          </w:p>
        </w:tc>
        <w:tc>
          <w:tcPr>
            <w:tcW w:w="7131"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West Coast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74"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User</w:t>
            </w:r>
          </w:p>
        </w:tc>
        <w:tc>
          <w:tcPr>
            <w:tcW w:w="7131"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PSA Internal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74"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Crew</w:t>
            </w:r>
          </w:p>
        </w:tc>
        <w:tc>
          <w:tcPr>
            <w:tcW w:w="7131"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Staff working in Tug/Launch/Waterboat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74"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R365</w:t>
            </w:r>
          </w:p>
        </w:tc>
        <w:tc>
          <w:tcPr>
            <w:tcW w:w="7131"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Reminder 365 Web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74"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COE</w:t>
            </w:r>
          </w:p>
        </w:tc>
        <w:tc>
          <w:tcPr>
            <w:tcW w:w="7131"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Certificate of Endorsement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74"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GOC</w:t>
            </w:r>
          </w:p>
        </w:tc>
        <w:tc>
          <w:tcPr>
            <w:tcW w:w="7131"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General Operator Certificate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74"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OFO</w:t>
            </w:r>
          </w:p>
        </w:tc>
        <w:tc>
          <w:tcPr>
            <w:tcW w:w="7131"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Overseas Fleet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574"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SFO</w:t>
            </w:r>
          </w:p>
        </w:tc>
        <w:tc>
          <w:tcPr>
            <w:tcW w:w="7131" w:type="dxa"/>
            <w:tcBorders>
              <w:top w:val="single" w:color="auto" w:sz="4" w:space="0"/>
              <w:left w:val="single" w:color="auto" w:sz="4" w:space="0"/>
              <w:bottom w:val="single" w:color="auto" w:sz="4" w:space="0"/>
              <w:right w:val="single" w:color="auto" w:sz="4" w:space="0"/>
            </w:tcBorders>
            <w:vAlign w:val="center"/>
          </w:tcPr>
          <w:p>
            <w:pPr>
              <w:spacing w:after="0" w:line="276" w:lineRule="auto"/>
              <w:rPr>
                <w:rFonts w:cstheme="minorHAnsi"/>
                <w:sz w:val="20"/>
                <w:szCs w:val="20"/>
                <w:lang w:eastAsia="en-SG"/>
              </w:rPr>
            </w:pPr>
            <w:r>
              <w:rPr>
                <w:rFonts w:cstheme="minorHAnsi"/>
                <w:sz w:val="20"/>
                <w:szCs w:val="20"/>
                <w:lang w:eastAsia="en-SG"/>
              </w:rPr>
              <w:t>Singapore Fleet Operations</w:t>
            </w:r>
          </w:p>
        </w:tc>
      </w:tr>
    </w:tbl>
    <w:p>
      <w:pPr>
        <w:pStyle w:val="3"/>
      </w:pPr>
    </w:p>
    <w:p/>
    <w:p>
      <w:pPr>
        <w:pStyle w:val="2"/>
      </w:pPr>
      <w:bookmarkStart w:id="9" w:name="_Toc506803966"/>
      <w:r>
        <w:t>Functional Requirements</w:t>
      </w:r>
      <w:bookmarkEnd w:id="9"/>
    </w:p>
    <w:p>
      <w:pPr>
        <w:pStyle w:val="4"/>
      </w:pPr>
      <w:bookmarkStart w:id="10" w:name="_Toc506803967"/>
      <w:r>
        <w:t>Authentication and Authorization Module</w:t>
      </w:r>
      <w:bookmarkEnd w:id="10"/>
    </w:p>
    <w:p>
      <w:pPr>
        <w:ind w:left="576"/>
        <w:rPr>
          <w:sz w:val="20"/>
        </w:rPr>
      </w:pPr>
      <w:r>
        <w:rPr>
          <w:sz w:val="20"/>
        </w:rPr>
        <w:t>This section will describe the list of features for users to access R365, and for administrative users to manage groups, roles and users in R365.</w:t>
      </w:r>
    </w:p>
    <w:p>
      <w:pPr>
        <w:pStyle w:val="5"/>
        <w:spacing w:after="120"/>
      </w:pPr>
      <w:bookmarkStart w:id="11" w:name="_Toc506803968"/>
      <w:r>
        <w:t>Login and Logout</w:t>
      </w:r>
      <w:bookmarkEnd w:id="11"/>
    </w:p>
    <w:p>
      <w:pPr>
        <w:ind w:left="720"/>
        <w:rPr>
          <w:sz w:val="20"/>
        </w:rPr>
      </w:pPr>
      <w:r>
        <w:rPr>
          <w:sz w:val="20"/>
        </w:rPr>
        <w:t>This feature shall allow R365 users to login and logout from the system based on the validity of his window active directory or LDAP account.</w:t>
      </w:r>
    </w:p>
    <w:p>
      <w:pPr>
        <w:ind w:left="720"/>
        <w:rPr>
          <w:sz w:val="20"/>
        </w:rPr>
      </w:pPr>
      <w:r>
        <w:rPr>
          <w:sz w:val="20"/>
        </w:rPr>
        <w:t xml:space="preserve">User can login to R365 by entering Login ID and password from R365 login page. User’s login ID and password shall be encrypted when authenticating against PSA Window Active Directory or LDAP. Upon successful login, the authorized modules (Contract, Staff and Asset) shall be made available to the user. In case user is not authorized to R365, meaningful error message need to be displayed in login page. This module shall comply with PSA’s Password Policy and PSA’s User Account and Access Management Policy. </w:t>
      </w:r>
    </w:p>
    <w:p>
      <w:pPr>
        <w:ind w:left="720"/>
        <w:rPr>
          <w:sz w:val="20"/>
        </w:rPr>
      </w:pPr>
      <w:r>
        <w:rPr>
          <w:sz w:val="20"/>
        </w:rPr>
        <w:t>In R365 login page, “</w:t>
      </w:r>
      <w:r>
        <w:rPr>
          <w:sz w:val="20"/>
          <w:u w:val="single"/>
        </w:rPr>
        <w:t>FORGET PASSWORD?</w:t>
      </w:r>
      <w:r>
        <w:rPr>
          <w:sz w:val="20"/>
        </w:rPr>
        <w:t>” will be displayed next to “Login” button. If user clicks on “</w:t>
      </w:r>
      <w:r>
        <w:rPr>
          <w:sz w:val="20"/>
          <w:u w:val="single"/>
        </w:rPr>
        <w:t>FORGET PASSWORD?</w:t>
      </w:r>
      <w:r>
        <w:rPr>
          <w:sz w:val="20"/>
        </w:rPr>
        <w:t>”, message “Please contact Helpdesk @ 62795459 or email helpdesk_psa@globalpsa.com for help.” will be shown in a popup window.</w:t>
      </w:r>
    </w:p>
    <w:p>
      <w:pPr>
        <w:ind w:left="720"/>
        <w:rPr>
          <w:sz w:val="20"/>
        </w:rPr>
      </w:pPr>
      <w:r>
        <w:rPr>
          <w:sz w:val="20"/>
        </w:rPr>
        <w:t>R365 shall log out a user if there is no activity for a period that is to be defined by the System Administrator. R365 will allow system administrator to configure session length from database/Application layer. Upon session expiration, whenever user clicks any button on the screen or browser “back” button, user will be logged out and redirected to the login page for authentication.</w:t>
      </w:r>
    </w:p>
    <w:p>
      <w:pPr>
        <w:ind w:firstLine="720"/>
        <w:rPr>
          <w:sz w:val="20"/>
        </w:rPr>
      </w:pPr>
      <w:r>
        <w:rPr>
          <w:sz w:val="20"/>
        </w:rPr>
        <w:t>Every transactional action shall be logged in the application log and database.</w:t>
      </w:r>
    </w:p>
    <w:p>
      <w:pPr>
        <w:pStyle w:val="5"/>
        <w:spacing w:after="0"/>
      </w:pPr>
      <w:bookmarkStart w:id="12" w:name="_Toc501703161"/>
      <w:bookmarkEnd w:id="12"/>
      <w:bookmarkStart w:id="13" w:name="_Toc501698469"/>
      <w:bookmarkEnd w:id="13"/>
      <w:bookmarkStart w:id="14" w:name="_Toc506803969"/>
      <w:r>
        <w:t>Manage User</w:t>
      </w:r>
      <w:bookmarkEnd w:id="14"/>
    </w:p>
    <w:p>
      <w:pPr>
        <w:ind w:left="720"/>
        <w:rPr>
          <w:sz w:val="20"/>
        </w:rPr>
      </w:pPr>
      <w:r>
        <w:rPr>
          <w:sz w:val="20"/>
        </w:rPr>
        <w:t>This feature shall allow Overall User Administrator to manage (create, update (including activate/inactivate), view, search, filter, sort) users in R365.</w:t>
      </w:r>
    </w:p>
    <w:p>
      <w:pPr>
        <w:ind w:left="720"/>
        <w:rPr>
          <w:sz w:val="20"/>
        </w:rPr>
      </w:pPr>
      <w:r>
        <w:rPr>
          <w:sz w:val="20"/>
        </w:rPr>
        <w:t xml:space="preserve">Whenever user details are submitted for creation / update, R365 shall prompt up a confirmation dialogue asking user to confirm his or her action. </w:t>
      </w:r>
    </w:p>
    <w:p>
      <w:pPr>
        <w:ind w:left="720"/>
        <w:rPr>
          <w:sz w:val="20"/>
        </w:rPr>
      </w:pPr>
      <w:r>
        <w:rPr>
          <w:sz w:val="20"/>
        </w:rPr>
        <w:t>Whenever a user is created / updated, R365 shall display a confirmation message saying that this user is created / update successfully or unsuccessfully. User ID shall be included in the confirmation message whenever possible.</w:t>
      </w:r>
    </w:p>
    <w:p>
      <w:pPr>
        <w:ind w:left="720"/>
      </w:pPr>
    </w:p>
    <w:p/>
    <w:p>
      <w:pPr>
        <w:pStyle w:val="6"/>
        <w:rPr>
          <w:b/>
        </w:rPr>
      </w:pPr>
      <w:r>
        <w:rPr>
          <w:b/>
        </w:rPr>
        <w:t xml:space="preserve">Create User </w:t>
      </w:r>
    </w:p>
    <w:p>
      <w:pPr>
        <w:ind w:left="864"/>
        <w:rPr>
          <w:sz w:val="20"/>
        </w:rPr>
      </w:pPr>
      <w:r>
        <w:rPr>
          <w:sz w:val="20"/>
        </w:rPr>
        <w:t>This feature shall allow Overall User Administrator to create users in R365. Following details will be entered in the create user page:</w:t>
      </w:r>
    </w:p>
    <w:tbl>
      <w:tblPr>
        <w:tblStyle w:val="59"/>
        <w:tblW w:w="9214"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1"/>
        <w:gridCol w:w="69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1"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Fields</w:t>
            </w:r>
          </w:p>
        </w:tc>
        <w:tc>
          <w:tcPr>
            <w:tcW w:w="6923"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1" w:type="dxa"/>
            <w:vAlign w:val="center"/>
          </w:tcPr>
          <w:p>
            <w:pPr>
              <w:spacing w:after="0" w:line="240" w:lineRule="auto"/>
              <w:rPr>
                <w:rFonts w:cs="Arial"/>
                <w:sz w:val="20"/>
                <w:szCs w:val="22"/>
              </w:rPr>
            </w:pPr>
            <w:r>
              <w:rPr>
                <w:rFonts w:cs="Arial"/>
                <w:sz w:val="20"/>
                <w:szCs w:val="22"/>
              </w:rPr>
              <w:t>User ID*</w:t>
            </w:r>
          </w:p>
        </w:tc>
        <w:tc>
          <w:tcPr>
            <w:tcW w:w="6923" w:type="dxa"/>
            <w:vAlign w:val="center"/>
          </w:tcPr>
          <w:p>
            <w:pPr>
              <w:spacing w:after="0" w:line="240" w:lineRule="auto"/>
              <w:rPr>
                <w:rFonts w:cs="Arial"/>
                <w:sz w:val="20"/>
                <w:szCs w:val="22"/>
              </w:rPr>
            </w:pPr>
            <w:r>
              <w:rPr>
                <w:rFonts w:cs="Arial"/>
                <w:sz w:val="20"/>
                <w:szCs w:val="22"/>
              </w:rPr>
              <w:t>Text (Need to be unique within R365)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1" w:type="dxa"/>
            <w:vAlign w:val="center"/>
          </w:tcPr>
          <w:p>
            <w:pPr>
              <w:spacing w:after="0" w:line="240" w:lineRule="auto"/>
              <w:rPr>
                <w:rFonts w:cs="Arial"/>
                <w:sz w:val="20"/>
                <w:szCs w:val="22"/>
              </w:rPr>
            </w:pPr>
            <w:r>
              <w:rPr>
                <w:rFonts w:cs="Arial"/>
                <w:sz w:val="20"/>
                <w:szCs w:val="22"/>
              </w:rPr>
              <w:t>User Name*</w:t>
            </w:r>
          </w:p>
        </w:tc>
        <w:tc>
          <w:tcPr>
            <w:tcW w:w="6923" w:type="dxa"/>
            <w:vAlign w:val="center"/>
          </w:tcPr>
          <w:p>
            <w:pPr>
              <w:spacing w:after="0" w:line="240" w:lineRule="auto"/>
              <w:rPr>
                <w:rFonts w:cs="Arial"/>
                <w:sz w:val="20"/>
                <w:szCs w:val="22"/>
              </w:rPr>
            </w:pPr>
            <w:r>
              <w:rPr>
                <w:rFonts w:cs="Arial"/>
                <w:sz w:val="20"/>
                <w:szCs w:val="22"/>
              </w:rPr>
              <w:t>Text, retrieve from Windows AD and 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1" w:type="dxa"/>
            <w:vAlign w:val="center"/>
          </w:tcPr>
          <w:p>
            <w:pPr>
              <w:spacing w:after="0" w:line="240" w:lineRule="auto"/>
              <w:rPr>
                <w:rFonts w:cs="Arial"/>
                <w:sz w:val="20"/>
                <w:szCs w:val="22"/>
              </w:rPr>
            </w:pPr>
            <w:r>
              <w:rPr>
                <w:rFonts w:cs="Arial"/>
                <w:sz w:val="20"/>
                <w:szCs w:val="22"/>
              </w:rPr>
              <w:t>Department*</w:t>
            </w:r>
          </w:p>
        </w:tc>
        <w:tc>
          <w:tcPr>
            <w:tcW w:w="6923" w:type="dxa"/>
            <w:vAlign w:val="center"/>
          </w:tcPr>
          <w:p>
            <w:pPr>
              <w:spacing w:after="0" w:line="240" w:lineRule="auto"/>
              <w:rPr>
                <w:rFonts w:cs="Arial"/>
                <w:sz w:val="20"/>
                <w:szCs w:val="22"/>
              </w:rPr>
            </w:pPr>
            <w:r>
              <w:rPr>
                <w:rFonts w:cs="Arial"/>
                <w:sz w:val="20"/>
                <w:szCs w:val="22"/>
              </w:rPr>
              <w:t>Dropdown list, select from options as configured in “department”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1" w:type="dxa"/>
            <w:vAlign w:val="center"/>
          </w:tcPr>
          <w:p>
            <w:pPr>
              <w:spacing w:after="0" w:line="240" w:lineRule="auto"/>
              <w:rPr>
                <w:rFonts w:cs="Arial"/>
                <w:sz w:val="20"/>
                <w:szCs w:val="22"/>
              </w:rPr>
            </w:pPr>
            <w:r>
              <w:rPr>
                <w:rFonts w:cs="Arial"/>
                <w:sz w:val="20"/>
                <w:szCs w:val="22"/>
              </w:rPr>
              <w:t>Email*</w:t>
            </w:r>
          </w:p>
        </w:tc>
        <w:tc>
          <w:tcPr>
            <w:tcW w:w="6923" w:type="dxa"/>
            <w:vAlign w:val="center"/>
          </w:tcPr>
          <w:p>
            <w:pPr>
              <w:spacing w:after="0" w:line="240" w:lineRule="auto"/>
              <w:rPr>
                <w:rFonts w:cs="Arial"/>
                <w:sz w:val="20"/>
                <w:szCs w:val="22"/>
              </w:rPr>
            </w:pPr>
            <w:r>
              <w:rPr>
                <w:rFonts w:cs="Arial"/>
                <w:sz w:val="20"/>
                <w:szCs w:val="22"/>
              </w:rPr>
              <w:t>Valid Email ID, retrieve from Windows AD and 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1" w:type="dxa"/>
            <w:vAlign w:val="center"/>
          </w:tcPr>
          <w:p>
            <w:pPr>
              <w:spacing w:after="0" w:line="240" w:lineRule="auto"/>
              <w:rPr>
                <w:rFonts w:cs="Arial"/>
                <w:sz w:val="20"/>
                <w:szCs w:val="22"/>
              </w:rPr>
            </w:pPr>
            <w:r>
              <w:rPr>
                <w:rFonts w:cs="Arial"/>
                <w:sz w:val="20"/>
                <w:szCs w:val="22"/>
              </w:rPr>
              <w:t>Phone Number</w:t>
            </w:r>
          </w:p>
        </w:tc>
        <w:tc>
          <w:tcPr>
            <w:tcW w:w="6923" w:type="dxa"/>
            <w:vAlign w:val="center"/>
          </w:tcPr>
          <w:p>
            <w:pPr>
              <w:spacing w:after="0" w:line="240" w:lineRule="auto"/>
              <w:rPr>
                <w:rFonts w:cs="Arial"/>
                <w:sz w:val="20"/>
                <w:szCs w:val="22"/>
              </w:rPr>
            </w:pPr>
            <w:r>
              <w:rPr>
                <w:rFonts w:cs="Arial"/>
                <w:sz w:val="20"/>
                <w:szCs w:val="22"/>
              </w:rPr>
              <w:t xml:space="preserve">xxxxxxxx, </w:t>
            </w:r>
          </w:p>
          <w:p>
            <w:pPr>
              <w:spacing w:after="0" w:line="240" w:lineRule="auto"/>
              <w:rPr>
                <w:rFonts w:cs="Arial"/>
                <w:sz w:val="20"/>
                <w:szCs w:val="22"/>
              </w:rPr>
            </w:pPr>
            <w:r>
              <w:rPr>
                <w:rFonts w:cs="Arial"/>
                <w:sz w:val="20"/>
                <w:szCs w:val="22"/>
              </w:rPr>
              <w:t xml:space="preserve">Retrieve from Windows AD. </w:t>
            </w:r>
          </w:p>
          <w:p>
            <w:pPr>
              <w:spacing w:after="0" w:line="240" w:lineRule="auto"/>
              <w:rPr>
                <w:rFonts w:cs="Arial"/>
                <w:sz w:val="20"/>
                <w:szCs w:val="22"/>
              </w:rPr>
            </w:pPr>
            <w:r>
              <w:rPr>
                <w:rFonts w:cs="Arial"/>
                <w:sz w:val="20"/>
                <w:szCs w:val="22"/>
              </w:rPr>
              <w:t xml:space="preserve">Allow digit, “-”, ”+”, and space </w:t>
            </w:r>
          </w:p>
          <w:p>
            <w:pPr>
              <w:spacing w:after="0" w:line="240" w:lineRule="auto"/>
              <w:rPr>
                <w:rFonts w:cs="Arial"/>
                <w:sz w:val="20"/>
                <w:szCs w:val="22"/>
              </w:rPr>
            </w:pPr>
            <w:r>
              <w:rPr>
                <w:rFonts w:cs="Arial"/>
                <w:sz w:val="20"/>
                <w:szCs w:val="22"/>
              </w:rPr>
              <w:t>This field is 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1" w:type="dxa"/>
            <w:vAlign w:val="center"/>
          </w:tcPr>
          <w:p>
            <w:pPr>
              <w:spacing w:after="0" w:line="240" w:lineRule="auto"/>
              <w:rPr>
                <w:rFonts w:cs="Arial"/>
                <w:sz w:val="20"/>
                <w:szCs w:val="22"/>
              </w:rPr>
            </w:pPr>
            <w:r>
              <w:rPr>
                <w:rFonts w:cs="Arial"/>
                <w:sz w:val="20"/>
                <w:szCs w:val="22"/>
              </w:rPr>
              <w:t>Remarks</w:t>
            </w:r>
          </w:p>
        </w:tc>
        <w:tc>
          <w:tcPr>
            <w:tcW w:w="6923"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1" w:type="dxa"/>
            <w:vAlign w:val="center"/>
          </w:tcPr>
          <w:p>
            <w:pPr>
              <w:spacing w:after="0" w:line="240" w:lineRule="auto"/>
              <w:rPr>
                <w:rFonts w:cs="Arial"/>
                <w:sz w:val="20"/>
                <w:szCs w:val="22"/>
              </w:rPr>
            </w:pPr>
            <w:r>
              <w:rPr>
                <w:rFonts w:cs="Arial"/>
                <w:sz w:val="20"/>
                <w:szCs w:val="22"/>
              </w:rPr>
              <w:t>Active</w:t>
            </w:r>
          </w:p>
        </w:tc>
        <w:tc>
          <w:tcPr>
            <w:tcW w:w="6923" w:type="dxa"/>
            <w:vAlign w:val="center"/>
          </w:tcPr>
          <w:p>
            <w:pPr>
              <w:spacing w:after="0" w:line="240" w:lineRule="auto"/>
              <w:rPr>
                <w:rFonts w:cs="Arial"/>
                <w:sz w:val="20"/>
                <w:szCs w:val="22"/>
              </w:rPr>
            </w:pPr>
            <w:r>
              <w:rPr>
                <w:rFonts w:cs="Arial"/>
                <w:sz w:val="20"/>
                <w:szCs w:val="22"/>
              </w:rPr>
              <w:t>Radio Button (Yes/No)</w:t>
            </w:r>
          </w:p>
        </w:tc>
      </w:tr>
    </w:tbl>
    <w:p>
      <w:pPr>
        <w:spacing w:after="0"/>
        <w:ind w:left="501" w:firstLine="363"/>
        <w:jc w:val="both"/>
        <w:rPr>
          <w:rFonts w:cs="Arial"/>
          <w:sz w:val="18"/>
          <w:szCs w:val="18"/>
        </w:rPr>
      </w:pPr>
      <w:r>
        <w:rPr>
          <w:rFonts w:cs="Arial"/>
          <w:sz w:val="18"/>
          <w:szCs w:val="18"/>
        </w:rPr>
        <w:t>*Mandatory field</w:t>
      </w:r>
    </w:p>
    <w:p>
      <w:pPr>
        <w:ind w:left="864"/>
        <w:rPr>
          <w:sz w:val="20"/>
        </w:rPr>
      </w:pPr>
      <w:r>
        <w:rPr>
          <w:sz w:val="20"/>
        </w:rPr>
        <w:t>Note**:  A user can also be assigned as overall user administrator and overall group administrator. The assignment of the role and access rights of the overall user administrator and overall group administrator can only be assigned or configured via SQL update patches.</w:t>
      </w:r>
    </w:p>
    <w:p>
      <w:pPr>
        <w:ind w:left="864"/>
        <w:rPr>
          <w:sz w:val="20"/>
        </w:rPr>
      </w:pPr>
      <w:r>
        <w:rPr>
          <w:sz w:val="20"/>
        </w:rPr>
        <w:t>Example of access rights configuration:</w:t>
      </w:r>
    </w:p>
    <w:tbl>
      <w:tblPr>
        <w:tblStyle w:val="58"/>
        <w:tblW w:w="9214" w:type="dxa"/>
        <w:tblInd w:w="959" w:type="dxa"/>
        <w:tblLayout w:type="fixed"/>
        <w:tblCellMar>
          <w:top w:w="0" w:type="dxa"/>
          <w:left w:w="108" w:type="dxa"/>
          <w:bottom w:w="0" w:type="dxa"/>
          <w:right w:w="108" w:type="dxa"/>
        </w:tblCellMar>
      </w:tblPr>
      <w:tblGrid>
        <w:gridCol w:w="1685"/>
        <w:gridCol w:w="1075"/>
        <w:gridCol w:w="1076"/>
        <w:gridCol w:w="1125"/>
        <w:gridCol w:w="1026"/>
        <w:gridCol w:w="1075"/>
        <w:gridCol w:w="1076"/>
        <w:gridCol w:w="1076"/>
      </w:tblGrid>
      <w:tr>
        <w:tblPrEx>
          <w:tblLayout w:type="fixed"/>
          <w:tblCellMar>
            <w:top w:w="0" w:type="dxa"/>
            <w:left w:w="108" w:type="dxa"/>
            <w:bottom w:w="0" w:type="dxa"/>
            <w:right w:w="108" w:type="dxa"/>
          </w:tblCellMar>
        </w:tblPrEx>
        <w:trPr>
          <w:trHeight w:val="94" w:hRule="atLeast"/>
        </w:trPr>
        <w:tc>
          <w:tcPr>
            <w:tcW w:w="1685" w:type="dxa"/>
            <w:vMerge w:val="restart"/>
            <w:tcBorders>
              <w:top w:val="single" w:color="auto" w:sz="4" w:space="0"/>
              <w:left w:val="single" w:color="auto" w:sz="4" w:space="0"/>
              <w:right w:val="single" w:color="auto" w:sz="4" w:space="0"/>
            </w:tcBorders>
            <w:shd w:val="clear" w:color="auto" w:fill="FBD4B4" w:themeFill="accent6" w:themeFillTint="66"/>
            <w:vAlign w:val="bottom"/>
          </w:tcPr>
          <w:p>
            <w:pPr>
              <w:spacing w:after="0" w:line="240" w:lineRule="auto"/>
              <w:jc w:val="center"/>
              <w:rPr>
                <w:rFonts w:cs="Arial"/>
                <w:b/>
                <w:sz w:val="20"/>
                <w:szCs w:val="22"/>
              </w:rPr>
            </w:pPr>
            <w:r>
              <w:rPr>
                <w:rFonts w:cs="Arial"/>
                <w:b/>
                <w:sz w:val="20"/>
                <w:szCs w:val="22"/>
              </w:rPr>
              <w:t>Role / Access</w:t>
            </w:r>
          </w:p>
        </w:tc>
        <w:tc>
          <w:tcPr>
            <w:tcW w:w="3276" w:type="dxa"/>
            <w:gridSpan w:val="3"/>
            <w:tcBorders>
              <w:top w:val="single" w:color="auto" w:sz="4" w:space="0"/>
              <w:left w:val="nil"/>
              <w:bottom w:val="single" w:color="auto" w:sz="4" w:space="0"/>
              <w:right w:val="single" w:color="auto" w:sz="4" w:space="0"/>
            </w:tcBorders>
            <w:shd w:val="clear" w:color="auto" w:fill="FBD4B4" w:themeFill="accent6" w:themeFillTint="66"/>
            <w:vAlign w:val="bottom"/>
          </w:tcPr>
          <w:p>
            <w:pPr>
              <w:spacing w:after="0" w:line="240" w:lineRule="auto"/>
              <w:jc w:val="center"/>
              <w:rPr>
                <w:rFonts w:cs="Arial"/>
                <w:b/>
                <w:sz w:val="20"/>
                <w:szCs w:val="22"/>
              </w:rPr>
            </w:pPr>
            <w:r>
              <w:rPr>
                <w:rFonts w:cs="Arial"/>
                <w:b/>
                <w:sz w:val="20"/>
                <w:szCs w:val="22"/>
              </w:rPr>
              <w:t>User</w:t>
            </w:r>
          </w:p>
        </w:tc>
        <w:tc>
          <w:tcPr>
            <w:tcW w:w="4253" w:type="dxa"/>
            <w:gridSpan w:val="4"/>
            <w:tcBorders>
              <w:top w:val="single" w:color="auto" w:sz="4" w:space="0"/>
              <w:left w:val="nil"/>
              <w:bottom w:val="single" w:color="auto" w:sz="4" w:space="0"/>
              <w:right w:val="single" w:color="auto" w:sz="4" w:space="0"/>
            </w:tcBorders>
            <w:shd w:val="clear" w:color="auto" w:fill="FBD4B4" w:themeFill="accent6" w:themeFillTint="66"/>
            <w:vAlign w:val="bottom"/>
          </w:tcPr>
          <w:p>
            <w:pPr>
              <w:spacing w:after="0" w:line="240" w:lineRule="auto"/>
              <w:jc w:val="center"/>
              <w:rPr>
                <w:rFonts w:cs="Arial"/>
                <w:b/>
                <w:sz w:val="20"/>
                <w:szCs w:val="22"/>
              </w:rPr>
            </w:pPr>
            <w:r>
              <w:rPr>
                <w:rFonts w:cs="Arial"/>
                <w:b/>
                <w:sz w:val="20"/>
                <w:szCs w:val="22"/>
              </w:rPr>
              <w:t>Group</w:t>
            </w:r>
          </w:p>
        </w:tc>
      </w:tr>
      <w:tr>
        <w:tblPrEx>
          <w:tblLayout w:type="fixed"/>
          <w:tblCellMar>
            <w:top w:w="0" w:type="dxa"/>
            <w:left w:w="108" w:type="dxa"/>
            <w:bottom w:w="0" w:type="dxa"/>
            <w:right w:w="108" w:type="dxa"/>
          </w:tblCellMar>
        </w:tblPrEx>
        <w:trPr>
          <w:trHeight w:val="75" w:hRule="atLeast"/>
        </w:trPr>
        <w:tc>
          <w:tcPr>
            <w:tcW w:w="1685" w:type="dxa"/>
            <w:vMerge w:val="continue"/>
            <w:tcBorders>
              <w:left w:val="single" w:color="auto" w:sz="4" w:space="0"/>
              <w:bottom w:val="single" w:color="auto" w:sz="4" w:space="0"/>
              <w:right w:val="single" w:color="auto" w:sz="4" w:space="0"/>
            </w:tcBorders>
            <w:shd w:val="clear" w:color="auto" w:fill="FBD4B4" w:themeFill="accent6" w:themeFillTint="66"/>
            <w:vAlign w:val="bottom"/>
          </w:tcPr>
          <w:p>
            <w:pPr>
              <w:spacing w:after="0" w:line="240" w:lineRule="auto"/>
              <w:jc w:val="center"/>
              <w:rPr>
                <w:rFonts w:cs="Arial"/>
                <w:b/>
                <w:sz w:val="20"/>
                <w:szCs w:val="22"/>
              </w:rPr>
            </w:pPr>
          </w:p>
        </w:tc>
        <w:tc>
          <w:tcPr>
            <w:tcW w:w="1075" w:type="dxa"/>
            <w:tcBorders>
              <w:top w:val="single" w:color="auto" w:sz="4" w:space="0"/>
              <w:left w:val="nil"/>
              <w:bottom w:val="single" w:color="auto" w:sz="4" w:space="0"/>
              <w:right w:val="single" w:color="auto" w:sz="4" w:space="0"/>
            </w:tcBorders>
            <w:shd w:val="clear" w:color="auto" w:fill="FBD4B4" w:themeFill="accent6" w:themeFillTint="66"/>
            <w:vAlign w:val="bottom"/>
          </w:tcPr>
          <w:p>
            <w:pPr>
              <w:spacing w:after="0" w:line="240" w:lineRule="auto"/>
              <w:jc w:val="center"/>
              <w:rPr>
                <w:rFonts w:cs="Arial"/>
                <w:b/>
                <w:sz w:val="20"/>
                <w:szCs w:val="22"/>
              </w:rPr>
            </w:pPr>
            <w:r>
              <w:rPr>
                <w:rFonts w:cs="Arial"/>
                <w:b/>
                <w:sz w:val="20"/>
                <w:szCs w:val="22"/>
              </w:rPr>
              <w:t xml:space="preserve">View </w:t>
            </w:r>
          </w:p>
        </w:tc>
        <w:tc>
          <w:tcPr>
            <w:tcW w:w="1076" w:type="dxa"/>
            <w:tcBorders>
              <w:top w:val="single" w:color="auto" w:sz="4" w:space="0"/>
              <w:left w:val="nil"/>
              <w:bottom w:val="single" w:color="auto" w:sz="4" w:space="0"/>
              <w:right w:val="single" w:color="auto" w:sz="4" w:space="0"/>
            </w:tcBorders>
            <w:shd w:val="clear" w:color="auto" w:fill="FBD4B4" w:themeFill="accent6" w:themeFillTint="66"/>
            <w:vAlign w:val="bottom"/>
          </w:tcPr>
          <w:p>
            <w:pPr>
              <w:spacing w:after="0" w:line="240" w:lineRule="auto"/>
              <w:jc w:val="center"/>
              <w:rPr>
                <w:rFonts w:cs="Arial"/>
                <w:b/>
                <w:sz w:val="20"/>
                <w:szCs w:val="22"/>
              </w:rPr>
            </w:pPr>
            <w:r>
              <w:rPr>
                <w:rFonts w:cs="Arial"/>
                <w:b/>
                <w:sz w:val="20"/>
                <w:szCs w:val="22"/>
              </w:rPr>
              <w:t>Create</w:t>
            </w:r>
          </w:p>
        </w:tc>
        <w:tc>
          <w:tcPr>
            <w:tcW w:w="1125" w:type="dxa"/>
            <w:tcBorders>
              <w:top w:val="single" w:color="auto" w:sz="4" w:space="0"/>
              <w:left w:val="nil"/>
              <w:bottom w:val="single" w:color="auto" w:sz="4" w:space="0"/>
              <w:right w:val="single" w:color="auto" w:sz="4" w:space="0"/>
            </w:tcBorders>
            <w:shd w:val="clear" w:color="auto" w:fill="FBD4B4" w:themeFill="accent6" w:themeFillTint="66"/>
            <w:vAlign w:val="bottom"/>
          </w:tcPr>
          <w:p>
            <w:pPr>
              <w:spacing w:after="0" w:line="240" w:lineRule="auto"/>
              <w:jc w:val="center"/>
              <w:rPr>
                <w:rFonts w:cs="Arial"/>
                <w:b/>
                <w:sz w:val="20"/>
                <w:szCs w:val="22"/>
              </w:rPr>
            </w:pPr>
            <w:r>
              <w:rPr>
                <w:rFonts w:cs="Arial"/>
                <w:b/>
                <w:sz w:val="20"/>
                <w:szCs w:val="22"/>
              </w:rPr>
              <w:t>Update</w:t>
            </w:r>
          </w:p>
        </w:tc>
        <w:tc>
          <w:tcPr>
            <w:tcW w:w="1026" w:type="dxa"/>
            <w:tcBorders>
              <w:top w:val="single" w:color="auto" w:sz="4" w:space="0"/>
              <w:left w:val="nil"/>
              <w:bottom w:val="single" w:color="auto" w:sz="4" w:space="0"/>
              <w:right w:val="single" w:color="auto" w:sz="4" w:space="0"/>
            </w:tcBorders>
            <w:shd w:val="clear" w:color="auto" w:fill="FBD4B4" w:themeFill="accent6" w:themeFillTint="66"/>
            <w:vAlign w:val="bottom"/>
          </w:tcPr>
          <w:p>
            <w:pPr>
              <w:spacing w:after="0" w:line="240" w:lineRule="auto"/>
              <w:jc w:val="center"/>
              <w:rPr>
                <w:rFonts w:cs="Arial"/>
                <w:b/>
                <w:sz w:val="20"/>
                <w:szCs w:val="22"/>
              </w:rPr>
            </w:pPr>
            <w:r>
              <w:rPr>
                <w:rFonts w:cs="Arial"/>
                <w:b/>
                <w:sz w:val="20"/>
                <w:szCs w:val="22"/>
              </w:rPr>
              <w:t xml:space="preserve">View </w:t>
            </w:r>
          </w:p>
        </w:tc>
        <w:tc>
          <w:tcPr>
            <w:tcW w:w="1075" w:type="dxa"/>
            <w:tcBorders>
              <w:top w:val="single" w:color="auto" w:sz="4" w:space="0"/>
              <w:left w:val="nil"/>
              <w:bottom w:val="single" w:color="auto" w:sz="4" w:space="0"/>
              <w:right w:val="single" w:color="auto" w:sz="4" w:space="0"/>
            </w:tcBorders>
            <w:shd w:val="clear" w:color="auto" w:fill="FBD4B4" w:themeFill="accent6" w:themeFillTint="66"/>
            <w:vAlign w:val="bottom"/>
          </w:tcPr>
          <w:p>
            <w:pPr>
              <w:spacing w:after="0" w:line="240" w:lineRule="auto"/>
              <w:jc w:val="center"/>
              <w:rPr>
                <w:rFonts w:cs="Arial"/>
                <w:b/>
                <w:sz w:val="20"/>
                <w:szCs w:val="22"/>
              </w:rPr>
            </w:pPr>
            <w:r>
              <w:rPr>
                <w:rFonts w:cs="Arial"/>
                <w:b/>
                <w:sz w:val="20"/>
                <w:szCs w:val="22"/>
              </w:rPr>
              <w:t>Create</w:t>
            </w:r>
          </w:p>
        </w:tc>
        <w:tc>
          <w:tcPr>
            <w:tcW w:w="1076" w:type="dxa"/>
            <w:tcBorders>
              <w:top w:val="single" w:color="auto" w:sz="4" w:space="0"/>
              <w:left w:val="nil"/>
              <w:bottom w:val="single" w:color="auto" w:sz="4" w:space="0"/>
              <w:right w:val="single" w:color="auto" w:sz="4" w:space="0"/>
            </w:tcBorders>
            <w:shd w:val="clear" w:color="auto" w:fill="FBD4B4" w:themeFill="accent6" w:themeFillTint="66"/>
            <w:vAlign w:val="bottom"/>
          </w:tcPr>
          <w:p>
            <w:pPr>
              <w:spacing w:after="0" w:line="240" w:lineRule="auto"/>
              <w:jc w:val="center"/>
              <w:rPr>
                <w:rFonts w:cs="Arial"/>
                <w:b/>
                <w:sz w:val="20"/>
                <w:szCs w:val="22"/>
              </w:rPr>
            </w:pPr>
            <w:r>
              <w:rPr>
                <w:rFonts w:cs="Arial"/>
                <w:b/>
                <w:sz w:val="20"/>
                <w:szCs w:val="22"/>
              </w:rPr>
              <w:t>Update</w:t>
            </w:r>
          </w:p>
        </w:tc>
        <w:tc>
          <w:tcPr>
            <w:tcW w:w="1076" w:type="dxa"/>
            <w:tcBorders>
              <w:top w:val="single" w:color="auto" w:sz="4" w:space="0"/>
              <w:left w:val="nil"/>
              <w:bottom w:val="single" w:color="auto" w:sz="4" w:space="0"/>
              <w:right w:val="single" w:color="auto" w:sz="4" w:space="0"/>
            </w:tcBorders>
            <w:shd w:val="clear" w:color="auto" w:fill="FBD4B4" w:themeFill="accent6" w:themeFillTint="66"/>
            <w:vAlign w:val="bottom"/>
          </w:tcPr>
          <w:p>
            <w:pPr>
              <w:spacing w:after="0" w:line="240" w:lineRule="auto"/>
              <w:jc w:val="center"/>
              <w:rPr>
                <w:rFonts w:cs="Arial"/>
                <w:b/>
                <w:sz w:val="20"/>
                <w:szCs w:val="22"/>
              </w:rPr>
            </w:pPr>
            <w:r>
              <w:rPr>
                <w:rFonts w:cs="Arial"/>
                <w:b/>
                <w:sz w:val="20"/>
                <w:szCs w:val="22"/>
              </w:rPr>
              <w:t>Delete</w:t>
            </w:r>
          </w:p>
        </w:tc>
      </w:tr>
      <w:tr>
        <w:tblPrEx>
          <w:tblLayout w:type="fixed"/>
          <w:tblCellMar>
            <w:top w:w="0" w:type="dxa"/>
            <w:left w:w="108" w:type="dxa"/>
            <w:bottom w:w="0" w:type="dxa"/>
            <w:right w:w="108" w:type="dxa"/>
          </w:tblCellMar>
        </w:tblPrEx>
        <w:trPr>
          <w:trHeight w:val="320" w:hRule="atLeast"/>
        </w:trPr>
        <w:tc>
          <w:tcPr>
            <w:tcW w:w="168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Overall User Administrator</w:t>
            </w:r>
          </w:p>
        </w:tc>
        <w:tc>
          <w:tcPr>
            <w:tcW w:w="107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r>
              <w:rPr>
                <w:rFonts w:ascii="Calibri" w:hAnsi="Calibri" w:cs="Calibri"/>
                <w:color w:val="000000"/>
                <w:sz w:val="20"/>
                <w:szCs w:val="22"/>
                <w:lang w:val="en-GB" w:eastAsia="zh-CN"/>
              </w:rPr>
              <w:t>X</w:t>
            </w:r>
          </w:p>
        </w:tc>
        <w:tc>
          <w:tcPr>
            <w:tcW w:w="1076"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r>
              <w:rPr>
                <w:rFonts w:ascii="Calibri" w:hAnsi="Calibri" w:cs="Calibri"/>
                <w:color w:val="000000"/>
                <w:sz w:val="20"/>
                <w:szCs w:val="22"/>
                <w:lang w:val="en-GB" w:eastAsia="zh-CN"/>
              </w:rPr>
              <w:t>X</w:t>
            </w:r>
          </w:p>
        </w:tc>
        <w:tc>
          <w:tcPr>
            <w:tcW w:w="112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r>
              <w:rPr>
                <w:rFonts w:ascii="Calibri" w:hAnsi="Calibri" w:cs="Calibri"/>
                <w:color w:val="000000"/>
                <w:sz w:val="20"/>
                <w:szCs w:val="22"/>
                <w:lang w:val="en-GB" w:eastAsia="zh-CN"/>
              </w:rPr>
              <w:t>X</w:t>
            </w:r>
          </w:p>
        </w:tc>
        <w:tc>
          <w:tcPr>
            <w:tcW w:w="1026"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p>
        </w:tc>
        <w:tc>
          <w:tcPr>
            <w:tcW w:w="107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p>
        </w:tc>
        <w:tc>
          <w:tcPr>
            <w:tcW w:w="1076"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p>
        </w:tc>
        <w:tc>
          <w:tcPr>
            <w:tcW w:w="1076"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p>
        </w:tc>
      </w:tr>
      <w:tr>
        <w:tblPrEx>
          <w:tblLayout w:type="fixed"/>
          <w:tblCellMar>
            <w:top w:w="0" w:type="dxa"/>
            <w:left w:w="108" w:type="dxa"/>
            <w:bottom w:w="0" w:type="dxa"/>
            <w:right w:w="108" w:type="dxa"/>
          </w:tblCellMar>
        </w:tblPrEx>
        <w:trPr>
          <w:trHeight w:val="320" w:hRule="atLeast"/>
        </w:trPr>
        <w:tc>
          <w:tcPr>
            <w:tcW w:w="168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Overall Group Administrator</w:t>
            </w:r>
          </w:p>
        </w:tc>
        <w:tc>
          <w:tcPr>
            <w:tcW w:w="107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p>
        </w:tc>
        <w:tc>
          <w:tcPr>
            <w:tcW w:w="1076"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p>
        </w:tc>
        <w:tc>
          <w:tcPr>
            <w:tcW w:w="112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p>
        </w:tc>
        <w:tc>
          <w:tcPr>
            <w:tcW w:w="1026"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r>
              <w:rPr>
                <w:rFonts w:ascii="Calibri" w:hAnsi="Calibri" w:cs="Calibri"/>
                <w:color w:val="000000"/>
                <w:sz w:val="20"/>
                <w:szCs w:val="22"/>
                <w:lang w:val="en-GB" w:eastAsia="zh-CN"/>
              </w:rPr>
              <w:t>X</w:t>
            </w:r>
          </w:p>
        </w:tc>
        <w:tc>
          <w:tcPr>
            <w:tcW w:w="1075"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r>
              <w:rPr>
                <w:rFonts w:ascii="Calibri" w:hAnsi="Calibri" w:cs="Calibri"/>
                <w:color w:val="000000"/>
                <w:sz w:val="20"/>
                <w:szCs w:val="22"/>
                <w:lang w:val="en-GB" w:eastAsia="zh-CN"/>
              </w:rPr>
              <w:t>X</w:t>
            </w:r>
          </w:p>
        </w:tc>
        <w:tc>
          <w:tcPr>
            <w:tcW w:w="1076"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r>
              <w:rPr>
                <w:rFonts w:ascii="Calibri" w:hAnsi="Calibri" w:cs="Calibri"/>
                <w:color w:val="000000"/>
                <w:sz w:val="20"/>
                <w:szCs w:val="22"/>
                <w:lang w:val="en-GB" w:eastAsia="zh-CN"/>
              </w:rPr>
              <w:t>X</w:t>
            </w:r>
          </w:p>
        </w:tc>
        <w:tc>
          <w:tcPr>
            <w:tcW w:w="1076"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cs="Calibri"/>
                <w:color w:val="000000"/>
                <w:sz w:val="20"/>
                <w:szCs w:val="22"/>
                <w:lang w:val="en-GB" w:eastAsia="zh-CN"/>
              </w:rPr>
            </w:pPr>
            <w:r>
              <w:rPr>
                <w:rFonts w:ascii="Calibri" w:hAnsi="Calibri" w:cs="Calibri"/>
                <w:color w:val="000000"/>
                <w:sz w:val="20"/>
                <w:szCs w:val="22"/>
                <w:lang w:val="en-GB" w:eastAsia="zh-CN"/>
              </w:rPr>
              <w:t>X</w:t>
            </w:r>
          </w:p>
        </w:tc>
      </w:tr>
    </w:tbl>
    <w:p>
      <w:pPr>
        <w:pStyle w:val="6"/>
        <w:spacing w:after="0"/>
        <w:rPr>
          <w:b/>
        </w:rPr>
      </w:pPr>
      <w:r>
        <w:rPr>
          <w:b/>
        </w:rPr>
        <w:t>Update User</w:t>
      </w:r>
    </w:p>
    <w:p>
      <w:pPr>
        <w:ind w:left="864"/>
        <w:rPr>
          <w:sz w:val="20"/>
        </w:rPr>
      </w:pPr>
      <w:r>
        <w:rPr>
          <w:sz w:val="20"/>
        </w:rPr>
        <w:t>This feature shall allow Overall User Administrator to update user details in R365. Following details will be displayed or editable in update user details page:</w:t>
      </w:r>
    </w:p>
    <w:tbl>
      <w:tblPr>
        <w:tblStyle w:val="59"/>
        <w:tblW w:w="9214"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0"/>
        <w:gridCol w:w="1275"/>
        <w:gridCol w:w="5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Fields</w:t>
            </w:r>
          </w:p>
        </w:tc>
        <w:tc>
          <w:tcPr>
            <w:tcW w:w="1275" w:type="dxa"/>
            <w:shd w:val="clear" w:color="auto" w:fill="FBD4B4" w:themeFill="accent6" w:themeFillTint="66"/>
          </w:tcPr>
          <w:p>
            <w:pPr>
              <w:spacing w:after="0" w:line="240" w:lineRule="auto"/>
              <w:jc w:val="center"/>
              <w:rPr>
                <w:rFonts w:cs="Arial"/>
                <w:b/>
                <w:sz w:val="20"/>
                <w:szCs w:val="22"/>
              </w:rPr>
            </w:pPr>
            <w:r>
              <w:rPr>
                <w:rFonts w:cs="Arial"/>
                <w:b/>
                <w:sz w:val="20"/>
                <w:szCs w:val="22"/>
              </w:rPr>
              <w:t>Editable</w:t>
            </w:r>
          </w:p>
        </w:tc>
        <w:tc>
          <w:tcPr>
            <w:tcW w:w="5529"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User ID*</w:t>
            </w:r>
          </w:p>
        </w:tc>
        <w:tc>
          <w:tcPr>
            <w:tcW w:w="1275" w:type="dxa"/>
          </w:tcPr>
          <w:p>
            <w:pPr>
              <w:spacing w:after="0" w:line="240" w:lineRule="auto"/>
              <w:jc w:val="center"/>
              <w:rPr>
                <w:rFonts w:cs="Arial"/>
                <w:sz w:val="20"/>
                <w:szCs w:val="22"/>
              </w:rPr>
            </w:pPr>
            <w:r>
              <w:rPr>
                <w:rFonts w:cs="Arial"/>
                <w:sz w:val="20"/>
                <w:szCs w:val="22"/>
              </w:rPr>
              <w:t>N</w:t>
            </w:r>
          </w:p>
        </w:tc>
        <w:tc>
          <w:tcPr>
            <w:tcW w:w="5529" w:type="dxa"/>
            <w:vAlign w:val="center"/>
          </w:tcPr>
          <w:p>
            <w:pPr>
              <w:spacing w:after="0" w:line="240" w:lineRule="auto"/>
              <w:rPr>
                <w:rFonts w:cs="Arial"/>
                <w:sz w:val="20"/>
                <w:szCs w:val="22"/>
              </w:rPr>
            </w:pPr>
            <w:r>
              <w:rPr>
                <w:rFonts w:cs="Arial"/>
                <w:sz w:val="20"/>
                <w:szCs w:val="22"/>
              </w:rPr>
              <w:t xml:space="preserve"> Text (Need to be unique within R365)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User Name*</w:t>
            </w:r>
          </w:p>
        </w:tc>
        <w:tc>
          <w:tcPr>
            <w:tcW w:w="1275" w:type="dxa"/>
          </w:tcPr>
          <w:p>
            <w:pPr>
              <w:spacing w:after="0" w:line="240" w:lineRule="auto"/>
              <w:jc w:val="center"/>
              <w:rPr>
                <w:rFonts w:cs="Arial"/>
                <w:sz w:val="20"/>
                <w:szCs w:val="22"/>
              </w:rPr>
            </w:pPr>
            <w:r>
              <w:rPr>
                <w:rFonts w:cs="Arial"/>
                <w:sz w:val="20"/>
                <w:szCs w:val="22"/>
              </w:rPr>
              <w:t>Y</w:t>
            </w:r>
          </w:p>
        </w:tc>
        <w:tc>
          <w:tcPr>
            <w:tcW w:w="5529" w:type="dxa"/>
            <w:vAlign w:val="center"/>
          </w:tcPr>
          <w:p>
            <w:pPr>
              <w:spacing w:after="0" w:line="240" w:lineRule="auto"/>
              <w:rPr>
                <w:rFonts w:cs="Arial"/>
                <w:sz w:val="20"/>
                <w:szCs w:val="22"/>
              </w:rPr>
            </w:pPr>
            <w:r>
              <w:rPr>
                <w:rFonts w:cs="Arial"/>
                <w:sz w:val="20"/>
                <w:szCs w:val="22"/>
              </w:rPr>
              <w:t xml:space="preserve"> Text, retrieve from Windows AD and 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Department*</w:t>
            </w:r>
          </w:p>
        </w:tc>
        <w:tc>
          <w:tcPr>
            <w:tcW w:w="1275" w:type="dxa"/>
            <w:vAlign w:val="center"/>
          </w:tcPr>
          <w:p>
            <w:pPr>
              <w:spacing w:after="0" w:line="240" w:lineRule="auto"/>
              <w:jc w:val="center"/>
              <w:rPr>
                <w:rFonts w:cs="Arial"/>
                <w:sz w:val="20"/>
                <w:szCs w:val="22"/>
              </w:rPr>
            </w:pPr>
            <w:r>
              <w:rPr>
                <w:rFonts w:cs="Arial"/>
                <w:sz w:val="20"/>
                <w:szCs w:val="22"/>
              </w:rPr>
              <w:t>Y</w:t>
            </w:r>
          </w:p>
        </w:tc>
        <w:tc>
          <w:tcPr>
            <w:tcW w:w="5529" w:type="dxa"/>
            <w:vAlign w:val="center"/>
          </w:tcPr>
          <w:p>
            <w:pPr>
              <w:spacing w:after="0" w:line="240" w:lineRule="auto"/>
              <w:rPr>
                <w:rFonts w:cs="Arial"/>
                <w:sz w:val="20"/>
                <w:szCs w:val="22"/>
              </w:rPr>
            </w:pPr>
            <w:r>
              <w:rPr>
                <w:rFonts w:cs="Arial"/>
                <w:sz w:val="20"/>
                <w:szCs w:val="22"/>
              </w:rPr>
              <w:t>Dropdown list, select from options as configured in “department”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Email*</w:t>
            </w:r>
          </w:p>
        </w:tc>
        <w:tc>
          <w:tcPr>
            <w:tcW w:w="1275" w:type="dxa"/>
          </w:tcPr>
          <w:p>
            <w:pPr>
              <w:spacing w:after="0" w:line="240" w:lineRule="auto"/>
              <w:jc w:val="center"/>
              <w:rPr>
                <w:rFonts w:cs="Arial"/>
                <w:sz w:val="20"/>
                <w:szCs w:val="22"/>
              </w:rPr>
            </w:pPr>
            <w:r>
              <w:rPr>
                <w:rFonts w:cs="Arial"/>
                <w:sz w:val="20"/>
                <w:szCs w:val="22"/>
              </w:rPr>
              <w:t>Y</w:t>
            </w:r>
          </w:p>
        </w:tc>
        <w:tc>
          <w:tcPr>
            <w:tcW w:w="5529" w:type="dxa"/>
            <w:vAlign w:val="center"/>
          </w:tcPr>
          <w:p>
            <w:pPr>
              <w:spacing w:after="0" w:line="240" w:lineRule="auto"/>
              <w:rPr>
                <w:rFonts w:cs="Arial"/>
                <w:sz w:val="20"/>
                <w:szCs w:val="22"/>
              </w:rPr>
            </w:pPr>
            <w:r>
              <w:rPr>
                <w:rFonts w:cs="Arial"/>
                <w:sz w:val="20"/>
                <w:szCs w:val="22"/>
              </w:rPr>
              <w:t xml:space="preserve"> Valid Email ID, retrieve from Windows AD and 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Phone Number</w:t>
            </w:r>
          </w:p>
        </w:tc>
        <w:tc>
          <w:tcPr>
            <w:tcW w:w="1275" w:type="dxa"/>
          </w:tcPr>
          <w:p>
            <w:pPr>
              <w:spacing w:after="0" w:line="240" w:lineRule="auto"/>
              <w:jc w:val="center"/>
              <w:rPr>
                <w:rFonts w:cs="Arial"/>
                <w:sz w:val="20"/>
                <w:szCs w:val="22"/>
              </w:rPr>
            </w:pPr>
            <w:r>
              <w:rPr>
                <w:rFonts w:cs="Arial"/>
                <w:sz w:val="20"/>
                <w:szCs w:val="22"/>
              </w:rPr>
              <w:t>Y</w:t>
            </w:r>
          </w:p>
        </w:tc>
        <w:tc>
          <w:tcPr>
            <w:tcW w:w="5529" w:type="dxa"/>
            <w:vAlign w:val="center"/>
          </w:tcPr>
          <w:p>
            <w:pPr>
              <w:spacing w:after="0" w:line="240" w:lineRule="auto"/>
              <w:rPr>
                <w:rFonts w:cs="Arial"/>
                <w:sz w:val="20"/>
                <w:szCs w:val="22"/>
              </w:rPr>
            </w:pPr>
            <w:r>
              <w:rPr>
                <w:rFonts w:cs="Arial"/>
                <w:sz w:val="20"/>
                <w:szCs w:val="22"/>
              </w:rPr>
              <w:t xml:space="preserve"> xxxxxxxx, </w:t>
            </w:r>
          </w:p>
          <w:p>
            <w:pPr>
              <w:spacing w:after="0" w:line="240" w:lineRule="auto"/>
              <w:rPr>
                <w:rFonts w:cs="Arial"/>
                <w:sz w:val="20"/>
                <w:szCs w:val="22"/>
              </w:rPr>
            </w:pPr>
            <w:r>
              <w:rPr>
                <w:rFonts w:cs="Arial"/>
                <w:sz w:val="20"/>
                <w:szCs w:val="22"/>
              </w:rPr>
              <w:t xml:space="preserve">Retrieve from Windows AD. </w:t>
            </w:r>
          </w:p>
          <w:p>
            <w:pPr>
              <w:spacing w:after="0" w:line="240" w:lineRule="auto"/>
              <w:rPr>
                <w:rFonts w:cs="Arial"/>
                <w:sz w:val="20"/>
                <w:szCs w:val="22"/>
              </w:rPr>
            </w:pPr>
            <w:r>
              <w:rPr>
                <w:rFonts w:cs="Arial"/>
                <w:sz w:val="20"/>
                <w:szCs w:val="22"/>
              </w:rPr>
              <w:t xml:space="preserve">Allow digit, “-”, ”+”, and space </w:t>
            </w:r>
          </w:p>
          <w:p>
            <w:pPr>
              <w:spacing w:after="0" w:line="240" w:lineRule="auto"/>
              <w:rPr>
                <w:rFonts w:cs="Arial"/>
                <w:sz w:val="20"/>
                <w:szCs w:val="22"/>
              </w:rPr>
            </w:pPr>
            <w:r>
              <w:rPr>
                <w:rFonts w:cs="Arial"/>
                <w:sz w:val="20"/>
                <w:szCs w:val="22"/>
              </w:rPr>
              <w:t>This field is 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Overall User Admin</w:t>
            </w:r>
          </w:p>
        </w:tc>
        <w:tc>
          <w:tcPr>
            <w:tcW w:w="1275" w:type="dxa"/>
          </w:tcPr>
          <w:p>
            <w:pPr>
              <w:spacing w:after="0" w:line="240" w:lineRule="auto"/>
              <w:jc w:val="center"/>
              <w:rPr>
                <w:rFonts w:cs="Arial"/>
                <w:sz w:val="20"/>
                <w:szCs w:val="22"/>
              </w:rPr>
            </w:pPr>
            <w:r>
              <w:rPr>
                <w:rFonts w:cs="Arial"/>
                <w:sz w:val="20"/>
                <w:szCs w:val="22"/>
              </w:rPr>
              <w:t>N</w:t>
            </w:r>
          </w:p>
        </w:tc>
        <w:tc>
          <w:tcPr>
            <w:tcW w:w="5529" w:type="dxa"/>
            <w:vAlign w:val="center"/>
          </w:tcPr>
          <w:p>
            <w:pPr>
              <w:spacing w:after="0" w:line="240" w:lineRule="auto"/>
              <w:rPr>
                <w:rFonts w:cs="Arial"/>
                <w:sz w:val="20"/>
                <w:szCs w:val="22"/>
              </w:rPr>
            </w:pPr>
            <w:r>
              <w:rPr>
                <w:rFonts w:cs="Arial"/>
                <w:sz w:val="20"/>
                <w:szCs w:val="22"/>
              </w:rPr>
              <w:t>Yes /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Overall Group Admin</w:t>
            </w:r>
          </w:p>
        </w:tc>
        <w:tc>
          <w:tcPr>
            <w:tcW w:w="1275" w:type="dxa"/>
          </w:tcPr>
          <w:p>
            <w:pPr>
              <w:spacing w:after="0" w:line="240" w:lineRule="auto"/>
              <w:jc w:val="center"/>
              <w:rPr>
                <w:rFonts w:cs="Arial"/>
                <w:sz w:val="20"/>
                <w:szCs w:val="22"/>
              </w:rPr>
            </w:pPr>
            <w:r>
              <w:rPr>
                <w:rFonts w:cs="Arial"/>
                <w:sz w:val="20"/>
                <w:szCs w:val="22"/>
              </w:rPr>
              <w:t>N</w:t>
            </w:r>
          </w:p>
        </w:tc>
        <w:tc>
          <w:tcPr>
            <w:tcW w:w="5529" w:type="dxa"/>
            <w:vAlign w:val="center"/>
          </w:tcPr>
          <w:p>
            <w:pPr>
              <w:spacing w:after="0" w:line="240" w:lineRule="auto"/>
              <w:rPr>
                <w:rFonts w:cs="Arial"/>
                <w:sz w:val="20"/>
                <w:szCs w:val="22"/>
              </w:rPr>
            </w:pPr>
            <w:r>
              <w:rPr>
                <w:rFonts w:cs="Arial"/>
                <w:sz w:val="20"/>
                <w:szCs w:val="22"/>
              </w:rPr>
              <w:t>Yes /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Remarks</w:t>
            </w:r>
          </w:p>
        </w:tc>
        <w:tc>
          <w:tcPr>
            <w:tcW w:w="1275" w:type="dxa"/>
          </w:tcPr>
          <w:p>
            <w:pPr>
              <w:spacing w:after="0" w:line="240" w:lineRule="auto"/>
              <w:jc w:val="center"/>
              <w:rPr>
                <w:rFonts w:cs="Arial"/>
                <w:sz w:val="20"/>
                <w:szCs w:val="22"/>
              </w:rPr>
            </w:pPr>
            <w:r>
              <w:rPr>
                <w:rFonts w:cs="Arial"/>
                <w:sz w:val="20"/>
                <w:szCs w:val="22"/>
              </w:rPr>
              <w:t>Y</w:t>
            </w:r>
          </w:p>
        </w:tc>
        <w:tc>
          <w:tcPr>
            <w:tcW w:w="5529"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Active</w:t>
            </w:r>
          </w:p>
        </w:tc>
        <w:tc>
          <w:tcPr>
            <w:tcW w:w="1275" w:type="dxa"/>
          </w:tcPr>
          <w:p>
            <w:pPr>
              <w:spacing w:after="0" w:line="240" w:lineRule="auto"/>
              <w:jc w:val="center"/>
              <w:rPr>
                <w:rFonts w:cs="Arial"/>
                <w:sz w:val="20"/>
                <w:szCs w:val="22"/>
              </w:rPr>
            </w:pPr>
            <w:r>
              <w:rPr>
                <w:rFonts w:cs="Arial"/>
                <w:sz w:val="20"/>
                <w:szCs w:val="22"/>
              </w:rPr>
              <w:t>Y</w:t>
            </w:r>
          </w:p>
        </w:tc>
        <w:tc>
          <w:tcPr>
            <w:tcW w:w="5529" w:type="dxa"/>
            <w:vAlign w:val="center"/>
          </w:tcPr>
          <w:p>
            <w:pPr>
              <w:spacing w:after="0" w:line="240" w:lineRule="auto"/>
              <w:rPr>
                <w:rFonts w:cs="Arial"/>
                <w:sz w:val="20"/>
                <w:szCs w:val="22"/>
              </w:rPr>
            </w:pPr>
            <w:r>
              <w:rPr>
                <w:rFonts w:cs="Arial"/>
                <w:sz w:val="20"/>
                <w:szCs w:val="22"/>
              </w:rPr>
              <w:t>Radio Button (Yes/No)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Created By</w:t>
            </w:r>
          </w:p>
        </w:tc>
        <w:tc>
          <w:tcPr>
            <w:tcW w:w="1275" w:type="dxa"/>
          </w:tcPr>
          <w:p>
            <w:pPr>
              <w:spacing w:after="0" w:line="240" w:lineRule="auto"/>
              <w:jc w:val="center"/>
              <w:rPr>
                <w:rFonts w:cs="Arial"/>
                <w:sz w:val="20"/>
                <w:szCs w:val="22"/>
              </w:rPr>
            </w:pPr>
            <w:r>
              <w:rPr>
                <w:rFonts w:cs="Arial"/>
                <w:sz w:val="20"/>
                <w:szCs w:val="22"/>
              </w:rPr>
              <w:t>N</w:t>
            </w:r>
          </w:p>
        </w:tc>
        <w:tc>
          <w:tcPr>
            <w:tcW w:w="5529"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Created Date</w:t>
            </w:r>
          </w:p>
        </w:tc>
        <w:tc>
          <w:tcPr>
            <w:tcW w:w="1275" w:type="dxa"/>
          </w:tcPr>
          <w:p>
            <w:pPr>
              <w:spacing w:after="0" w:line="240" w:lineRule="auto"/>
              <w:jc w:val="center"/>
              <w:rPr>
                <w:rFonts w:cs="Arial"/>
                <w:sz w:val="20"/>
                <w:szCs w:val="22"/>
              </w:rPr>
            </w:pPr>
            <w:r>
              <w:rPr>
                <w:rFonts w:cs="Arial"/>
                <w:sz w:val="20"/>
                <w:szCs w:val="22"/>
              </w:rPr>
              <w:t>N</w:t>
            </w:r>
          </w:p>
        </w:tc>
        <w:tc>
          <w:tcPr>
            <w:tcW w:w="5529" w:type="dxa"/>
            <w:vAlign w:val="center"/>
          </w:tcPr>
          <w:p>
            <w:pPr>
              <w:spacing w:after="0" w:line="240" w:lineRule="auto"/>
              <w:rPr>
                <w:rFonts w:cs="Arial"/>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Last Modified By</w:t>
            </w:r>
          </w:p>
        </w:tc>
        <w:tc>
          <w:tcPr>
            <w:tcW w:w="1275" w:type="dxa"/>
          </w:tcPr>
          <w:p>
            <w:pPr>
              <w:spacing w:after="0" w:line="240" w:lineRule="auto"/>
              <w:jc w:val="center"/>
              <w:rPr>
                <w:rFonts w:cs="Arial"/>
                <w:sz w:val="20"/>
                <w:szCs w:val="22"/>
              </w:rPr>
            </w:pPr>
            <w:r>
              <w:rPr>
                <w:rFonts w:cs="Arial"/>
                <w:sz w:val="20"/>
                <w:szCs w:val="22"/>
              </w:rPr>
              <w:t>N</w:t>
            </w:r>
          </w:p>
        </w:tc>
        <w:tc>
          <w:tcPr>
            <w:tcW w:w="5529"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Align w:val="center"/>
          </w:tcPr>
          <w:p>
            <w:pPr>
              <w:spacing w:after="0" w:line="240" w:lineRule="auto"/>
              <w:rPr>
                <w:rFonts w:cs="Arial"/>
                <w:sz w:val="20"/>
                <w:szCs w:val="22"/>
              </w:rPr>
            </w:pPr>
            <w:r>
              <w:rPr>
                <w:rFonts w:cs="Arial"/>
                <w:sz w:val="20"/>
                <w:szCs w:val="22"/>
              </w:rPr>
              <w:t>Last Modified Date</w:t>
            </w:r>
          </w:p>
        </w:tc>
        <w:tc>
          <w:tcPr>
            <w:tcW w:w="1275" w:type="dxa"/>
          </w:tcPr>
          <w:p>
            <w:pPr>
              <w:spacing w:after="0" w:line="240" w:lineRule="auto"/>
              <w:jc w:val="center"/>
              <w:rPr>
                <w:rFonts w:cs="Arial"/>
                <w:sz w:val="20"/>
                <w:szCs w:val="22"/>
              </w:rPr>
            </w:pPr>
            <w:r>
              <w:rPr>
                <w:rFonts w:cs="Arial"/>
                <w:sz w:val="20"/>
                <w:szCs w:val="22"/>
              </w:rPr>
              <w:t>N</w:t>
            </w:r>
          </w:p>
        </w:tc>
        <w:tc>
          <w:tcPr>
            <w:tcW w:w="5529" w:type="dxa"/>
            <w:vAlign w:val="center"/>
          </w:tcPr>
          <w:p>
            <w:pPr>
              <w:spacing w:after="0" w:line="240" w:lineRule="auto"/>
              <w:rPr>
                <w:rFonts w:cs="Arial"/>
                <w:sz w:val="20"/>
                <w:szCs w:val="22"/>
              </w:rPr>
            </w:pPr>
            <w:r>
              <w:rPr>
                <w:rFonts w:cs="Arial"/>
                <w:sz w:val="20"/>
                <w:szCs w:val="22"/>
              </w:rPr>
              <w:t>DD/MM/YYYY HH:MM:SS</w:t>
            </w:r>
          </w:p>
        </w:tc>
      </w:tr>
    </w:tbl>
    <w:p>
      <w:pPr>
        <w:spacing w:after="0"/>
        <w:ind w:firstLine="363"/>
        <w:jc w:val="both"/>
      </w:pPr>
      <w:r>
        <w:tab/>
      </w:r>
      <w:r>
        <w:t xml:space="preserve">  </w:t>
      </w:r>
      <w:r>
        <w:rPr>
          <w:rFonts w:cs="Arial"/>
          <w:sz w:val="18"/>
          <w:szCs w:val="18"/>
        </w:rPr>
        <w:t>*Mandatory field</w:t>
      </w:r>
    </w:p>
    <w:p>
      <w:pPr>
        <w:ind w:left="144" w:firstLine="720"/>
        <w:rPr>
          <w:b/>
          <w:sz w:val="20"/>
        </w:rPr>
      </w:pPr>
      <w:r>
        <w:rPr>
          <w:b/>
          <w:sz w:val="20"/>
        </w:rPr>
        <w:t>Activate / Inactivate User</w:t>
      </w:r>
    </w:p>
    <w:p>
      <w:pPr>
        <w:ind w:left="864"/>
        <w:rPr>
          <w:sz w:val="20"/>
        </w:rPr>
      </w:pPr>
      <w:r>
        <w:rPr>
          <w:sz w:val="20"/>
        </w:rPr>
        <w:t>In update user page, a user can be activated / inactivated through “Active” radio button. When a user is inactivated, a message mentioning his or her user group and role information shall be displayed in a popup message asking user to confirm his or her action. A user cannot be inactivated if he is a key role (e.g. Overall Group / User Administrator, Group Administrator of an active user group, Officer-In-Charge of an active contract, reviewer of an active contract, etc...)</w:t>
      </w:r>
    </w:p>
    <w:tbl>
      <w:tblPr>
        <w:tblStyle w:val="109"/>
        <w:tblW w:w="9309" w:type="dxa"/>
        <w:tblInd w:w="8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8"/>
        <w:gridCol w:w="396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788" w:type="dxa"/>
            <w:shd w:val="clear" w:color="auto" w:fill="FBD4B4" w:themeFill="accent6" w:themeFillTint="66"/>
          </w:tcPr>
          <w:p>
            <w:pPr>
              <w:spacing w:after="0" w:line="240" w:lineRule="auto"/>
              <w:jc w:val="center"/>
              <w:rPr>
                <w:rFonts w:cs="Arial"/>
                <w:b/>
                <w:sz w:val="20"/>
              </w:rPr>
            </w:pPr>
            <w:r>
              <w:rPr>
                <w:rFonts w:cs="Arial"/>
                <w:b/>
                <w:sz w:val="20"/>
              </w:rPr>
              <w:t>Example</w:t>
            </w:r>
          </w:p>
        </w:tc>
        <w:tc>
          <w:tcPr>
            <w:tcW w:w="3969" w:type="dxa"/>
            <w:shd w:val="clear" w:color="auto" w:fill="FBD4B4" w:themeFill="accent6" w:themeFillTint="66"/>
          </w:tcPr>
          <w:p>
            <w:pPr>
              <w:spacing w:after="0" w:line="240" w:lineRule="auto"/>
              <w:jc w:val="center"/>
              <w:rPr>
                <w:rFonts w:cs="Arial"/>
                <w:b/>
                <w:sz w:val="20"/>
              </w:rPr>
            </w:pPr>
            <w:r>
              <w:rPr>
                <w:rFonts w:cs="Arial"/>
                <w:b/>
                <w:sz w:val="20"/>
              </w:rPr>
              <w:t>Message</w:t>
            </w:r>
          </w:p>
        </w:tc>
        <w:tc>
          <w:tcPr>
            <w:tcW w:w="2552" w:type="dxa"/>
            <w:shd w:val="clear" w:color="auto" w:fill="FBD4B4" w:themeFill="accent6" w:themeFillTint="66"/>
          </w:tcPr>
          <w:p>
            <w:pPr>
              <w:spacing w:after="0" w:line="240" w:lineRule="auto"/>
              <w:jc w:val="center"/>
              <w:rPr>
                <w:rFonts w:cs="Arial"/>
                <w:b/>
                <w:sz w:val="20"/>
              </w:rPr>
            </w:pPr>
            <w:r>
              <w:rPr>
                <w:rFonts w:cs="Arial"/>
                <w:b/>
                <w:sz w:val="20"/>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pPr>
              <w:spacing w:after="0" w:line="240" w:lineRule="auto"/>
              <w:rPr>
                <w:rFonts w:cs="Arial"/>
                <w:sz w:val="20"/>
              </w:rPr>
            </w:pPr>
            <w:r>
              <w:rPr>
                <w:rFonts w:cs="Arial"/>
                <w:sz w:val="20"/>
              </w:rPr>
              <w:t>To inactivate a user who is a Group Administrator of a user group.</w:t>
            </w:r>
          </w:p>
        </w:tc>
        <w:tc>
          <w:tcPr>
            <w:tcW w:w="3969" w:type="dxa"/>
          </w:tcPr>
          <w:p>
            <w:pPr>
              <w:spacing w:line="240" w:lineRule="auto"/>
              <w:rPr>
                <w:rFonts w:cs="Arial"/>
                <w:sz w:val="20"/>
              </w:rPr>
            </w:pPr>
            <w:r>
              <w:rPr>
                <w:rFonts w:cs="Arial"/>
                <w:sz w:val="20"/>
              </w:rPr>
              <w:t>“This user cannot be inactivated because he/she is the Group Administrator of FMD-OPS-EQUIP. [OK]”. Contact IT Support (</w:t>
            </w:r>
            <w:r>
              <w:fldChar w:fldCharType="begin"/>
            </w:r>
            <w:r>
              <w:instrText xml:space="preserve"> HYPERLINK "mailto:PSAM_SUPPORT@psa.com.sg" </w:instrText>
            </w:r>
            <w:r>
              <w:fldChar w:fldCharType="separate"/>
            </w:r>
            <w:r>
              <w:rPr>
                <w:rStyle w:val="55"/>
                <w:rFonts w:cs="Arial"/>
                <w:sz w:val="20"/>
              </w:rPr>
              <w:t>PSAM_SUPPORT@psa.com.sg</w:t>
            </w:r>
            <w:r>
              <w:rPr>
                <w:rStyle w:val="55"/>
                <w:rFonts w:cs="Arial"/>
                <w:sz w:val="20"/>
              </w:rPr>
              <w:fldChar w:fldCharType="end"/>
            </w:r>
            <w:r>
              <w:rPr>
                <w:rFonts w:cs="Arial"/>
                <w:sz w:val="20"/>
              </w:rPr>
              <w:t>) to inactivate this user.</w:t>
            </w:r>
          </w:p>
        </w:tc>
        <w:tc>
          <w:tcPr>
            <w:tcW w:w="2552" w:type="dxa"/>
          </w:tcPr>
          <w:p>
            <w:pPr>
              <w:spacing w:line="240" w:lineRule="auto"/>
              <w:rPr>
                <w:rFonts w:cs="Arial"/>
                <w:sz w:val="20"/>
              </w:rPr>
            </w:pPr>
            <w:r>
              <w:rPr>
                <w:rFonts w:cs="Arial"/>
                <w:sz w:val="20"/>
              </w:rPr>
              <w:t>User cannot be inactivated. Redirect back to update user page after clicking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pPr>
              <w:spacing w:line="240" w:lineRule="auto"/>
              <w:rPr>
                <w:rFonts w:cs="Arial"/>
                <w:sz w:val="20"/>
              </w:rPr>
            </w:pPr>
            <w:r>
              <w:rPr>
                <w:rFonts w:cs="Arial"/>
                <w:sz w:val="20"/>
              </w:rPr>
              <w:t>To inactivate a user who is a User in FMD-OPS-EQUIP, Read Only User in FMD-OPS-STAFF.</w:t>
            </w:r>
          </w:p>
        </w:tc>
        <w:tc>
          <w:tcPr>
            <w:tcW w:w="3969" w:type="dxa"/>
          </w:tcPr>
          <w:p>
            <w:pPr>
              <w:spacing w:line="240" w:lineRule="auto"/>
              <w:rPr>
                <w:rFonts w:cs="Arial"/>
                <w:sz w:val="20"/>
              </w:rPr>
            </w:pPr>
            <w:r>
              <w:rPr>
                <w:rFonts w:cs="Arial"/>
                <w:sz w:val="20"/>
              </w:rPr>
              <w:t>“This user is User in FMD-OPS-EQUIP, Read Only User in FMD-OPS-STAFF. Are you sure to inactivate this user? [Yes] [No]”</w:t>
            </w:r>
          </w:p>
        </w:tc>
        <w:tc>
          <w:tcPr>
            <w:tcW w:w="2552" w:type="dxa"/>
          </w:tcPr>
          <w:p>
            <w:pPr>
              <w:spacing w:line="240" w:lineRule="auto"/>
              <w:rPr>
                <w:rFonts w:cs="Arial"/>
                <w:sz w:val="20"/>
              </w:rPr>
            </w:pPr>
            <w:r>
              <w:rPr>
                <w:rFonts w:cs="Arial"/>
                <w:sz w:val="20"/>
              </w:rPr>
              <w:t xml:space="preserve">If clicks “Yes”, this user will be inactivated and removed from groups. </w:t>
            </w:r>
          </w:p>
        </w:tc>
      </w:tr>
    </w:tbl>
    <w:p>
      <w:pPr>
        <w:pStyle w:val="6"/>
        <w:rPr>
          <w:b/>
        </w:rPr>
      </w:pPr>
      <w:r>
        <w:rPr>
          <w:b/>
        </w:rPr>
        <w:t>View User Details</w:t>
      </w:r>
    </w:p>
    <w:p>
      <w:pPr>
        <w:spacing w:after="0"/>
        <w:ind w:left="864"/>
        <w:rPr>
          <w:sz w:val="20"/>
        </w:rPr>
      </w:pPr>
      <w:r>
        <w:rPr>
          <w:sz w:val="20"/>
        </w:rPr>
        <w:t>This feature shall allow Overall User Administrator to view user details in R365. Following fields will be shown in user details page:</w:t>
      </w:r>
    </w:p>
    <w:tbl>
      <w:tblPr>
        <w:tblStyle w:val="59"/>
        <w:tblW w:w="9214"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0"/>
        <w:gridCol w:w="59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Fields</w:t>
            </w:r>
          </w:p>
        </w:tc>
        <w:tc>
          <w:tcPr>
            <w:tcW w:w="5954"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User ID</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User Name</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Department</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 xml:space="preserve">Email </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Phone Number</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Overall User Admin</w:t>
            </w:r>
          </w:p>
        </w:tc>
        <w:tc>
          <w:tcPr>
            <w:tcW w:w="5954" w:type="dxa"/>
            <w:vAlign w:val="center"/>
          </w:tcPr>
          <w:p>
            <w:pPr>
              <w:spacing w:after="0" w:line="240" w:lineRule="auto"/>
              <w:rPr>
                <w:rFonts w:cs="Arial"/>
                <w:sz w:val="20"/>
                <w:szCs w:val="22"/>
              </w:rPr>
            </w:pPr>
            <w:r>
              <w:rPr>
                <w:rFonts w:cs="Arial"/>
                <w:sz w:val="20"/>
                <w:szCs w:val="22"/>
              </w:rPr>
              <w:t>Yes /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Overall Group Admin</w:t>
            </w:r>
          </w:p>
        </w:tc>
        <w:tc>
          <w:tcPr>
            <w:tcW w:w="5954" w:type="dxa"/>
            <w:vAlign w:val="center"/>
          </w:tcPr>
          <w:p>
            <w:pPr>
              <w:spacing w:after="0" w:line="240" w:lineRule="auto"/>
              <w:rPr>
                <w:rFonts w:cs="Arial"/>
                <w:sz w:val="20"/>
                <w:szCs w:val="22"/>
              </w:rPr>
            </w:pPr>
            <w:r>
              <w:rPr>
                <w:rFonts w:cs="Arial"/>
                <w:sz w:val="20"/>
                <w:szCs w:val="22"/>
              </w:rPr>
              <w:t>Yes /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Remarks</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Active</w:t>
            </w:r>
          </w:p>
        </w:tc>
        <w:tc>
          <w:tcPr>
            <w:tcW w:w="5954" w:type="dxa"/>
            <w:vAlign w:val="center"/>
          </w:tcPr>
          <w:p>
            <w:pPr>
              <w:spacing w:after="0" w:line="240" w:lineRule="auto"/>
              <w:rPr>
                <w:rFonts w:cs="Arial"/>
                <w:sz w:val="20"/>
                <w:szCs w:val="22"/>
              </w:rPr>
            </w:pPr>
            <w:r>
              <w:rPr>
                <w:rFonts w:cs="Arial"/>
                <w:sz w:val="20"/>
                <w:szCs w:val="22"/>
              </w:rPr>
              <w:t>Yes/No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Created By</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Created Date</w:t>
            </w:r>
          </w:p>
        </w:tc>
        <w:tc>
          <w:tcPr>
            <w:tcW w:w="5954" w:type="dxa"/>
            <w:vAlign w:val="center"/>
          </w:tcPr>
          <w:p>
            <w:pPr>
              <w:spacing w:after="0" w:line="240" w:lineRule="auto"/>
              <w:rPr>
                <w:rFonts w:cs="Arial"/>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Last Modified By</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Last Modified Date</w:t>
            </w:r>
          </w:p>
        </w:tc>
        <w:tc>
          <w:tcPr>
            <w:tcW w:w="5954" w:type="dxa"/>
            <w:vAlign w:val="center"/>
          </w:tcPr>
          <w:p>
            <w:pPr>
              <w:spacing w:after="0" w:line="240" w:lineRule="auto"/>
              <w:rPr>
                <w:rFonts w:cs="Arial"/>
                <w:sz w:val="20"/>
                <w:szCs w:val="22"/>
              </w:rPr>
            </w:pPr>
            <w:r>
              <w:rPr>
                <w:rFonts w:cs="Arial"/>
                <w:sz w:val="20"/>
                <w:szCs w:val="22"/>
              </w:rPr>
              <w:t>DD/MM/YYYY HH:MM:SS</w:t>
            </w:r>
          </w:p>
        </w:tc>
      </w:tr>
    </w:tbl>
    <w:p>
      <w:pPr>
        <w:pStyle w:val="6"/>
        <w:rPr>
          <w:b/>
        </w:rPr>
      </w:pPr>
      <w:r>
        <w:rPr>
          <w:b/>
        </w:rPr>
        <w:t>View My Profile Details</w:t>
      </w:r>
    </w:p>
    <w:p>
      <w:pPr>
        <w:spacing w:after="0"/>
        <w:ind w:left="864"/>
        <w:rPr>
          <w:sz w:val="20"/>
        </w:rPr>
      </w:pPr>
      <w:r>
        <w:rPr>
          <w:sz w:val="20"/>
        </w:rPr>
        <w:t>This feature shall allow authorized user to view his or her user details in user profile page. Following fields will be shown:</w:t>
      </w:r>
    </w:p>
    <w:tbl>
      <w:tblPr>
        <w:tblStyle w:val="59"/>
        <w:tblW w:w="9214"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0"/>
        <w:gridCol w:w="59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Fields</w:t>
            </w:r>
          </w:p>
        </w:tc>
        <w:tc>
          <w:tcPr>
            <w:tcW w:w="5954"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User ID</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User Name</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Department</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Email</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Phone Number</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Group &amp; Role</w:t>
            </w:r>
          </w:p>
        </w:tc>
        <w:tc>
          <w:tcPr>
            <w:tcW w:w="5954" w:type="dxa"/>
            <w:vAlign w:val="center"/>
          </w:tcPr>
          <w:p>
            <w:pPr>
              <w:spacing w:after="0" w:line="240" w:lineRule="auto"/>
              <w:rPr>
                <w:rFonts w:cs="Arial"/>
                <w:sz w:val="20"/>
                <w:szCs w:val="22"/>
              </w:rPr>
            </w:pPr>
            <w:r>
              <w:rPr>
                <w:rFonts w:cs="Arial"/>
                <w:sz w:val="20"/>
                <w:szCs w:val="22"/>
              </w:rPr>
              <w:t>Display User Group(s) &amp; Role(s) information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Overall User Admin</w:t>
            </w:r>
          </w:p>
        </w:tc>
        <w:tc>
          <w:tcPr>
            <w:tcW w:w="5954" w:type="dxa"/>
            <w:vAlign w:val="center"/>
          </w:tcPr>
          <w:p>
            <w:pPr>
              <w:spacing w:after="0" w:line="240" w:lineRule="auto"/>
              <w:rPr>
                <w:rFonts w:cs="Arial"/>
                <w:sz w:val="20"/>
                <w:szCs w:val="22"/>
              </w:rPr>
            </w:pPr>
            <w:r>
              <w:rPr>
                <w:rFonts w:cs="Arial"/>
                <w:sz w:val="20"/>
                <w:szCs w:val="22"/>
              </w:rPr>
              <w:t>If is “Overall User Admin”, display “Yes”. Else, hide this field.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Overall Group Admin</w:t>
            </w:r>
          </w:p>
        </w:tc>
        <w:tc>
          <w:tcPr>
            <w:tcW w:w="5954" w:type="dxa"/>
            <w:vAlign w:val="center"/>
          </w:tcPr>
          <w:p>
            <w:pPr>
              <w:spacing w:after="0" w:line="240" w:lineRule="auto"/>
              <w:rPr>
                <w:rFonts w:cs="Arial"/>
                <w:sz w:val="20"/>
                <w:szCs w:val="22"/>
              </w:rPr>
            </w:pPr>
            <w:r>
              <w:rPr>
                <w:rFonts w:cs="Arial"/>
                <w:sz w:val="20"/>
                <w:szCs w:val="22"/>
              </w:rPr>
              <w:t>If is “Overall Group Admin”, display “Yes”. Else, hide this field.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Remarks</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Last Successful Login</w:t>
            </w:r>
          </w:p>
        </w:tc>
        <w:tc>
          <w:tcPr>
            <w:tcW w:w="5954" w:type="dxa"/>
            <w:vAlign w:val="center"/>
          </w:tcPr>
          <w:p>
            <w:pPr>
              <w:spacing w:after="0" w:line="240" w:lineRule="auto"/>
              <w:rPr>
                <w:rFonts w:cs="Arial"/>
                <w:sz w:val="20"/>
                <w:szCs w:val="22"/>
              </w:rPr>
            </w:pPr>
            <w:r>
              <w:rPr>
                <w:rFonts w:cs="Arial"/>
                <w:sz w:val="20"/>
                <w:szCs w:val="22"/>
              </w:rPr>
              <w:t>DD/MM/YYYY HH:MM:SS</w:t>
            </w:r>
            <w:ins w:id="2" w:author="PSA" w:date="2018-02-19T10:56:00Z">
              <w:r>
                <w:rPr>
                  <w:rFonts w:cs="Arial"/>
                  <w:sz w:val="20"/>
                  <w:szCs w:val="22"/>
                </w:rPr>
                <w:t>, last time when user su</w:t>
              </w:r>
            </w:ins>
            <w:ins w:id="3" w:author="PSA" w:date="2018-02-19T10:57:00Z">
              <w:r>
                <w:rPr>
                  <w:rFonts w:cs="Arial"/>
                  <w:sz w:val="20"/>
                  <w:szCs w:val="22"/>
                </w:rPr>
                <w:t>ccessfully login R365</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Last Unsuccessful Login</w:t>
            </w:r>
          </w:p>
        </w:tc>
        <w:tc>
          <w:tcPr>
            <w:tcW w:w="5954" w:type="dxa"/>
            <w:vAlign w:val="center"/>
          </w:tcPr>
          <w:p>
            <w:pPr>
              <w:spacing w:after="0" w:line="240" w:lineRule="auto"/>
              <w:rPr>
                <w:rFonts w:cs="Arial"/>
                <w:sz w:val="20"/>
                <w:szCs w:val="22"/>
              </w:rPr>
            </w:pPr>
            <w:r>
              <w:rPr>
                <w:rFonts w:cs="Arial"/>
                <w:sz w:val="20"/>
                <w:szCs w:val="22"/>
              </w:rPr>
              <w:t>DD/MM/YYYY HH:MM:SS</w:t>
            </w:r>
            <w:ins w:id="4" w:author="PSA" w:date="2018-02-19T10:57:00Z">
              <w:r>
                <w:rPr>
                  <w:rFonts w:cs="Arial"/>
                  <w:sz w:val="20"/>
                  <w:szCs w:val="22"/>
                </w:rPr>
                <w:t xml:space="preserve">, last time when user unsuccessfully login </w:t>
              </w:r>
              <w:commentRangeStart w:id="0"/>
              <w:r>
                <w:rPr>
                  <w:rFonts w:cs="Arial"/>
                  <w:sz w:val="20"/>
                  <w:szCs w:val="22"/>
                </w:rPr>
                <w:t>R365</w:t>
              </w:r>
              <w:commentRangeEnd w:id="0"/>
            </w:ins>
            <w:r>
              <w:rPr>
                <w:rStyle w:val="51"/>
              </w:rPr>
              <w:commentReference w:id="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Created By</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Created Date</w:t>
            </w:r>
          </w:p>
        </w:tc>
        <w:tc>
          <w:tcPr>
            <w:tcW w:w="5954" w:type="dxa"/>
            <w:vAlign w:val="center"/>
          </w:tcPr>
          <w:p>
            <w:pPr>
              <w:spacing w:after="0" w:line="240" w:lineRule="auto"/>
              <w:rPr>
                <w:rFonts w:cs="Arial"/>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Last Modified By</w:t>
            </w:r>
          </w:p>
        </w:tc>
        <w:tc>
          <w:tcPr>
            <w:tcW w:w="5954" w:type="dxa"/>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0" w:type="dxa"/>
            <w:vAlign w:val="center"/>
          </w:tcPr>
          <w:p>
            <w:pPr>
              <w:spacing w:after="0" w:line="240" w:lineRule="auto"/>
              <w:rPr>
                <w:rFonts w:cs="Arial"/>
                <w:sz w:val="20"/>
                <w:szCs w:val="22"/>
              </w:rPr>
            </w:pPr>
            <w:r>
              <w:rPr>
                <w:rFonts w:cs="Arial"/>
                <w:sz w:val="20"/>
                <w:szCs w:val="22"/>
              </w:rPr>
              <w:t>Last Modified Date</w:t>
            </w:r>
          </w:p>
        </w:tc>
        <w:tc>
          <w:tcPr>
            <w:tcW w:w="5954" w:type="dxa"/>
            <w:vAlign w:val="center"/>
          </w:tcPr>
          <w:p>
            <w:pPr>
              <w:spacing w:after="0" w:line="240" w:lineRule="auto"/>
              <w:rPr>
                <w:rFonts w:cs="Arial"/>
                <w:sz w:val="20"/>
                <w:szCs w:val="22"/>
              </w:rPr>
            </w:pPr>
            <w:r>
              <w:rPr>
                <w:rFonts w:cs="Arial"/>
                <w:sz w:val="20"/>
                <w:szCs w:val="22"/>
              </w:rPr>
              <w:t>DD/MM/YYYY HH:MM:SS</w:t>
            </w:r>
          </w:p>
        </w:tc>
      </w:tr>
    </w:tbl>
    <w:p>
      <w:pPr>
        <w:pStyle w:val="6"/>
        <w:rPr>
          <w:b/>
        </w:rPr>
      </w:pPr>
      <w:r>
        <w:rPr>
          <w:b/>
        </w:rPr>
        <w:t xml:space="preserve">Search User  </w:t>
      </w:r>
    </w:p>
    <w:p>
      <w:pPr>
        <w:ind w:left="864"/>
        <w:rPr>
          <w:sz w:val="20"/>
          <w:szCs w:val="20"/>
        </w:rPr>
      </w:pPr>
      <w:r>
        <w:rPr>
          <w:sz w:val="20"/>
          <w:szCs w:val="20"/>
        </w:rPr>
        <w:t>This feature shall allow Overall User Administrator to search users via any keywords in user details. Search via keyword function shall be enhanced by “Search as you type” feature.</w:t>
      </w:r>
    </w:p>
    <w:tbl>
      <w:tblPr>
        <w:tblStyle w:val="58"/>
        <w:tblW w:w="9214" w:type="dxa"/>
        <w:tblInd w:w="959" w:type="dxa"/>
        <w:tblLayout w:type="fixed"/>
        <w:tblCellMar>
          <w:top w:w="0" w:type="dxa"/>
          <w:left w:w="0" w:type="dxa"/>
          <w:bottom w:w="0" w:type="dxa"/>
          <w:right w:w="0" w:type="dxa"/>
        </w:tblCellMar>
      </w:tblPr>
      <w:tblGrid>
        <w:gridCol w:w="1984"/>
        <w:gridCol w:w="7230"/>
      </w:tblGrid>
      <w:tr>
        <w:tblPrEx>
          <w:tblLayout w:type="fixed"/>
          <w:tblCellMar>
            <w:top w:w="0" w:type="dxa"/>
            <w:left w:w="0" w:type="dxa"/>
            <w:bottom w:w="0" w:type="dxa"/>
            <w:right w:w="0" w:type="dxa"/>
          </w:tblCellMar>
        </w:tblPrEx>
        <w:tc>
          <w:tcPr>
            <w:tcW w:w="1984" w:type="dxa"/>
            <w:tcBorders>
              <w:top w:val="single" w:color="auto" w:sz="8" w:space="0"/>
              <w:left w:val="single" w:color="auto" w:sz="8" w:space="0"/>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Search Key</w:t>
            </w:r>
          </w:p>
        </w:tc>
        <w:tc>
          <w:tcPr>
            <w:tcW w:w="7230" w:type="dxa"/>
            <w:tcBorders>
              <w:top w:val="single" w:color="auto" w:sz="8" w:space="0"/>
              <w:left w:val="nil"/>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Remarks</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User ID</w:t>
            </w:r>
          </w:p>
        </w:tc>
        <w:tc>
          <w:tcPr>
            <w:tcW w:w="723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Search as you type against all User IDs in R365</w:t>
            </w:r>
          </w:p>
          <w:p>
            <w:pPr>
              <w:pStyle w:val="106"/>
              <w:spacing w:line="240" w:lineRule="auto"/>
              <w:ind w:left="0"/>
              <w:rPr>
                <w:color w:val="auto"/>
                <w:sz w:val="20"/>
                <w:szCs w:val="20"/>
              </w:rPr>
            </w:pPr>
            <w:r>
              <w:rPr>
                <w:color w:val="auto"/>
                <w:sz w:val="20"/>
                <w:szCs w:val="20"/>
              </w:rPr>
              <w:t>Support wildcard search</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User Name</w:t>
            </w:r>
          </w:p>
        </w:tc>
        <w:tc>
          <w:tcPr>
            <w:tcW w:w="723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Search as you type against all User Names in R365</w:t>
            </w:r>
          </w:p>
          <w:p>
            <w:pPr>
              <w:pStyle w:val="106"/>
              <w:spacing w:line="240" w:lineRule="auto"/>
              <w:ind w:left="0"/>
              <w:rPr>
                <w:color w:val="auto"/>
                <w:sz w:val="20"/>
                <w:szCs w:val="20"/>
              </w:rPr>
            </w:pPr>
            <w:r>
              <w:rPr>
                <w:color w:val="auto"/>
                <w:sz w:val="20"/>
                <w:szCs w:val="20"/>
              </w:rPr>
              <w:t>Support wildcard search</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Department</w:t>
            </w:r>
          </w:p>
        </w:tc>
        <w:tc>
          <w:tcPr>
            <w:tcW w:w="723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sz w:val="20"/>
              </w:rPr>
              <w:t>Dropdown list, select from options as configured in “department” table</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 xml:space="preserve">Email </w:t>
            </w:r>
          </w:p>
        </w:tc>
        <w:tc>
          <w:tcPr>
            <w:tcW w:w="723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Search as you type against all Emails in R365</w:t>
            </w:r>
          </w:p>
          <w:p>
            <w:pPr>
              <w:pStyle w:val="106"/>
              <w:spacing w:line="240" w:lineRule="auto"/>
              <w:ind w:left="0"/>
              <w:rPr>
                <w:color w:val="auto"/>
                <w:sz w:val="20"/>
                <w:szCs w:val="20"/>
              </w:rPr>
            </w:pPr>
            <w:r>
              <w:rPr>
                <w:color w:val="auto"/>
                <w:sz w:val="20"/>
                <w:szCs w:val="20"/>
              </w:rPr>
              <w:t>Support wildcard search</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Mobile Number</w:t>
            </w:r>
          </w:p>
        </w:tc>
        <w:tc>
          <w:tcPr>
            <w:tcW w:w="723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Search as you type against all Mobile Numbers in R365</w:t>
            </w:r>
          </w:p>
          <w:p>
            <w:pPr>
              <w:pStyle w:val="106"/>
              <w:spacing w:line="240" w:lineRule="auto"/>
              <w:ind w:left="0"/>
              <w:rPr>
                <w:color w:val="auto"/>
                <w:sz w:val="20"/>
                <w:szCs w:val="20"/>
              </w:rPr>
            </w:pPr>
            <w:r>
              <w:rPr>
                <w:color w:val="auto"/>
                <w:sz w:val="20"/>
                <w:szCs w:val="20"/>
              </w:rPr>
              <w:t>Support wildcard search</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Overall Group Admin</w:t>
            </w:r>
          </w:p>
        </w:tc>
        <w:tc>
          <w:tcPr>
            <w:tcW w:w="723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color w:val="auto"/>
                <w:sz w:val="20"/>
                <w:szCs w:val="20"/>
              </w:rPr>
            </w:pPr>
            <w:r>
              <w:rPr>
                <w:color w:val="auto"/>
                <w:sz w:val="20"/>
                <w:szCs w:val="20"/>
              </w:rPr>
              <w:t xml:space="preserve">Dropdown. </w:t>
            </w:r>
          </w:p>
          <w:p>
            <w:pPr>
              <w:pStyle w:val="106"/>
              <w:spacing w:line="240" w:lineRule="auto"/>
              <w:ind w:left="0"/>
              <w:rPr>
                <w:color w:val="auto"/>
                <w:sz w:val="20"/>
                <w:szCs w:val="20"/>
              </w:rPr>
            </w:pPr>
            <w:r>
              <w:rPr>
                <w:color w:val="auto"/>
                <w:sz w:val="20"/>
                <w:szCs w:val="20"/>
              </w:rPr>
              <w:t>[Yes|No|All(default)]</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Overall User Admin</w:t>
            </w:r>
          </w:p>
        </w:tc>
        <w:tc>
          <w:tcPr>
            <w:tcW w:w="723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color w:val="auto"/>
                <w:sz w:val="20"/>
                <w:szCs w:val="20"/>
              </w:rPr>
            </w:pPr>
            <w:r>
              <w:rPr>
                <w:color w:val="auto"/>
                <w:sz w:val="20"/>
                <w:szCs w:val="20"/>
              </w:rPr>
              <w:t xml:space="preserve">Dropdown. </w:t>
            </w:r>
          </w:p>
          <w:p>
            <w:pPr>
              <w:pStyle w:val="106"/>
              <w:spacing w:line="240" w:lineRule="auto"/>
              <w:ind w:left="0"/>
              <w:rPr>
                <w:color w:val="auto"/>
                <w:sz w:val="20"/>
                <w:szCs w:val="20"/>
              </w:rPr>
            </w:pPr>
            <w:r>
              <w:rPr>
                <w:color w:val="auto"/>
                <w:sz w:val="20"/>
                <w:szCs w:val="20"/>
              </w:rPr>
              <w:t>[Yes|No|All(default)]</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color w:val="auto"/>
                <w:sz w:val="20"/>
                <w:szCs w:val="20"/>
              </w:rPr>
            </w:pPr>
            <w:r>
              <w:rPr>
                <w:color w:val="auto"/>
                <w:sz w:val="20"/>
                <w:szCs w:val="20"/>
              </w:rPr>
              <w:t>Active</w:t>
            </w:r>
          </w:p>
        </w:tc>
        <w:tc>
          <w:tcPr>
            <w:tcW w:w="723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color w:val="auto"/>
                <w:sz w:val="20"/>
                <w:szCs w:val="20"/>
              </w:rPr>
            </w:pPr>
            <w:r>
              <w:rPr>
                <w:color w:val="auto"/>
                <w:sz w:val="20"/>
                <w:szCs w:val="20"/>
              </w:rPr>
              <w:t xml:space="preserve">Dropdown. </w:t>
            </w:r>
          </w:p>
          <w:p>
            <w:pPr>
              <w:pStyle w:val="106"/>
              <w:spacing w:line="240" w:lineRule="auto"/>
              <w:ind w:left="0"/>
              <w:rPr>
                <w:color w:val="auto"/>
                <w:sz w:val="20"/>
                <w:szCs w:val="20"/>
              </w:rPr>
            </w:pPr>
            <w:r>
              <w:rPr>
                <w:color w:val="auto"/>
                <w:sz w:val="20"/>
                <w:szCs w:val="20"/>
              </w:rPr>
              <w:t>[Yes(default)|No|All]</w:t>
            </w:r>
          </w:p>
        </w:tc>
      </w:tr>
    </w:tbl>
    <w:p>
      <w:pPr>
        <w:rPr>
          <w:sz w:val="20"/>
          <w:szCs w:val="20"/>
        </w:rPr>
      </w:pPr>
    </w:p>
    <w:p>
      <w:pPr>
        <w:ind w:firstLine="720"/>
        <w:rPr>
          <w:sz w:val="20"/>
          <w:szCs w:val="20"/>
        </w:rPr>
      </w:pPr>
      <w:r>
        <w:rPr>
          <w:sz w:val="20"/>
          <w:szCs w:val="20"/>
        </w:rPr>
        <w:t>The following default fields will be shown search user result list</w:t>
      </w:r>
    </w:p>
    <w:p>
      <w:pPr>
        <w:pStyle w:val="106"/>
        <w:spacing w:line="240" w:lineRule="auto"/>
        <w:rPr>
          <w:sz w:val="20"/>
          <w:szCs w:val="20"/>
        </w:rPr>
      </w:pPr>
      <w:r>
        <w:rPr>
          <w:sz w:val="20"/>
          <w:szCs w:val="20"/>
        </w:rPr>
        <w:t>User ID</w:t>
      </w:r>
    </w:p>
    <w:p>
      <w:pPr>
        <w:pStyle w:val="106"/>
        <w:spacing w:line="240" w:lineRule="auto"/>
        <w:rPr>
          <w:sz w:val="20"/>
          <w:szCs w:val="20"/>
        </w:rPr>
      </w:pPr>
      <w:r>
        <w:rPr>
          <w:sz w:val="20"/>
          <w:szCs w:val="20"/>
        </w:rPr>
        <w:t>User Name</w:t>
      </w:r>
    </w:p>
    <w:p>
      <w:pPr>
        <w:pStyle w:val="106"/>
        <w:spacing w:line="240" w:lineRule="auto"/>
        <w:rPr>
          <w:sz w:val="20"/>
          <w:szCs w:val="20"/>
        </w:rPr>
      </w:pPr>
      <w:r>
        <w:rPr>
          <w:sz w:val="20"/>
          <w:szCs w:val="20"/>
        </w:rPr>
        <w:t>Department</w:t>
      </w:r>
    </w:p>
    <w:p>
      <w:pPr>
        <w:pStyle w:val="106"/>
        <w:spacing w:line="240" w:lineRule="auto"/>
        <w:rPr>
          <w:sz w:val="20"/>
          <w:szCs w:val="20"/>
        </w:rPr>
      </w:pPr>
      <w:r>
        <w:rPr>
          <w:sz w:val="20"/>
          <w:szCs w:val="20"/>
        </w:rPr>
        <w:t xml:space="preserve">Email </w:t>
      </w:r>
    </w:p>
    <w:p>
      <w:pPr>
        <w:pStyle w:val="106"/>
        <w:spacing w:line="240" w:lineRule="auto"/>
        <w:rPr>
          <w:sz w:val="20"/>
          <w:szCs w:val="20"/>
        </w:rPr>
      </w:pPr>
      <w:r>
        <w:rPr>
          <w:sz w:val="20"/>
          <w:szCs w:val="20"/>
        </w:rPr>
        <w:t>Mobile Number</w:t>
      </w:r>
    </w:p>
    <w:p>
      <w:pPr>
        <w:pStyle w:val="106"/>
        <w:spacing w:line="240" w:lineRule="auto"/>
        <w:rPr>
          <w:sz w:val="20"/>
          <w:szCs w:val="20"/>
        </w:rPr>
      </w:pPr>
      <w:r>
        <w:rPr>
          <w:sz w:val="20"/>
          <w:szCs w:val="20"/>
        </w:rPr>
        <w:t>Overall Group Admin</w:t>
      </w:r>
    </w:p>
    <w:p>
      <w:pPr>
        <w:pStyle w:val="106"/>
        <w:spacing w:line="240" w:lineRule="auto"/>
        <w:rPr>
          <w:sz w:val="20"/>
          <w:szCs w:val="20"/>
        </w:rPr>
      </w:pPr>
      <w:r>
        <w:rPr>
          <w:sz w:val="20"/>
          <w:szCs w:val="20"/>
        </w:rPr>
        <w:t>Overall User Admin</w:t>
      </w:r>
    </w:p>
    <w:p>
      <w:pPr>
        <w:pStyle w:val="106"/>
        <w:spacing w:line="240" w:lineRule="auto"/>
        <w:rPr>
          <w:sz w:val="20"/>
          <w:szCs w:val="20"/>
        </w:rPr>
      </w:pPr>
      <w:r>
        <w:rPr>
          <w:sz w:val="20"/>
          <w:szCs w:val="20"/>
        </w:rPr>
        <w:t>Active</w:t>
      </w:r>
    </w:p>
    <w:p>
      <w:pPr>
        <w:pStyle w:val="106"/>
        <w:spacing w:line="240" w:lineRule="auto"/>
        <w:rPr>
          <w:sz w:val="20"/>
          <w:szCs w:val="20"/>
        </w:rPr>
      </w:pPr>
      <w:r>
        <w:rPr>
          <w:sz w:val="20"/>
          <w:szCs w:val="20"/>
        </w:rPr>
        <w:t>Action</w:t>
      </w:r>
    </w:p>
    <w:p>
      <w:pPr>
        <w:pStyle w:val="6"/>
        <w:rPr>
          <w:b/>
        </w:rPr>
      </w:pPr>
      <w:r>
        <w:rPr>
          <w:b/>
        </w:rPr>
        <w:t xml:space="preserve">Sort User </w:t>
      </w:r>
    </w:p>
    <w:p>
      <w:pPr>
        <w:ind w:left="864"/>
        <w:rPr>
          <w:sz w:val="20"/>
        </w:rPr>
      </w:pPr>
      <w:r>
        <w:rPr>
          <w:sz w:val="20"/>
        </w:rPr>
        <w:t>This feature shall allow Overall User Administrator to sort user search result by any column in the result list.</w:t>
      </w:r>
    </w:p>
    <w:p>
      <w:pPr>
        <w:ind w:left="864"/>
        <w:rPr>
          <w:sz w:val="20"/>
        </w:rPr>
      </w:pPr>
    </w:p>
    <w:p>
      <w:pPr>
        <w:rPr>
          <w:sz w:val="20"/>
        </w:rPr>
      </w:pPr>
    </w:p>
    <w:p>
      <w:pPr>
        <w:pStyle w:val="5"/>
      </w:pPr>
      <w:bookmarkStart w:id="15" w:name="_Toc501627761"/>
      <w:bookmarkEnd w:id="15"/>
      <w:bookmarkStart w:id="16" w:name="_Toc501642263"/>
      <w:bookmarkEnd w:id="16"/>
      <w:bookmarkStart w:id="17" w:name="_Toc501627762"/>
      <w:bookmarkEnd w:id="17"/>
      <w:bookmarkStart w:id="18" w:name="_Toc501703163"/>
      <w:bookmarkEnd w:id="18"/>
      <w:bookmarkStart w:id="19" w:name="_Toc501698472"/>
      <w:bookmarkEnd w:id="19"/>
      <w:bookmarkStart w:id="20" w:name="_Toc503515055"/>
      <w:bookmarkEnd w:id="20"/>
      <w:bookmarkStart w:id="21" w:name="_Toc501703164"/>
      <w:bookmarkEnd w:id="21"/>
      <w:bookmarkStart w:id="22" w:name="_Toc503514959"/>
      <w:bookmarkEnd w:id="22"/>
      <w:bookmarkStart w:id="23" w:name="_Toc501642264"/>
      <w:bookmarkEnd w:id="23"/>
      <w:bookmarkStart w:id="24" w:name="_Toc501698471"/>
      <w:bookmarkEnd w:id="24"/>
      <w:bookmarkStart w:id="25" w:name="_Toc506803970"/>
      <w:r>
        <w:t>Manage User Group</w:t>
      </w:r>
      <w:bookmarkEnd w:id="25"/>
      <w:r>
        <w:t xml:space="preserve"> </w:t>
      </w:r>
    </w:p>
    <w:p>
      <w:pPr>
        <w:ind w:left="720"/>
        <w:jc w:val="both"/>
        <w:rPr>
          <w:rFonts w:cs="Arial"/>
          <w:sz w:val="20"/>
          <w:szCs w:val="22"/>
        </w:rPr>
      </w:pPr>
      <w:r>
        <w:rPr>
          <w:rFonts w:cs="Arial"/>
          <w:sz w:val="20"/>
          <w:szCs w:val="22"/>
        </w:rPr>
        <w:t xml:space="preserve">This feature shall allow Overall Group Administrator to manage (create, update, delete, view, search via keywords, filter, sort) user groups and corresponding user roles such as “Group Administrator”, “Officer-in-Charge”, “Read-only User”, “User” and etc. for that particular group. The search via keyword function shall be enhanced by “search as you type” feature. </w:t>
      </w:r>
    </w:p>
    <w:p>
      <w:pPr>
        <w:ind w:left="720"/>
        <w:rPr>
          <w:sz w:val="20"/>
        </w:rPr>
      </w:pPr>
      <w:r>
        <w:rPr>
          <w:sz w:val="20"/>
        </w:rPr>
        <w:t xml:space="preserve">Whenever User Group details are submitted for creation / update / deletion, R365 shall prompt up a confirmation dialogue asking user to confirm his or her action. </w:t>
      </w:r>
    </w:p>
    <w:p>
      <w:pPr>
        <w:ind w:left="720"/>
        <w:rPr>
          <w:sz w:val="20"/>
        </w:rPr>
      </w:pPr>
      <w:r>
        <w:rPr>
          <w:sz w:val="20"/>
        </w:rPr>
        <w:t>Whenever a group is created / updated / deleted, R365 shall display a confirmation message saying that this group is created / updated / deleted successfully or unsuccessfully. Group Name shall be included in the confirmation message whenever possible.</w:t>
      </w:r>
    </w:p>
    <w:p>
      <w:pPr>
        <w:ind w:firstLine="720"/>
        <w:jc w:val="both"/>
        <w:rPr>
          <w:sz w:val="20"/>
          <w:szCs w:val="22"/>
        </w:rPr>
      </w:pPr>
      <w:r>
        <w:rPr>
          <w:rFonts w:cs="Arial"/>
          <w:sz w:val="20"/>
          <w:szCs w:val="22"/>
        </w:rPr>
        <w:t>User Group and role will follow the following hierarchy: -</w:t>
      </w:r>
    </w:p>
    <w:p>
      <w:pPr>
        <w:ind w:left="720"/>
        <w:rPr>
          <w:rFonts w:cs="Arial"/>
          <w:szCs w:val="22"/>
        </w:rPr>
      </w:pPr>
      <w:r>
        <w:drawing>
          <wp:inline distT="0" distB="0" distL="0" distR="0">
            <wp:extent cx="5080635" cy="3068320"/>
            <wp:effectExtent l="19050" t="0" r="539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stretch>
                      <a:fillRect/>
                    </a:stretch>
                  </pic:blipFill>
                  <pic:spPr>
                    <a:xfrm>
                      <a:off x="0" y="0"/>
                      <a:ext cx="5082467" cy="3069572"/>
                    </a:xfrm>
                    <a:prstGeom prst="rect">
                      <a:avLst/>
                    </a:prstGeom>
                  </pic:spPr>
                </pic:pic>
              </a:graphicData>
            </a:graphic>
          </wp:inline>
        </w:drawing>
      </w:r>
    </w:p>
    <w:p>
      <w:pPr>
        <w:pStyle w:val="106"/>
        <w:rPr>
          <w:sz w:val="20"/>
        </w:rPr>
      </w:pPr>
      <w:r>
        <w:rPr>
          <w:sz w:val="20"/>
        </w:rPr>
        <w:t xml:space="preserve">One group may have more than one role. However, a user can have only one role in a same user group. E.g. </w:t>
      </w:r>
    </w:p>
    <w:p>
      <w:pPr>
        <w:pStyle w:val="106"/>
        <w:numPr>
          <w:ilvl w:val="2"/>
          <w:numId w:val="6"/>
        </w:numPr>
      </w:pPr>
      <w:r>
        <w:t>A user can be either “Administrator” or “Officer-In-Charge” in FMD-OPS-STAFF group.</w:t>
      </w:r>
    </w:p>
    <w:p>
      <w:pPr>
        <w:pStyle w:val="106"/>
        <w:numPr>
          <w:ilvl w:val="2"/>
          <w:numId w:val="6"/>
        </w:numPr>
        <w:rPr>
          <w:sz w:val="20"/>
        </w:rPr>
      </w:pPr>
      <w:r>
        <w:rPr>
          <w:sz w:val="20"/>
        </w:rPr>
        <w:t>A user can be “Officer-In-Charge” in FMD-OPS-STAFF, and “Viewer” in FMD-OPS-EQUIP group.</w:t>
      </w:r>
    </w:p>
    <w:p>
      <w:pPr>
        <w:pStyle w:val="106"/>
        <w:rPr>
          <w:sz w:val="20"/>
        </w:rPr>
      </w:pPr>
      <w:r>
        <w:rPr>
          <w:sz w:val="20"/>
        </w:rPr>
        <w:t xml:space="preserve">One reminder module may have multiple groups. However, one group can belong to only one reminder module. </w:t>
      </w:r>
    </w:p>
    <w:p>
      <w:pPr>
        <w:pStyle w:val="106"/>
        <w:numPr>
          <w:ilvl w:val="0"/>
          <w:numId w:val="0"/>
        </w:numPr>
        <w:ind w:left="1437"/>
        <w:rPr>
          <w:sz w:val="20"/>
        </w:rPr>
      </w:pPr>
    </w:p>
    <w:p>
      <w:pPr>
        <w:pStyle w:val="6"/>
        <w:rPr>
          <w:b/>
        </w:rPr>
      </w:pPr>
      <w:r>
        <w:rPr>
          <w:b/>
        </w:rPr>
        <w:t>Create User Group</w:t>
      </w:r>
    </w:p>
    <w:p>
      <w:pPr>
        <w:ind w:left="864"/>
        <w:rPr>
          <w:rFonts w:cs="Arial"/>
          <w:sz w:val="20"/>
          <w:szCs w:val="22"/>
        </w:rPr>
      </w:pPr>
      <w:r>
        <w:rPr>
          <w:rFonts w:cs="Arial"/>
          <w:sz w:val="20"/>
          <w:szCs w:val="22"/>
        </w:rPr>
        <w:t xml:space="preserve">This feature shall allow the Overall Group Administrator to create user groups in R365 for users to access reminders in their groups. When Overall Group Administrator creates a user group, he can create roles for the group, and assign user(s) as Group Administrator for the group. </w:t>
      </w:r>
    </w:p>
    <w:p>
      <w:pPr>
        <w:spacing w:after="0"/>
        <w:ind w:left="864"/>
        <w:rPr>
          <w:rFonts w:cs="Arial"/>
          <w:sz w:val="20"/>
          <w:szCs w:val="22"/>
        </w:rPr>
      </w:pPr>
      <w:r>
        <w:rPr>
          <w:rFonts w:cs="Arial"/>
          <w:sz w:val="20"/>
          <w:szCs w:val="22"/>
        </w:rPr>
        <w:t>Following details will be entered to create a User Group:</w:t>
      </w:r>
    </w:p>
    <w:tbl>
      <w:tblPr>
        <w:tblStyle w:val="59"/>
        <w:tblW w:w="9214"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7"/>
        <w:gridCol w:w="74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767"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Fields to be entered</w:t>
            </w:r>
          </w:p>
        </w:tc>
        <w:tc>
          <w:tcPr>
            <w:tcW w:w="7447"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767" w:type="dxa"/>
            <w:vAlign w:val="center"/>
          </w:tcPr>
          <w:p>
            <w:pPr>
              <w:spacing w:after="0" w:line="240" w:lineRule="auto"/>
              <w:rPr>
                <w:rFonts w:cs="Arial"/>
                <w:sz w:val="20"/>
                <w:szCs w:val="22"/>
              </w:rPr>
            </w:pPr>
            <w:r>
              <w:rPr>
                <w:rFonts w:cs="Arial"/>
                <w:sz w:val="20"/>
                <w:szCs w:val="22"/>
              </w:rPr>
              <w:t>Reminder Module*</w:t>
            </w:r>
          </w:p>
        </w:tc>
        <w:tc>
          <w:tcPr>
            <w:tcW w:w="7447" w:type="dxa"/>
            <w:vAlign w:val="center"/>
          </w:tcPr>
          <w:p>
            <w:pPr>
              <w:spacing w:after="0" w:line="240" w:lineRule="auto"/>
              <w:rPr>
                <w:rFonts w:cs="Arial"/>
                <w:sz w:val="20"/>
                <w:szCs w:val="22"/>
              </w:rPr>
            </w:pPr>
            <w:r>
              <w:rPr>
                <w:rFonts w:cs="Arial"/>
                <w:sz w:val="20"/>
                <w:szCs w:val="22"/>
              </w:rPr>
              <w:t>Dropdown List(Contract, Asset and 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767" w:type="dxa"/>
            <w:vAlign w:val="center"/>
          </w:tcPr>
          <w:p>
            <w:pPr>
              <w:spacing w:after="0" w:line="240" w:lineRule="auto"/>
              <w:rPr>
                <w:rFonts w:cs="Arial"/>
                <w:sz w:val="20"/>
                <w:szCs w:val="22"/>
              </w:rPr>
            </w:pPr>
            <w:r>
              <w:rPr>
                <w:rFonts w:cs="Arial"/>
                <w:sz w:val="20"/>
                <w:szCs w:val="22"/>
              </w:rPr>
              <w:t>Group Name*</w:t>
            </w:r>
          </w:p>
        </w:tc>
        <w:tc>
          <w:tcPr>
            <w:tcW w:w="7447" w:type="dxa"/>
            <w:vAlign w:val="center"/>
          </w:tcPr>
          <w:p>
            <w:pPr>
              <w:spacing w:after="0" w:line="240" w:lineRule="auto"/>
              <w:rPr>
                <w:rFonts w:cs="Arial"/>
                <w:sz w:val="20"/>
                <w:szCs w:val="22"/>
              </w:rPr>
            </w:pPr>
            <w:r>
              <w:rPr>
                <w:rFonts w:cs="Arial"/>
                <w:sz w:val="20"/>
                <w:szCs w:val="22"/>
              </w:rPr>
              <w:t>Text  (Need to be unique within Individual Reminder Group)</w:t>
            </w:r>
          </w:p>
          <w:p>
            <w:pPr>
              <w:spacing w:after="0" w:line="240" w:lineRule="auto"/>
              <w:rPr>
                <w:rFonts w:cs="Arial"/>
                <w:sz w:val="20"/>
                <w:szCs w:val="22"/>
              </w:rPr>
            </w:pPr>
            <w:r>
              <w:rPr>
                <w:rFonts w:cs="Arial"/>
                <w:sz w:val="20"/>
                <w:szCs w:val="22"/>
              </w:rPr>
              <w:t>Refer to Appendix “Sample User Group” for sample group names.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767" w:type="dxa"/>
            <w:vAlign w:val="center"/>
          </w:tcPr>
          <w:p>
            <w:pPr>
              <w:spacing w:after="0" w:line="240" w:lineRule="auto"/>
              <w:rPr>
                <w:rFonts w:cs="Arial"/>
                <w:sz w:val="20"/>
                <w:szCs w:val="22"/>
              </w:rPr>
            </w:pPr>
            <w:r>
              <w:rPr>
                <w:rFonts w:cs="Arial"/>
                <w:sz w:val="20"/>
                <w:szCs w:val="22"/>
              </w:rPr>
              <w:t>Group Description</w:t>
            </w:r>
          </w:p>
        </w:tc>
        <w:tc>
          <w:tcPr>
            <w:tcW w:w="7447" w:type="dxa"/>
            <w:vAlign w:val="center"/>
          </w:tcPr>
          <w:p>
            <w:pPr>
              <w:spacing w:after="0" w:line="240" w:lineRule="auto"/>
              <w:rPr>
                <w:rFonts w:cs="Arial"/>
                <w:sz w:val="20"/>
                <w:szCs w:val="22"/>
              </w:rPr>
            </w:pPr>
            <w:r>
              <w:rPr>
                <w:rFonts w:cs="Arial"/>
                <w:sz w:val="20"/>
                <w:szCs w:val="22"/>
              </w:rPr>
              <w:t>Textbox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767" w:type="dxa"/>
            <w:vAlign w:val="center"/>
          </w:tcPr>
          <w:p>
            <w:pPr>
              <w:spacing w:after="0" w:line="240" w:lineRule="auto"/>
              <w:rPr>
                <w:rFonts w:cs="Arial"/>
                <w:sz w:val="20"/>
                <w:szCs w:val="22"/>
              </w:rPr>
            </w:pPr>
            <w:r>
              <w:rPr>
                <w:rFonts w:cs="Arial"/>
                <w:sz w:val="20"/>
                <w:szCs w:val="22"/>
              </w:rPr>
              <w:t>Role(s)*</w:t>
            </w:r>
          </w:p>
        </w:tc>
        <w:tc>
          <w:tcPr>
            <w:tcW w:w="7447" w:type="dxa"/>
            <w:vAlign w:val="center"/>
          </w:tcPr>
          <w:p>
            <w:pPr>
              <w:spacing w:after="0" w:line="240" w:lineRule="auto"/>
              <w:rPr>
                <w:rFonts w:cs="Arial"/>
                <w:sz w:val="20"/>
                <w:szCs w:val="22"/>
              </w:rPr>
            </w:pPr>
            <w:r>
              <w:rPr>
                <w:rFonts w:cs="Arial"/>
                <w:sz w:val="20"/>
                <w:szCs w:val="22"/>
              </w:rPr>
              <w:t>Group Administrator is a default role.</w:t>
            </w:r>
          </w:p>
          <w:p>
            <w:pPr>
              <w:spacing w:after="0" w:line="240" w:lineRule="auto"/>
              <w:rPr>
                <w:ins w:id="5" w:author="PSA" w:date="2018-02-19T11:16:00Z"/>
                <w:rFonts w:cs="Arial"/>
                <w:sz w:val="20"/>
                <w:szCs w:val="22"/>
              </w:rPr>
            </w:pPr>
            <w:r>
              <w:rPr>
                <w:rFonts w:cs="Arial"/>
                <w:sz w:val="20"/>
                <w:szCs w:val="22"/>
              </w:rPr>
              <w:t>Other role(s) can be created in the group.</w:t>
            </w:r>
          </w:p>
          <w:p>
            <w:pPr>
              <w:spacing w:after="0" w:line="240" w:lineRule="auto"/>
              <w:rPr>
                <w:rFonts w:cs="Arial"/>
                <w:sz w:val="20"/>
                <w:szCs w:val="22"/>
              </w:rPr>
            </w:pPr>
          </w:p>
          <w:p>
            <w:pPr>
              <w:spacing w:after="0" w:line="240" w:lineRule="auto"/>
              <w:rPr>
                <w:rFonts w:cs="Arial"/>
                <w:sz w:val="20"/>
                <w:szCs w:val="22"/>
              </w:rPr>
            </w:pPr>
            <w:r>
              <w:rPr>
                <w:rFonts w:cs="Arial"/>
                <w:sz w:val="20"/>
                <w:szCs w:val="22"/>
              </w:rPr>
              <w:t>Access rights of group roles are configurable.</w:t>
            </w:r>
          </w:p>
          <w:tbl>
            <w:tblPr>
              <w:tblStyle w:val="59"/>
              <w:tblW w:w="7219" w:type="dxa"/>
              <w:tblInd w:w="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1"/>
              <w:gridCol w:w="1079"/>
              <w:gridCol w:w="46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511" w:type="dxa"/>
                  <w:shd w:val="clear" w:color="auto" w:fill="FBD4B4" w:themeFill="accent6" w:themeFillTint="66"/>
                </w:tcPr>
                <w:p>
                  <w:pPr>
                    <w:spacing w:after="0" w:line="240" w:lineRule="auto"/>
                    <w:rPr>
                      <w:rFonts w:cs="Arial"/>
                      <w:b/>
                      <w:sz w:val="20"/>
                      <w:szCs w:val="22"/>
                    </w:rPr>
                  </w:pPr>
                  <w:commentRangeStart w:id="1"/>
                  <w:r>
                    <w:rPr>
                      <w:rFonts w:cs="Arial"/>
                      <w:b/>
                      <w:sz w:val="20"/>
                      <w:szCs w:val="22"/>
                    </w:rPr>
                    <w:t>Access Right</w:t>
                  </w:r>
                  <w:commentRangeEnd w:id="1"/>
                  <w:r>
                    <w:rPr>
                      <w:rStyle w:val="51"/>
                    </w:rPr>
                    <w:commentReference w:id="1"/>
                  </w:r>
                  <w:r>
                    <w:rPr>
                      <w:rFonts w:cs="Arial"/>
                      <w:b/>
                      <w:sz w:val="20"/>
                      <w:szCs w:val="22"/>
                    </w:rPr>
                    <w:t>*</w:t>
                  </w:r>
                </w:p>
              </w:tc>
              <w:tc>
                <w:tcPr>
                  <w:tcW w:w="1079" w:type="dxa"/>
                  <w:shd w:val="clear" w:color="auto" w:fill="FBD4B4" w:themeFill="accent6" w:themeFillTint="66"/>
                </w:tcPr>
                <w:p>
                  <w:pPr>
                    <w:spacing w:after="0" w:line="240" w:lineRule="auto"/>
                    <w:rPr>
                      <w:rFonts w:cs="Arial"/>
                      <w:b/>
                      <w:sz w:val="20"/>
                      <w:szCs w:val="22"/>
                    </w:rPr>
                  </w:pPr>
                  <w:r>
                    <w:rPr>
                      <w:rFonts w:cs="Arial"/>
                      <w:b/>
                      <w:sz w:val="20"/>
                      <w:szCs w:val="22"/>
                    </w:rPr>
                    <w:t>Format</w:t>
                  </w:r>
                </w:p>
              </w:tc>
              <w:tc>
                <w:tcPr>
                  <w:tcW w:w="4629" w:type="dxa"/>
                  <w:shd w:val="clear" w:color="auto" w:fill="FBD4B4" w:themeFill="accent6" w:themeFillTint="66"/>
                </w:tcPr>
                <w:p>
                  <w:pPr>
                    <w:spacing w:after="0" w:line="240" w:lineRule="auto"/>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511" w:type="dxa"/>
                </w:tcPr>
                <w:p>
                  <w:pPr>
                    <w:spacing w:after="0" w:line="240" w:lineRule="auto"/>
                    <w:rPr>
                      <w:rFonts w:cs="Arial"/>
                      <w:sz w:val="20"/>
                      <w:szCs w:val="22"/>
                    </w:rPr>
                  </w:pPr>
                  <w:r>
                    <w:rPr>
                      <w:rFonts w:cs="Arial"/>
                      <w:sz w:val="20"/>
                      <w:szCs w:val="22"/>
                    </w:rPr>
                    <w:t>View Record</w:t>
                  </w:r>
                </w:p>
              </w:tc>
              <w:tc>
                <w:tcPr>
                  <w:tcW w:w="1079" w:type="dxa"/>
                </w:tcPr>
                <w:p>
                  <w:pPr>
                    <w:spacing w:after="0" w:line="240" w:lineRule="auto"/>
                    <w:rPr>
                      <w:rFonts w:cs="Arial"/>
                      <w:sz w:val="20"/>
                      <w:szCs w:val="22"/>
                    </w:rPr>
                  </w:pPr>
                  <w:r>
                    <w:rPr>
                      <w:rFonts w:cs="Arial"/>
                      <w:sz w:val="20"/>
                      <w:szCs w:val="22"/>
                    </w:rPr>
                    <w:t>Checkbox</w:t>
                  </w:r>
                </w:p>
              </w:tc>
              <w:tc>
                <w:tcPr>
                  <w:tcW w:w="4629" w:type="dxa"/>
                </w:tcPr>
                <w:p>
                  <w:pPr>
                    <w:spacing w:after="0" w:line="240" w:lineRule="auto"/>
                    <w:rPr>
                      <w:rFonts w:cs="Arial"/>
                      <w:sz w:val="20"/>
                      <w:szCs w:val="22"/>
                    </w:rPr>
                  </w:pPr>
                  <w:r>
                    <w:rPr>
                      <w:rFonts w:cs="Arial"/>
                      <w:sz w:val="20"/>
                      <w:szCs w:val="22"/>
                    </w:rPr>
                    <w:t>Access to dashboard, search function, and view 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511" w:type="dxa"/>
                </w:tcPr>
                <w:p>
                  <w:pPr>
                    <w:spacing w:after="0" w:line="240" w:lineRule="auto"/>
                    <w:rPr>
                      <w:rFonts w:cs="Arial"/>
                      <w:sz w:val="20"/>
                      <w:szCs w:val="22"/>
                    </w:rPr>
                  </w:pPr>
                  <w:r>
                    <w:rPr>
                      <w:rFonts w:cs="Arial"/>
                      <w:sz w:val="20"/>
                      <w:szCs w:val="22"/>
                    </w:rPr>
                    <w:t>Create Record</w:t>
                  </w:r>
                </w:p>
              </w:tc>
              <w:tc>
                <w:tcPr>
                  <w:tcW w:w="1079" w:type="dxa"/>
                </w:tcPr>
                <w:p>
                  <w:pPr>
                    <w:spacing w:after="0" w:line="240" w:lineRule="auto"/>
                    <w:rPr>
                      <w:rFonts w:cs="Arial"/>
                      <w:sz w:val="20"/>
                      <w:szCs w:val="22"/>
                    </w:rPr>
                  </w:pPr>
                  <w:r>
                    <w:rPr>
                      <w:rFonts w:cs="Arial"/>
                      <w:sz w:val="20"/>
                      <w:szCs w:val="22"/>
                    </w:rPr>
                    <w:t>Checkbox</w:t>
                  </w:r>
                </w:p>
              </w:tc>
              <w:tc>
                <w:tcPr>
                  <w:tcW w:w="4629" w:type="dxa"/>
                </w:tcPr>
                <w:p>
                  <w:pPr>
                    <w:spacing w:after="0" w:line="240" w:lineRule="auto"/>
                    <w:rPr>
                      <w:rFonts w:cs="Arial"/>
                      <w:sz w:val="20"/>
                      <w:szCs w:val="22"/>
                    </w:rPr>
                  </w:pPr>
                  <w:r>
                    <w:rPr>
                      <w:rFonts w:cs="Arial"/>
                      <w:sz w:val="20"/>
                      <w:szCs w:val="22"/>
                    </w:rPr>
                    <w:t>Access to create a new record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511" w:type="dxa"/>
                </w:tcPr>
                <w:p>
                  <w:pPr>
                    <w:spacing w:after="0" w:line="240" w:lineRule="auto"/>
                    <w:rPr>
                      <w:rFonts w:cs="Arial"/>
                      <w:sz w:val="20"/>
                      <w:szCs w:val="22"/>
                    </w:rPr>
                  </w:pPr>
                  <w:r>
                    <w:rPr>
                      <w:rFonts w:cs="Arial"/>
                      <w:sz w:val="20"/>
                      <w:szCs w:val="22"/>
                    </w:rPr>
                    <w:t>Update Record</w:t>
                  </w:r>
                </w:p>
              </w:tc>
              <w:tc>
                <w:tcPr>
                  <w:tcW w:w="1079" w:type="dxa"/>
                </w:tcPr>
                <w:p>
                  <w:pPr>
                    <w:spacing w:after="0" w:line="240" w:lineRule="auto"/>
                    <w:rPr>
                      <w:rFonts w:cs="Arial"/>
                      <w:sz w:val="20"/>
                      <w:szCs w:val="22"/>
                    </w:rPr>
                  </w:pPr>
                  <w:r>
                    <w:rPr>
                      <w:rFonts w:cs="Arial"/>
                      <w:sz w:val="20"/>
                      <w:szCs w:val="22"/>
                    </w:rPr>
                    <w:t>Checkbox</w:t>
                  </w:r>
                </w:p>
              </w:tc>
              <w:tc>
                <w:tcPr>
                  <w:tcW w:w="4629" w:type="dxa"/>
                </w:tcPr>
                <w:p>
                  <w:pPr>
                    <w:spacing w:after="0" w:line="240" w:lineRule="auto"/>
                    <w:rPr>
                      <w:rFonts w:cs="Arial"/>
                      <w:sz w:val="20"/>
                      <w:szCs w:val="22"/>
                    </w:rPr>
                  </w:pPr>
                  <w:r>
                    <w:rPr>
                      <w:rFonts w:cs="Arial"/>
                      <w:sz w:val="20"/>
                      <w:szCs w:val="22"/>
                    </w:rPr>
                    <w:t>Access to update a record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5" w:hRule="atLeast"/>
              </w:trPr>
              <w:tc>
                <w:tcPr>
                  <w:tcW w:w="1511" w:type="dxa"/>
                </w:tcPr>
                <w:p>
                  <w:pPr>
                    <w:spacing w:after="0" w:line="240" w:lineRule="auto"/>
                    <w:rPr>
                      <w:rFonts w:cs="Arial"/>
                      <w:sz w:val="20"/>
                      <w:szCs w:val="22"/>
                    </w:rPr>
                  </w:pPr>
                  <w:r>
                    <w:rPr>
                      <w:rFonts w:cs="Arial"/>
                      <w:sz w:val="20"/>
                      <w:szCs w:val="22"/>
                    </w:rPr>
                    <w:t>Delete Record</w:t>
                  </w:r>
                </w:p>
              </w:tc>
              <w:tc>
                <w:tcPr>
                  <w:tcW w:w="1079" w:type="dxa"/>
                </w:tcPr>
                <w:p>
                  <w:pPr>
                    <w:spacing w:after="0" w:line="240" w:lineRule="auto"/>
                    <w:rPr>
                      <w:rFonts w:cs="Arial"/>
                      <w:sz w:val="20"/>
                      <w:szCs w:val="22"/>
                    </w:rPr>
                  </w:pPr>
                  <w:r>
                    <w:rPr>
                      <w:rFonts w:cs="Arial"/>
                      <w:sz w:val="20"/>
                      <w:szCs w:val="22"/>
                    </w:rPr>
                    <w:t>Checkbox</w:t>
                  </w:r>
                </w:p>
              </w:tc>
              <w:tc>
                <w:tcPr>
                  <w:tcW w:w="4629" w:type="dxa"/>
                </w:tcPr>
                <w:p>
                  <w:pPr>
                    <w:spacing w:after="0" w:line="240" w:lineRule="auto"/>
                    <w:rPr>
                      <w:rFonts w:cs="Arial"/>
                      <w:sz w:val="20"/>
                      <w:szCs w:val="22"/>
                    </w:rPr>
                  </w:pPr>
                  <w:r>
                    <w:rPr>
                      <w:rFonts w:cs="Arial"/>
                      <w:sz w:val="20"/>
                      <w:szCs w:val="22"/>
                    </w:rPr>
                    <w:t>Access to delete a record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511" w:type="dxa"/>
                </w:tcPr>
                <w:p>
                  <w:pPr>
                    <w:spacing w:after="0" w:line="240" w:lineRule="auto"/>
                    <w:rPr>
                      <w:rFonts w:cs="Arial"/>
                      <w:sz w:val="20"/>
                      <w:szCs w:val="22"/>
                    </w:rPr>
                  </w:pPr>
                  <w:r>
                    <w:rPr>
                      <w:rFonts w:cs="Arial"/>
                      <w:sz w:val="20"/>
                      <w:szCs w:val="22"/>
                    </w:rPr>
                    <w:t>Verify Contract</w:t>
                  </w:r>
                </w:p>
              </w:tc>
              <w:tc>
                <w:tcPr>
                  <w:tcW w:w="1079" w:type="dxa"/>
                </w:tcPr>
                <w:p>
                  <w:pPr>
                    <w:spacing w:after="0" w:line="240" w:lineRule="auto"/>
                    <w:rPr>
                      <w:rFonts w:cs="Arial"/>
                      <w:sz w:val="20"/>
                      <w:szCs w:val="22"/>
                    </w:rPr>
                  </w:pPr>
                  <w:r>
                    <w:rPr>
                      <w:rFonts w:cs="Arial"/>
                      <w:sz w:val="20"/>
                      <w:szCs w:val="22"/>
                    </w:rPr>
                    <w:t>Checkbox</w:t>
                  </w:r>
                </w:p>
                <w:p>
                  <w:pPr>
                    <w:spacing w:after="0" w:line="240" w:lineRule="auto"/>
                    <w:rPr>
                      <w:rFonts w:cs="Arial"/>
                      <w:sz w:val="20"/>
                      <w:szCs w:val="22"/>
                    </w:rPr>
                  </w:pPr>
                </w:p>
              </w:tc>
              <w:tc>
                <w:tcPr>
                  <w:tcW w:w="4629" w:type="dxa"/>
                </w:tcPr>
                <w:p>
                  <w:pPr>
                    <w:spacing w:after="0" w:line="240" w:lineRule="auto"/>
                    <w:rPr>
                      <w:rFonts w:cs="Arial"/>
                      <w:sz w:val="20"/>
                      <w:szCs w:val="22"/>
                    </w:rPr>
                  </w:pPr>
                  <w:r>
                    <w:rPr>
                      <w:rFonts w:cs="Arial"/>
                      <w:sz w:val="20"/>
                      <w:szCs w:val="22"/>
                    </w:rPr>
                    <w:t xml:space="preserve">Access to verify contract. </w:t>
                  </w:r>
                </w:p>
                <w:p>
                  <w:pPr>
                    <w:spacing w:after="0" w:line="240" w:lineRule="auto"/>
                    <w:rPr>
                      <w:rFonts w:cs="Arial"/>
                      <w:sz w:val="20"/>
                      <w:szCs w:val="22"/>
                    </w:rPr>
                  </w:pPr>
                  <w:r>
                    <w:rPr>
                      <w:rFonts w:cs="Arial"/>
                      <w:sz w:val="20"/>
                      <w:szCs w:val="22"/>
                    </w:rPr>
                    <w:t>Display “Verify Contract” only when contract reminder module is selected.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511" w:type="dxa"/>
                </w:tcPr>
                <w:p>
                  <w:pPr>
                    <w:spacing w:after="0" w:line="240" w:lineRule="auto"/>
                    <w:rPr>
                      <w:rFonts w:cs="Arial"/>
                      <w:sz w:val="20"/>
                      <w:szCs w:val="22"/>
                    </w:rPr>
                  </w:pPr>
                  <w:r>
                    <w:rPr>
                      <w:rFonts w:cs="Arial"/>
                      <w:sz w:val="20"/>
                      <w:szCs w:val="22"/>
                    </w:rPr>
                    <w:t>Notification TO</w:t>
                  </w:r>
                </w:p>
                <w:p>
                  <w:pPr>
                    <w:spacing w:after="0" w:line="240" w:lineRule="auto"/>
                    <w:rPr>
                      <w:rFonts w:cs="Arial"/>
                      <w:sz w:val="20"/>
                      <w:szCs w:val="22"/>
                    </w:rPr>
                  </w:pPr>
                  <w:r>
                    <w:rPr>
                      <w:rFonts w:cs="Arial"/>
                      <w:sz w:val="20"/>
                      <w:szCs w:val="22"/>
                    </w:rPr>
                    <w:t>(All Reminders)</w:t>
                  </w:r>
                </w:p>
              </w:tc>
              <w:tc>
                <w:tcPr>
                  <w:tcW w:w="1079" w:type="dxa"/>
                </w:tcPr>
                <w:p>
                  <w:pPr>
                    <w:spacing w:after="0" w:line="240" w:lineRule="auto"/>
                    <w:rPr>
                      <w:rFonts w:cs="Arial"/>
                      <w:sz w:val="20"/>
                      <w:szCs w:val="22"/>
                    </w:rPr>
                  </w:pPr>
                  <w:r>
                    <w:rPr>
                      <w:rFonts w:cs="Arial"/>
                      <w:sz w:val="20"/>
                      <w:szCs w:val="22"/>
                    </w:rPr>
                    <w:t>Checkbox</w:t>
                  </w:r>
                </w:p>
              </w:tc>
              <w:tc>
                <w:tcPr>
                  <w:tcW w:w="4629" w:type="dxa"/>
                </w:tcPr>
                <w:p>
                  <w:pPr>
                    <w:spacing w:after="0" w:line="240" w:lineRule="auto"/>
                    <w:rPr>
                      <w:rFonts w:cs="Arial"/>
                      <w:sz w:val="20"/>
                      <w:szCs w:val="22"/>
                    </w:rPr>
                  </w:pPr>
                  <w:r>
                    <w:rPr>
                      <w:rFonts w:cs="Arial"/>
                      <w:sz w:val="20"/>
                      <w:szCs w:val="22"/>
                    </w:rPr>
                    <w:t>Access to receive email notifications (including all reminders sent on configured reminder dates, as well as expiry notifications sent after the record is expired) as TO recipient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511" w:type="dxa"/>
                </w:tcPr>
                <w:p>
                  <w:pPr>
                    <w:spacing w:after="0" w:line="240" w:lineRule="auto"/>
                    <w:rPr>
                      <w:rFonts w:cs="Arial"/>
                      <w:sz w:val="20"/>
                      <w:szCs w:val="22"/>
                    </w:rPr>
                  </w:pPr>
                  <w:r>
                    <w:rPr>
                      <w:rFonts w:cs="Arial"/>
                      <w:sz w:val="20"/>
                      <w:szCs w:val="22"/>
                    </w:rPr>
                    <w:t>Notification CC (All Reminders)</w:t>
                  </w:r>
                </w:p>
              </w:tc>
              <w:tc>
                <w:tcPr>
                  <w:tcW w:w="1079" w:type="dxa"/>
                </w:tcPr>
                <w:p>
                  <w:pPr>
                    <w:spacing w:after="0" w:line="240" w:lineRule="auto"/>
                    <w:rPr>
                      <w:rFonts w:cs="Arial"/>
                      <w:sz w:val="20"/>
                      <w:szCs w:val="22"/>
                    </w:rPr>
                  </w:pPr>
                  <w:r>
                    <w:rPr>
                      <w:rFonts w:cs="Arial"/>
                      <w:sz w:val="20"/>
                      <w:szCs w:val="22"/>
                    </w:rPr>
                    <w:t>Checkbox</w:t>
                  </w:r>
                </w:p>
              </w:tc>
              <w:tc>
                <w:tcPr>
                  <w:tcW w:w="4629" w:type="dxa"/>
                </w:tcPr>
                <w:p>
                  <w:pPr>
                    <w:spacing w:after="0" w:line="240" w:lineRule="auto"/>
                    <w:rPr>
                      <w:rFonts w:cs="Arial"/>
                      <w:sz w:val="20"/>
                      <w:szCs w:val="22"/>
                    </w:rPr>
                  </w:pPr>
                  <w:r>
                    <w:rPr>
                      <w:rFonts w:cs="Arial"/>
                      <w:sz w:val="20"/>
                      <w:szCs w:val="22"/>
                    </w:rPr>
                    <w:t>Access to receive email notifications (including all reminders sent on configured reminder dates, as well as expiry notifications sent after the record is expired) as CC recipient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511" w:type="dxa"/>
                </w:tcPr>
                <w:p>
                  <w:pPr>
                    <w:spacing w:after="0" w:line="240" w:lineRule="auto"/>
                    <w:rPr>
                      <w:rFonts w:cs="Arial"/>
                      <w:sz w:val="20"/>
                      <w:szCs w:val="22"/>
                    </w:rPr>
                  </w:pPr>
                  <w:r>
                    <w:rPr>
                      <w:rFonts w:cs="Arial"/>
                    </w:rPr>
                    <w:t>Notification CC (Last Reminder Only)</w:t>
                  </w:r>
                </w:p>
              </w:tc>
              <w:tc>
                <w:tcPr>
                  <w:tcW w:w="1079" w:type="dxa"/>
                </w:tcPr>
                <w:p>
                  <w:pPr>
                    <w:spacing w:after="0" w:line="240" w:lineRule="auto"/>
                    <w:rPr>
                      <w:rFonts w:cs="Arial"/>
                      <w:sz w:val="20"/>
                      <w:szCs w:val="22"/>
                    </w:rPr>
                  </w:pPr>
                  <w:r>
                    <w:rPr>
                      <w:rFonts w:cs="Arial"/>
                    </w:rPr>
                    <w:t>Checkbox</w:t>
                  </w:r>
                </w:p>
              </w:tc>
              <w:tc>
                <w:tcPr>
                  <w:tcW w:w="4629" w:type="dxa"/>
                </w:tcPr>
                <w:p>
                  <w:pPr>
                    <w:spacing w:after="0" w:line="240" w:lineRule="auto"/>
                    <w:rPr>
                      <w:rFonts w:cs="Arial"/>
                    </w:rPr>
                  </w:pPr>
                  <w:r>
                    <w:rPr>
                      <w:rFonts w:cs="Arial"/>
                    </w:rPr>
                    <w:t xml:space="preserve">Access to receive email notifications (of the last reminder only) as CC recipient. </w:t>
                  </w:r>
                </w:p>
                <w:tbl>
                  <w:tblPr>
                    <w:tblStyle w:val="58"/>
                    <w:tblW w:w="4342" w:type="dxa"/>
                    <w:tblInd w:w="0" w:type="dxa"/>
                    <w:tblLayout w:type="fixed"/>
                    <w:tblCellMar>
                      <w:top w:w="0" w:type="dxa"/>
                      <w:left w:w="0" w:type="dxa"/>
                      <w:bottom w:w="0" w:type="dxa"/>
                      <w:right w:w="0" w:type="dxa"/>
                    </w:tblCellMar>
                  </w:tblPr>
                  <w:tblGrid>
                    <w:gridCol w:w="1365"/>
                    <w:gridCol w:w="2977"/>
                  </w:tblGrid>
                  <w:tr>
                    <w:tblPrEx>
                      <w:tblLayout w:type="fixed"/>
                      <w:tblCellMar>
                        <w:top w:w="0" w:type="dxa"/>
                        <w:left w:w="0" w:type="dxa"/>
                        <w:bottom w:w="0" w:type="dxa"/>
                        <w:right w:w="0" w:type="dxa"/>
                      </w:tblCellMar>
                    </w:tblPrEx>
                    <w:tc>
                      <w:tcPr>
                        <w:tcW w:w="1365" w:type="dxa"/>
                        <w:tcBorders>
                          <w:top w:val="single" w:color="auto" w:sz="8" w:space="0"/>
                          <w:left w:val="single" w:color="auto" w:sz="8" w:space="0"/>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spacing w:after="0" w:line="240" w:lineRule="auto"/>
                          <w:rPr>
                            <w:rFonts w:ascii="Calibri" w:hAnsi="Calibri" w:cs="Calibri" w:eastAsiaTheme="minorHAnsi"/>
                            <w:szCs w:val="22"/>
                          </w:rPr>
                        </w:pPr>
                        <w:r>
                          <w:t>Configured Reminder Dates</w:t>
                        </w:r>
                      </w:p>
                    </w:tc>
                    <w:tc>
                      <w:tcPr>
                        <w:tcW w:w="2977" w:type="dxa"/>
                        <w:tcBorders>
                          <w:top w:val="single" w:color="auto" w:sz="8" w:space="0"/>
                          <w:left w:val="nil"/>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spacing w:after="0" w:line="240" w:lineRule="auto"/>
                          <w:rPr>
                            <w:rFonts w:ascii="Calibri" w:hAnsi="Calibri" w:cs="Calibri" w:eastAsiaTheme="minorHAnsi"/>
                            <w:szCs w:val="22"/>
                          </w:rPr>
                        </w:pPr>
                        <w:r>
                          <w:t xml:space="preserve">Only Receive the Last Reminder </w:t>
                        </w:r>
                      </w:p>
                    </w:tc>
                  </w:tr>
                  <w:tr>
                    <w:tblPrEx>
                      <w:tblLayout w:type="fixed"/>
                      <w:tblCellMar>
                        <w:top w:w="0" w:type="dxa"/>
                        <w:left w:w="0" w:type="dxa"/>
                        <w:bottom w:w="0" w:type="dxa"/>
                        <w:right w:w="0" w:type="dxa"/>
                      </w:tblCellMar>
                    </w:tblPrEx>
                    <w:tc>
                      <w:tcPr>
                        <w:tcW w:w="136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cs="Calibri" w:eastAsiaTheme="minorHAnsi"/>
                            <w:szCs w:val="22"/>
                          </w:rPr>
                        </w:pPr>
                        <w:r>
                          <w:t>1st, 2nd, and 3rd</w:t>
                        </w:r>
                      </w:p>
                    </w:tc>
                    <w:tc>
                      <w:tcPr>
                        <w:tcW w:w="2977" w:type="dxa"/>
                        <w:tcBorders>
                          <w:top w:val="nil"/>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cs="Calibri" w:eastAsiaTheme="minorHAnsi"/>
                            <w:szCs w:val="22"/>
                          </w:rPr>
                        </w:pPr>
                        <w:r>
                          <w:t>Only receive the reminder sent on the 3</w:t>
                        </w:r>
                        <w:r>
                          <w:rPr>
                            <w:vertAlign w:val="superscript"/>
                          </w:rPr>
                          <w:t>rd</w:t>
                        </w:r>
                        <w:r>
                          <w:t xml:space="preserve"> reminder date</w:t>
                        </w:r>
                      </w:p>
                    </w:tc>
                  </w:tr>
                  <w:tr>
                    <w:tblPrEx>
                      <w:tblLayout w:type="fixed"/>
                      <w:tblCellMar>
                        <w:top w:w="0" w:type="dxa"/>
                        <w:left w:w="0" w:type="dxa"/>
                        <w:bottom w:w="0" w:type="dxa"/>
                        <w:right w:w="0" w:type="dxa"/>
                      </w:tblCellMar>
                    </w:tblPrEx>
                    <w:tc>
                      <w:tcPr>
                        <w:tcW w:w="136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cs="Calibri" w:eastAsiaTheme="minorHAnsi"/>
                            <w:szCs w:val="22"/>
                          </w:rPr>
                        </w:pPr>
                        <w:r>
                          <w:t>1st, 2nd</w:t>
                        </w:r>
                      </w:p>
                    </w:tc>
                    <w:tc>
                      <w:tcPr>
                        <w:tcW w:w="2977" w:type="dxa"/>
                        <w:tcBorders>
                          <w:top w:val="nil"/>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cs="Calibri" w:eastAsiaTheme="minorHAnsi"/>
                            <w:szCs w:val="22"/>
                          </w:rPr>
                        </w:pPr>
                        <w:r>
                          <w:t>Only receive the reminder sent on the 2</w:t>
                        </w:r>
                        <w:r>
                          <w:rPr>
                            <w:vertAlign w:val="superscript"/>
                          </w:rPr>
                          <w:t>nd</w:t>
                        </w:r>
                        <w:r>
                          <w:t xml:space="preserve"> reminder date.</w:t>
                        </w:r>
                      </w:p>
                    </w:tc>
                  </w:tr>
                  <w:tr>
                    <w:tblPrEx>
                      <w:tblLayout w:type="fixed"/>
                      <w:tblCellMar>
                        <w:top w:w="0" w:type="dxa"/>
                        <w:left w:w="0" w:type="dxa"/>
                        <w:bottom w:w="0" w:type="dxa"/>
                        <w:right w:w="0" w:type="dxa"/>
                      </w:tblCellMar>
                    </w:tblPrEx>
                    <w:tc>
                      <w:tcPr>
                        <w:tcW w:w="136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cs="Calibri" w:eastAsiaTheme="minorHAnsi"/>
                            <w:szCs w:val="22"/>
                          </w:rPr>
                        </w:pPr>
                        <w:r>
                          <w:t>1st</w:t>
                        </w:r>
                      </w:p>
                    </w:tc>
                    <w:tc>
                      <w:tcPr>
                        <w:tcW w:w="2977" w:type="dxa"/>
                        <w:tcBorders>
                          <w:top w:val="nil"/>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cs="Calibri" w:eastAsiaTheme="minorHAnsi"/>
                            <w:color w:val="000000" w:themeColor="text1"/>
                            <w:szCs w:val="22"/>
                          </w:rPr>
                        </w:pPr>
                        <w:r>
                          <w:t>Only receive the reminder sent on the 1</w:t>
                        </w:r>
                        <w:r>
                          <w:rPr>
                            <w:vertAlign w:val="superscript"/>
                          </w:rPr>
                          <w:t>st</w:t>
                        </w:r>
                        <w:r>
                          <w:t xml:space="preserve"> reminder date</w:t>
                        </w:r>
                      </w:p>
                    </w:tc>
                  </w:tr>
                </w:tbl>
                <w:p>
                  <w:pPr>
                    <w:spacing w:after="0" w:line="240" w:lineRule="auto"/>
                    <w:rPr>
                      <w:rFonts w:cs="Arial"/>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511" w:type="dxa"/>
                </w:tcPr>
                <w:p>
                  <w:pPr>
                    <w:spacing w:after="0" w:line="240" w:lineRule="auto"/>
                    <w:rPr>
                      <w:rFonts w:cs="Arial"/>
                      <w:sz w:val="20"/>
                      <w:szCs w:val="22"/>
                    </w:rPr>
                  </w:pPr>
                  <w:r>
                    <w:rPr>
                      <w:rFonts w:cs="Arial"/>
                    </w:rPr>
                    <w:t>e (Expiry Notification Only)</w:t>
                  </w:r>
                </w:p>
              </w:tc>
              <w:tc>
                <w:tcPr>
                  <w:tcW w:w="1079" w:type="dxa"/>
                </w:tcPr>
                <w:p>
                  <w:pPr>
                    <w:spacing w:after="0" w:line="240" w:lineRule="auto"/>
                    <w:rPr>
                      <w:rFonts w:cs="Arial"/>
                      <w:sz w:val="20"/>
                      <w:szCs w:val="22"/>
                    </w:rPr>
                  </w:pPr>
                  <w:r>
                    <w:rPr>
                      <w:rFonts w:cs="Arial"/>
                    </w:rPr>
                    <w:t>Checkbox</w:t>
                  </w:r>
                </w:p>
              </w:tc>
              <w:tc>
                <w:tcPr>
                  <w:tcW w:w="4629" w:type="dxa"/>
                </w:tcPr>
                <w:p>
                  <w:pPr>
                    <w:spacing w:after="0" w:line="240" w:lineRule="auto"/>
                    <w:rPr>
                      <w:rFonts w:cs="Arial"/>
                      <w:sz w:val="20"/>
                      <w:szCs w:val="22"/>
                    </w:rPr>
                  </w:pPr>
                  <w:r>
                    <w:rPr>
                      <w:rFonts w:cs="Arial"/>
                    </w:rPr>
                    <w:t>Access to receive email notification (of the expiry notification only) as CC recipient.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7" w:hRule="atLeast"/>
              </w:trPr>
              <w:tc>
                <w:tcPr>
                  <w:tcW w:w="1511" w:type="dxa"/>
                </w:tcPr>
                <w:p>
                  <w:pPr>
                    <w:spacing w:after="0" w:line="240" w:lineRule="auto"/>
                    <w:rPr>
                      <w:rFonts w:cs="Arial"/>
                      <w:sz w:val="20"/>
                      <w:szCs w:val="22"/>
                    </w:rPr>
                  </w:pPr>
                  <w:r>
                    <w:rPr>
                      <w:rFonts w:cs="Arial"/>
                      <w:sz w:val="20"/>
                      <w:szCs w:val="22"/>
                    </w:rPr>
                    <w:t>Action</w:t>
                  </w:r>
                </w:p>
              </w:tc>
              <w:tc>
                <w:tcPr>
                  <w:tcW w:w="5708" w:type="dxa"/>
                  <w:gridSpan w:val="2"/>
                </w:tcPr>
                <w:p>
                  <w:pPr>
                    <w:spacing w:after="0" w:line="240" w:lineRule="auto"/>
                    <w:rPr>
                      <w:rFonts w:cs="Arial"/>
                      <w:sz w:val="20"/>
                      <w:szCs w:val="22"/>
                    </w:rPr>
                  </w:pPr>
                  <w:r>
                    <w:rPr>
                      <w:rFonts w:cs="Arial"/>
                      <w:sz w:val="20"/>
                      <w:szCs w:val="22"/>
                    </w:rPr>
                    <w:t>Add, update and delete buttons</w:t>
                  </w:r>
                </w:p>
              </w:tc>
            </w:tr>
          </w:tbl>
          <w:p>
            <w:pPr>
              <w:spacing w:after="0" w:line="240" w:lineRule="auto"/>
              <w:rPr>
                <w:rFonts w:cs="Arial"/>
                <w:sz w:val="20"/>
                <w:szCs w:val="22"/>
              </w:rPr>
            </w:pPr>
          </w:p>
          <w:p>
            <w:pPr>
              <w:spacing w:after="0" w:line="240" w:lineRule="auto"/>
              <w:rPr>
                <w:rFonts w:cs="Arial"/>
                <w:b/>
                <w:sz w:val="20"/>
                <w:szCs w:val="22"/>
              </w:rPr>
            </w:pPr>
            <w:r>
              <w:rPr>
                <w:rFonts w:cs="Arial"/>
                <w:b/>
                <w:sz w:val="20"/>
                <w:szCs w:val="22"/>
              </w:rPr>
              <w:t xml:space="preserve">Validation: </w:t>
            </w:r>
          </w:p>
          <w:p>
            <w:pPr>
              <w:spacing w:after="0" w:line="240" w:lineRule="auto"/>
              <w:rPr>
                <w:rFonts w:cs="Arial"/>
                <w:sz w:val="20"/>
                <w:szCs w:val="22"/>
              </w:rPr>
            </w:pPr>
            <w:r>
              <w:rPr>
                <w:rFonts w:cs="Arial"/>
                <w:sz w:val="20"/>
                <w:szCs w:val="22"/>
              </w:rPr>
              <w:t>- At least “View Record” access should be checked for a role.</w:t>
            </w:r>
          </w:p>
          <w:p>
            <w:pPr>
              <w:spacing w:after="0" w:line="240" w:lineRule="auto"/>
              <w:rPr>
                <w:rFonts w:cs="Arial"/>
                <w:sz w:val="20"/>
              </w:rPr>
            </w:pPr>
            <w:r>
              <w:rPr>
                <w:rFonts w:cs="Arial"/>
                <w:sz w:val="20"/>
              </w:rPr>
              <w:t>- Not both Notification CC (All Reminders) and Notification CC (Last Reminder Only) can be selected at the same time.</w:t>
            </w:r>
          </w:p>
          <w:p>
            <w:pPr>
              <w:spacing w:after="0" w:line="240" w:lineRule="auto"/>
              <w:rPr>
                <w:rFonts w:cs="Arial"/>
                <w:sz w:val="20"/>
              </w:rPr>
            </w:pPr>
            <w:r>
              <w:rPr>
                <w:rFonts w:cs="Arial"/>
                <w:sz w:val="20"/>
              </w:rPr>
              <w:t>- Not both Notification CC (All Reminders) and Notification CC (Expiry Notification Only) can be selected at the same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767" w:type="dxa"/>
            <w:vAlign w:val="center"/>
          </w:tcPr>
          <w:p>
            <w:pPr>
              <w:spacing w:after="0" w:line="240" w:lineRule="auto"/>
              <w:rPr>
                <w:rFonts w:cs="Arial"/>
                <w:sz w:val="20"/>
                <w:szCs w:val="22"/>
              </w:rPr>
            </w:pPr>
            <w:r>
              <w:rPr>
                <w:rFonts w:cs="Arial"/>
                <w:sz w:val="20"/>
                <w:szCs w:val="22"/>
              </w:rPr>
              <w:t>Group Administrator*</w:t>
            </w:r>
          </w:p>
        </w:tc>
        <w:tc>
          <w:tcPr>
            <w:tcW w:w="7447" w:type="dxa"/>
            <w:vAlign w:val="center"/>
          </w:tcPr>
          <w:p>
            <w:pPr>
              <w:spacing w:after="0" w:line="240" w:lineRule="auto"/>
              <w:rPr>
                <w:rFonts w:cs="Arial"/>
                <w:sz w:val="20"/>
                <w:szCs w:val="22"/>
              </w:rPr>
            </w:pPr>
            <w:r>
              <w:rPr>
                <w:rFonts w:cs="Arial"/>
                <w:sz w:val="20"/>
                <w:szCs w:val="22"/>
              </w:rPr>
              <w:t>Assign at least one user as Group Administrator.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767" w:type="dxa"/>
            <w:vAlign w:val="center"/>
          </w:tcPr>
          <w:p>
            <w:pPr>
              <w:spacing w:after="0" w:line="240" w:lineRule="auto"/>
              <w:rPr>
                <w:rFonts w:cs="Arial"/>
                <w:sz w:val="20"/>
                <w:szCs w:val="22"/>
              </w:rPr>
            </w:pPr>
            <w:r>
              <w:rPr>
                <w:rFonts w:cs="Arial"/>
                <w:sz w:val="20"/>
                <w:szCs w:val="22"/>
              </w:rPr>
              <w:t>Active*</w:t>
            </w:r>
          </w:p>
        </w:tc>
        <w:tc>
          <w:tcPr>
            <w:tcW w:w="7447" w:type="dxa"/>
            <w:vAlign w:val="center"/>
          </w:tcPr>
          <w:p>
            <w:pPr>
              <w:spacing w:after="0" w:line="240" w:lineRule="auto"/>
              <w:rPr>
                <w:rFonts w:cs="Arial"/>
                <w:sz w:val="20"/>
                <w:szCs w:val="22"/>
              </w:rPr>
            </w:pPr>
            <w:r>
              <w:rPr>
                <w:rFonts w:cs="Arial"/>
                <w:sz w:val="20"/>
                <w:szCs w:val="22"/>
              </w:rPr>
              <w:t>Dropdown List or Radio Button(Yes/No)</w:t>
            </w:r>
          </w:p>
        </w:tc>
      </w:tr>
    </w:tbl>
    <w:p>
      <w:pPr>
        <w:spacing w:after="0"/>
        <w:ind w:left="144" w:firstLine="720"/>
        <w:jc w:val="both"/>
        <w:rPr>
          <w:rFonts w:cs="Arial"/>
          <w:sz w:val="18"/>
          <w:szCs w:val="18"/>
        </w:rPr>
      </w:pPr>
      <w:r>
        <w:rPr>
          <w:rFonts w:cs="Arial"/>
          <w:sz w:val="18"/>
          <w:szCs w:val="18"/>
        </w:rPr>
        <w:t>*Mandatory field</w:t>
      </w:r>
    </w:p>
    <w:p>
      <w:pPr>
        <w:ind w:left="864"/>
        <w:jc w:val="both"/>
        <w:rPr>
          <w:sz w:val="20"/>
        </w:rPr>
      </w:pPr>
      <w:r>
        <w:rPr>
          <w:rFonts w:cs="Arial"/>
          <w:sz w:val="20"/>
          <w:szCs w:val="22"/>
        </w:rPr>
        <w:t>Group Administrator will be a default role for any group. By default, a Group Administrator has all access rights except for “Notification CC”. In order to assign a user as Group Administrator, Overall Group Administrator will firstly search the user, and then assign him or her as Group Administrator. Search as you type feature is required for searching user.</w:t>
      </w:r>
    </w:p>
    <w:p>
      <w:pPr>
        <w:spacing w:after="0"/>
        <w:ind w:left="720" w:firstLine="144"/>
        <w:rPr>
          <w:rFonts w:cs="Arial"/>
          <w:szCs w:val="22"/>
        </w:rPr>
      </w:pPr>
      <w:r>
        <w:rPr>
          <w:rFonts w:cs="Arial"/>
          <w:szCs w:val="22"/>
        </w:rPr>
        <w:t>Example for Role and Access Rights:</w:t>
      </w:r>
    </w:p>
    <w:tbl>
      <w:tblPr>
        <w:tblStyle w:val="58"/>
        <w:tblW w:w="9214" w:type="dxa"/>
        <w:tblInd w:w="959" w:type="dxa"/>
        <w:tblLayout w:type="fixed"/>
        <w:tblCellMar>
          <w:top w:w="0" w:type="dxa"/>
          <w:left w:w="108" w:type="dxa"/>
          <w:bottom w:w="0" w:type="dxa"/>
          <w:right w:w="108" w:type="dxa"/>
        </w:tblCellMar>
      </w:tblPr>
      <w:tblGrid>
        <w:gridCol w:w="1512"/>
        <w:gridCol w:w="718"/>
        <w:gridCol w:w="718"/>
        <w:gridCol w:w="718"/>
        <w:gridCol w:w="718"/>
        <w:gridCol w:w="719"/>
        <w:gridCol w:w="1027"/>
        <w:gridCol w:w="1028"/>
        <w:gridCol w:w="1028"/>
        <w:gridCol w:w="1028"/>
      </w:tblGrid>
      <w:tr>
        <w:tblPrEx>
          <w:tblLayout w:type="fixed"/>
          <w:tblCellMar>
            <w:top w:w="0" w:type="dxa"/>
            <w:left w:w="108" w:type="dxa"/>
            <w:bottom w:w="0" w:type="dxa"/>
            <w:right w:w="108" w:type="dxa"/>
          </w:tblCellMar>
        </w:tblPrEx>
        <w:trPr>
          <w:trHeight w:val="304" w:hRule="atLeast"/>
        </w:trPr>
        <w:tc>
          <w:tcPr>
            <w:tcW w:w="1512"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Role / Access</w:t>
            </w:r>
          </w:p>
        </w:tc>
        <w:tc>
          <w:tcPr>
            <w:tcW w:w="718" w:type="dxa"/>
            <w:tcBorders>
              <w:top w:val="single" w:color="auto" w:sz="4" w:space="0"/>
              <w:left w:val="nil"/>
              <w:bottom w:val="single" w:color="auto" w:sz="4" w:space="0"/>
              <w:right w:val="nil"/>
            </w:tcBorders>
            <w:shd w:val="clear" w:color="auto" w:fill="FBD4B4" w:themeFill="accent6" w:themeFillTint="66"/>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View</w:t>
            </w:r>
          </w:p>
        </w:tc>
        <w:tc>
          <w:tcPr>
            <w:tcW w:w="718"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 xml:space="preserve">Create </w:t>
            </w:r>
          </w:p>
        </w:tc>
        <w:tc>
          <w:tcPr>
            <w:tcW w:w="718" w:type="dxa"/>
            <w:tcBorders>
              <w:top w:val="single" w:color="auto" w:sz="4" w:space="0"/>
              <w:left w:val="nil"/>
              <w:bottom w:val="single" w:color="auto" w:sz="4" w:space="0"/>
              <w:right w:val="single" w:color="auto" w:sz="4" w:space="0"/>
            </w:tcBorders>
            <w:shd w:val="clear" w:color="auto" w:fill="FBD4B4" w:themeFill="accent6" w:themeFillTint="66"/>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 xml:space="preserve">Update </w:t>
            </w:r>
          </w:p>
        </w:tc>
        <w:tc>
          <w:tcPr>
            <w:tcW w:w="718" w:type="dxa"/>
            <w:tcBorders>
              <w:top w:val="single" w:color="auto" w:sz="4" w:space="0"/>
              <w:left w:val="nil"/>
              <w:bottom w:val="single" w:color="auto" w:sz="4" w:space="0"/>
              <w:right w:val="single" w:color="auto" w:sz="4" w:space="0"/>
            </w:tcBorders>
            <w:shd w:val="clear" w:color="auto" w:fill="FBD4B4" w:themeFill="accent6" w:themeFillTint="66"/>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 xml:space="preserve">Delete </w:t>
            </w:r>
          </w:p>
        </w:tc>
        <w:tc>
          <w:tcPr>
            <w:tcW w:w="719" w:type="dxa"/>
            <w:tcBorders>
              <w:top w:val="single" w:color="auto" w:sz="4" w:space="0"/>
              <w:left w:val="nil"/>
              <w:bottom w:val="single" w:color="auto" w:sz="4" w:space="0"/>
              <w:right w:val="single" w:color="auto" w:sz="4" w:space="0"/>
            </w:tcBorders>
            <w:shd w:val="clear" w:color="auto" w:fill="FBD4B4" w:themeFill="accent6" w:themeFillTint="66"/>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 xml:space="preserve">Verify </w:t>
            </w:r>
          </w:p>
        </w:tc>
        <w:tc>
          <w:tcPr>
            <w:tcW w:w="1027" w:type="dxa"/>
            <w:tcBorders>
              <w:top w:val="single" w:color="auto" w:sz="4" w:space="0"/>
              <w:left w:val="nil"/>
              <w:bottom w:val="single" w:color="auto" w:sz="4" w:space="0"/>
              <w:right w:val="single" w:color="auto" w:sz="4" w:space="0"/>
            </w:tcBorders>
            <w:shd w:val="clear" w:color="auto" w:fill="FBD4B4" w:themeFill="accent6" w:themeFillTint="66"/>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TO (All Reminders)</w:t>
            </w:r>
          </w:p>
        </w:tc>
        <w:tc>
          <w:tcPr>
            <w:tcW w:w="1028" w:type="dxa"/>
            <w:tcBorders>
              <w:top w:val="single" w:color="auto" w:sz="4" w:space="0"/>
              <w:left w:val="nil"/>
              <w:bottom w:val="single" w:color="auto" w:sz="4" w:space="0"/>
              <w:right w:val="single" w:color="auto" w:sz="4" w:space="0"/>
            </w:tcBorders>
            <w:shd w:val="clear" w:color="auto" w:fill="FBD4B4" w:themeFill="accent6" w:themeFillTint="66"/>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CC(All Reminders)</w:t>
            </w:r>
          </w:p>
        </w:tc>
        <w:tc>
          <w:tcPr>
            <w:tcW w:w="1028" w:type="dxa"/>
            <w:tcBorders>
              <w:top w:val="single" w:color="auto" w:sz="4" w:space="0"/>
              <w:left w:val="nil"/>
              <w:bottom w:val="single" w:color="auto" w:sz="4" w:space="0"/>
              <w:right w:val="single" w:color="auto" w:sz="4" w:space="0"/>
            </w:tcBorders>
            <w:shd w:val="clear" w:color="auto" w:fill="FBD4B4" w:themeFill="accent6" w:themeFillTint="66"/>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CC(Last Reminder Only)</w:t>
            </w:r>
          </w:p>
        </w:tc>
        <w:tc>
          <w:tcPr>
            <w:tcW w:w="1028" w:type="dxa"/>
            <w:tcBorders>
              <w:top w:val="single" w:color="auto" w:sz="4" w:space="0"/>
              <w:left w:val="nil"/>
              <w:bottom w:val="single" w:color="auto" w:sz="4" w:space="0"/>
              <w:right w:val="single" w:color="auto" w:sz="4" w:space="0"/>
            </w:tcBorders>
            <w:shd w:val="clear" w:color="auto" w:fill="FBD4B4" w:themeFill="accent6" w:themeFillTint="66"/>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CC(Expiry Notification Only)</w:t>
            </w:r>
          </w:p>
        </w:tc>
      </w:tr>
      <w:tr>
        <w:tblPrEx>
          <w:tblLayout w:type="fixed"/>
          <w:tblCellMar>
            <w:top w:w="0" w:type="dxa"/>
            <w:left w:w="108" w:type="dxa"/>
            <w:bottom w:w="0" w:type="dxa"/>
            <w:right w:w="108" w:type="dxa"/>
          </w:tblCellMar>
        </w:tblPrEx>
        <w:trPr>
          <w:trHeight w:val="304" w:hRule="atLeast"/>
        </w:trPr>
        <w:tc>
          <w:tcPr>
            <w:tcW w:w="1512"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Group Administrator</w:t>
            </w:r>
          </w:p>
        </w:tc>
        <w:tc>
          <w:tcPr>
            <w:tcW w:w="718" w:type="dxa"/>
            <w:tcBorders>
              <w:top w:val="single" w:color="auto" w:sz="4" w:space="0"/>
              <w:left w:val="nil"/>
              <w:bottom w:val="single" w:color="auto" w:sz="4" w:space="0"/>
              <w:right w:val="nil"/>
            </w:tcBorders>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2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p>
        </w:tc>
        <w:tc>
          <w:tcPr>
            <w:tcW w:w="1028" w:type="dxa"/>
            <w:tcBorders>
              <w:top w:val="nil"/>
              <w:left w:val="nil"/>
              <w:bottom w:val="single" w:color="auto" w:sz="4" w:space="0"/>
              <w:right w:val="single" w:color="auto" w:sz="4" w:space="0"/>
            </w:tcBorders>
          </w:tcPr>
          <w:p>
            <w:pPr>
              <w:spacing w:after="0" w:line="240" w:lineRule="auto"/>
              <w:jc w:val="center"/>
              <w:rPr>
                <w:rFonts w:ascii="Calibri" w:hAnsi="Calibri" w:cs="Calibri"/>
                <w:color w:val="000000"/>
                <w:sz w:val="18"/>
                <w:szCs w:val="22"/>
                <w:lang w:val="en-GB" w:eastAsia="zh-CN"/>
              </w:rPr>
            </w:pPr>
          </w:p>
        </w:tc>
        <w:tc>
          <w:tcPr>
            <w:tcW w:w="1028" w:type="dxa"/>
            <w:tcBorders>
              <w:top w:val="nil"/>
              <w:left w:val="nil"/>
              <w:bottom w:val="single" w:color="auto" w:sz="4" w:space="0"/>
              <w:right w:val="single" w:color="auto" w:sz="4" w:space="0"/>
            </w:tcBorders>
          </w:tcPr>
          <w:p>
            <w:pPr>
              <w:spacing w:after="0" w:line="240" w:lineRule="auto"/>
              <w:jc w:val="center"/>
              <w:rPr>
                <w:rFonts w:ascii="Calibri" w:hAnsi="Calibri" w:cs="Calibri"/>
                <w:color w:val="000000"/>
                <w:sz w:val="18"/>
                <w:szCs w:val="22"/>
                <w:lang w:val="en-GB" w:eastAsia="zh-CN"/>
              </w:rPr>
            </w:pPr>
          </w:p>
        </w:tc>
      </w:tr>
      <w:tr>
        <w:tblPrEx>
          <w:tblLayout w:type="fixed"/>
          <w:tblCellMar>
            <w:top w:w="0" w:type="dxa"/>
            <w:left w:w="108" w:type="dxa"/>
            <w:bottom w:w="0" w:type="dxa"/>
            <w:right w:w="108" w:type="dxa"/>
          </w:tblCellMar>
        </w:tblPrEx>
        <w:trPr>
          <w:trHeight w:val="304" w:hRule="atLeast"/>
        </w:trPr>
        <w:tc>
          <w:tcPr>
            <w:tcW w:w="1512"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Officer in Charge</w:t>
            </w:r>
          </w:p>
        </w:tc>
        <w:tc>
          <w:tcPr>
            <w:tcW w:w="718" w:type="dxa"/>
            <w:tcBorders>
              <w:top w:val="single" w:color="auto" w:sz="4" w:space="0"/>
              <w:left w:val="nil"/>
              <w:bottom w:val="single" w:color="auto" w:sz="4" w:space="0"/>
              <w:right w:val="nil"/>
            </w:tcBorders>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2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p>
        </w:tc>
        <w:tc>
          <w:tcPr>
            <w:tcW w:w="1028" w:type="dxa"/>
            <w:tcBorders>
              <w:top w:val="nil"/>
              <w:left w:val="nil"/>
              <w:bottom w:val="single" w:color="auto" w:sz="4" w:space="0"/>
              <w:right w:val="single" w:color="auto" w:sz="4" w:space="0"/>
            </w:tcBorders>
          </w:tcPr>
          <w:p>
            <w:pPr>
              <w:spacing w:after="0" w:line="240" w:lineRule="auto"/>
              <w:jc w:val="center"/>
              <w:rPr>
                <w:rFonts w:ascii="Calibri" w:hAnsi="Calibri" w:cs="Calibri"/>
                <w:color w:val="000000"/>
                <w:sz w:val="18"/>
                <w:szCs w:val="22"/>
                <w:lang w:val="en-GB" w:eastAsia="zh-CN"/>
              </w:rPr>
            </w:pPr>
          </w:p>
        </w:tc>
        <w:tc>
          <w:tcPr>
            <w:tcW w:w="1028" w:type="dxa"/>
            <w:tcBorders>
              <w:top w:val="nil"/>
              <w:left w:val="nil"/>
              <w:bottom w:val="single" w:color="auto" w:sz="4" w:space="0"/>
              <w:right w:val="single" w:color="auto" w:sz="4" w:space="0"/>
            </w:tcBorders>
          </w:tcPr>
          <w:p>
            <w:pPr>
              <w:spacing w:after="0" w:line="240" w:lineRule="auto"/>
              <w:jc w:val="center"/>
              <w:rPr>
                <w:rFonts w:ascii="Calibri" w:hAnsi="Calibri" w:cs="Calibri"/>
                <w:color w:val="000000"/>
                <w:sz w:val="18"/>
                <w:szCs w:val="22"/>
                <w:lang w:val="en-GB" w:eastAsia="zh-CN"/>
              </w:rPr>
            </w:pPr>
          </w:p>
        </w:tc>
      </w:tr>
      <w:tr>
        <w:tblPrEx>
          <w:tblLayout w:type="fixed"/>
          <w:tblCellMar>
            <w:top w:w="0" w:type="dxa"/>
            <w:left w:w="108" w:type="dxa"/>
            <w:bottom w:w="0" w:type="dxa"/>
            <w:right w:w="108" w:type="dxa"/>
          </w:tblCellMar>
        </w:tblPrEx>
        <w:trPr>
          <w:trHeight w:val="304" w:hRule="atLeast"/>
        </w:trPr>
        <w:tc>
          <w:tcPr>
            <w:tcW w:w="1512"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Read-only User</w:t>
            </w:r>
          </w:p>
        </w:tc>
        <w:tc>
          <w:tcPr>
            <w:tcW w:w="718" w:type="dxa"/>
            <w:tcBorders>
              <w:top w:val="single" w:color="auto" w:sz="4" w:space="0"/>
              <w:left w:val="nil"/>
              <w:bottom w:val="single" w:color="auto" w:sz="4" w:space="0"/>
              <w:right w:val="nil"/>
            </w:tcBorders>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p>
        </w:tc>
        <w:tc>
          <w:tcPr>
            <w:tcW w:w="71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p>
        </w:tc>
        <w:tc>
          <w:tcPr>
            <w:tcW w:w="71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p>
        </w:tc>
        <w:tc>
          <w:tcPr>
            <w:tcW w:w="71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p>
        </w:tc>
        <w:tc>
          <w:tcPr>
            <w:tcW w:w="10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p>
        </w:tc>
        <w:tc>
          <w:tcPr>
            <w:tcW w:w="102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28" w:type="dxa"/>
            <w:tcBorders>
              <w:top w:val="nil"/>
              <w:left w:val="nil"/>
              <w:bottom w:val="single" w:color="auto" w:sz="4" w:space="0"/>
              <w:right w:val="single" w:color="auto" w:sz="4" w:space="0"/>
            </w:tcBorders>
          </w:tcPr>
          <w:p>
            <w:pPr>
              <w:spacing w:after="0" w:line="240" w:lineRule="auto"/>
              <w:jc w:val="center"/>
              <w:rPr>
                <w:rFonts w:ascii="Calibri" w:hAnsi="Calibri" w:cs="Calibri"/>
                <w:color w:val="000000"/>
                <w:sz w:val="18"/>
                <w:szCs w:val="22"/>
                <w:lang w:val="en-GB" w:eastAsia="zh-CN"/>
              </w:rPr>
            </w:pPr>
          </w:p>
        </w:tc>
        <w:tc>
          <w:tcPr>
            <w:tcW w:w="1028" w:type="dxa"/>
            <w:tcBorders>
              <w:top w:val="nil"/>
              <w:left w:val="nil"/>
              <w:bottom w:val="single" w:color="auto" w:sz="4" w:space="0"/>
              <w:right w:val="single" w:color="auto" w:sz="4" w:space="0"/>
            </w:tcBorders>
          </w:tcPr>
          <w:p>
            <w:pPr>
              <w:spacing w:after="0" w:line="240" w:lineRule="auto"/>
              <w:jc w:val="center"/>
              <w:rPr>
                <w:rFonts w:ascii="Calibri" w:hAnsi="Calibri" w:cs="Calibri"/>
                <w:color w:val="000000"/>
                <w:sz w:val="18"/>
                <w:szCs w:val="22"/>
                <w:lang w:val="en-GB" w:eastAsia="zh-CN"/>
              </w:rPr>
            </w:pPr>
          </w:p>
        </w:tc>
      </w:tr>
      <w:tr>
        <w:tblPrEx>
          <w:tblLayout w:type="fixed"/>
          <w:tblCellMar>
            <w:top w:w="0" w:type="dxa"/>
            <w:left w:w="108" w:type="dxa"/>
            <w:bottom w:w="0" w:type="dxa"/>
            <w:right w:w="108" w:type="dxa"/>
          </w:tblCellMar>
        </w:tblPrEx>
        <w:trPr>
          <w:trHeight w:val="304" w:hRule="atLeast"/>
        </w:trPr>
        <w:tc>
          <w:tcPr>
            <w:tcW w:w="1512"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6"/>
                <w:szCs w:val="22"/>
                <w:lang w:val="en-GB" w:eastAsia="zh-CN"/>
              </w:rPr>
            </w:pPr>
            <w:r>
              <w:rPr>
                <w:rFonts w:ascii="Calibri" w:hAnsi="Calibri" w:cs="Calibri"/>
                <w:color w:val="000000"/>
                <w:sz w:val="16"/>
                <w:szCs w:val="22"/>
                <w:lang w:val="en-GB" w:eastAsia="zh-CN"/>
              </w:rPr>
              <w:t>User</w:t>
            </w:r>
          </w:p>
        </w:tc>
        <w:tc>
          <w:tcPr>
            <w:tcW w:w="718" w:type="dxa"/>
            <w:tcBorders>
              <w:top w:val="single" w:color="auto" w:sz="4" w:space="0"/>
              <w:left w:val="nil"/>
              <w:bottom w:val="single" w:color="auto" w:sz="4" w:space="0"/>
              <w:right w:val="nil"/>
            </w:tcBorders>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71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p>
        </w:tc>
        <w:tc>
          <w:tcPr>
            <w:tcW w:w="102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cs="Calibri"/>
                <w:color w:val="000000"/>
                <w:sz w:val="18"/>
                <w:szCs w:val="22"/>
                <w:lang w:val="en-GB" w:eastAsia="zh-CN"/>
              </w:rPr>
            </w:pPr>
          </w:p>
        </w:tc>
        <w:tc>
          <w:tcPr>
            <w:tcW w:w="1028" w:type="dxa"/>
            <w:tcBorders>
              <w:top w:val="nil"/>
              <w:left w:val="nil"/>
              <w:bottom w:val="single" w:color="auto" w:sz="4" w:space="0"/>
              <w:right w:val="single" w:color="auto" w:sz="4" w:space="0"/>
            </w:tcBorders>
          </w:tcPr>
          <w:p>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28" w:type="dxa"/>
            <w:tcBorders>
              <w:top w:val="nil"/>
              <w:left w:val="nil"/>
              <w:bottom w:val="single" w:color="auto" w:sz="4" w:space="0"/>
              <w:right w:val="single" w:color="auto" w:sz="4" w:space="0"/>
            </w:tcBorders>
          </w:tcPr>
          <w:p>
            <w:pPr>
              <w:spacing w:after="0" w:line="240" w:lineRule="auto"/>
              <w:jc w:val="center"/>
              <w:rPr>
                <w:rFonts w:ascii="Calibri" w:hAnsi="Calibri" w:cs="Calibri"/>
                <w:color w:val="000000"/>
                <w:sz w:val="18"/>
                <w:szCs w:val="22"/>
                <w:lang w:val="en-GB" w:eastAsia="zh-CN"/>
              </w:rPr>
            </w:pPr>
          </w:p>
        </w:tc>
      </w:tr>
    </w:tbl>
    <w:p>
      <w:pPr>
        <w:pStyle w:val="6"/>
        <w:rPr>
          <w:b/>
        </w:rPr>
      </w:pPr>
      <w:r>
        <w:rPr>
          <w:b/>
        </w:rPr>
        <w:t xml:space="preserve">View User Group </w:t>
      </w:r>
    </w:p>
    <w:p>
      <w:pPr>
        <w:ind w:left="864"/>
        <w:rPr>
          <w:sz w:val="20"/>
        </w:rPr>
      </w:pPr>
      <w:r>
        <w:rPr>
          <w:sz w:val="20"/>
        </w:rPr>
        <w:t xml:space="preserve">This feature shall allow Overall Group Administrator to view user group details in R365. Following details will be displayed in view group details page: </w:t>
      </w:r>
    </w:p>
    <w:tbl>
      <w:tblPr>
        <w:tblStyle w:val="59"/>
        <w:tblW w:w="9214"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8"/>
        <w:gridCol w:w="69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shd w:val="clear" w:color="auto" w:fill="FBD4B4" w:themeFill="accent6" w:themeFillTint="66"/>
            <w:vAlign w:val="center"/>
          </w:tcPr>
          <w:p>
            <w:pPr>
              <w:spacing w:after="0" w:line="240" w:lineRule="auto"/>
              <w:jc w:val="center"/>
              <w:rPr>
                <w:rFonts w:cstheme="minorHAnsi"/>
                <w:b/>
                <w:sz w:val="20"/>
                <w:szCs w:val="20"/>
              </w:rPr>
            </w:pPr>
            <w:r>
              <w:rPr>
                <w:rFonts w:cstheme="minorHAnsi"/>
                <w:b/>
                <w:sz w:val="20"/>
                <w:szCs w:val="20"/>
              </w:rPr>
              <w:t>Fields</w:t>
            </w:r>
          </w:p>
        </w:tc>
        <w:tc>
          <w:tcPr>
            <w:tcW w:w="6946" w:type="dxa"/>
            <w:shd w:val="clear" w:color="auto" w:fill="FBD4B4" w:themeFill="accent6" w:themeFillTint="66"/>
            <w:vAlign w:val="center"/>
          </w:tcPr>
          <w:p>
            <w:pPr>
              <w:spacing w:after="0" w:line="240" w:lineRule="auto"/>
              <w:jc w:val="center"/>
              <w:rPr>
                <w:rFonts w:cstheme="minorHAnsi"/>
                <w:b/>
                <w:sz w:val="20"/>
                <w:szCs w:val="20"/>
              </w:rPr>
            </w:pPr>
            <w:r>
              <w:rPr>
                <w:rFonts w:cstheme="minorHAnsi"/>
                <w:b/>
                <w:sz w:val="20"/>
                <w:szCs w:val="20"/>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vAlign w:val="center"/>
          </w:tcPr>
          <w:p>
            <w:pPr>
              <w:spacing w:after="0" w:line="240" w:lineRule="auto"/>
              <w:rPr>
                <w:rFonts w:cstheme="minorHAnsi"/>
                <w:sz w:val="20"/>
                <w:szCs w:val="20"/>
              </w:rPr>
            </w:pPr>
            <w:r>
              <w:rPr>
                <w:rFonts w:cstheme="minorHAnsi"/>
                <w:sz w:val="20"/>
                <w:szCs w:val="20"/>
              </w:rPr>
              <w:t>Reminder Module</w:t>
            </w:r>
          </w:p>
        </w:tc>
        <w:tc>
          <w:tcPr>
            <w:tcW w:w="6946" w:type="dxa"/>
            <w:vAlign w:val="center"/>
          </w:tcPr>
          <w:p>
            <w:pPr>
              <w:spacing w:after="0" w:line="240" w:lineRule="auto"/>
              <w:rPr>
                <w:rFonts w:cstheme="minorHAnsi"/>
                <w:sz w:val="20"/>
                <w:szCs w:val="20"/>
              </w:rPr>
            </w:pPr>
            <w:r>
              <w:rPr>
                <w:rFonts w:cstheme="minorHAnsi"/>
                <w:sz w:val="20"/>
                <w:szCs w:val="20"/>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vAlign w:val="center"/>
          </w:tcPr>
          <w:p>
            <w:pPr>
              <w:spacing w:after="0" w:line="240" w:lineRule="auto"/>
              <w:rPr>
                <w:rFonts w:cstheme="minorHAnsi"/>
                <w:sz w:val="20"/>
                <w:szCs w:val="20"/>
              </w:rPr>
            </w:pPr>
            <w:r>
              <w:rPr>
                <w:rFonts w:cstheme="minorHAnsi"/>
                <w:sz w:val="20"/>
                <w:szCs w:val="20"/>
              </w:rPr>
              <w:t>Group Name</w:t>
            </w:r>
          </w:p>
        </w:tc>
        <w:tc>
          <w:tcPr>
            <w:tcW w:w="6946" w:type="dxa"/>
            <w:vAlign w:val="center"/>
          </w:tcPr>
          <w:p>
            <w:pPr>
              <w:spacing w:after="0" w:line="240" w:lineRule="auto"/>
              <w:rPr>
                <w:rFonts w:cstheme="minorHAnsi"/>
                <w:sz w:val="20"/>
                <w:szCs w:val="20"/>
              </w:rPr>
            </w:pPr>
            <w:r>
              <w:rPr>
                <w:rFonts w:cstheme="minorHAnsi"/>
                <w:sz w:val="20"/>
                <w:szCs w:val="20"/>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vAlign w:val="center"/>
          </w:tcPr>
          <w:p>
            <w:pPr>
              <w:spacing w:after="0" w:line="240" w:lineRule="auto"/>
              <w:rPr>
                <w:rFonts w:cstheme="minorHAnsi"/>
                <w:sz w:val="20"/>
                <w:szCs w:val="20"/>
              </w:rPr>
            </w:pPr>
            <w:r>
              <w:rPr>
                <w:rFonts w:cstheme="minorHAnsi"/>
                <w:sz w:val="20"/>
                <w:szCs w:val="20"/>
              </w:rPr>
              <w:t>Group Description</w:t>
            </w:r>
          </w:p>
        </w:tc>
        <w:tc>
          <w:tcPr>
            <w:tcW w:w="6946" w:type="dxa"/>
            <w:vAlign w:val="center"/>
          </w:tcPr>
          <w:p>
            <w:pPr>
              <w:spacing w:after="0" w:line="240" w:lineRule="auto"/>
              <w:rPr>
                <w:rFonts w:cstheme="minorHAnsi"/>
                <w:sz w:val="20"/>
                <w:szCs w:val="20"/>
              </w:rPr>
            </w:pPr>
            <w:r>
              <w:rPr>
                <w:rFonts w:cstheme="minorHAnsi"/>
                <w:sz w:val="20"/>
                <w:szCs w:val="20"/>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1" w:hRule="atLeast"/>
        </w:trPr>
        <w:tc>
          <w:tcPr>
            <w:tcW w:w="2268" w:type="dxa"/>
            <w:vAlign w:val="center"/>
          </w:tcPr>
          <w:p>
            <w:pPr>
              <w:spacing w:after="0" w:line="240" w:lineRule="auto"/>
              <w:rPr>
                <w:rFonts w:cstheme="minorHAnsi"/>
                <w:sz w:val="20"/>
                <w:szCs w:val="20"/>
              </w:rPr>
            </w:pPr>
            <w:r>
              <w:rPr>
                <w:rFonts w:cstheme="minorHAnsi"/>
                <w:sz w:val="20"/>
                <w:szCs w:val="20"/>
              </w:rPr>
              <w:t>Role(s)</w:t>
            </w:r>
          </w:p>
        </w:tc>
        <w:tc>
          <w:tcPr>
            <w:tcW w:w="6946" w:type="dxa"/>
            <w:vAlign w:val="center"/>
          </w:tcPr>
          <w:p>
            <w:pPr>
              <w:spacing w:after="0" w:line="240" w:lineRule="auto"/>
              <w:rPr>
                <w:rFonts w:cstheme="minorHAnsi"/>
                <w:sz w:val="20"/>
                <w:szCs w:val="20"/>
              </w:rPr>
            </w:pPr>
            <w:r>
              <w:rPr>
                <w:rFonts w:cstheme="minorHAnsi"/>
                <w:sz w:val="20"/>
                <w:szCs w:val="20"/>
              </w:rPr>
              <w:t xml:space="preserve">Refer to </w:t>
            </w:r>
            <w:r>
              <w:rPr>
                <w:rFonts w:cstheme="minorHAnsi"/>
                <w:b/>
                <w:i/>
                <w:sz w:val="20"/>
                <w:szCs w:val="20"/>
                <w:u w:val="single"/>
              </w:rPr>
              <w:t>Section 6.1.3.1 Create User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vAlign w:val="center"/>
          </w:tcPr>
          <w:p>
            <w:pPr>
              <w:spacing w:after="0" w:line="240" w:lineRule="auto"/>
              <w:rPr>
                <w:rFonts w:cstheme="minorHAnsi"/>
                <w:sz w:val="20"/>
                <w:szCs w:val="20"/>
              </w:rPr>
            </w:pPr>
            <w:r>
              <w:rPr>
                <w:rFonts w:cstheme="minorHAnsi"/>
                <w:sz w:val="20"/>
                <w:szCs w:val="20"/>
              </w:rPr>
              <w:t>Group Administrator</w:t>
            </w:r>
          </w:p>
        </w:tc>
        <w:tc>
          <w:tcPr>
            <w:tcW w:w="6946" w:type="dxa"/>
            <w:vAlign w:val="center"/>
          </w:tcPr>
          <w:p>
            <w:pPr>
              <w:spacing w:after="0" w:line="240" w:lineRule="auto"/>
              <w:rPr>
                <w:rFonts w:cstheme="minorHAnsi"/>
                <w:sz w:val="20"/>
                <w:szCs w:val="20"/>
              </w:rPr>
            </w:pPr>
            <w:r>
              <w:rPr>
                <w:rFonts w:cstheme="minorHAnsi"/>
                <w:sz w:val="20"/>
                <w:szCs w:val="20"/>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vAlign w:val="center"/>
          </w:tcPr>
          <w:p>
            <w:pPr>
              <w:spacing w:after="0" w:line="240" w:lineRule="auto"/>
              <w:rPr>
                <w:rFonts w:cstheme="minorHAnsi"/>
                <w:sz w:val="20"/>
                <w:szCs w:val="20"/>
              </w:rPr>
            </w:pPr>
            <w:r>
              <w:rPr>
                <w:rFonts w:cstheme="minorHAnsi"/>
                <w:sz w:val="20"/>
                <w:szCs w:val="20"/>
              </w:rPr>
              <w:t>Active</w:t>
            </w:r>
          </w:p>
        </w:tc>
        <w:tc>
          <w:tcPr>
            <w:tcW w:w="6946" w:type="dxa"/>
            <w:vAlign w:val="center"/>
          </w:tcPr>
          <w:p>
            <w:pPr>
              <w:spacing w:after="0" w:line="240" w:lineRule="auto"/>
              <w:rPr>
                <w:rFonts w:cstheme="minorHAnsi"/>
                <w:sz w:val="20"/>
                <w:szCs w:val="20"/>
              </w:rPr>
            </w:pPr>
            <w:r>
              <w:rPr>
                <w:rFonts w:cstheme="minorHAnsi"/>
                <w:sz w:val="20"/>
                <w:szCs w:val="20"/>
              </w:rPr>
              <w:t>Yes /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vAlign w:val="center"/>
          </w:tcPr>
          <w:p>
            <w:pPr>
              <w:spacing w:after="0" w:line="240" w:lineRule="auto"/>
              <w:rPr>
                <w:rFonts w:cstheme="minorHAnsi"/>
                <w:sz w:val="20"/>
                <w:szCs w:val="20"/>
              </w:rPr>
            </w:pPr>
            <w:r>
              <w:rPr>
                <w:rFonts w:cstheme="minorHAnsi"/>
                <w:sz w:val="20"/>
                <w:szCs w:val="20"/>
              </w:rPr>
              <w:t>Created By</w:t>
            </w:r>
          </w:p>
        </w:tc>
        <w:tc>
          <w:tcPr>
            <w:tcW w:w="6946" w:type="dxa"/>
            <w:vAlign w:val="center"/>
          </w:tcPr>
          <w:p>
            <w:pPr>
              <w:spacing w:after="0" w:line="240" w:lineRule="auto"/>
              <w:rPr>
                <w:rFonts w:cstheme="minorHAnsi"/>
                <w:sz w:val="20"/>
                <w:szCs w:val="20"/>
              </w:rPr>
            </w:pPr>
            <w:r>
              <w:rPr>
                <w:rFonts w:cstheme="minorHAnsi"/>
                <w:sz w:val="20"/>
                <w:szCs w:val="20"/>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vAlign w:val="center"/>
          </w:tcPr>
          <w:p>
            <w:pPr>
              <w:spacing w:after="0" w:line="240" w:lineRule="auto"/>
              <w:rPr>
                <w:rFonts w:cstheme="minorHAnsi"/>
                <w:sz w:val="20"/>
                <w:szCs w:val="20"/>
              </w:rPr>
            </w:pPr>
            <w:r>
              <w:rPr>
                <w:rFonts w:cstheme="minorHAnsi"/>
                <w:sz w:val="20"/>
                <w:szCs w:val="20"/>
              </w:rPr>
              <w:t>Created Date</w:t>
            </w:r>
          </w:p>
        </w:tc>
        <w:tc>
          <w:tcPr>
            <w:tcW w:w="6946" w:type="dxa"/>
            <w:vAlign w:val="center"/>
          </w:tcPr>
          <w:p>
            <w:pPr>
              <w:spacing w:after="0" w:line="240" w:lineRule="auto"/>
              <w:rPr>
                <w:rFonts w:cstheme="minorHAnsi"/>
                <w:sz w:val="20"/>
                <w:szCs w:val="20"/>
              </w:rPr>
            </w:pPr>
            <w:r>
              <w:rPr>
                <w:rFonts w:cstheme="minorHAnsi"/>
                <w:sz w:val="20"/>
                <w:szCs w:val="20"/>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vAlign w:val="center"/>
          </w:tcPr>
          <w:p>
            <w:pPr>
              <w:spacing w:after="0" w:line="240" w:lineRule="auto"/>
              <w:rPr>
                <w:rFonts w:cstheme="minorHAnsi"/>
                <w:sz w:val="20"/>
                <w:szCs w:val="20"/>
              </w:rPr>
            </w:pPr>
            <w:r>
              <w:rPr>
                <w:rFonts w:cstheme="minorHAnsi"/>
                <w:sz w:val="20"/>
                <w:szCs w:val="20"/>
              </w:rPr>
              <w:t>Last Modified</w:t>
            </w:r>
          </w:p>
        </w:tc>
        <w:tc>
          <w:tcPr>
            <w:tcW w:w="6946" w:type="dxa"/>
            <w:vAlign w:val="center"/>
          </w:tcPr>
          <w:p>
            <w:pPr>
              <w:spacing w:after="0" w:line="240" w:lineRule="auto"/>
              <w:rPr>
                <w:rFonts w:cstheme="minorHAnsi"/>
                <w:sz w:val="20"/>
                <w:szCs w:val="20"/>
              </w:rPr>
            </w:pPr>
            <w:r>
              <w:rPr>
                <w:rFonts w:cstheme="minorHAnsi"/>
                <w:sz w:val="20"/>
                <w:szCs w:val="20"/>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vAlign w:val="center"/>
          </w:tcPr>
          <w:p>
            <w:pPr>
              <w:spacing w:after="0" w:line="240" w:lineRule="auto"/>
              <w:rPr>
                <w:rFonts w:cstheme="minorHAnsi"/>
                <w:sz w:val="20"/>
                <w:szCs w:val="20"/>
              </w:rPr>
            </w:pPr>
            <w:r>
              <w:rPr>
                <w:rFonts w:cstheme="minorHAnsi"/>
                <w:sz w:val="20"/>
                <w:szCs w:val="20"/>
              </w:rPr>
              <w:t>Last Modified Date</w:t>
            </w:r>
          </w:p>
        </w:tc>
        <w:tc>
          <w:tcPr>
            <w:tcW w:w="6946" w:type="dxa"/>
            <w:vAlign w:val="center"/>
          </w:tcPr>
          <w:p>
            <w:pPr>
              <w:spacing w:after="0" w:line="240" w:lineRule="auto"/>
              <w:rPr>
                <w:rFonts w:cstheme="minorHAnsi"/>
                <w:sz w:val="20"/>
                <w:szCs w:val="20"/>
              </w:rPr>
            </w:pPr>
            <w:r>
              <w:rPr>
                <w:rFonts w:cstheme="minorHAnsi"/>
                <w:sz w:val="20"/>
                <w:szCs w:val="20"/>
              </w:rPr>
              <w:t>DD/MM/YYYY HH:MM:SS</w:t>
            </w:r>
          </w:p>
        </w:tc>
      </w:tr>
    </w:tbl>
    <w:p/>
    <w:p>
      <w:pPr>
        <w:pStyle w:val="6"/>
        <w:rPr>
          <w:b/>
        </w:rPr>
      </w:pPr>
      <w:r>
        <w:rPr>
          <w:b/>
        </w:rPr>
        <w:t>Update User Group</w:t>
      </w:r>
    </w:p>
    <w:p>
      <w:pPr>
        <w:ind w:left="864"/>
        <w:rPr>
          <w:sz w:val="20"/>
        </w:rPr>
      </w:pPr>
      <w:r>
        <w:rPr>
          <w:sz w:val="20"/>
        </w:rPr>
        <w:t>This feature shall allow Overall Group Administrator to update User Group Details. Following details will be shown or editable in update user group page:</w:t>
      </w:r>
    </w:p>
    <w:tbl>
      <w:tblPr>
        <w:tblStyle w:val="59"/>
        <w:tblW w:w="9214"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6"/>
        <w:gridCol w:w="992"/>
        <w:gridCol w:w="6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126" w:type="dxa"/>
            <w:shd w:val="clear" w:color="auto" w:fill="FBD4B4" w:themeFill="accent6" w:themeFillTint="66"/>
            <w:vAlign w:val="center"/>
          </w:tcPr>
          <w:p>
            <w:pPr>
              <w:spacing w:after="0" w:line="240" w:lineRule="auto"/>
              <w:jc w:val="center"/>
              <w:rPr>
                <w:rFonts w:cs="Arial"/>
                <w:b/>
                <w:sz w:val="20"/>
                <w:szCs w:val="20"/>
              </w:rPr>
            </w:pPr>
            <w:r>
              <w:rPr>
                <w:rFonts w:cs="Arial"/>
                <w:b/>
                <w:sz w:val="20"/>
                <w:szCs w:val="20"/>
              </w:rPr>
              <w:t>Fields</w:t>
            </w:r>
          </w:p>
        </w:tc>
        <w:tc>
          <w:tcPr>
            <w:tcW w:w="992" w:type="dxa"/>
            <w:shd w:val="clear" w:color="auto" w:fill="FBD4B4" w:themeFill="accent6" w:themeFillTint="66"/>
          </w:tcPr>
          <w:p>
            <w:pPr>
              <w:spacing w:after="0" w:line="240" w:lineRule="auto"/>
              <w:jc w:val="center"/>
              <w:rPr>
                <w:rFonts w:cs="Arial"/>
                <w:b/>
                <w:sz w:val="20"/>
                <w:szCs w:val="20"/>
              </w:rPr>
            </w:pPr>
            <w:r>
              <w:rPr>
                <w:rFonts w:cs="Arial"/>
                <w:b/>
                <w:sz w:val="20"/>
                <w:szCs w:val="20"/>
              </w:rPr>
              <w:t>Editable</w:t>
            </w:r>
          </w:p>
        </w:tc>
        <w:tc>
          <w:tcPr>
            <w:tcW w:w="6096" w:type="dxa"/>
            <w:shd w:val="clear" w:color="auto" w:fill="FBD4B4" w:themeFill="accent6" w:themeFillTint="66"/>
            <w:vAlign w:val="center"/>
          </w:tcPr>
          <w:p>
            <w:pPr>
              <w:spacing w:after="0" w:line="240" w:lineRule="auto"/>
              <w:jc w:val="center"/>
              <w:rPr>
                <w:rFonts w:cs="Arial"/>
                <w:b/>
                <w:sz w:val="20"/>
                <w:szCs w:val="20"/>
              </w:rPr>
            </w:pPr>
            <w:r>
              <w:rPr>
                <w:rFonts w:cs="Arial"/>
                <w:b/>
                <w:sz w:val="20"/>
                <w:szCs w:val="20"/>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126" w:type="dxa"/>
            <w:vAlign w:val="center"/>
          </w:tcPr>
          <w:p>
            <w:pPr>
              <w:spacing w:after="0" w:line="240" w:lineRule="auto"/>
              <w:rPr>
                <w:rFonts w:cs="Arial"/>
                <w:sz w:val="20"/>
                <w:szCs w:val="20"/>
              </w:rPr>
            </w:pPr>
            <w:r>
              <w:rPr>
                <w:rFonts w:cs="Arial"/>
                <w:sz w:val="20"/>
                <w:szCs w:val="20"/>
              </w:rPr>
              <w:t>Reminder Module</w:t>
            </w:r>
          </w:p>
        </w:tc>
        <w:tc>
          <w:tcPr>
            <w:tcW w:w="992" w:type="dxa"/>
          </w:tcPr>
          <w:p>
            <w:pPr>
              <w:spacing w:after="0" w:line="240" w:lineRule="auto"/>
              <w:jc w:val="center"/>
              <w:rPr>
                <w:rFonts w:cs="Arial"/>
                <w:sz w:val="20"/>
                <w:szCs w:val="20"/>
              </w:rPr>
            </w:pPr>
            <w:r>
              <w:rPr>
                <w:rFonts w:cs="Arial"/>
                <w:sz w:val="20"/>
                <w:szCs w:val="20"/>
              </w:rPr>
              <w:t>N</w:t>
            </w:r>
          </w:p>
        </w:tc>
        <w:tc>
          <w:tcPr>
            <w:tcW w:w="6096" w:type="dxa"/>
            <w:vAlign w:val="center"/>
          </w:tcPr>
          <w:p>
            <w:pPr>
              <w:spacing w:after="0" w:line="240" w:lineRule="auto"/>
              <w:rPr>
                <w:rFonts w:cs="Arial"/>
                <w:sz w:val="20"/>
                <w:szCs w:val="20"/>
              </w:rPr>
            </w:pPr>
            <w:r>
              <w:rPr>
                <w:rFonts w:cs="Arial"/>
                <w:sz w:val="20"/>
                <w:szCs w:val="20"/>
              </w:rPr>
              <w:t xml:space="preserve"> 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126" w:type="dxa"/>
            <w:vAlign w:val="center"/>
          </w:tcPr>
          <w:p>
            <w:pPr>
              <w:spacing w:after="0" w:line="240" w:lineRule="auto"/>
              <w:rPr>
                <w:rFonts w:cs="Arial"/>
                <w:sz w:val="20"/>
                <w:szCs w:val="20"/>
              </w:rPr>
            </w:pPr>
            <w:r>
              <w:rPr>
                <w:rFonts w:cs="Arial"/>
                <w:sz w:val="20"/>
                <w:szCs w:val="20"/>
              </w:rPr>
              <w:t>Group Name*</w:t>
            </w:r>
          </w:p>
        </w:tc>
        <w:tc>
          <w:tcPr>
            <w:tcW w:w="992" w:type="dxa"/>
          </w:tcPr>
          <w:p>
            <w:pPr>
              <w:spacing w:after="0" w:line="240" w:lineRule="auto"/>
              <w:jc w:val="center"/>
              <w:rPr>
                <w:rFonts w:cs="Arial"/>
                <w:sz w:val="20"/>
                <w:szCs w:val="20"/>
              </w:rPr>
            </w:pPr>
            <w:r>
              <w:rPr>
                <w:rFonts w:cs="Arial"/>
                <w:sz w:val="20"/>
                <w:szCs w:val="20"/>
              </w:rPr>
              <w:t>Y</w:t>
            </w:r>
          </w:p>
        </w:tc>
        <w:tc>
          <w:tcPr>
            <w:tcW w:w="6096" w:type="dxa"/>
            <w:vAlign w:val="center"/>
          </w:tcPr>
          <w:p>
            <w:pPr>
              <w:spacing w:after="0" w:line="240" w:lineRule="auto"/>
              <w:rPr>
                <w:rFonts w:cs="Arial"/>
                <w:sz w:val="20"/>
                <w:szCs w:val="20"/>
              </w:rPr>
            </w:pPr>
            <w:r>
              <w:rPr>
                <w:rFonts w:cs="Arial"/>
                <w:sz w:val="20"/>
                <w:szCs w:val="20"/>
              </w:rPr>
              <w:t xml:space="preserve"> Text(Need to be unique within Individual Reminder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126" w:type="dxa"/>
            <w:vAlign w:val="center"/>
          </w:tcPr>
          <w:p>
            <w:pPr>
              <w:spacing w:after="0" w:line="240" w:lineRule="auto"/>
              <w:rPr>
                <w:rFonts w:cs="Arial"/>
                <w:sz w:val="20"/>
                <w:szCs w:val="20"/>
              </w:rPr>
            </w:pPr>
            <w:r>
              <w:rPr>
                <w:rFonts w:cs="Arial"/>
                <w:sz w:val="20"/>
                <w:szCs w:val="20"/>
              </w:rPr>
              <w:t>Group Description</w:t>
            </w:r>
          </w:p>
        </w:tc>
        <w:tc>
          <w:tcPr>
            <w:tcW w:w="992" w:type="dxa"/>
          </w:tcPr>
          <w:p>
            <w:pPr>
              <w:spacing w:after="0" w:line="240" w:lineRule="auto"/>
              <w:jc w:val="center"/>
              <w:rPr>
                <w:rFonts w:cs="Arial"/>
                <w:sz w:val="20"/>
                <w:szCs w:val="20"/>
              </w:rPr>
            </w:pPr>
            <w:r>
              <w:rPr>
                <w:rFonts w:cs="Arial"/>
                <w:sz w:val="20"/>
                <w:szCs w:val="20"/>
              </w:rPr>
              <w:t>Y</w:t>
            </w:r>
          </w:p>
        </w:tc>
        <w:tc>
          <w:tcPr>
            <w:tcW w:w="6096" w:type="dxa"/>
            <w:vAlign w:val="center"/>
          </w:tcPr>
          <w:p>
            <w:pPr>
              <w:spacing w:after="0" w:line="240" w:lineRule="auto"/>
              <w:rPr>
                <w:rFonts w:cs="Arial"/>
                <w:sz w:val="20"/>
                <w:szCs w:val="20"/>
              </w:rPr>
            </w:pPr>
            <w:r>
              <w:rPr>
                <w:rFonts w:cs="Arial"/>
                <w:sz w:val="20"/>
                <w:szCs w:val="20"/>
              </w:rPr>
              <w:t xml:space="preserve"> 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5" w:hRule="atLeast"/>
        </w:trPr>
        <w:tc>
          <w:tcPr>
            <w:tcW w:w="2126" w:type="dxa"/>
            <w:vAlign w:val="center"/>
          </w:tcPr>
          <w:p>
            <w:pPr>
              <w:spacing w:after="0" w:line="240" w:lineRule="auto"/>
              <w:rPr>
                <w:rFonts w:cs="Arial"/>
                <w:sz w:val="20"/>
                <w:szCs w:val="20"/>
              </w:rPr>
            </w:pPr>
            <w:r>
              <w:rPr>
                <w:rFonts w:cs="Arial"/>
                <w:sz w:val="20"/>
                <w:szCs w:val="20"/>
              </w:rPr>
              <w:t>Role(s)</w:t>
            </w:r>
          </w:p>
        </w:tc>
        <w:tc>
          <w:tcPr>
            <w:tcW w:w="992" w:type="dxa"/>
          </w:tcPr>
          <w:p>
            <w:pPr>
              <w:spacing w:after="0" w:line="240" w:lineRule="auto"/>
              <w:jc w:val="center"/>
              <w:rPr>
                <w:rFonts w:cs="Arial"/>
                <w:sz w:val="20"/>
                <w:szCs w:val="20"/>
              </w:rPr>
            </w:pPr>
            <w:r>
              <w:rPr>
                <w:rFonts w:cs="Arial"/>
                <w:sz w:val="20"/>
                <w:szCs w:val="20"/>
              </w:rPr>
              <w:t>Y</w:t>
            </w:r>
          </w:p>
        </w:tc>
        <w:tc>
          <w:tcPr>
            <w:tcW w:w="6096" w:type="dxa"/>
            <w:vAlign w:val="center"/>
          </w:tcPr>
          <w:p>
            <w:pPr>
              <w:spacing w:after="0" w:line="240" w:lineRule="auto"/>
              <w:rPr>
                <w:rFonts w:cs="Arial"/>
                <w:sz w:val="20"/>
                <w:szCs w:val="20"/>
              </w:rPr>
            </w:pPr>
            <w:r>
              <w:rPr>
                <w:rFonts w:cs="Arial"/>
                <w:sz w:val="20"/>
                <w:szCs w:val="20"/>
              </w:rPr>
              <w:t>Group Administrator is a default role. Other role(s) can be created / updated / deleted in the group.</w:t>
            </w:r>
          </w:p>
          <w:p>
            <w:pPr>
              <w:spacing w:after="0" w:line="240" w:lineRule="auto"/>
              <w:rPr>
                <w:rFonts w:cs="Arial"/>
                <w:sz w:val="20"/>
                <w:szCs w:val="20"/>
              </w:rPr>
            </w:pPr>
          </w:p>
          <w:p>
            <w:pPr>
              <w:spacing w:after="0" w:line="240" w:lineRule="auto"/>
              <w:rPr>
                <w:rFonts w:cstheme="minorHAnsi"/>
                <w:sz w:val="20"/>
                <w:szCs w:val="20"/>
              </w:rPr>
            </w:pPr>
            <w:r>
              <w:rPr>
                <w:rFonts w:cs="Arial"/>
                <w:sz w:val="20"/>
                <w:szCs w:val="20"/>
              </w:rPr>
              <w:t>Access rights of group roles are configurable.</w:t>
            </w:r>
            <w:r>
              <w:rPr>
                <w:rFonts w:cstheme="minorHAnsi"/>
                <w:sz w:val="20"/>
                <w:szCs w:val="20"/>
              </w:rPr>
              <w:t xml:space="preserve"> </w:t>
            </w:r>
          </w:p>
          <w:p>
            <w:pPr>
              <w:spacing w:after="0" w:line="240" w:lineRule="auto"/>
              <w:rPr>
                <w:rFonts w:cs="Arial"/>
                <w:sz w:val="20"/>
                <w:szCs w:val="20"/>
              </w:rPr>
            </w:pPr>
            <w:r>
              <w:rPr>
                <w:rFonts w:cstheme="minorHAnsi"/>
                <w:sz w:val="20"/>
                <w:szCs w:val="20"/>
              </w:rPr>
              <w:t xml:space="preserve">Refer to </w:t>
            </w:r>
            <w:r>
              <w:rPr>
                <w:rFonts w:cstheme="minorHAnsi"/>
                <w:b/>
                <w:i/>
                <w:sz w:val="20"/>
                <w:szCs w:val="20"/>
                <w:u w:val="single"/>
              </w:rPr>
              <w:t>Section 6.1.3.1 Create User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2126" w:type="dxa"/>
            <w:vAlign w:val="center"/>
          </w:tcPr>
          <w:p>
            <w:pPr>
              <w:spacing w:after="0" w:line="240" w:lineRule="auto"/>
              <w:rPr>
                <w:rFonts w:cs="Arial"/>
                <w:sz w:val="20"/>
                <w:szCs w:val="20"/>
              </w:rPr>
            </w:pPr>
            <w:r>
              <w:rPr>
                <w:rFonts w:cs="Arial"/>
                <w:sz w:val="20"/>
                <w:szCs w:val="20"/>
              </w:rPr>
              <w:t>Group Administrator*</w:t>
            </w:r>
          </w:p>
        </w:tc>
        <w:tc>
          <w:tcPr>
            <w:tcW w:w="992" w:type="dxa"/>
          </w:tcPr>
          <w:p>
            <w:pPr>
              <w:spacing w:after="0" w:line="240" w:lineRule="auto"/>
              <w:jc w:val="center"/>
              <w:rPr>
                <w:rFonts w:cs="Arial"/>
                <w:sz w:val="20"/>
                <w:szCs w:val="20"/>
              </w:rPr>
            </w:pPr>
            <w:r>
              <w:rPr>
                <w:rFonts w:cs="Arial"/>
                <w:sz w:val="20"/>
                <w:szCs w:val="20"/>
              </w:rPr>
              <w:t>Y</w:t>
            </w:r>
          </w:p>
        </w:tc>
        <w:tc>
          <w:tcPr>
            <w:tcW w:w="6096" w:type="dxa"/>
            <w:vAlign w:val="center"/>
          </w:tcPr>
          <w:p>
            <w:pPr>
              <w:spacing w:after="0" w:line="240" w:lineRule="auto"/>
              <w:rPr>
                <w:rFonts w:cs="Arial"/>
                <w:sz w:val="20"/>
                <w:szCs w:val="20"/>
              </w:rPr>
            </w:pPr>
            <w:r>
              <w:rPr>
                <w:rFonts w:cs="Arial"/>
                <w:sz w:val="20"/>
                <w:szCs w:val="20"/>
              </w:rPr>
              <w:t xml:space="preserve"> Assign at least one user as Group Administrator.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2126" w:type="dxa"/>
            <w:vAlign w:val="center"/>
          </w:tcPr>
          <w:p>
            <w:pPr>
              <w:spacing w:after="0" w:line="240" w:lineRule="auto"/>
              <w:rPr>
                <w:rFonts w:cs="Arial"/>
                <w:sz w:val="20"/>
                <w:szCs w:val="20"/>
              </w:rPr>
            </w:pPr>
            <w:r>
              <w:rPr>
                <w:rFonts w:cs="Arial"/>
                <w:sz w:val="20"/>
                <w:szCs w:val="20"/>
              </w:rPr>
              <w:t>Active</w:t>
            </w:r>
          </w:p>
        </w:tc>
        <w:tc>
          <w:tcPr>
            <w:tcW w:w="992" w:type="dxa"/>
          </w:tcPr>
          <w:p>
            <w:pPr>
              <w:spacing w:after="0" w:line="240" w:lineRule="auto"/>
              <w:jc w:val="center"/>
              <w:rPr>
                <w:rFonts w:cs="Arial"/>
                <w:sz w:val="20"/>
                <w:szCs w:val="20"/>
              </w:rPr>
            </w:pPr>
            <w:r>
              <w:rPr>
                <w:rFonts w:cs="Arial"/>
                <w:sz w:val="20"/>
                <w:szCs w:val="20"/>
              </w:rPr>
              <w:t>Y</w:t>
            </w:r>
          </w:p>
        </w:tc>
        <w:tc>
          <w:tcPr>
            <w:tcW w:w="6096" w:type="dxa"/>
            <w:vAlign w:val="center"/>
          </w:tcPr>
          <w:p>
            <w:pPr>
              <w:spacing w:after="0" w:line="240" w:lineRule="auto"/>
              <w:rPr>
                <w:rFonts w:cs="Arial"/>
                <w:sz w:val="20"/>
                <w:szCs w:val="20"/>
              </w:rPr>
            </w:pPr>
            <w:r>
              <w:rPr>
                <w:rFonts w:cs="Arial"/>
                <w:sz w:val="20"/>
                <w:szCs w:val="20"/>
              </w:rPr>
              <w:t xml:space="preserve"> Yes /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2126" w:type="dxa"/>
            <w:vAlign w:val="center"/>
          </w:tcPr>
          <w:p>
            <w:pPr>
              <w:spacing w:after="0" w:line="240" w:lineRule="auto"/>
              <w:rPr>
                <w:rFonts w:cs="Arial"/>
                <w:sz w:val="20"/>
                <w:szCs w:val="20"/>
              </w:rPr>
            </w:pPr>
            <w:r>
              <w:rPr>
                <w:rFonts w:cs="Arial"/>
                <w:sz w:val="20"/>
                <w:szCs w:val="20"/>
              </w:rPr>
              <w:t>Created By</w:t>
            </w:r>
          </w:p>
        </w:tc>
        <w:tc>
          <w:tcPr>
            <w:tcW w:w="992" w:type="dxa"/>
          </w:tcPr>
          <w:p>
            <w:pPr>
              <w:spacing w:after="0" w:line="240" w:lineRule="auto"/>
              <w:jc w:val="center"/>
              <w:rPr>
                <w:rFonts w:cs="Arial"/>
                <w:sz w:val="20"/>
                <w:szCs w:val="20"/>
              </w:rPr>
            </w:pPr>
            <w:r>
              <w:rPr>
                <w:rFonts w:cs="Arial"/>
                <w:sz w:val="20"/>
                <w:szCs w:val="20"/>
              </w:rPr>
              <w:t>N</w:t>
            </w:r>
          </w:p>
        </w:tc>
        <w:tc>
          <w:tcPr>
            <w:tcW w:w="6096" w:type="dxa"/>
            <w:vAlign w:val="center"/>
          </w:tcPr>
          <w:p>
            <w:pPr>
              <w:spacing w:after="0" w:line="240" w:lineRule="auto"/>
              <w:rPr>
                <w:rFonts w:cs="Arial"/>
                <w:sz w:val="20"/>
                <w:szCs w:val="20"/>
              </w:rPr>
            </w:pPr>
            <w:r>
              <w:rPr>
                <w:rFonts w:cs="Arial"/>
                <w:sz w:val="20"/>
                <w:szCs w:val="20"/>
              </w:rPr>
              <w:t xml:space="preserve"> 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2126" w:type="dxa"/>
            <w:vAlign w:val="center"/>
          </w:tcPr>
          <w:p>
            <w:pPr>
              <w:spacing w:after="0" w:line="240" w:lineRule="auto"/>
              <w:rPr>
                <w:rFonts w:cs="Arial"/>
                <w:sz w:val="20"/>
                <w:szCs w:val="20"/>
              </w:rPr>
            </w:pPr>
            <w:r>
              <w:rPr>
                <w:rFonts w:cs="Arial"/>
                <w:sz w:val="20"/>
                <w:szCs w:val="20"/>
              </w:rPr>
              <w:t>Created Date</w:t>
            </w:r>
          </w:p>
        </w:tc>
        <w:tc>
          <w:tcPr>
            <w:tcW w:w="992" w:type="dxa"/>
          </w:tcPr>
          <w:p>
            <w:pPr>
              <w:spacing w:after="0" w:line="240" w:lineRule="auto"/>
              <w:jc w:val="center"/>
              <w:rPr>
                <w:rFonts w:cs="Arial"/>
                <w:sz w:val="20"/>
                <w:szCs w:val="20"/>
              </w:rPr>
            </w:pPr>
            <w:r>
              <w:rPr>
                <w:rFonts w:cs="Arial"/>
                <w:sz w:val="20"/>
                <w:szCs w:val="20"/>
              </w:rPr>
              <w:t>N</w:t>
            </w:r>
          </w:p>
        </w:tc>
        <w:tc>
          <w:tcPr>
            <w:tcW w:w="6096" w:type="dxa"/>
            <w:vAlign w:val="center"/>
          </w:tcPr>
          <w:p>
            <w:pPr>
              <w:spacing w:after="0" w:line="240" w:lineRule="auto"/>
              <w:rPr>
                <w:rFonts w:cs="Arial"/>
                <w:sz w:val="20"/>
                <w:szCs w:val="20"/>
              </w:rPr>
            </w:pPr>
            <w:r>
              <w:rPr>
                <w:rFonts w:cs="Arial"/>
                <w:sz w:val="20"/>
                <w:szCs w:val="20"/>
              </w:rPr>
              <w:t xml:space="preserve"> 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2126" w:type="dxa"/>
            <w:vAlign w:val="center"/>
          </w:tcPr>
          <w:p>
            <w:pPr>
              <w:spacing w:after="0" w:line="240" w:lineRule="auto"/>
              <w:rPr>
                <w:rFonts w:cs="Arial"/>
                <w:sz w:val="20"/>
                <w:szCs w:val="20"/>
              </w:rPr>
            </w:pPr>
            <w:r>
              <w:rPr>
                <w:rFonts w:cs="Arial"/>
                <w:sz w:val="20"/>
                <w:szCs w:val="20"/>
              </w:rPr>
              <w:t>Last Modified</w:t>
            </w:r>
          </w:p>
        </w:tc>
        <w:tc>
          <w:tcPr>
            <w:tcW w:w="992" w:type="dxa"/>
          </w:tcPr>
          <w:p>
            <w:pPr>
              <w:spacing w:after="0" w:line="240" w:lineRule="auto"/>
              <w:jc w:val="center"/>
              <w:rPr>
                <w:rFonts w:cs="Arial"/>
                <w:sz w:val="20"/>
                <w:szCs w:val="20"/>
              </w:rPr>
            </w:pPr>
            <w:r>
              <w:rPr>
                <w:rFonts w:cs="Arial"/>
                <w:sz w:val="20"/>
                <w:szCs w:val="20"/>
              </w:rPr>
              <w:t>N</w:t>
            </w:r>
          </w:p>
        </w:tc>
        <w:tc>
          <w:tcPr>
            <w:tcW w:w="6096" w:type="dxa"/>
            <w:vAlign w:val="center"/>
          </w:tcPr>
          <w:p>
            <w:pPr>
              <w:spacing w:after="0" w:line="240" w:lineRule="auto"/>
              <w:rPr>
                <w:rFonts w:cs="Arial"/>
                <w:sz w:val="20"/>
                <w:szCs w:val="20"/>
              </w:rPr>
            </w:pPr>
            <w:r>
              <w:rPr>
                <w:rFonts w:cs="Arial"/>
                <w:sz w:val="20"/>
                <w:szCs w:val="20"/>
              </w:rPr>
              <w:t xml:space="preserve"> 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2126" w:type="dxa"/>
            <w:vAlign w:val="center"/>
          </w:tcPr>
          <w:p>
            <w:pPr>
              <w:spacing w:after="0" w:line="240" w:lineRule="auto"/>
              <w:rPr>
                <w:rFonts w:cs="Arial"/>
                <w:sz w:val="20"/>
                <w:szCs w:val="20"/>
              </w:rPr>
            </w:pPr>
            <w:r>
              <w:rPr>
                <w:rFonts w:cs="Arial"/>
                <w:sz w:val="20"/>
                <w:szCs w:val="20"/>
              </w:rPr>
              <w:t>Last Modified Date</w:t>
            </w:r>
          </w:p>
        </w:tc>
        <w:tc>
          <w:tcPr>
            <w:tcW w:w="992" w:type="dxa"/>
          </w:tcPr>
          <w:p>
            <w:pPr>
              <w:spacing w:after="0" w:line="240" w:lineRule="auto"/>
              <w:jc w:val="center"/>
              <w:rPr>
                <w:rFonts w:cs="Arial"/>
                <w:sz w:val="20"/>
                <w:szCs w:val="20"/>
              </w:rPr>
            </w:pPr>
            <w:r>
              <w:rPr>
                <w:rFonts w:cs="Arial"/>
                <w:sz w:val="20"/>
                <w:szCs w:val="20"/>
              </w:rPr>
              <w:t>N</w:t>
            </w:r>
          </w:p>
        </w:tc>
        <w:tc>
          <w:tcPr>
            <w:tcW w:w="6096" w:type="dxa"/>
            <w:vAlign w:val="center"/>
          </w:tcPr>
          <w:p>
            <w:pPr>
              <w:spacing w:after="0" w:line="240" w:lineRule="auto"/>
              <w:rPr>
                <w:rFonts w:cs="Arial"/>
                <w:sz w:val="20"/>
                <w:szCs w:val="20"/>
              </w:rPr>
            </w:pPr>
            <w:r>
              <w:rPr>
                <w:rFonts w:cs="Arial"/>
                <w:sz w:val="20"/>
                <w:szCs w:val="20"/>
              </w:rPr>
              <w:t xml:space="preserve"> DD/MM/YYYY HH:MM:SS</w:t>
            </w:r>
          </w:p>
        </w:tc>
      </w:tr>
    </w:tbl>
    <w:p>
      <w:pPr>
        <w:spacing w:after="0"/>
        <w:ind w:left="144" w:firstLine="720"/>
        <w:jc w:val="both"/>
        <w:rPr>
          <w:rFonts w:cs="Arial"/>
          <w:sz w:val="18"/>
          <w:szCs w:val="18"/>
        </w:rPr>
      </w:pPr>
      <w:r>
        <w:rPr>
          <w:rFonts w:cs="Arial"/>
          <w:sz w:val="18"/>
          <w:szCs w:val="18"/>
        </w:rPr>
        <w:t>*Mandatory field</w:t>
      </w:r>
    </w:p>
    <w:p>
      <w:pPr>
        <w:ind w:left="720" w:firstLine="144"/>
        <w:rPr>
          <w:b/>
        </w:rPr>
      </w:pPr>
      <w:r>
        <w:rPr>
          <w:b/>
        </w:rPr>
        <w:t>Activate / Inactivate User Group</w:t>
      </w:r>
    </w:p>
    <w:p>
      <w:pPr>
        <w:ind w:left="864"/>
        <w:rPr>
          <w:sz w:val="20"/>
        </w:rPr>
      </w:pPr>
      <w:r>
        <w:rPr>
          <w:sz w:val="20"/>
        </w:rPr>
        <w:t xml:space="preserve">In the update user group page, a user group can be activated / inactivated through “Active” radio button. A user group cannot be inactivated if there are active reminders inside the group. </w:t>
      </w:r>
    </w:p>
    <w:p>
      <w:pPr>
        <w:pStyle w:val="6"/>
        <w:rPr>
          <w:b/>
        </w:rPr>
      </w:pPr>
      <w:r>
        <w:rPr>
          <w:b/>
        </w:rPr>
        <w:t>Delete User Group</w:t>
      </w:r>
    </w:p>
    <w:p>
      <w:pPr>
        <w:ind w:left="864"/>
        <w:rPr>
          <w:sz w:val="20"/>
        </w:rPr>
      </w:pPr>
      <w:r>
        <w:rPr>
          <w:sz w:val="20"/>
        </w:rPr>
        <w:t>This feature shall allow Overall Group Administrator to delete a User Group from R365. A user group can only be deleted when there are no reminder records inside this user group.</w:t>
      </w:r>
    </w:p>
    <w:p>
      <w:pPr>
        <w:pStyle w:val="6"/>
        <w:rPr>
          <w:b/>
        </w:rPr>
      </w:pPr>
      <w:r>
        <w:rPr>
          <w:b/>
        </w:rPr>
        <w:t>Search User Group</w:t>
      </w:r>
    </w:p>
    <w:p>
      <w:pPr>
        <w:ind w:left="864"/>
        <w:rPr>
          <w:sz w:val="20"/>
        </w:rPr>
      </w:pPr>
      <w:r>
        <w:rPr>
          <w:sz w:val="20"/>
        </w:rPr>
        <w:t>This feature shall allow Overall Group Administrator to search user groups via any keywords in User Group details. Search via keywords function will be enhanced by “Search as you type” feature.</w:t>
      </w:r>
    </w:p>
    <w:tbl>
      <w:tblPr>
        <w:tblStyle w:val="58"/>
        <w:tblW w:w="9214" w:type="dxa"/>
        <w:tblInd w:w="959" w:type="dxa"/>
        <w:tblLayout w:type="fixed"/>
        <w:tblCellMar>
          <w:top w:w="0" w:type="dxa"/>
          <w:left w:w="0" w:type="dxa"/>
          <w:bottom w:w="0" w:type="dxa"/>
          <w:right w:w="0" w:type="dxa"/>
        </w:tblCellMar>
      </w:tblPr>
      <w:tblGrid>
        <w:gridCol w:w="2126"/>
        <w:gridCol w:w="7088"/>
      </w:tblGrid>
      <w:tr>
        <w:tblPrEx>
          <w:tblLayout w:type="fixed"/>
          <w:tblCellMar>
            <w:top w:w="0" w:type="dxa"/>
            <w:left w:w="0" w:type="dxa"/>
            <w:bottom w:w="0" w:type="dxa"/>
            <w:right w:w="0" w:type="dxa"/>
          </w:tblCellMar>
        </w:tblPrEx>
        <w:tc>
          <w:tcPr>
            <w:tcW w:w="2126" w:type="dxa"/>
            <w:tcBorders>
              <w:top w:val="single" w:color="auto" w:sz="8" w:space="0"/>
              <w:left w:val="single" w:color="auto" w:sz="8" w:space="0"/>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sz w:val="20"/>
              </w:rPr>
            </w:pPr>
            <w:r>
              <w:rPr>
                <w:sz w:val="20"/>
              </w:rPr>
              <w:t>Search Key</w:t>
            </w:r>
          </w:p>
        </w:tc>
        <w:tc>
          <w:tcPr>
            <w:tcW w:w="7088" w:type="dxa"/>
            <w:tcBorders>
              <w:top w:val="single" w:color="auto" w:sz="8" w:space="0"/>
              <w:left w:val="nil"/>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sz w:val="20"/>
              </w:rPr>
            </w:pPr>
            <w:r>
              <w:rPr>
                <w:sz w:val="20"/>
              </w:rPr>
              <w:t>Remarks</w:t>
            </w:r>
          </w:p>
        </w:tc>
      </w:tr>
      <w:tr>
        <w:tblPrEx>
          <w:tblLayout w:type="fixed"/>
          <w:tblCellMar>
            <w:top w:w="0" w:type="dxa"/>
            <w:left w:w="0" w:type="dxa"/>
            <w:bottom w:w="0" w:type="dxa"/>
            <w:right w:w="0" w:type="dxa"/>
          </w:tblCellMar>
        </w:tblPrEx>
        <w:tc>
          <w:tcPr>
            <w:tcW w:w="2126"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Reminder Module</w:t>
            </w:r>
          </w:p>
        </w:tc>
        <w:tc>
          <w:tcPr>
            <w:tcW w:w="7088"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Dropdown [Contract|Asset|Staff|All(default)]</w:t>
            </w:r>
          </w:p>
        </w:tc>
      </w:tr>
      <w:tr>
        <w:tblPrEx>
          <w:tblLayout w:type="fixed"/>
          <w:tblCellMar>
            <w:top w:w="0" w:type="dxa"/>
            <w:left w:w="0" w:type="dxa"/>
            <w:bottom w:w="0" w:type="dxa"/>
            <w:right w:w="0" w:type="dxa"/>
          </w:tblCellMar>
        </w:tblPrEx>
        <w:tc>
          <w:tcPr>
            <w:tcW w:w="2126"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Group Name</w:t>
            </w:r>
          </w:p>
        </w:tc>
        <w:tc>
          <w:tcPr>
            <w:tcW w:w="7088"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Search as you type against all Group Names in R365</w:t>
            </w:r>
          </w:p>
          <w:p>
            <w:pPr>
              <w:pStyle w:val="106"/>
              <w:spacing w:line="240" w:lineRule="auto"/>
              <w:ind w:left="0"/>
              <w:rPr>
                <w:sz w:val="20"/>
              </w:rPr>
            </w:pPr>
            <w:r>
              <w:rPr>
                <w:sz w:val="20"/>
              </w:rPr>
              <w:t>Support wildcard search</w:t>
            </w:r>
          </w:p>
        </w:tc>
      </w:tr>
      <w:tr>
        <w:tblPrEx>
          <w:tblLayout w:type="fixed"/>
          <w:tblCellMar>
            <w:top w:w="0" w:type="dxa"/>
            <w:left w:w="0" w:type="dxa"/>
            <w:bottom w:w="0" w:type="dxa"/>
            <w:right w:w="0" w:type="dxa"/>
          </w:tblCellMar>
        </w:tblPrEx>
        <w:tc>
          <w:tcPr>
            <w:tcW w:w="2126"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Active</w:t>
            </w:r>
          </w:p>
        </w:tc>
        <w:tc>
          <w:tcPr>
            <w:tcW w:w="7088"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sz w:val="20"/>
              </w:rPr>
            </w:pPr>
            <w:r>
              <w:rPr>
                <w:sz w:val="20"/>
              </w:rPr>
              <w:t xml:space="preserve">Dropdown. </w:t>
            </w:r>
            <w:r>
              <w:rPr>
                <w:rFonts w:ascii="Calibri" w:hAnsi="Calibri" w:cs="Calibri"/>
                <w:sz w:val="20"/>
              </w:rPr>
              <w:t xml:space="preserve"> </w:t>
            </w:r>
            <w:r>
              <w:rPr>
                <w:sz w:val="20"/>
              </w:rPr>
              <w:t>[Yes(default)|No|All]</w:t>
            </w:r>
          </w:p>
        </w:tc>
      </w:tr>
    </w:tbl>
    <w:p>
      <w:pPr>
        <w:pStyle w:val="6"/>
        <w:rPr>
          <w:b/>
        </w:rPr>
      </w:pPr>
      <w:r>
        <w:rPr>
          <w:b/>
        </w:rPr>
        <w:t>Sort User Group</w:t>
      </w:r>
    </w:p>
    <w:p>
      <w:pPr>
        <w:ind w:left="864"/>
        <w:rPr>
          <w:sz w:val="20"/>
        </w:rPr>
      </w:pPr>
      <w:r>
        <w:rPr>
          <w:sz w:val="20"/>
        </w:rPr>
        <w:t xml:space="preserve">This feature shall allow Overall Group Administrator to sort User Group search result by any column in the result list. </w:t>
      </w:r>
    </w:p>
    <w:p>
      <w:pPr>
        <w:pStyle w:val="5"/>
      </w:pPr>
      <w:bookmarkStart w:id="26" w:name="_Toc501703167"/>
      <w:bookmarkEnd w:id="26"/>
      <w:bookmarkStart w:id="27" w:name="_Toc501627765"/>
      <w:bookmarkEnd w:id="27"/>
      <w:bookmarkStart w:id="28" w:name="_Toc501642266"/>
      <w:bookmarkEnd w:id="28"/>
      <w:bookmarkStart w:id="29" w:name="_Toc502737585"/>
      <w:bookmarkEnd w:id="29"/>
      <w:bookmarkStart w:id="30" w:name="_Toc501703166"/>
      <w:bookmarkEnd w:id="30"/>
      <w:bookmarkStart w:id="31" w:name="_Toc501642267"/>
      <w:bookmarkEnd w:id="31"/>
      <w:bookmarkStart w:id="32" w:name="_Toc501698474"/>
      <w:bookmarkEnd w:id="32"/>
      <w:bookmarkStart w:id="33" w:name="_Toc501627764"/>
      <w:bookmarkEnd w:id="33"/>
      <w:bookmarkStart w:id="34" w:name="_Toc501698475"/>
      <w:bookmarkEnd w:id="34"/>
      <w:bookmarkStart w:id="35" w:name="_Toc506803971"/>
      <w:r>
        <w:t>Manage My User Group</w:t>
      </w:r>
      <w:bookmarkEnd w:id="35"/>
      <w:r>
        <w:t xml:space="preserve"> </w:t>
      </w:r>
    </w:p>
    <w:p>
      <w:pPr>
        <w:ind w:left="720"/>
        <w:rPr>
          <w:sz w:val="20"/>
        </w:rPr>
      </w:pPr>
      <w:r>
        <w:rPr>
          <w:sz w:val="20"/>
        </w:rPr>
        <w:t xml:space="preserve">This feature shall allow Group Administrator of that particular group to manage (view group details, manage user’s role in the group) his or her User Group in R365. </w:t>
      </w:r>
    </w:p>
    <w:p>
      <w:pPr>
        <w:ind w:left="720"/>
        <w:rPr>
          <w:sz w:val="20"/>
        </w:rPr>
      </w:pPr>
      <w:r>
        <w:rPr>
          <w:sz w:val="20"/>
        </w:rPr>
        <w:t xml:space="preserve">Whenever group details are submitted for update, R365 shall prompt up a confirmation dialogue asking user to confirm his or her action. </w:t>
      </w:r>
    </w:p>
    <w:p>
      <w:pPr>
        <w:ind w:left="720"/>
        <w:rPr>
          <w:sz w:val="20"/>
        </w:rPr>
      </w:pPr>
      <w:r>
        <w:rPr>
          <w:sz w:val="20"/>
        </w:rPr>
        <w:t>Whenever group details are updated, R365 shall display a confirmation message saying group details are updated successfully or unsuccessfully. Group name shall be included in the confirmation message whenever possible.</w:t>
      </w:r>
    </w:p>
    <w:p>
      <w:pPr>
        <w:pStyle w:val="6"/>
        <w:rPr>
          <w:b/>
        </w:rPr>
      </w:pPr>
      <w:r>
        <w:rPr>
          <w:b/>
        </w:rPr>
        <w:t>View My Group Details</w:t>
      </w:r>
    </w:p>
    <w:p>
      <w:pPr>
        <w:spacing w:before="240" w:after="0"/>
        <w:ind w:left="864"/>
        <w:rPr>
          <w:sz w:val="20"/>
        </w:rPr>
      </w:pPr>
      <w:r>
        <w:rPr>
          <w:sz w:val="20"/>
        </w:rPr>
        <w:t xml:space="preserve">This feature shall allow Group Administrator to view the Group Details of his or her own user group. </w:t>
      </w:r>
    </w:p>
    <w:p>
      <w:pPr>
        <w:spacing w:after="0"/>
        <w:ind w:left="864"/>
        <w:rPr>
          <w:sz w:val="20"/>
        </w:rPr>
      </w:pPr>
      <w:r>
        <w:rPr>
          <w:sz w:val="20"/>
        </w:rPr>
        <w:t>Following details will be shown in the view my group details page.</w:t>
      </w:r>
    </w:p>
    <w:tbl>
      <w:tblPr>
        <w:tblStyle w:val="59"/>
        <w:tblW w:w="9214"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3"/>
        <w:gridCol w:w="7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843"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Fields</w:t>
            </w:r>
          </w:p>
        </w:tc>
        <w:tc>
          <w:tcPr>
            <w:tcW w:w="7371" w:type="dxa"/>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843" w:type="dxa"/>
            <w:vAlign w:val="center"/>
          </w:tcPr>
          <w:p>
            <w:pPr>
              <w:spacing w:after="0" w:line="240" w:lineRule="auto"/>
              <w:rPr>
                <w:rFonts w:cs="Arial"/>
                <w:sz w:val="20"/>
                <w:szCs w:val="22"/>
              </w:rPr>
            </w:pPr>
            <w:r>
              <w:rPr>
                <w:rFonts w:cs="Arial"/>
                <w:sz w:val="20"/>
                <w:szCs w:val="22"/>
              </w:rPr>
              <w:t>Reminder Module</w:t>
            </w:r>
          </w:p>
        </w:tc>
        <w:tc>
          <w:tcPr>
            <w:tcW w:w="7371" w:type="dxa"/>
            <w:vAlign w:val="center"/>
          </w:tcPr>
          <w:p>
            <w:pPr>
              <w:spacing w:after="0" w:line="240" w:lineRule="auto"/>
              <w:rPr>
                <w:rFonts w:cs="Arial"/>
                <w:sz w:val="20"/>
                <w:szCs w:val="22"/>
              </w:rPr>
            </w:pPr>
            <w:r>
              <w:rPr>
                <w:rFonts w:cs="Arial"/>
                <w:sz w:val="20"/>
                <w:szCs w:val="22"/>
              </w:rPr>
              <w:t>Dropdown list</w:t>
            </w:r>
          </w:p>
          <w:p>
            <w:pPr>
              <w:spacing w:after="0" w:line="240" w:lineRule="auto"/>
              <w:rPr>
                <w:rFonts w:cs="Arial"/>
                <w:sz w:val="20"/>
                <w:szCs w:val="22"/>
              </w:rPr>
            </w:pPr>
            <w:r>
              <w:rPr>
                <w:rFonts w:cs="Arial"/>
                <w:sz w:val="20"/>
                <w:szCs w:val="22"/>
              </w:rPr>
              <w:t>Dropdown options are all the reminder modules available in the login user’s (Group Administrator)  group(s)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843" w:type="dxa"/>
            <w:vAlign w:val="center"/>
          </w:tcPr>
          <w:p>
            <w:pPr>
              <w:spacing w:after="0" w:line="240" w:lineRule="auto"/>
              <w:rPr>
                <w:rFonts w:cs="Arial"/>
                <w:sz w:val="20"/>
                <w:szCs w:val="22"/>
              </w:rPr>
            </w:pPr>
            <w:r>
              <w:rPr>
                <w:rFonts w:cs="Arial"/>
                <w:sz w:val="20"/>
                <w:szCs w:val="22"/>
              </w:rPr>
              <w:t>User Group</w:t>
            </w:r>
          </w:p>
        </w:tc>
        <w:tc>
          <w:tcPr>
            <w:tcW w:w="7371" w:type="dxa"/>
            <w:vAlign w:val="center"/>
          </w:tcPr>
          <w:p>
            <w:pPr>
              <w:spacing w:after="0" w:line="240" w:lineRule="auto"/>
              <w:rPr>
                <w:rFonts w:cs="Arial"/>
                <w:sz w:val="20"/>
                <w:szCs w:val="22"/>
              </w:rPr>
            </w:pPr>
            <w:r>
              <w:rPr>
                <w:rFonts w:cs="Arial"/>
                <w:sz w:val="20"/>
                <w:szCs w:val="22"/>
              </w:rPr>
              <w:t xml:space="preserve">Dropdown list </w:t>
            </w:r>
          </w:p>
          <w:p>
            <w:pPr>
              <w:spacing w:after="0" w:line="240" w:lineRule="auto"/>
              <w:rPr>
                <w:rFonts w:cs="Arial"/>
                <w:sz w:val="20"/>
                <w:szCs w:val="22"/>
              </w:rPr>
            </w:pPr>
            <w:r>
              <w:rPr>
                <w:rFonts w:cs="Arial"/>
                <w:sz w:val="20"/>
                <w:szCs w:val="22"/>
              </w:rPr>
              <w:t>Dropdown options are login user’s (Group Administrator) group(s)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843" w:type="dxa"/>
            <w:vAlign w:val="center"/>
          </w:tcPr>
          <w:p>
            <w:pPr>
              <w:spacing w:after="0" w:line="240" w:lineRule="auto"/>
              <w:rPr>
                <w:rFonts w:cs="Arial"/>
                <w:sz w:val="20"/>
                <w:szCs w:val="22"/>
              </w:rPr>
            </w:pPr>
            <w:r>
              <w:rPr>
                <w:rFonts w:cs="Arial"/>
                <w:sz w:val="20"/>
                <w:szCs w:val="22"/>
              </w:rPr>
              <w:t>Group Description</w:t>
            </w:r>
          </w:p>
        </w:tc>
        <w:tc>
          <w:tcPr>
            <w:tcW w:w="7371" w:type="dxa"/>
            <w:vAlign w:val="center"/>
          </w:tcPr>
          <w:p>
            <w:pPr>
              <w:spacing w:after="0" w:line="240" w:lineRule="auto"/>
              <w:rPr>
                <w:rFonts w:cs="Arial"/>
                <w:sz w:val="20"/>
                <w:szCs w:val="22"/>
              </w:rPr>
            </w:pPr>
            <w:r>
              <w:rPr>
                <w:rFonts w:cs="Arial"/>
                <w:sz w:val="20"/>
                <w:szCs w:val="22"/>
              </w:rPr>
              <w:t>Text</w:t>
            </w:r>
          </w:p>
          <w:p>
            <w:pPr>
              <w:spacing w:after="0" w:line="240" w:lineRule="auto"/>
              <w:rPr>
                <w:rFonts w:cs="Arial"/>
                <w:sz w:val="20"/>
                <w:szCs w:val="22"/>
              </w:rPr>
            </w:pPr>
            <w:r>
              <w:rPr>
                <w:rFonts w:cs="Arial"/>
                <w:sz w:val="20"/>
                <w:szCs w:val="22"/>
              </w:rPr>
              <w:t>Auto populated according to selected user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843" w:type="dxa"/>
            <w:vAlign w:val="center"/>
          </w:tcPr>
          <w:p>
            <w:pPr>
              <w:spacing w:after="0" w:line="240" w:lineRule="auto"/>
              <w:rPr>
                <w:rFonts w:cs="Arial"/>
                <w:sz w:val="20"/>
                <w:szCs w:val="22"/>
              </w:rPr>
            </w:pPr>
            <w:r>
              <w:rPr>
                <w:rFonts w:cs="Arial"/>
                <w:sz w:val="20"/>
                <w:szCs w:val="22"/>
              </w:rPr>
              <w:t>Users, Roles</w:t>
            </w:r>
          </w:p>
        </w:tc>
        <w:tc>
          <w:tcPr>
            <w:tcW w:w="7371" w:type="dxa"/>
            <w:vAlign w:val="center"/>
          </w:tcPr>
          <w:p>
            <w:pPr>
              <w:spacing w:after="0" w:line="240" w:lineRule="auto"/>
              <w:rPr>
                <w:rFonts w:cs="Arial"/>
                <w:sz w:val="20"/>
                <w:szCs w:val="22"/>
              </w:rPr>
            </w:pPr>
            <w:r>
              <w:rPr>
                <w:rFonts w:cs="Arial"/>
                <w:sz w:val="20"/>
                <w:szCs w:val="22"/>
              </w:rPr>
              <w:t>A list of users in the group, and corresponding user roles</w:t>
            </w:r>
          </w:p>
          <w:p>
            <w:pPr>
              <w:spacing w:after="0" w:line="240" w:lineRule="auto"/>
              <w:rPr>
                <w:rFonts w:cs="Arial"/>
                <w:sz w:val="20"/>
                <w:szCs w:val="22"/>
              </w:rPr>
            </w:pPr>
            <w:r>
              <w:rPr>
                <w:rFonts w:cs="Arial"/>
                <w:sz w:val="20"/>
                <w:szCs w:val="22"/>
              </w:rPr>
              <w:t>User ID, User Name, and Email should be shown in the user list.</w:t>
            </w:r>
          </w:p>
        </w:tc>
      </w:tr>
    </w:tbl>
    <w:p>
      <w:pPr>
        <w:pStyle w:val="6"/>
        <w:rPr>
          <w:b/>
        </w:rPr>
      </w:pPr>
      <w:r>
        <w:rPr>
          <w:b/>
        </w:rPr>
        <w:t xml:space="preserve">Manage Users and Roles in My Group </w:t>
      </w:r>
    </w:p>
    <w:p>
      <w:pPr>
        <w:ind w:left="864"/>
        <w:rPr>
          <w:sz w:val="20"/>
        </w:rPr>
      </w:pPr>
      <w:r>
        <w:rPr>
          <w:sz w:val="20"/>
        </w:rPr>
        <w:t xml:space="preserve">This feature shall allow Group Administrator to manage users and user’s role in his or her user group. </w:t>
      </w:r>
    </w:p>
    <w:p>
      <w:pPr>
        <w:pStyle w:val="106"/>
        <w:numPr>
          <w:ilvl w:val="0"/>
          <w:numId w:val="14"/>
        </w:numPr>
        <w:rPr>
          <w:sz w:val="20"/>
        </w:rPr>
      </w:pPr>
      <w:r>
        <w:rPr>
          <w:sz w:val="20"/>
        </w:rPr>
        <w:t>Assign user to a role in the group</w:t>
      </w:r>
    </w:p>
    <w:p>
      <w:pPr>
        <w:ind w:left="1224"/>
        <w:rPr>
          <w:b/>
          <w:sz w:val="20"/>
        </w:rPr>
      </w:pPr>
      <w:r>
        <w:rPr>
          <w:sz w:val="20"/>
        </w:rPr>
        <w:t xml:space="preserve">In assign role page, group administrator shall be able to search active users in R365 via keywords of user details, and then select and assign user to a role in the group. A user can be assigned to only one role in a user group. Search via keyword function shall be enhanced by “Search as you type” feature. </w:t>
      </w:r>
    </w:p>
    <w:p>
      <w:pPr>
        <w:pStyle w:val="106"/>
        <w:numPr>
          <w:ilvl w:val="0"/>
          <w:numId w:val="14"/>
        </w:numPr>
        <w:rPr>
          <w:sz w:val="20"/>
        </w:rPr>
      </w:pPr>
      <w:r>
        <w:rPr>
          <w:sz w:val="20"/>
        </w:rPr>
        <w:t>Remove user from the group</w:t>
      </w:r>
    </w:p>
    <w:p>
      <w:pPr>
        <w:ind w:left="864" w:firstLine="360"/>
        <w:rPr>
          <w:sz w:val="20"/>
        </w:rPr>
      </w:pPr>
      <w:r>
        <w:rPr>
          <w:sz w:val="20"/>
        </w:rPr>
        <w:t xml:space="preserve">In group details page, group administrator shall be able to remove user from the group. </w:t>
      </w:r>
    </w:p>
    <w:p>
      <w:pPr>
        <w:pStyle w:val="106"/>
        <w:numPr>
          <w:ilvl w:val="0"/>
          <w:numId w:val="14"/>
        </w:numPr>
        <w:rPr>
          <w:sz w:val="20"/>
        </w:rPr>
      </w:pPr>
      <w:r>
        <w:rPr>
          <w:sz w:val="20"/>
        </w:rPr>
        <w:t>Search user in the group</w:t>
      </w:r>
    </w:p>
    <w:p>
      <w:pPr>
        <w:ind w:left="1224"/>
        <w:rPr>
          <w:b/>
          <w:sz w:val="20"/>
        </w:rPr>
      </w:pPr>
      <w:r>
        <w:rPr>
          <w:sz w:val="20"/>
        </w:rPr>
        <w:t>In group details page, group administrator shall be able to search users in the group via keywords of user details. Search via keyword function shall be enhanced by “Search as you type” feature.</w:t>
      </w:r>
    </w:p>
    <w:p>
      <w:pPr>
        <w:pStyle w:val="106"/>
        <w:numPr>
          <w:ilvl w:val="0"/>
          <w:numId w:val="14"/>
        </w:numPr>
        <w:rPr>
          <w:sz w:val="20"/>
        </w:rPr>
      </w:pPr>
      <w:r>
        <w:rPr>
          <w:sz w:val="20"/>
        </w:rPr>
        <w:t>Sort user in the group</w:t>
      </w:r>
    </w:p>
    <w:p>
      <w:pPr>
        <w:ind w:left="864" w:firstLine="360"/>
        <w:rPr>
          <w:sz w:val="20"/>
        </w:rPr>
      </w:pPr>
      <w:r>
        <w:rPr>
          <w:sz w:val="20"/>
        </w:rPr>
        <w:t>In group details page, group administrator shall be able to sort users by any column in the user list.</w:t>
      </w:r>
    </w:p>
    <w:p>
      <w:pPr>
        <w:pStyle w:val="106"/>
        <w:numPr>
          <w:ilvl w:val="0"/>
          <w:numId w:val="14"/>
        </w:numPr>
        <w:rPr>
          <w:sz w:val="20"/>
        </w:rPr>
      </w:pPr>
      <w:r>
        <w:rPr>
          <w:sz w:val="20"/>
        </w:rPr>
        <w:t>View users in the group</w:t>
      </w:r>
    </w:p>
    <w:p>
      <w:pPr>
        <w:spacing w:after="0"/>
        <w:ind w:left="864" w:firstLine="360"/>
        <w:rPr>
          <w:sz w:val="20"/>
        </w:rPr>
      </w:pPr>
      <w:r>
        <w:rPr>
          <w:sz w:val="20"/>
        </w:rPr>
        <w:t>Group Administrator shall be able view the list of users within his or her group(s)</w:t>
      </w:r>
    </w:p>
    <w:p>
      <w:pPr>
        <w:spacing w:after="0"/>
        <w:ind w:left="864"/>
      </w:pPr>
    </w:p>
    <w:p>
      <w:pPr>
        <w:spacing w:after="0"/>
        <w:ind w:left="864"/>
      </w:pPr>
    </w:p>
    <w:p>
      <w:pPr>
        <w:spacing w:after="0"/>
        <w:ind w:left="864"/>
      </w:pPr>
    </w:p>
    <w:p>
      <w:pPr>
        <w:spacing w:after="0"/>
        <w:ind w:left="864"/>
      </w:pPr>
    </w:p>
    <w:p>
      <w:pPr>
        <w:spacing w:after="0"/>
        <w:ind w:left="864"/>
      </w:pPr>
    </w:p>
    <w:p>
      <w:pPr>
        <w:spacing w:after="0"/>
        <w:ind w:left="864"/>
      </w:pPr>
    </w:p>
    <w:p>
      <w:pPr>
        <w:pStyle w:val="4"/>
      </w:pPr>
      <w:bookmarkStart w:id="36" w:name="_Toc502219556"/>
      <w:bookmarkEnd w:id="36"/>
      <w:bookmarkStart w:id="37" w:name="_Toc502219568"/>
      <w:bookmarkEnd w:id="37"/>
      <w:bookmarkStart w:id="38" w:name="_Toc502737600"/>
      <w:bookmarkEnd w:id="38"/>
      <w:bookmarkStart w:id="39" w:name="_Toc502219560"/>
      <w:bookmarkEnd w:id="39"/>
      <w:bookmarkStart w:id="40" w:name="_Toc502219558"/>
      <w:bookmarkEnd w:id="40"/>
      <w:bookmarkStart w:id="41" w:name="_Toc502219366"/>
      <w:bookmarkEnd w:id="41"/>
      <w:bookmarkStart w:id="42" w:name="_Toc502219565"/>
      <w:bookmarkEnd w:id="42"/>
      <w:bookmarkStart w:id="43" w:name="_Toc502219561"/>
      <w:bookmarkEnd w:id="43"/>
      <w:bookmarkStart w:id="44" w:name="_Toc502219563"/>
      <w:bookmarkEnd w:id="44"/>
      <w:bookmarkStart w:id="45" w:name="_Toc502219358"/>
      <w:bookmarkEnd w:id="45"/>
      <w:bookmarkStart w:id="46" w:name="_Toc502219365"/>
      <w:bookmarkEnd w:id="46"/>
      <w:bookmarkStart w:id="47" w:name="_Toc502737596"/>
      <w:bookmarkEnd w:id="47"/>
      <w:bookmarkStart w:id="48" w:name="_Toc502737587"/>
      <w:bookmarkEnd w:id="48"/>
      <w:bookmarkStart w:id="49" w:name="_Toc502219555"/>
      <w:bookmarkEnd w:id="49"/>
      <w:bookmarkStart w:id="50" w:name="_Toc502737592"/>
      <w:bookmarkEnd w:id="50"/>
      <w:bookmarkStart w:id="51" w:name="_Toc502219562"/>
      <w:bookmarkEnd w:id="51"/>
      <w:bookmarkStart w:id="52" w:name="_Toc502219356"/>
      <w:bookmarkEnd w:id="52"/>
      <w:bookmarkStart w:id="53" w:name="_Toc502219362"/>
      <w:bookmarkEnd w:id="53"/>
      <w:bookmarkStart w:id="54" w:name="_Toc502219368"/>
      <w:bookmarkEnd w:id="54"/>
      <w:bookmarkStart w:id="55" w:name="_Toc502737591"/>
      <w:bookmarkEnd w:id="55"/>
      <w:bookmarkStart w:id="56" w:name="_Toc502737595"/>
      <w:bookmarkEnd w:id="56"/>
      <w:bookmarkStart w:id="57" w:name="_Toc502737601"/>
      <w:bookmarkEnd w:id="57"/>
      <w:bookmarkStart w:id="58" w:name="_Toc502219566"/>
      <w:bookmarkEnd w:id="58"/>
      <w:bookmarkStart w:id="59" w:name="_Toc502737598"/>
      <w:bookmarkEnd w:id="59"/>
      <w:bookmarkStart w:id="60" w:name="_Toc502219554"/>
      <w:bookmarkEnd w:id="60"/>
      <w:bookmarkStart w:id="61" w:name="_Toc502737588"/>
      <w:bookmarkEnd w:id="61"/>
      <w:bookmarkStart w:id="62" w:name="_Toc502219355"/>
      <w:bookmarkEnd w:id="62"/>
      <w:bookmarkStart w:id="63" w:name="_Toc502219364"/>
      <w:bookmarkEnd w:id="63"/>
      <w:bookmarkStart w:id="64" w:name="_Toc502219357"/>
      <w:bookmarkEnd w:id="64"/>
      <w:bookmarkStart w:id="65" w:name="_Toc502219557"/>
      <w:bookmarkEnd w:id="65"/>
      <w:bookmarkStart w:id="66" w:name="_Toc502737589"/>
      <w:bookmarkEnd w:id="66"/>
      <w:bookmarkStart w:id="67" w:name="_Toc502219359"/>
      <w:bookmarkEnd w:id="67"/>
      <w:bookmarkStart w:id="68" w:name="_Toc502219564"/>
      <w:bookmarkEnd w:id="68"/>
      <w:bookmarkStart w:id="69" w:name="_Toc502737590"/>
      <w:bookmarkEnd w:id="69"/>
      <w:bookmarkStart w:id="70" w:name="_Toc502219567"/>
      <w:bookmarkEnd w:id="70"/>
      <w:bookmarkStart w:id="71" w:name="_Toc502219361"/>
      <w:bookmarkEnd w:id="71"/>
      <w:bookmarkStart w:id="72" w:name="_Toc502737599"/>
      <w:bookmarkEnd w:id="72"/>
      <w:bookmarkStart w:id="73" w:name="_Toc502219367"/>
      <w:bookmarkEnd w:id="73"/>
      <w:bookmarkStart w:id="74" w:name="_Toc502737593"/>
      <w:bookmarkEnd w:id="74"/>
      <w:bookmarkStart w:id="75" w:name="_Toc502219559"/>
      <w:bookmarkEnd w:id="75"/>
      <w:bookmarkStart w:id="76" w:name="_Toc502737594"/>
      <w:bookmarkEnd w:id="76"/>
      <w:bookmarkStart w:id="77" w:name="_Toc502737597"/>
      <w:bookmarkEnd w:id="77"/>
      <w:bookmarkStart w:id="78" w:name="_Toc502219354"/>
      <w:bookmarkEnd w:id="78"/>
      <w:bookmarkStart w:id="79" w:name="_Toc502219360"/>
      <w:bookmarkEnd w:id="79"/>
      <w:bookmarkStart w:id="80" w:name="_Toc502219363"/>
      <w:bookmarkEnd w:id="80"/>
      <w:bookmarkStart w:id="81" w:name="_Toc506803972"/>
      <w:r>
        <w:t>Contract Reminder Module</w:t>
      </w:r>
      <w:bookmarkEnd w:id="81"/>
    </w:p>
    <w:p>
      <w:pPr>
        <w:spacing w:before="240"/>
        <w:ind w:left="576"/>
        <w:rPr>
          <w:rFonts w:cs="Arial"/>
          <w:sz w:val="20"/>
          <w:szCs w:val="22"/>
        </w:rPr>
      </w:pPr>
      <w:r>
        <w:rPr>
          <w:rFonts w:cs="Arial"/>
          <w:sz w:val="20"/>
          <w:szCs w:val="22"/>
        </w:rPr>
        <w:t>This module shall allow authorized users for this module to create, update, delete, view, search via keyword(s), download, filter, and sort contracts under their own group. Contracts in this case can include procurement contracts, software license subscription and etc. The search via keyword function shall be enhanced by “search as you type” feature. There are 3 main groups of users for this module, namely FMD, Procurement and IT. Each group of users has their own contract records to monitor</w:t>
      </w:r>
      <w:r>
        <w:rPr>
          <w:sz w:val="20"/>
        </w:rPr>
        <w:t xml:space="preserve"> and they cannot manage staff reminder of the other groups unless being granted the necessary roles of that group</w:t>
      </w:r>
      <w:r>
        <w:rPr>
          <w:rFonts w:cs="Arial"/>
          <w:sz w:val="20"/>
          <w:szCs w:val="22"/>
        </w:rPr>
        <w:t xml:space="preserve">. For this module, there must be a maker-checker workflow concept to prevent inaccurate data entry and hence leading to inaccurate reminder alerts. </w:t>
      </w:r>
    </w:p>
    <w:p>
      <w:pPr>
        <w:spacing w:before="240"/>
        <w:ind w:left="576"/>
        <w:rPr>
          <w:rFonts w:cs="Arial"/>
          <w:sz w:val="20"/>
          <w:szCs w:val="22"/>
        </w:rPr>
      </w:pPr>
      <w:r>
        <w:rPr>
          <w:sz w:val="20"/>
        </w:rPr>
        <w:t xml:space="preserve">Whenever a contract is submitted for creation / update / deletion / verification / rejection, R365 shall prompt up a confirmation dialogue asking user to confirm his or her action. </w:t>
      </w:r>
    </w:p>
    <w:p>
      <w:pPr>
        <w:spacing w:before="240"/>
        <w:ind w:left="576"/>
        <w:rPr>
          <w:sz w:val="20"/>
        </w:rPr>
      </w:pPr>
      <w:r>
        <w:rPr>
          <w:sz w:val="20"/>
        </w:rPr>
        <w:t>Whenever a contract is created / updated / deleted / verified / rejected, R365 shall display a confirmation message saying that this contract is created / updated / deleted / verified / rejected successfully or unsuccessfully. Contract Reference Number shall be included in the confirmation message whenever possible.</w:t>
      </w:r>
    </w:p>
    <w:p>
      <w:pPr>
        <w:pStyle w:val="5"/>
      </w:pPr>
      <w:bookmarkStart w:id="82" w:name="_Toc506803973"/>
      <w:r>
        <w:t>Create Contract</w:t>
      </w:r>
      <w:bookmarkEnd w:id="82"/>
    </w:p>
    <w:p>
      <w:pPr>
        <w:ind w:left="720"/>
        <w:jc w:val="both"/>
        <w:rPr>
          <w:rFonts w:cs="Arial"/>
          <w:sz w:val="20"/>
          <w:szCs w:val="22"/>
        </w:rPr>
      </w:pPr>
      <w:r>
        <w:rPr>
          <w:rFonts w:cs="Arial"/>
          <w:sz w:val="20"/>
          <w:szCs w:val="22"/>
        </w:rPr>
        <w:t xml:space="preserve">This feature shall allow authorized user to create contract in his or her user group. Following details will be entered to create new contract. </w:t>
      </w:r>
    </w:p>
    <w:tbl>
      <w:tblPr>
        <w:tblStyle w:val="59"/>
        <w:tblW w:w="9356"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6"/>
        <w:gridCol w:w="142"/>
        <w:gridCol w:w="70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b/>
                <w:sz w:val="20"/>
                <w:szCs w:val="20"/>
              </w:rPr>
            </w:pPr>
            <w:r>
              <w:rPr>
                <w:rFonts w:cs="Arial"/>
                <w:b/>
                <w:sz w:val="20"/>
                <w:szCs w:val="20"/>
              </w:rPr>
              <w:t>Fields to be entered</w:t>
            </w:r>
          </w:p>
        </w:tc>
        <w:tc>
          <w:tcPr>
            <w:tcW w:w="7230" w:type="dxa"/>
            <w:gridSpan w:val="2"/>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cs="Arial"/>
                <w:b/>
                <w:sz w:val="20"/>
                <w:szCs w:val="20"/>
              </w:rPr>
            </w:pPr>
            <w:r>
              <w:rPr>
                <w:rFonts w:cs="Arial"/>
                <w:b/>
                <w:sz w:val="20"/>
                <w:szCs w:val="20"/>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Contract Details</w:t>
            </w:r>
          </w:p>
        </w:tc>
        <w:tc>
          <w:tcPr>
            <w:tcW w:w="7230" w:type="dxa"/>
            <w:gridSpan w:val="2"/>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User Group</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ascii="Calibri" w:hAnsi="Calibri" w:cs="Calibri"/>
                <w:sz w:val="20"/>
                <w:szCs w:val="20"/>
              </w:rPr>
              <w:t xml:space="preserve">Retrieve from login user's group. </w:t>
            </w:r>
            <w:r>
              <w:rPr>
                <w:rFonts w:ascii="Calibri" w:hAnsi="Calibri" w:cs="Calibri"/>
                <w:sz w:val="20"/>
                <w:szCs w:val="20"/>
              </w:rPr>
              <w:br w:type="textWrapping"/>
            </w:r>
            <w:r>
              <w:rPr>
                <w:rFonts w:ascii="Calibri" w:hAnsi="Calibri" w:cs="Calibri"/>
                <w:sz w:val="20"/>
                <w:szCs w:val="20"/>
              </w:rPr>
              <w:t>Select from dropdown list if user has more than one contract groups.</w:t>
            </w:r>
            <w:r>
              <w:rPr>
                <w:rFonts w:ascii="Calibri" w:hAnsi="Calibri" w:cs="Calibri"/>
                <w:sz w:val="20"/>
                <w:szCs w:val="20"/>
              </w:rPr>
              <w:br w:type="textWrapping"/>
            </w:r>
            <w:r>
              <w:rPr>
                <w:rFonts w:ascii="Calibri" w:hAnsi="Calibri" w:cs="Calibri"/>
                <w:sz w:val="20"/>
                <w:szCs w:val="20"/>
              </w:rPr>
              <w:t>Display group description next to User Group field.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Contract Title*</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Text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Contract Reference Number*</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BA / PO number*</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Number (0 decimal place)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Supplier*</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Contract Value Currency*</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Text (3 letters)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Contract Value*</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Number (2 decimal place)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Performance Bond submission*</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Dropdown list: Y / N / 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Start Date*</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Format: DD/MM/YYYY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Expiry Date*</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Format: DD/MM/YYYY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Active</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Radio Button: Yes(Default)/No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Uploaded Files </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ascii="Calibri" w:hAnsi="Calibri" w:cs="Calibri"/>
                <w:sz w:val="20"/>
                <w:szCs w:val="20"/>
              </w:rPr>
              <w:t>Allow user to upload and remove files (excel, pdf, word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First Reminder Date*</w:t>
            </w:r>
          </w:p>
        </w:tc>
        <w:tc>
          <w:tcPr>
            <w:tcW w:w="7230" w:type="dxa"/>
            <w:gridSpan w:val="2"/>
            <w:vMerge w:val="restart"/>
            <w:tcBorders>
              <w:top w:val="single" w:color="auto" w:sz="4" w:space="0"/>
              <w:left w:val="single" w:color="auto" w:sz="4" w:space="0"/>
              <w:right w:val="single" w:color="auto" w:sz="4" w:space="0"/>
            </w:tcBorders>
            <w:vAlign w:val="center"/>
          </w:tcPr>
          <w:p>
            <w:pPr>
              <w:spacing w:after="0" w:line="240" w:lineRule="auto"/>
              <w:rPr>
                <w:rFonts w:cs="Arial"/>
                <w:sz w:val="20"/>
                <w:szCs w:val="20"/>
              </w:rPr>
            </w:pPr>
            <w:r>
              <w:rPr>
                <w:rFonts w:cs="Arial"/>
                <w:sz w:val="20"/>
                <w:szCs w:val="20"/>
              </w:rPr>
              <w:t>Format: DD/MM/YYYY</w:t>
            </w:r>
          </w:p>
          <w:p>
            <w:pPr>
              <w:spacing w:after="0" w:line="240" w:lineRule="auto"/>
              <w:rPr>
                <w:rFonts w:cs="Arial"/>
                <w:sz w:val="20"/>
                <w:szCs w:val="20"/>
              </w:rPr>
            </w:pPr>
            <w:r>
              <w:rPr>
                <w:rFonts w:cs="Arial"/>
                <w:sz w:val="20"/>
                <w:szCs w:val="20"/>
              </w:rPr>
              <w:t>Auto populated according to default configuration in settings module.</w:t>
            </w:r>
          </w:p>
          <w:p>
            <w:pPr>
              <w:spacing w:after="0" w:line="240" w:lineRule="auto"/>
              <w:rPr>
                <w:rFonts w:cs="Arial"/>
                <w:sz w:val="20"/>
                <w:szCs w:val="20"/>
              </w:rPr>
            </w:pPr>
            <w:r>
              <w:rPr>
                <w:rFonts w:cs="Arial"/>
                <w:sz w:val="20"/>
                <w:szCs w:val="20"/>
              </w:rPr>
              <w:t>These fields are 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Second Reminder Date</w:t>
            </w:r>
          </w:p>
        </w:tc>
        <w:tc>
          <w:tcPr>
            <w:tcW w:w="7230" w:type="dxa"/>
            <w:gridSpan w:val="2"/>
            <w:vMerge w:val="continue"/>
            <w:tcBorders>
              <w:left w:val="single" w:color="auto" w:sz="4" w:space="0"/>
              <w:right w:val="single" w:color="auto" w:sz="4" w:space="0"/>
            </w:tcBorders>
            <w:vAlign w:val="center"/>
          </w:tcPr>
          <w:p>
            <w:pPr>
              <w:spacing w:after="0" w:line="240" w:lineRule="auto"/>
              <w:rPr>
                <w:rFonts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Third Reminder Date</w:t>
            </w:r>
          </w:p>
        </w:tc>
        <w:tc>
          <w:tcPr>
            <w:tcW w:w="7230" w:type="dxa"/>
            <w:gridSpan w:val="2"/>
            <w:vMerge w:val="continue"/>
            <w:tcBorders>
              <w:left w:val="single" w:color="auto" w:sz="4" w:space="0"/>
              <w:bottom w:val="single" w:color="auto" w:sz="4" w:space="0"/>
              <w:right w:val="single" w:color="auto" w:sz="4" w:space="0"/>
            </w:tcBorders>
            <w:vAlign w:val="center"/>
          </w:tcPr>
          <w:p>
            <w:pPr>
              <w:spacing w:after="0" w:line="240" w:lineRule="auto"/>
              <w:rPr>
                <w:rFonts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Officer in Charge*</w:t>
            </w:r>
          </w:p>
        </w:tc>
        <w:tc>
          <w:tcPr>
            <w:tcW w:w="7230"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Dropdown list.</w:t>
            </w:r>
          </w:p>
          <w:p>
            <w:pPr>
              <w:spacing w:after="0" w:line="240" w:lineRule="auto"/>
              <w:rPr>
                <w:rFonts w:cs="Arial"/>
                <w:sz w:val="20"/>
                <w:szCs w:val="20"/>
              </w:rPr>
            </w:pPr>
            <w:r>
              <w:rPr>
                <w:rFonts w:cs="Arial"/>
                <w:sz w:val="20"/>
                <w:szCs w:val="20"/>
              </w:rPr>
              <w:t>Dropdown options are users in the selected user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6"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 xml:space="preserve">Reminder Recipients </w:t>
            </w:r>
          </w:p>
        </w:tc>
        <w:tc>
          <w:tcPr>
            <w:tcW w:w="7230" w:type="dxa"/>
            <w:gridSpan w:val="2"/>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 xml:space="preserve">All the following fields for emails should show up in a pop up.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5" w:hRule="atLeast"/>
        </w:trPr>
        <w:tc>
          <w:tcPr>
            <w:tcW w:w="9356" w:type="dxa"/>
            <w:gridSpan w:val="3"/>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ascii="Calibri" w:hAnsi="Calibri" w:cs="Calibri"/>
                <w:sz w:val="20"/>
                <w:szCs w:val="20"/>
              </w:rPr>
              <w:t>Group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ascii="Calibri" w:hAnsi="Calibri" w:cs="Calibri"/>
                <w:sz w:val="20"/>
                <w:szCs w:val="20"/>
              </w:rPr>
              <w:t>TO List(All Reminders)</w:t>
            </w:r>
          </w:p>
        </w:tc>
        <w:tc>
          <w:tcPr>
            <w:tcW w:w="708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TO List contains semicolon separated emails of ‘Officer in Charge’ above, and the users who have ‘Notification TO’ access rights in the user group. </w:t>
            </w:r>
          </w:p>
          <w:p>
            <w:pPr>
              <w:spacing w:after="0" w:line="240" w:lineRule="auto"/>
              <w:rPr>
                <w:rFonts w:cs="Arial"/>
                <w:sz w:val="20"/>
                <w:szCs w:val="20"/>
              </w:rPr>
            </w:pPr>
            <w:r>
              <w:rPr>
                <w:rFonts w:cs="Arial"/>
                <w:sz w:val="20"/>
                <w:szCs w:val="20"/>
              </w:rPr>
              <w:t>This field is non-editable.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commentRangeStart w:id="2"/>
            <w:r>
              <w:rPr>
                <w:rFonts w:ascii="Calibri" w:hAnsi="Calibri" w:cs="Calibri"/>
                <w:sz w:val="20"/>
                <w:szCs w:val="20"/>
              </w:rPr>
              <w:t>CC List</w:t>
            </w:r>
            <w:commentRangeEnd w:id="2"/>
            <w:r>
              <w:rPr>
                <w:rStyle w:val="51"/>
              </w:rPr>
              <w:commentReference w:id="2"/>
            </w:r>
            <w:r>
              <w:rPr>
                <w:rFonts w:ascii="Calibri" w:hAnsi="Calibri" w:cs="Calibri"/>
                <w:sz w:val="20"/>
                <w:szCs w:val="20"/>
              </w:rPr>
              <w:t xml:space="preserve"> (All Reminders)</w:t>
            </w:r>
          </w:p>
        </w:tc>
        <w:tc>
          <w:tcPr>
            <w:tcW w:w="708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CC List contains semicolon separated emails of the users who have ‘CC (All Reminders)’ access rights in the user group. </w:t>
            </w:r>
          </w:p>
          <w:p>
            <w:pPr>
              <w:spacing w:after="0" w:line="240" w:lineRule="auto"/>
              <w:rPr>
                <w:rFonts w:cs="Arial"/>
                <w:sz w:val="20"/>
                <w:szCs w:val="20"/>
              </w:rPr>
            </w:pPr>
            <w:r>
              <w:rPr>
                <w:rFonts w:cs="Arial"/>
                <w:sz w:val="20"/>
                <w:szCs w:val="20"/>
              </w:rPr>
              <w:t>This field is non-editable.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cs="Calibri"/>
                <w:sz w:val="20"/>
                <w:szCs w:val="20"/>
              </w:rPr>
            </w:pPr>
            <w:r>
              <w:rPr>
                <w:rFonts w:ascii="Calibri" w:hAnsi="Calibri" w:cs="Calibri"/>
                <w:sz w:val="20"/>
                <w:szCs w:val="20"/>
              </w:rPr>
              <w:t xml:space="preserve"> CC List (Last Reminder Only)</w:t>
            </w:r>
          </w:p>
        </w:tc>
        <w:tc>
          <w:tcPr>
            <w:tcW w:w="708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cs="Arial"/>
                <w:sz w:val="20"/>
                <w:szCs w:val="20"/>
              </w:rPr>
            </w:pPr>
            <w:r>
              <w:rPr>
                <w:rFonts w:cs="Arial"/>
                <w:sz w:val="20"/>
                <w:szCs w:val="20"/>
              </w:rPr>
              <w:t>Email(s) separated by semicolon of the users who have ‘CC (Last Reminder Only)’ access rights in the user group.</w:t>
            </w:r>
          </w:p>
          <w:p>
            <w:pPr>
              <w:spacing w:after="0" w:line="240" w:lineRule="auto"/>
              <w:rPr>
                <w:rFonts w:cs="Arial"/>
                <w:sz w:val="20"/>
                <w:szCs w:val="20"/>
              </w:rPr>
            </w:pPr>
            <w:r>
              <w:rPr>
                <w:rFonts w:cs="Arial"/>
                <w:sz w:val="20"/>
                <w:szCs w:val="20"/>
              </w:rPr>
              <w:t>This feature shall allow users to only receive the last reminder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cs="Arial"/>
                <w:sz w:val="20"/>
              </w:rPr>
            </w:pPr>
            <w:r>
              <w:rPr>
                <w:rFonts w:ascii="Calibri" w:hAnsi="Calibri" w:cs="Calibri"/>
                <w:sz w:val="20"/>
                <w:szCs w:val="20"/>
              </w:rPr>
              <w:t>CC List (Expiry Notification Only)</w:t>
            </w:r>
          </w:p>
        </w:tc>
        <w:tc>
          <w:tcPr>
            <w:tcW w:w="708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cs="Arial"/>
                <w:sz w:val="20"/>
                <w:szCs w:val="20"/>
              </w:rPr>
            </w:pPr>
            <w:r>
              <w:rPr>
                <w:rFonts w:cs="Arial"/>
                <w:sz w:val="20"/>
                <w:szCs w:val="20"/>
              </w:rPr>
              <w:t>Email(s) separated by semicolon of the users who have ‘CC (Expiry Notification Only)’ access rights in the user group.</w:t>
            </w:r>
          </w:p>
          <w:p>
            <w:pPr>
              <w:spacing w:after="0" w:line="240" w:lineRule="auto"/>
              <w:rPr>
                <w:rFonts w:cs="Arial"/>
                <w:sz w:val="20"/>
                <w:szCs w:val="20"/>
              </w:rPr>
            </w:pPr>
            <w:r>
              <w:rPr>
                <w:rFonts w:cs="Arial"/>
                <w:sz w:val="20"/>
                <w:szCs w:val="20"/>
              </w:rPr>
              <w:t xml:space="preserve">This field is non-editable. </w:t>
            </w:r>
          </w:p>
          <w:p>
            <w:pPr>
              <w:spacing w:after="0" w:line="240" w:lineRule="auto"/>
              <w:rPr>
                <w:rFonts w:cs="Arial"/>
                <w:sz w:val="20"/>
                <w:szCs w:val="20"/>
              </w:rPr>
            </w:pPr>
            <w:r>
              <w:rPr>
                <w:rFonts w:cs="Arial"/>
                <w:sz w:val="20"/>
                <w:szCs w:val="20"/>
              </w:rPr>
              <w:t>This feature shall allow users to only receive the expiry notification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commentRangeStart w:id="3"/>
            <w:r>
              <w:rPr>
                <w:rFonts w:ascii="Calibri" w:hAnsi="Calibri" w:cs="Calibri"/>
                <w:sz w:val="20"/>
                <w:szCs w:val="20"/>
              </w:rPr>
              <w:t>Additional Recipients</w:t>
            </w:r>
            <w:commentRangeEnd w:id="3"/>
            <w:r>
              <w:rPr>
                <w:rStyle w:val="51"/>
              </w:rPr>
              <w:commentReference w:id="3"/>
            </w:r>
          </w:p>
        </w:tc>
        <w:tc>
          <w:tcPr>
            <w:tcW w:w="7088"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User may key in additional emails (of active users present in R365 application)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cs="Calibri"/>
                <w:sz w:val="20"/>
                <w:szCs w:val="20"/>
              </w:rPr>
            </w:pPr>
            <w:r>
              <w:rPr>
                <w:rFonts w:ascii="Calibri" w:hAnsi="Calibri" w:cs="Calibri"/>
                <w:sz w:val="20"/>
                <w:szCs w:val="20"/>
              </w:rPr>
              <w:t>CC List (All Reminders)</w:t>
            </w:r>
          </w:p>
        </w:tc>
        <w:tc>
          <w:tcPr>
            <w:tcW w:w="708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cs="Arial"/>
                <w:sz w:val="20"/>
                <w:szCs w:val="20"/>
              </w:rPr>
            </w:pPr>
            <w:r>
              <w:rPr>
                <w:rFonts w:cs="Arial"/>
                <w:sz w:val="20"/>
                <w:szCs w:val="20"/>
              </w:rPr>
              <w:t xml:space="preserve">Text. Email(s) separated by semicolon. </w:t>
            </w:r>
          </w:p>
          <w:p>
            <w:pPr>
              <w:spacing w:after="0" w:line="240" w:lineRule="auto"/>
              <w:rPr>
                <w:rFonts w:cs="Arial"/>
                <w:sz w:val="20"/>
                <w:szCs w:val="20"/>
              </w:rPr>
            </w:pPr>
            <w:r>
              <w:rPr>
                <w:rFonts w:cs="Arial"/>
                <w:sz w:val="20"/>
                <w:szCs w:val="20"/>
              </w:rPr>
              <w:t xml:space="preserve">Support search as you type feature when key in an email. </w:t>
            </w:r>
          </w:p>
          <w:p>
            <w:pPr>
              <w:spacing w:after="0" w:line="240" w:lineRule="auto"/>
              <w:rPr>
                <w:rFonts w:cs="Arial"/>
                <w:sz w:val="20"/>
                <w:szCs w:val="20"/>
              </w:rPr>
            </w:pPr>
            <w:r>
              <w:rPr>
                <w:rFonts w:cs="Arial"/>
                <w:sz w:val="20"/>
                <w:szCs w:val="20"/>
              </w:rPr>
              <w:t>(Search from emails of active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ascii="Calibri" w:hAnsi="Calibri" w:cs="Calibri"/>
                <w:sz w:val="20"/>
                <w:szCs w:val="20"/>
              </w:rPr>
              <w:t xml:space="preserve"> CC List (Last Reminder Only)</w:t>
            </w:r>
          </w:p>
        </w:tc>
        <w:tc>
          <w:tcPr>
            <w:tcW w:w="708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Text. Email(s) separated by semicolon. </w:t>
            </w:r>
          </w:p>
          <w:p>
            <w:pPr>
              <w:spacing w:after="0" w:line="240" w:lineRule="auto"/>
              <w:rPr>
                <w:rFonts w:cs="Arial"/>
                <w:sz w:val="20"/>
                <w:szCs w:val="20"/>
              </w:rPr>
            </w:pPr>
            <w:r>
              <w:rPr>
                <w:rFonts w:cs="Arial"/>
                <w:sz w:val="20"/>
                <w:szCs w:val="20"/>
              </w:rPr>
              <w:t xml:space="preserve">Support search as you type feature when key in an email. </w:t>
            </w:r>
          </w:p>
          <w:p>
            <w:pPr>
              <w:spacing w:after="0" w:line="240" w:lineRule="auto"/>
              <w:rPr>
                <w:rFonts w:cs="Arial"/>
                <w:sz w:val="20"/>
                <w:szCs w:val="20"/>
              </w:rPr>
            </w:pPr>
            <w:r>
              <w:rPr>
                <w:rFonts w:cs="Arial"/>
                <w:sz w:val="20"/>
                <w:szCs w:val="20"/>
              </w:rPr>
              <w:t>(Search from emails of active Users)</w:t>
            </w:r>
          </w:p>
          <w:p>
            <w:pPr>
              <w:spacing w:after="0" w:line="240" w:lineRule="auto"/>
              <w:rPr>
                <w:rFonts w:cs="Arial"/>
                <w:sz w:val="20"/>
                <w:szCs w:val="20"/>
              </w:rPr>
            </w:pPr>
            <w:r>
              <w:rPr>
                <w:rFonts w:cs="Arial"/>
                <w:sz w:val="20"/>
                <w:szCs w:val="20"/>
              </w:rPr>
              <w:t>This feature shall allow users to only receive the last reminder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0"/>
              </w:rPr>
            </w:pPr>
            <w:r>
              <w:rPr>
                <w:rFonts w:ascii="Calibri" w:hAnsi="Calibri" w:cs="Calibri"/>
                <w:sz w:val="20"/>
                <w:szCs w:val="20"/>
              </w:rPr>
              <w:t>CC List (Expiry Notification Only)</w:t>
            </w:r>
          </w:p>
        </w:tc>
        <w:tc>
          <w:tcPr>
            <w:tcW w:w="708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Text. Email(s) separated by semicolon. </w:t>
            </w:r>
          </w:p>
          <w:p>
            <w:pPr>
              <w:spacing w:after="0" w:line="240" w:lineRule="auto"/>
              <w:rPr>
                <w:rFonts w:cs="Arial"/>
                <w:sz w:val="20"/>
                <w:szCs w:val="20"/>
              </w:rPr>
            </w:pPr>
            <w:r>
              <w:rPr>
                <w:rFonts w:cs="Arial"/>
                <w:sz w:val="20"/>
                <w:szCs w:val="20"/>
              </w:rPr>
              <w:t xml:space="preserve">Support search as you type feature when key in an email. </w:t>
            </w:r>
          </w:p>
          <w:p>
            <w:pPr>
              <w:spacing w:after="0" w:line="240" w:lineRule="auto"/>
              <w:rPr>
                <w:rFonts w:cs="Arial"/>
                <w:sz w:val="20"/>
                <w:szCs w:val="20"/>
              </w:rPr>
            </w:pPr>
            <w:r>
              <w:rPr>
                <w:rFonts w:cs="Arial"/>
                <w:sz w:val="20"/>
                <w:szCs w:val="20"/>
              </w:rPr>
              <w:t xml:space="preserve">(Search from emails of active Users) </w:t>
            </w:r>
          </w:p>
          <w:p>
            <w:pPr>
              <w:spacing w:after="0" w:line="240" w:lineRule="auto"/>
              <w:rPr>
                <w:rFonts w:cs="Arial"/>
                <w:sz w:val="20"/>
                <w:szCs w:val="20"/>
              </w:rPr>
            </w:pPr>
            <w:r>
              <w:rPr>
                <w:rFonts w:cs="Arial"/>
                <w:sz w:val="20"/>
                <w:szCs w:val="20"/>
              </w:rPr>
              <w:t>This feature shall allow users to only receive the expiry notification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ascii="Calibri" w:hAnsi="Calibri" w:cs="Calibri"/>
                <w:sz w:val="20"/>
                <w:szCs w:val="20"/>
              </w:rPr>
            </w:pPr>
            <w:r>
              <w:rPr>
                <w:rFonts w:cs="Arial"/>
                <w:sz w:val="20"/>
                <w:szCs w:val="20"/>
              </w:rPr>
              <w:t>Reminder Recipients</w:t>
            </w:r>
          </w:p>
        </w:tc>
        <w:tc>
          <w:tcPr>
            <w:tcW w:w="7088"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(end of pop up section)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Reviewer List*</w:t>
            </w:r>
          </w:p>
        </w:tc>
        <w:tc>
          <w:tcPr>
            <w:tcW w:w="708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Dropdown list, select one or two reviewers.</w:t>
            </w:r>
          </w:p>
          <w:p>
            <w:pPr>
              <w:spacing w:after="0" w:line="240" w:lineRule="auto"/>
              <w:rPr>
                <w:rFonts w:cs="Arial"/>
                <w:sz w:val="20"/>
                <w:szCs w:val="20"/>
              </w:rPr>
            </w:pPr>
            <w:r>
              <w:rPr>
                <w:rFonts w:cs="Arial"/>
                <w:sz w:val="20"/>
                <w:szCs w:val="20"/>
              </w:rPr>
              <w:t>Dropdown options are users who have “Verify Contract” access in the selected user group. (Reviewer cannot be the login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356" w:type="dxa"/>
            <w:gridSpan w:val="3"/>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Option year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Option year exercise date</w:t>
            </w:r>
          </w:p>
        </w:tc>
        <w:tc>
          <w:tcPr>
            <w:tcW w:w="708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Format: DD/MM/YYYY</w:t>
            </w:r>
          </w:p>
          <w:p>
            <w:pPr>
              <w:spacing w:after="0" w:line="240" w:lineRule="auto"/>
              <w:rPr>
                <w:rFonts w:cs="Arial"/>
                <w:sz w:val="20"/>
                <w:szCs w:val="20"/>
              </w:rPr>
            </w:pPr>
            <w:r>
              <w:rPr>
                <w:rFonts w:cs="Arial"/>
                <w:sz w:val="20"/>
                <w:szCs w:val="20"/>
              </w:rPr>
              <w:t>Default value: NIL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Insurance</w:t>
            </w:r>
          </w:p>
        </w:tc>
        <w:tc>
          <w:tcPr>
            <w:tcW w:w="7088"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Public Liability policy expiry date</w:t>
            </w:r>
          </w:p>
        </w:tc>
        <w:tc>
          <w:tcPr>
            <w:tcW w:w="708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Format: DD/MM/YYYY</w:t>
            </w:r>
          </w:p>
          <w:p>
            <w:pPr>
              <w:spacing w:after="0" w:line="240" w:lineRule="auto"/>
              <w:rPr>
                <w:rFonts w:cs="Arial"/>
                <w:sz w:val="20"/>
                <w:szCs w:val="20"/>
              </w:rPr>
            </w:pPr>
            <w:r>
              <w:rPr>
                <w:rFonts w:cs="Arial"/>
                <w:sz w:val="20"/>
                <w:szCs w:val="20"/>
              </w:rPr>
              <w:t>Default value: NIL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Workman Compensation policy expiry date</w:t>
            </w:r>
          </w:p>
        </w:tc>
        <w:tc>
          <w:tcPr>
            <w:tcW w:w="708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Format: DD/MM/YYYY</w:t>
            </w:r>
          </w:p>
          <w:p>
            <w:pPr>
              <w:spacing w:after="0" w:line="240" w:lineRule="auto"/>
              <w:rPr>
                <w:rFonts w:cs="Arial"/>
                <w:sz w:val="20"/>
                <w:szCs w:val="20"/>
              </w:rPr>
            </w:pPr>
            <w:r>
              <w:rPr>
                <w:rFonts w:cs="Arial"/>
                <w:sz w:val="20"/>
                <w:szCs w:val="20"/>
              </w:rPr>
              <w:t>Default value: NIL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Hull &amp; Marine expiry date</w:t>
            </w:r>
          </w:p>
        </w:tc>
        <w:tc>
          <w:tcPr>
            <w:tcW w:w="708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Format: DD/MM/YYYY</w:t>
            </w:r>
          </w:p>
          <w:p>
            <w:pPr>
              <w:spacing w:after="0" w:line="240" w:lineRule="auto"/>
              <w:rPr>
                <w:rFonts w:cs="Arial"/>
                <w:sz w:val="20"/>
                <w:szCs w:val="20"/>
              </w:rPr>
            </w:pPr>
            <w:r>
              <w:rPr>
                <w:rFonts w:cs="Arial"/>
                <w:sz w:val="20"/>
                <w:szCs w:val="20"/>
              </w:rPr>
              <w:t>Default value: NIL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356" w:type="dxa"/>
            <w:gridSpan w:val="3"/>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Savings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Savings currency</w:t>
            </w:r>
          </w:p>
        </w:tc>
        <w:tc>
          <w:tcPr>
            <w:tcW w:w="708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Text (3 letters)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268"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Savings</w:t>
            </w:r>
          </w:p>
        </w:tc>
        <w:tc>
          <w:tcPr>
            <w:tcW w:w="708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Number (2 decimal place)</w:t>
            </w:r>
          </w:p>
        </w:tc>
      </w:tr>
    </w:tbl>
    <w:p>
      <w:pPr>
        <w:spacing w:after="0"/>
        <w:ind w:firstLine="720"/>
        <w:jc w:val="both"/>
        <w:rPr>
          <w:rFonts w:cs="Arial"/>
          <w:sz w:val="18"/>
          <w:szCs w:val="18"/>
        </w:rPr>
      </w:pPr>
      <w:r>
        <w:rPr>
          <w:rFonts w:cs="Arial"/>
          <w:sz w:val="18"/>
          <w:szCs w:val="18"/>
        </w:rPr>
        <w:t>*Mandatory field</w:t>
      </w:r>
    </w:p>
    <w:p>
      <w:pPr>
        <w:ind w:left="720"/>
        <w:jc w:val="both"/>
        <w:rPr>
          <w:rFonts w:cs="Arial"/>
          <w:sz w:val="20"/>
          <w:szCs w:val="22"/>
        </w:rPr>
      </w:pPr>
      <w:r>
        <w:rPr>
          <w:rFonts w:cs="Arial"/>
          <w:sz w:val="20"/>
          <w:szCs w:val="22"/>
        </w:rPr>
        <w:t>Other fields might be identified and need to be captured for contract details in future without affecting the existing workflow.</w:t>
      </w:r>
    </w:p>
    <w:p>
      <w:pPr>
        <w:ind w:left="720"/>
        <w:rPr>
          <w:rFonts w:cs="Arial"/>
          <w:sz w:val="20"/>
          <w:szCs w:val="22"/>
        </w:rPr>
      </w:pPr>
      <w:r>
        <w:rPr>
          <w:rFonts w:cs="Arial"/>
          <w:sz w:val="20"/>
          <w:szCs w:val="22"/>
        </w:rPr>
        <w:t>After user submits the new contract, this contract will go through verification process (Maker-checker workflow) before it is activated for view by other users.</w:t>
      </w:r>
    </w:p>
    <w:p>
      <w:pPr>
        <w:pStyle w:val="5"/>
      </w:pPr>
      <w:bookmarkStart w:id="83" w:name="_Toc498590194"/>
      <w:bookmarkEnd w:id="83"/>
      <w:bookmarkStart w:id="84" w:name="_Toc498590188"/>
      <w:bookmarkEnd w:id="84"/>
      <w:bookmarkStart w:id="85" w:name="_Toc498594438"/>
      <w:bookmarkEnd w:id="85"/>
      <w:bookmarkStart w:id="86" w:name="_Toc498592329"/>
      <w:bookmarkEnd w:id="86"/>
      <w:bookmarkStart w:id="87" w:name="_Toc498594437"/>
      <w:bookmarkEnd w:id="87"/>
      <w:bookmarkStart w:id="88" w:name="_Toc498592331"/>
      <w:bookmarkEnd w:id="88"/>
      <w:bookmarkStart w:id="89" w:name="_Toc498592321"/>
      <w:bookmarkEnd w:id="89"/>
      <w:bookmarkStart w:id="90" w:name="_Toc498590196"/>
      <w:bookmarkEnd w:id="90"/>
      <w:bookmarkStart w:id="91" w:name="_Toc498594452"/>
      <w:bookmarkEnd w:id="91"/>
      <w:bookmarkStart w:id="92" w:name="_Toc498593316"/>
      <w:bookmarkEnd w:id="92"/>
      <w:bookmarkStart w:id="93" w:name="_Toc498593300"/>
      <w:bookmarkEnd w:id="93"/>
      <w:bookmarkStart w:id="94" w:name="_Toc498590195"/>
      <w:bookmarkEnd w:id="94"/>
      <w:bookmarkStart w:id="95" w:name="_Toc498594446"/>
      <w:bookmarkEnd w:id="95"/>
      <w:bookmarkStart w:id="96" w:name="_Toc498590205"/>
      <w:bookmarkEnd w:id="96"/>
      <w:bookmarkStart w:id="97" w:name="_Toc498590191"/>
      <w:bookmarkEnd w:id="97"/>
      <w:bookmarkStart w:id="98" w:name="_Toc498592317"/>
      <w:bookmarkEnd w:id="98"/>
      <w:bookmarkStart w:id="99" w:name="_Toc498592320"/>
      <w:bookmarkEnd w:id="99"/>
      <w:bookmarkStart w:id="100" w:name="_Toc498593303"/>
      <w:bookmarkEnd w:id="100"/>
      <w:bookmarkStart w:id="101" w:name="_Toc498593317"/>
      <w:bookmarkEnd w:id="101"/>
      <w:bookmarkStart w:id="102" w:name="_Toc498594439"/>
      <w:bookmarkEnd w:id="102"/>
      <w:bookmarkStart w:id="103" w:name="_Toc498592332"/>
      <w:bookmarkEnd w:id="103"/>
      <w:bookmarkStart w:id="104" w:name="_Toc498593301"/>
      <w:bookmarkEnd w:id="104"/>
      <w:bookmarkStart w:id="105" w:name="_Toc498592319"/>
      <w:bookmarkEnd w:id="105"/>
      <w:bookmarkStart w:id="106" w:name="_Toc498593305"/>
      <w:bookmarkEnd w:id="106"/>
      <w:bookmarkStart w:id="107" w:name="_Toc498592315"/>
      <w:bookmarkEnd w:id="107"/>
      <w:bookmarkStart w:id="108" w:name="_Toc498593311"/>
      <w:bookmarkEnd w:id="108"/>
      <w:bookmarkStart w:id="109" w:name="_Toc498590189"/>
      <w:bookmarkEnd w:id="109"/>
      <w:bookmarkStart w:id="110" w:name="_Toc498593309"/>
      <w:bookmarkEnd w:id="110"/>
      <w:bookmarkStart w:id="111" w:name="_Toc498590192"/>
      <w:bookmarkEnd w:id="111"/>
      <w:bookmarkStart w:id="112" w:name="_Toc498594436"/>
      <w:bookmarkEnd w:id="112"/>
      <w:bookmarkStart w:id="113" w:name="_Toc498592316"/>
      <w:bookmarkEnd w:id="113"/>
      <w:bookmarkStart w:id="114" w:name="_Toc498593313"/>
      <w:bookmarkEnd w:id="114"/>
      <w:bookmarkStart w:id="115" w:name="_Toc498594442"/>
      <w:bookmarkEnd w:id="115"/>
      <w:bookmarkStart w:id="116" w:name="_Toc498590193"/>
      <w:bookmarkEnd w:id="116"/>
      <w:bookmarkStart w:id="117" w:name="_Toc498592327"/>
      <w:bookmarkEnd w:id="117"/>
      <w:bookmarkStart w:id="118" w:name="_Toc498593315"/>
      <w:bookmarkEnd w:id="118"/>
      <w:bookmarkStart w:id="119" w:name="_Toc498592326"/>
      <w:bookmarkEnd w:id="119"/>
      <w:bookmarkStart w:id="120" w:name="_Toc498594441"/>
      <w:bookmarkEnd w:id="120"/>
      <w:bookmarkStart w:id="121" w:name="_Toc498590190"/>
      <w:bookmarkEnd w:id="121"/>
      <w:bookmarkStart w:id="122" w:name="_Toc498594453"/>
      <w:bookmarkEnd w:id="122"/>
      <w:bookmarkStart w:id="123" w:name="_Toc498593312"/>
      <w:bookmarkEnd w:id="123"/>
      <w:bookmarkStart w:id="124" w:name="_Toc498594444"/>
      <w:bookmarkEnd w:id="124"/>
      <w:bookmarkStart w:id="125" w:name="_Toc498590204"/>
      <w:bookmarkEnd w:id="125"/>
      <w:bookmarkStart w:id="126" w:name="_Toc498590198"/>
      <w:bookmarkEnd w:id="126"/>
      <w:bookmarkStart w:id="127" w:name="_Toc498592330"/>
      <w:bookmarkEnd w:id="127"/>
      <w:bookmarkStart w:id="128" w:name="_Toc498592318"/>
      <w:bookmarkEnd w:id="128"/>
      <w:bookmarkStart w:id="129" w:name="_Toc498594451"/>
      <w:bookmarkEnd w:id="129"/>
      <w:bookmarkStart w:id="130" w:name="_Toc498592325"/>
      <w:bookmarkEnd w:id="130"/>
      <w:bookmarkStart w:id="131" w:name="_Toc498594445"/>
      <w:bookmarkEnd w:id="131"/>
      <w:bookmarkStart w:id="132" w:name="_Toc498594448"/>
      <w:bookmarkEnd w:id="132"/>
      <w:bookmarkStart w:id="133" w:name="_Toc498593304"/>
      <w:bookmarkEnd w:id="133"/>
      <w:bookmarkStart w:id="134" w:name="_Toc498594447"/>
      <w:bookmarkEnd w:id="134"/>
      <w:bookmarkStart w:id="135" w:name="_Toc498594449"/>
      <w:bookmarkEnd w:id="135"/>
      <w:bookmarkStart w:id="136" w:name="_Toc498590199"/>
      <w:bookmarkEnd w:id="136"/>
      <w:bookmarkStart w:id="137" w:name="_Toc498593302"/>
      <w:bookmarkEnd w:id="137"/>
      <w:bookmarkStart w:id="138" w:name="_Toc498592324"/>
      <w:bookmarkEnd w:id="138"/>
      <w:bookmarkStart w:id="139" w:name="_Toc498590197"/>
      <w:bookmarkEnd w:id="139"/>
      <w:bookmarkStart w:id="140" w:name="_Toc498590203"/>
      <w:bookmarkEnd w:id="140"/>
      <w:bookmarkStart w:id="141" w:name="_Toc498590202"/>
      <w:bookmarkEnd w:id="141"/>
      <w:bookmarkStart w:id="142" w:name="_Toc498592322"/>
      <w:bookmarkEnd w:id="142"/>
      <w:bookmarkStart w:id="143" w:name="_Toc498594440"/>
      <w:bookmarkEnd w:id="143"/>
      <w:bookmarkStart w:id="144" w:name="_Toc498592328"/>
      <w:bookmarkEnd w:id="144"/>
      <w:bookmarkStart w:id="145" w:name="_Toc498590201"/>
      <w:bookmarkEnd w:id="145"/>
      <w:bookmarkStart w:id="146" w:name="_Toc498593306"/>
      <w:bookmarkEnd w:id="146"/>
      <w:bookmarkStart w:id="147" w:name="_Toc498594443"/>
      <w:bookmarkEnd w:id="147"/>
      <w:bookmarkStart w:id="148" w:name="_Toc498590200"/>
      <w:bookmarkEnd w:id="148"/>
      <w:bookmarkStart w:id="149" w:name="_Toc498593310"/>
      <w:bookmarkEnd w:id="149"/>
      <w:bookmarkStart w:id="150" w:name="_Toc498592323"/>
      <w:bookmarkEnd w:id="150"/>
      <w:bookmarkStart w:id="151" w:name="_Toc498593308"/>
      <w:bookmarkEnd w:id="151"/>
      <w:bookmarkStart w:id="152" w:name="_Toc498594450"/>
      <w:bookmarkEnd w:id="152"/>
      <w:bookmarkStart w:id="153" w:name="_Toc498593314"/>
      <w:bookmarkEnd w:id="153"/>
      <w:bookmarkStart w:id="154" w:name="_Toc498593307"/>
      <w:bookmarkEnd w:id="154"/>
      <w:bookmarkStart w:id="155" w:name="_Toc506803974"/>
      <w:r>
        <w:t>View Contract</w:t>
      </w:r>
      <w:bookmarkEnd w:id="155"/>
    </w:p>
    <w:p>
      <w:pPr>
        <w:ind w:left="720"/>
        <w:rPr>
          <w:sz w:val="20"/>
        </w:rPr>
      </w:pPr>
      <w:r>
        <w:rPr>
          <w:sz w:val="20"/>
        </w:rPr>
        <w:t xml:space="preserve">This feature shall allow authorized user to view contract details in his or her user group. All the fields mentioned in “Create Contract” section will be viewable. Following fields will also be displayed. </w:t>
      </w:r>
    </w:p>
    <w:tbl>
      <w:tblPr>
        <w:tblStyle w:val="59"/>
        <w:tblW w:w="9356"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77"/>
        <w:gridCol w:w="6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7"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Fields</w:t>
            </w:r>
          </w:p>
        </w:tc>
        <w:tc>
          <w:tcPr>
            <w:tcW w:w="6379"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Uploaded Files</w:t>
            </w:r>
          </w:p>
        </w:tc>
        <w:tc>
          <w:tcPr>
            <w:tcW w:w="6379"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 xml:space="preserve">Allow user to </w:t>
            </w:r>
            <w:r>
              <w:rPr>
                <w:rFonts w:cs="Arial"/>
                <w:b/>
                <w:sz w:val="20"/>
                <w:szCs w:val="22"/>
              </w:rPr>
              <w:t>download</w:t>
            </w:r>
            <w:r>
              <w:rPr>
                <w:rFonts w:cs="Arial"/>
                <w:sz w:val="20"/>
                <w:szCs w:val="22"/>
              </w:rPr>
              <w:t xml:space="preserve"> uploaded files.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 w:hRule="atLeast"/>
        </w:trPr>
        <w:tc>
          <w:tcPr>
            <w:tcW w:w="29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Created By</w:t>
            </w:r>
          </w:p>
        </w:tc>
        <w:tc>
          <w:tcPr>
            <w:tcW w:w="6379"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 w:hRule="atLeast"/>
        </w:trPr>
        <w:tc>
          <w:tcPr>
            <w:tcW w:w="29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Created Date</w:t>
            </w:r>
          </w:p>
        </w:tc>
        <w:tc>
          <w:tcPr>
            <w:tcW w:w="6379"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29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Last Modified</w:t>
            </w:r>
          </w:p>
        </w:tc>
        <w:tc>
          <w:tcPr>
            <w:tcW w:w="6379"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29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Last Modified Date</w:t>
            </w:r>
          </w:p>
        </w:tc>
        <w:tc>
          <w:tcPr>
            <w:tcW w:w="6379"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29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Status</w:t>
            </w:r>
          </w:p>
        </w:tc>
        <w:tc>
          <w:tcPr>
            <w:tcW w:w="6379" w:type="dxa"/>
            <w:tcBorders>
              <w:top w:val="single" w:color="auto" w:sz="4" w:space="0"/>
              <w:left w:val="single" w:color="auto" w:sz="4" w:space="0"/>
              <w:bottom w:val="single" w:color="auto" w:sz="4" w:space="0"/>
              <w:right w:val="single" w:color="auto" w:sz="4" w:space="0"/>
            </w:tcBorders>
            <w:vAlign w:val="center"/>
          </w:tcPr>
          <w:p>
            <w:pPr>
              <w:spacing w:line="240" w:lineRule="auto"/>
              <w:rPr>
                <w:rFonts w:cs="Arial"/>
                <w:sz w:val="20"/>
                <w:szCs w:val="22"/>
              </w:rPr>
            </w:pPr>
            <w:r>
              <w:rPr>
                <w:rFonts w:cs="Arial"/>
                <w:sz w:val="20"/>
                <w:szCs w:val="22"/>
              </w:rPr>
              <w:t>N.A. / Expiring / Expired</w:t>
            </w:r>
          </w:p>
          <w:p>
            <w:pPr>
              <w:spacing w:after="0" w:line="240" w:lineRule="auto"/>
              <w:rPr>
                <w:rFonts w:cs="Arial"/>
                <w:sz w:val="20"/>
                <w:szCs w:val="22"/>
              </w:rPr>
            </w:pPr>
            <w:r>
              <w:rPr>
                <w:rFonts w:cs="Arial"/>
                <w:sz w:val="20"/>
                <w:szCs w:val="22"/>
              </w:rPr>
              <w:t>(*N.A. means out of notification period. Or use other meaningful name for “N.A.”)</w:t>
            </w:r>
          </w:p>
        </w:tc>
      </w:tr>
    </w:tbl>
    <w:p>
      <w:bookmarkStart w:id="156" w:name="_Toc501627770"/>
      <w:bookmarkEnd w:id="156"/>
      <w:bookmarkStart w:id="157" w:name="_Toc501642272"/>
      <w:bookmarkEnd w:id="157"/>
    </w:p>
    <w:p>
      <w:pPr>
        <w:pStyle w:val="5"/>
        <w:spacing w:before="0"/>
      </w:pPr>
      <w:bookmarkStart w:id="158" w:name="_Toc506803975"/>
      <w:r>
        <w:t>Update Contract</w:t>
      </w:r>
      <w:bookmarkEnd w:id="158"/>
    </w:p>
    <w:p>
      <w:pPr>
        <w:ind w:left="720"/>
        <w:rPr>
          <w:rFonts w:cs="Arial"/>
          <w:sz w:val="20"/>
          <w:szCs w:val="22"/>
        </w:rPr>
      </w:pPr>
      <w:r>
        <w:rPr>
          <w:rFonts w:cs="Arial"/>
          <w:sz w:val="20"/>
          <w:szCs w:val="22"/>
        </w:rPr>
        <w:t xml:space="preserve">This feature shall allow authorized user to update contract details in his or her user group. All the fields (expect for User Group) mentioned in “Create Contract” section will be editable. Following fields will also be displayed. </w:t>
      </w:r>
    </w:p>
    <w:tbl>
      <w:tblPr>
        <w:tblStyle w:val="59"/>
        <w:tblW w:w="9356"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77"/>
        <w:gridCol w:w="6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7"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Fields</w:t>
            </w:r>
          </w:p>
        </w:tc>
        <w:tc>
          <w:tcPr>
            <w:tcW w:w="6379"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 w:hRule="atLeast"/>
        </w:trPr>
        <w:tc>
          <w:tcPr>
            <w:tcW w:w="29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 xml:space="preserve">Uploaded Files </w:t>
            </w:r>
          </w:p>
        </w:tc>
        <w:tc>
          <w:tcPr>
            <w:tcW w:w="6379"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ascii="Calibri" w:hAnsi="Calibri" w:cs="Calibri"/>
                <w:sz w:val="20"/>
                <w:szCs w:val="22"/>
              </w:rPr>
              <w:t>Allow user to upload, download, and remove files.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 w:hRule="atLeast"/>
        </w:trPr>
        <w:tc>
          <w:tcPr>
            <w:tcW w:w="29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Created By</w:t>
            </w:r>
          </w:p>
        </w:tc>
        <w:tc>
          <w:tcPr>
            <w:tcW w:w="6379"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 xml:space="preserve"> 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 w:hRule="atLeast"/>
        </w:trPr>
        <w:tc>
          <w:tcPr>
            <w:tcW w:w="29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Created Date</w:t>
            </w:r>
          </w:p>
        </w:tc>
        <w:tc>
          <w:tcPr>
            <w:tcW w:w="6379"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29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Last Modified</w:t>
            </w:r>
          </w:p>
        </w:tc>
        <w:tc>
          <w:tcPr>
            <w:tcW w:w="6379"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29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Last Modified Date</w:t>
            </w:r>
          </w:p>
        </w:tc>
        <w:tc>
          <w:tcPr>
            <w:tcW w:w="6379"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DD/MM/YYYY HH:MM:SS</w:t>
            </w:r>
          </w:p>
        </w:tc>
      </w:tr>
    </w:tbl>
    <w:p>
      <w:pPr>
        <w:spacing w:after="0"/>
        <w:jc w:val="both"/>
      </w:pPr>
    </w:p>
    <w:p>
      <w:pPr>
        <w:ind w:left="720"/>
        <w:rPr>
          <w:sz w:val="20"/>
        </w:rPr>
      </w:pPr>
      <w:r>
        <w:rPr>
          <w:sz w:val="20"/>
        </w:rPr>
        <w:t xml:space="preserve">After user submits the updated contract, this contract will go through verification process (Maker-checker workflow) before the updated details are activated for view by other users. </w:t>
      </w:r>
    </w:p>
    <w:p>
      <w:pPr>
        <w:spacing w:after="0"/>
        <w:ind w:left="720"/>
        <w:rPr>
          <w:sz w:val="20"/>
        </w:rPr>
      </w:pPr>
      <w:r>
        <w:rPr>
          <w:sz w:val="20"/>
        </w:rPr>
        <w:t>However, if only “Reviewer List” field is updated, contract details will be directly updated without going through verification process.</w:t>
      </w:r>
    </w:p>
    <w:p>
      <w:pPr>
        <w:pStyle w:val="5"/>
      </w:pPr>
      <w:bookmarkStart w:id="159" w:name="_Toc506803976"/>
      <w:r>
        <w:t>Delete Contract</w:t>
      </w:r>
      <w:bookmarkEnd w:id="159"/>
    </w:p>
    <w:p>
      <w:pPr>
        <w:ind w:firstLine="720"/>
        <w:rPr>
          <w:rFonts w:cs="Arial"/>
          <w:sz w:val="20"/>
          <w:szCs w:val="22"/>
        </w:rPr>
      </w:pPr>
      <w:r>
        <w:rPr>
          <w:rFonts w:cs="Arial"/>
          <w:sz w:val="20"/>
          <w:szCs w:val="22"/>
        </w:rPr>
        <w:t>This feature shall allow authorized user to delete contract in his or her user group.</w:t>
      </w:r>
    </w:p>
    <w:p>
      <w:pPr>
        <w:spacing w:after="0"/>
        <w:ind w:left="720"/>
        <w:rPr>
          <w:rFonts w:cs="Arial"/>
          <w:sz w:val="20"/>
          <w:szCs w:val="22"/>
        </w:rPr>
      </w:pPr>
      <w:r>
        <w:rPr>
          <w:rFonts w:cs="Arial"/>
          <w:sz w:val="20"/>
          <w:szCs w:val="22"/>
        </w:rPr>
        <w:t>After user submits the contract deletion, this contract will go through verification process (Maker-checker workflow) before it is deleted from R365.</w:t>
      </w:r>
    </w:p>
    <w:p>
      <w:pPr>
        <w:pStyle w:val="5"/>
      </w:pPr>
      <w:bookmarkStart w:id="160" w:name="_Toc506803977"/>
      <w:r>
        <w:t>Renew Contract</w:t>
      </w:r>
      <w:bookmarkEnd w:id="160"/>
    </w:p>
    <w:p>
      <w:pPr>
        <w:ind w:left="720"/>
        <w:jc w:val="both"/>
        <w:rPr>
          <w:sz w:val="20"/>
          <w:szCs w:val="22"/>
        </w:rPr>
      </w:pPr>
      <w:r>
        <w:rPr>
          <w:rFonts w:cs="Arial"/>
          <w:sz w:val="20"/>
          <w:szCs w:val="22"/>
        </w:rPr>
        <w:t xml:space="preserve">This feature is provided for users to create new contract using existing contract details in R365. User can select any existing contract and click renew button to renew the contract.  </w:t>
      </w:r>
      <w:r>
        <w:rPr>
          <w:sz w:val="20"/>
          <w:szCs w:val="22"/>
        </w:rPr>
        <w:t xml:space="preserve">After clicking renew button, user will be redirected to create contract page. Following details will be copied from the original contract. </w:t>
      </w:r>
    </w:p>
    <w:tbl>
      <w:tblPr>
        <w:tblStyle w:val="59"/>
        <w:tblW w:w="9356"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6"/>
        <w:gridCol w:w="4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gridSpan w:val="2"/>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Fields to copied from original contracts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2"/>
              </w:rPr>
            </w:pPr>
            <w:r>
              <w:rPr>
                <w:rFonts w:cs="Arial"/>
                <w:sz w:val="20"/>
                <w:szCs w:val="22"/>
              </w:rPr>
              <w:t>Contract Details</w:t>
            </w:r>
          </w:p>
        </w:tc>
        <w:tc>
          <w:tcPr>
            <w:tcW w:w="4820"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after="0" w:line="240" w:lineRule="auto"/>
              <w:rPr>
                <w:rFonts w:cs="Arial"/>
                <w:sz w:val="20"/>
                <w:szCs w:val="22"/>
              </w:rPr>
            </w:pPr>
            <w:r>
              <w:rPr>
                <w:rFonts w:cs="Arial"/>
                <w:sz w:val="20"/>
                <w:szCs w:val="22"/>
              </w:rPr>
              <w:t>Option year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5" w:hRule="atLeast"/>
        </w:trPr>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User Group</w:t>
            </w:r>
          </w:p>
        </w:tc>
        <w:tc>
          <w:tcPr>
            <w:tcW w:w="4820" w:type="dxa"/>
            <w:tcBorders>
              <w:top w:val="single" w:color="auto" w:sz="4" w:space="0"/>
              <w:left w:val="single" w:color="auto" w:sz="4" w:space="0"/>
              <w:bottom w:val="single" w:color="auto" w:sz="4" w:space="0"/>
              <w:right w:val="single" w:color="auto" w:sz="4" w:space="0"/>
            </w:tcBorders>
          </w:tcPr>
          <w:p>
            <w:pPr>
              <w:spacing w:after="0" w:line="240" w:lineRule="auto"/>
              <w:rPr>
                <w:rFonts w:cs="Arial"/>
                <w:sz w:val="20"/>
                <w:szCs w:val="22"/>
              </w:rPr>
            </w:pPr>
            <w:r>
              <w:rPr>
                <w:rFonts w:cs="Arial"/>
                <w:sz w:val="20"/>
                <w:szCs w:val="22"/>
              </w:rPr>
              <w:t>Option year exercise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Contract Title</w:t>
            </w:r>
          </w:p>
        </w:tc>
        <w:tc>
          <w:tcPr>
            <w:tcW w:w="482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2"/>
              </w:rPr>
            </w:pPr>
            <w:r>
              <w:rPr>
                <w:rFonts w:cs="Arial"/>
                <w:sz w:val="20"/>
                <w:szCs w:val="22"/>
              </w:rPr>
              <w:t>Insurance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BA / PO number</w:t>
            </w:r>
          </w:p>
        </w:tc>
        <w:tc>
          <w:tcPr>
            <w:tcW w:w="482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Public Liability policy expiry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7" w:hRule="atLeast"/>
        </w:trPr>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Supplier</w:t>
            </w:r>
          </w:p>
        </w:tc>
        <w:tc>
          <w:tcPr>
            <w:tcW w:w="482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Workman Compensation policy expiry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Contract Value Currency</w:t>
            </w:r>
          </w:p>
        </w:tc>
        <w:tc>
          <w:tcPr>
            <w:tcW w:w="482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Hull &amp; Marine expiry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Contract Value</w:t>
            </w:r>
          </w:p>
        </w:tc>
        <w:tc>
          <w:tcPr>
            <w:tcW w:w="482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2"/>
              </w:rPr>
            </w:pPr>
            <w:r>
              <w:rPr>
                <w:rFonts w:cs="Arial"/>
                <w:sz w:val="20"/>
                <w:szCs w:val="22"/>
              </w:rPr>
              <w:t>Savings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Performance Bond submission</w:t>
            </w:r>
          </w:p>
        </w:tc>
        <w:tc>
          <w:tcPr>
            <w:tcW w:w="482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Savings currency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Start date</w:t>
            </w:r>
          </w:p>
        </w:tc>
        <w:tc>
          <w:tcPr>
            <w:tcW w:w="482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Savings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Expiry date</w:t>
            </w:r>
          </w:p>
        </w:tc>
        <w:tc>
          <w:tcPr>
            <w:tcW w:w="4820" w:type="dxa"/>
            <w:tcBorders>
              <w:top w:val="single" w:color="auto" w:sz="4" w:space="0"/>
              <w:left w:val="single" w:color="auto" w:sz="4" w:space="0"/>
              <w:bottom w:val="single" w:color="auto" w:sz="4" w:space="0"/>
              <w:right w:val="single" w:color="auto" w:sz="4" w:space="0"/>
            </w:tcBorders>
          </w:tcPr>
          <w:p>
            <w:pPr>
              <w:spacing w:after="0" w:line="240" w:lineRule="auto"/>
              <w:rPr>
                <w:rFonts w:cs="Arial"/>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Reminder Status</w:t>
            </w:r>
          </w:p>
        </w:tc>
        <w:tc>
          <w:tcPr>
            <w:tcW w:w="4820" w:type="dxa"/>
            <w:tcBorders>
              <w:top w:val="single" w:color="auto" w:sz="4" w:space="0"/>
              <w:left w:val="single" w:color="auto" w:sz="4" w:space="0"/>
              <w:bottom w:val="single" w:color="auto" w:sz="4" w:space="0"/>
              <w:right w:val="single" w:color="auto" w:sz="4" w:space="0"/>
            </w:tcBorders>
          </w:tcPr>
          <w:p>
            <w:pPr>
              <w:spacing w:after="0" w:line="240" w:lineRule="auto"/>
              <w:rPr>
                <w:rFonts w:cs="Arial"/>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Officer in Charge</w:t>
            </w:r>
          </w:p>
        </w:tc>
        <w:tc>
          <w:tcPr>
            <w:tcW w:w="4820" w:type="dxa"/>
            <w:tcBorders>
              <w:top w:val="single" w:color="auto" w:sz="4" w:space="0"/>
              <w:left w:val="single" w:color="auto" w:sz="4" w:space="0"/>
              <w:bottom w:val="single" w:color="auto" w:sz="4" w:space="0"/>
              <w:right w:val="single" w:color="auto" w:sz="4" w:space="0"/>
            </w:tcBorders>
          </w:tcPr>
          <w:p>
            <w:pPr>
              <w:spacing w:after="0" w:line="240" w:lineRule="auto"/>
              <w:rPr>
                <w:rFonts w:cs="Arial"/>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Cc list</w:t>
            </w:r>
          </w:p>
        </w:tc>
        <w:tc>
          <w:tcPr>
            <w:tcW w:w="4820" w:type="dxa"/>
            <w:tcBorders>
              <w:top w:val="single" w:color="auto" w:sz="4" w:space="0"/>
              <w:left w:val="single" w:color="auto" w:sz="4" w:space="0"/>
              <w:bottom w:val="single" w:color="auto" w:sz="4" w:space="0"/>
              <w:right w:val="single" w:color="auto" w:sz="4" w:space="0"/>
            </w:tcBorders>
          </w:tcPr>
          <w:p>
            <w:pPr>
              <w:spacing w:after="0" w:line="240" w:lineRule="auto"/>
              <w:rPr>
                <w:rFonts w:cs="Arial"/>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3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Reviewer List</w:t>
            </w:r>
          </w:p>
        </w:tc>
        <w:tc>
          <w:tcPr>
            <w:tcW w:w="4820" w:type="dxa"/>
            <w:tcBorders>
              <w:top w:val="single" w:color="auto" w:sz="4" w:space="0"/>
              <w:left w:val="single" w:color="auto" w:sz="4" w:space="0"/>
              <w:bottom w:val="single" w:color="auto" w:sz="4" w:space="0"/>
              <w:right w:val="single" w:color="auto" w:sz="4" w:space="0"/>
            </w:tcBorders>
          </w:tcPr>
          <w:p>
            <w:pPr>
              <w:spacing w:after="0" w:line="240" w:lineRule="auto"/>
              <w:rPr>
                <w:rFonts w:cs="Arial"/>
                <w:sz w:val="20"/>
                <w:szCs w:val="22"/>
              </w:rPr>
            </w:pPr>
          </w:p>
        </w:tc>
      </w:tr>
    </w:tbl>
    <w:p>
      <w:pPr>
        <w:spacing w:after="0"/>
        <w:ind w:firstLine="720"/>
        <w:jc w:val="both"/>
        <w:rPr>
          <w:szCs w:val="22"/>
        </w:rPr>
      </w:pPr>
    </w:p>
    <w:p>
      <w:pPr>
        <w:spacing w:after="0"/>
        <w:ind w:left="720"/>
        <w:jc w:val="both"/>
        <w:rPr>
          <w:sz w:val="20"/>
          <w:szCs w:val="22"/>
        </w:rPr>
      </w:pPr>
      <w:r>
        <w:rPr>
          <w:szCs w:val="22"/>
        </w:rPr>
        <w:t xml:space="preserve">TO List and CC List will be auto populated according to group role settings. </w:t>
      </w:r>
      <w:r>
        <w:rPr>
          <w:sz w:val="20"/>
          <w:szCs w:val="22"/>
        </w:rPr>
        <w:t>Record will be “Active” by Default.</w:t>
      </w:r>
    </w:p>
    <w:p>
      <w:pPr>
        <w:ind w:left="720"/>
        <w:jc w:val="both"/>
        <w:rPr>
          <w:sz w:val="20"/>
          <w:szCs w:val="22"/>
        </w:rPr>
      </w:pPr>
      <w:r>
        <w:rPr>
          <w:sz w:val="20"/>
          <w:szCs w:val="22"/>
        </w:rPr>
        <w:t>After user submits the renewal request, system will prompt user to delete, inactivate, or do nothing to the original contract. Relevant verification process (Maker-checker flow) for create, update or delete contract shall apply.</w:t>
      </w:r>
    </w:p>
    <w:p>
      <w:pPr>
        <w:ind w:left="720"/>
        <w:jc w:val="both"/>
        <w:rPr>
          <w:sz w:val="20"/>
          <w:szCs w:val="22"/>
        </w:rPr>
      </w:pPr>
    </w:p>
    <w:p>
      <w:pPr>
        <w:pStyle w:val="5"/>
      </w:pPr>
      <w:bookmarkStart w:id="161" w:name="_Toc501703175"/>
      <w:bookmarkEnd w:id="161"/>
      <w:bookmarkStart w:id="162" w:name="_Toc501698483"/>
      <w:bookmarkEnd w:id="162"/>
      <w:bookmarkStart w:id="163" w:name="_Toc506803978"/>
      <w:r>
        <w:t>Maker-checker Workflow</w:t>
      </w:r>
      <w:bookmarkEnd w:id="163"/>
    </w:p>
    <w:p>
      <w:pPr>
        <w:ind w:left="720"/>
        <w:rPr>
          <w:sz w:val="20"/>
        </w:rPr>
      </w:pPr>
      <w:r>
        <w:rPr>
          <w:sz w:val="20"/>
        </w:rPr>
        <w:t xml:space="preserve">This section describes the maker-checker workflow to verify a newly created, updated, or deleted contract </w:t>
      </w:r>
      <w:r>
        <w:rPr>
          <w:rFonts w:cs="Arial"/>
          <w:sz w:val="20"/>
          <w:szCs w:val="22"/>
        </w:rPr>
        <w:t>to prevent inaccurate data entry</w:t>
      </w:r>
      <w:r>
        <w:rPr>
          <w:sz w:val="20"/>
        </w:rPr>
        <w:t xml:space="preserve">. </w:t>
      </w:r>
      <w:bookmarkStart w:id="330" w:name="_GoBack"/>
      <w:bookmarkEnd w:id="330"/>
    </w:p>
    <w:p>
      <w:pPr>
        <w:ind w:left="720"/>
        <w:rPr>
          <w:sz w:val="20"/>
        </w:rPr>
      </w:pPr>
      <w:r>
        <w:rPr>
          <w:sz w:val="20"/>
        </w:rPr>
        <w:t>If a contract is created, updated or deleted, and not verified yet, a message mentioning the maker and action time will be displayed in review contract page. E.g.  “This contract is created by Harry Lim on 12/10/2017 13:45. Please verify.”</w:t>
      </w:r>
    </w:p>
    <w:p>
      <w:pPr>
        <w:ind w:left="720"/>
        <w:rPr>
          <w:sz w:val="20"/>
        </w:rPr>
      </w:pPr>
      <w:r>
        <w:rPr>
          <w:sz w:val="20"/>
        </w:rPr>
        <w:t>If a contract is rejected, a message mentioning the checker and action time will be displayed in review contract page. E.g. “Creation of this contract is rejected by Jerry Wong on 13/10/2017 14:01. Please review.” Rejection Remarks shall be displayed in the review contract page.</w:t>
      </w:r>
    </w:p>
    <w:p>
      <w:pPr>
        <w:pStyle w:val="6"/>
      </w:pPr>
      <w:r>
        <w:t>Maker Checker Workflow for Add Contract</w:t>
      </w:r>
    </w:p>
    <w:p>
      <w:pPr>
        <w:ind w:left="720"/>
      </w:pPr>
      <w:r>
        <w:drawing>
          <wp:inline distT="0" distB="0" distL="0" distR="0">
            <wp:extent cx="5881370" cy="3691890"/>
            <wp:effectExtent l="19050" t="0" r="503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3" cstate="print"/>
                    <a:srcRect/>
                    <a:stretch>
                      <a:fillRect/>
                    </a:stretch>
                  </pic:blipFill>
                  <pic:spPr>
                    <a:xfrm>
                      <a:off x="0" y="0"/>
                      <a:ext cx="5886129" cy="3694876"/>
                    </a:xfrm>
                    <a:prstGeom prst="rect">
                      <a:avLst/>
                    </a:prstGeom>
                    <a:noFill/>
                    <a:ln w="9525">
                      <a:noFill/>
                      <a:miter lim="800000"/>
                      <a:headEnd/>
                      <a:tailEnd/>
                    </a:ln>
                  </pic:spPr>
                </pic:pic>
              </a:graphicData>
            </a:graphic>
          </wp:inline>
        </w:drawing>
      </w:r>
    </w:p>
    <w:p>
      <w:pPr>
        <w:pStyle w:val="106"/>
        <w:numPr>
          <w:ilvl w:val="0"/>
          <w:numId w:val="15"/>
        </w:numPr>
        <w:rPr>
          <w:sz w:val="20"/>
        </w:rPr>
      </w:pPr>
      <w:r>
        <w:rPr>
          <w:sz w:val="20"/>
        </w:rPr>
        <w:t xml:space="preserve">A maker (a user in the user group) creates a new contract record from Add Contract page. </w:t>
      </w:r>
    </w:p>
    <w:p>
      <w:pPr>
        <w:pStyle w:val="106"/>
        <w:rPr>
          <w:sz w:val="20"/>
        </w:rPr>
      </w:pPr>
      <w:r>
        <w:rPr>
          <w:sz w:val="20"/>
        </w:rPr>
        <w:t>Only the contract maker and checker (reviewer) will be able to view this contract from review contract page.</w:t>
      </w:r>
    </w:p>
    <w:p>
      <w:pPr>
        <w:pStyle w:val="106"/>
        <w:rPr>
          <w:sz w:val="20"/>
        </w:rPr>
      </w:pPr>
      <w:r>
        <w:rPr>
          <w:sz w:val="20"/>
        </w:rPr>
        <w:t xml:space="preserve">An email will be sent TO checker(s) and CC maker to notify that a new contract has been created and pending for verification. </w:t>
      </w:r>
    </w:p>
    <w:p>
      <w:pPr>
        <w:pStyle w:val="106"/>
        <w:numPr>
          <w:ilvl w:val="0"/>
          <w:numId w:val="15"/>
        </w:numPr>
        <w:rPr>
          <w:sz w:val="20"/>
        </w:rPr>
      </w:pPr>
      <w:r>
        <w:rPr>
          <w:sz w:val="20"/>
        </w:rPr>
        <w:t>Checker login R365 to verify or reject the new contract from review contract page.</w:t>
      </w:r>
    </w:p>
    <w:p>
      <w:pPr>
        <w:pStyle w:val="106"/>
        <w:rPr>
          <w:sz w:val="20"/>
        </w:rPr>
      </w:pPr>
      <w:r>
        <w:rPr>
          <w:sz w:val="20"/>
        </w:rPr>
        <w:t>If checker verifies the new contract</w:t>
      </w:r>
    </w:p>
    <w:p>
      <w:pPr>
        <w:pStyle w:val="106"/>
        <w:numPr>
          <w:ilvl w:val="2"/>
          <w:numId w:val="6"/>
        </w:numPr>
        <w:rPr>
          <w:sz w:val="20"/>
        </w:rPr>
      </w:pPr>
      <w:r>
        <w:rPr>
          <w:sz w:val="20"/>
        </w:rPr>
        <w:t xml:space="preserve">All users in this user group will be able to view this contract from view contract page. </w:t>
      </w:r>
    </w:p>
    <w:p>
      <w:pPr>
        <w:pStyle w:val="106"/>
        <w:numPr>
          <w:ilvl w:val="2"/>
          <w:numId w:val="6"/>
        </w:numPr>
        <w:rPr>
          <w:sz w:val="20"/>
        </w:rPr>
      </w:pPr>
      <w:r>
        <w:rPr>
          <w:sz w:val="20"/>
        </w:rPr>
        <w:t>An email will be sent TO maker and CC checker(s) to notify that this contract has been verified.</w:t>
      </w:r>
    </w:p>
    <w:p>
      <w:pPr>
        <w:ind w:left="2157"/>
        <w:rPr>
          <w:sz w:val="20"/>
        </w:rPr>
      </w:pPr>
      <w:r>
        <w:rPr>
          <w:sz w:val="20"/>
        </w:rPr>
        <w:t xml:space="preserve"> (End of Maker Checker Workflow)</w:t>
      </w:r>
    </w:p>
    <w:p>
      <w:pPr>
        <w:pStyle w:val="106"/>
        <w:rPr>
          <w:sz w:val="20"/>
        </w:rPr>
      </w:pPr>
      <w:r>
        <w:rPr>
          <w:sz w:val="20"/>
        </w:rPr>
        <w:t>If checker rejects the new contract</w:t>
      </w:r>
    </w:p>
    <w:p>
      <w:pPr>
        <w:pStyle w:val="106"/>
        <w:numPr>
          <w:ilvl w:val="2"/>
          <w:numId w:val="6"/>
        </w:numPr>
        <w:rPr>
          <w:sz w:val="20"/>
        </w:rPr>
      </w:pPr>
      <w:r>
        <w:rPr>
          <w:sz w:val="20"/>
        </w:rPr>
        <w:t>Checker enters “Remarks” to state rejection reason.</w:t>
      </w:r>
    </w:p>
    <w:p>
      <w:pPr>
        <w:pStyle w:val="106"/>
        <w:numPr>
          <w:ilvl w:val="2"/>
          <w:numId w:val="6"/>
        </w:numPr>
        <w:rPr>
          <w:sz w:val="20"/>
        </w:rPr>
      </w:pPr>
      <w:r>
        <w:rPr>
          <w:sz w:val="20"/>
        </w:rPr>
        <w:t>Only the contract maker and checker will be able to view this contract from review contract page.</w:t>
      </w:r>
    </w:p>
    <w:p>
      <w:pPr>
        <w:pStyle w:val="106"/>
        <w:numPr>
          <w:ilvl w:val="2"/>
          <w:numId w:val="6"/>
        </w:numPr>
        <w:rPr>
          <w:sz w:val="20"/>
        </w:rPr>
      </w:pPr>
      <w:r>
        <w:rPr>
          <w:sz w:val="20"/>
        </w:rPr>
        <w:t>An email will be sent TO maker and CC checker(s) to notify that this contract has been rejected.</w:t>
      </w:r>
    </w:p>
    <w:p>
      <w:pPr>
        <w:pStyle w:val="106"/>
        <w:numPr>
          <w:ilvl w:val="0"/>
          <w:numId w:val="15"/>
        </w:numPr>
        <w:rPr>
          <w:sz w:val="20"/>
        </w:rPr>
      </w:pPr>
      <w:r>
        <w:rPr>
          <w:sz w:val="20"/>
        </w:rPr>
        <w:t>If the new contract is rejected, maker will login R365 to review rejection remarks, and update or delete the new contract from review contract page.</w:t>
      </w:r>
    </w:p>
    <w:p>
      <w:pPr>
        <w:pStyle w:val="106"/>
        <w:rPr>
          <w:sz w:val="20"/>
        </w:rPr>
      </w:pPr>
      <w:r>
        <w:rPr>
          <w:sz w:val="20"/>
        </w:rPr>
        <w:t>If maker deletes the rejected contract</w:t>
      </w:r>
    </w:p>
    <w:p>
      <w:pPr>
        <w:pStyle w:val="106"/>
        <w:numPr>
          <w:ilvl w:val="2"/>
          <w:numId w:val="6"/>
        </w:numPr>
        <w:rPr>
          <w:sz w:val="20"/>
        </w:rPr>
      </w:pPr>
      <w:r>
        <w:rPr>
          <w:sz w:val="20"/>
        </w:rPr>
        <w:t>This contract will be deleted from R365</w:t>
      </w:r>
    </w:p>
    <w:p>
      <w:pPr>
        <w:ind w:left="2157"/>
        <w:rPr>
          <w:sz w:val="20"/>
        </w:rPr>
      </w:pPr>
      <w:r>
        <w:rPr>
          <w:sz w:val="20"/>
        </w:rPr>
        <w:t>(End of Maker Checker Workflow)</w:t>
      </w:r>
    </w:p>
    <w:p>
      <w:pPr>
        <w:pStyle w:val="106"/>
        <w:rPr>
          <w:sz w:val="20"/>
        </w:rPr>
      </w:pPr>
      <w:r>
        <w:rPr>
          <w:sz w:val="20"/>
        </w:rPr>
        <w:t xml:space="preserve">If maker updates contract details and re-submit for verification </w:t>
      </w:r>
    </w:p>
    <w:p>
      <w:pPr>
        <w:pStyle w:val="106"/>
        <w:numPr>
          <w:ilvl w:val="2"/>
          <w:numId w:val="6"/>
        </w:numPr>
        <w:rPr>
          <w:sz w:val="20"/>
        </w:rPr>
      </w:pPr>
      <w:r>
        <w:rPr>
          <w:sz w:val="20"/>
        </w:rPr>
        <w:t>Only the contract maker and reviewer will be able to view this contract in review contract page.</w:t>
      </w:r>
    </w:p>
    <w:p>
      <w:pPr>
        <w:pStyle w:val="106"/>
        <w:numPr>
          <w:ilvl w:val="2"/>
          <w:numId w:val="6"/>
        </w:numPr>
        <w:rPr>
          <w:sz w:val="20"/>
        </w:rPr>
      </w:pPr>
      <w:r>
        <w:rPr>
          <w:sz w:val="20"/>
        </w:rPr>
        <w:t xml:space="preserve">An email will be sent TO checker(s) and CC maker to notify that a new contract has been created and pending for verification. </w:t>
      </w:r>
    </w:p>
    <w:p>
      <w:pPr>
        <w:pStyle w:val="106"/>
        <w:numPr>
          <w:ilvl w:val="0"/>
          <w:numId w:val="15"/>
        </w:numPr>
        <w:rPr>
          <w:sz w:val="20"/>
        </w:rPr>
      </w:pPr>
      <w:r>
        <w:rPr>
          <w:sz w:val="20"/>
        </w:rPr>
        <w:t>Continue at Step 2)</w:t>
      </w:r>
    </w:p>
    <w:p>
      <w:pPr>
        <w:rPr>
          <w:sz w:val="20"/>
        </w:rPr>
      </w:pPr>
    </w:p>
    <w:p>
      <w:pPr>
        <w:pStyle w:val="6"/>
      </w:pPr>
      <w:r>
        <w:t>Maker Checker Workflow for Update Contract</w:t>
      </w:r>
    </w:p>
    <w:p>
      <w:pPr>
        <w:ind w:left="720"/>
      </w:pPr>
      <w:r>
        <w:drawing>
          <wp:inline distT="0" distB="0" distL="0" distR="0">
            <wp:extent cx="5716905" cy="37585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cstate="print"/>
                    <a:srcRect/>
                    <a:stretch>
                      <a:fillRect/>
                    </a:stretch>
                  </pic:blipFill>
                  <pic:spPr>
                    <a:xfrm>
                      <a:off x="0" y="0"/>
                      <a:ext cx="5722592" cy="3762135"/>
                    </a:xfrm>
                    <a:prstGeom prst="rect">
                      <a:avLst/>
                    </a:prstGeom>
                    <a:noFill/>
                    <a:ln w="9525">
                      <a:noFill/>
                      <a:miter lim="800000"/>
                      <a:headEnd/>
                      <a:tailEnd/>
                    </a:ln>
                  </pic:spPr>
                </pic:pic>
              </a:graphicData>
            </a:graphic>
          </wp:inline>
        </w:drawing>
      </w:r>
    </w:p>
    <w:p>
      <w:pPr>
        <w:pStyle w:val="106"/>
        <w:numPr>
          <w:ilvl w:val="0"/>
          <w:numId w:val="16"/>
        </w:numPr>
        <w:rPr>
          <w:sz w:val="20"/>
        </w:rPr>
      </w:pPr>
      <w:r>
        <w:rPr>
          <w:sz w:val="20"/>
        </w:rPr>
        <w:t>A maker updates details of an contract</w:t>
      </w:r>
    </w:p>
    <w:p>
      <w:pPr>
        <w:pStyle w:val="106"/>
        <w:rPr>
          <w:sz w:val="20"/>
        </w:rPr>
      </w:pPr>
      <w:r>
        <w:rPr>
          <w:sz w:val="20"/>
        </w:rPr>
        <w:t>Only the contract maker and checker will be able to view the updated contract details from review contract page.</w:t>
      </w:r>
    </w:p>
    <w:p>
      <w:pPr>
        <w:pStyle w:val="106"/>
        <w:rPr>
          <w:sz w:val="20"/>
        </w:rPr>
      </w:pPr>
      <w:r>
        <w:rPr>
          <w:sz w:val="20"/>
        </w:rPr>
        <w:t>All users in the group will still be able to view the original contract details from view contract page.</w:t>
      </w:r>
    </w:p>
    <w:p>
      <w:pPr>
        <w:pStyle w:val="106"/>
        <w:rPr>
          <w:sz w:val="20"/>
        </w:rPr>
      </w:pPr>
      <w:r>
        <w:rPr>
          <w:sz w:val="20"/>
        </w:rPr>
        <w:t xml:space="preserve">An email will be sent TO checker(s) and CC maker to notify that a contract has been updated and pending for verification. </w:t>
      </w:r>
    </w:p>
    <w:p>
      <w:pPr>
        <w:pStyle w:val="106"/>
        <w:numPr>
          <w:ilvl w:val="0"/>
          <w:numId w:val="16"/>
        </w:numPr>
        <w:rPr>
          <w:sz w:val="20"/>
        </w:rPr>
      </w:pPr>
      <w:r>
        <w:rPr>
          <w:sz w:val="20"/>
        </w:rPr>
        <w:t>Checker login R365 to verify or reject the contract update from review contract page.</w:t>
      </w:r>
    </w:p>
    <w:p>
      <w:pPr>
        <w:pStyle w:val="106"/>
        <w:rPr>
          <w:sz w:val="20"/>
        </w:rPr>
      </w:pPr>
      <w:r>
        <w:rPr>
          <w:sz w:val="20"/>
        </w:rPr>
        <w:t>If checker verifies the contract update</w:t>
      </w:r>
    </w:p>
    <w:p>
      <w:pPr>
        <w:pStyle w:val="106"/>
        <w:numPr>
          <w:ilvl w:val="2"/>
          <w:numId w:val="6"/>
        </w:numPr>
        <w:rPr>
          <w:sz w:val="20"/>
        </w:rPr>
      </w:pPr>
      <w:r>
        <w:rPr>
          <w:sz w:val="20"/>
        </w:rPr>
        <w:t>Original contract details will be overwritten by the updated contract details.</w:t>
      </w:r>
    </w:p>
    <w:p>
      <w:pPr>
        <w:pStyle w:val="106"/>
        <w:numPr>
          <w:ilvl w:val="2"/>
          <w:numId w:val="6"/>
        </w:numPr>
        <w:rPr>
          <w:sz w:val="20"/>
        </w:rPr>
      </w:pPr>
      <w:r>
        <w:rPr>
          <w:sz w:val="20"/>
        </w:rPr>
        <w:t>All users in this user group will be able to view updated contract details from view contract page.</w:t>
      </w:r>
    </w:p>
    <w:p>
      <w:pPr>
        <w:pStyle w:val="106"/>
        <w:numPr>
          <w:ilvl w:val="2"/>
          <w:numId w:val="6"/>
        </w:numPr>
        <w:rPr>
          <w:sz w:val="20"/>
        </w:rPr>
      </w:pPr>
      <w:r>
        <w:rPr>
          <w:sz w:val="20"/>
        </w:rPr>
        <w:t>An email will be sent TO maker and CC checker(s) to notify that this contract update has been verified.</w:t>
      </w:r>
    </w:p>
    <w:p>
      <w:pPr>
        <w:ind w:left="2157"/>
        <w:rPr>
          <w:sz w:val="20"/>
        </w:rPr>
      </w:pPr>
      <w:r>
        <w:rPr>
          <w:sz w:val="20"/>
        </w:rPr>
        <w:t>(End of Maker Checker Workflow)</w:t>
      </w:r>
    </w:p>
    <w:p>
      <w:pPr>
        <w:pStyle w:val="106"/>
        <w:rPr>
          <w:sz w:val="20"/>
        </w:rPr>
      </w:pPr>
      <w:r>
        <w:rPr>
          <w:sz w:val="20"/>
        </w:rPr>
        <w:t>If checker rejects the contract update</w:t>
      </w:r>
    </w:p>
    <w:p>
      <w:pPr>
        <w:pStyle w:val="106"/>
        <w:numPr>
          <w:ilvl w:val="2"/>
          <w:numId w:val="6"/>
        </w:numPr>
        <w:rPr>
          <w:sz w:val="20"/>
        </w:rPr>
      </w:pPr>
      <w:r>
        <w:rPr>
          <w:sz w:val="20"/>
        </w:rPr>
        <w:t>Checker enters “Remarks” to state rejection reason.</w:t>
      </w:r>
    </w:p>
    <w:p>
      <w:pPr>
        <w:pStyle w:val="106"/>
        <w:numPr>
          <w:ilvl w:val="2"/>
          <w:numId w:val="6"/>
        </w:numPr>
        <w:rPr>
          <w:sz w:val="20"/>
        </w:rPr>
      </w:pPr>
      <w:r>
        <w:rPr>
          <w:sz w:val="20"/>
        </w:rPr>
        <w:t>Only the contract maker and checker will be able to view the updated contract details from review contract page.</w:t>
      </w:r>
    </w:p>
    <w:p>
      <w:pPr>
        <w:pStyle w:val="106"/>
        <w:numPr>
          <w:ilvl w:val="2"/>
          <w:numId w:val="6"/>
        </w:numPr>
        <w:rPr>
          <w:sz w:val="20"/>
        </w:rPr>
      </w:pPr>
      <w:r>
        <w:rPr>
          <w:sz w:val="20"/>
        </w:rPr>
        <w:t>All users in the group will still be able to view the original contract details from view contract page.</w:t>
      </w:r>
    </w:p>
    <w:p>
      <w:pPr>
        <w:pStyle w:val="106"/>
        <w:numPr>
          <w:ilvl w:val="2"/>
          <w:numId w:val="6"/>
        </w:numPr>
        <w:rPr>
          <w:sz w:val="20"/>
        </w:rPr>
      </w:pPr>
      <w:r>
        <w:rPr>
          <w:sz w:val="20"/>
        </w:rPr>
        <w:t>An email will be sent TO maker and CC checker(s) to notify that this contract update has been rejected.</w:t>
      </w:r>
    </w:p>
    <w:p>
      <w:pPr>
        <w:pStyle w:val="106"/>
        <w:numPr>
          <w:ilvl w:val="0"/>
          <w:numId w:val="16"/>
        </w:numPr>
        <w:rPr>
          <w:sz w:val="20"/>
        </w:rPr>
      </w:pPr>
      <w:r>
        <w:rPr>
          <w:sz w:val="20"/>
        </w:rPr>
        <w:t>If the contract update is rejected, maker will login R365 to review rejection remarks, and update or revert the changes from review contract page</w:t>
      </w:r>
    </w:p>
    <w:p>
      <w:pPr>
        <w:pStyle w:val="106"/>
        <w:rPr>
          <w:sz w:val="20"/>
        </w:rPr>
      </w:pPr>
      <w:r>
        <w:rPr>
          <w:sz w:val="20"/>
        </w:rPr>
        <w:t xml:space="preserve">If maker reverts the changes </w:t>
      </w:r>
    </w:p>
    <w:p>
      <w:pPr>
        <w:pStyle w:val="106"/>
        <w:numPr>
          <w:ilvl w:val="2"/>
          <w:numId w:val="6"/>
        </w:numPr>
        <w:rPr>
          <w:sz w:val="20"/>
        </w:rPr>
      </w:pPr>
      <w:r>
        <w:rPr>
          <w:sz w:val="20"/>
        </w:rPr>
        <w:t xml:space="preserve">Contract update will be reverted. </w:t>
      </w:r>
    </w:p>
    <w:p>
      <w:pPr>
        <w:pStyle w:val="106"/>
        <w:numPr>
          <w:ilvl w:val="2"/>
          <w:numId w:val="6"/>
        </w:numPr>
        <w:rPr>
          <w:sz w:val="20"/>
        </w:rPr>
      </w:pPr>
      <w:r>
        <w:rPr>
          <w:sz w:val="20"/>
        </w:rPr>
        <w:t>All users in the group will be able to view the original contract details from view contract page.</w:t>
      </w:r>
    </w:p>
    <w:p>
      <w:pPr>
        <w:ind w:left="2157"/>
        <w:rPr>
          <w:sz w:val="20"/>
        </w:rPr>
      </w:pPr>
      <w:r>
        <w:rPr>
          <w:sz w:val="20"/>
        </w:rPr>
        <w:t xml:space="preserve"> (End of Maker Checker Workflow)</w:t>
      </w:r>
    </w:p>
    <w:p>
      <w:pPr>
        <w:pStyle w:val="106"/>
        <w:rPr>
          <w:sz w:val="20"/>
        </w:rPr>
      </w:pPr>
      <w:r>
        <w:rPr>
          <w:sz w:val="20"/>
        </w:rPr>
        <w:t>If maker updates contract details and re-submit for verification again</w:t>
      </w:r>
    </w:p>
    <w:p>
      <w:pPr>
        <w:pStyle w:val="106"/>
        <w:numPr>
          <w:ilvl w:val="2"/>
          <w:numId w:val="6"/>
        </w:numPr>
        <w:rPr>
          <w:sz w:val="20"/>
        </w:rPr>
      </w:pPr>
      <w:r>
        <w:rPr>
          <w:sz w:val="20"/>
        </w:rPr>
        <w:t>Only the contract maker and checker will be able to view the updated contract details from review contract page.</w:t>
      </w:r>
    </w:p>
    <w:p>
      <w:pPr>
        <w:pStyle w:val="106"/>
        <w:numPr>
          <w:ilvl w:val="2"/>
          <w:numId w:val="6"/>
        </w:numPr>
        <w:rPr>
          <w:sz w:val="20"/>
        </w:rPr>
      </w:pPr>
      <w:r>
        <w:rPr>
          <w:sz w:val="20"/>
        </w:rPr>
        <w:t>All users in the group will still be able to view the original contract details from view contract page.</w:t>
      </w:r>
    </w:p>
    <w:p>
      <w:pPr>
        <w:pStyle w:val="106"/>
        <w:numPr>
          <w:ilvl w:val="2"/>
          <w:numId w:val="6"/>
        </w:numPr>
        <w:rPr>
          <w:sz w:val="20"/>
        </w:rPr>
      </w:pPr>
      <w:r>
        <w:rPr>
          <w:sz w:val="20"/>
        </w:rPr>
        <w:t xml:space="preserve">An email will be sent TO checker(s) and CC maker to notify that a contract has been updated and pending for verification. </w:t>
      </w:r>
    </w:p>
    <w:p>
      <w:pPr>
        <w:pStyle w:val="106"/>
        <w:numPr>
          <w:ilvl w:val="0"/>
          <w:numId w:val="16"/>
        </w:numPr>
      </w:pPr>
      <w:r>
        <w:rPr>
          <w:sz w:val="20"/>
        </w:rPr>
        <w:t>Continue at Step 2)</w:t>
      </w:r>
    </w:p>
    <w:p>
      <w:pPr>
        <w:pStyle w:val="6"/>
      </w:pPr>
      <w:r>
        <w:t>Maker Checker Workflow for Delete Contract</w:t>
      </w:r>
    </w:p>
    <w:p>
      <w:pPr>
        <w:ind w:left="720"/>
      </w:pPr>
      <w:r>
        <w:drawing>
          <wp:inline distT="0" distB="0" distL="0" distR="0">
            <wp:extent cx="5613400" cy="3093085"/>
            <wp:effectExtent l="19050" t="0" r="575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srcRect/>
                    <a:stretch>
                      <a:fillRect/>
                    </a:stretch>
                  </pic:blipFill>
                  <pic:spPr>
                    <a:xfrm>
                      <a:off x="0" y="0"/>
                      <a:ext cx="5615599" cy="3094520"/>
                    </a:xfrm>
                    <a:prstGeom prst="rect">
                      <a:avLst/>
                    </a:prstGeom>
                    <a:noFill/>
                    <a:ln w="9525">
                      <a:noFill/>
                      <a:miter lim="800000"/>
                      <a:headEnd/>
                      <a:tailEnd/>
                    </a:ln>
                  </pic:spPr>
                </pic:pic>
              </a:graphicData>
            </a:graphic>
          </wp:inline>
        </w:drawing>
      </w:r>
    </w:p>
    <w:p>
      <w:pPr>
        <w:pStyle w:val="106"/>
        <w:numPr>
          <w:ilvl w:val="0"/>
          <w:numId w:val="17"/>
        </w:numPr>
        <w:rPr>
          <w:sz w:val="20"/>
        </w:rPr>
      </w:pPr>
      <w:r>
        <w:rPr>
          <w:sz w:val="20"/>
        </w:rPr>
        <w:t>A maker deletes a contract</w:t>
      </w:r>
    </w:p>
    <w:p>
      <w:pPr>
        <w:pStyle w:val="106"/>
        <w:rPr>
          <w:sz w:val="20"/>
        </w:rPr>
      </w:pPr>
      <w:r>
        <w:rPr>
          <w:sz w:val="20"/>
        </w:rPr>
        <w:t>Only the contract maker and checker will be able to view the deleted contract in review contract page.</w:t>
      </w:r>
    </w:p>
    <w:p>
      <w:pPr>
        <w:pStyle w:val="106"/>
        <w:rPr>
          <w:sz w:val="20"/>
        </w:rPr>
      </w:pPr>
      <w:r>
        <w:rPr>
          <w:sz w:val="20"/>
        </w:rPr>
        <w:t>All users in the group will still be able to view the original contract details in view contract page.</w:t>
      </w:r>
    </w:p>
    <w:p>
      <w:pPr>
        <w:pStyle w:val="106"/>
        <w:rPr>
          <w:sz w:val="20"/>
        </w:rPr>
      </w:pPr>
      <w:r>
        <w:rPr>
          <w:sz w:val="20"/>
        </w:rPr>
        <w:t xml:space="preserve">An email will be sent TO checker(s) and CC maker to notify that a contract has been deleted and pending for verification. </w:t>
      </w:r>
    </w:p>
    <w:p>
      <w:pPr>
        <w:pStyle w:val="106"/>
        <w:numPr>
          <w:ilvl w:val="0"/>
          <w:numId w:val="17"/>
        </w:numPr>
        <w:rPr>
          <w:sz w:val="20"/>
        </w:rPr>
      </w:pPr>
      <w:r>
        <w:rPr>
          <w:sz w:val="20"/>
        </w:rPr>
        <w:t>Checker login R365 to verify or reject the contract deletion from review contract page.</w:t>
      </w:r>
    </w:p>
    <w:p>
      <w:pPr>
        <w:pStyle w:val="106"/>
        <w:rPr>
          <w:sz w:val="20"/>
        </w:rPr>
      </w:pPr>
      <w:r>
        <w:rPr>
          <w:sz w:val="20"/>
        </w:rPr>
        <w:t>If checker verifies the contract deletion</w:t>
      </w:r>
    </w:p>
    <w:p>
      <w:pPr>
        <w:pStyle w:val="106"/>
        <w:numPr>
          <w:ilvl w:val="2"/>
          <w:numId w:val="6"/>
        </w:numPr>
        <w:rPr>
          <w:sz w:val="20"/>
        </w:rPr>
      </w:pPr>
      <w:r>
        <w:rPr>
          <w:sz w:val="20"/>
        </w:rPr>
        <w:t>This contract will be deleted from R365</w:t>
      </w:r>
    </w:p>
    <w:p>
      <w:pPr>
        <w:pStyle w:val="106"/>
        <w:numPr>
          <w:ilvl w:val="2"/>
          <w:numId w:val="6"/>
        </w:numPr>
        <w:rPr>
          <w:sz w:val="20"/>
        </w:rPr>
      </w:pPr>
      <w:r>
        <w:rPr>
          <w:sz w:val="20"/>
        </w:rPr>
        <w:t>An email will be sent TO maker and CC checker(s) to notify that this contract deletion has been verified.</w:t>
      </w:r>
    </w:p>
    <w:p>
      <w:pPr>
        <w:spacing w:after="0"/>
        <w:ind w:left="2157"/>
        <w:rPr>
          <w:sz w:val="20"/>
        </w:rPr>
      </w:pPr>
      <w:r>
        <w:rPr>
          <w:sz w:val="20"/>
        </w:rPr>
        <w:t>(End of Maker Checker Workflow)</w:t>
      </w:r>
    </w:p>
    <w:p>
      <w:pPr>
        <w:pStyle w:val="106"/>
        <w:rPr>
          <w:sz w:val="20"/>
        </w:rPr>
      </w:pPr>
      <w:r>
        <w:rPr>
          <w:sz w:val="20"/>
        </w:rPr>
        <w:t>If checker rejects the contract deletion</w:t>
      </w:r>
    </w:p>
    <w:p>
      <w:pPr>
        <w:pStyle w:val="106"/>
        <w:numPr>
          <w:ilvl w:val="2"/>
          <w:numId w:val="6"/>
        </w:numPr>
        <w:rPr>
          <w:sz w:val="20"/>
        </w:rPr>
      </w:pPr>
      <w:r>
        <w:rPr>
          <w:sz w:val="20"/>
        </w:rPr>
        <w:t>Checker enters “Remarks” to state rejection reason.</w:t>
      </w:r>
    </w:p>
    <w:p>
      <w:pPr>
        <w:pStyle w:val="106"/>
        <w:numPr>
          <w:ilvl w:val="2"/>
          <w:numId w:val="6"/>
        </w:numPr>
        <w:rPr>
          <w:sz w:val="20"/>
        </w:rPr>
      </w:pPr>
      <w:r>
        <w:rPr>
          <w:sz w:val="20"/>
        </w:rPr>
        <w:t xml:space="preserve">Only the contract maker and checker will be able to view the deleted contract from review contract page. </w:t>
      </w:r>
    </w:p>
    <w:p>
      <w:pPr>
        <w:pStyle w:val="106"/>
        <w:numPr>
          <w:ilvl w:val="2"/>
          <w:numId w:val="6"/>
        </w:numPr>
        <w:rPr>
          <w:sz w:val="20"/>
        </w:rPr>
      </w:pPr>
      <w:r>
        <w:rPr>
          <w:sz w:val="20"/>
        </w:rPr>
        <w:t>All users in the group will still be able to view the original contract details from view contract page.</w:t>
      </w:r>
    </w:p>
    <w:p>
      <w:pPr>
        <w:pStyle w:val="106"/>
        <w:rPr>
          <w:sz w:val="20"/>
        </w:rPr>
      </w:pPr>
      <w:r>
        <w:rPr>
          <w:sz w:val="20"/>
        </w:rPr>
        <w:t xml:space="preserve">An email will be sent TO maker and CC checker(s) to notify that deletion of this contract has been rejected. </w:t>
      </w:r>
    </w:p>
    <w:p>
      <w:pPr>
        <w:pStyle w:val="106"/>
        <w:numPr>
          <w:ilvl w:val="0"/>
          <w:numId w:val="17"/>
        </w:numPr>
        <w:rPr>
          <w:sz w:val="20"/>
        </w:rPr>
      </w:pPr>
      <w:r>
        <w:rPr>
          <w:sz w:val="20"/>
        </w:rPr>
        <w:t>If the contract deletion is rejected, maker login R365 to review rejection remarks, and revert the contract deletion from review contract page.</w:t>
      </w:r>
    </w:p>
    <w:p>
      <w:pPr>
        <w:pStyle w:val="106"/>
        <w:rPr>
          <w:sz w:val="20"/>
        </w:rPr>
      </w:pPr>
      <w:r>
        <w:rPr>
          <w:sz w:val="20"/>
        </w:rPr>
        <w:t>All users in the group will still be able to view the original contract details from view contract page.</w:t>
      </w:r>
    </w:p>
    <w:p>
      <w:pPr>
        <w:ind w:left="1437"/>
        <w:rPr>
          <w:sz w:val="20"/>
        </w:rPr>
      </w:pPr>
      <w:r>
        <w:rPr>
          <w:sz w:val="20"/>
        </w:rPr>
        <w:t>(End of Maker Checker Workflow)</w:t>
      </w:r>
    </w:p>
    <w:p>
      <w:pPr>
        <w:pStyle w:val="6"/>
      </w:pPr>
      <w:r>
        <w:t>Maker Checker Workflow Status Table</w:t>
      </w:r>
    </w:p>
    <w:tbl>
      <w:tblPr>
        <w:tblStyle w:val="58"/>
        <w:tblW w:w="7889" w:type="dxa"/>
        <w:tblInd w:w="896" w:type="dxa"/>
        <w:tblLayout w:type="fixed"/>
        <w:tblCellMar>
          <w:top w:w="0" w:type="dxa"/>
          <w:left w:w="0" w:type="dxa"/>
          <w:bottom w:w="0" w:type="dxa"/>
          <w:right w:w="0" w:type="dxa"/>
        </w:tblCellMar>
      </w:tblPr>
      <w:tblGrid>
        <w:gridCol w:w="1709"/>
        <w:gridCol w:w="6180"/>
      </w:tblGrid>
      <w:tr>
        <w:tblPrEx>
          <w:tblLayout w:type="fixed"/>
          <w:tblCellMar>
            <w:top w:w="0" w:type="dxa"/>
            <w:left w:w="0" w:type="dxa"/>
            <w:bottom w:w="0" w:type="dxa"/>
            <w:right w:w="0" w:type="dxa"/>
          </w:tblCellMar>
        </w:tblPrEx>
        <w:trPr>
          <w:trHeight w:val="20" w:hRule="atLeast"/>
        </w:trPr>
        <w:tc>
          <w:tcPr>
            <w:tcW w:w="1709" w:type="dxa"/>
            <w:tcBorders>
              <w:top w:val="single" w:color="000000" w:sz="6" w:space="0"/>
              <w:left w:val="single" w:color="000000" w:sz="6" w:space="0"/>
              <w:bottom w:val="single" w:color="000000" w:sz="6" w:space="0"/>
              <w:right w:val="single" w:color="000000" w:sz="6" w:space="0"/>
            </w:tcBorders>
            <w:shd w:val="clear" w:color="auto" w:fill="FBD4B4" w:themeFill="accent6" w:themeFillTint="66"/>
            <w:tcMar>
              <w:top w:w="30" w:type="dxa"/>
              <w:left w:w="45" w:type="dxa"/>
              <w:bottom w:w="30" w:type="dxa"/>
              <w:right w:w="45" w:type="dxa"/>
            </w:tcMar>
            <w:vAlign w:val="bottom"/>
          </w:tcPr>
          <w:p>
            <w:pPr>
              <w:spacing w:after="0" w:line="240" w:lineRule="auto"/>
              <w:rPr>
                <w:rFonts w:cstheme="minorHAnsi"/>
                <w:b/>
                <w:bCs/>
                <w:color w:val="auto"/>
                <w:sz w:val="20"/>
                <w:szCs w:val="20"/>
              </w:rPr>
            </w:pPr>
            <w:r>
              <w:rPr>
                <w:rFonts w:cstheme="minorHAnsi"/>
                <w:b/>
                <w:bCs/>
                <w:color w:val="auto"/>
                <w:sz w:val="20"/>
                <w:szCs w:val="20"/>
              </w:rPr>
              <w:t>Status</w:t>
            </w:r>
          </w:p>
        </w:tc>
        <w:tc>
          <w:tcPr>
            <w:tcW w:w="6180" w:type="dxa"/>
            <w:tcBorders>
              <w:top w:val="single" w:color="000000" w:sz="6" w:space="0"/>
              <w:left w:val="single" w:color="CCCCCC" w:sz="6" w:space="0"/>
              <w:bottom w:val="single" w:color="000000" w:sz="6" w:space="0"/>
              <w:right w:val="single" w:color="000000" w:sz="6" w:space="0"/>
            </w:tcBorders>
            <w:shd w:val="clear" w:color="auto" w:fill="FBD4B4" w:themeFill="accent6" w:themeFillTint="66"/>
            <w:tcMar>
              <w:top w:w="30" w:type="dxa"/>
              <w:left w:w="45" w:type="dxa"/>
              <w:bottom w:w="30" w:type="dxa"/>
              <w:right w:w="45" w:type="dxa"/>
            </w:tcMar>
            <w:vAlign w:val="bottom"/>
          </w:tcPr>
          <w:p>
            <w:pPr>
              <w:spacing w:after="0" w:line="240" w:lineRule="auto"/>
              <w:rPr>
                <w:rFonts w:cstheme="minorHAnsi"/>
                <w:b/>
                <w:bCs/>
                <w:color w:val="auto"/>
                <w:sz w:val="20"/>
                <w:szCs w:val="20"/>
              </w:rPr>
            </w:pPr>
            <w:r>
              <w:rPr>
                <w:rFonts w:cstheme="minorHAnsi"/>
                <w:b/>
                <w:bCs/>
                <w:color w:val="auto"/>
                <w:sz w:val="20"/>
                <w:szCs w:val="20"/>
              </w:rPr>
              <w:t>Description</w:t>
            </w:r>
          </w:p>
        </w:tc>
      </w:tr>
      <w:tr>
        <w:tblPrEx>
          <w:tblLayout w:type="fixed"/>
          <w:tblCellMar>
            <w:top w:w="0" w:type="dxa"/>
            <w:left w:w="0" w:type="dxa"/>
            <w:bottom w:w="0" w:type="dxa"/>
            <w:right w:w="0" w:type="dxa"/>
          </w:tblCellMar>
        </w:tblPrEx>
        <w:trPr>
          <w:trHeight w:val="20" w:hRule="atLeast"/>
        </w:trPr>
        <w:tc>
          <w:tcPr>
            <w:tcW w:w="170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cstheme="minorHAnsi"/>
                <w:color w:val="auto"/>
                <w:sz w:val="20"/>
                <w:szCs w:val="20"/>
              </w:rPr>
            </w:pPr>
            <w:r>
              <w:rPr>
                <w:rFonts w:cstheme="minorHAnsi"/>
                <w:color w:val="auto"/>
                <w:sz w:val="20"/>
                <w:szCs w:val="20"/>
              </w:rPr>
              <w:t>New</w:t>
            </w:r>
          </w:p>
        </w:tc>
        <w:tc>
          <w:tcPr>
            <w:tcW w:w="618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cstheme="minorHAnsi"/>
                <w:color w:val="auto"/>
                <w:sz w:val="20"/>
                <w:szCs w:val="20"/>
              </w:rPr>
            </w:pPr>
            <w:r>
              <w:rPr>
                <w:rFonts w:cstheme="minorHAnsi"/>
                <w:color w:val="auto"/>
                <w:sz w:val="20"/>
                <w:szCs w:val="20"/>
              </w:rPr>
              <w:t>When contract is created and pending verification</w:t>
            </w:r>
          </w:p>
        </w:tc>
      </w:tr>
      <w:tr>
        <w:tblPrEx>
          <w:tblLayout w:type="fixed"/>
          <w:tblCellMar>
            <w:top w:w="0" w:type="dxa"/>
            <w:left w:w="0" w:type="dxa"/>
            <w:bottom w:w="0" w:type="dxa"/>
            <w:right w:w="0" w:type="dxa"/>
          </w:tblCellMar>
        </w:tblPrEx>
        <w:trPr>
          <w:trHeight w:val="20" w:hRule="atLeast"/>
        </w:trPr>
        <w:tc>
          <w:tcPr>
            <w:tcW w:w="170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cstheme="minorHAnsi"/>
                <w:color w:val="auto"/>
                <w:sz w:val="20"/>
                <w:szCs w:val="20"/>
              </w:rPr>
            </w:pPr>
            <w:r>
              <w:rPr>
                <w:rFonts w:cstheme="minorHAnsi"/>
                <w:color w:val="auto"/>
                <w:sz w:val="20"/>
                <w:szCs w:val="20"/>
              </w:rPr>
              <w:t>Verified</w:t>
            </w:r>
          </w:p>
        </w:tc>
        <w:tc>
          <w:tcPr>
            <w:tcW w:w="618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cstheme="minorHAnsi"/>
                <w:color w:val="auto"/>
                <w:sz w:val="20"/>
                <w:szCs w:val="20"/>
              </w:rPr>
            </w:pPr>
            <w:r>
              <w:rPr>
                <w:rFonts w:cstheme="minorHAnsi"/>
                <w:color w:val="auto"/>
                <w:sz w:val="20"/>
                <w:szCs w:val="20"/>
              </w:rPr>
              <w:t>When contract is verified by checker</w:t>
            </w:r>
          </w:p>
        </w:tc>
      </w:tr>
      <w:tr>
        <w:tblPrEx>
          <w:tblLayout w:type="fixed"/>
          <w:tblCellMar>
            <w:top w:w="0" w:type="dxa"/>
            <w:left w:w="0" w:type="dxa"/>
            <w:bottom w:w="0" w:type="dxa"/>
            <w:right w:w="0" w:type="dxa"/>
          </w:tblCellMar>
        </w:tblPrEx>
        <w:trPr>
          <w:trHeight w:val="20" w:hRule="atLeast"/>
        </w:trPr>
        <w:tc>
          <w:tcPr>
            <w:tcW w:w="170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cstheme="minorHAnsi"/>
                <w:color w:val="auto"/>
                <w:sz w:val="20"/>
                <w:szCs w:val="20"/>
              </w:rPr>
            </w:pPr>
            <w:r>
              <w:rPr>
                <w:rFonts w:cstheme="minorHAnsi"/>
                <w:color w:val="auto"/>
                <w:sz w:val="20"/>
                <w:szCs w:val="20"/>
              </w:rPr>
              <w:t>Rejected</w:t>
            </w:r>
          </w:p>
        </w:tc>
        <w:tc>
          <w:tcPr>
            <w:tcW w:w="618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cstheme="minorHAnsi"/>
                <w:color w:val="auto"/>
                <w:sz w:val="20"/>
                <w:szCs w:val="20"/>
              </w:rPr>
            </w:pPr>
            <w:r>
              <w:rPr>
                <w:rFonts w:cstheme="minorHAnsi"/>
                <w:color w:val="auto"/>
                <w:sz w:val="20"/>
                <w:szCs w:val="20"/>
              </w:rPr>
              <w:t>When contract is rejected by checker</w:t>
            </w:r>
          </w:p>
        </w:tc>
      </w:tr>
      <w:tr>
        <w:tblPrEx>
          <w:tblLayout w:type="fixed"/>
          <w:tblCellMar>
            <w:top w:w="0" w:type="dxa"/>
            <w:left w:w="0" w:type="dxa"/>
            <w:bottom w:w="0" w:type="dxa"/>
            <w:right w:w="0" w:type="dxa"/>
          </w:tblCellMar>
        </w:tblPrEx>
        <w:trPr>
          <w:trHeight w:val="20" w:hRule="atLeast"/>
        </w:trPr>
        <w:tc>
          <w:tcPr>
            <w:tcW w:w="170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cstheme="minorHAnsi"/>
                <w:color w:val="auto"/>
                <w:sz w:val="20"/>
                <w:szCs w:val="20"/>
              </w:rPr>
            </w:pPr>
            <w:r>
              <w:rPr>
                <w:rFonts w:cstheme="minorHAnsi"/>
                <w:color w:val="auto"/>
                <w:sz w:val="20"/>
                <w:szCs w:val="20"/>
              </w:rPr>
              <w:t>Deleted</w:t>
            </w:r>
          </w:p>
        </w:tc>
        <w:tc>
          <w:tcPr>
            <w:tcW w:w="618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cstheme="minorHAnsi"/>
                <w:color w:val="auto"/>
                <w:sz w:val="20"/>
                <w:szCs w:val="20"/>
              </w:rPr>
            </w:pPr>
            <w:r>
              <w:rPr>
                <w:rFonts w:cstheme="minorHAnsi"/>
                <w:color w:val="auto"/>
                <w:sz w:val="20"/>
                <w:szCs w:val="20"/>
              </w:rPr>
              <w:t>When contract is deleted and pending verification</w:t>
            </w:r>
          </w:p>
        </w:tc>
      </w:tr>
      <w:tr>
        <w:tblPrEx>
          <w:tblLayout w:type="fixed"/>
          <w:tblCellMar>
            <w:top w:w="0" w:type="dxa"/>
            <w:left w:w="0" w:type="dxa"/>
            <w:bottom w:w="0" w:type="dxa"/>
            <w:right w:w="0" w:type="dxa"/>
          </w:tblCellMar>
        </w:tblPrEx>
        <w:trPr>
          <w:trHeight w:val="20" w:hRule="atLeast"/>
        </w:trPr>
        <w:tc>
          <w:tcPr>
            <w:tcW w:w="170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cstheme="minorHAnsi"/>
                <w:color w:val="auto"/>
                <w:sz w:val="20"/>
                <w:szCs w:val="20"/>
              </w:rPr>
            </w:pPr>
            <w:r>
              <w:rPr>
                <w:rFonts w:cstheme="minorHAnsi"/>
                <w:color w:val="auto"/>
                <w:sz w:val="20"/>
                <w:szCs w:val="20"/>
              </w:rPr>
              <w:t>Updated</w:t>
            </w:r>
          </w:p>
        </w:tc>
        <w:tc>
          <w:tcPr>
            <w:tcW w:w="618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cstheme="minorHAnsi"/>
                <w:color w:val="auto"/>
                <w:sz w:val="20"/>
                <w:szCs w:val="20"/>
              </w:rPr>
            </w:pPr>
            <w:r>
              <w:rPr>
                <w:rFonts w:cstheme="minorHAnsi"/>
                <w:color w:val="auto"/>
                <w:sz w:val="20"/>
                <w:szCs w:val="20"/>
              </w:rPr>
              <w:t>When contract is updated and pending verification</w:t>
            </w:r>
          </w:p>
        </w:tc>
      </w:tr>
    </w:tbl>
    <w:p/>
    <w:p>
      <w:pPr>
        <w:pStyle w:val="5"/>
      </w:pPr>
      <w:bookmarkStart w:id="164" w:name="_Toc506803979"/>
      <w:r>
        <w:t>View Expiry Calendar</w:t>
      </w:r>
      <w:bookmarkEnd w:id="164"/>
    </w:p>
    <w:p>
      <w:pPr>
        <w:ind w:left="720"/>
        <w:rPr>
          <w:sz w:val="20"/>
        </w:rPr>
      </w:pPr>
      <w:r>
        <w:rPr>
          <w:sz w:val="20"/>
        </w:rPr>
        <w:t>In contract reminder home page, a calendar of current month will be displayed on the top of the page. Expiry date(s) of all the active contract(s) in the login user’s group(s) will be highlighted in red on the calendar. If user clicks a date on expiry calendar, active contracts expiring on that date will be shown in search result.</w:t>
      </w:r>
    </w:p>
    <w:p>
      <w:pPr>
        <w:pStyle w:val="5"/>
      </w:pPr>
      <w:bookmarkStart w:id="165" w:name="_Toc506803980"/>
      <w:r>
        <w:t>View Contract Summary</w:t>
      </w:r>
      <w:bookmarkEnd w:id="165"/>
    </w:p>
    <w:p>
      <w:pPr>
        <w:ind w:left="717" w:firstLine="3"/>
        <w:rPr>
          <w:sz w:val="20"/>
        </w:rPr>
      </w:pPr>
      <w:r>
        <w:rPr>
          <w:sz w:val="20"/>
        </w:rPr>
        <w:t>In contract reminder home page, following summary statistics of contract reminders under login user’s group(s) will be shown. If user clicks the summary box, corresponding contract list will be shown in search results.</w:t>
      </w:r>
    </w:p>
    <w:p>
      <w:pPr>
        <w:pStyle w:val="106"/>
        <w:numPr>
          <w:ilvl w:val="0"/>
          <w:numId w:val="18"/>
        </w:numPr>
        <w:spacing w:line="276" w:lineRule="auto"/>
        <w:rPr>
          <w:sz w:val="20"/>
        </w:rPr>
      </w:pPr>
      <w:r>
        <w:rPr>
          <w:sz w:val="20"/>
        </w:rPr>
        <w:t>No. of Contracts Expired</w:t>
      </w:r>
    </w:p>
    <w:p>
      <w:pPr>
        <w:pStyle w:val="106"/>
        <w:spacing w:line="276" w:lineRule="auto"/>
      </w:pPr>
      <w:r>
        <w:t>Display the number of active contracts that already expired.</w:t>
      </w:r>
    </w:p>
    <w:p>
      <w:pPr>
        <w:pStyle w:val="106"/>
        <w:numPr>
          <w:ilvl w:val="0"/>
          <w:numId w:val="18"/>
        </w:numPr>
        <w:spacing w:line="276" w:lineRule="auto"/>
        <w:rPr>
          <w:sz w:val="20"/>
        </w:rPr>
      </w:pPr>
      <w:r>
        <w:rPr>
          <w:sz w:val="20"/>
        </w:rPr>
        <w:t>No. of Contracts Expiring this Month</w:t>
      </w:r>
    </w:p>
    <w:p>
      <w:pPr>
        <w:pStyle w:val="106"/>
        <w:spacing w:line="276" w:lineRule="auto"/>
      </w:pPr>
      <w:r>
        <w:t>Display the number of active contracts expiring this month.</w:t>
      </w:r>
    </w:p>
    <w:p>
      <w:pPr>
        <w:pStyle w:val="106"/>
        <w:numPr>
          <w:ilvl w:val="0"/>
          <w:numId w:val="18"/>
        </w:numPr>
        <w:spacing w:line="276" w:lineRule="auto"/>
        <w:rPr>
          <w:sz w:val="20"/>
        </w:rPr>
      </w:pPr>
      <w:r>
        <w:rPr>
          <w:sz w:val="20"/>
        </w:rPr>
        <w:t>No. of Contracts Expiring Next Month</w:t>
      </w:r>
    </w:p>
    <w:p>
      <w:pPr>
        <w:pStyle w:val="106"/>
        <w:spacing w:line="276" w:lineRule="auto"/>
      </w:pPr>
      <w:r>
        <w:t>Display the number of active contracts expiring next month.</w:t>
      </w:r>
    </w:p>
    <w:p>
      <w:pPr>
        <w:pStyle w:val="106"/>
        <w:numPr>
          <w:ilvl w:val="0"/>
          <w:numId w:val="18"/>
        </w:numPr>
        <w:spacing w:line="276" w:lineRule="auto"/>
        <w:rPr>
          <w:sz w:val="20"/>
        </w:rPr>
      </w:pPr>
      <w:r>
        <w:rPr>
          <w:sz w:val="20"/>
        </w:rPr>
        <w:t>No. of Contracts Need Verification</w:t>
      </w:r>
    </w:p>
    <w:p>
      <w:pPr>
        <w:pStyle w:val="106"/>
        <w:spacing w:line="276" w:lineRule="auto"/>
      </w:pPr>
      <w:r>
        <w:t>Display the number of active contracts that need verification</w:t>
      </w:r>
    </w:p>
    <w:p>
      <w:pPr>
        <w:pStyle w:val="5"/>
      </w:pPr>
      <w:bookmarkStart w:id="166" w:name="_Toc506803981"/>
      <w:bookmarkStart w:id="167" w:name="_Toc499659843"/>
      <w:r>
        <w:t>Search Contract</w:t>
      </w:r>
      <w:bookmarkEnd w:id="166"/>
      <w:bookmarkEnd w:id="167"/>
    </w:p>
    <w:p>
      <w:pPr>
        <w:ind w:left="720"/>
        <w:rPr>
          <w:sz w:val="20"/>
        </w:rPr>
      </w:pPr>
      <w:r>
        <w:rPr>
          <w:sz w:val="20"/>
        </w:rPr>
        <w:t xml:space="preserve">This feature shall allow authorized user to view and search the contracts of his or her user group(s) via any field displayed in the contract list. The search via keywords function will be enhanced by search as you type feature </w:t>
      </w:r>
      <w:r>
        <w:rPr>
          <w:rFonts w:ascii="Calibri" w:hAnsi="Calibri" w:cs="Calibri"/>
          <w:sz w:val="20"/>
          <w:szCs w:val="22"/>
        </w:rPr>
        <w:t>(results fulfilling searching key will be shown in dropdown list).</w:t>
      </w:r>
    </w:p>
    <w:tbl>
      <w:tblPr>
        <w:tblStyle w:val="58"/>
        <w:tblW w:w="9072" w:type="dxa"/>
        <w:tblInd w:w="817" w:type="dxa"/>
        <w:tblLayout w:type="fixed"/>
        <w:tblCellMar>
          <w:top w:w="0" w:type="dxa"/>
          <w:left w:w="0" w:type="dxa"/>
          <w:bottom w:w="0" w:type="dxa"/>
          <w:right w:w="0" w:type="dxa"/>
        </w:tblCellMar>
      </w:tblPr>
      <w:tblGrid>
        <w:gridCol w:w="2552"/>
        <w:gridCol w:w="6520"/>
      </w:tblGrid>
      <w:tr>
        <w:tblPrEx>
          <w:tblLayout w:type="fixed"/>
          <w:tblCellMar>
            <w:top w:w="0" w:type="dxa"/>
            <w:left w:w="0" w:type="dxa"/>
            <w:bottom w:w="0" w:type="dxa"/>
            <w:right w:w="0" w:type="dxa"/>
          </w:tblCellMar>
        </w:tblPrEx>
        <w:tc>
          <w:tcPr>
            <w:tcW w:w="2552" w:type="dxa"/>
            <w:tcBorders>
              <w:top w:val="single" w:color="auto" w:sz="8" w:space="0"/>
              <w:left w:val="single" w:color="auto" w:sz="8" w:space="0"/>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sz w:val="20"/>
              </w:rPr>
            </w:pPr>
            <w:r>
              <w:rPr>
                <w:sz w:val="20"/>
              </w:rPr>
              <w:t>Search Key</w:t>
            </w:r>
          </w:p>
        </w:tc>
        <w:tc>
          <w:tcPr>
            <w:tcW w:w="6520" w:type="dxa"/>
            <w:tcBorders>
              <w:top w:val="single" w:color="auto" w:sz="8" w:space="0"/>
              <w:left w:val="nil"/>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sz w:val="20"/>
              </w:rPr>
            </w:pPr>
            <w:r>
              <w:rPr>
                <w:sz w:val="20"/>
              </w:rPr>
              <w:t>Remarks</w:t>
            </w:r>
          </w:p>
        </w:tc>
      </w:tr>
      <w:tr>
        <w:tblPrEx>
          <w:tblLayout w:type="fixed"/>
          <w:tblCellMar>
            <w:top w:w="0" w:type="dxa"/>
            <w:left w:w="0" w:type="dxa"/>
            <w:bottom w:w="0" w:type="dxa"/>
            <w:right w:w="0" w:type="dxa"/>
          </w:tblCellMar>
        </w:tblPrEx>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Contract Title</w:t>
            </w:r>
          </w:p>
        </w:tc>
        <w:tc>
          <w:tcPr>
            <w:tcW w:w="652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sz w:val="20"/>
              </w:rPr>
            </w:pPr>
            <w:r>
              <w:rPr>
                <w:sz w:val="20"/>
              </w:rPr>
              <w:t xml:space="preserve">Search as you type against contracts’ titles available in user’s group(s) </w:t>
            </w:r>
          </w:p>
          <w:p>
            <w:pPr>
              <w:pStyle w:val="106"/>
              <w:spacing w:line="240" w:lineRule="auto"/>
              <w:ind w:left="0"/>
              <w:rPr>
                <w:sz w:val="20"/>
              </w:rPr>
            </w:pPr>
            <w:r>
              <w:rPr>
                <w:sz w:val="20"/>
              </w:rPr>
              <w:t>Support wildcard search</w:t>
            </w:r>
          </w:p>
        </w:tc>
      </w:tr>
      <w:tr>
        <w:tblPrEx>
          <w:tblLayout w:type="fixed"/>
          <w:tblCellMar>
            <w:top w:w="0" w:type="dxa"/>
            <w:left w:w="0" w:type="dxa"/>
            <w:bottom w:w="0" w:type="dxa"/>
            <w:right w:w="0" w:type="dxa"/>
          </w:tblCellMar>
        </w:tblPrEx>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Contract Reference Number</w:t>
            </w:r>
          </w:p>
        </w:tc>
        <w:tc>
          <w:tcPr>
            <w:tcW w:w="652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sz w:val="20"/>
              </w:rPr>
            </w:pPr>
            <w:r>
              <w:rPr>
                <w:sz w:val="20"/>
              </w:rPr>
              <w:t>Search as you type against contracts’ reference numbers in user’s group(s)</w:t>
            </w:r>
          </w:p>
          <w:p>
            <w:pPr>
              <w:pStyle w:val="106"/>
              <w:spacing w:line="240" w:lineRule="auto"/>
              <w:ind w:left="0"/>
              <w:rPr>
                <w:sz w:val="20"/>
              </w:rPr>
            </w:pPr>
            <w:r>
              <w:rPr>
                <w:sz w:val="20"/>
              </w:rPr>
              <w:t>Support wildcard search</w:t>
            </w:r>
          </w:p>
        </w:tc>
      </w:tr>
      <w:tr>
        <w:tblPrEx>
          <w:tblLayout w:type="fixed"/>
          <w:tblCellMar>
            <w:top w:w="0" w:type="dxa"/>
            <w:left w:w="0" w:type="dxa"/>
            <w:bottom w:w="0" w:type="dxa"/>
            <w:right w:w="0" w:type="dxa"/>
          </w:tblCellMar>
        </w:tblPrEx>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Start Date From</w:t>
            </w:r>
          </w:p>
        </w:tc>
        <w:tc>
          <w:tcPr>
            <w:tcW w:w="652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Select from calendar</w:t>
            </w:r>
          </w:p>
        </w:tc>
      </w:tr>
      <w:tr>
        <w:tblPrEx>
          <w:tblLayout w:type="fixed"/>
          <w:tblCellMar>
            <w:top w:w="0" w:type="dxa"/>
            <w:left w:w="0" w:type="dxa"/>
            <w:bottom w:w="0" w:type="dxa"/>
            <w:right w:w="0" w:type="dxa"/>
          </w:tblCellMar>
        </w:tblPrEx>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Start Date To</w:t>
            </w:r>
          </w:p>
        </w:tc>
        <w:tc>
          <w:tcPr>
            <w:tcW w:w="652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Select from calendar</w:t>
            </w:r>
          </w:p>
        </w:tc>
      </w:tr>
      <w:tr>
        <w:tblPrEx>
          <w:tblLayout w:type="fixed"/>
          <w:tblCellMar>
            <w:top w:w="0" w:type="dxa"/>
            <w:left w:w="0" w:type="dxa"/>
            <w:bottom w:w="0" w:type="dxa"/>
            <w:right w:w="0" w:type="dxa"/>
          </w:tblCellMar>
        </w:tblPrEx>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Expiry Date From</w:t>
            </w:r>
          </w:p>
        </w:tc>
        <w:tc>
          <w:tcPr>
            <w:tcW w:w="652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Select from calendar</w:t>
            </w:r>
          </w:p>
        </w:tc>
      </w:tr>
      <w:tr>
        <w:tblPrEx>
          <w:tblLayout w:type="fixed"/>
          <w:tblCellMar>
            <w:top w:w="0" w:type="dxa"/>
            <w:left w:w="0" w:type="dxa"/>
            <w:bottom w:w="0" w:type="dxa"/>
            <w:right w:w="0" w:type="dxa"/>
          </w:tblCellMar>
        </w:tblPrEx>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Expiry Date To</w:t>
            </w:r>
          </w:p>
        </w:tc>
        <w:tc>
          <w:tcPr>
            <w:tcW w:w="652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Select from calendar</w:t>
            </w:r>
          </w:p>
        </w:tc>
      </w:tr>
      <w:tr>
        <w:tblPrEx>
          <w:tblLayout w:type="fixed"/>
          <w:tblCellMar>
            <w:top w:w="0" w:type="dxa"/>
            <w:left w:w="0" w:type="dxa"/>
            <w:bottom w:w="0" w:type="dxa"/>
            <w:right w:w="0" w:type="dxa"/>
          </w:tblCellMar>
        </w:tblPrEx>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Supplier</w:t>
            </w:r>
          </w:p>
        </w:tc>
        <w:tc>
          <w:tcPr>
            <w:tcW w:w="652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sz w:val="20"/>
              </w:rPr>
            </w:pPr>
            <w:r>
              <w:rPr>
                <w:sz w:val="20"/>
              </w:rPr>
              <w:t>Search as you type against contracts’ suppliers in user’s group(s)</w:t>
            </w:r>
          </w:p>
          <w:p>
            <w:pPr>
              <w:pStyle w:val="106"/>
              <w:spacing w:line="240" w:lineRule="auto"/>
              <w:ind w:left="0"/>
              <w:rPr>
                <w:sz w:val="20"/>
              </w:rPr>
            </w:pPr>
            <w:r>
              <w:rPr>
                <w:sz w:val="20"/>
              </w:rPr>
              <w:t>Support wildcard search</w:t>
            </w:r>
          </w:p>
        </w:tc>
      </w:tr>
      <w:tr>
        <w:tblPrEx>
          <w:tblLayout w:type="fixed"/>
          <w:tblCellMar>
            <w:top w:w="0" w:type="dxa"/>
            <w:left w:w="0" w:type="dxa"/>
            <w:bottom w:w="0" w:type="dxa"/>
            <w:right w:w="0" w:type="dxa"/>
          </w:tblCellMar>
        </w:tblPrEx>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Officer-In-Charge</w:t>
            </w:r>
          </w:p>
        </w:tc>
        <w:tc>
          <w:tcPr>
            <w:tcW w:w="652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sz w:val="20"/>
              </w:rPr>
            </w:pPr>
            <w:r>
              <w:rPr>
                <w:sz w:val="20"/>
              </w:rPr>
              <w:t>Search as you type against contracts’ Officer-In-Charge in user’s group(s)</w:t>
            </w:r>
          </w:p>
          <w:p>
            <w:pPr>
              <w:pStyle w:val="106"/>
              <w:spacing w:line="240" w:lineRule="auto"/>
              <w:ind w:left="0"/>
              <w:rPr>
                <w:sz w:val="20"/>
              </w:rPr>
            </w:pPr>
            <w:r>
              <w:rPr>
                <w:sz w:val="20"/>
              </w:rPr>
              <w:t>Support wildcard search</w:t>
            </w:r>
          </w:p>
        </w:tc>
      </w:tr>
      <w:tr>
        <w:tblPrEx>
          <w:tblLayout w:type="fixed"/>
          <w:tblCellMar>
            <w:top w:w="0" w:type="dxa"/>
            <w:left w:w="0" w:type="dxa"/>
            <w:bottom w:w="0" w:type="dxa"/>
            <w:right w:w="0" w:type="dxa"/>
          </w:tblCellMar>
        </w:tblPrEx>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User Group</w:t>
            </w:r>
          </w:p>
        </w:tc>
        <w:tc>
          <w:tcPr>
            <w:tcW w:w="652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sz w:val="20"/>
              </w:rPr>
            </w:pPr>
            <w:r>
              <w:rPr>
                <w:sz w:val="20"/>
              </w:rPr>
              <w:t xml:space="preserve">Dropdown. </w:t>
            </w:r>
          </w:p>
          <w:p>
            <w:pPr>
              <w:pStyle w:val="106"/>
              <w:spacing w:line="240" w:lineRule="auto"/>
              <w:ind w:left="0"/>
              <w:rPr>
                <w:sz w:val="20"/>
              </w:rPr>
            </w:pPr>
            <w:r>
              <w:rPr>
                <w:sz w:val="20"/>
              </w:rPr>
              <w:t xml:space="preserve">Select from a list of user’s group(s) </w:t>
            </w:r>
          </w:p>
        </w:tc>
      </w:tr>
      <w:tr>
        <w:tblPrEx>
          <w:tblLayout w:type="fixed"/>
          <w:tblCellMar>
            <w:top w:w="0" w:type="dxa"/>
            <w:left w:w="0" w:type="dxa"/>
            <w:bottom w:w="0" w:type="dxa"/>
            <w:right w:w="0" w:type="dxa"/>
          </w:tblCellMar>
        </w:tblPrEx>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Active</w:t>
            </w:r>
          </w:p>
        </w:tc>
        <w:tc>
          <w:tcPr>
            <w:tcW w:w="652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sz w:val="20"/>
              </w:rPr>
            </w:pPr>
            <w:r>
              <w:rPr>
                <w:sz w:val="20"/>
              </w:rPr>
              <w:t xml:space="preserve">Dropdown. </w:t>
            </w:r>
          </w:p>
          <w:p>
            <w:pPr>
              <w:pStyle w:val="106"/>
              <w:spacing w:line="240" w:lineRule="auto"/>
              <w:ind w:left="0"/>
              <w:rPr>
                <w:sz w:val="20"/>
              </w:rPr>
            </w:pPr>
            <w:r>
              <w:rPr>
                <w:sz w:val="20"/>
              </w:rPr>
              <w:t>[Yes|No|All]</w:t>
            </w:r>
          </w:p>
        </w:tc>
      </w:tr>
      <w:tr>
        <w:tblPrEx>
          <w:tblLayout w:type="fixed"/>
          <w:tblCellMar>
            <w:top w:w="0" w:type="dxa"/>
            <w:left w:w="0" w:type="dxa"/>
            <w:bottom w:w="0" w:type="dxa"/>
            <w:right w:w="0" w:type="dxa"/>
          </w:tblCellMar>
        </w:tblPrEx>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Status</w:t>
            </w:r>
          </w:p>
        </w:tc>
        <w:tc>
          <w:tcPr>
            <w:tcW w:w="6520"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sz w:val="20"/>
              </w:rPr>
            </w:pPr>
            <w:r>
              <w:rPr>
                <w:sz w:val="20"/>
              </w:rPr>
              <w:t xml:space="preserve">Dropdown. </w:t>
            </w:r>
          </w:p>
          <w:p>
            <w:pPr>
              <w:pStyle w:val="106"/>
              <w:spacing w:line="240" w:lineRule="auto"/>
              <w:ind w:left="0"/>
              <w:rPr>
                <w:sz w:val="20"/>
              </w:rPr>
            </w:pPr>
            <w:r>
              <w:rPr>
                <w:sz w:val="20"/>
              </w:rPr>
              <w:t>[Expiring|Expired|Out of Notification Period |All]</w:t>
            </w:r>
          </w:p>
        </w:tc>
      </w:tr>
    </w:tbl>
    <w:p>
      <w:pPr>
        <w:spacing w:after="0"/>
        <w:ind w:left="720"/>
        <w:rPr>
          <w:sz w:val="20"/>
        </w:rPr>
      </w:pPr>
      <w:r>
        <w:rPr>
          <w:sz w:val="20"/>
        </w:rPr>
        <w:t>The following default fields will be shown in list of contracts’ reminders</w:t>
      </w:r>
    </w:p>
    <w:p>
      <w:pPr>
        <w:pStyle w:val="106"/>
        <w:spacing w:line="240" w:lineRule="auto"/>
        <w:rPr>
          <w:sz w:val="20"/>
        </w:rPr>
      </w:pPr>
      <w:r>
        <w:rPr>
          <w:sz w:val="20"/>
        </w:rPr>
        <w:t>Contract Title</w:t>
      </w:r>
    </w:p>
    <w:p>
      <w:pPr>
        <w:pStyle w:val="106"/>
        <w:spacing w:line="240" w:lineRule="auto"/>
        <w:rPr>
          <w:sz w:val="20"/>
        </w:rPr>
      </w:pPr>
      <w:r>
        <w:rPr>
          <w:sz w:val="20"/>
        </w:rPr>
        <w:t>Contract Reference Number</w:t>
      </w:r>
    </w:p>
    <w:p>
      <w:pPr>
        <w:pStyle w:val="106"/>
        <w:spacing w:line="240" w:lineRule="auto"/>
        <w:rPr>
          <w:sz w:val="20"/>
        </w:rPr>
      </w:pPr>
      <w:r>
        <w:rPr>
          <w:sz w:val="20"/>
        </w:rPr>
        <w:t>Start Date</w:t>
      </w:r>
    </w:p>
    <w:p>
      <w:pPr>
        <w:pStyle w:val="106"/>
        <w:spacing w:line="240" w:lineRule="auto"/>
        <w:rPr>
          <w:sz w:val="20"/>
        </w:rPr>
      </w:pPr>
      <w:r>
        <w:rPr>
          <w:sz w:val="20"/>
        </w:rPr>
        <w:t>Expiry Date</w:t>
      </w:r>
    </w:p>
    <w:p>
      <w:pPr>
        <w:pStyle w:val="106"/>
        <w:spacing w:line="240" w:lineRule="auto"/>
        <w:rPr>
          <w:sz w:val="20"/>
        </w:rPr>
      </w:pPr>
      <w:r>
        <w:rPr>
          <w:sz w:val="20"/>
        </w:rPr>
        <w:t>Reminder#</w:t>
      </w:r>
    </w:p>
    <w:p>
      <w:pPr>
        <w:pStyle w:val="106"/>
        <w:spacing w:line="240" w:lineRule="auto"/>
        <w:rPr>
          <w:sz w:val="20"/>
        </w:rPr>
      </w:pPr>
      <w:r>
        <w:rPr>
          <w:sz w:val="20"/>
        </w:rPr>
        <w:t>Supplier</w:t>
      </w:r>
    </w:p>
    <w:p>
      <w:pPr>
        <w:pStyle w:val="106"/>
        <w:spacing w:line="240" w:lineRule="auto"/>
        <w:rPr>
          <w:sz w:val="20"/>
        </w:rPr>
      </w:pPr>
      <w:r>
        <w:rPr>
          <w:sz w:val="20"/>
        </w:rPr>
        <w:t>Officer in Charge</w:t>
      </w:r>
    </w:p>
    <w:p>
      <w:pPr>
        <w:pStyle w:val="106"/>
        <w:spacing w:line="240" w:lineRule="auto"/>
        <w:rPr>
          <w:sz w:val="20"/>
        </w:rPr>
      </w:pPr>
      <w:r>
        <w:rPr>
          <w:sz w:val="20"/>
        </w:rPr>
        <w:t>User Group</w:t>
      </w:r>
    </w:p>
    <w:p>
      <w:pPr>
        <w:pStyle w:val="106"/>
        <w:spacing w:line="240" w:lineRule="auto"/>
        <w:rPr>
          <w:sz w:val="20"/>
        </w:rPr>
      </w:pPr>
      <w:r>
        <w:rPr>
          <w:sz w:val="20"/>
        </w:rPr>
        <w:t>Status</w:t>
      </w:r>
    </w:p>
    <w:p>
      <w:pPr>
        <w:ind w:left="720"/>
        <w:rPr>
          <w:sz w:val="20"/>
          <w:szCs w:val="22"/>
        </w:rPr>
      </w:pPr>
      <w:r>
        <w:rPr>
          <w:sz w:val="20"/>
          <w:szCs w:val="22"/>
        </w:rPr>
        <w:t xml:space="preserve">However, there will be an option for user to choose additional fields to be displayed, or hide existing fields in the contract list. </w:t>
      </w:r>
    </w:p>
    <w:p>
      <w:pPr>
        <w:ind w:left="720"/>
        <w:rPr>
          <w:sz w:val="20"/>
          <w:szCs w:val="22"/>
        </w:rPr>
      </w:pPr>
      <w:r>
        <w:rPr>
          <w:sz w:val="20"/>
          <w:szCs w:val="22"/>
        </w:rPr>
        <w:t xml:space="preserve">If a grid or table cell is too small to display the full content, only partial information with “…” will be shown. However, full content will be displayed in a tooltip whenever user mouse over the table cell. </w:t>
      </w:r>
    </w:p>
    <w:p>
      <w:pPr>
        <w:ind w:left="720"/>
        <w:jc w:val="both"/>
        <w:rPr>
          <w:rFonts w:cstheme="minorHAnsi"/>
          <w:sz w:val="20"/>
          <w:szCs w:val="22"/>
        </w:rPr>
      </w:pPr>
      <w:r>
        <w:rPr>
          <w:rFonts w:cstheme="minorHAnsi"/>
          <w:sz w:val="20"/>
          <w:szCs w:val="22"/>
        </w:rPr>
        <w:t>If column(s) has been sorted, the search result should displayed according to the sorted column(s)</w:t>
      </w:r>
    </w:p>
    <w:p>
      <w:pPr>
        <w:ind w:left="720"/>
        <w:rPr>
          <w:sz w:val="20"/>
          <w:szCs w:val="22"/>
        </w:rPr>
      </w:pPr>
      <w:r>
        <w:rPr>
          <w:sz w:val="20"/>
          <w:szCs w:val="22"/>
        </w:rPr>
        <w:t>By default, 20 contracts will be shown in one search result page. There will be an option for user to configure the number of contracts to be shown in one result page.</w:t>
      </w:r>
    </w:p>
    <w:p>
      <w:pPr>
        <w:ind w:left="720"/>
        <w:rPr>
          <w:sz w:val="20"/>
          <w:szCs w:val="22"/>
        </w:rPr>
      </w:pPr>
      <w:r>
        <w:rPr>
          <w:sz w:val="20"/>
          <w:szCs w:val="22"/>
        </w:rPr>
        <w:t>Color code shall be displayed properly on individual record to indicate contract status as Expired (red), Expiring (orange) or Outside Reminder Notice Periods (green)</w:t>
      </w:r>
    </w:p>
    <w:p>
      <w:pPr>
        <w:pStyle w:val="5"/>
      </w:pPr>
      <w:bookmarkStart w:id="168" w:name="_Toc506803982"/>
      <w:bookmarkStart w:id="169" w:name="_Toc499659844"/>
      <w:r>
        <w:t>Sort Contract</w:t>
      </w:r>
      <w:bookmarkEnd w:id="168"/>
      <w:bookmarkEnd w:id="169"/>
      <w:r>
        <w:t xml:space="preserve">  </w:t>
      </w:r>
    </w:p>
    <w:p>
      <w:pPr>
        <w:ind w:left="720"/>
        <w:rPr>
          <w:sz w:val="20"/>
        </w:rPr>
      </w:pPr>
      <w:r>
        <w:rPr>
          <w:sz w:val="20"/>
        </w:rPr>
        <w:t>This feature shall allow authorized user to sort contracts in search result by any column in the result list. By default, contracts will be sorted by expiry date in descending order.</w:t>
      </w:r>
    </w:p>
    <w:p>
      <w:pPr>
        <w:pStyle w:val="5"/>
      </w:pPr>
      <w:bookmarkStart w:id="170" w:name="_Toc501627780"/>
      <w:bookmarkEnd w:id="170"/>
      <w:bookmarkStart w:id="171" w:name="_Toc501698490"/>
      <w:bookmarkEnd w:id="171"/>
      <w:bookmarkStart w:id="172" w:name="_Toc501703182"/>
      <w:bookmarkEnd w:id="172"/>
      <w:bookmarkStart w:id="173" w:name="_Toc501642282"/>
      <w:bookmarkEnd w:id="173"/>
      <w:bookmarkStart w:id="174" w:name="_Toc506803983"/>
      <w:bookmarkStart w:id="175" w:name="_Toc499659845"/>
      <w:r>
        <w:t>Download Contract</w:t>
      </w:r>
      <w:bookmarkEnd w:id="174"/>
      <w:bookmarkEnd w:id="175"/>
    </w:p>
    <w:p>
      <w:pPr>
        <w:ind w:left="720"/>
      </w:pPr>
      <w:r>
        <w:rPr>
          <w:sz w:val="20"/>
        </w:rPr>
        <w:t>This feature shall allow authorized user to download contract search results in to an excel sheet. All relevant and meaningful information of the contract details will be downloaded.</w:t>
      </w:r>
    </w:p>
    <w:p>
      <w:pPr>
        <w:pStyle w:val="4"/>
        <w:jc w:val="both"/>
      </w:pPr>
      <w:bookmarkStart w:id="176" w:name="_Toc501698492"/>
      <w:bookmarkEnd w:id="176"/>
      <w:bookmarkStart w:id="177" w:name="_Toc501703184"/>
      <w:bookmarkEnd w:id="177"/>
      <w:bookmarkStart w:id="178" w:name="_Toc499659848"/>
      <w:bookmarkStart w:id="179" w:name="_Toc506803984"/>
      <w:r>
        <w:t>Asset Reminder Module</w:t>
      </w:r>
      <w:bookmarkEnd w:id="178"/>
      <w:bookmarkEnd w:id="179"/>
    </w:p>
    <w:p>
      <w:pPr>
        <w:ind w:left="576"/>
        <w:jc w:val="both"/>
        <w:rPr>
          <w:sz w:val="20"/>
        </w:rPr>
      </w:pPr>
      <w:r>
        <w:rPr>
          <w:sz w:val="20"/>
        </w:rPr>
        <w:t xml:space="preserve">This module shall allow authorized users for this module to create, update, delete, view, search via keyword(s), download, filter, and sort asset records under their own group. The search via keyword function shall be enhanced by “search as you type” feature. There are 2 main groups of users for this module, namely FMD-Operation and FMD-Technical service. Each group of users has their own asset to monitor and they cannot manage asset of the other groups unless being granted the necessary roles of that group. </w:t>
      </w:r>
    </w:p>
    <w:p>
      <w:pPr>
        <w:ind w:left="576"/>
        <w:jc w:val="both"/>
        <w:rPr>
          <w:sz w:val="20"/>
        </w:rPr>
      </w:pPr>
      <w:r>
        <w:rPr>
          <w:sz w:val="20"/>
        </w:rPr>
        <w:t xml:space="preserve">Whenever an asset reminder is submitted for creation / update / deletion, R365 shall prompt up a confirmation dialogue asking user to confirm his or her action. </w:t>
      </w:r>
    </w:p>
    <w:p>
      <w:pPr>
        <w:ind w:left="576"/>
        <w:jc w:val="both"/>
        <w:rPr>
          <w:sz w:val="20"/>
        </w:rPr>
      </w:pPr>
      <w:r>
        <w:rPr>
          <w:sz w:val="20"/>
        </w:rPr>
        <w:t xml:space="preserve">Whenever an asset reminder is created / updated / deleted, R365 shall display a confirmation message saying that this asset is created / updated / deleted successfully or unsuccessfully. Asset Location, Asset Type, Asset Sub Type and Asset ID shall be included in the confirmation message whenever possible. </w:t>
      </w:r>
    </w:p>
    <w:p>
      <w:pPr>
        <w:ind w:firstLine="576"/>
        <w:jc w:val="both"/>
        <w:rPr>
          <w:sz w:val="20"/>
        </w:rPr>
      </w:pPr>
      <w:r>
        <w:rPr>
          <w:sz w:val="20"/>
        </w:rPr>
        <w:t xml:space="preserve">E.g.  </w:t>
      </w:r>
    </w:p>
    <w:p>
      <w:pPr>
        <w:pStyle w:val="106"/>
        <w:numPr>
          <w:ilvl w:val="0"/>
          <w:numId w:val="19"/>
        </w:numPr>
        <w:rPr>
          <w:sz w:val="20"/>
        </w:rPr>
      </w:pPr>
      <w:r>
        <w:rPr>
          <w:sz w:val="20"/>
        </w:rPr>
        <w:t>“Asset has been created successfully. (TG25|Statutory Certificate|Load Line Cert|)”</w:t>
      </w:r>
    </w:p>
    <w:p>
      <w:pPr>
        <w:pStyle w:val="106"/>
        <w:numPr>
          <w:ilvl w:val="0"/>
          <w:numId w:val="19"/>
        </w:numPr>
        <w:rPr>
          <w:sz w:val="20"/>
        </w:rPr>
      </w:pPr>
      <w:r>
        <w:rPr>
          <w:sz w:val="20"/>
        </w:rPr>
        <w:t>“Asset has been updated successfully. (TS Store|Webbing Sling|5Ton 3M|LGUH8031825)”</w:t>
      </w:r>
    </w:p>
    <w:p>
      <w:pPr>
        <w:pStyle w:val="5"/>
      </w:pPr>
      <w:bookmarkStart w:id="180" w:name="_Toc506803985"/>
      <w:r>
        <w:t>Create Asset</w:t>
      </w:r>
      <w:bookmarkEnd w:id="180"/>
    </w:p>
    <w:p>
      <w:pPr>
        <w:ind w:left="720"/>
        <w:jc w:val="both"/>
        <w:rPr>
          <w:rFonts w:cs="Arial"/>
          <w:sz w:val="20"/>
          <w:szCs w:val="22"/>
        </w:rPr>
      </w:pPr>
      <w:r>
        <w:rPr>
          <w:rFonts w:cs="Arial"/>
          <w:sz w:val="20"/>
          <w:szCs w:val="22"/>
        </w:rPr>
        <w:t>This feature shall allow authorized user to create asset in his or her user group. Following details will be entered to create new asset:</w:t>
      </w:r>
    </w:p>
    <w:tbl>
      <w:tblPr>
        <w:tblStyle w:val="59"/>
        <w:tblW w:w="9497"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0"/>
        <w:gridCol w:w="70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both"/>
              <w:rPr>
                <w:rFonts w:cs="Arial"/>
                <w:b/>
                <w:sz w:val="20"/>
                <w:szCs w:val="22"/>
              </w:rPr>
            </w:pPr>
            <w:r>
              <w:rPr>
                <w:rFonts w:cs="Arial"/>
                <w:b/>
                <w:sz w:val="20"/>
                <w:szCs w:val="22"/>
              </w:rPr>
              <w:t>Fields to be entered</w:t>
            </w:r>
          </w:p>
        </w:tc>
        <w:tc>
          <w:tcPr>
            <w:tcW w:w="7087"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User Group*</w:t>
            </w:r>
          </w:p>
        </w:tc>
        <w:tc>
          <w:tcPr>
            <w:tcW w:w="7087"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ascii="Calibri" w:hAnsi="Calibri" w:cs="Calibri"/>
                <w:sz w:val="20"/>
                <w:szCs w:val="22"/>
              </w:rPr>
              <w:t xml:space="preserve"> Retrieve from login user's group. </w:t>
            </w:r>
            <w:r>
              <w:rPr>
                <w:rFonts w:ascii="Calibri" w:hAnsi="Calibri" w:cs="Calibri"/>
                <w:sz w:val="20"/>
                <w:szCs w:val="22"/>
              </w:rPr>
              <w:br w:type="textWrapping"/>
            </w:r>
            <w:r>
              <w:rPr>
                <w:rFonts w:ascii="Calibri" w:hAnsi="Calibri" w:cs="Calibri"/>
                <w:sz w:val="20"/>
                <w:szCs w:val="22"/>
              </w:rPr>
              <w:t>Select from dropdown list if user has more than one asset groups</w:t>
            </w:r>
            <w:r>
              <w:rPr>
                <w:rFonts w:ascii="Calibri" w:hAnsi="Calibri" w:cs="Calibri"/>
                <w:sz w:val="20"/>
                <w:szCs w:val="22"/>
              </w:rPr>
              <w:br w:type="textWrapping"/>
            </w:r>
            <w:r>
              <w:rPr>
                <w:rFonts w:ascii="Calibri" w:hAnsi="Calibri" w:cs="Calibri"/>
                <w:sz w:val="20"/>
                <w:szCs w:val="22"/>
              </w:rPr>
              <w:t xml:space="preserve">Display group description next to User Group field.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Location*</w:t>
            </w:r>
          </w:p>
        </w:tc>
        <w:tc>
          <w:tcPr>
            <w:tcW w:w="7087"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ascii="Calibri" w:hAnsi="Calibri" w:cs="Calibri"/>
                <w:sz w:val="20"/>
                <w:szCs w:val="22"/>
              </w:rPr>
              <w:t>Search as you type, results fulfilling searching key will be shown in dropdown list</w:t>
            </w:r>
            <w:r>
              <w:rPr>
                <w:rFonts w:ascii="Calibri" w:hAnsi="Calibri" w:cs="Calibri"/>
                <w:sz w:val="20"/>
                <w:szCs w:val="22"/>
              </w:rPr>
              <w:br w:type="textWrapping"/>
            </w:r>
            <w:r>
              <w:rPr>
                <w:rFonts w:ascii="Calibri" w:hAnsi="Calibri" w:cs="Calibri"/>
                <w:sz w:val="20"/>
                <w:szCs w:val="22"/>
              </w:rPr>
              <w:t>Available locations are managed by settings module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Asset Type*</w:t>
            </w:r>
          </w:p>
        </w:tc>
        <w:tc>
          <w:tcPr>
            <w:tcW w:w="7087"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ascii="Calibri" w:hAnsi="Calibri" w:cs="Calibri"/>
                <w:sz w:val="20"/>
                <w:szCs w:val="22"/>
              </w:rPr>
              <w:t xml:space="preserve">Dropdown list </w:t>
            </w:r>
            <w:r>
              <w:rPr>
                <w:rFonts w:ascii="Calibri" w:hAnsi="Calibri" w:cs="Calibri"/>
                <w:sz w:val="20"/>
                <w:szCs w:val="22"/>
              </w:rPr>
              <w:br w:type="textWrapping"/>
            </w:r>
            <w:r>
              <w:rPr>
                <w:rFonts w:ascii="Calibri" w:hAnsi="Calibri" w:cs="Calibri"/>
                <w:sz w:val="20"/>
                <w:szCs w:val="22"/>
              </w:rPr>
              <w:t xml:space="preserve">Available asset types are managed by settings module.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Asset Sub Type*</w:t>
            </w:r>
          </w:p>
        </w:tc>
        <w:tc>
          <w:tcPr>
            <w:tcW w:w="7087"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ascii="Calibri" w:hAnsi="Calibri" w:cs="Calibri"/>
                <w:sz w:val="20"/>
                <w:szCs w:val="22"/>
              </w:rPr>
              <w:t>Dropdown list</w:t>
            </w:r>
            <w:r>
              <w:rPr>
                <w:rFonts w:ascii="Calibri" w:hAnsi="Calibri" w:cs="Calibri"/>
                <w:sz w:val="20"/>
                <w:szCs w:val="22"/>
              </w:rPr>
              <w:br w:type="textWrapping"/>
            </w:r>
            <w:r>
              <w:rPr>
                <w:rFonts w:ascii="Calibri" w:hAnsi="Calibri" w:cs="Calibri"/>
                <w:sz w:val="20"/>
                <w:szCs w:val="22"/>
              </w:rPr>
              <w:t>Available asset sub types are managed by settings module</w:t>
            </w:r>
            <w:r>
              <w:rPr>
                <w:rFonts w:ascii="Calibri" w:hAnsi="Calibri" w:cs="Calibri"/>
                <w:sz w:val="20"/>
                <w:szCs w:val="22"/>
              </w:rPr>
              <w:br w:type="textWrapping"/>
            </w:r>
            <w:r>
              <w:rPr>
                <w:rFonts w:ascii="Calibri" w:hAnsi="Calibri" w:cs="Calibri"/>
                <w:sz w:val="20"/>
                <w:szCs w:val="22"/>
              </w:rPr>
              <w:t>Asset sub types will be filtered according to the selected asset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Asset ID</w:t>
            </w:r>
          </w:p>
        </w:tc>
        <w:tc>
          <w:tcPr>
            <w:tcW w:w="7087"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ascii="Calibri" w:hAnsi="Calibri" w:cs="Calibri"/>
                <w:sz w:val="20"/>
                <w:szCs w:val="22"/>
              </w:rPr>
              <w:t> 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Description</w:t>
            </w:r>
          </w:p>
        </w:tc>
        <w:tc>
          <w:tcPr>
            <w:tcW w:w="7087"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ascii="Calibri" w:hAnsi="Calibri" w:cs="Calibri"/>
                <w:sz w:val="20"/>
                <w:szCs w:val="22"/>
              </w:rPr>
              <w:t>Textbox, keyed in by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Uploaded Files</w:t>
            </w:r>
          </w:p>
        </w:tc>
        <w:tc>
          <w:tcPr>
            <w:tcW w:w="7087"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ascii="Calibri" w:hAnsi="Calibri" w:cs="Calibri"/>
                <w:sz w:val="20"/>
                <w:szCs w:val="22"/>
              </w:rPr>
              <w:t>Allow user to upload and remove files (excel, pdf, word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Issue Date</w:t>
            </w:r>
          </w:p>
        </w:tc>
        <w:tc>
          <w:tcPr>
            <w:tcW w:w="7087"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ascii="Calibri" w:hAnsi="Calibri" w:cs="Calibri"/>
                <w:sz w:val="20"/>
                <w:szCs w:val="22"/>
              </w:rPr>
              <w:t> DD/MM/YYYY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Expiry Date*</w:t>
            </w:r>
          </w:p>
        </w:tc>
        <w:tc>
          <w:tcPr>
            <w:tcW w:w="7087"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ascii="Calibri" w:hAnsi="Calibri" w:cs="Calibri"/>
                <w:sz w:val="20"/>
                <w:szCs w:val="22"/>
              </w:rPr>
              <w:t> DD/MM/YYYY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First Reminder Date*</w:t>
            </w:r>
          </w:p>
        </w:tc>
        <w:tc>
          <w:tcPr>
            <w:tcW w:w="7087" w:type="dxa"/>
            <w:vMerge w:val="restart"/>
            <w:tcBorders>
              <w:top w:val="single" w:color="auto" w:sz="4" w:space="0"/>
              <w:left w:val="single" w:color="auto" w:sz="4" w:space="0"/>
              <w:right w:val="single" w:color="auto" w:sz="4" w:space="0"/>
            </w:tcBorders>
            <w:vAlign w:val="center"/>
          </w:tcPr>
          <w:p>
            <w:pPr>
              <w:spacing w:after="0" w:line="240" w:lineRule="auto"/>
              <w:rPr>
                <w:rFonts w:cs="Arial"/>
                <w:sz w:val="20"/>
                <w:szCs w:val="22"/>
              </w:rPr>
            </w:pPr>
            <w:r>
              <w:rPr>
                <w:rFonts w:cs="Arial"/>
                <w:sz w:val="20"/>
                <w:szCs w:val="22"/>
              </w:rPr>
              <w:t>Format: DD/MM/YYYY</w:t>
            </w:r>
          </w:p>
          <w:p>
            <w:pPr>
              <w:spacing w:line="240" w:lineRule="auto"/>
              <w:rPr>
                <w:rFonts w:cs="Arial"/>
                <w:sz w:val="20"/>
                <w:szCs w:val="22"/>
              </w:rPr>
            </w:pPr>
            <w:r>
              <w:rPr>
                <w:rFonts w:cs="Arial"/>
                <w:sz w:val="20"/>
                <w:szCs w:val="22"/>
              </w:rPr>
              <w:t>Auto populated according to the default setting of selected asset sub type in settings module.</w:t>
            </w:r>
          </w:p>
          <w:p>
            <w:pPr>
              <w:spacing w:line="240" w:lineRule="auto"/>
              <w:rPr>
                <w:rFonts w:ascii="Calibri" w:hAnsi="Calibri" w:cs="Calibri"/>
                <w:sz w:val="20"/>
                <w:szCs w:val="22"/>
              </w:rPr>
            </w:pPr>
            <w:r>
              <w:rPr>
                <w:rFonts w:cs="Arial"/>
                <w:sz w:val="20"/>
                <w:szCs w:val="22"/>
              </w:rPr>
              <w:t>This field is editable</w:t>
            </w:r>
            <w:r>
              <w:rPr>
                <w:rFonts w:ascii="Calibri" w:hAnsi="Calibri" w:cs="Calibri"/>
                <w:sz w:val="20"/>
                <w:szCs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Second Reminder Date</w:t>
            </w:r>
          </w:p>
        </w:tc>
        <w:tc>
          <w:tcPr>
            <w:tcW w:w="7087" w:type="dxa"/>
            <w:vMerge w:val="continue"/>
            <w:tcBorders>
              <w:left w:val="single" w:color="auto" w:sz="4" w:space="0"/>
              <w:right w:val="single" w:color="auto" w:sz="4" w:space="0"/>
            </w:tcBorders>
            <w:vAlign w:val="center"/>
          </w:tcPr>
          <w:p>
            <w:pPr>
              <w:spacing w:line="240" w:lineRule="auto"/>
              <w:rPr>
                <w:rFonts w:ascii="Calibri" w:hAnsi="Calibri" w:cs="Calibri"/>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Third Reminder Date</w:t>
            </w:r>
          </w:p>
        </w:tc>
        <w:tc>
          <w:tcPr>
            <w:tcW w:w="7087" w:type="dxa"/>
            <w:vMerge w:val="continue"/>
            <w:tcBorders>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both"/>
              <w:rPr>
                <w:rFonts w:cs="Arial"/>
                <w:b/>
                <w:sz w:val="20"/>
                <w:szCs w:val="22"/>
              </w:rPr>
            </w:pPr>
            <w:r>
              <w:rPr>
                <w:rFonts w:cs="Arial"/>
                <w:b/>
                <w:sz w:val="20"/>
                <w:szCs w:val="22"/>
              </w:rPr>
              <w:t xml:space="preserve">Reminder Recipients </w:t>
            </w:r>
          </w:p>
        </w:tc>
        <w:tc>
          <w:tcPr>
            <w:tcW w:w="7087"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2"/>
              </w:rPr>
            </w:pPr>
            <w:r>
              <w:rPr>
                <w:rFonts w:cs="Arial"/>
                <w:sz w:val="20"/>
                <w:szCs w:val="22"/>
              </w:rPr>
              <w:t xml:space="preserve">All the following fields for emails should show up in a pop up.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8" w:hRule="atLeast"/>
        </w:trPr>
        <w:tc>
          <w:tcPr>
            <w:tcW w:w="9497"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Group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0"/>
              </w:rPr>
              <w:t>TO List (All Reminders)</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commentRangeStart w:id="4"/>
            <w:r>
              <w:rPr>
                <w:rFonts w:cs="Arial"/>
                <w:sz w:val="20"/>
                <w:szCs w:val="20"/>
              </w:rPr>
              <w:t xml:space="preserve">TO List contains semicolon separated emails of the users who have ‘Notification TO’ access rights in the user group. </w:t>
            </w:r>
            <w:commentRangeEnd w:id="4"/>
            <w:r>
              <w:rPr>
                <w:rStyle w:val="51"/>
              </w:rPr>
              <w:commentReference w:id="4"/>
            </w:r>
          </w:p>
          <w:p>
            <w:pPr>
              <w:spacing w:after="0" w:line="240" w:lineRule="auto"/>
              <w:rPr>
                <w:rFonts w:cs="Arial"/>
                <w:sz w:val="20"/>
                <w:szCs w:val="22"/>
              </w:rPr>
            </w:pPr>
            <w:r>
              <w:rPr>
                <w:rFonts w:cs="Arial"/>
                <w:sz w:val="20"/>
                <w:szCs w:val="20"/>
              </w:rPr>
              <w:t>This field is non-editable.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commentRangeStart w:id="5"/>
            <w:r>
              <w:rPr>
                <w:rFonts w:ascii="Calibri" w:hAnsi="Calibri" w:cs="Calibri"/>
                <w:sz w:val="20"/>
                <w:szCs w:val="20"/>
              </w:rPr>
              <w:t>CC List</w:t>
            </w:r>
            <w:commentRangeEnd w:id="5"/>
            <w:r>
              <w:rPr>
                <w:rStyle w:val="51"/>
              </w:rPr>
              <w:commentReference w:id="5"/>
            </w:r>
            <w:r>
              <w:rPr>
                <w:rFonts w:ascii="Calibri" w:hAnsi="Calibri" w:cs="Calibri"/>
                <w:sz w:val="20"/>
                <w:szCs w:val="20"/>
              </w:rPr>
              <w:t xml:space="preserve"> (All Reminders)</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CC List contains semicolon separated emails of the users who have ‘CC (All Reminders)’ access rights in the user group. </w:t>
            </w:r>
          </w:p>
          <w:p>
            <w:pPr>
              <w:spacing w:line="240" w:lineRule="auto"/>
              <w:rPr>
                <w:rFonts w:ascii="Calibri" w:hAnsi="Calibri" w:cs="Calibri"/>
                <w:sz w:val="20"/>
                <w:szCs w:val="22"/>
              </w:rPr>
            </w:pPr>
            <w:r>
              <w:rPr>
                <w:rFonts w:cs="Arial"/>
                <w:sz w:val="20"/>
                <w:szCs w:val="20"/>
              </w:rPr>
              <w:t>This field is non-editable.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0"/>
              </w:rPr>
              <w:t xml:space="preserve"> CC List (Last Reminder Only)</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Email(s) separated by semicolon of the users who have ‘CC (Last Reminder Only)’ access rights in the user group.</w:t>
            </w:r>
          </w:p>
          <w:p>
            <w:pPr>
              <w:spacing w:after="0" w:line="240" w:lineRule="auto"/>
              <w:rPr>
                <w:rFonts w:cs="Arial"/>
                <w:sz w:val="20"/>
                <w:szCs w:val="20"/>
              </w:rPr>
            </w:pPr>
            <w:r>
              <w:rPr>
                <w:rFonts w:cs="Arial"/>
                <w:sz w:val="20"/>
                <w:szCs w:val="20"/>
              </w:rPr>
              <w:t>This feature shall allow users to only receive the last reminder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0"/>
              </w:rPr>
              <w:t>CC List (Expiry Notification Only)</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Email(s) separated by semicolon of the users who have ‘CC (Expiry Notification Only)’ access rights in the user group.</w:t>
            </w:r>
          </w:p>
          <w:p>
            <w:pPr>
              <w:spacing w:after="0" w:line="240" w:lineRule="auto"/>
              <w:rPr>
                <w:rFonts w:cs="Arial"/>
                <w:sz w:val="20"/>
                <w:szCs w:val="20"/>
              </w:rPr>
            </w:pPr>
            <w:r>
              <w:rPr>
                <w:rFonts w:cs="Arial"/>
                <w:sz w:val="20"/>
                <w:szCs w:val="20"/>
              </w:rPr>
              <w:t xml:space="preserve"> This field is non-editable.</w:t>
            </w:r>
          </w:p>
          <w:p>
            <w:pPr>
              <w:spacing w:after="0" w:line="240" w:lineRule="auto"/>
              <w:rPr>
                <w:rFonts w:cs="Arial"/>
                <w:sz w:val="20"/>
                <w:szCs w:val="20"/>
              </w:rPr>
            </w:pPr>
            <w:r>
              <w:rPr>
                <w:rFonts w:cs="Arial"/>
                <w:sz w:val="20"/>
                <w:szCs w:val="20"/>
              </w:rPr>
              <w:t>This feature shall allow users to only receive the expiry notification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commentRangeStart w:id="6"/>
            <w:r>
              <w:rPr>
                <w:rFonts w:ascii="Calibri" w:hAnsi="Calibri" w:cs="Calibri"/>
                <w:sz w:val="20"/>
                <w:szCs w:val="20"/>
              </w:rPr>
              <w:t>Additional Recipients</w:t>
            </w:r>
            <w:commentRangeEnd w:id="6"/>
            <w:r>
              <w:rPr>
                <w:rStyle w:val="51"/>
              </w:rPr>
              <w:commentReference w:id="6"/>
            </w:r>
          </w:p>
        </w:tc>
        <w:tc>
          <w:tcPr>
            <w:tcW w:w="7087"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User may key in additional emails (of active users present in R365 application)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0"/>
              </w:rPr>
              <w:t>CC List (All Reminders)</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Text. Email(s) separated by semicolon. </w:t>
            </w:r>
          </w:p>
          <w:p>
            <w:pPr>
              <w:spacing w:after="0" w:line="240" w:lineRule="auto"/>
              <w:rPr>
                <w:rFonts w:cs="Arial"/>
                <w:sz w:val="20"/>
                <w:szCs w:val="20"/>
              </w:rPr>
            </w:pPr>
            <w:r>
              <w:rPr>
                <w:rFonts w:cs="Arial"/>
                <w:sz w:val="20"/>
                <w:szCs w:val="20"/>
              </w:rPr>
              <w:t xml:space="preserve">Support search as you type feature when key in an email. </w:t>
            </w:r>
          </w:p>
          <w:p>
            <w:pPr>
              <w:spacing w:after="0" w:line="240" w:lineRule="auto"/>
              <w:rPr>
                <w:rFonts w:cs="Arial"/>
                <w:sz w:val="20"/>
                <w:szCs w:val="20"/>
              </w:rPr>
            </w:pPr>
            <w:r>
              <w:rPr>
                <w:rFonts w:cs="Arial"/>
                <w:sz w:val="20"/>
                <w:szCs w:val="20"/>
              </w:rPr>
              <w:t>(Search from emails of active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ascii="Calibri" w:hAnsi="Calibri" w:cs="Calibri"/>
                <w:sz w:val="20"/>
                <w:szCs w:val="20"/>
              </w:rPr>
              <w:t xml:space="preserve"> CC List (Last Reminder Only)</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Text. Email(s) separated by semicolon. </w:t>
            </w:r>
          </w:p>
          <w:p>
            <w:pPr>
              <w:spacing w:after="0" w:line="240" w:lineRule="auto"/>
              <w:rPr>
                <w:rFonts w:cs="Arial"/>
                <w:sz w:val="20"/>
                <w:szCs w:val="20"/>
              </w:rPr>
            </w:pPr>
            <w:r>
              <w:rPr>
                <w:rFonts w:cs="Arial"/>
                <w:sz w:val="20"/>
                <w:szCs w:val="20"/>
              </w:rPr>
              <w:t xml:space="preserve">Support search as you type feature when key in an email. </w:t>
            </w:r>
          </w:p>
          <w:p>
            <w:pPr>
              <w:spacing w:after="0" w:line="240" w:lineRule="auto"/>
              <w:rPr>
                <w:rFonts w:cs="Arial"/>
                <w:sz w:val="20"/>
                <w:szCs w:val="20"/>
              </w:rPr>
            </w:pPr>
            <w:r>
              <w:rPr>
                <w:rFonts w:cs="Arial"/>
                <w:sz w:val="20"/>
                <w:szCs w:val="20"/>
              </w:rPr>
              <w:t xml:space="preserve">(Search from emails of active Users) </w:t>
            </w:r>
          </w:p>
          <w:p>
            <w:pPr>
              <w:spacing w:after="0" w:line="240" w:lineRule="auto"/>
              <w:rPr>
                <w:rFonts w:cs="Arial"/>
                <w:sz w:val="20"/>
              </w:rPr>
            </w:pPr>
            <w:r>
              <w:rPr>
                <w:rFonts w:cs="Arial"/>
                <w:sz w:val="20"/>
                <w:szCs w:val="20"/>
              </w:rPr>
              <w:t>This feature shall allow users to only receive the last reminder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0"/>
              </w:rPr>
              <w:t>CC List (Expiry Notification Only)</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Text. Email(s) separated by semicolon. </w:t>
            </w:r>
          </w:p>
          <w:p>
            <w:pPr>
              <w:spacing w:after="0" w:line="240" w:lineRule="auto"/>
              <w:rPr>
                <w:rFonts w:cs="Arial"/>
                <w:sz w:val="20"/>
                <w:szCs w:val="20"/>
              </w:rPr>
            </w:pPr>
            <w:r>
              <w:rPr>
                <w:rFonts w:cs="Arial"/>
                <w:sz w:val="20"/>
                <w:szCs w:val="20"/>
              </w:rPr>
              <w:t xml:space="preserve">Support search as you type feature when key in an email. </w:t>
            </w:r>
          </w:p>
          <w:p>
            <w:pPr>
              <w:spacing w:after="0" w:line="240" w:lineRule="auto"/>
              <w:rPr>
                <w:rFonts w:cs="Arial"/>
                <w:sz w:val="20"/>
                <w:szCs w:val="20"/>
              </w:rPr>
            </w:pPr>
            <w:r>
              <w:rPr>
                <w:rFonts w:cs="Arial"/>
                <w:sz w:val="20"/>
                <w:szCs w:val="20"/>
              </w:rPr>
              <w:t xml:space="preserve">(Search from emails of active Users) </w:t>
            </w:r>
          </w:p>
          <w:p>
            <w:pPr>
              <w:spacing w:after="0" w:line="240" w:lineRule="auto"/>
              <w:rPr>
                <w:rFonts w:cs="Arial"/>
                <w:sz w:val="20"/>
                <w:szCs w:val="20"/>
              </w:rPr>
            </w:pPr>
            <w:r>
              <w:rPr>
                <w:rFonts w:cs="Arial"/>
                <w:sz w:val="20"/>
                <w:szCs w:val="20"/>
              </w:rPr>
              <w:t>This feature shall allow users to only receive the expiry notification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line="240" w:lineRule="auto"/>
              <w:jc w:val="both"/>
              <w:rPr>
                <w:rFonts w:ascii="Calibri" w:hAnsi="Calibri" w:cs="Calibri"/>
                <w:sz w:val="20"/>
                <w:szCs w:val="22"/>
              </w:rPr>
            </w:pPr>
            <w:r>
              <w:rPr>
                <w:rFonts w:cs="Arial"/>
                <w:sz w:val="20"/>
                <w:szCs w:val="20"/>
              </w:rPr>
              <w:t>Reminder Recipients</w:t>
            </w:r>
          </w:p>
        </w:tc>
        <w:tc>
          <w:tcPr>
            <w:tcW w:w="7087"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(end of pop up section)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Remarks</w:t>
            </w:r>
          </w:p>
        </w:tc>
        <w:tc>
          <w:tcPr>
            <w:tcW w:w="7087"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ascii="Calibri" w:hAnsi="Calibri" w:cs="Calibri"/>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Calibri" w:hAnsi="Calibri" w:cs="Calibri"/>
                <w:sz w:val="20"/>
                <w:szCs w:val="22"/>
              </w:rPr>
            </w:pPr>
            <w:r>
              <w:rPr>
                <w:rFonts w:ascii="Calibri" w:hAnsi="Calibri" w:cs="Calibri"/>
                <w:sz w:val="20"/>
                <w:szCs w:val="22"/>
              </w:rPr>
              <w:t>Active*</w:t>
            </w:r>
          </w:p>
        </w:tc>
        <w:tc>
          <w:tcPr>
            <w:tcW w:w="7087"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Calibri" w:hAnsi="Calibri" w:cs="Calibri"/>
                <w:sz w:val="20"/>
                <w:szCs w:val="22"/>
              </w:rPr>
            </w:pPr>
            <w:r>
              <w:rPr>
                <w:rFonts w:cs="Arial"/>
                <w:sz w:val="20"/>
                <w:szCs w:val="22"/>
              </w:rPr>
              <w:t>Radio Button: Yes(Default)/No</w:t>
            </w:r>
          </w:p>
        </w:tc>
      </w:tr>
    </w:tbl>
    <w:p>
      <w:pPr>
        <w:spacing w:after="0"/>
        <w:ind w:firstLine="720"/>
        <w:jc w:val="both"/>
        <w:rPr>
          <w:rFonts w:cs="Arial"/>
          <w:sz w:val="18"/>
          <w:szCs w:val="18"/>
        </w:rPr>
      </w:pPr>
      <w:r>
        <w:rPr>
          <w:rFonts w:cs="Arial"/>
          <w:sz w:val="18"/>
          <w:szCs w:val="18"/>
        </w:rPr>
        <w:t>*Mandatory field</w:t>
      </w:r>
      <w:r>
        <w:rPr>
          <w:rFonts w:cs="Arial"/>
          <w:sz w:val="18"/>
          <w:szCs w:val="18"/>
        </w:rPr>
        <w:tab/>
      </w:r>
    </w:p>
    <w:p>
      <w:pPr>
        <w:ind w:left="720"/>
        <w:jc w:val="both"/>
        <w:rPr>
          <w:rFonts w:cs="Arial"/>
          <w:szCs w:val="22"/>
        </w:rPr>
      </w:pPr>
      <w:r>
        <w:rPr>
          <w:rFonts w:cs="Arial"/>
          <w:sz w:val="20"/>
          <w:szCs w:val="22"/>
        </w:rPr>
        <w:t xml:space="preserve">Other fields might be identified and need to be captured for asset reminder details in future without affecting the existing workflow. </w:t>
      </w:r>
    </w:p>
    <w:p>
      <w:pPr>
        <w:pStyle w:val="5"/>
        <w:jc w:val="both"/>
      </w:pPr>
      <w:bookmarkStart w:id="181" w:name="_Toc506803986"/>
      <w:bookmarkStart w:id="182" w:name="_Toc499659850"/>
      <w:r>
        <w:t>View Asset</w:t>
      </w:r>
      <w:bookmarkEnd w:id="181"/>
    </w:p>
    <w:p>
      <w:pPr>
        <w:ind w:left="720"/>
        <w:rPr>
          <w:sz w:val="20"/>
        </w:rPr>
      </w:pPr>
      <w:r>
        <w:rPr>
          <w:rFonts w:cs="Arial"/>
          <w:sz w:val="20"/>
          <w:szCs w:val="22"/>
        </w:rPr>
        <w:t xml:space="preserve">This feature shall allow authorized user to view asset in his or her user group. </w:t>
      </w:r>
      <w:r>
        <w:rPr>
          <w:sz w:val="20"/>
        </w:rPr>
        <w:t xml:space="preserve">All the fields mentioned in “Create Asset” section shall be viewable. Following fields shall also be displayed. </w:t>
      </w:r>
    </w:p>
    <w:tbl>
      <w:tblPr>
        <w:tblStyle w:val="59"/>
        <w:tblW w:w="9497"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0"/>
        <w:gridCol w:w="70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both"/>
              <w:rPr>
                <w:rFonts w:cs="Arial"/>
                <w:b/>
                <w:sz w:val="20"/>
                <w:szCs w:val="22"/>
              </w:rPr>
            </w:pPr>
            <w:r>
              <w:rPr>
                <w:rFonts w:cs="Arial"/>
                <w:b/>
                <w:sz w:val="20"/>
                <w:szCs w:val="22"/>
              </w:rPr>
              <w:t>Fields to be entered</w:t>
            </w:r>
          </w:p>
        </w:tc>
        <w:tc>
          <w:tcPr>
            <w:tcW w:w="7087"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cs="Arial"/>
                <w:sz w:val="20"/>
                <w:szCs w:val="22"/>
              </w:rPr>
            </w:pPr>
            <w:r>
              <w:rPr>
                <w:rFonts w:ascii="Calibri" w:hAnsi="Calibri" w:cs="Calibri"/>
                <w:sz w:val="20"/>
                <w:szCs w:val="22"/>
              </w:rPr>
              <w:t>Uploaded Files</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 xml:space="preserve">Allow user to </w:t>
            </w:r>
            <w:r>
              <w:rPr>
                <w:rFonts w:cs="Arial"/>
                <w:b/>
                <w:sz w:val="20"/>
                <w:szCs w:val="22"/>
              </w:rPr>
              <w:t>download</w:t>
            </w:r>
            <w:r>
              <w:rPr>
                <w:rFonts w:cs="Arial"/>
                <w:sz w:val="20"/>
                <w:szCs w:val="22"/>
              </w:rPr>
              <w:t xml:space="preserve"> the list of uploaded files.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Created By</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Created Date</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Last Modified</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Last Modified Date</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cs="Arial"/>
                <w:sz w:val="20"/>
                <w:szCs w:val="22"/>
              </w:rPr>
            </w:pPr>
            <w:r>
              <w:rPr>
                <w:rFonts w:cs="Arial"/>
                <w:sz w:val="20"/>
                <w:szCs w:val="22"/>
              </w:rPr>
              <w:t>Status</w:t>
            </w:r>
          </w:p>
        </w:tc>
        <w:tc>
          <w:tcPr>
            <w:tcW w:w="70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N.A. / Expiring / Expired</w:t>
            </w:r>
          </w:p>
          <w:p>
            <w:pPr>
              <w:spacing w:after="0" w:line="240" w:lineRule="auto"/>
              <w:rPr>
                <w:rFonts w:cs="Arial"/>
                <w:sz w:val="20"/>
                <w:szCs w:val="22"/>
              </w:rPr>
            </w:pPr>
            <w:r>
              <w:rPr>
                <w:rFonts w:cs="Arial"/>
                <w:sz w:val="20"/>
                <w:szCs w:val="22"/>
              </w:rPr>
              <w:t>(*N.A. means out of notification period. Or use other meaningful name for “N.A.”)</w:t>
            </w:r>
          </w:p>
        </w:tc>
      </w:tr>
    </w:tbl>
    <w:p>
      <w:pPr>
        <w:pStyle w:val="5"/>
        <w:spacing w:after="0"/>
      </w:pPr>
      <w:bookmarkStart w:id="183" w:name="_Toc501698496"/>
      <w:bookmarkEnd w:id="183"/>
      <w:bookmarkStart w:id="184" w:name="_Toc501703188"/>
      <w:bookmarkEnd w:id="184"/>
      <w:bookmarkStart w:id="185" w:name="_Toc506803987"/>
      <w:r>
        <w:t>Update Asset</w:t>
      </w:r>
      <w:bookmarkEnd w:id="185"/>
    </w:p>
    <w:bookmarkEnd w:id="182"/>
    <w:p>
      <w:pPr>
        <w:ind w:left="720"/>
        <w:jc w:val="both"/>
        <w:rPr>
          <w:rFonts w:cs="Arial"/>
          <w:sz w:val="20"/>
          <w:szCs w:val="22"/>
        </w:rPr>
      </w:pPr>
      <w:r>
        <w:rPr>
          <w:rFonts w:cs="Arial"/>
          <w:sz w:val="20"/>
          <w:szCs w:val="22"/>
        </w:rPr>
        <w:t xml:space="preserve">This feature shall allow authorized user to update asset details in his or her user group.  </w:t>
      </w:r>
      <w:r>
        <w:rPr>
          <w:sz w:val="20"/>
        </w:rPr>
        <w:t xml:space="preserve">All the fields </w:t>
      </w:r>
      <w:r>
        <w:rPr>
          <w:rFonts w:cs="Arial"/>
          <w:sz w:val="20"/>
          <w:szCs w:val="22"/>
        </w:rPr>
        <w:t xml:space="preserve">(expect for User Group) </w:t>
      </w:r>
      <w:r>
        <w:rPr>
          <w:sz w:val="20"/>
        </w:rPr>
        <w:t xml:space="preserve">mentioned in “Create Asset” section will be editable. Following fields will also be displayed. </w:t>
      </w:r>
    </w:p>
    <w:tbl>
      <w:tblPr>
        <w:tblStyle w:val="59"/>
        <w:tblW w:w="9356"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0"/>
        <w:gridCol w:w="69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41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both"/>
              <w:rPr>
                <w:rFonts w:cs="Arial"/>
                <w:b/>
                <w:sz w:val="20"/>
                <w:szCs w:val="22"/>
              </w:rPr>
            </w:pPr>
            <w:r>
              <w:rPr>
                <w:rFonts w:cs="Arial"/>
                <w:b/>
                <w:sz w:val="20"/>
                <w:szCs w:val="22"/>
              </w:rPr>
              <w:t>Fields to be entered</w:t>
            </w:r>
          </w:p>
        </w:tc>
        <w:tc>
          <w:tcPr>
            <w:tcW w:w="6946"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cs="Arial"/>
                <w:sz w:val="20"/>
                <w:szCs w:val="22"/>
              </w:rPr>
            </w:pPr>
            <w:r>
              <w:rPr>
                <w:rFonts w:cs="Arial"/>
                <w:sz w:val="20"/>
                <w:szCs w:val="22"/>
              </w:rPr>
              <w:t xml:space="preserve">Uploaded Files </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ascii="Calibri" w:hAnsi="Calibri" w:cs="Calibri"/>
                <w:sz w:val="20"/>
                <w:szCs w:val="22"/>
              </w:rPr>
              <w:t>Allow user to upload, download, and remove files.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Created By</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Created Date</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Last Modified</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Last Modified Date</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DD/MM/YYYY HH:MM:SS</w:t>
            </w:r>
          </w:p>
        </w:tc>
      </w:tr>
    </w:tbl>
    <w:p>
      <w:pPr>
        <w:pStyle w:val="5"/>
        <w:spacing w:after="0"/>
      </w:pPr>
      <w:bookmarkStart w:id="186" w:name="_Toc502737618"/>
      <w:bookmarkEnd w:id="186"/>
      <w:bookmarkStart w:id="187" w:name="_Toc502219385"/>
      <w:bookmarkEnd w:id="187"/>
      <w:bookmarkStart w:id="188" w:name="_Toc502219585"/>
      <w:bookmarkEnd w:id="188"/>
      <w:bookmarkStart w:id="189" w:name="_Toc506803988"/>
      <w:bookmarkStart w:id="190" w:name="_Toc499659851"/>
      <w:r>
        <w:t>Delete Asset</w:t>
      </w:r>
      <w:bookmarkEnd w:id="189"/>
    </w:p>
    <w:bookmarkEnd w:id="190"/>
    <w:p>
      <w:pPr>
        <w:ind w:firstLine="720"/>
        <w:jc w:val="both"/>
        <w:rPr>
          <w:rFonts w:cs="Arial"/>
          <w:sz w:val="20"/>
          <w:szCs w:val="22"/>
        </w:rPr>
      </w:pPr>
      <w:r>
        <w:rPr>
          <w:rFonts w:cs="Arial"/>
          <w:sz w:val="20"/>
          <w:szCs w:val="22"/>
        </w:rPr>
        <w:t>This feature shall allow authorized user to delete asset reminder in his or her user group.</w:t>
      </w:r>
    </w:p>
    <w:p>
      <w:pPr>
        <w:pStyle w:val="5"/>
        <w:jc w:val="both"/>
      </w:pPr>
      <w:bookmarkStart w:id="191" w:name="_Toc506803989"/>
      <w:bookmarkStart w:id="192" w:name="_Toc499659852"/>
      <w:r>
        <w:t>Renew Asset</w:t>
      </w:r>
      <w:bookmarkEnd w:id="191"/>
      <w:bookmarkEnd w:id="192"/>
    </w:p>
    <w:p>
      <w:pPr>
        <w:ind w:left="720"/>
        <w:jc w:val="both"/>
        <w:rPr>
          <w:sz w:val="20"/>
          <w:szCs w:val="22"/>
        </w:rPr>
      </w:pPr>
      <w:r>
        <w:rPr>
          <w:rFonts w:cs="Arial"/>
          <w:sz w:val="20"/>
          <w:szCs w:val="22"/>
        </w:rPr>
        <w:t xml:space="preserve">This feature shall allow authorized user to create new asset using existing asset details in R365. User can select any existing asset and click renew button to renew the asset.  </w:t>
      </w:r>
      <w:r>
        <w:rPr>
          <w:sz w:val="20"/>
          <w:szCs w:val="22"/>
        </w:rPr>
        <w:t xml:space="preserve">After clicking renew button, user will be redirected to create asset page. Following details will be copied from the original asset. </w:t>
      </w:r>
    </w:p>
    <w:tbl>
      <w:tblPr>
        <w:tblStyle w:val="59"/>
        <w:tblW w:w="3696"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696"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both"/>
              <w:rPr>
                <w:rFonts w:cs="Arial"/>
                <w:b/>
                <w:sz w:val="20"/>
                <w:szCs w:val="20"/>
              </w:rPr>
            </w:pPr>
            <w:r>
              <w:rPr>
                <w:rFonts w:cs="Arial"/>
                <w:b/>
                <w:sz w:val="20"/>
                <w:szCs w:val="20"/>
              </w:rPr>
              <w:t>Fields to copied from original asset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 w:hRule="atLeast"/>
        </w:trPr>
        <w:tc>
          <w:tcPr>
            <w:tcW w:w="369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both"/>
              <w:rPr>
                <w:rFonts w:ascii="Calibri" w:hAnsi="Calibri" w:cs="Calibri"/>
                <w:sz w:val="20"/>
                <w:szCs w:val="20"/>
              </w:rPr>
            </w:pPr>
            <w:r>
              <w:rPr>
                <w:rFonts w:ascii="Calibri" w:hAnsi="Calibri" w:cs="Calibri"/>
                <w:sz w:val="20"/>
                <w:szCs w:val="20"/>
              </w:rPr>
              <w:t>User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0"/>
              </w:rPr>
            </w:pPr>
            <w:r>
              <w:rPr>
                <w:rFonts w:ascii="Calibri" w:hAnsi="Calibri" w:cs="Calibri"/>
                <w:sz w:val="20"/>
                <w:szCs w:val="20"/>
              </w:rPr>
              <w:t>Location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5" w:hRule="atLeast"/>
        </w:trPr>
        <w:tc>
          <w:tcPr>
            <w:tcW w:w="3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0"/>
              </w:rPr>
            </w:pPr>
            <w:r>
              <w:rPr>
                <w:rFonts w:ascii="Calibri" w:hAnsi="Calibri" w:cs="Calibri"/>
                <w:sz w:val="20"/>
                <w:szCs w:val="20"/>
              </w:rPr>
              <w:t>Asset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0"/>
              </w:rPr>
            </w:pPr>
            <w:r>
              <w:rPr>
                <w:rFonts w:ascii="Calibri" w:hAnsi="Calibri" w:cs="Calibri"/>
                <w:sz w:val="20"/>
                <w:szCs w:val="20"/>
              </w:rPr>
              <w:t>Asset Sub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0"/>
              </w:rPr>
            </w:pPr>
            <w:r>
              <w:rPr>
                <w:rFonts w:ascii="Calibri" w:hAnsi="Calibri" w:cs="Calibri"/>
                <w:sz w:val="20"/>
                <w:szCs w:val="20"/>
              </w:rPr>
              <w:t>Asset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0"/>
              </w:rPr>
            </w:pPr>
            <w:r>
              <w:rPr>
                <w:rFonts w:ascii="Calibri" w:hAnsi="Calibri" w:cs="Calibri"/>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cs="Arial"/>
                <w:sz w:val="20"/>
                <w:szCs w:val="20"/>
              </w:rPr>
            </w:pPr>
            <w:r>
              <w:rPr>
                <w:rFonts w:cs="Arial"/>
                <w:sz w:val="20"/>
                <w:szCs w:val="20"/>
              </w:rPr>
              <w:t>Additional CC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cs="Arial"/>
                <w:sz w:val="20"/>
                <w:szCs w:val="20"/>
              </w:rPr>
            </w:pPr>
            <w:r>
              <w:rPr>
                <w:rFonts w:cs="Arial"/>
                <w:sz w:val="20"/>
                <w:szCs w:val="20"/>
              </w:rPr>
              <w:t>Remarks</w:t>
            </w:r>
          </w:p>
        </w:tc>
      </w:tr>
    </w:tbl>
    <w:p>
      <w:pPr>
        <w:spacing w:after="0"/>
        <w:ind w:left="737"/>
        <w:jc w:val="both"/>
        <w:rPr>
          <w:sz w:val="20"/>
          <w:szCs w:val="20"/>
        </w:rPr>
      </w:pPr>
      <w:r>
        <w:rPr>
          <w:sz w:val="20"/>
          <w:szCs w:val="20"/>
        </w:rPr>
        <w:t>TO List and CC List will be auto populated according to group role settings. Record will be “Active” by Default.</w:t>
      </w:r>
    </w:p>
    <w:p>
      <w:pPr>
        <w:ind w:left="720"/>
        <w:jc w:val="both"/>
        <w:rPr>
          <w:rFonts w:cs="Arial"/>
          <w:sz w:val="20"/>
          <w:szCs w:val="22"/>
        </w:rPr>
      </w:pPr>
      <w:r>
        <w:rPr>
          <w:sz w:val="20"/>
          <w:szCs w:val="22"/>
        </w:rPr>
        <w:t xml:space="preserve">After user submitted the renewal request, system will prompt user to delete, inactivate, or do nothing to the original asset. </w:t>
      </w:r>
    </w:p>
    <w:p>
      <w:pPr>
        <w:pStyle w:val="5"/>
        <w:jc w:val="both"/>
      </w:pPr>
      <w:bookmarkStart w:id="193" w:name="_Toc506803990"/>
      <w:bookmarkStart w:id="194" w:name="_Toc499659853"/>
      <w:r>
        <w:t>View Expiry Calendar</w:t>
      </w:r>
      <w:bookmarkEnd w:id="193"/>
    </w:p>
    <w:bookmarkEnd w:id="194"/>
    <w:p>
      <w:pPr>
        <w:ind w:left="720"/>
        <w:rPr>
          <w:sz w:val="20"/>
        </w:rPr>
      </w:pPr>
      <w:r>
        <w:rPr>
          <w:sz w:val="20"/>
        </w:rPr>
        <w:t>In asset reminder home page, a calendar of current month will be displayed on the top of the page. Expiry date(s) of all the active asset(s) in the login user’s group(s) will be highlighted in red on the calendar. If user clicks a date on expiry calendar, active assets expiring on that date will be shown in search result.</w:t>
      </w:r>
    </w:p>
    <w:p>
      <w:pPr>
        <w:pStyle w:val="5"/>
      </w:pPr>
      <w:bookmarkStart w:id="195" w:name="_Toc506803991"/>
      <w:r>
        <w:t>View Asset Summary</w:t>
      </w:r>
      <w:bookmarkEnd w:id="195"/>
    </w:p>
    <w:p>
      <w:pPr>
        <w:ind w:left="717" w:firstLine="3"/>
        <w:jc w:val="both"/>
        <w:rPr>
          <w:sz w:val="20"/>
        </w:rPr>
      </w:pPr>
      <w:r>
        <w:rPr>
          <w:sz w:val="20"/>
        </w:rPr>
        <w:t>In asset reminder home page, following summary statistics of asset under login user’s group(s) will be shown. If user clicks the summary box, corresponding asset list will be shown in search results.</w:t>
      </w:r>
    </w:p>
    <w:p>
      <w:pPr>
        <w:pStyle w:val="106"/>
        <w:numPr>
          <w:ilvl w:val="0"/>
          <w:numId w:val="20"/>
        </w:numPr>
        <w:rPr>
          <w:sz w:val="20"/>
        </w:rPr>
      </w:pPr>
      <w:r>
        <w:rPr>
          <w:sz w:val="20"/>
        </w:rPr>
        <w:t>No. of Asset Expired</w:t>
      </w:r>
    </w:p>
    <w:p>
      <w:pPr>
        <w:pStyle w:val="106"/>
      </w:pPr>
      <w:r>
        <w:t>Display the number of active assets that already expired.</w:t>
      </w:r>
    </w:p>
    <w:p>
      <w:pPr>
        <w:pStyle w:val="106"/>
        <w:numPr>
          <w:ilvl w:val="0"/>
          <w:numId w:val="20"/>
        </w:numPr>
        <w:rPr>
          <w:sz w:val="20"/>
        </w:rPr>
      </w:pPr>
      <w:r>
        <w:rPr>
          <w:sz w:val="20"/>
        </w:rPr>
        <w:t>No. of Asset Expiring this Month</w:t>
      </w:r>
    </w:p>
    <w:p>
      <w:pPr>
        <w:pStyle w:val="106"/>
      </w:pPr>
      <w:r>
        <w:t>Display the number of active assets expiring this month.</w:t>
      </w:r>
    </w:p>
    <w:p>
      <w:pPr>
        <w:pStyle w:val="106"/>
        <w:numPr>
          <w:ilvl w:val="0"/>
          <w:numId w:val="20"/>
        </w:numPr>
        <w:rPr>
          <w:sz w:val="20"/>
        </w:rPr>
      </w:pPr>
      <w:r>
        <w:rPr>
          <w:sz w:val="20"/>
        </w:rPr>
        <w:t>No. of Asset Expiring Next Month</w:t>
      </w:r>
    </w:p>
    <w:p>
      <w:pPr>
        <w:pStyle w:val="106"/>
      </w:pPr>
      <w:r>
        <w:t>Display the number of active assets expiring next month.</w:t>
      </w:r>
    </w:p>
    <w:p>
      <w:pPr>
        <w:pStyle w:val="5"/>
        <w:jc w:val="both"/>
      </w:pPr>
      <w:bookmarkStart w:id="196" w:name="_Toc506803992"/>
      <w:bookmarkStart w:id="197" w:name="_Toc499659855"/>
      <w:r>
        <w:t>Search Asset</w:t>
      </w:r>
      <w:bookmarkEnd w:id="196"/>
      <w:r>
        <w:t xml:space="preserve"> </w:t>
      </w:r>
    </w:p>
    <w:bookmarkEnd w:id="197"/>
    <w:p>
      <w:pPr>
        <w:ind w:left="720"/>
        <w:jc w:val="both"/>
        <w:rPr>
          <w:rFonts w:cstheme="minorHAnsi"/>
          <w:sz w:val="20"/>
          <w:szCs w:val="22"/>
        </w:rPr>
      </w:pPr>
      <w:r>
        <w:rPr>
          <w:rFonts w:cstheme="minorHAnsi"/>
          <w:sz w:val="20"/>
          <w:szCs w:val="22"/>
        </w:rPr>
        <w:t xml:space="preserve">This feature shall allow authorized user to search asset reminder of his or her user group(s) via any field displayed in the asset list. The search via keywords function will be enhanced by search as you type feature (results fulfilling searching key will be shown in dropdown list). </w:t>
      </w:r>
    </w:p>
    <w:tbl>
      <w:tblPr>
        <w:tblStyle w:val="58"/>
        <w:tblW w:w="9072" w:type="dxa"/>
        <w:tblInd w:w="817" w:type="dxa"/>
        <w:tblLayout w:type="fixed"/>
        <w:tblCellMar>
          <w:top w:w="0" w:type="dxa"/>
          <w:left w:w="0" w:type="dxa"/>
          <w:bottom w:w="0" w:type="dxa"/>
          <w:right w:w="0" w:type="dxa"/>
        </w:tblCellMar>
      </w:tblPr>
      <w:tblGrid>
        <w:gridCol w:w="1985"/>
        <w:gridCol w:w="7087"/>
      </w:tblGrid>
      <w:tr>
        <w:tblPrEx>
          <w:tblLayout w:type="fixed"/>
          <w:tblCellMar>
            <w:top w:w="0" w:type="dxa"/>
            <w:left w:w="0" w:type="dxa"/>
            <w:bottom w:w="0" w:type="dxa"/>
            <w:right w:w="0" w:type="dxa"/>
          </w:tblCellMar>
        </w:tblPrEx>
        <w:tc>
          <w:tcPr>
            <w:tcW w:w="1985" w:type="dxa"/>
            <w:tcBorders>
              <w:top w:val="single" w:color="auto" w:sz="8" w:space="0"/>
              <w:left w:val="single" w:color="auto" w:sz="8" w:space="0"/>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rFonts w:cstheme="minorHAnsi"/>
                <w:sz w:val="20"/>
              </w:rPr>
            </w:pPr>
            <w:r>
              <w:rPr>
                <w:rFonts w:cstheme="minorHAnsi"/>
                <w:sz w:val="20"/>
              </w:rPr>
              <w:t>Search Key</w:t>
            </w:r>
          </w:p>
        </w:tc>
        <w:tc>
          <w:tcPr>
            <w:tcW w:w="7087" w:type="dxa"/>
            <w:tcBorders>
              <w:top w:val="single" w:color="auto" w:sz="8" w:space="0"/>
              <w:left w:val="nil"/>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rFonts w:cstheme="minorHAnsi"/>
                <w:sz w:val="20"/>
              </w:rPr>
            </w:pPr>
            <w:r>
              <w:rPr>
                <w:rFonts w:cstheme="minorHAnsi"/>
                <w:sz w:val="20"/>
              </w:rPr>
              <w:t>Remarks</w:t>
            </w:r>
          </w:p>
        </w:tc>
      </w:tr>
      <w:tr>
        <w:tblPrEx>
          <w:tblLayout w:type="fixed"/>
          <w:tblCellMar>
            <w:top w:w="0" w:type="dxa"/>
            <w:left w:w="0" w:type="dxa"/>
            <w:bottom w:w="0" w:type="dxa"/>
            <w:right w:w="0" w:type="dxa"/>
          </w:tblCellMar>
        </w:tblPrEx>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Location</w:t>
            </w:r>
          </w:p>
        </w:tc>
        <w:tc>
          <w:tcPr>
            <w:tcW w:w="7087"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Search as you type against all locations</w:t>
            </w:r>
          </w:p>
          <w:p>
            <w:pPr>
              <w:pStyle w:val="106"/>
              <w:spacing w:line="240" w:lineRule="auto"/>
              <w:ind w:left="0"/>
              <w:rPr>
                <w:rFonts w:cstheme="minorHAnsi"/>
                <w:sz w:val="20"/>
              </w:rPr>
            </w:pPr>
            <w:r>
              <w:rPr>
                <w:rFonts w:cstheme="minorHAnsi"/>
                <w:sz w:val="20"/>
              </w:rPr>
              <w:t>Support wildcard search</w:t>
            </w:r>
          </w:p>
        </w:tc>
      </w:tr>
      <w:tr>
        <w:tblPrEx>
          <w:tblLayout w:type="fixed"/>
          <w:tblCellMar>
            <w:top w:w="0" w:type="dxa"/>
            <w:left w:w="0" w:type="dxa"/>
            <w:bottom w:w="0" w:type="dxa"/>
            <w:right w:w="0" w:type="dxa"/>
          </w:tblCellMar>
        </w:tblPrEx>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Asset Type</w:t>
            </w:r>
          </w:p>
        </w:tc>
        <w:tc>
          <w:tcPr>
            <w:tcW w:w="7087"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Search as you type against all asset types</w:t>
            </w:r>
          </w:p>
        </w:tc>
      </w:tr>
      <w:tr>
        <w:tblPrEx>
          <w:tblLayout w:type="fixed"/>
          <w:tblCellMar>
            <w:top w:w="0" w:type="dxa"/>
            <w:left w:w="0" w:type="dxa"/>
            <w:bottom w:w="0" w:type="dxa"/>
            <w:right w:w="0" w:type="dxa"/>
          </w:tblCellMar>
        </w:tblPrEx>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Asset Sub Type</w:t>
            </w:r>
          </w:p>
        </w:tc>
        <w:tc>
          <w:tcPr>
            <w:tcW w:w="7087"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 xml:space="preserve">Search as you type against all asset sub types </w:t>
            </w:r>
          </w:p>
          <w:p>
            <w:pPr>
              <w:pStyle w:val="106"/>
              <w:spacing w:line="240" w:lineRule="auto"/>
              <w:ind w:left="0"/>
              <w:rPr>
                <w:rFonts w:cstheme="minorHAnsi"/>
                <w:sz w:val="20"/>
              </w:rPr>
            </w:pPr>
            <w:r>
              <w:rPr>
                <w:rFonts w:cstheme="minorHAnsi"/>
                <w:sz w:val="20"/>
              </w:rPr>
              <w:t>(If user selected asset type, asset sub types should be filtered by selected Asset Type).</w:t>
            </w:r>
          </w:p>
          <w:p>
            <w:pPr>
              <w:pStyle w:val="106"/>
              <w:spacing w:line="240" w:lineRule="auto"/>
              <w:ind w:left="0"/>
              <w:rPr>
                <w:rFonts w:cstheme="minorHAnsi"/>
                <w:sz w:val="20"/>
              </w:rPr>
            </w:pPr>
            <w:r>
              <w:rPr>
                <w:rFonts w:cstheme="minorHAnsi"/>
                <w:sz w:val="20"/>
              </w:rPr>
              <w:t>Support wildcard search</w:t>
            </w:r>
          </w:p>
        </w:tc>
      </w:tr>
      <w:tr>
        <w:tblPrEx>
          <w:tblLayout w:type="fixed"/>
          <w:tblCellMar>
            <w:top w:w="0" w:type="dxa"/>
            <w:left w:w="0" w:type="dxa"/>
            <w:bottom w:w="0" w:type="dxa"/>
            <w:right w:w="0" w:type="dxa"/>
          </w:tblCellMar>
        </w:tblPrEx>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Asset ID</w:t>
            </w:r>
          </w:p>
        </w:tc>
        <w:tc>
          <w:tcPr>
            <w:tcW w:w="7087"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Search as you type against Asset IDs available in user’s group(s)</w:t>
            </w:r>
          </w:p>
          <w:p>
            <w:pPr>
              <w:pStyle w:val="106"/>
              <w:spacing w:line="240" w:lineRule="auto"/>
              <w:ind w:left="0"/>
              <w:rPr>
                <w:rFonts w:cstheme="minorHAnsi"/>
                <w:sz w:val="20"/>
              </w:rPr>
            </w:pPr>
            <w:r>
              <w:rPr>
                <w:rFonts w:cstheme="minorHAnsi"/>
                <w:sz w:val="20"/>
              </w:rPr>
              <w:t>Support wildcard search</w:t>
            </w:r>
          </w:p>
        </w:tc>
      </w:tr>
      <w:tr>
        <w:tblPrEx>
          <w:tblLayout w:type="fixed"/>
          <w:tblCellMar>
            <w:top w:w="0" w:type="dxa"/>
            <w:left w:w="0" w:type="dxa"/>
            <w:bottom w:w="0" w:type="dxa"/>
            <w:right w:w="0" w:type="dxa"/>
          </w:tblCellMar>
        </w:tblPrEx>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Expiry Date From</w:t>
            </w:r>
          </w:p>
        </w:tc>
        <w:tc>
          <w:tcPr>
            <w:tcW w:w="7087"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Select from calendar</w:t>
            </w:r>
          </w:p>
        </w:tc>
      </w:tr>
      <w:tr>
        <w:tblPrEx>
          <w:tblLayout w:type="fixed"/>
          <w:tblCellMar>
            <w:top w:w="0" w:type="dxa"/>
            <w:left w:w="0" w:type="dxa"/>
            <w:bottom w:w="0" w:type="dxa"/>
            <w:right w:w="0" w:type="dxa"/>
          </w:tblCellMar>
        </w:tblPrEx>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Expiry Date To</w:t>
            </w:r>
          </w:p>
        </w:tc>
        <w:tc>
          <w:tcPr>
            <w:tcW w:w="7087"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Select from calendar</w:t>
            </w:r>
          </w:p>
        </w:tc>
      </w:tr>
      <w:tr>
        <w:tblPrEx>
          <w:tblLayout w:type="fixed"/>
          <w:tblCellMar>
            <w:top w:w="0" w:type="dxa"/>
            <w:left w:w="0" w:type="dxa"/>
            <w:bottom w:w="0" w:type="dxa"/>
            <w:right w:w="0" w:type="dxa"/>
          </w:tblCellMar>
        </w:tblPrEx>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User Group</w:t>
            </w:r>
          </w:p>
        </w:tc>
        <w:tc>
          <w:tcPr>
            <w:tcW w:w="7087"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 xml:space="preserve">Dropdown. </w:t>
            </w:r>
          </w:p>
          <w:p>
            <w:pPr>
              <w:pStyle w:val="106"/>
              <w:spacing w:line="240" w:lineRule="auto"/>
              <w:ind w:left="0"/>
              <w:rPr>
                <w:rFonts w:cstheme="minorHAnsi"/>
                <w:sz w:val="20"/>
              </w:rPr>
            </w:pPr>
            <w:r>
              <w:rPr>
                <w:rFonts w:cstheme="minorHAnsi"/>
                <w:sz w:val="20"/>
              </w:rPr>
              <w:t xml:space="preserve">Select from a list of user’s group(s) </w:t>
            </w:r>
          </w:p>
        </w:tc>
      </w:tr>
      <w:tr>
        <w:tblPrEx>
          <w:tblLayout w:type="fixed"/>
          <w:tblCellMar>
            <w:top w:w="0" w:type="dxa"/>
            <w:left w:w="0" w:type="dxa"/>
            <w:bottom w:w="0" w:type="dxa"/>
            <w:right w:w="0" w:type="dxa"/>
          </w:tblCellMar>
        </w:tblPrEx>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Active</w:t>
            </w:r>
          </w:p>
        </w:tc>
        <w:tc>
          <w:tcPr>
            <w:tcW w:w="7087"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 xml:space="preserve">Dropdown. </w:t>
            </w:r>
          </w:p>
          <w:p>
            <w:pPr>
              <w:pStyle w:val="106"/>
              <w:spacing w:line="240" w:lineRule="auto"/>
              <w:ind w:left="0"/>
              <w:rPr>
                <w:rFonts w:cstheme="minorHAnsi"/>
                <w:sz w:val="20"/>
              </w:rPr>
            </w:pPr>
            <w:r>
              <w:rPr>
                <w:rFonts w:cstheme="minorHAnsi"/>
                <w:sz w:val="20"/>
              </w:rPr>
              <w:t>[Yes|No|All]</w:t>
            </w:r>
          </w:p>
        </w:tc>
      </w:tr>
      <w:tr>
        <w:tblPrEx>
          <w:tblLayout w:type="fixed"/>
          <w:tblCellMar>
            <w:top w:w="0" w:type="dxa"/>
            <w:left w:w="0" w:type="dxa"/>
            <w:bottom w:w="0" w:type="dxa"/>
            <w:right w:w="0" w:type="dxa"/>
          </w:tblCellMar>
        </w:tblPrEx>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Status</w:t>
            </w:r>
          </w:p>
        </w:tc>
        <w:tc>
          <w:tcPr>
            <w:tcW w:w="7087"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 xml:space="preserve">Dropdown. </w:t>
            </w:r>
          </w:p>
          <w:p>
            <w:pPr>
              <w:pStyle w:val="106"/>
              <w:spacing w:line="240" w:lineRule="auto"/>
              <w:ind w:left="0"/>
              <w:rPr>
                <w:rFonts w:cstheme="minorHAnsi"/>
                <w:sz w:val="20"/>
              </w:rPr>
            </w:pPr>
            <w:r>
              <w:rPr>
                <w:rFonts w:cstheme="minorHAnsi"/>
                <w:sz w:val="20"/>
              </w:rPr>
              <w:t>[Expiring|Expired|Out of Notification Period |All]</w:t>
            </w:r>
          </w:p>
        </w:tc>
      </w:tr>
    </w:tbl>
    <w:p>
      <w:pPr>
        <w:spacing w:after="0"/>
        <w:ind w:left="720"/>
        <w:jc w:val="both"/>
        <w:rPr>
          <w:rFonts w:cstheme="minorHAnsi"/>
          <w:sz w:val="20"/>
          <w:szCs w:val="22"/>
        </w:rPr>
      </w:pPr>
      <w:r>
        <w:rPr>
          <w:rFonts w:cstheme="minorHAnsi"/>
          <w:sz w:val="20"/>
          <w:szCs w:val="22"/>
        </w:rPr>
        <w:t xml:space="preserve">The asset list will be grouped by “Location”. For each “location”, the following default fields shall be shown:  </w:t>
      </w:r>
    </w:p>
    <w:p>
      <w:pPr>
        <w:pStyle w:val="106"/>
        <w:rPr>
          <w:rFonts w:cstheme="minorHAnsi"/>
          <w:sz w:val="20"/>
        </w:rPr>
      </w:pPr>
      <w:r>
        <w:rPr>
          <w:rFonts w:cstheme="minorHAnsi"/>
          <w:sz w:val="20"/>
        </w:rPr>
        <w:t>Asset Type</w:t>
      </w:r>
    </w:p>
    <w:p>
      <w:pPr>
        <w:pStyle w:val="106"/>
        <w:rPr>
          <w:rFonts w:cstheme="minorHAnsi"/>
          <w:sz w:val="20"/>
        </w:rPr>
      </w:pPr>
      <w:r>
        <w:rPr>
          <w:rFonts w:cstheme="minorHAnsi"/>
          <w:sz w:val="20"/>
        </w:rPr>
        <w:t>Asset Sub Type</w:t>
      </w:r>
    </w:p>
    <w:p>
      <w:pPr>
        <w:pStyle w:val="106"/>
        <w:rPr>
          <w:rFonts w:cstheme="minorHAnsi"/>
          <w:sz w:val="20"/>
        </w:rPr>
      </w:pPr>
      <w:r>
        <w:rPr>
          <w:rFonts w:cstheme="minorHAnsi"/>
          <w:sz w:val="20"/>
        </w:rPr>
        <w:t>Asset ID</w:t>
      </w:r>
    </w:p>
    <w:p>
      <w:pPr>
        <w:pStyle w:val="106"/>
        <w:rPr>
          <w:rFonts w:cstheme="minorHAnsi"/>
          <w:sz w:val="20"/>
        </w:rPr>
      </w:pPr>
      <w:r>
        <w:rPr>
          <w:rFonts w:cstheme="minorHAnsi"/>
          <w:sz w:val="20"/>
        </w:rPr>
        <w:t>Expiry Date</w:t>
      </w:r>
    </w:p>
    <w:p>
      <w:pPr>
        <w:pStyle w:val="106"/>
        <w:rPr>
          <w:rFonts w:cstheme="minorHAnsi"/>
          <w:sz w:val="20"/>
        </w:rPr>
      </w:pPr>
      <w:r>
        <w:rPr>
          <w:rFonts w:cstheme="minorHAnsi"/>
          <w:sz w:val="20"/>
        </w:rPr>
        <w:t>Reminder</w:t>
      </w:r>
    </w:p>
    <w:p>
      <w:pPr>
        <w:pStyle w:val="106"/>
        <w:rPr>
          <w:rFonts w:cstheme="minorHAnsi"/>
          <w:sz w:val="20"/>
        </w:rPr>
      </w:pPr>
      <w:r>
        <w:rPr>
          <w:rFonts w:cstheme="minorHAnsi"/>
          <w:sz w:val="20"/>
        </w:rPr>
        <w:t>User Group</w:t>
      </w:r>
    </w:p>
    <w:p>
      <w:pPr>
        <w:pStyle w:val="106"/>
        <w:rPr>
          <w:rFonts w:cstheme="minorHAnsi"/>
        </w:rPr>
      </w:pPr>
      <w:r>
        <w:rPr>
          <w:rFonts w:cstheme="minorHAnsi"/>
          <w:sz w:val="20"/>
        </w:rPr>
        <w:t>Status</w:t>
      </w:r>
    </w:p>
    <w:p>
      <w:pPr>
        <w:ind w:left="720"/>
        <w:jc w:val="both"/>
        <w:rPr>
          <w:rFonts w:cstheme="minorHAnsi"/>
          <w:sz w:val="20"/>
          <w:szCs w:val="22"/>
        </w:rPr>
      </w:pPr>
      <w:r>
        <w:rPr>
          <w:rFonts w:cstheme="minorHAnsi"/>
          <w:sz w:val="20"/>
          <w:szCs w:val="22"/>
        </w:rPr>
        <w:t xml:space="preserve">However, there will be an option for user to choose additional fields to be displayed, or hide existing fields in the asset list. </w:t>
      </w:r>
    </w:p>
    <w:p>
      <w:pPr>
        <w:ind w:left="720"/>
        <w:jc w:val="both"/>
        <w:rPr>
          <w:rFonts w:cstheme="minorHAnsi"/>
          <w:sz w:val="20"/>
          <w:szCs w:val="22"/>
        </w:rPr>
      </w:pPr>
      <w:r>
        <w:rPr>
          <w:rFonts w:cstheme="minorHAnsi"/>
          <w:sz w:val="20"/>
          <w:szCs w:val="22"/>
        </w:rPr>
        <w:t xml:space="preserve">If a grid or table cell is too small to display the full content, only partial information will be shown. However, full content will be displayed in a tooltip whenever user mouse over on that field. </w:t>
      </w:r>
    </w:p>
    <w:p>
      <w:pPr>
        <w:ind w:left="720"/>
        <w:jc w:val="both"/>
        <w:rPr>
          <w:rFonts w:cstheme="minorHAnsi"/>
          <w:sz w:val="20"/>
          <w:szCs w:val="22"/>
        </w:rPr>
      </w:pPr>
      <w:r>
        <w:rPr>
          <w:rFonts w:cstheme="minorHAnsi"/>
          <w:sz w:val="20"/>
          <w:szCs w:val="22"/>
        </w:rPr>
        <w:t>If column(s) has been sorted, the search result should displayed according to the sorted column(s)</w:t>
      </w:r>
    </w:p>
    <w:p>
      <w:pPr>
        <w:ind w:left="720"/>
        <w:jc w:val="both"/>
        <w:rPr>
          <w:rFonts w:cstheme="minorHAnsi"/>
          <w:sz w:val="20"/>
          <w:szCs w:val="22"/>
        </w:rPr>
      </w:pPr>
      <w:r>
        <w:rPr>
          <w:rFonts w:cstheme="minorHAnsi"/>
          <w:sz w:val="20"/>
          <w:szCs w:val="22"/>
        </w:rPr>
        <w:t>By default, 20 assets will be shown in one search result page. There will be an option for user to configure the number of asset to be shown in one result page.</w:t>
      </w:r>
    </w:p>
    <w:p>
      <w:pPr>
        <w:ind w:left="720"/>
        <w:rPr>
          <w:rFonts w:cstheme="minorHAnsi"/>
          <w:sz w:val="20"/>
          <w:szCs w:val="22"/>
        </w:rPr>
      </w:pPr>
      <w:r>
        <w:rPr>
          <w:rFonts w:cstheme="minorHAnsi"/>
          <w:sz w:val="20"/>
          <w:szCs w:val="22"/>
        </w:rPr>
        <w:t>Color code shall be displayed properly on individual record to indicate asset status as Expired (red), Expiring (orange) or Outside Reminder Notice Periods (green)</w:t>
      </w:r>
    </w:p>
    <w:p>
      <w:pPr>
        <w:pStyle w:val="5"/>
        <w:jc w:val="both"/>
      </w:pPr>
      <w:bookmarkStart w:id="198" w:name="_Toc506803993"/>
      <w:bookmarkStart w:id="199" w:name="_Toc499659856"/>
      <w:r>
        <w:t>Sort Asset</w:t>
      </w:r>
      <w:bookmarkEnd w:id="198"/>
      <w:bookmarkEnd w:id="199"/>
      <w:r>
        <w:t xml:space="preserve">  </w:t>
      </w:r>
    </w:p>
    <w:p>
      <w:pPr>
        <w:ind w:left="720"/>
        <w:jc w:val="both"/>
      </w:pPr>
      <w:r>
        <w:rPr>
          <w:sz w:val="20"/>
        </w:rPr>
        <w:t>This feature shall allow authorized user to sort asset in search result by any column in the result list. By default, asset will be sorted by expiry date in descending order within their “location” group.</w:t>
      </w:r>
    </w:p>
    <w:p>
      <w:pPr>
        <w:pStyle w:val="5"/>
        <w:jc w:val="both"/>
      </w:pPr>
      <w:bookmarkStart w:id="200" w:name="_Toc501698505"/>
      <w:bookmarkEnd w:id="200"/>
      <w:bookmarkStart w:id="201" w:name="_Toc501642295"/>
      <w:bookmarkEnd w:id="201"/>
      <w:bookmarkStart w:id="202" w:name="_Toc501627793"/>
      <w:bookmarkEnd w:id="202"/>
      <w:bookmarkStart w:id="203" w:name="_Toc501703197"/>
      <w:bookmarkEnd w:id="203"/>
      <w:bookmarkStart w:id="204" w:name="_Toc499659857"/>
      <w:bookmarkStart w:id="205" w:name="_Toc506803994"/>
      <w:r>
        <w:t>Download Asset</w:t>
      </w:r>
      <w:bookmarkEnd w:id="204"/>
      <w:bookmarkEnd w:id="205"/>
      <w:r>
        <w:t xml:space="preserve"> </w:t>
      </w:r>
    </w:p>
    <w:p>
      <w:pPr>
        <w:ind w:left="720"/>
        <w:jc w:val="both"/>
        <w:rPr>
          <w:sz w:val="20"/>
        </w:rPr>
      </w:pPr>
      <w:r>
        <w:rPr>
          <w:sz w:val="20"/>
        </w:rPr>
        <w:t>This feature shall allow authorized user to download asset search results in to an excel sheet. All relevant and meaningful information of the asset details will be downloaded.</w:t>
      </w:r>
    </w:p>
    <w:p>
      <w:pPr>
        <w:pStyle w:val="4"/>
        <w:jc w:val="both"/>
      </w:pPr>
      <w:bookmarkStart w:id="206" w:name="_Toc506803995"/>
      <w:bookmarkStart w:id="207" w:name="_Toc499659860"/>
      <w:r>
        <w:t>Staff Reminder Module</w:t>
      </w:r>
      <w:bookmarkEnd w:id="206"/>
      <w:bookmarkEnd w:id="207"/>
    </w:p>
    <w:p>
      <w:pPr>
        <w:ind w:left="576"/>
        <w:jc w:val="both"/>
        <w:rPr>
          <w:sz w:val="20"/>
        </w:rPr>
      </w:pPr>
      <w:r>
        <w:rPr>
          <w:sz w:val="20"/>
        </w:rPr>
        <w:t xml:space="preserve">This module shall allow authorized users for this module to create, update, delete, view, search via keyword(s), download, filter, and sort staff monitor records under their own group. The search via keyword function shall be enhanced by “search as you type” feature. There are 3 main groups of users for this module, namely HR, FMD-Operation and FMD-Technical Service. Each group of users has their own staff monitor records to monitor and they cannot manage staff reminder of the other groups unless being granted the necessary roles of that group. </w:t>
      </w:r>
    </w:p>
    <w:p>
      <w:pPr>
        <w:ind w:left="576"/>
        <w:jc w:val="both"/>
        <w:rPr>
          <w:sz w:val="20"/>
        </w:rPr>
      </w:pPr>
      <w:r>
        <w:rPr>
          <w:sz w:val="20"/>
        </w:rPr>
        <w:t xml:space="preserve">Whenever a staff monitor record is submitted or saved for creation / update / deletion, R365 shall prompt up a confirmation dialogue asking user to confirm his action. </w:t>
      </w:r>
    </w:p>
    <w:p>
      <w:pPr>
        <w:ind w:left="576"/>
        <w:jc w:val="both"/>
      </w:pPr>
      <w:r>
        <w:rPr>
          <w:sz w:val="20"/>
        </w:rPr>
        <w:t xml:space="preserve">Whenever a staff monitor record is created / updated / deleted, R365 shall display a confirmation message saying that this staff monitor record is created / updated / deleted successfully or unsuccessfully. Staff monitor record Reference Number shall be included in the confirmation message whenever possible. </w:t>
      </w:r>
    </w:p>
    <w:p>
      <w:pPr>
        <w:pStyle w:val="5"/>
      </w:pPr>
      <w:bookmarkStart w:id="208" w:name="_Toc506803996"/>
      <w:r>
        <w:t>Create Staff Monitor Record</w:t>
      </w:r>
      <w:bookmarkEnd w:id="208"/>
    </w:p>
    <w:p>
      <w:pPr>
        <w:ind w:left="720"/>
        <w:jc w:val="both"/>
        <w:rPr>
          <w:rFonts w:cs="Arial"/>
          <w:sz w:val="20"/>
          <w:szCs w:val="22"/>
        </w:rPr>
      </w:pPr>
      <w:r>
        <w:rPr>
          <w:rFonts w:cs="Arial"/>
          <w:sz w:val="20"/>
          <w:szCs w:val="22"/>
        </w:rPr>
        <w:t xml:space="preserve">This feature shall allow authorized user to create staff monitor record in his or her user group. </w:t>
      </w:r>
      <w:r>
        <w:rPr>
          <w:sz w:val="20"/>
        </w:rPr>
        <w:t xml:space="preserve">One staff may have multiple records to be monitored by R365 (e.g. EP, Safety Orientation Course, etc...). </w:t>
      </w:r>
      <w:r>
        <w:rPr>
          <w:rFonts w:cs="Arial"/>
          <w:sz w:val="20"/>
          <w:szCs w:val="22"/>
        </w:rPr>
        <w:t xml:space="preserve">Following details will be entered to create new staff monitor record: - </w:t>
      </w:r>
    </w:p>
    <w:tbl>
      <w:tblPr>
        <w:tblStyle w:val="59"/>
        <w:tblW w:w="9356"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7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both"/>
              <w:rPr>
                <w:rFonts w:cs="Arial"/>
                <w:b/>
                <w:sz w:val="20"/>
                <w:szCs w:val="20"/>
              </w:rPr>
            </w:pPr>
            <w:r>
              <w:rPr>
                <w:rFonts w:cs="Arial"/>
                <w:b/>
                <w:sz w:val="20"/>
                <w:szCs w:val="20"/>
              </w:rPr>
              <w:t>Fields to be entered</w:t>
            </w:r>
          </w:p>
        </w:tc>
        <w:tc>
          <w:tcPr>
            <w:tcW w:w="7371"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b/>
                <w:sz w:val="20"/>
                <w:szCs w:val="20"/>
              </w:rPr>
            </w:pPr>
            <w:r>
              <w:rPr>
                <w:rFonts w:cs="Arial"/>
                <w:b/>
                <w:sz w:val="20"/>
                <w:szCs w:val="20"/>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User Group*</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0"/>
              </w:rPr>
            </w:pPr>
            <w:r>
              <w:rPr>
                <w:rFonts w:ascii="Calibri" w:hAnsi="Calibri" w:cs="Calibri"/>
                <w:sz w:val="20"/>
                <w:szCs w:val="20"/>
              </w:rPr>
              <w:t xml:space="preserve">Retrieve from login user's group. </w:t>
            </w:r>
            <w:r>
              <w:rPr>
                <w:rFonts w:ascii="Calibri" w:hAnsi="Calibri" w:cs="Calibri"/>
                <w:sz w:val="20"/>
                <w:szCs w:val="20"/>
              </w:rPr>
              <w:br w:type="textWrapping"/>
            </w:r>
            <w:r>
              <w:rPr>
                <w:rFonts w:ascii="Calibri" w:hAnsi="Calibri" w:cs="Calibri"/>
                <w:sz w:val="20"/>
                <w:szCs w:val="20"/>
              </w:rPr>
              <w:t>Select from dropdown list if user has more than one staff groups</w:t>
            </w:r>
            <w:r>
              <w:rPr>
                <w:rFonts w:ascii="Calibri" w:hAnsi="Calibri" w:cs="Calibri"/>
                <w:sz w:val="20"/>
                <w:szCs w:val="20"/>
              </w:rPr>
              <w:br w:type="textWrapping"/>
            </w:r>
            <w:r>
              <w:rPr>
                <w:rFonts w:ascii="Calibri" w:hAnsi="Calibri" w:cs="Calibri"/>
                <w:sz w:val="20"/>
                <w:szCs w:val="20"/>
              </w:rPr>
              <w:t xml:space="preserve">Display group description next to User Group field.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NRIC/FIN*</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Text</w:t>
            </w:r>
          </w:p>
          <w:p>
            <w:pPr>
              <w:spacing w:after="0" w:line="240" w:lineRule="auto"/>
              <w:rPr>
                <w:rFonts w:ascii="Calibri" w:hAnsi="Calibri" w:cs="Calibri"/>
                <w:color w:val="000000"/>
                <w:sz w:val="20"/>
                <w:szCs w:val="20"/>
              </w:rPr>
            </w:pPr>
            <w:r>
              <w:rPr>
                <w:rFonts w:ascii="Calibri" w:hAnsi="Calibri" w:cs="Calibri"/>
                <w:color w:val="000000"/>
                <w:sz w:val="20"/>
                <w:szCs w:val="20"/>
              </w:rPr>
              <w:t xml:space="preserve">When user enters </w:t>
            </w:r>
            <w:commentRangeStart w:id="7"/>
            <w:r>
              <w:rPr>
                <w:rFonts w:ascii="Calibri" w:hAnsi="Calibri" w:cs="Calibri"/>
                <w:color w:val="000000"/>
                <w:sz w:val="20"/>
                <w:szCs w:val="20"/>
              </w:rPr>
              <w:t xml:space="preserve">NRIC/FIN </w:t>
            </w:r>
            <w:commentRangeEnd w:id="7"/>
            <w:r>
              <w:rPr>
                <w:rStyle w:val="51"/>
              </w:rPr>
              <w:commentReference w:id="7"/>
            </w:r>
            <w:r>
              <w:rPr>
                <w:rFonts w:ascii="Calibri" w:hAnsi="Calibri" w:cs="Calibri"/>
                <w:color w:val="000000"/>
                <w:sz w:val="20"/>
                <w:szCs w:val="20"/>
              </w:rPr>
              <w:t xml:space="preserve">and hits enter key, all other staff particulars will be auto populated according to NRIC/FIN. </w:t>
            </w:r>
          </w:p>
          <w:p>
            <w:pPr>
              <w:spacing w:after="0" w:line="240" w:lineRule="auto"/>
              <w:rPr>
                <w:rFonts w:ascii="Calibri" w:hAnsi="Calibri" w:cs="Calibri"/>
                <w:color w:val="000000"/>
                <w:sz w:val="20"/>
                <w:szCs w:val="20"/>
              </w:rPr>
            </w:pPr>
            <w:r>
              <w:rPr>
                <w:rFonts w:ascii="Calibri" w:hAnsi="Calibri" w:cs="Calibri"/>
                <w:color w:val="000000"/>
                <w:sz w:val="20"/>
                <w:szCs w:val="20"/>
              </w:rPr>
              <w:t>If staff is not found, meaningful error message shall be displayed.</w:t>
            </w:r>
          </w:p>
          <w:p>
            <w:pPr>
              <w:spacing w:after="0" w:line="240" w:lineRule="auto"/>
              <w:rPr>
                <w:rFonts w:ascii="Calibri" w:hAnsi="Calibri" w:cs="Calibri"/>
                <w:color w:val="000000"/>
                <w:sz w:val="20"/>
                <w:szCs w:val="20"/>
              </w:rPr>
            </w:pPr>
            <w:r>
              <w:rPr>
                <w:rFonts w:ascii="Calibri" w:hAnsi="Calibri" w:cs="Calibri"/>
                <w:color w:val="000000"/>
                <w:sz w:val="20"/>
                <w:szCs w:val="20"/>
              </w:rPr>
              <w:t>NRIC/FIN must be encrypted in database.</w:t>
            </w:r>
          </w:p>
          <w:p>
            <w:pPr>
              <w:spacing w:after="0" w:line="240" w:lineRule="auto"/>
              <w:rPr>
                <w:rFonts w:ascii="Calibri" w:hAnsi="Calibri" w:cs="Calibri"/>
                <w:color w:val="000000"/>
                <w:sz w:val="20"/>
                <w:szCs w:val="20"/>
              </w:rPr>
            </w:pPr>
            <w:r>
              <w:rPr>
                <w:rFonts w:ascii="Calibri" w:hAnsi="Calibri" w:cs="Calibri"/>
                <w:color w:val="000000"/>
                <w:sz w:val="20"/>
                <w:szCs w:val="20"/>
              </w:rPr>
              <w:t xml:space="preserve">NRIC/FIN is unique in R365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15"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Staff Code*</w:t>
            </w:r>
          </w:p>
        </w:tc>
        <w:tc>
          <w:tcPr>
            <w:tcW w:w="7371" w:type="dxa"/>
            <w:tcBorders>
              <w:top w:val="single" w:color="auto" w:sz="4" w:space="0"/>
              <w:lef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Search as you type</w:t>
            </w:r>
          </w:p>
          <w:p>
            <w:pPr>
              <w:spacing w:after="0" w:line="240" w:lineRule="auto"/>
              <w:rPr>
                <w:rFonts w:ascii="Calibri" w:hAnsi="Calibri" w:cs="Calibri"/>
                <w:color w:val="000000"/>
                <w:sz w:val="20"/>
                <w:szCs w:val="20"/>
              </w:rPr>
            </w:pPr>
            <w:r>
              <w:rPr>
                <w:rFonts w:ascii="Calibri" w:hAnsi="Calibri" w:cs="Calibri"/>
                <w:color w:val="000000"/>
                <w:sz w:val="20"/>
                <w:szCs w:val="20"/>
              </w:rPr>
              <w:t xml:space="preserve">E.g. If user searches “h”, “L” or “Hl”, etc., “Harry Lim (HL)” will be shown in search as you type dropdown list. </w:t>
            </w:r>
          </w:p>
          <w:p>
            <w:pPr>
              <w:spacing w:after="0" w:line="240" w:lineRule="auto"/>
              <w:rPr>
                <w:rFonts w:ascii="Calibri" w:hAnsi="Calibri" w:cs="Calibri"/>
                <w:color w:val="000000"/>
                <w:sz w:val="20"/>
                <w:szCs w:val="20"/>
              </w:rPr>
            </w:pPr>
            <w:r>
              <w:rPr>
                <w:rFonts w:ascii="Calibri" w:hAnsi="Calibri" w:cs="Calibri"/>
                <w:color w:val="000000"/>
                <w:sz w:val="20"/>
                <w:szCs w:val="20"/>
              </w:rPr>
              <w:t>When user enters Staff Code and hits enter key, or clicks “Harry Lim (HL)”, all other staff particulars will be auto populated according to Staff Code.</w:t>
            </w:r>
          </w:p>
          <w:p>
            <w:pPr>
              <w:spacing w:after="0" w:line="240" w:lineRule="auto"/>
              <w:rPr>
                <w:rFonts w:ascii="Calibri" w:hAnsi="Calibri" w:cs="Calibri"/>
                <w:color w:val="000000"/>
                <w:sz w:val="20"/>
                <w:szCs w:val="20"/>
              </w:rPr>
            </w:pPr>
            <w:r>
              <w:rPr>
                <w:rFonts w:ascii="Calibri" w:hAnsi="Calibri" w:cs="Calibri"/>
                <w:color w:val="000000"/>
                <w:sz w:val="20"/>
                <w:szCs w:val="20"/>
              </w:rPr>
              <w:t>If staff is not found, meaningful error message shall be displayed.</w:t>
            </w:r>
          </w:p>
          <w:p>
            <w:pPr>
              <w:spacing w:after="0" w:line="240" w:lineRule="auto"/>
              <w:rPr>
                <w:rFonts w:ascii="Calibri" w:hAnsi="Calibri" w:cs="Calibri"/>
                <w:color w:val="000000"/>
                <w:sz w:val="20"/>
                <w:szCs w:val="20"/>
              </w:rPr>
            </w:pPr>
            <w:r>
              <w:rPr>
                <w:rFonts w:ascii="Calibri" w:hAnsi="Calibri" w:cs="Calibri"/>
                <w:color w:val="000000"/>
                <w:sz w:val="20"/>
                <w:szCs w:val="20"/>
              </w:rPr>
              <w:t>Staff Code is unique in R365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Staff Name*</w:t>
            </w:r>
          </w:p>
        </w:tc>
        <w:tc>
          <w:tcPr>
            <w:tcW w:w="7371" w:type="dxa"/>
            <w:tcBorders>
              <w:top w:val="single" w:color="auto" w:sz="4" w:space="0"/>
              <w:lef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Search as you type</w:t>
            </w:r>
          </w:p>
          <w:p>
            <w:pPr>
              <w:spacing w:after="0" w:line="240" w:lineRule="auto"/>
              <w:rPr>
                <w:rFonts w:ascii="Calibri" w:hAnsi="Calibri" w:cs="Calibri"/>
                <w:color w:val="000000"/>
                <w:sz w:val="20"/>
                <w:szCs w:val="20"/>
              </w:rPr>
            </w:pPr>
            <w:r>
              <w:rPr>
                <w:rFonts w:ascii="Calibri" w:hAnsi="Calibri" w:cs="Calibri"/>
                <w:color w:val="000000"/>
                <w:sz w:val="20"/>
                <w:szCs w:val="20"/>
              </w:rPr>
              <w:t xml:space="preserve">E.g. If user searches “Harry”, “Lim”, “rry”, etc., “Harry Lim (HL)” will be shown in search as you type dropdown list. </w:t>
            </w:r>
          </w:p>
          <w:p>
            <w:pPr>
              <w:spacing w:after="0" w:line="240" w:lineRule="auto"/>
              <w:rPr>
                <w:rFonts w:ascii="Calibri" w:hAnsi="Calibri" w:cs="Calibri"/>
                <w:color w:val="000000"/>
                <w:sz w:val="20"/>
                <w:szCs w:val="20"/>
              </w:rPr>
            </w:pPr>
            <w:r>
              <w:rPr>
                <w:rFonts w:ascii="Calibri" w:hAnsi="Calibri" w:cs="Calibri"/>
                <w:color w:val="000000"/>
                <w:sz w:val="20"/>
                <w:szCs w:val="20"/>
              </w:rPr>
              <w:t>When user enters Staff Name and hits enter key, or clicks “Harry Lim (HL)”, all other staff particulars will be auto populated according to Staff Name.</w:t>
            </w:r>
          </w:p>
          <w:p>
            <w:pPr>
              <w:spacing w:after="0" w:line="240" w:lineRule="auto"/>
              <w:rPr>
                <w:rFonts w:ascii="Calibri" w:hAnsi="Calibri" w:cs="Calibri"/>
                <w:color w:val="000000"/>
                <w:sz w:val="20"/>
                <w:szCs w:val="20"/>
              </w:rPr>
            </w:pPr>
            <w:r>
              <w:rPr>
                <w:rFonts w:ascii="Calibri" w:hAnsi="Calibri" w:cs="Calibri"/>
                <w:color w:val="000000"/>
                <w:sz w:val="20"/>
                <w:szCs w:val="20"/>
              </w:rPr>
              <w:t>If staff is not found, meaningful error message shall be displayed.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0"/>
              </w:rPr>
            </w:pPr>
            <w:r>
              <w:rPr>
                <w:rFonts w:ascii="Calibri" w:hAnsi="Calibri" w:cs="Calibri"/>
                <w:color w:val="000000"/>
                <w:sz w:val="20"/>
                <w:szCs w:val="20"/>
              </w:rPr>
              <w:t>Department</w:t>
            </w:r>
          </w:p>
        </w:tc>
        <w:tc>
          <w:tcPr>
            <w:tcW w:w="7371" w:type="dxa"/>
            <w:vMerge w:val="restart"/>
            <w:tcBorders>
              <w:lef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Auto populated according to the NRIC/FIN, Staff Code, or Staff Name.</w:t>
            </w:r>
          </w:p>
          <w:p>
            <w:pPr>
              <w:spacing w:after="0" w:line="240" w:lineRule="auto"/>
              <w:rPr>
                <w:rFonts w:ascii="Calibri" w:hAnsi="Calibri" w:cs="Calibri"/>
                <w:color w:val="000000"/>
                <w:sz w:val="20"/>
                <w:szCs w:val="20"/>
              </w:rPr>
            </w:pPr>
            <w:r>
              <w:rPr>
                <w:rFonts w:ascii="Calibri" w:hAnsi="Calibri" w:cs="Calibri"/>
                <w:color w:val="000000"/>
                <w:sz w:val="20"/>
                <w:szCs w:val="20"/>
              </w:rPr>
              <w:t>Display “OFO/SFO”, and “Local Crew” only when “Department” is “FMD”.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Designation</w:t>
            </w:r>
          </w:p>
        </w:tc>
        <w:tc>
          <w:tcPr>
            <w:tcW w:w="7371" w:type="dxa"/>
            <w:vMerge w:val="continue"/>
            <w:tcBorders>
              <w:left w:val="single" w:color="auto" w:sz="4" w:space="0"/>
            </w:tcBorders>
            <w:vAlign w:val="center"/>
          </w:tcPr>
          <w:p>
            <w:pPr>
              <w:spacing w:after="0" w:line="240" w:lineRule="auto"/>
              <w:rPr>
                <w:rFonts w:ascii="Calibri" w:hAnsi="Calibri" w:cs="Calibri"/>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sz w:val="20"/>
                <w:szCs w:val="20"/>
              </w:rPr>
              <w:t>Section</w:t>
            </w:r>
          </w:p>
        </w:tc>
        <w:tc>
          <w:tcPr>
            <w:tcW w:w="7371" w:type="dxa"/>
            <w:vMerge w:val="continue"/>
            <w:tcBorders>
              <w:left w:val="single" w:color="auto" w:sz="4" w:space="0"/>
            </w:tcBorders>
            <w:vAlign w:val="center"/>
          </w:tcPr>
          <w:p>
            <w:pPr>
              <w:spacing w:after="0" w:line="240" w:lineRule="auto"/>
              <w:rPr>
                <w:rFonts w:ascii="Calibri" w:hAnsi="Calibri" w:cs="Calibri"/>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sz w:val="20"/>
                <w:szCs w:val="20"/>
              </w:rPr>
              <w:t>OFO / SFO</w:t>
            </w:r>
          </w:p>
        </w:tc>
        <w:tc>
          <w:tcPr>
            <w:tcW w:w="7371" w:type="dxa"/>
            <w:vMerge w:val="continue"/>
            <w:tcBorders>
              <w:left w:val="single" w:color="auto" w:sz="4" w:space="0"/>
            </w:tcBorders>
            <w:vAlign w:val="center"/>
          </w:tcPr>
          <w:p>
            <w:pPr>
              <w:spacing w:after="0" w:line="240" w:lineRule="auto"/>
              <w:rPr>
                <w:rFonts w:ascii="Calibri" w:hAnsi="Calibri" w:cs="Calibri"/>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Date of Birth</w:t>
            </w:r>
          </w:p>
        </w:tc>
        <w:tc>
          <w:tcPr>
            <w:tcW w:w="7371" w:type="dxa"/>
            <w:vMerge w:val="continue"/>
            <w:tcBorders>
              <w:left w:val="single" w:color="auto" w:sz="4" w:space="0"/>
            </w:tcBorders>
            <w:vAlign w:val="center"/>
          </w:tcPr>
          <w:p>
            <w:pPr>
              <w:spacing w:after="0" w:line="240" w:lineRule="auto"/>
              <w:rPr>
                <w:rFonts w:ascii="Calibri" w:hAnsi="Calibri" w:cs="Calibri"/>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sz w:val="20"/>
                <w:szCs w:val="20"/>
              </w:rPr>
              <w:t>Date Joined</w:t>
            </w:r>
          </w:p>
        </w:tc>
        <w:tc>
          <w:tcPr>
            <w:tcW w:w="7371" w:type="dxa"/>
            <w:vMerge w:val="continue"/>
            <w:tcBorders>
              <w:left w:val="single" w:color="auto" w:sz="4" w:space="0"/>
            </w:tcBorders>
            <w:vAlign w:val="center"/>
          </w:tcPr>
          <w:p>
            <w:pPr>
              <w:spacing w:after="0" w:line="240" w:lineRule="auto"/>
              <w:rPr>
                <w:rFonts w:ascii="Calibri" w:hAnsi="Calibri" w:cs="Calibri"/>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0"/>
              </w:rPr>
            </w:pPr>
            <w:r>
              <w:rPr>
                <w:rFonts w:ascii="Calibri" w:hAnsi="Calibri" w:cs="Calibri"/>
                <w:sz w:val="20"/>
                <w:szCs w:val="20"/>
              </w:rPr>
              <w:t>Local Crew</w:t>
            </w:r>
          </w:p>
        </w:tc>
        <w:tc>
          <w:tcPr>
            <w:tcW w:w="7371" w:type="dxa"/>
            <w:vMerge w:val="continue"/>
            <w:tcBorders>
              <w:left w:val="single" w:color="auto" w:sz="4" w:space="0"/>
            </w:tcBorders>
            <w:vAlign w:val="center"/>
          </w:tcPr>
          <w:p>
            <w:pPr>
              <w:spacing w:after="0" w:line="240" w:lineRule="auto"/>
              <w:rPr>
                <w:rFonts w:ascii="Calibri" w:hAnsi="Calibri" w:cs="Calibri"/>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Record to Monitor*</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Dropdown list</w:t>
            </w:r>
            <w:r>
              <w:rPr>
                <w:rFonts w:ascii="Calibri" w:hAnsi="Calibri" w:cs="Calibri"/>
                <w:color w:val="000000"/>
                <w:sz w:val="20"/>
                <w:szCs w:val="20"/>
              </w:rPr>
              <w:br w:type="textWrapping"/>
            </w:r>
            <w:r>
              <w:rPr>
                <w:rFonts w:ascii="Calibri" w:hAnsi="Calibri" w:cs="Calibri"/>
                <w:color w:val="000000"/>
                <w:sz w:val="20"/>
                <w:szCs w:val="20"/>
              </w:rPr>
              <w:t>Available Record to Monitor are managed by settings module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Reference Number</w:t>
            </w:r>
          </w:p>
        </w:tc>
        <w:tc>
          <w:tcPr>
            <w:tcW w:w="7371" w:type="dxa"/>
            <w:tcBorders>
              <w:top w:val="single" w:color="auto" w:sz="4" w:space="0"/>
              <w:left w:val="single" w:color="auto" w:sz="4" w:space="0"/>
              <w:right w:val="single" w:color="auto" w:sz="4" w:space="0"/>
            </w:tcBorders>
            <w:vAlign w:val="center"/>
          </w:tcPr>
          <w:p>
            <w:pPr>
              <w:spacing w:after="0" w:line="240" w:lineRule="auto"/>
              <w:rPr>
                <w:rFonts w:ascii="Calibri" w:hAnsi="Calibri" w:cs="Calibri"/>
                <w:sz w:val="20"/>
                <w:szCs w:val="20"/>
              </w:rPr>
            </w:pPr>
            <w:r>
              <w:rPr>
                <w:rFonts w:ascii="Calibri" w:hAnsi="Calibri" w:cs="Calibri"/>
                <w:sz w:val="20"/>
                <w:szCs w:val="20"/>
              </w:rPr>
              <w:t>Text</w:t>
            </w:r>
          </w:p>
          <w:p>
            <w:pPr>
              <w:spacing w:after="0" w:line="240" w:lineRule="auto"/>
              <w:rPr>
                <w:rFonts w:ascii="Calibri" w:hAnsi="Calibri" w:cs="Calibri"/>
                <w:sz w:val="20"/>
                <w:szCs w:val="20"/>
              </w:rPr>
            </w:pPr>
            <w:r>
              <w:rPr>
                <w:rFonts w:ascii="Calibri" w:hAnsi="Calibri" w:cs="Calibri"/>
                <w:sz w:val="20"/>
                <w:szCs w:val="20"/>
              </w:rPr>
              <w:t>This refers to SG WP No., PASSPORT NO., Seaman Book No., COE No., and GOC No., etc.</w:t>
            </w:r>
          </w:p>
          <w:p>
            <w:pPr>
              <w:spacing w:after="0" w:line="240" w:lineRule="auto"/>
              <w:rPr>
                <w:rFonts w:ascii="Calibri" w:hAnsi="Calibri" w:cs="Calibri"/>
                <w:sz w:val="20"/>
                <w:szCs w:val="20"/>
              </w:rPr>
            </w:pPr>
            <w:r>
              <w:rPr>
                <w:rFonts w:ascii="Calibri" w:hAnsi="Calibri" w:cs="Calibri"/>
                <w:color w:val="000000"/>
                <w:sz w:val="20"/>
                <w:szCs w:val="20"/>
              </w:rPr>
              <w:t>Must be encrypted in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0"/>
              </w:rPr>
            </w:pPr>
            <w:r>
              <w:rPr>
                <w:rFonts w:ascii="Calibri" w:hAnsi="Calibri" w:cs="Calibri"/>
                <w:color w:val="000000"/>
                <w:sz w:val="20"/>
                <w:szCs w:val="20"/>
              </w:rPr>
              <w:t>Start Date</w:t>
            </w:r>
          </w:p>
        </w:tc>
        <w:tc>
          <w:tcPr>
            <w:tcW w:w="7371" w:type="dxa"/>
            <w:tcBorders>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0"/>
              </w:rPr>
            </w:pPr>
            <w:r>
              <w:rPr>
                <w:rFonts w:cs="Arial"/>
                <w:sz w:val="20"/>
                <w:szCs w:val="20"/>
              </w:rPr>
              <w:t>Format: DD/MM/YYYY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0"/>
              </w:rPr>
            </w:pPr>
            <w:r>
              <w:rPr>
                <w:rFonts w:ascii="Calibri" w:hAnsi="Calibri" w:cs="Calibri"/>
                <w:sz w:val="20"/>
                <w:szCs w:val="20"/>
              </w:rPr>
              <w:t>Validity Period</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0"/>
              </w:rPr>
            </w:pPr>
            <w:r>
              <w:rPr>
                <w:rFonts w:ascii="Calibri" w:hAnsi="Calibri" w:cs="Calibri"/>
                <w:sz w:val="20"/>
                <w:szCs w:val="20"/>
              </w:rPr>
              <w:t>Free text</w:t>
            </w:r>
            <w:r>
              <w:rPr>
                <w:rFonts w:ascii="Calibri" w:hAnsi="Calibri" w:cs="Calibri"/>
                <w:sz w:val="20"/>
                <w:szCs w:val="20"/>
              </w:rPr>
              <w:br w:type="textWrapping"/>
            </w:r>
            <w:r>
              <w:rPr>
                <w:rFonts w:ascii="Calibri" w:hAnsi="Calibri" w:cs="Calibri"/>
                <w:sz w:val="20"/>
                <w:szCs w:val="20"/>
              </w:rPr>
              <w:t>Sample value “2 years”, “14 months”,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Expiry Date</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Format: DD/MM/YYYY</w:t>
            </w:r>
          </w:p>
          <w:p>
            <w:pPr>
              <w:spacing w:after="0" w:line="240" w:lineRule="auto"/>
              <w:rPr>
                <w:rFonts w:cs="Arial"/>
                <w:sz w:val="20"/>
                <w:szCs w:val="20"/>
              </w:rPr>
            </w:pPr>
            <w:r>
              <w:rPr>
                <w:rFonts w:cs="Arial"/>
                <w:sz w:val="20"/>
                <w:szCs w:val="20"/>
              </w:rPr>
              <w:t>User may not define expiry date.</w:t>
            </w:r>
          </w:p>
          <w:p>
            <w:pPr>
              <w:spacing w:after="0" w:line="240" w:lineRule="auto"/>
              <w:rPr>
                <w:rFonts w:ascii="Calibri" w:hAnsi="Calibri" w:cs="Calibri"/>
                <w:color w:val="FF0000"/>
                <w:sz w:val="20"/>
                <w:szCs w:val="20"/>
              </w:rPr>
            </w:pPr>
            <w:r>
              <w:rPr>
                <w:rFonts w:cs="Arial"/>
                <w:sz w:val="20"/>
                <w:szCs w:val="20"/>
              </w:rPr>
              <w:t>If expiry date is empty, when save/submit the record, please show alert message in confirmation dialogue such as “Expiry date is not specified, no reminders will be sent for this record. Are you sure to continue? [Yes][No]” for user to confirm his 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Uploaded Files</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Allow user to upload and remove files (excel, pdf, word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First Reminder Date</w:t>
            </w:r>
          </w:p>
        </w:tc>
        <w:tc>
          <w:tcPr>
            <w:tcW w:w="7371" w:type="dxa"/>
            <w:vMerge w:val="restart"/>
            <w:tcBorders>
              <w:top w:val="single" w:color="auto" w:sz="4" w:space="0"/>
              <w:left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Auto populated according to the default configuration of the selected asset sub type in settings module</w:t>
            </w:r>
          </w:p>
          <w:p>
            <w:pPr>
              <w:spacing w:after="0" w:line="240" w:lineRule="auto"/>
              <w:rPr>
                <w:rFonts w:ascii="Calibri" w:hAnsi="Calibri" w:cs="Calibri"/>
                <w:color w:val="000000"/>
                <w:sz w:val="20"/>
                <w:szCs w:val="20"/>
              </w:rPr>
            </w:pPr>
            <w:r>
              <w:rPr>
                <w:rFonts w:ascii="Calibri" w:hAnsi="Calibri" w:cs="Calibri"/>
                <w:color w:val="000000"/>
                <w:sz w:val="20"/>
                <w:szCs w:val="20"/>
              </w:rPr>
              <w:t>These field are editable</w:t>
            </w:r>
          </w:p>
          <w:p>
            <w:pPr>
              <w:spacing w:after="0" w:line="240" w:lineRule="auto"/>
              <w:rPr>
                <w:rFonts w:ascii="Calibri" w:hAnsi="Calibri" w:cs="Calibri"/>
                <w:color w:val="000000"/>
                <w:sz w:val="20"/>
                <w:szCs w:val="20"/>
              </w:rPr>
            </w:pPr>
            <w:r>
              <w:rPr>
                <w:rFonts w:ascii="Calibri" w:hAnsi="Calibri" w:cs="Calibri"/>
                <w:color w:val="000000"/>
                <w:sz w:val="20"/>
                <w:szCs w:val="20"/>
              </w:rPr>
              <w:t>First Reminder Date is compulsory if Expiry Date is not empty.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Second Reminder Date</w:t>
            </w:r>
          </w:p>
        </w:tc>
        <w:tc>
          <w:tcPr>
            <w:tcW w:w="7371" w:type="dxa"/>
            <w:vMerge w:val="continue"/>
            <w:tcBorders>
              <w:left w:val="single" w:color="auto" w:sz="4" w:space="0"/>
              <w:right w:val="single" w:color="auto" w:sz="4" w:space="0"/>
            </w:tcBorders>
            <w:vAlign w:val="center"/>
          </w:tcPr>
          <w:p>
            <w:pPr>
              <w:spacing w:after="0" w:line="240" w:lineRule="auto"/>
              <w:rPr>
                <w:rFonts w:ascii="Calibri" w:hAnsi="Calibri" w:cs="Calibri"/>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Third Reminder Date</w:t>
            </w:r>
          </w:p>
        </w:tc>
        <w:tc>
          <w:tcPr>
            <w:tcW w:w="7371" w:type="dxa"/>
            <w:vMerge w:val="continue"/>
            <w:tcBorders>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ascii="Calibri" w:hAnsi="Calibri" w:cs="Calibri"/>
                <w:color w:val="000000"/>
                <w:sz w:val="20"/>
                <w:szCs w:val="20"/>
              </w:rPr>
            </w:pPr>
            <w:r>
              <w:rPr>
                <w:rFonts w:cs="Arial"/>
                <w:sz w:val="20"/>
                <w:szCs w:val="20"/>
              </w:rPr>
              <w:t xml:space="preserve">Reminder Recipients </w:t>
            </w:r>
          </w:p>
        </w:tc>
        <w:tc>
          <w:tcPr>
            <w:tcW w:w="7371" w:type="dxa"/>
            <w:tcBorders>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ascii="Calibri" w:hAnsi="Calibri" w:cs="Calibri"/>
                <w:color w:val="000000"/>
                <w:sz w:val="20"/>
                <w:szCs w:val="20"/>
              </w:rPr>
            </w:pPr>
            <w:r>
              <w:rPr>
                <w:rFonts w:cs="Arial"/>
                <w:sz w:val="20"/>
                <w:szCs w:val="20"/>
              </w:rPr>
              <w:t xml:space="preserve">All the following fields for emails should show up in a pop up.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9356" w:type="dxa"/>
            <w:gridSpan w:val="2"/>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Group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sz w:val="20"/>
                <w:szCs w:val="20"/>
              </w:rPr>
              <w:t>TO List (All Reminders)</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commentRangeStart w:id="8"/>
            <w:r>
              <w:rPr>
                <w:rFonts w:cs="Arial"/>
                <w:sz w:val="20"/>
                <w:szCs w:val="20"/>
              </w:rPr>
              <w:t xml:space="preserve">TO List contains semicolon separated emails of the users who have ‘Notification TO’ access rights in the user group. </w:t>
            </w:r>
            <w:commentRangeEnd w:id="8"/>
            <w:r>
              <w:rPr>
                <w:rStyle w:val="51"/>
              </w:rPr>
              <w:commentReference w:id="8"/>
            </w:r>
          </w:p>
          <w:p>
            <w:pPr>
              <w:spacing w:after="0" w:line="240" w:lineRule="auto"/>
              <w:rPr>
                <w:rFonts w:cs="Arial"/>
                <w:sz w:val="20"/>
                <w:szCs w:val="20"/>
              </w:rPr>
            </w:pPr>
            <w:r>
              <w:rPr>
                <w:rFonts w:cs="Arial"/>
                <w:sz w:val="20"/>
                <w:szCs w:val="20"/>
              </w:rPr>
              <w:t>This field is non-editable.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commentRangeStart w:id="9"/>
            <w:r>
              <w:rPr>
                <w:rFonts w:ascii="Calibri" w:hAnsi="Calibri" w:cs="Calibri"/>
                <w:sz w:val="20"/>
                <w:szCs w:val="20"/>
              </w:rPr>
              <w:t>CC List</w:t>
            </w:r>
            <w:commentRangeEnd w:id="9"/>
            <w:r>
              <w:rPr>
                <w:rStyle w:val="51"/>
              </w:rPr>
              <w:commentReference w:id="9"/>
            </w:r>
            <w:r>
              <w:rPr>
                <w:rFonts w:ascii="Calibri" w:hAnsi="Calibri" w:cs="Calibri"/>
                <w:sz w:val="20"/>
                <w:szCs w:val="20"/>
              </w:rPr>
              <w:t xml:space="preserve"> (All Reminders)</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CC List contains semicolon separated emails of the users who have ‘CC (All Reminders)’ access rights in the user group. </w:t>
            </w:r>
          </w:p>
          <w:p>
            <w:pPr>
              <w:spacing w:after="0" w:line="240" w:lineRule="auto"/>
              <w:rPr>
                <w:rFonts w:cs="Arial"/>
                <w:sz w:val="20"/>
                <w:szCs w:val="20"/>
              </w:rPr>
            </w:pPr>
            <w:r>
              <w:rPr>
                <w:rFonts w:cs="Arial"/>
                <w:sz w:val="20"/>
                <w:szCs w:val="20"/>
              </w:rPr>
              <w:t>This field is non-editable.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sz w:val="20"/>
                <w:szCs w:val="20"/>
              </w:rPr>
              <w:t xml:space="preserve"> CC List (Last Reminder Only)</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Email(s) separated by semicolon of the users who have ‘CC (Last Reminder Only)’ access rights in the user group.</w:t>
            </w:r>
          </w:p>
          <w:p>
            <w:pPr>
              <w:spacing w:after="0" w:line="240" w:lineRule="auto"/>
              <w:rPr>
                <w:rFonts w:cs="Arial"/>
                <w:sz w:val="20"/>
                <w:szCs w:val="20"/>
              </w:rPr>
            </w:pPr>
            <w:r>
              <w:rPr>
                <w:rFonts w:cs="Arial"/>
                <w:sz w:val="20"/>
                <w:szCs w:val="20"/>
              </w:rPr>
              <w:t xml:space="preserve"> This field is non-editable.</w:t>
            </w:r>
          </w:p>
          <w:p>
            <w:pPr>
              <w:spacing w:after="0" w:line="240" w:lineRule="auto"/>
              <w:rPr>
                <w:rFonts w:ascii="Calibri" w:hAnsi="Calibri" w:cs="Calibri"/>
                <w:color w:val="000000"/>
                <w:sz w:val="20"/>
                <w:szCs w:val="20"/>
              </w:rPr>
            </w:pPr>
            <w:r>
              <w:rPr>
                <w:rFonts w:cs="Arial"/>
                <w:sz w:val="20"/>
                <w:szCs w:val="20"/>
              </w:rPr>
              <w:t>This feature shall allow users to only receive the last reminder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sz w:val="20"/>
                <w:szCs w:val="20"/>
              </w:rPr>
              <w:t>CC List (Expiry Notification Only)</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Email(s) separated by semicolon of the users who have ‘CC (Expiry Notification Only)’ access rights in the user group.</w:t>
            </w:r>
          </w:p>
          <w:p>
            <w:pPr>
              <w:spacing w:after="0" w:line="240" w:lineRule="auto"/>
              <w:rPr>
                <w:rFonts w:cs="Arial"/>
                <w:sz w:val="20"/>
                <w:szCs w:val="20"/>
              </w:rPr>
            </w:pPr>
            <w:r>
              <w:rPr>
                <w:rFonts w:cs="Arial"/>
                <w:sz w:val="20"/>
                <w:szCs w:val="20"/>
              </w:rPr>
              <w:t xml:space="preserve"> This field is non-editable.</w:t>
            </w:r>
          </w:p>
          <w:p>
            <w:pPr>
              <w:spacing w:after="0" w:line="240" w:lineRule="auto"/>
              <w:rPr>
                <w:rFonts w:cs="Arial"/>
                <w:sz w:val="20"/>
                <w:szCs w:val="20"/>
              </w:rPr>
            </w:pPr>
            <w:r>
              <w:rPr>
                <w:rFonts w:cs="Arial"/>
                <w:sz w:val="20"/>
                <w:szCs w:val="20"/>
              </w:rPr>
              <w:t>This feature shall allow users to only receive the expiry notification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commentRangeStart w:id="10"/>
            <w:r>
              <w:rPr>
                <w:rFonts w:ascii="Calibri" w:hAnsi="Calibri" w:cs="Calibri"/>
                <w:sz w:val="20"/>
                <w:szCs w:val="20"/>
              </w:rPr>
              <w:t>Additional Recipients</w:t>
            </w:r>
            <w:commentRangeEnd w:id="10"/>
            <w:r>
              <w:rPr>
                <w:rStyle w:val="51"/>
              </w:rPr>
              <w:commentReference w:id="10"/>
            </w:r>
          </w:p>
        </w:tc>
        <w:tc>
          <w:tcPr>
            <w:tcW w:w="7371"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User may key in additional emails (of active users present in R365 application)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sz w:val="20"/>
                <w:szCs w:val="20"/>
              </w:rPr>
              <w:t>CC List (All Reminders)</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Text. </w:t>
            </w:r>
          </w:p>
          <w:p>
            <w:pPr>
              <w:spacing w:after="0" w:line="240" w:lineRule="auto"/>
              <w:rPr>
                <w:rFonts w:cs="Arial"/>
                <w:sz w:val="20"/>
                <w:szCs w:val="20"/>
              </w:rPr>
            </w:pPr>
            <w:r>
              <w:rPr>
                <w:rFonts w:cs="Arial"/>
                <w:sz w:val="20"/>
                <w:szCs w:val="20"/>
              </w:rPr>
              <w:t xml:space="preserve">Email(s) separated by semicolon. </w:t>
            </w:r>
          </w:p>
          <w:p>
            <w:pPr>
              <w:spacing w:after="0" w:line="240" w:lineRule="auto"/>
              <w:rPr>
                <w:rFonts w:cs="Arial"/>
                <w:sz w:val="20"/>
                <w:szCs w:val="20"/>
              </w:rPr>
            </w:pPr>
            <w:r>
              <w:rPr>
                <w:rFonts w:cs="Arial"/>
                <w:sz w:val="20"/>
                <w:szCs w:val="20"/>
              </w:rPr>
              <w:t xml:space="preserve">Support search as you type feature when key in an email. </w:t>
            </w:r>
          </w:p>
          <w:p>
            <w:pPr>
              <w:spacing w:after="0" w:line="240" w:lineRule="auto"/>
              <w:rPr>
                <w:rFonts w:cs="Arial"/>
                <w:sz w:val="20"/>
                <w:szCs w:val="20"/>
              </w:rPr>
            </w:pPr>
            <w:r>
              <w:rPr>
                <w:rFonts w:cs="Arial"/>
                <w:sz w:val="20"/>
                <w:szCs w:val="20"/>
              </w:rPr>
              <w:t>(Search from emails of active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Arial"/>
                <w:sz w:val="20"/>
              </w:rPr>
              <w:t xml:space="preserve"> CC List</w:t>
            </w:r>
            <w:r>
              <w:rPr>
                <w:rFonts w:ascii="Calibri" w:hAnsi="Calibri" w:cs="Calibri"/>
                <w:sz w:val="20"/>
                <w:szCs w:val="20"/>
              </w:rPr>
              <w:t xml:space="preserve"> (Last Reminder Only)</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Text. Email(s) separated by semicolon. </w:t>
            </w:r>
          </w:p>
          <w:p>
            <w:pPr>
              <w:spacing w:after="0" w:line="240" w:lineRule="auto"/>
              <w:rPr>
                <w:rFonts w:cs="Arial"/>
                <w:sz w:val="20"/>
                <w:szCs w:val="20"/>
              </w:rPr>
            </w:pPr>
            <w:r>
              <w:rPr>
                <w:rFonts w:cs="Arial"/>
                <w:sz w:val="20"/>
                <w:szCs w:val="20"/>
              </w:rPr>
              <w:t xml:space="preserve">Support search as you type feature when key in an email. </w:t>
            </w:r>
          </w:p>
          <w:p>
            <w:pPr>
              <w:spacing w:after="0" w:line="240" w:lineRule="auto"/>
              <w:rPr>
                <w:rFonts w:cs="Arial"/>
                <w:sz w:val="20"/>
                <w:szCs w:val="20"/>
              </w:rPr>
            </w:pPr>
            <w:r>
              <w:rPr>
                <w:rFonts w:cs="Arial"/>
                <w:sz w:val="20"/>
                <w:szCs w:val="20"/>
              </w:rPr>
              <w:t xml:space="preserve">(Search from emails of active Users) </w:t>
            </w:r>
          </w:p>
          <w:p>
            <w:pPr>
              <w:spacing w:after="0" w:line="240" w:lineRule="auto"/>
              <w:rPr>
                <w:rFonts w:cs="Arial"/>
                <w:sz w:val="20"/>
              </w:rPr>
            </w:pPr>
            <w:r>
              <w:rPr>
                <w:rFonts w:cs="Arial"/>
                <w:sz w:val="20"/>
                <w:szCs w:val="20"/>
              </w:rPr>
              <w:t>This feature shall allow users to only receive the last reminder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sz w:val="20"/>
                <w:szCs w:val="20"/>
              </w:rPr>
              <w:t>CC List (Expiry Notification Only)</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0"/>
              </w:rPr>
            </w:pPr>
            <w:r>
              <w:rPr>
                <w:rFonts w:cs="Arial"/>
                <w:sz w:val="20"/>
                <w:szCs w:val="20"/>
              </w:rPr>
              <w:t xml:space="preserve">Text. Email(s) separated by semicolon. </w:t>
            </w:r>
          </w:p>
          <w:p>
            <w:pPr>
              <w:spacing w:after="0" w:line="240" w:lineRule="auto"/>
              <w:rPr>
                <w:rFonts w:cs="Arial"/>
                <w:sz w:val="20"/>
                <w:szCs w:val="20"/>
              </w:rPr>
            </w:pPr>
            <w:r>
              <w:rPr>
                <w:rFonts w:cs="Arial"/>
                <w:sz w:val="20"/>
                <w:szCs w:val="20"/>
              </w:rPr>
              <w:t xml:space="preserve">Support search as you type feature when key in an email. </w:t>
            </w:r>
          </w:p>
          <w:p>
            <w:pPr>
              <w:spacing w:after="0" w:line="240" w:lineRule="auto"/>
              <w:rPr>
                <w:rFonts w:cs="Arial"/>
                <w:sz w:val="20"/>
                <w:szCs w:val="20"/>
              </w:rPr>
            </w:pPr>
            <w:r>
              <w:rPr>
                <w:rFonts w:cs="Arial"/>
                <w:sz w:val="20"/>
                <w:szCs w:val="20"/>
              </w:rPr>
              <w:t xml:space="preserve">(Search from emails of active Users) </w:t>
            </w:r>
          </w:p>
          <w:p>
            <w:pPr>
              <w:spacing w:after="0" w:line="240" w:lineRule="auto"/>
              <w:rPr>
                <w:rFonts w:cs="Arial"/>
                <w:sz w:val="20"/>
                <w:szCs w:val="20"/>
              </w:rPr>
            </w:pPr>
            <w:r>
              <w:rPr>
                <w:rFonts w:cs="Arial"/>
                <w:sz w:val="20"/>
                <w:szCs w:val="20"/>
              </w:rPr>
              <w:t>This feature shall allow users to only receive the expiry notification of the record as CC recipients.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ascii="Calibri" w:hAnsi="Calibri" w:cs="Calibri"/>
                <w:color w:val="000000"/>
                <w:sz w:val="20"/>
                <w:szCs w:val="20"/>
              </w:rPr>
            </w:pPr>
            <w:r>
              <w:rPr>
                <w:rFonts w:cs="Arial"/>
                <w:sz w:val="20"/>
                <w:szCs w:val="20"/>
              </w:rPr>
              <w:t>Reminder Recipients</w:t>
            </w:r>
          </w:p>
        </w:tc>
        <w:tc>
          <w:tcPr>
            <w:tcW w:w="7371"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sz w:val="20"/>
                <w:szCs w:val="20"/>
              </w:rPr>
            </w:pPr>
            <w:r>
              <w:rPr>
                <w:rFonts w:cs="Arial"/>
                <w:sz w:val="20"/>
                <w:szCs w:val="20"/>
              </w:rPr>
              <w:t>(end of pop up section)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Remarks</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 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1985"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ascii="Calibri" w:hAnsi="Calibri" w:cs="Calibri"/>
                <w:color w:val="000000"/>
                <w:sz w:val="20"/>
                <w:szCs w:val="20"/>
              </w:rPr>
              <w:t>Active*</w:t>
            </w:r>
          </w:p>
        </w:tc>
        <w:tc>
          <w:tcPr>
            <w:tcW w:w="737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color w:val="000000"/>
                <w:sz w:val="20"/>
                <w:szCs w:val="20"/>
              </w:rPr>
            </w:pPr>
            <w:r>
              <w:rPr>
                <w:rFonts w:cs="Arial"/>
                <w:sz w:val="20"/>
                <w:szCs w:val="20"/>
              </w:rPr>
              <w:t>Radio Button: Yes(Default)/No</w:t>
            </w:r>
          </w:p>
        </w:tc>
      </w:tr>
    </w:tbl>
    <w:p>
      <w:pPr>
        <w:spacing w:after="0"/>
        <w:ind w:firstLine="720"/>
        <w:jc w:val="both"/>
        <w:rPr>
          <w:rFonts w:cs="Arial"/>
          <w:sz w:val="18"/>
          <w:szCs w:val="18"/>
        </w:rPr>
      </w:pPr>
      <w:r>
        <w:rPr>
          <w:rFonts w:cs="Arial"/>
          <w:sz w:val="18"/>
          <w:szCs w:val="18"/>
        </w:rPr>
        <w:t xml:space="preserve">  *Mandatory field</w:t>
      </w:r>
    </w:p>
    <w:p>
      <w:pPr>
        <w:ind w:left="720"/>
        <w:jc w:val="both"/>
        <w:rPr>
          <w:rFonts w:cs="Arial"/>
          <w:sz w:val="20"/>
          <w:szCs w:val="22"/>
        </w:rPr>
      </w:pPr>
      <w:r>
        <w:rPr>
          <w:rFonts w:cs="Arial"/>
          <w:sz w:val="20"/>
          <w:szCs w:val="22"/>
        </w:rPr>
        <w:t>Other fields might be identified and need to be captured for staff reminder details in future without affecting the existing workflow.</w:t>
      </w:r>
    </w:p>
    <w:p>
      <w:pPr>
        <w:pStyle w:val="5"/>
        <w:jc w:val="both"/>
      </w:pPr>
      <w:bookmarkStart w:id="209" w:name="_Toc506803997"/>
      <w:bookmarkStart w:id="210" w:name="_Toc499659862"/>
      <w:r>
        <w:t>View Staff Monitor Record</w:t>
      </w:r>
      <w:bookmarkEnd w:id="209"/>
      <w:r>
        <w:t xml:space="preserve"> </w:t>
      </w:r>
    </w:p>
    <w:p>
      <w:pPr>
        <w:ind w:left="720"/>
      </w:pPr>
      <w:r>
        <w:rPr>
          <w:sz w:val="20"/>
        </w:rPr>
        <w:t>This feature shall allow authorized user to view staff monitor record details in his or her user group. All the fields mentioned in “Create Staff Monitor Record” section will be viewable. Following fields will also be displayed.</w:t>
      </w:r>
      <w:r>
        <w:t xml:space="preserve"> </w:t>
      </w:r>
    </w:p>
    <w:tbl>
      <w:tblPr>
        <w:tblStyle w:val="59"/>
        <w:tblW w:w="9356"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0"/>
        <w:gridCol w:w="69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both"/>
              <w:rPr>
                <w:rFonts w:cs="Arial"/>
                <w:b/>
                <w:sz w:val="20"/>
                <w:szCs w:val="22"/>
              </w:rPr>
            </w:pPr>
            <w:r>
              <w:rPr>
                <w:rFonts w:cs="Arial"/>
                <w:b/>
                <w:sz w:val="20"/>
                <w:szCs w:val="22"/>
              </w:rPr>
              <w:t>Fields to be entered</w:t>
            </w:r>
          </w:p>
        </w:tc>
        <w:tc>
          <w:tcPr>
            <w:tcW w:w="6946"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cs="Arial"/>
                <w:sz w:val="20"/>
                <w:szCs w:val="22"/>
              </w:rPr>
            </w:pPr>
            <w:r>
              <w:rPr>
                <w:rFonts w:ascii="Calibri" w:hAnsi="Calibri" w:cs="Calibri"/>
                <w:sz w:val="20"/>
                <w:szCs w:val="22"/>
              </w:rPr>
              <w:t>Uploaded Files</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 xml:space="preserve">Allow user to </w:t>
            </w:r>
            <w:r>
              <w:rPr>
                <w:rFonts w:cs="Arial"/>
                <w:b/>
                <w:sz w:val="20"/>
                <w:szCs w:val="22"/>
              </w:rPr>
              <w:t>download</w:t>
            </w:r>
            <w:r>
              <w:rPr>
                <w:rFonts w:cs="Arial"/>
                <w:sz w:val="20"/>
                <w:szCs w:val="22"/>
              </w:rPr>
              <w:t xml:space="preserve"> uploaded files.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Created By</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Created Date</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Last Modified</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Last Modified Date</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cs="Arial"/>
                <w:sz w:val="20"/>
                <w:szCs w:val="22"/>
              </w:rPr>
            </w:pPr>
            <w:r>
              <w:rPr>
                <w:rFonts w:cs="Arial"/>
                <w:sz w:val="20"/>
                <w:szCs w:val="22"/>
              </w:rPr>
              <w:t>Status</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N.A. / Expiring / Expired</w:t>
            </w:r>
          </w:p>
          <w:p>
            <w:pPr>
              <w:spacing w:after="0" w:line="240" w:lineRule="auto"/>
              <w:rPr>
                <w:rFonts w:cs="Arial"/>
                <w:sz w:val="20"/>
                <w:szCs w:val="22"/>
              </w:rPr>
            </w:pPr>
            <w:r>
              <w:rPr>
                <w:rFonts w:cs="Arial"/>
                <w:sz w:val="20"/>
                <w:szCs w:val="22"/>
              </w:rPr>
              <w:t>(*N.A. means out of notification period. Or use other meaningful name for “N.A.”)</w:t>
            </w:r>
          </w:p>
        </w:tc>
      </w:tr>
    </w:tbl>
    <w:p>
      <w:pPr>
        <w:pStyle w:val="5"/>
      </w:pPr>
      <w:bookmarkStart w:id="211" w:name="_Toc501698511"/>
      <w:bookmarkEnd w:id="211"/>
      <w:bookmarkStart w:id="212" w:name="_Toc501703203"/>
      <w:bookmarkEnd w:id="212"/>
      <w:bookmarkStart w:id="213" w:name="_Toc506803998"/>
      <w:r>
        <w:t>Update Staff Monitor Record</w:t>
      </w:r>
      <w:bookmarkEnd w:id="213"/>
    </w:p>
    <w:p>
      <w:pPr>
        <w:ind w:left="720"/>
        <w:jc w:val="both"/>
        <w:rPr>
          <w:sz w:val="20"/>
        </w:rPr>
      </w:pPr>
      <w:r>
        <w:rPr>
          <w:rFonts w:cs="Arial"/>
          <w:sz w:val="20"/>
          <w:szCs w:val="22"/>
        </w:rPr>
        <w:t xml:space="preserve">This feature shall allow authorized user to update staff monitor record details in his or her user group.  </w:t>
      </w:r>
      <w:r>
        <w:rPr>
          <w:sz w:val="20"/>
        </w:rPr>
        <w:t xml:space="preserve">All the fields </w:t>
      </w:r>
      <w:r>
        <w:rPr>
          <w:rFonts w:cs="Arial"/>
          <w:sz w:val="20"/>
          <w:szCs w:val="22"/>
        </w:rPr>
        <w:t xml:space="preserve">(expect for User Group) </w:t>
      </w:r>
      <w:r>
        <w:rPr>
          <w:sz w:val="20"/>
        </w:rPr>
        <w:t xml:space="preserve">mentioned in “Create Staff Monitor Record” section will be editable. Following fields will also be displayed. </w:t>
      </w:r>
    </w:p>
    <w:tbl>
      <w:tblPr>
        <w:tblStyle w:val="59"/>
        <w:tblW w:w="9356"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0"/>
        <w:gridCol w:w="69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41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both"/>
              <w:rPr>
                <w:rFonts w:cs="Arial"/>
                <w:b/>
                <w:sz w:val="20"/>
                <w:szCs w:val="22"/>
              </w:rPr>
            </w:pPr>
            <w:r>
              <w:rPr>
                <w:rFonts w:cs="Arial"/>
                <w:b/>
                <w:sz w:val="20"/>
                <w:szCs w:val="22"/>
              </w:rPr>
              <w:t>Fields to be entered</w:t>
            </w:r>
          </w:p>
        </w:tc>
        <w:tc>
          <w:tcPr>
            <w:tcW w:w="6946"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cs="Arial"/>
                <w:sz w:val="20"/>
                <w:szCs w:val="22"/>
              </w:rPr>
            </w:pPr>
            <w:r>
              <w:rPr>
                <w:rFonts w:cs="Arial"/>
                <w:sz w:val="20"/>
                <w:szCs w:val="22"/>
              </w:rPr>
              <w:t xml:space="preserve">Uploaded Files </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ascii="Calibri" w:hAnsi="Calibri" w:cs="Calibri"/>
                <w:sz w:val="20"/>
                <w:szCs w:val="22"/>
              </w:rPr>
              <w:t>Allow user to upload, download, and remove files.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Created By</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Created Date</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Last Modified</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sz w:val="20"/>
                <w:szCs w:val="22"/>
              </w:rPr>
            </w:pPr>
            <w:r>
              <w:rPr>
                <w:rFonts w:cs="Arial"/>
                <w:sz w:val="20"/>
                <w:szCs w:val="22"/>
              </w:rPr>
              <w:t>Last Modified Date</w:t>
            </w:r>
          </w:p>
        </w:tc>
        <w:tc>
          <w:tcPr>
            <w:tcW w:w="6946"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cs="Calibri"/>
                <w:sz w:val="20"/>
                <w:szCs w:val="22"/>
              </w:rPr>
            </w:pPr>
            <w:r>
              <w:rPr>
                <w:rFonts w:cs="Arial"/>
                <w:sz w:val="20"/>
                <w:szCs w:val="22"/>
              </w:rPr>
              <w:t>DD/MM/YYYY HH:MM:SS</w:t>
            </w:r>
          </w:p>
        </w:tc>
      </w:tr>
    </w:tbl>
    <w:p>
      <w:pPr>
        <w:pStyle w:val="5"/>
      </w:pPr>
      <w:bookmarkStart w:id="214" w:name="_Toc501703205"/>
      <w:bookmarkEnd w:id="214"/>
      <w:bookmarkStart w:id="215" w:name="_Toc501698513"/>
      <w:bookmarkEnd w:id="215"/>
      <w:bookmarkStart w:id="216" w:name="_Toc506803999"/>
      <w:r>
        <w:t>Delete Staff Monitor Record</w:t>
      </w:r>
      <w:bookmarkEnd w:id="216"/>
    </w:p>
    <w:bookmarkEnd w:id="210"/>
    <w:p>
      <w:pPr>
        <w:ind w:firstLine="720"/>
        <w:jc w:val="both"/>
        <w:rPr>
          <w:rFonts w:cs="Arial"/>
          <w:sz w:val="20"/>
          <w:szCs w:val="22"/>
        </w:rPr>
      </w:pPr>
      <w:r>
        <w:rPr>
          <w:rFonts w:cs="Arial"/>
          <w:sz w:val="20"/>
          <w:szCs w:val="22"/>
        </w:rPr>
        <w:t>This feature shall allow authorized user to delete staff monitor record in his or her user group.</w:t>
      </w:r>
    </w:p>
    <w:p>
      <w:pPr>
        <w:pStyle w:val="5"/>
      </w:pPr>
      <w:bookmarkStart w:id="217" w:name="_Toc506804000"/>
      <w:r>
        <w:t>Renew Staff Monitor Record</w:t>
      </w:r>
      <w:bookmarkEnd w:id="217"/>
    </w:p>
    <w:p>
      <w:pPr>
        <w:ind w:left="720"/>
        <w:jc w:val="both"/>
        <w:rPr>
          <w:sz w:val="20"/>
          <w:szCs w:val="22"/>
        </w:rPr>
      </w:pPr>
      <w:r>
        <w:rPr>
          <w:rFonts w:cs="Arial"/>
          <w:sz w:val="20"/>
          <w:szCs w:val="22"/>
        </w:rPr>
        <w:t xml:space="preserve">This feature shall allow authorized user to create new staff monitor record using existing staff monitor record details in R365.  User can select any existing staff monitor record and click renew button to renew it.  </w:t>
      </w:r>
      <w:r>
        <w:rPr>
          <w:sz w:val="20"/>
          <w:szCs w:val="22"/>
        </w:rPr>
        <w:t xml:space="preserve">After clicking renew button, user will be redirected to create staff monitor record page. Following details will be copied from the original staff monitor record. </w:t>
      </w:r>
    </w:p>
    <w:tbl>
      <w:tblPr>
        <w:tblStyle w:val="59"/>
        <w:tblW w:w="3969"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969"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both"/>
              <w:rPr>
                <w:rFonts w:cs="Arial"/>
                <w:b/>
                <w:sz w:val="20"/>
                <w:szCs w:val="22"/>
              </w:rPr>
            </w:pPr>
            <w:r>
              <w:rPr>
                <w:rFonts w:cs="Arial"/>
                <w:b/>
                <w:sz w:val="20"/>
                <w:szCs w:val="22"/>
              </w:rPr>
              <w:t>Fields to be copied from original record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96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color w:val="000000"/>
                <w:sz w:val="20"/>
                <w:szCs w:val="22"/>
              </w:rPr>
            </w:pPr>
            <w:r>
              <w:rPr>
                <w:rFonts w:ascii="Calibri" w:hAnsi="Calibri" w:cs="Calibri"/>
                <w:color w:val="000000"/>
                <w:sz w:val="20"/>
                <w:szCs w:val="22"/>
              </w:rPr>
              <w:t>User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96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color w:val="000000"/>
                <w:sz w:val="20"/>
                <w:szCs w:val="22"/>
              </w:rPr>
            </w:pPr>
            <w:r>
              <w:rPr>
                <w:rFonts w:ascii="Calibri" w:hAnsi="Calibri" w:cs="Calibri"/>
                <w:color w:val="000000"/>
                <w:sz w:val="20"/>
                <w:szCs w:val="22"/>
              </w:rPr>
              <w:t>NRIC/FIN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9" w:hRule="atLeast"/>
        </w:trPr>
        <w:tc>
          <w:tcPr>
            <w:tcW w:w="396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color w:val="000000"/>
                <w:sz w:val="20"/>
                <w:szCs w:val="22"/>
              </w:rPr>
            </w:pPr>
            <w:r>
              <w:rPr>
                <w:rFonts w:ascii="Calibri" w:hAnsi="Calibri" w:cs="Calibri"/>
                <w:color w:val="000000"/>
                <w:sz w:val="20"/>
                <w:szCs w:val="22"/>
              </w:rPr>
              <w:t>Staff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96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color w:val="000000"/>
                <w:sz w:val="20"/>
                <w:szCs w:val="22"/>
              </w:rPr>
            </w:pPr>
            <w:r>
              <w:rPr>
                <w:rFonts w:ascii="Calibri" w:hAnsi="Calibri" w:cs="Calibri"/>
                <w:color w:val="000000"/>
                <w:sz w:val="20"/>
                <w:szCs w:val="22"/>
              </w:rPr>
              <w:t>Staff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96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color w:val="000000"/>
                <w:sz w:val="20"/>
                <w:szCs w:val="22"/>
              </w:rPr>
            </w:pPr>
            <w:r>
              <w:rPr>
                <w:rFonts w:ascii="Calibri" w:hAnsi="Calibri" w:cs="Calibri"/>
                <w:color w:val="000000"/>
                <w:sz w:val="20"/>
                <w:szCs w:val="22"/>
              </w:rPr>
              <w:t>Record to Monitor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96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color w:val="000000"/>
                <w:sz w:val="20"/>
                <w:szCs w:val="22"/>
              </w:rPr>
            </w:pPr>
            <w:r>
              <w:rPr>
                <w:rFonts w:ascii="Calibri" w:hAnsi="Calibri" w:cs="Calibri"/>
                <w:color w:val="000000"/>
                <w:sz w:val="20"/>
                <w:szCs w:val="22"/>
              </w:rPr>
              <w:t>Reference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96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color w:val="000000"/>
                <w:sz w:val="20"/>
                <w:szCs w:val="22"/>
              </w:rPr>
            </w:pPr>
            <w:r>
              <w:rPr>
                <w:rFonts w:ascii="Calibri" w:hAnsi="Calibri" w:cs="Calibri"/>
                <w:color w:val="000000"/>
                <w:sz w:val="20"/>
                <w:szCs w:val="22"/>
              </w:rPr>
              <w:t>Additional CC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 w:hRule="atLeast"/>
        </w:trPr>
        <w:tc>
          <w:tcPr>
            <w:tcW w:w="396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both"/>
              <w:rPr>
                <w:rFonts w:ascii="Calibri" w:hAnsi="Calibri" w:cs="Calibri"/>
                <w:color w:val="000000"/>
                <w:sz w:val="20"/>
                <w:szCs w:val="22"/>
              </w:rPr>
            </w:pPr>
            <w:r>
              <w:rPr>
                <w:rFonts w:ascii="Calibri" w:hAnsi="Calibri" w:cs="Calibri"/>
                <w:color w:val="000000"/>
                <w:sz w:val="20"/>
                <w:szCs w:val="22"/>
              </w:rPr>
              <w:t>Remarks</w:t>
            </w:r>
          </w:p>
        </w:tc>
      </w:tr>
    </w:tbl>
    <w:p>
      <w:pPr>
        <w:spacing w:after="0"/>
        <w:ind w:left="720"/>
        <w:jc w:val="both"/>
        <w:rPr>
          <w:sz w:val="20"/>
          <w:szCs w:val="22"/>
        </w:rPr>
      </w:pPr>
      <w:r>
        <w:rPr>
          <w:szCs w:val="22"/>
        </w:rPr>
        <w:t xml:space="preserve">TO List and CC List will be auto populated according to group role settings. </w:t>
      </w:r>
      <w:r>
        <w:rPr>
          <w:sz w:val="20"/>
          <w:szCs w:val="22"/>
        </w:rPr>
        <w:t>Staff particulars will be auto populated according to the NRIC/FIN, Staff Code and Staff Name. Record will be “Active” by Default.</w:t>
      </w:r>
    </w:p>
    <w:p>
      <w:pPr>
        <w:ind w:left="720"/>
        <w:jc w:val="both"/>
        <w:rPr>
          <w:rFonts w:cs="Arial"/>
          <w:sz w:val="20"/>
          <w:szCs w:val="22"/>
        </w:rPr>
      </w:pPr>
      <w:r>
        <w:rPr>
          <w:sz w:val="20"/>
          <w:szCs w:val="22"/>
        </w:rPr>
        <w:t xml:space="preserve">After user submits the renewal request, system will prompt user to delete, inactivate, or do nothing to the original staff reminder. </w:t>
      </w:r>
    </w:p>
    <w:p>
      <w:pPr>
        <w:pStyle w:val="5"/>
        <w:jc w:val="both"/>
      </w:pPr>
      <w:bookmarkStart w:id="218" w:name="_Toc506804001"/>
      <w:bookmarkStart w:id="219" w:name="_Toc499659865"/>
      <w:r>
        <w:t>View Expiry Calendar</w:t>
      </w:r>
      <w:bookmarkEnd w:id="218"/>
    </w:p>
    <w:bookmarkEnd w:id="219"/>
    <w:p>
      <w:pPr>
        <w:ind w:left="720"/>
        <w:jc w:val="both"/>
        <w:rPr>
          <w:sz w:val="20"/>
        </w:rPr>
      </w:pPr>
      <w:r>
        <w:rPr>
          <w:sz w:val="20"/>
        </w:rPr>
        <w:t xml:space="preserve">In staff reminder home page, a calendar of current month will be displayed on the top of the page. Expiry date(s) of all the active staff monitor record(s) in the login user’s group(s) will be highlighted in red on the calendar. If user clicks a date on expiry calendar, active staff monitor record(s) expiring on that date will be shown in search result. </w:t>
      </w:r>
    </w:p>
    <w:p>
      <w:pPr>
        <w:pStyle w:val="5"/>
      </w:pPr>
      <w:bookmarkStart w:id="220" w:name="_Toc506804002"/>
      <w:r>
        <w:t>View Staff Monitor Record Summary</w:t>
      </w:r>
      <w:bookmarkEnd w:id="220"/>
    </w:p>
    <w:p>
      <w:pPr>
        <w:ind w:left="717" w:firstLine="3"/>
        <w:jc w:val="both"/>
        <w:rPr>
          <w:sz w:val="20"/>
        </w:rPr>
      </w:pPr>
      <w:r>
        <w:rPr>
          <w:sz w:val="20"/>
        </w:rPr>
        <w:t>In staff reminder home page, following summary statistics of staff monitor records under login user’s group(s) will be shown. If user clicks the summary box, corresponding staff monitor record list will be shown in search results.</w:t>
      </w:r>
    </w:p>
    <w:p>
      <w:pPr>
        <w:pStyle w:val="106"/>
        <w:numPr>
          <w:ilvl w:val="0"/>
          <w:numId w:val="21"/>
        </w:numPr>
        <w:rPr>
          <w:sz w:val="20"/>
        </w:rPr>
      </w:pPr>
      <w:r>
        <w:rPr>
          <w:sz w:val="20"/>
        </w:rPr>
        <w:t>No. of Staff Monitor Records Expired</w:t>
      </w:r>
    </w:p>
    <w:p>
      <w:pPr>
        <w:pStyle w:val="106"/>
      </w:pPr>
      <w:r>
        <w:t>Display the number of active staff monitor records that already expired.</w:t>
      </w:r>
    </w:p>
    <w:p>
      <w:pPr>
        <w:pStyle w:val="106"/>
        <w:numPr>
          <w:ilvl w:val="0"/>
          <w:numId w:val="21"/>
        </w:numPr>
        <w:rPr>
          <w:sz w:val="20"/>
        </w:rPr>
      </w:pPr>
      <w:r>
        <w:rPr>
          <w:sz w:val="20"/>
        </w:rPr>
        <w:t>No. of Staff Monitor Records Expiring This Month</w:t>
      </w:r>
    </w:p>
    <w:p>
      <w:pPr>
        <w:pStyle w:val="106"/>
      </w:pPr>
      <w:r>
        <w:t>Display the number of active staff monitor records expiring this month.</w:t>
      </w:r>
    </w:p>
    <w:p>
      <w:pPr>
        <w:pStyle w:val="106"/>
        <w:numPr>
          <w:ilvl w:val="0"/>
          <w:numId w:val="21"/>
        </w:numPr>
        <w:rPr>
          <w:sz w:val="20"/>
        </w:rPr>
      </w:pPr>
      <w:r>
        <w:rPr>
          <w:sz w:val="20"/>
        </w:rPr>
        <w:t>No. of Staff Monitor Records Expiring Next Month</w:t>
      </w:r>
    </w:p>
    <w:p>
      <w:pPr>
        <w:pStyle w:val="106"/>
      </w:pPr>
      <w:r>
        <w:t>Display the number of active staff monitor records expiring next month.</w:t>
      </w:r>
    </w:p>
    <w:p>
      <w:pPr>
        <w:pStyle w:val="5"/>
      </w:pPr>
      <w:bookmarkStart w:id="221" w:name="_Toc501703210"/>
      <w:bookmarkEnd w:id="221"/>
      <w:bookmarkStart w:id="222" w:name="_Toc501698518"/>
      <w:bookmarkEnd w:id="222"/>
      <w:bookmarkStart w:id="223" w:name="_Toc506804003"/>
      <w:r>
        <w:t>Search Staff Monitor Record</w:t>
      </w:r>
      <w:bookmarkEnd w:id="223"/>
    </w:p>
    <w:p>
      <w:pPr>
        <w:ind w:left="720"/>
        <w:jc w:val="both"/>
        <w:rPr>
          <w:sz w:val="20"/>
        </w:rPr>
      </w:pPr>
      <w:r>
        <w:rPr>
          <w:sz w:val="20"/>
        </w:rPr>
        <w:t xml:space="preserve">This feature shall allow authorized user to search staff monitor records of his or her user group(s) via any field displayed in the staff monitor record list. The search via keywords function will be enhanced by search as you type feature </w:t>
      </w:r>
      <w:r>
        <w:rPr>
          <w:rFonts w:cstheme="minorHAnsi"/>
          <w:sz w:val="20"/>
          <w:szCs w:val="22"/>
        </w:rPr>
        <w:t>(results fulfilling searching key will be shown in dropdown list).</w:t>
      </w:r>
    </w:p>
    <w:tbl>
      <w:tblPr>
        <w:tblStyle w:val="58"/>
        <w:tblW w:w="9356" w:type="dxa"/>
        <w:tblInd w:w="817" w:type="dxa"/>
        <w:tblLayout w:type="fixed"/>
        <w:tblCellMar>
          <w:top w:w="0" w:type="dxa"/>
          <w:left w:w="0" w:type="dxa"/>
          <w:bottom w:w="0" w:type="dxa"/>
          <w:right w:w="0" w:type="dxa"/>
        </w:tblCellMar>
      </w:tblPr>
      <w:tblGrid>
        <w:gridCol w:w="1985"/>
        <w:gridCol w:w="7371"/>
      </w:tblGrid>
      <w:tr>
        <w:tblPrEx>
          <w:tblLayout w:type="fixed"/>
          <w:tblCellMar>
            <w:top w:w="0" w:type="dxa"/>
            <w:left w:w="0" w:type="dxa"/>
            <w:bottom w:w="0" w:type="dxa"/>
            <w:right w:w="0" w:type="dxa"/>
          </w:tblCellMar>
        </w:tblPrEx>
        <w:trPr>
          <w:trHeight w:val="57" w:hRule="atLeast"/>
        </w:trPr>
        <w:tc>
          <w:tcPr>
            <w:tcW w:w="1985" w:type="dxa"/>
            <w:tcBorders>
              <w:top w:val="single" w:color="auto" w:sz="8" w:space="0"/>
              <w:left w:val="single" w:color="auto" w:sz="8" w:space="0"/>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sz w:val="20"/>
              </w:rPr>
            </w:pPr>
            <w:r>
              <w:rPr>
                <w:sz w:val="20"/>
              </w:rPr>
              <w:t>Search Key</w:t>
            </w:r>
          </w:p>
        </w:tc>
        <w:tc>
          <w:tcPr>
            <w:tcW w:w="7371" w:type="dxa"/>
            <w:tcBorders>
              <w:top w:val="single" w:color="auto" w:sz="8" w:space="0"/>
              <w:left w:val="nil"/>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sz w:val="20"/>
              </w:rPr>
            </w:pPr>
            <w:r>
              <w:rPr>
                <w:sz w:val="20"/>
              </w:rPr>
              <w:t>Remarks</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Record to Monitor</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Search as you type against all Record Types</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Reference No.</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Text</w:t>
            </w:r>
          </w:p>
          <w:p>
            <w:pPr>
              <w:pStyle w:val="106"/>
              <w:numPr>
                <w:ilvl w:val="0"/>
                <w:numId w:val="0"/>
              </w:numPr>
              <w:spacing w:line="240" w:lineRule="auto"/>
              <w:rPr>
                <w:sz w:val="20"/>
              </w:rPr>
            </w:pPr>
            <w:r>
              <w:rPr>
                <w:sz w:val="20"/>
              </w:rPr>
              <w:t>Support wildcard search</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NRIC/FIN</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Text</w:t>
            </w:r>
          </w:p>
          <w:p>
            <w:pPr>
              <w:pStyle w:val="106"/>
              <w:spacing w:line="240" w:lineRule="auto"/>
              <w:ind w:left="0"/>
              <w:rPr>
                <w:sz w:val="20"/>
              </w:rPr>
            </w:pPr>
            <w:r>
              <w:rPr>
                <w:sz w:val="20"/>
              </w:rPr>
              <w:t>Support wildcard search</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Staff Code</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Search as you type against Staff Codes available in user’s group(s)</w:t>
            </w:r>
          </w:p>
          <w:p>
            <w:pPr>
              <w:pStyle w:val="106"/>
              <w:spacing w:line="240" w:lineRule="auto"/>
              <w:ind w:left="0"/>
              <w:rPr>
                <w:sz w:val="20"/>
              </w:rPr>
            </w:pPr>
            <w:r>
              <w:rPr>
                <w:sz w:val="20"/>
              </w:rPr>
              <w:t>Support wildcard search</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Staff Name</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Search as you type against Staff Names available in user’s group(s)</w:t>
            </w:r>
          </w:p>
          <w:p>
            <w:pPr>
              <w:pStyle w:val="106"/>
              <w:spacing w:line="240" w:lineRule="auto"/>
              <w:ind w:left="0"/>
              <w:rPr>
                <w:sz w:val="20"/>
              </w:rPr>
            </w:pPr>
            <w:r>
              <w:rPr>
                <w:sz w:val="20"/>
              </w:rPr>
              <w:t>Support wildcard search</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6"/>
              <w:spacing w:line="240" w:lineRule="auto"/>
              <w:ind w:left="0"/>
              <w:rPr>
                <w:sz w:val="20"/>
              </w:rPr>
            </w:pPr>
            <w:r>
              <w:rPr>
                <w:sz w:val="20"/>
              </w:rPr>
              <w:t>Department</w:t>
            </w:r>
          </w:p>
        </w:tc>
        <w:tc>
          <w:tcPr>
            <w:tcW w:w="7371"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6"/>
              <w:spacing w:line="240" w:lineRule="auto"/>
              <w:ind w:left="0"/>
              <w:rPr>
                <w:sz w:val="20"/>
              </w:rPr>
            </w:pPr>
            <w:r>
              <w:rPr>
                <w:sz w:val="20"/>
              </w:rPr>
              <w:t>Dropdown list, select from options as configured in “department” table</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6"/>
              <w:spacing w:line="240" w:lineRule="auto"/>
              <w:ind w:left="0"/>
              <w:rPr>
                <w:sz w:val="20"/>
              </w:rPr>
            </w:pPr>
            <w:r>
              <w:rPr>
                <w:sz w:val="20"/>
              </w:rPr>
              <w:t>OFO / SFO</w:t>
            </w:r>
          </w:p>
        </w:tc>
        <w:tc>
          <w:tcPr>
            <w:tcW w:w="7371" w:type="dxa"/>
            <w:tcBorders>
              <w:top w:val="nil"/>
              <w:left w:val="nil"/>
              <w:bottom w:val="single" w:color="auto" w:sz="8" w:space="0"/>
              <w:right w:val="single" w:color="auto" w:sz="8" w:space="0"/>
            </w:tcBorders>
            <w:tcMar>
              <w:top w:w="0" w:type="dxa"/>
              <w:left w:w="108" w:type="dxa"/>
              <w:bottom w:w="0" w:type="dxa"/>
              <w:right w:w="108" w:type="dxa"/>
            </w:tcMar>
            <w:vAlign w:val="center"/>
          </w:tcPr>
          <w:p>
            <w:pPr>
              <w:spacing w:after="0" w:line="240" w:lineRule="auto"/>
              <w:rPr>
                <w:sz w:val="20"/>
                <w:szCs w:val="22"/>
              </w:rPr>
            </w:pPr>
            <w:r>
              <w:rPr>
                <w:sz w:val="20"/>
                <w:szCs w:val="22"/>
              </w:rPr>
              <w:t>Display this field only when “FMD” is selected in “Department”</w:t>
            </w:r>
          </w:p>
          <w:p>
            <w:pPr>
              <w:pStyle w:val="106"/>
              <w:spacing w:line="240" w:lineRule="auto"/>
              <w:ind w:left="0"/>
              <w:rPr>
                <w:sz w:val="20"/>
              </w:rPr>
            </w:pPr>
            <w:r>
              <w:rPr>
                <w:sz w:val="20"/>
              </w:rPr>
              <w:t>Dropdown.</w:t>
            </w:r>
          </w:p>
          <w:p>
            <w:pPr>
              <w:spacing w:after="0" w:line="240" w:lineRule="auto"/>
              <w:rPr>
                <w:sz w:val="20"/>
                <w:szCs w:val="22"/>
              </w:rPr>
            </w:pPr>
            <w:r>
              <w:rPr>
                <w:sz w:val="20"/>
              </w:rPr>
              <w:t>[OFO|SFO|All(default)]</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6"/>
              <w:spacing w:line="240" w:lineRule="auto"/>
              <w:ind w:left="0"/>
              <w:rPr>
                <w:sz w:val="20"/>
              </w:rPr>
            </w:pPr>
            <w:r>
              <w:rPr>
                <w:sz w:val="20"/>
              </w:rPr>
              <w:t>Section</w:t>
            </w:r>
          </w:p>
        </w:tc>
        <w:tc>
          <w:tcPr>
            <w:tcW w:w="7371"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6"/>
              <w:spacing w:line="240" w:lineRule="auto"/>
              <w:ind w:left="0"/>
              <w:rPr>
                <w:sz w:val="20"/>
              </w:rPr>
            </w:pPr>
            <w:r>
              <w:rPr>
                <w:sz w:val="20"/>
              </w:rPr>
              <w:t>Dropdown. Select from all sections as configured in “section” table.</w:t>
            </w:r>
          </w:p>
          <w:p>
            <w:pPr>
              <w:spacing w:after="0" w:line="240" w:lineRule="auto"/>
              <w:rPr>
                <w:sz w:val="20"/>
                <w:szCs w:val="22"/>
              </w:rPr>
            </w:pPr>
            <w:r>
              <w:rPr>
                <w:sz w:val="20"/>
              </w:rPr>
              <w:t>(Do a mapping between Department and Section in database. Section dropdown list should be filtered according to selected “Department” if user has selected a Department)</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6"/>
              <w:spacing w:line="240" w:lineRule="auto"/>
              <w:ind w:left="0"/>
              <w:rPr>
                <w:sz w:val="20"/>
              </w:rPr>
            </w:pPr>
            <w:r>
              <w:rPr>
                <w:sz w:val="20"/>
              </w:rPr>
              <w:t>Local Crew</w:t>
            </w:r>
          </w:p>
        </w:tc>
        <w:tc>
          <w:tcPr>
            <w:tcW w:w="7371" w:type="dxa"/>
            <w:tcBorders>
              <w:top w:val="nil"/>
              <w:left w:val="nil"/>
              <w:bottom w:val="single" w:color="auto" w:sz="8" w:space="0"/>
              <w:right w:val="single" w:color="auto" w:sz="8" w:space="0"/>
            </w:tcBorders>
            <w:tcMar>
              <w:top w:w="0" w:type="dxa"/>
              <w:left w:w="108" w:type="dxa"/>
              <w:bottom w:w="0" w:type="dxa"/>
              <w:right w:w="108" w:type="dxa"/>
            </w:tcMar>
            <w:vAlign w:val="center"/>
          </w:tcPr>
          <w:p>
            <w:pPr>
              <w:spacing w:after="0" w:line="240" w:lineRule="auto"/>
              <w:rPr>
                <w:sz w:val="20"/>
                <w:szCs w:val="22"/>
              </w:rPr>
            </w:pPr>
            <w:r>
              <w:rPr>
                <w:sz w:val="20"/>
                <w:szCs w:val="22"/>
              </w:rPr>
              <w:t>Display this field only when “FMD” is selected in “Department”</w:t>
            </w:r>
          </w:p>
          <w:p>
            <w:pPr>
              <w:pStyle w:val="106"/>
              <w:spacing w:line="240" w:lineRule="auto"/>
              <w:ind w:left="0"/>
              <w:rPr>
                <w:rFonts w:ascii="Calibri" w:hAnsi="Calibri" w:cs="Calibri"/>
                <w:sz w:val="20"/>
              </w:rPr>
            </w:pPr>
            <w:r>
              <w:rPr>
                <w:sz w:val="20"/>
              </w:rPr>
              <w:t xml:space="preserve">Dropdown. </w:t>
            </w:r>
          </w:p>
          <w:p>
            <w:pPr>
              <w:pStyle w:val="106"/>
              <w:spacing w:line="240" w:lineRule="auto"/>
              <w:ind w:left="0"/>
              <w:rPr>
                <w:sz w:val="20"/>
              </w:rPr>
            </w:pPr>
            <w:r>
              <w:rPr>
                <w:sz w:val="20"/>
              </w:rPr>
              <w:t xml:space="preserve">[Yes|No|All(default)] </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Expiry Date From</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Select from calendar</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Expiry Date To</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Select from calendar</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User Group</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sz w:val="20"/>
              </w:rPr>
            </w:pPr>
            <w:r>
              <w:rPr>
                <w:sz w:val="20"/>
              </w:rPr>
              <w:t xml:space="preserve">Dropdown. </w:t>
            </w:r>
          </w:p>
          <w:p>
            <w:pPr>
              <w:pStyle w:val="106"/>
              <w:spacing w:line="240" w:lineRule="auto"/>
              <w:ind w:left="0"/>
              <w:rPr>
                <w:sz w:val="20"/>
              </w:rPr>
            </w:pPr>
            <w:r>
              <w:rPr>
                <w:sz w:val="20"/>
              </w:rPr>
              <w:t xml:space="preserve">Select from a list of user’s group(s) </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Active</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sz w:val="20"/>
              </w:rPr>
            </w:pPr>
            <w:r>
              <w:rPr>
                <w:sz w:val="20"/>
              </w:rPr>
              <w:t xml:space="preserve">Dropdown. </w:t>
            </w:r>
          </w:p>
          <w:p>
            <w:pPr>
              <w:pStyle w:val="106"/>
              <w:spacing w:line="240" w:lineRule="auto"/>
              <w:ind w:left="0"/>
              <w:rPr>
                <w:sz w:val="20"/>
              </w:rPr>
            </w:pPr>
            <w:r>
              <w:rPr>
                <w:sz w:val="20"/>
              </w:rPr>
              <w:t>[Yes(default)|No|All]</w:t>
            </w:r>
          </w:p>
        </w:tc>
      </w:tr>
      <w:tr>
        <w:tblPrEx>
          <w:tblLayout w:type="fixed"/>
          <w:tblCellMar>
            <w:top w:w="0" w:type="dxa"/>
            <w:left w:w="0" w:type="dxa"/>
            <w:bottom w:w="0" w:type="dxa"/>
            <w:right w:w="0" w:type="dxa"/>
          </w:tblCellMar>
        </w:tblPrEx>
        <w:trPr>
          <w:trHeight w:val="57" w:hRule="atLeast"/>
        </w:trPr>
        <w:tc>
          <w:tcPr>
            <w:tcW w:w="1985"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Status</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ascii="Calibri" w:hAnsi="Calibri" w:cs="Calibri"/>
                <w:sz w:val="20"/>
              </w:rPr>
            </w:pPr>
            <w:r>
              <w:rPr>
                <w:sz w:val="20"/>
              </w:rPr>
              <w:t xml:space="preserve">Dropdown. </w:t>
            </w:r>
          </w:p>
          <w:p>
            <w:pPr>
              <w:pStyle w:val="106"/>
              <w:spacing w:line="240" w:lineRule="auto"/>
              <w:ind w:left="0"/>
              <w:rPr>
                <w:sz w:val="20"/>
              </w:rPr>
            </w:pPr>
            <w:r>
              <w:rPr>
                <w:sz w:val="20"/>
              </w:rPr>
              <w:t>[Expiring|Expired|Out of Notification Period |All(default)]</w:t>
            </w:r>
          </w:p>
        </w:tc>
      </w:tr>
    </w:tbl>
    <w:p>
      <w:pPr>
        <w:spacing w:after="0"/>
        <w:ind w:left="720"/>
        <w:jc w:val="both"/>
        <w:rPr>
          <w:sz w:val="20"/>
        </w:rPr>
      </w:pPr>
    </w:p>
    <w:p>
      <w:pPr>
        <w:spacing w:after="0"/>
        <w:ind w:left="720"/>
        <w:jc w:val="both"/>
        <w:rPr>
          <w:sz w:val="20"/>
        </w:rPr>
      </w:pPr>
      <w:r>
        <w:rPr>
          <w:sz w:val="20"/>
        </w:rPr>
        <w:t>The following default fields shall be shown in the list of staff reminder search records: -</w:t>
      </w:r>
    </w:p>
    <w:p>
      <w:pPr>
        <w:pStyle w:val="106"/>
        <w:rPr>
          <w:sz w:val="20"/>
        </w:rPr>
      </w:pPr>
      <w:r>
        <w:rPr>
          <w:sz w:val="20"/>
        </w:rPr>
        <w:t>Record to Monitor</w:t>
      </w:r>
    </w:p>
    <w:p>
      <w:pPr>
        <w:pStyle w:val="106"/>
        <w:rPr>
          <w:sz w:val="20"/>
        </w:rPr>
      </w:pPr>
      <w:r>
        <w:rPr>
          <w:sz w:val="20"/>
        </w:rPr>
        <w:t>Staff Code</w:t>
      </w:r>
    </w:p>
    <w:p>
      <w:pPr>
        <w:pStyle w:val="106"/>
        <w:rPr>
          <w:sz w:val="20"/>
        </w:rPr>
      </w:pPr>
      <w:r>
        <w:rPr>
          <w:sz w:val="20"/>
        </w:rPr>
        <w:t>Staff Name</w:t>
      </w:r>
    </w:p>
    <w:p>
      <w:pPr>
        <w:pStyle w:val="106"/>
        <w:rPr>
          <w:sz w:val="20"/>
        </w:rPr>
      </w:pPr>
      <w:r>
        <w:rPr>
          <w:sz w:val="20"/>
        </w:rPr>
        <w:t>Local Crew</w:t>
      </w:r>
    </w:p>
    <w:p>
      <w:pPr>
        <w:pStyle w:val="106"/>
        <w:rPr>
          <w:sz w:val="20"/>
        </w:rPr>
      </w:pPr>
      <w:r>
        <w:rPr>
          <w:sz w:val="20"/>
        </w:rPr>
        <w:t xml:space="preserve">Expiry Date </w:t>
      </w:r>
    </w:p>
    <w:p>
      <w:pPr>
        <w:pStyle w:val="106"/>
        <w:rPr>
          <w:sz w:val="20"/>
        </w:rPr>
      </w:pPr>
      <w:r>
        <w:rPr>
          <w:sz w:val="20"/>
        </w:rPr>
        <w:t>User Group</w:t>
      </w:r>
    </w:p>
    <w:p>
      <w:pPr>
        <w:pStyle w:val="106"/>
        <w:rPr>
          <w:sz w:val="20"/>
        </w:rPr>
      </w:pPr>
      <w:r>
        <w:rPr>
          <w:sz w:val="20"/>
        </w:rPr>
        <w:t>Reminder</w:t>
      </w:r>
    </w:p>
    <w:p>
      <w:pPr>
        <w:pStyle w:val="106"/>
        <w:rPr>
          <w:sz w:val="20"/>
        </w:rPr>
      </w:pPr>
      <w:r>
        <w:rPr>
          <w:sz w:val="20"/>
        </w:rPr>
        <w:t xml:space="preserve">Status </w:t>
      </w:r>
    </w:p>
    <w:p>
      <w:pPr>
        <w:rPr>
          <w:color w:val="000000"/>
          <w:sz w:val="20"/>
          <w:szCs w:val="20"/>
          <w:lang w:val="en-GB"/>
        </w:rPr>
      </w:pPr>
      <w:r>
        <w:rPr>
          <w:sz w:val="20"/>
        </w:rPr>
        <w:t xml:space="preserve">However, there will be an option for user to choose additional fields to be displayed, or hide existing fields in the list. </w:t>
      </w:r>
    </w:p>
    <w:p>
      <w:pPr>
        <w:rPr>
          <w:lang w:val="en-GB"/>
        </w:rPr>
      </w:pPr>
      <w:r>
        <w:rPr>
          <w:color w:val="000000"/>
          <w:sz w:val="20"/>
          <w:szCs w:val="20"/>
          <w:lang w:val="en-GB"/>
        </w:rPr>
        <w:t> </w:t>
      </w:r>
    </w:p>
    <w:p>
      <w:pPr>
        <w:rPr>
          <w:lang w:val="en-GB"/>
        </w:rPr>
      </w:pPr>
      <w:r>
        <w:rPr>
          <w:color w:val="000000"/>
          <w:sz w:val="20"/>
          <w:szCs w:val="20"/>
          <w:lang w:val="en-GB"/>
        </w:rPr>
        <w:t>Logic to display masked NRIC/FIN or Reference No. in search result:</w:t>
      </w:r>
    </w:p>
    <w:p>
      <w:pPr>
        <w:pStyle w:val="106"/>
        <w:numPr>
          <w:ilvl w:val="0"/>
          <w:numId w:val="22"/>
        </w:numPr>
        <w:ind w:left="720"/>
        <w:contextualSpacing w:val="0"/>
        <w:rPr>
          <w:lang w:val="en-GB"/>
        </w:rPr>
      </w:pPr>
      <w:r>
        <w:rPr>
          <w:color w:val="000000"/>
          <w:lang w:val="en-GB"/>
        </w:rPr>
        <w:t>If Original Value length is 5 or above: display the last 5 characters in Masked Value, and prefix “X” to make the Masked Value length to 9 (e.g. XXXX89ABC)</w:t>
      </w:r>
    </w:p>
    <w:p>
      <w:pPr>
        <w:pStyle w:val="106"/>
        <w:numPr>
          <w:ilvl w:val="0"/>
          <w:numId w:val="22"/>
        </w:numPr>
        <w:ind w:left="720"/>
        <w:contextualSpacing w:val="0"/>
        <w:rPr>
          <w:lang w:val="en-GB"/>
        </w:rPr>
      </w:pPr>
      <w:r>
        <w:rPr>
          <w:color w:val="000000"/>
          <w:lang w:val="en-GB"/>
        </w:rPr>
        <w:t>Else display full value in Masked Value, and prefix “X” to make the total length to 9 (e.g. XXXXXXXX1)</w:t>
      </w:r>
      <w:r>
        <w:rPr>
          <w:color w:val="1F497D"/>
          <w:lang w:val="en-GB"/>
        </w:rPr>
        <w:t xml:space="preserve"> </w:t>
      </w:r>
    </w:p>
    <w:p>
      <w:pPr>
        <w:ind w:left="720"/>
        <w:rPr>
          <w:rFonts w:cs="Arial"/>
          <w:sz w:val="20"/>
        </w:rPr>
      </w:pPr>
      <w:r>
        <w:rPr>
          <w:sz w:val="20"/>
        </w:rPr>
        <w:t xml:space="preserve"> </w:t>
      </w:r>
      <w:r>
        <w:rPr>
          <w:rFonts w:ascii="Calibri" w:hAnsi="Calibri" w:cs="Calibri"/>
          <w:color w:val="000000"/>
          <w:sz w:val="20"/>
        </w:rPr>
        <w:t xml:space="preserve">Example:- </w:t>
      </w:r>
    </w:p>
    <w:tbl>
      <w:tblPr>
        <w:tblStyle w:val="58"/>
        <w:tblW w:w="7087"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68"/>
        <w:gridCol w:w="2410"/>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vMerge w:val="restart"/>
            <w:shd w:val="clear" w:color="auto" w:fill="FBD4B4" w:themeFill="accent6" w:themeFillTint="66"/>
            <w:tcMar>
              <w:top w:w="0" w:type="dxa"/>
              <w:left w:w="108" w:type="dxa"/>
              <w:bottom w:w="0" w:type="dxa"/>
              <w:right w:w="108" w:type="dxa"/>
            </w:tcMar>
          </w:tcPr>
          <w:p>
            <w:pPr>
              <w:spacing w:after="0" w:line="240" w:lineRule="auto"/>
              <w:rPr>
                <w:sz w:val="20"/>
                <w:szCs w:val="22"/>
              </w:rPr>
            </w:pPr>
            <w:r>
              <w:rPr>
                <w:sz w:val="20"/>
                <w:szCs w:val="22"/>
              </w:rPr>
              <w:t>Length of NRIC/FIN or Reference No.</w:t>
            </w:r>
          </w:p>
        </w:tc>
        <w:tc>
          <w:tcPr>
            <w:tcW w:w="4819" w:type="dxa"/>
            <w:gridSpan w:val="2"/>
            <w:shd w:val="clear" w:color="auto" w:fill="FBD4B4" w:themeFill="accent6" w:themeFillTint="66"/>
            <w:tcMar>
              <w:top w:w="0" w:type="dxa"/>
              <w:left w:w="108" w:type="dxa"/>
              <w:bottom w:w="0" w:type="dxa"/>
              <w:right w:w="108" w:type="dxa"/>
            </w:tcMar>
          </w:tcPr>
          <w:p>
            <w:pPr>
              <w:spacing w:after="0" w:line="240" w:lineRule="auto"/>
              <w:jc w:val="center"/>
              <w:rPr>
                <w:sz w:val="20"/>
                <w:szCs w:val="22"/>
              </w:rPr>
            </w:pPr>
            <w:r>
              <w:rPr>
                <w:sz w:val="20"/>
                <w:szCs w:val="22"/>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8" w:type="dxa"/>
            <w:vMerge w:val="continue"/>
            <w:shd w:val="clear" w:color="auto" w:fill="FBD4B4" w:themeFill="accent6" w:themeFillTint="66"/>
            <w:vAlign w:val="center"/>
          </w:tcPr>
          <w:p>
            <w:pPr>
              <w:spacing w:after="0" w:line="240" w:lineRule="auto"/>
              <w:rPr>
                <w:sz w:val="20"/>
                <w:szCs w:val="22"/>
              </w:rPr>
            </w:pPr>
          </w:p>
        </w:tc>
        <w:tc>
          <w:tcPr>
            <w:tcW w:w="2410" w:type="dxa"/>
            <w:shd w:val="clear" w:color="auto" w:fill="FBD4B4" w:themeFill="accent6" w:themeFillTint="66"/>
            <w:tcMar>
              <w:top w:w="0" w:type="dxa"/>
              <w:left w:w="108" w:type="dxa"/>
              <w:bottom w:w="0" w:type="dxa"/>
              <w:right w:w="108" w:type="dxa"/>
            </w:tcMar>
          </w:tcPr>
          <w:p>
            <w:pPr>
              <w:spacing w:after="0" w:line="240" w:lineRule="auto"/>
              <w:rPr>
                <w:sz w:val="20"/>
                <w:szCs w:val="22"/>
              </w:rPr>
            </w:pPr>
            <w:r>
              <w:rPr>
                <w:sz w:val="20"/>
                <w:szCs w:val="22"/>
              </w:rPr>
              <w:t>Original Value</w:t>
            </w:r>
          </w:p>
        </w:tc>
        <w:tc>
          <w:tcPr>
            <w:tcW w:w="2409" w:type="dxa"/>
            <w:shd w:val="clear" w:color="auto" w:fill="FBD4B4" w:themeFill="accent6" w:themeFillTint="66"/>
            <w:tcMar>
              <w:top w:w="0" w:type="dxa"/>
              <w:left w:w="108" w:type="dxa"/>
              <w:bottom w:w="0" w:type="dxa"/>
              <w:right w:w="108" w:type="dxa"/>
            </w:tcMar>
          </w:tcPr>
          <w:p>
            <w:pPr>
              <w:spacing w:after="0" w:line="240" w:lineRule="auto"/>
              <w:rPr>
                <w:sz w:val="20"/>
                <w:szCs w:val="22"/>
              </w:rPr>
            </w:pPr>
            <w:r>
              <w:rPr>
                <w:sz w:val="20"/>
                <w:szCs w:val="22"/>
              </w:rPr>
              <w:t>Masked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8" w:type="dxa"/>
            <w:shd w:val="clear" w:color="auto" w:fill="auto"/>
            <w:tcMar>
              <w:top w:w="0" w:type="dxa"/>
              <w:left w:w="108" w:type="dxa"/>
              <w:bottom w:w="0" w:type="dxa"/>
              <w:right w:w="108" w:type="dxa"/>
            </w:tcMar>
          </w:tcPr>
          <w:p>
            <w:pPr>
              <w:spacing w:after="0" w:line="240" w:lineRule="auto"/>
              <w:rPr>
                <w:sz w:val="20"/>
                <w:szCs w:val="22"/>
              </w:rPr>
            </w:pPr>
            <w:r>
              <w:rPr>
                <w:sz w:val="20"/>
                <w:szCs w:val="22"/>
              </w:rPr>
              <w:t>10 or above</w:t>
            </w:r>
          </w:p>
        </w:tc>
        <w:tc>
          <w:tcPr>
            <w:tcW w:w="2410" w:type="dxa"/>
            <w:shd w:val="clear" w:color="auto" w:fill="auto"/>
            <w:tcMar>
              <w:top w:w="0" w:type="dxa"/>
              <w:left w:w="108" w:type="dxa"/>
              <w:bottom w:w="0" w:type="dxa"/>
              <w:right w:w="108" w:type="dxa"/>
            </w:tcMar>
          </w:tcPr>
          <w:p>
            <w:pPr>
              <w:spacing w:after="0" w:line="240" w:lineRule="auto"/>
              <w:rPr>
                <w:sz w:val="20"/>
                <w:szCs w:val="22"/>
              </w:rPr>
            </w:pPr>
            <w:r>
              <w:rPr>
                <w:sz w:val="20"/>
                <w:szCs w:val="22"/>
              </w:rPr>
              <w:t>123456789ABC</w:t>
            </w:r>
          </w:p>
        </w:tc>
        <w:tc>
          <w:tcPr>
            <w:tcW w:w="2409" w:type="dxa"/>
            <w:shd w:val="clear" w:color="auto" w:fill="auto"/>
            <w:tcMar>
              <w:top w:w="0" w:type="dxa"/>
              <w:left w:w="108" w:type="dxa"/>
              <w:bottom w:w="0" w:type="dxa"/>
              <w:right w:w="108" w:type="dxa"/>
            </w:tcMar>
          </w:tcPr>
          <w:p>
            <w:pPr>
              <w:spacing w:after="0" w:line="240" w:lineRule="auto"/>
              <w:rPr>
                <w:sz w:val="20"/>
                <w:szCs w:val="22"/>
              </w:rPr>
            </w:pPr>
            <w:r>
              <w:rPr>
                <w:sz w:val="20"/>
                <w:szCs w:val="22"/>
              </w:rPr>
              <w:t>XXXX89ABC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8" w:type="dxa"/>
            <w:shd w:val="clear" w:color="auto" w:fill="auto"/>
            <w:tcMar>
              <w:top w:w="0" w:type="dxa"/>
              <w:left w:w="108" w:type="dxa"/>
              <w:bottom w:w="0" w:type="dxa"/>
              <w:right w:w="108" w:type="dxa"/>
            </w:tcMar>
          </w:tcPr>
          <w:p>
            <w:pPr>
              <w:spacing w:after="0" w:line="240" w:lineRule="auto"/>
              <w:rPr>
                <w:sz w:val="20"/>
                <w:szCs w:val="22"/>
              </w:rPr>
            </w:pPr>
            <w:r>
              <w:rPr>
                <w:sz w:val="20"/>
                <w:szCs w:val="22"/>
              </w:rPr>
              <w:t>9</w:t>
            </w:r>
          </w:p>
        </w:tc>
        <w:tc>
          <w:tcPr>
            <w:tcW w:w="2410" w:type="dxa"/>
            <w:shd w:val="clear" w:color="auto" w:fill="auto"/>
            <w:tcMar>
              <w:top w:w="0" w:type="dxa"/>
              <w:left w:w="108" w:type="dxa"/>
              <w:bottom w:w="0" w:type="dxa"/>
              <w:right w:w="108" w:type="dxa"/>
            </w:tcMar>
          </w:tcPr>
          <w:p>
            <w:pPr>
              <w:spacing w:after="0" w:line="240" w:lineRule="auto"/>
              <w:rPr>
                <w:sz w:val="20"/>
                <w:szCs w:val="22"/>
              </w:rPr>
            </w:pPr>
            <w:r>
              <w:rPr>
                <w:sz w:val="20"/>
                <w:szCs w:val="22"/>
              </w:rPr>
              <w:t>123456789</w:t>
            </w:r>
          </w:p>
        </w:tc>
        <w:tc>
          <w:tcPr>
            <w:tcW w:w="2409" w:type="dxa"/>
            <w:shd w:val="clear" w:color="auto" w:fill="auto"/>
            <w:tcMar>
              <w:top w:w="0" w:type="dxa"/>
              <w:left w:w="108" w:type="dxa"/>
              <w:bottom w:w="0" w:type="dxa"/>
              <w:right w:w="108" w:type="dxa"/>
            </w:tcMar>
          </w:tcPr>
          <w:p>
            <w:pPr>
              <w:spacing w:after="0" w:line="240" w:lineRule="auto"/>
              <w:rPr>
                <w:sz w:val="20"/>
                <w:szCs w:val="22"/>
              </w:rPr>
            </w:pPr>
            <w:r>
              <w:rPr>
                <w:sz w:val="20"/>
                <w:szCs w:val="22"/>
              </w:rPr>
              <w:t>XXXX56789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8" w:type="dxa"/>
            <w:shd w:val="clear" w:color="auto" w:fill="auto"/>
            <w:tcMar>
              <w:top w:w="0" w:type="dxa"/>
              <w:left w:w="108" w:type="dxa"/>
              <w:bottom w:w="0" w:type="dxa"/>
              <w:right w:w="108" w:type="dxa"/>
            </w:tcMar>
          </w:tcPr>
          <w:p>
            <w:pPr>
              <w:spacing w:after="0" w:line="240" w:lineRule="auto"/>
              <w:rPr>
                <w:sz w:val="20"/>
                <w:szCs w:val="22"/>
              </w:rPr>
            </w:pPr>
            <w:r>
              <w:rPr>
                <w:sz w:val="20"/>
                <w:szCs w:val="22"/>
              </w:rPr>
              <w:t>8</w:t>
            </w:r>
          </w:p>
        </w:tc>
        <w:tc>
          <w:tcPr>
            <w:tcW w:w="2410" w:type="dxa"/>
            <w:shd w:val="clear" w:color="auto" w:fill="auto"/>
            <w:tcMar>
              <w:top w:w="0" w:type="dxa"/>
              <w:left w:w="108" w:type="dxa"/>
              <w:bottom w:w="0" w:type="dxa"/>
              <w:right w:w="108" w:type="dxa"/>
            </w:tcMar>
          </w:tcPr>
          <w:p>
            <w:pPr>
              <w:spacing w:after="0" w:line="240" w:lineRule="auto"/>
              <w:rPr>
                <w:sz w:val="20"/>
                <w:szCs w:val="22"/>
              </w:rPr>
            </w:pPr>
            <w:r>
              <w:rPr>
                <w:sz w:val="20"/>
                <w:szCs w:val="22"/>
              </w:rPr>
              <w:t>12345678</w:t>
            </w:r>
          </w:p>
        </w:tc>
        <w:tc>
          <w:tcPr>
            <w:tcW w:w="2409" w:type="dxa"/>
            <w:shd w:val="clear" w:color="auto" w:fill="auto"/>
            <w:tcMar>
              <w:top w:w="0" w:type="dxa"/>
              <w:left w:w="108" w:type="dxa"/>
              <w:bottom w:w="0" w:type="dxa"/>
              <w:right w:w="108" w:type="dxa"/>
            </w:tcMar>
          </w:tcPr>
          <w:p>
            <w:pPr>
              <w:spacing w:after="0" w:line="240" w:lineRule="auto"/>
              <w:rPr>
                <w:sz w:val="20"/>
                <w:szCs w:val="22"/>
              </w:rPr>
            </w:pPr>
            <w:r>
              <w:rPr>
                <w:sz w:val="20"/>
                <w:szCs w:val="22"/>
              </w:rPr>
              <w:t>XXXX45678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8" w:type="dxa"/>
            <w:shd w:val="clear" w:color="auto" w:fill="auto"/>
            <w:tcMar>
              <w:top w:w="0" w:type="dxa"/>
              <w:left w:w="108" w:type="dxa"/>
              <w:bottom w:w="0" w:type="dxa"/>
              <w:right w:w="108" w:type="dxa"/>
            </w:tcMar>
          </w:tcPr>
          <w:p>
            <w:pPr>
              <w:spacing w:after="0" w:line="240" w:lineRule="auto"/>
              <w:rPr>
                <w:sz w:val="20"/>
                <w:szCs w:val="22"/>
              </w:rPr>
            </w:pPr>
            <w:r>
              <w:rPr>
                <w:sz w:val="20"/>
                <w:szCs w:val="22"/>
              </w:rPr>
              <w:t>7</w:t>
            </w:r>
          </w:p>
        </w:tc>
        <w:tc>
          <w:tcPr>
            <w:tcW w:w="2410" w:type="dxa"/>
            <w:shd w:val="clear" w:color="auto" w:fill="auto"/>
            <w:tcMar>
              <w:top w:w="0" w:type="dxa"/>
              <w:left w:w="108" w:type="dxa"/>
              <w:bottom w:w="0" w:type="dxa"/>
              <w:right w:w="108" w:type="dxa"/>
            </w:tcMar>
          </w:tcPr>
          <w:p>
            <w:pPr>
              <w:spacing w:after="0" w:line="240" w:lineRule="auto"/>
              <w:rPr>
                <w:sz w:val="20"/>
                <w:szCs w:val="22"/>
              </w:rPr>
            </w:pPr>
            <w:r>
              <w:rPr>
                <w:sz w:val="20"/>
                <w:szCs w:val="22"/>
              </w:rPr>
              <w:t>1234567</w:t>
            </w:r>
          </w:p>
        </w:tc>
        <w:tc>
          <w:tcPr>
            <w:tcW w:w="2409" w:type="dxa"/>
            <w:shd w:val="clear" w:color="auto" w:fill="auto"/>
            <w:tcMar>
              <w:top w:w="0" w:type="dxa"/>
              <w:left w:w="108" w:type="dxa"/>
              <w:bottom w:w="0" w:type="dxa"/>
              <w:right w:w="108" w:type="dxa"/>
            </w:tcMar>
          </w:tcPr>
          <w:p>
            <w:pPr>
              <w:spacing w:after="0" w:line="240" w:lineRule="auto"/>
              <w:rPr>
                <w:sz w:val="20"/>
                <w:szCs w:val="22"/>
              </w:rPr>
            </w:pPr>
            <w:r>
              <w:rPr>
                <w:sz w:val="20"/>
                <w:szCs w:val="22"/>
              </w:rPr>
              <w:t>XXXX34567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8" w:type="dxa"/>
            <w:shd w:val="clear" w:color="auto" w:fill="auto"/>
            <w:tcMar>
              <w:top w:w="0" w:type="dxa"/>
              <w:left w:w="108" w:type="dxa"/>
              <w:bottom w:w="0" w:type="dxa"/>
              <w:right w:w="108" w:type="dxa"/>
            </w:tcMar>
          </w:tcPr>
          <w:p>
            <w:pPr>
              <w:spacing w:after="0" w:line="240" w:lineRule="auto"/>
              <w:rPr>
                <w:sz w:val="20"/>
                <w:szCs w:val="22"/>
              </w:rPr>
            </w:pPr>
            <w:r>
              <w:rPr>
                <w:sz w:val="20"/>
                <w:szCs w:val="22"/>
              </w:rPr>
              <w:t>6</w:t>
            </w:r>
          </w:p>
        </w:tc>
        <w:tc>
          <w:tcPr>
            <w:tcW w:w="2410" w:type="dxa"/>
            <w:shd w:val="clear" w:color="auto" w:fill="auto"/>
            <w:tcMar>
              <w:top w:w="0" w:type="dxa"/>
              <w:left w:w="108" w:type="dxa"/>
              <w:bottom w:w="0" w:type="dxa"/>
              <w:right w:w="108" w:type="dxa"/>
            </w:tcMar>
          </w:tcPr>
          <w:p>
            <w:pPr>
              <w:spacing w:after="0" w:line="240" w:lineRule="auto"/>
              <w:rPr>
                <w:sz w:val="20"/>
                <w:szCs w:val="22"/>
              </w:rPr>
            </w:pPr>
            <w:r>
              <w:rPr>
                <w:sz w:val="20"/>
                <w:szCs w:val="22"/>
              </w:rPr>
              <w:t>123456</w:t>
            </w:r>
          </w:p>
        </w:tc>
        <w:tc>
          <w:tcPr>
            <w:tcW w:w="2409" w:type="dxa"/>
            <w:shd w:val="clear" w:color="auto" w:fill="auto"/>
            <w:tcMar>
              <w:top w:w="0" w:type="dxa"/>
              <w:left w:w="108" w:type="dxa"/>
              <w:bottom w:w="0" w:type="dxa"/>
              <w:right w:w="108" w:type="dxa"/>
            </w:tcMar>
          </w:tcPr>
          <w:p>
            <w:pPr>
              <w:spacing w:after="0" w:line="240" w:lineRule="auto"/>
              <w:rPr>
                <w:sz w:val="20"/>
                <w:szCs w:val="22"/>
              </w:rPr>
            </w:pPr>
            <w:r>
              <w:rPr>
                <w:sz w:val="20"/>
                <w:szCs w:val="22"/>
              </w:rPr>
              <w:t>XXXX23456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8" w:type="dxa"/>
            <w:shd w:val="clear" w:color="auto" w:fill="auto"/>
            <w:tcMar>
              <w:top w:w="0" w:type="dxa"/>
              <w:left w:w="108" w:type="dxa"/>
              <w:bottom w:w="0" w:type="dxa"/>
              <w:right w:w="108" w:type="dxa"/>
            </w:tcMar>
          </w:tcPr>
          <w:p>
            <w:pPr>
              <w:spacing w:after="0" w:line="240" w:lineRule="auto"/>
              <w:rPr>
                <w:sz w:val="20"/>
                <w:szCs w:val="22"/>
              </w:rPr>
            </w:pPr>
            <w:r>
              <w:rPr>
                <w:sz w:val="20"/>
                <w:szCs w:val="22"/>
              </w:rPr>
              <w:t>5</w:t>
            </w:r>
          </w:p>
        </w:tc>
        <w:tc>
          <w:tcPr>
            <w:tcW w:w="2410" w:type="dxa"/>
            <w:shd w:val="clear" w:color="auto" w:fill="auto"/>
            <w:tcMar>
              <w:top w:w="0" w:type="dxa"/>
              <w:left w:w="108" w:type="dxa"/>
              <w:bottom w:w="0" w:type="dxa"/>
              <w:right w:w="108" w:type="dxa"/>
            </w:tcMar>
          </w:tcPr>
          <w:p>
            <w:pPr>
              <w:spacing w:after="0" w:line="240" w:lineRule="auto"/>
              <w:rPr>
                <w:sz w:val="20"/>
                <w:szCs w:val="22"/>
              </w:rPr>
            </w:pPr>
            <w:r>
              <w:rPr>
                <w:sz w:val="20"/>
                <w:szCs w:val="22"/>
              </w:rPr>
              <w:t>12345</w:t>
            </w:r>
          </w:p>
        </w:tc>
        <w:tc>
          <w:tcPr>
            <w:tcW w:w="2409" w:type="dxa"/>
            <w:shd w:val="clear" w:color="auto" w:fill="auto"/>
            <w:tcMar>
              <w:top w:w="0" w:type="dxa"/>
              <w:left w:w="108" w:type="dxa"/>
              <w:bottom w:w="0" w:type="dxa"/>
              <w:right w:w="108" w:type="dxa"/>
            </w:tcMar>
          </w:tcPr>
          <w:p>
            <w:pPr>
              <w:spacing w:after="0" w:line="240" w:lineRule="auto"/>
              <w:rPr>
                <w:sz w:val="20"/>
                <w:szCs w:val="22"/>
              </w:rPr>
            </w:pPr>
            <w:r>
              <w:rPr>
                <w:sz w:val="20"/>
                <w:szCs w:val="22"/>
              </w:rPr>
              <w:t>XXXX12345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8" w:type="dxa"/>
            <w:shd w:val="clear" w:color="auto" w:fill="auto"/>
            <w:tcMar>
              <w:top w:w="0" w:type="dxa"/>
              <w:left w:w="108" w:type="dxa"/>
              <w:bottom w:w="0" w:type="dxa"/>
              <w:right w:w="108" w:type="dxa"/>
            </w:tcMar>
          </w:tcPr>
          <w:p>
            <w:pPr>
              <w:spacing w:after="0" w:line="240" w:lineRule="auto"/>
              <w:rPr>
                <w:sz w:val="20"/>
                <w:szCs w:val="22"/>
              </w:rPr>
            </w:pPr>
            <w:r>
              <w:rPr>
                <w:sz w:val="20"/>
                <w:szCs w:val="22"/>
              </w:rPr>
              <w:t>4</w:t>
            </w:r>
          </w:p>
        </w:tc>
        <w:tc>
          <w:tcPr>
            <w:tcW w:w="2410" w:type="dxa"/>
            <w:shd w:val="clear" w:color="auto" w:fill="auto"/>
            <w:tcMar>
              <w:top w:w="0" w:type="dxa"/>
              <w:left w:w="108" w:type="dxa"/>
              <w:bottom w:w="0" w:type="dxa"/>
              <w:right w:w="108" w:type="dxa"/>
            </w:tcMar>
          </w:tcPr>
          <w:p>
            <w:pPr>
              <w:spacing w:after="0" w:line="240" w:lineRule="auto"/>
              <w:rPr>
                <w:sz w:val="20"/>
                <w:szCs w:val="22"/>
              </w:rPr>
            </w:pPr>
            <w:r>
              <w:rPr>
                <w:sz w:val="20"/>
                <w:szCs w:val="22"/>
              </w:rPr>
              <w:t>1234</w:t>
            </w:r>
          </w:p>
        </w:tc>
        <w:tc>
          <w:tcPr>
            <w:tcW w:w="2409" w:type="dxa"/>
            <w:shd w:val="clear" w:color="auto" w:fill="auto"/>
            <w:tcMar>
              <w:top w:w="0" w:type="dxa"/>
              <w:left w:w="108" w:type="dxa"/>
              <w:bottom w:w="0" w:type="dxa"/>
              <w:right w:w="108" w:type="dxa"/>
            </w:tcMar>
          </w:tcPr>
          <w:p>
            <w:pPr>
              <w:spacing w:after="0" w:line="240" w:lineRule="auto"/>
              <w:rPr>
                <w:sz w:val="20"/>
                <w:szCs w:val="22"/>
              </w:rPr>
            </w:pPr>
            <w:r>
              <w:rPr>
                <w:sz w:val="20"/>
                <w:szCs w:val="22"/>
              </w:rPr>
              <w:t>XXXXX1234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8" w:type="dxa"/>
            <w:shd w:val="clear" w:color="auto" w:fill="auto"/>
            <w:tcMar>
              <w:top w:w="0" w:type="dxa"/>
              <w:left w:w="108" w:type="dxa"/>
              <w:bottom w:w="0" w:type="dxa"/>
              <w:right w:w="108" w:type="dxa"/>
            </w:tcMar>
          </w:tcPr>
          <w:p>
            <w:pPr>
              <w:spacing w:after="0" w:line="240" w:lineRule="auto"/>
              <w:rPr>
                <w:sz w:val="20"/>
                <w:szCs w:val="22"/>
              </w:rPr>
            </w:pPr>
            <w:r>
              <w:rPr>
                <w:sz w:val="20"/>
                <w:szCs w:val="22"/>
              </w:rPr>
              <w:t>3</w:t>
            </w:r>
          </w:p>
        </w:tc>
        <w:tc>
          <w:tcPr>
            <w:tcW w:w="2410" w:type="dxa"/>
            <w:shd w:val="clear" w:color="auto" w:fill="auto"/>
            <w:tcMar>
              <w:top w:w="0" w:type="dxa"/>
              <w:left w:w="108" w:type="dxa"/>
              <w:bottom w:w="0" w:type="dxa"/>
              <w:right w:w="108" w:type="dxa"/>
            </w:tcMar>
          </w:tcPr>
          <w:p>
            <w:pPr>
              <w:spacing w:after="0" w:line="240" w:lineRule="auto"/>
              <w:rPr>
                <w:sz w:val="20"/>
                <w:szCs w:val="22"/>
              </w:rPr>
            </w:pPr>
            <w:r>
              <w:rPr>
                <w:sz w:val="20"/>
                <w:szCs w:val="22"/>
              </w:rPr>
              <w:t>123</w:t>
            </w:r>
          </w:p>
        </w:tc>
        <w:tc>
          <w:tcPr>
            <w:tcW w:w="2409" w:type="dxa"/>
            <w:shd w:val="clear" w:color="auto" w:fill="auto"/>
            <w:tcMar>
              <w:top w:w="0" w:type="dxa"/>
              <w:left w:w="108" w:type="dxa"/>
              <w:bottom w:w="0" w:type="dxa"/>
              <w:right w:w="108" w:type="dxa"/>
            </w:tcMar>
          </w:tcPr>
          <w:p>
            <w:pPr>
              <w:spacing w:after="0" w:line="240" w:lineRule="auto"/>
              <w:rPr>
                <w:sz w:val="20"/>
                <w:szCs w:val="22"/>
              </w:rPr>
            </w:pPr>
            <w:r>
              <w:rPr>
                <w:sz w:val="20"/>
                <w:szCs w:val="22"/>
              </w:rPr>
              <w:t>XXXXXX123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8" w:type="dxa"/>
            <w:shd w:val="clear" w:color="auto" w:fill="auto"/>
            <w:tcMar>
              <w:top w:w="0" w:type="dxa"/>
              <w:left w:w="108" w:type="dxa"/>
              <w:bottom w:w="0" w:type="dxa"/>
              <w:right w:w="108" w:type="dxa"/>
            </w:tcMar>
          </w:tcPr>
          <w:p>
            <w:pPr>
              <w:spacing w:after="0" w:line="240" w:lineRule="auto"/>
              <w:rPr>
                <w:sz w:val="20"/>
                <w:szCs w:val="22"/>
              </w:rPr>
            </w:pPr>
            <w:r>
              <w:rPr>
                <w:sz w:val="20"/>
                <w:szCs w:val="22"/>
              </w:rPr>
              <w:t>2</w:t>
            </w:r>
          </w:p>
        </w:tc>
        <w:tc>
          <w:tcPr>
            <w:tcW w:w="2410" w:type="dxa"/>
            <w:shd w:val="clear" w:color="auto" w:fill="auto"/>
            <w:tcMar>
              <w:top w:w="0" w:type="dxa"/>
              <w:left w:w="108" w:type="dxa"/>
              <w:bottom w:w="0" w:type="dxa"/>
              <w:right w:w="108" w:type="dxa"/>
            </w:tcMar>
          </w:tcPr>
          <w:p>
            <w:pPr>
              <w:spacing w:after="0" w:line="240" w:lineRule="auto"/>
              <w:rPr>
                <w:sz w:val="20"/>
                <w:szCs w:val="22"/>
              </w:rPr>
            </w:pPr>
            <w:r>
              <w:rPr>
                <w:sz w:val="20"/>
                <w:szCs w:val="22"/>
              </w:rPr>
              <w:t>12</w:t>
            </w:r>
          </w:p>
        </w:tc>
        <w:tc>
          <w:tcPr>
            <w:tcW w:w="2409" w:type="dxa"/>
            <w:shd w:val="clear" w:color="auto" w:fill="auto"/>
            <w:tcMar>
              <w:top w:w="0" w:type="dxa"/>
              <w:left w:w="108" w:type="dxa"/>
              <w:bottom w:w="0" w:type="dxa"/>
              <w:right w:w="108" w:type="dxa"/>
            </w:tcMar>
          </w:tcPr>
          <w:p>
            <w:pPr>
              <w:spacing w:after="0" w:line="240" w:lineRule="auto"/>
              <w:rPr>
                <w:sz w:val="20"/>
                <w:szCs w:val="22"/>
              </w:rPr>
            </w:pPr>
            <w:r>
              <w:rPr>
                <w:sz w:val="20"/>
                <w:szCs w:val="22"/>
              </w:rPr>
              <w:t>XXXXXXX12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8" w:type="dxa"/>
            <w:shd w:val="clear" w:color="auto" w:fill="auto"/>
            <w:tcMar>
              <w:top w:w="0" w:type="dxa"/>
              <w:left w:w="108" w:type="dxa"/>
              <w:bottom w:w="0" w:type="dxa"/>
              <w:right w:w="108" w:type="dxa"/>
            </w:tcMar>
          </w:tcPr>
          <w:p>
            <w:pPr>
              <w:spacing w:after="0" w:line="240" w:lineRule="auto"/>
              <w:rPr>
                <w:sz w:val="20"/>
                <w:szCs w:val="22"/>
              </w:rPr>
            </w:pPr>
            <w:r>
              <w:rPr>
                <w:sz w:val="20"/>
                <w:szCs w:val="22"/>
              </w:rPr>
              <w:t>1</w:t>
            </w:r>
          </w:p>
        </w:tc>
        <w:tc>
          <w:tcPr>
            <w:tcW w:w="2410" w:type="dxa"/>
            <w:shd w:val="clear" w:color="auto" w:fill="auto"/>
            <w:tcMar>
              <w:top w:w="0" w:type="dxa"/>
              <w:left w:w="108" w:type="dxa"/>
              <w:bottom w:w="0" w:type="dxa"/>
              <w:right w:w="108" w:type="dxa"/>
            </w:tcMar>
          </w:tcPr>
          <w:p>
            <w:pPr>
              <w:spacing w:after="0" w:line="240" w:lineRule="auto"/>
              <w:rPr>
                <w:sz w:val="20"/>
                <w:szCs w:val="22"/>
              </w:rPr>
            </w:pPr>
            <w:r>
              <w:rPr>
                <w:sz w:val="20"/>
                <w:szCs w:val="22"/>
              </w:rPr>
              <w:t>1</w:t>
            </w:r>
          </w:p>
        </w:tc>
        <w:tc>
          <w:tcPr>
            <w:tcW w:w="2409" w:type="dxa"/>
            <w:shd w:val="clear" w:color="auto" w:fill="auto"/>
            <w:tcMar>
              <w:top w:w="0" w:type="dxa"/>
              <w:left w:w="108" w:type="dxa"/>
              <w:bottom w:w="0" w:type="dxa"/>
              <w:right w:w="108" w:type="dxa"/>
            </w:tcMar>
          </w:tcPr>
          <w:p>
            <w:pPr>
              <w:spacing w:after="0" w:line="240" w:lineRule="auto"/>
              <w:rPr>
                <w:sz w:val="20"/>
                <w:szCs w:val="22"/>
              </w:rPr>
            </w:pPr>
            <w:r>
              <w:rPr>
                <w:sz w:val="20"/>
                <w:szCs w:val="22"/>
              </w:rPr>
              <w:t>XXXXXXXX1</w:t>
            </w:r>
          </w:p>
        </w:tc>
      </w:tr>
    </w:tbl>
    <w:p>
      <w:pPr>
        <w:spacing w:after="0"/>
        <w:ind w:left="720"/>
        <w:jc w:val="center"/>
        <w:rPr>
          <w:rFonts w:cs="Arial"/>
          <w:sz w:val="20"/>
        </w:rPr>
      </w:pPr>
    </w:p>
    <w:p>
      <w:pPr>
        <w:ind w:left="720"/>
        <w:jc w:val="both"/>
        <w:rPr>
          <w:rFonts w:cs="Arial"/>
          <w:sz w:val="20"/>
        </w:rPr>
      </w:pPr>
      <w:r>
        <w:rPr>
          <w:sz w:val="20"/>
          <w:szCs w:val="22"/>
        </w:rPr>
        <w:t xml:space="preserve">If a grid or table cell is too small to display the full content, only partial information will be shown. However full content will be displayed in a tooltip whenever user mouse over on that field. </w:t>
      </w:r>
    </w:p>
    <w:p>
      <w:pPr>
        <w:ind w:left="720"/>
        <w:jc w:val="both"/>
        <w:rPr>
          <w:rFonts w:cstheme="minorHAnsi"/>
          <w:sz w:val="20"/>
          <w:szCs w:val="22"/>
        </w:rPr>
      </w:pPr>
      <w:r>
        <w:rPr>
          <w:rFonts w:cstheme="minorHAnsi"/>
          <w:sz w:val="20"/>
          <w:szCs w:val="22"/>
        </w:rPr>
        <w:t>If column(s) has been sorted, the search result should displayed according to the sorted column(s)</w:t>
      </w:r>
    </w:p>
    <w:p>
      <w:pPr>
        <w:ind w:left="720"/>
        <w:jc w:val="both"/>
        <w:rPr>
          <w:sz w:val="20"/>
          <w:szCs w:val="22"/>
        </w:rPr>
      </w:pPr>
      <w:r>
        <w:rPr>
          <w:sz w:val="20"/>
          <w:szCs w:val="22"/>
        </w:rPr>
        <w:t>By default, 20 staff monitor records will be shown in one search result page. There will be an option for user to configure the number of reminders to be shown in one result page.</w:t>
      </w:r>
    </w:p>
    <w:p>
      <w:pPr>
        <w:ind w:left="720"/>
        <w:rPr>
          <w:sz w:val="20"/>
          <w:szCs w:val="22"/>
        </w:rPr>
      </w:pPr>
      <w:r>
        <w:rPr>
          <w:sz w:val="20"/>
          <w:szCs w:val="22"/>
        </w:rPr>
        <w:t>Color code shall be displayed properly on individual record to indicate staff monitor record status as Expired (red), Expiring (orange) or Outside Reminder Notice Periods (green)</w:t>
      </w:r>
    </w:p>
    <w:p>
      <w:pPr>
        <w:pStyle w:val="5"/>
      </w:pPr>
      <w:bookmarkStart w:id="224" w:name="_Toc506804004"/>
      <w:r>
        <w:t>Sort Staff Monitor Record</w:t>
      </w:r>
      <w:bookmarkEnd w:id="224"/>
    </w:p>
    <w:p>
      <w:pPr>
        <w:ind w:left="720"/>
        <w:jc w:val="both"/>
        <w:rPr>
          <w:sz w:val="20"/>
        </w:rPr>
      </w:pPr>
      <w:r>
        <w:rPr>
          <w:sz w:val="20"/>
        </w:rPr>
        <w:t>This feature shall allow authorized user to sort staff monitor records in search result by any column in the result list. By default, staff monitor records will be sorted by expiry date in descending order.</w:t>
      </w:r>
    </w:p>
    <w:p>
      <w:pPr>
        <w:pStyle w:val="5"/>
      </w:pPr>
      <w:bookmarkStart w:id="225" w:name="_Toc506804005"/>
      <w:r>
        <w:t>Download Staff Monitor Record</w:t>
      </w:r>
      <w:bookmarkEnd w:id="225"/>
    </w:p>
    <w:p>
      <w:pPr>
        <w:ind w:left="720"/>
        <w:jc w:val="both"/>
        <w:rPr>
          <w:sz w:val="20"/>
          <w:szCs w:val="20"/>
        </w:rPr>
      </w:pPr>
      <w:r>
        <w:rPr>
          <w:sz w:val="20"/>
          <w:szCs w:val="20"/>
        </w:rPr>
        <w:t xml:space="preserve">This feature shall allow authorized user to download staff monitor records search results in to an excel sheet (NRIC/FIN, and Reference No. shall be downloaded in plain text). All relevant and meaningful information of the staff monitor record details will be downloaded. </w:t>
      </w:r>
    </w:p>
    <w:p>
      <w:pPr>
        <w:pStyle w:val="4"/>
        <w:jc w:val="both"/>
      </w:pPr>
      <w:bookmarkStart w:id="226" w:name="_Toc502737639"/>
      <w:bookmarkEnd w:id="226"/>
      <w:bookmarkStart w:id="227" w:name="_Toc501698524"/>
      <w:bookmarkEnd w:id="227"/>
      <w:bookmarkStart w:id="228" w:name="_Toc502737637"/>
      <w:bookmarkEnd w:id="228"/>
      <w:bookmarkStart w:id="229" w:name="_Toc502737638"/>
      <w:bookmarkEnd w:id="229"/>
      <w:bookmarkStart w:id="230" w:name="_Toc506804006"/>
      <w:bookmarkStart w:id="231" w:name="_Toc499659872"/>
      <w:r>
        <w:t>Settings Module</w:t>
      </w:r>
      <w:bookmarkEnd w:id="230"/>
      <w:bookmarkEnd w:id="231"/>
    </w:p>
    <w:p>
      <w:pPr>
        <w:ind w:left="576"/>
        <w:rPr>
          <w:sz w:val="20"/>
        </w:rPr>
      </w:pPr>
      <w:r>
        <w:rPr>
          <w:sz w:val="20"/>
        </w:rPr>
        <w:t>Settings module shall allow users to manage a list of static values and default reminder setting for contract, staff and asset modules.</w:t>
      </w:r>
    </w:p>
    <w:p>
      <w:pPr>
        <w:ind w:left="576"/>
        <w:rPr>
          <w:sz w:val="20"/>
        </w:rPr>
      </w:pPr>
      <w:r>
        <w:rPr>
          <w:sz w:val="20"/>
        </w:rPr>
        <w:t xml:space="preserve">Whenever a setting is submitted for creation, update, or deletion, R365 shall prompt up a confirmation dialogue asking user to confirm his or her action. </w:t>
      </w:r>
    </w:p>
    <w:p>
      <w:pPr>
        <w:ind w:left="576"/>
        <w:rPr>
          <w:sz w:val="20"/>
        </w:rPr>
      </w:pPr>
      <w:r>
        <w:rPr>
          <w:sz w:val="20"/>
        </w:rPr>
        <w:t xml:space="preserve">Whenever setting is created, updated, or deleted, R365 shall display a confirmation message saying that this setting is created, updated, or deleted successfully or unsuccessfully. </w:t>
      </w:r>
    </w:p>
    <w:p>
      <w:pPr>
        <w:pStyle w:val="5"/>
      </w:pPr>
      <w:bookmarkStart w:id="232" w:name="_Toc506804007"/>
      <w:r>
        <w:t>Contract Reminder Module</w:t>
      </w:r>
      <w:bookmarkEnd w:id="232"/>
    </w:p>
    <w:p>
      <w:pPr>
        <w:pStyle w:val="6"/>
        <w:spacing w:before="0"/>
        <w:rPr>
          <w:sz w:val="20"/>
        </w:rPr>
      </w:pPr>
      <w:r>
        <w:rPr>
          <w:sz w:val="20"/>
        </w:rPr>
        <w:t>Setup Default First, Second and Third Reminder Period</w:t>
      </w:r>
    </w:p>
    <w:p>
      <w:pPr>
        <w:ind w:left="864"/>
        <w:rPr>
          <w:sz w:val="20"/>
        </w:rPr>
      </w:pPr>
      <w:r>
        <w:rPr>
          <w:sz w:val="20"/>
        </w:rPr>
        <w:t>Overall Group Administrator shall be able to set the default first, second and third reminder periods for contract reminder module. When user updates the expiry date in Add Contract or Update Contract page, the first, second, and third reminder dates will be auto calculated according to the default first, second and third reminder periods of contract reminder module. User shall be able to edit the first, second and third reminder dates of this contract record in Add Contract or Update Contract page.</w:t>
      </w:r>
    </w:p>
    <w:p>
      <w:pPr>
        <w:ind w:left="720" w:firstLine="144"/>
        <w:rPr>
          <w:sz w:val="20"/>
        </w:rPr>
      </w:pPr>
      <w:r>
        <w:rPr>
          <w:sz w:val="20"/>
        </w:rPr>
        <w:t>For example, default reminder periods of contract reminder module are set as following:</w:t>
      </w:r>
    </w:p>
    <w:tbl>
      <w:tblPr>
        <w:tblStyle w:val="156"/>
        <w:tblW w:w="7087"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2268"/>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top w:val="nil"/>
              <w:left w:val="nil"/>
              <w:bottom w:val="nil"/>
              <w:right w:val="nil"/>
              <w:insideV w:val="nil"/>
            </w:tcBorders>
            <w:shd w:val="clear" w:color="auto" w:fill="FBD4B4" w:themeFill="accent6" w:themeFillTint="66"/>
          </w:tcPr>
          <w:p>
            <w:pPr>
              <w:spacing w:before="0" w:after="0" w:line="240" w:lineRule="auto"/>
              <w:jc w:val="center"/>
              <w:rPr>
                <w:b w:val="0"/>
                <w:bCs/>
                <w:color w:val="auto"/>
                <w:sz w:val="20"/>
                <w:szCs w:val="22"/>
              </w:rPr>
            </w:pPr>
            <w:r>
              <w:rPr>
                <w:b w:val="0"/>
                <w:bCs/>
                <w:color w:val="auto"/>
                <w:sz w:val="20"/>
                <w:szCs w:val="22"/>
              </w:rPr>
              <w:t>First Reminder</w:t>
            </w:r>
          </w:p>
        </w:tc>
        <w:tc>
          <w:tcPr>
            <w:tcW w:w="2268" w:type="dxa"/>
            <w:tcBorders>
              <w:top w:val="nil"/>
              <w:left w:val="nil"/>
              <w:bottom w:val="nil"/>
              <w:right w:val="nil"/>
              <w:insideV w:val="nil"/>
            </w:tcBorders>
            <w:shd w:val="clear" w:color="auto" w:fill="FBD4B4" w:themeFill="accent6" w:themeFillTint="66"/>
          </w:tcPr>
          <w:p>
            <w:pPr>
              <w:spacing w:before="0" w:after="0" w:line="240" w:lineRule="auto"/>
              <w:jc w:val="center"/>
              <w:rPr>
                <w:b w:val="0"/>
                <w:bCs/>
                <w:color w:val="auto"/>
                <w:sz w:val="20"/>
                <w:szCs w:val="22"/>
              </w:rPr>
            </w:pPr>
            <w:r>
              <w:rPr>
                <w:b w:val="0"/>
                <w:bCs/>
                <w:color w:val="auto"/>
                <w:sz w:val="20"/>
                <w:szCs w:val="22"/>
              </w:rPr>
              <w:t>Second Reminder</w:t>
            </w:r>
          </w:p>
        </w:tc>
        <w:tc>
          <w:tcPr>
            <w:tcW w:w="2409" w:type="dxa"/>
            <w:tcBorders>
              <w:top w:val="nil"/>
              <w:left w:val="nil"/>
              <w:bottom w:val="nil"/>
              <w:right w:val="nil"/>
              <w:insideV w:val="nil"/>
            </w:tcBorders>
            <w:shd w:val="clear" w:color="auto" w:fill="FBD4B4" w:themeFill="accent6" w:themeFillTint="66"/>
          </w:tcPr>
          <w:p>
            <w:pPr>
              <w:spacing w:before="0" w:after="0" w:line="240" w:lineRule="auto"/>
              <w:jc w:val="center"/>
              <w:rPr>
                <w:b w:val="0"/>
                <w:bCs/>
                <w:color w:val="auto"/>
                <w:sz w:val="20"/>
                <w:szCs w:val="22"/>
              </w:rPr>
            </w:pPr>
            <w:r>
              <w:rPr>
                <w:b w:val="0"/>
                <w:bCs/>
                <w:color w:val="auto"/>
                <w:sz w:val="20"/>
                <w:szCs w:val="22"/>
              </w:rPr>
              <w:t>Third 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10" w:type="dxa"/>
            <w:tcBorders>
              <w:right w:val="nil"/>
              <w:insideV w:val="nil"/>
            </w:tcBorders>
            <w:shd w:val="clear" w:color="auto" w:fill="auto"/>
          </w:tcPr>
          <w:p>
            <w:pPr>
              <w:spacing w:after="0" w:line="240" w:lineRule="auto"/>
              <w:jc w:val="center"/>
              <w:rPr>
                <w:b w:val="0"/>
                <w:bCs/>
                <w:sz w:val="20"/>
              </w:rPr>
            </w:pPr>
            <w:r>
              <w:rPr>
                <w:b w:val="0"/>
                <w:bCs/>
                <w:sz w:val="20"/>
              </w:rPr>
              <w:t>45 days</w:t>
            </w:r>
          </w:p>
        </w:tc>
        <w:tc>
          <w:tcPr>
            <w:tcW w:w="2268" w:type="dxa"/>
            <w:tcBorders>
              <w:left w:val="nil"/>
              <w:right w:val="nil"/>
              <w:insideV w:val="nil"/>
            </w:tcBorders>
            <w:shd w:val="clear" w:color="auto" w:fill="auto"/>
          </w:tcPr>
          <w:p>
            <w:pPr>
              <w:spacing w:after="0" w:line="240" w:lineRule="auto"/>
              <w:jc w:val="center"/>
              <w:rPr>
                <w:sz w:val="20"/>
              </w:rPr>
            </w:pPr>
            <w:r>
              <w:rPr>
                <w:sz w:val="20"/>
              </w:rPr>
              <w:t>30 days</w:t>
            </w:r>
          </w:p>
        </w:tc>
        <w:tc>
          <w:tcPr>
            <w:tcW w:w="2409" w:type="dxa"/>
            <w:tcBorders>
              <w:left w:val="nil"/>
              <w:insideV w:val="nil"/>
            </w:tcBorders>
            <w:shd w:val="clear" w:color="auto" w:fill="auto"/>
          </w:tcPr>
          <w:p>
            <w:pPr>
              <w:spacing w:after="0" w:line="240" w:lineRule="auto"/>
              <w:jc w:val="center"/>
              <w:rPr>
                <w:sz w:val="20"/>
              </w:rPr>
            </w:pPr>
            <w:r>
              <w:rPr>
                <w:sz w:val="20"/>
              </w:rPr>
              <w:t>15 days</w:t>
            </w:r>
          </w:p>
        </w:tc>
      </w:tr>
    </w:tbl>
    <w:p>
      <w:pPr>
        <w:spacing w:after="0"/>
        <w:ind w:left="850"/>
        <w:rPr>
          <w:sz w:val="20"/>
        </w:rPr>
      </w:pPr>
      <w:r>
        <w:rPr>
          <w:sz w:val="20"/>
        </w:rPr>
        <w:t>When user updates the Expiry Date as “20/12/2019” in Add Contract or Update Contract page, first, second, and third reminder dates will be updated as following:</w:t>
      </w:r>
    </w:p>
    <w:tbl>
      <w:tblPr>
        <w:tblStyle w:val="156"/>
        <w:tblW w:w="7087"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2268"/>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top w:val="nil"/>
              <w:left w:val="nil"/>
              <w:bottom w:val="nil"/>
              <w:right w:val="nil"/>
              <w:insideV w:val="nil"/>
            </w:tcBorders>
            <w:shd w:val="clear" w:color="auto" w:fill="FBD4B4" w:themeFill="accent6" w:themeFillTint="66"/>
          </w:tcPr>
          <w:p>
            <w:pPr>
              <w:spacing w:before="0" w:after="0" w:line="240" w:lineRule="auto"/>
              <w:jc w:val="center"/>
              <w:rPr>
                <w:b w:val="0"/>
                <w:bCs/>
                <w:color w:val="auto"/>
                <w:sz w:val="20"/>
                <w:szCs w:val="22"/>
              </w:rPr>
            </w:pPr>
            <w:r>
              <w:rPr>
                <w:b w:val="0"/>
                <w:bCs/>
                <w:color w:val="auto"/>
                <w:sz w:val="20"/>
                <w:szCs w:val="22"/>
              </w:rPr>
              <w:t>First Reminder Date</w:t>
            </w:r>
          </w:p>
        </w:tc>
        <w:tc>
          <w:tcPr>
            <w:tcW w:w="2268" w:type="dxa"/>
            <w:tcBorders>
              <w:top w:val="nil"/>
              <w:left w:val="nil"/>
              <w:bottom w:val="nil"/>
              <w:right w:val="nil"/>
              <w:insideV w:val="nil"/>
            </w:tcBorders>
            <w:shd w:val="clear" w:color="auto" w:fill="FBD4B4" w:themeFill="accent6" w:themeFillTint="66"/>
          </w:tcPr>
          <w:p>
            <w:pPr>
              <w:spacing w:before="0" w:after="0" w:line="240" w:lineRule="auto"/>
              <w:jc w:val="center"/>
              <w:rPr>
                <w:b w:val="0"/>
                <w:bCs/>
                <w:color w:val="auto"/>
                <w:sz w:val="20"/>
                <w:szCs w:val="22"/>
              </w:rPr>
            </w:pPr>
            <w:r>
              <w:rPr>
                <w:b w:val="0"/>
                <w:bCs/>
                <w:color w:val="auto"/>
                <w:sz w:val="20"/>
                <w:szCs w:val="22"/>
              </w:rPr>
              <w:t>Second Reminder Date</w:t>
            </w:r>
          </w:p>
        </w:tc>
        <w:tc>
          <w:tcPr>
            <w:tcW w:w="2409" w:type="dxa"/>
            <w:tcBorders>
              <w:top w:val="nil"/>
              <w:left w:val="nil"/>
              <w:bottom w:val="nil"/>
              <w:right w:val="nil"/>
              <w:insideV w:val="nil"/>
            </w:tcBorders>
            <w:shd w:val="clear" w:color="auto" w:fill="FBD4B4" w:themeFill="accent6" w:themeFillTint="66"/>
          </w:tcPr>
          <w:p>
            <w:pPr>
              <w:spacing w:before="0" w:after="0" w:line="240" w:lineRule="auto"/>
              <w:jc w:val="center"/>
              <w:rPr>
                <w:b w:val="0"/>
                <w:bCs/>
                <w:color w:val="auto"/>
                <w:sz w:val="20"/>
                <w:szCs w:val="22"/>
              </w:rPr>
            </w:pPr>
            <w:r>
              <w:rPr>
                <w:b w:val="0"/>
                <w:bCs/>
                <w:color w:val="auto"/>
                <w:sz w:val="20"/>
                <w:szCs w:val="22"/>
              </w:rPr>
              <w:t>Third Reminder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right w:val="nil"/>
              <w:insideV w:val="nil"/>
            </w:tcBorders>
            <w:shd w:val="clear" w:color="auto" w:fill="auto"/>
          </w:tcPr>
          <w:p>
            <w:pPr>
              <w:spacing w:after="0" w:line="240" w:lineRule="auto"/>
              <w:jc w:val="center"/>
              <w:rPr>
                <w:b w:val="0"/>
                <w:bCs/>
                <w:sz w:val="20"/>
              </w:rPr>
            </w:pPr>
            <w:r>
              <w:rPr>
                <w:b w:val="0"/>
                <w:bCs/>
                <w:sz w:val="20"/>
              </w:rPr>
              <w:t>05/11/2019</w:t>
            </w:r>
          </w:p>
        </w:tc>
        <w:tc>
          <w:tcPr>
            <w:tcW w:w="2268" w:type="dxa"/>
            <w:tcBorders>
              <w:left w:val="nil"/>
              <w:right w:val="nil"/>
              <w:insideV w:val="nil"/>
            </w:tcBorders>
            <w:shd w:val="clear" w:color="auto" w:fill="auto"/>
          </w:tcPr>
          <w:p>
            <w:pPr>
              <w:spacing w:after="0" w:line="240" w:lineRule="auto"/>
              <w:jc w:val="center"/>
              <w:rPr>
                <w:sz w:val="20"/>
              </w:rPr>
            </w:pPr>
            <w:r>
              <w:rPr>
                <w:sz w:val="20"/>
              </w:rPr>
              <w:t>20/11/2019</w:t>
            </w:r>
          </w:p>
        </w:tc>
        <w:tc>
          <w:tcPr>
            <w:tcW w:w="2409" w:type="dxa"/>
            <w:tcBorders>
              <w:left w:val="nil"/>
              <w:insideV w:val="nil"/>
            </w:tcBorders>
            <w:shd w:val="clear" w:color="auto" w:fill="auto"/>
          </w:tcPr>
          <w:p>
            <w:pPr>
              <w:spacing w:after="0" w:line="240" w:lineRule="auto"/>
              <w:jc w:val="center"/>
              <w:rPr>
                <w:sz w:val="20"/>
              </w:rPr>
            </w:pPr>
            <w:r>
              <w:rPr>
                <w:sz w:val="20"/>
              </w:rPr>
              <w:t>05/12/2019</w:t>
            </w:r>
          </w:p>
        </w:tc>
      </w:tr>
    </w:tbl>
    <w:p>
      <w:pPr>
        <w:spacing w:after="0"/>
        <w:ind w:left="850"/>
        <w:rPr>
          <w:sz w:val="20"/>
        </w:rPr>
      </w:pPr>
      <w:r>
        <w:rPr>
          <w:sz w:val="20"/>
        </w:rPr>
        <w:t>User shall be able to update first, second and third reminder dates of this contract record in Add Contract or Update Contract page.</w:t>
      </w:r>
    </w:p>
    <w:p>
      <w:pPr>
        <w:pStyle w:val="5"/>
      </w:pPr>
      <w:bookmarkStart w:id="233" w:name="_Toc501627811"/>
      <w:bookmarkEnd w:id="233"/>
      <w:bookmarkStart w:id="234" w:name="_Toc501543394"/>
      <w:bookmarkEnd w:id="234"/>
      <w:bookmarkStart w:id="235" w:name="_Toc506804008"/>
      <w:r>
        <w:t>Asset Reminder Module</w:t>
      </w:r>
      <w:bookmarkEnd w:id="235"/>
      <w:r>
        <w:t xml:space="preserve"> </w:t>
      </w:r>
    </w:p>
    <w:p>
      <w:pPr>
        <w:pStyle w:val="6"/>
        <w:spacing w:before="0" w:line="360" w:lineRule="auto"/>
        <w:rPr>
          <w:sz w:val="20"/>
        </w:rPr>
      </w:pPr>
      <w:r>
        <w:rPr>
          <w:sz w:val="20"/>
        </w:rPr>
        <w:t>Setup Asset Types and Asset Sub Types</w:t>
      </w:r>
    </w:p>
    <w:p>
      <w:pPr>
        <w:spacing w:after="60"/>
        <w:ind w:left="864"/>
        <w:rPr>
          <w:sz w:val="20"/>
        </w:rPr>
      </w:pPr>
      <w:r>
        <w:rPr>
          <w:sz w:val="20"/>
        </w:rPr>
        <w:t>Overall Group Administrator shall be able to create, update, delete, search and sort asset types and asset sub types for Asset Reminder Module. Active asset types and asset sub types shall appear in the dropdown list of “Asset Type” and “Asset Sub Type” in Add Asset and Update Asset pages.</w:t>
      </w:r>
    </w:p>
    <w:p>
      <w:pPr>
        <w:spacing w:after="60"/>
        <w:ind w:left="864"/>
        <w:rPr>
          <w:sz w:val="20"/>
        </w:rPr>
      </w:pPr>
      <w:r>
        <w:rPr>
          <w:sz w:val="20"/>
        </w:rPr>
        <w:t>Search asset type and asset sub types:</w:t>
      </w:r>
    </w:p>
    <w:tbl>
      <w:tblPr>
        <w:tblStyle w:val="58"/>
        <w:tblW w:w="9214" w:type="dxa"/>
        <w:tblInd w:w="959" w:type="dxa"/>
        <w:tblLayout w:type="fixed"/>
        <w:tblCellMar>
          <w:top w:w="0" w:type="dxa"/>
          <w:left w:w="0" w:type="dxa"/>
          <w:bottom w:w="0" w:type="dxa"/>
          <w:right w:w="0" w:type="dxa"/>
        </w:tblCellMar>
      </w:tblPr>
      <w:tblGrid>
        <w:gridCol w:w="1843"/>
        <w:gridCol w:w="7371"/>
      </w:tblGrid>
      <w:tr>
        <w:tblPrEx>
          <w:tblLayout w:type="fixed"/>
          <w:tblCellMar>
            <w:top w:w="0" w:type="dxa"/>
            <w:left w:w="0" w:type="dxa"/>
            <w:bottom w:w="0" w:type="dxa"/>
            <w:right w:w="0" w:type="dxa"/>
          </w:tblCellMar>
        </w:tblPrEx>
        <w:tc>
          <w:tcPr>
            <w:tcW w:w="1843" w:type="dxa"/>
            <w:tcBorders>
              <w:top w:val="single" w:color="auto" w:sz="8" w:space="0"/>
              <w:left w:val="single" w:color="auto" w:sz="8" w:space="0"/>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rFonts w:cstheme="minorHAnsi"/>
                <w:sz w:val="20"/>
              </w:rPr>
            </w:pPr>
            <w:r>
              <w:rPr>
                <w:rFonts w:cstheme="minorHAnsi"/>
                <w:sz w:val="20"/>
              </w:rPr>
              <w:t>Search Key</w:t>
            </w:r>
          </w:p>
        </w:tc>
        <w:tc>
          <w:tcPr>
            <w:tcW w:w="7371" w:type="dxa"/>
            <w:tcBorders>
              <w:top w:val="single" w:color="auto" w:sz="8" w:space="0"/>
              <w:left w:val="nil"/>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rFonts w:cstheme="minorHAnsi"/>
                <w:sz w:val="20"/>
              </w:rPr>
            </w:pPr>
            <w:r>
              <w:rPr>
                <w:rFonts w:cstheme="minorHAnsi"/>
                <w:sz w:val="20"/>
              </w:rPr>
              <w:t>Remarks</w:t>
            </w:r>
          </w:p>
        </w:tc>
      </w:tr>
      <w:tr>
        <w:tblPrEx>
          <w:tblLayout w:type="fixed"/>
        </w:tblPrEx>
        <w:tc>
          <w:tcPr>
            <w:tcW w:w="1843"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Asset Type</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Search as you type against all asset types</w:t>
            </w:r>
          </w:p>
        </w:tc>
      </w:tr>
      <w:tr>
        <w:tblPrEx>
          <w:tblLayout w:type="fixed"/>
          <w:tblCellMar>
            <w:top w:w="0" w:type="dxa"/>
            <w:left w:w="0" w:type="dxa"/>
            <w:bottom w:w="0" w:type="dxa"/>
            <w:right w:w="0" w:type="dxa"/>
          </w:tblCellMar>
        </w:tblPrEx>
        <w:tc>
          <w:tcPr>
            <w:tcW w:w="1843"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Asset Sub Type</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 xml:space="preserve">Search as you type against all asset sub types </w:t>
            </w:r>
          </w:p>
          <w:p>
            <w:pPr>
              <w:pStyle w:val="106"/>
              <w:spacing w:line="240" w:lineRule="auto"/>
              <w:ind w:left="0"/>
              <w:rPr>
                <w:rFonts w:cstheme="minorHAnsi"/>
                <w:sz w:val="20"/>
              </w:rPr>
            </w:pPr>
            <w:r>
              <w:rPr>
                <w:rFonts w:cstheme="minorHAnsi"/>
                <w:sz w:val="20"/>
              </w:rPr>
              <w:t>(If user selected asset type, asset sub types should be filtered by selected Asset Type).</w:t>
            </w:r>
          </w:p>
          <w:p>
            <w:pPr>
              <w:pStyle w:val="106"/>
              <w:spacing w:line="240" w:lineRule="auto"/>
              <w:ind w:left="0"/>
              <w:rPr>
                <w:rFonts w:cstheme="minorHAnsi"/>
                <w:sz w:val="20"/>
              </w:rPr>
            </w:pPr>
            <w:r>
              <w:rPr>
                <w:rFonts w:cstheme="minorHAnsi"/>
                <w:sz w:val="20"/>
              </w:rPr>
              <w:t>Support wildcard search.</w:t>
            </w:r>
          </w:p>
        </w:tc>
      </w:tr>
      <w:tr>
        <w:tblPrEx>
          <w:tblLayout w:type="fixed"/>
          <w:tblCellMar>
            <w:top w:w="0" w:type="dxa"/>
            <w:left w:w="0" w:type="dxa"/>
            <w:bottom w:w="0" w:type="dxa"/>
            <w:right w:w="0" w:type="dxa"/>
          </w:tblCellMar>
        </w:tblPrEx>
        <w:tc>
          <w:tcPr>
            <w:tcW w:w="1843"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Active</w:t>
            </w:r>
          </w:p>
        </w:tc>
        <w:tc>
          <w:tcPr>
            <w:tcW w:w="7371"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rFonts w:cstheme="minorHAnsi"/>
                <w:sz w:val="20"/>
              </w:rPr>
            </w:pPr>
            <w:r>
              <w:rPr>
                <w:rFonts w:cstheme="minorHAnsi"/>
                <w:sz w:val="20"/>
              </w:rPr>
              <w:t>Select from [Yes|No|All]</w:t>
            </w:r>
          </w:p>
        </w:tc>
      </w:tr>
    </w:tbl>
    <w:p>
      <w:pPr>
        <w:spacing w:after="60"/>
        <w:ind w:left="864"/>
        <w:rPr>
          <w:sz w:val="20"/>
        </w:rPr>
      </w:pPr>
      <w:r>
        <w:rPr>
          <w:sz w:val="20"/>
        </w:rPr>
        <w:t>Refer to Appendix “Sample Asset Types and Asset Sub Types” for example.</w:t>
      </w:r>
    </w:p>
    <w:p>
      <w:pPr>
        <w:pStyle w:val="6"/>
        <w:spacing w:before="0" w:line="360" w:lineRule="auto"/>
      </w:pPr>
      <w:r>
        <w:t>Setup Locations</w:t>
      </w:r>
    </w:p>
    <w:p>
      <w:pPr>
        <w:ind w:left="864"/>
        <w:rPr>
          <w:sz w:val="20"/>
        </w:rPr>
      </w:pPr>
      <w:r>
        <w:rPr>
          <w:sz w:val="20"/>
        </w:rPr>
        <w:t>Overall Group Administrator shall be able to create, update, delete, search and sort locations for Asset Reminder Module. Active locations shall appear in the “search as you type” dropdown list of “Location” in Add Asset and Update Asset pages</w:t>
      </w:r>
    </w:p>
    <w:p>
      <w:pPr>
        <w:ind w:left="864"/>
        <w:rPr>
          <w:sz w:val="20"/>
        </w:rPr>
      </w:pPr>
      <w:r>
        <w:rPr>
          <w:sz w:val="20"/>
        </w:rPr>
        <w:t>Refer to Appendix “Sample Asset Locations” for example.</w:t>
      </w:r>
    </w:p>
    <w:p>
      <w:pPr>
        <w:pStyle w:val="6"/>
        <w:spacing w:before="0" w:line="360" w:lineRule="auto"/>
        <w:rPr>
          <w:sz w:val="20"/>
        </w:rPr>
      </w:pPr>
      <w:r>
        <w:rPr>
          <w:sz w:val="20"/>
        </w:rPr>
        <w:t>Setup Default First, Second, and Third Reminder Period</w:t>
      </w:r>
    </w:p>
    <w:p>
      <w:pPr>
        <w:ind w:left="864"/>
        <w:rPr>
          <w:sz w:val="20"/>
        </w:rPr>
      </w:pPr>
      <w:r>
        <w:rPr>
          <w:sz w:val="20"/>
        </w:rPr>
        <w:t>Overall Group Administrator shall be able to set the default first, second and third reminder periods of each asset sub type for asset reminder module. When user updates the expiry date in Add Asset or Update Asset page, the first, second, and third reminder dates will be auto calculated according to the default first, second and third reminder periods of the selected asset sub type. User shall be able to edit the first, second and third reminder dates of this asset record in Add Asset or Update Asset page.</w:t>
      </w:r>
    </w:p>
    <w:p>
      <w:pPr>
        <w:ind w:left="864"/>
        <w:rPr>
          <w:sz w:val="20"/>
        </w:rPr>
      </w:pPr>
      <w:r>
        <w:rPr>
          <w:sz w:val="20"/>
        </w:rPr>
        <w:t>For example, default reminder periods of asset sub type “Load Line Cert” (under “Statutory Certificates” asset type) are set as following:</w:t>
      </w:r>
    </w:p>
    <w:p>
      <w:pPr>
        <w:ind w:left="864"/>
        <w:rPr>
          <w:sz w:val="20"/>
        </w:rPr>
      </w:pPr>
      <w:r>
        <w:rPr>
          <w:sz w:val="20"/>
        </w:rPr>
        <w:t>Asset Sub Type: Load Line Cert</w:t>
      </w:r>
    </w:p>
    <w:tbl>
      <w:tblPr>
        <w:tblStyle w:val="156"/>
        <w:tblW w:w="7087"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2268"/>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top w:val="nil"/>
              <w:left w:val="nil"/>
              <w:bottom w:val="nil"/>
              <w:right w:val="nil"/>
              <w:insideV w:val="nil"/>
            </w:tcBorders>
            <w:shd w:val="clear" w:color="auto" w:fill="FBD4B4" w:themeFill="accent6" w:themeFillTint="66"/>
          </w:tcPr>
          <w:p>
            <w:pPr>
              <w:spacing w:before="0" w:line="240" w:lineRule="auto"/>
              <w:rPr>
                <w:b/>
                <w:bCs/>
                <w:sz w:val="20"/>
              </w:rPr>
            </w:pPr>
            <w:r>
              <w:rPr>
                <w:b/>
                <w:bCs/>
                <w:sz w:val="20"/>
              </w:rPr>
              <w:t xml:space="preserve">First Reminder </w:t>
            </w:r>
          </w:p>
        </w:tc>
        <w:tc>
          <w:tcPr>
            <w:tcW w:w="2268" w:type="dxa"/>
            <w:tcBorders>
              <w:top w:val="nil"/>
              <w:left w:val="nil"/>
              <w:bottom w:val="nil"/>
              <w:right w:val="nil"/>
              <w:insideV w:val="nil"/>
            </w:tcBorders>
            <w:shd w:val="clear" w:color="auto" w:fill="FBD4B4" w:themeFill="accent6" w:themeFillTint="66"/>
          </w:tcPr>
          <w:p>
            <w:pPr>
              <w:spacing w:before="0" w:line="240" w:lineRule="auto"/>
              <w:rPr>
                <w:b/>
                <w:bCs/>
                <w:sz w:val="20"/>
              </w:rPr>
            </w:pPr>
            <w:r>
              <w:rPr>
                <w:b/>
                <w:bCs/>
                <w:sz w:val="20"/>
              </w:rPr>
              <w:t xml:space="preserve">Second Reminder </w:t>
            </w:r>
          </w:p>
        </w:tc>
        <w:tc>
          <w:tcPr>
            <w:tcW w:w="2409" w:type="dxa"/>
            <w:tcBorders>
              <w:top w:val="nil"/>
              <w:left w:val="nil"/>
              <w:bottom w:val="nil"/>
              <w:right w:val="nil"/>
              <w:insideV w:val="nil"/>
            </w:tcBorders>
            <w:shd w:val="clear" w:color="auto" w:fill="FBD4B4" w:themeFill="accent6" w:themeFillTint="66"/>
          </w:tcPr>
          <w:p>
            <w:pPr>
              <w:spacing w:before="0" w:line="240" w:lineRule="auto"/>
              <w:rPr>
                <w:b/>
                <w:bCs/>
                <w:sz w:val="20"/>
              </w:rPr>
            </w:pPr>
            <w:r>
              <w:rPr>
                <w:b/>
                <w:bCs/>
                <w:sz w:val="20"/>
              </w:rPr>
              <w:t xml:space="preserve">Third Reminder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right w:val="nil"/>
              <w:insideV w:val="nil"/>
            </w:tcBorders>
            <w:shd w:val="clear" w:color="auto" w:fill="auto"/>
          </w:tcPr>
          <w:p>
            <w:pPr>
              <w:spacing w:line="240" w:lineRule="auto"/>
              <w:rPr>
                <w:b w:val="0"/>
                <w:bCs/>
                <w:sz w:val="20"/>
              </w:rPr>
            </w:pPr>
            <w:r>
              <w:rPr>
                <w:b w:val="0"/>
                <w:bCs/>
                <w:sz w:val="20"/>
              </w:rPr>
              <w:t>45 days</w:t>
            </w:r>
          </w:p>
        </w:tc>
        <w:tc>
          <w:tcPr>
            <w:tcW w:w="2268" w:type="dxa"/>
            <w:tcBorders>
              <w:left w:val="nil"/>
              <w:right w:val="nil"/>
              <w:insideV w:val="nil"/>
            </w:tcBorders>
            <w:shd w:val="clear" w:color="auto" w:fill="auto"/>
          </w:tcPr>
          <w:p>
            <w:pPr>
              <w:spacing w:line="240" w:lineRule="auto"/>
              <w:rPr>
                <w:sz w:val="20"/>
              </w:rPr>
            </w:pPr>
            <w:r>
              <w:rPr>
                <w:sz w:val="20"/>
              </w:rPr>
              <w:t>30 days</w:t>
            </w:r>
          </w:p>
        </w:tc>
        <w:tc>
          <w:tcPr>
            <w:tcW w:w="2409" w:type="dxa"/>
            <w:tcBorders>
              <w:left w:val="nil"/>
              <w:insideV w:val="nil"/>
            </w:tcBorders>
            <w:shd w:val="clear" w:color="auto" w:fill="auto"/>
          </w:tcPr>
          <w:p>
            <w:pPr>
              <w:spacing w:line="240" w:lineRule="auto"/>
              <w:rPr>
                <w:sz w:val="20"/>
              </w:rPr>
            </w:pPr>
            <w:r>
              <w:rPr>
                <w:sz w:val="20"/>
              </w:rPr>
              <w:t>15 days</w:t>
            </w:r>
          </w:p>
        </w:tc>
      </w:tr>
    </w:tbl>
    <w:p>
      <w:pPr>
        <w:ind w:left="850"/>
        <w:rPr>
          <w:sz w:val="20"/>
        </w:rPr>
      </w:pPr>
      <w:r>
        <w:rPr>
          <w:sz w:val="20"/>
        </w:rPr>
        <w:t>When user updates the Expiry Date as “20/12/2019” in Add Asset or Update Asset page, first, second, and third reminder dates will be updated as following</w:t>
      </w:r>
    </w:p>
    <w:tbl>
      <w:tblPr>
        <w:tblStyle w:val="156"/>
        <w:tblW w:w="722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2551"/>
        <w:gridCol w:w="2268"/>
      </w:tblGrid>
      <w:tr>
        <w:tblPrEx>
          <w:tblLayout w:type="fixed"/>
          <w:tblCellMar>
            <w:top w:w="0" w:type="dxa"/>
            <w:left w:w="108" w:type="dxa"/>
            <w:bottom w:w="0" w:type="dxa"/>
            <w:right w:w="108" w:type="dxa"/>
          </w:tblCellMar>
        </w:tblPrEx>
        <w:tc>
          <w:tcPr>
            <w:tcW w:w="2410" w:type="dxa"/>
            <w:tcBorders>
              <w:top w:val="nil"/>
              <w:left w:val="nil"/>
              <w:bottom w:val="nil"/>
              <w:right w:val="nil"/>
              <w:insideV w:val="nil"/>
            </w:tcBorders>
            <w:shd w:val="clear" w:color="auto" w:fill="FBD4B4" w:themeFill="accent6" w:themeFillTint="66"/>
          </w:tcPr>
          <w:p>
            <w:pPr>
              <w:spacing w:before="0" w:line="240" w:lineRule="auto"/>
              <w:rPr>
                <w:b/>
                <w:bCs/>
                <w:sz w:val="20"/>
              </w:rPr>
            </w:pPr>
            <w:r>
              <w:rPr>
                <w:b/>
                <w:bCs/>
                <w:sz w:val="20"/>
              </w:rPr>
              <w:t>First Reminder Date</w:t>
            </w:r>
          </w:p>
        </w:tc>
        <w:tc>
          <w:tcPr>
            <w:tcW w:w="2551" w:type="dxa"/>
            <w:tcBorders>
              <w:top w:val="nil"/>
              <w:left w:val="nil"/>
              <w:bottom w:val="nil"/>
              <w:right w:val="nil"/>
              <w:insideV w:val="nil"/>
            </w:tcBorders>
            <w:shd w:val="clear" w:color="auto" w:fill="FBD4B4" w:themeFill="accent6" w:themeFillTint="66"/>
          </w:tcPr>
          <w:p>
            <w:pPr>
              <w:spacing w:before="0" w:line="240" w:lineRule="auto"/>
              <w:rPr>
                <w:b/>
                <w:bCs/>
                <w:sz w:val="20"/>
              </w:rPr>
            </w:pPr>
            <w:r>
              <w:rPr>
                <w:b/>
                <w:bCs/>
                <w:sz w:val="20"/>
              </w:rPr>
              <w:t>Second Reminder Date</w:t>
            </w:r>
          </w:p>
        </w:tc>
        <w:tc>
          <w:tcPr>
            <w:tcW w:w="2268" w:type="dxa"/>
            <w:tcBorders>
              <w:top w:val="nil"/>
              <w:left w:val="nil"/>
              <w:bottom w:val="nil"/>
              <w:right w:val="nil"/>
              <w:insideV w:val="nil"/>
            </w:tcBorders>
            <w:shd w:val="clear" w:color="auto" w:fill="FBD4B4" w:themeFill="accent6" w:themeFillTint="66"/>
          </w:tcPr>
          <w:p>
            <w:pPr>
              <w:spacing w:before="0" w:line="240" w:lineRule="auto"/>
              <w:rPr>
                <w:b/>
                <w:bCs/>
                <w:sz w:val="20"/>
              </w:rPr>
            </w:pPr>
            <w:r>
              <w:rPr>
                <w:b/>
                <w:bCs/>
                <w:sz w:val="20"/>
              </w:rPr>
              <w:t>Third Reminder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right w:val="nil"/>
              <w:insideV w:val="nil"/>
            </w:tcBorders>
            <w:shd w:val="clear" w:color="auto" w:fill="auto"/>
          </w:tcPr>
          <w:p>
            <w:pPr>
              <w:spacing w:line="240" w:lineRule="auto"/>
              <w:rPr>
                <w:b w:val="0"/>
                <w:bCs/>
                <w:sz w:val="20"/>
              </w:rPr>
            </w:pPr>
            <w:r>
              <w:rPr>
                <w:b w:val="0"/>
                <w:bCs/>
                <w:sz w:val="20"/>
              </w:rPr>
              <w:t>05/11/2019</w:t>
            </w:r>
          </w:p>
        </w:tc>
        <w:tc>
          <w:tcPr>
            <w:tcW w:w="2551" w:type="dxa"/>
            <w:tcBorders>
              <w:left w:val="nil"/>
              <w:right w:val="nil"/>
              <w:insideV w:val="nil"/>
            </w:tcBorders>
            <w:shd w:val="clear" w:color="auto" w:fill="auto"/>
          </w:tcPr>
          <w:p>
            <w:pPr>
              <w:spacing w:line="240" w:lineRule="auto"/>
              <w:rPr>
                <w:sz w:val="20"/>
              </w:rPr>
            </w:pPr>
            <w:r>
              <w:rPr>
                <w:sz w:val="20"/>
              </w:rPr>
              <w:t>20/11/2019</w:t>
            </w:r>
          </w:p>
        </w:tc>
        <w:tc>
          <w:tcPr>
            <w:tcW w:w="2268" w:type="dxa"/>
            <w:tcBorders>
              <w:left w:val="nil"/>
              <w:insideV w:val="nil"/>
            </w:tcBorders>
            <w:shd w:val="clear" w:color="auto" w:fill="auto"/>
          </w:tcPr>
          <w:p>
            <w:pPr>
              <w:spacing w:line="240" w:lineRule="auto"/>
              <w:rPr>
                <w:sz w:val="20"/>
              </w:rPr>
            </w:pPr>
            <w:r>
              <w:rPr>
                <w:sz w:val="20"/>
              </w:rPr>
              <w:t>05/12/2019</w:t>
            </w:r>
          </w:p>
        </w:tc>
      </w:tr>
    </w:tbl>
    <w:p>
      <w:pPr>
        <w:ind w:left="850"/>
        <w:rPr>
          <w:sz w:val="20"/>
        </w:rPr>
      </w:pPr>
      <w:r>
        <w:rPr>
          <w:sz w:val="20"/>
        </w:rPr>
        <w:t>User shall be able to update first, second and third reminder dates of this asset record in Add Asset or Update Asset page.</w:t>
      </w:r>
    </w:p>
    <w:p>
      <w:pPr>
        <w:pStyle w:val="5"/>
      </w:pPr>
      <w:bookmarkStart w:id="236" w:name="_Toc502737643"/>
      <w:bookmarkEnd w:id="236"/>
      <w:bookmarkStart w:id="237" w:name="_Toc501543397"/>
      <w:bookmarkEnd w:id="237"/>
      <w:bookmarkStart w:id="238" w:name="_Toc501543396"/>
      <w:bookmarkEnd w:id="238"/>
      <w:bookmarkStart w:id="239" w:name="_Toc501627814"/>
      <w:bookmarkEnd w:id="239"/>
      <w:bookmarkStart w:id="240" w:name="_Toc502219407"/>
      <w:bookmarkEnd w:id="240"/>
      <w:bookmarkStart w:id="241" w:name="_Toc501627813"/>
      <w:bookmarkEnd w:id="241"/>
      <w:bookmarkStart w:id="242" w:name="_Toc502219607"/>
      <w:bookmarkEnd w:id="242"/>
      <w:bookmarkStart w:id="243" w:name="_Toc506804009"/>
      <w:r>
        <w:t>Staff Reminder Module</w:t>
      </w:r>
      <w:bookmarkEnd w:id="243"/>
    </w:p>
    <w:p>
      <w:pPr>
        <w:pStyle w:val="6"/>
        <w:spacing w:before="0" w:line="360" w:lineRule="auto"/>
        <w:rPr>
          <w:sz w:val="20"/>
        </w:rPr>
      </w:pPr>
      <w:r>
        <w:rPr>
          <w:sz w:val="20"/>
        </w:rPr>
        <w:t>Setup Record to Monitor Types</w:t>
      </w:r>
    </w:p>
    <w:p>
      <w:pPr>
        <w:ind w:left="864"/>
        <w:rPr>
          <w:sz w:val="20"/>
        </w:rPr>
      </w:pPr>
      <w:r>
        <w:rPr>
          <w:sz w:val="20"/>
        </w:rPr>
        <w:t>Overall Group Administrator shall be able to create, update, delete, search and sort record types for Staff Reminder Module. Active record types shall appear in the dropdown list of “</w:t>
      </w:r>
      <w:r>
        <w:rPr>
          <w:rFonts w:ascii="Calibri" w:hAnsi="Calibri" w:cs="Calibri"/>
          <w:color w:val="000000"/>
          <w:sz w:val="20"/>
          <w:szCs w:val="22"/>
        </w:rPr>
        <w:t>Record to Monitor”</w:t>
      </w:r>
      <w:r>
        <w:rPr>
          <w:sz w:val="20"/>
        </w:rPr>
        <w:t xml:space="preserve"> in Add Staff and Update Staff pages.</w:t>
      </w:r>
    </w:p>
    <w:p>
      <w:pPr>
        <w:ind w:left="864"/>
        <w:rPr>
          <w:sz w:val="20"/>
        </w:rPr>
      </w:pPr>
      <w:r>
        <w:rPr>
          <w:sz w:val="20"/>
        </w:rPr>
        <w:t>Refer to Appendix “Sample Record to Monitor Types” for example.</w:t>
      </w:r>
    </w:p>
    <w:p>
      <w:pPr>
        <w:pStyle w:val="6"/>
        <w:spacing w:before="0" w:line="360" w:lineRule="auto"/>
      </w:pPr>
      <w:r>
        <w:t>Setup Staff Particulars</w:t>
      </w:r>
    </w:p>
    <w:p>
      <w:pPr>
        <w:ind w:left="864"/>
        <w:rPr>
          <w:sz w:val="20"/>
        </w:rPr>
      </w:pPr>
      <w:r>
        <w:rPr>
          <w:b/>
          <w:sz w:val="20"/>
        </w:rPr>
        <w:t>Group Administrator</w:t>
      </w:r>
      <w:r>
        <w:rPr>
          <w:sz w:val="20"/>
        </w:rPr>
        <w:t xml:space="preserve"> shall be able to view, search and sort </w:t>
      </w:r>
      <w:r>
        <w:rPr>
          <w:b/>
          <w:sz w:val="20"/>
        </w:rPr>
        <w:t>all</w:t>
      </w:r>
      <w:r>
        <w:rPr>
          <w:sz w:val="20"/>
        </w:rPr>
        <w:t xml:space="preserve"> staff particulars in R365, and create, update, delete staff particulars if the staff and the group administrator are from a same “Department”. Active staff particulars will be retrieved and auto populated in Add Staff Monitor Record and Update Staff Monitor Record pages.</w:t>
      </w:r>
    </w:p>
    <w:p>
      <w:pPr>
        <w:ind w:left="864"/>
        <w:rPr>
          <w:sz w:val="20"/>
        </w:rPr>
      </w:pPr>
      <w:r>
        <w:rPr>
          <w:sz w:val="20"/>
        </w:rPr>
        <w:t>Following fields shall be available in create staff particulars page</w:t>
      </w:r>
    </w:p>
    <w:tbl>
      <w:tblPr>
        <w:tblStyle w:val="59"/>
        <w:tblW w:w="9497"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0"/>
        <w:gridCol w:w="75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Fields</w:t>
            </w:r>
          </w:p>
        </w:tc>
        <w:tc>
          <w:tcPr>
            <w:tcW w:w="7547"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8"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NRIC/FIN*</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Text</w:t>
            </w:r>
          </w:p>
          <w:p>
            <w:pPr>
              <w:spacing w:after="0" w:line="240" w:lineRule="auto"/>
              <w:rPr>
                <w:rFonts w:cs="Arial"/>
                <w:sz w:val="20"/>
                <w:szCs w:val="22"/>
              </w:rPr>
            </w:pPr>
            <w:r>
              <w:rPr>
                <w:rFonts w:ascii="Calibri" w:hAnsi="Calibri" w:cs="Calibri"/>
                <w:color w:val="000000"/>
                <w:sz w:val="20"/>
                <w:szCs w:val="22"/>
              </w:rPr>
              <w:t xml:space="preserve">Must be encrypted in database.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Staff Code*</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Staff Name*</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Department</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Dropdown list, select from options as configured in “department”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OFO / SFO</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Display this field only when “FMD” is selected in “Department”</w:t>
            </w:r>
          </w:p>
          <w:p>
            <w:pPr>
              <w:spacing w:after="0" w:line="240" w:lineRule="auto"/>
              <w:rPr>
                <w:rFonts w:cs="Arial"/>
                <w:sz w:val="20"/>
                <w:szCs w:val="22"/>
              </w:rPr>
            </w:pPr>
            <w:r>
              <w:rPr>
                <w:rFonts w:cs="Arial"/>
                <w:sz w:val="20"/>
                <w:szCs w:val="22"/>
              </w:rPr>
              <w:t xml:space="preserve">Dropdown list, select from “OFO”, “SFO”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Designation</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Section</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 xml:space="preserve">Dropdown list </w:t>
            </w:r>
          </w:p>
          <w:p>
            <w:pPr>
              <w:spacing w:after="0" w:line="240" w:lineRule="auto"/>
              <w:rPr>
                <w:rFonts w:cs="Arial"/>
                <w:sz w:val="20"/>
                <w:szCs w:val="22"/>
              </w:rPr>
            </w:pPr>
            <w:r>
              <w:rPr>
                <w:rFonts w:cs="Arial"/>
                <w:sz w:val="20"/>
                <w:szCs w:val="22"/>
              </w:rPr>
              <w:t>Available sections will be filtered according to the selected “Department”, the mapping between department and section dropdown list shall be configurable in database.</w:t>
            </w:r>
          </w:p>
          <w:p>
            <w:pPr>
              <w:spacing w:after="0" w:line="240" w:lineRule="auto"/>
              <w:rPr>
                <w:rFonts w:cs="Arial"/>
                <w:sz w:val="20"/>
                <w:szCs w:val="22"/>
              </w:rPr>
            </w:pPr>
            <w:r>
              <w:rPr>
                <w:rFonts w:cs="Arial"/>
                <w:sz w:val="20"/>
                <w:szCs w:val="22"/>
              </w:rPr>
              <w:t>Sample sections: “TUG”, “WATERBOAT” and “LAUNCH”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Date of Birth</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 xml:space="preserve">DD/MM/YYYY, </w:t>
            </w:r>
          </w:p>
          <w:p>
            <w:pPr>
              <w:spacing w:after="0" w:line="240" w:lineRule="auto"/>
              <w:rPr>
                <w:rFonts w:cs="Arial"/>
                <w:sz w:val="20"/>
                <w:szCs w:val="22"/>
              </w:rPr>
            </w:pPr>
            <w:r>
              <w:rPr>
                <w:rFonts w:ascii="Calibri" w:hAnsi="Calibri" w:cs="Calibri"/>
                <w:color w:val="000000"/>
                <w:sz w:val="20"/>
                <w:szCs w:val="22"/>
              </w:rPr>
              <w:t>Must be encrypted in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Date Joined</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DD/MM/YYYY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Local Crew</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Display this field only when “FMD” is selected in “Department”</w:t>
            </w:r>
          </w:p>
          <w:p>
            <w:pPr>
              <w:spacing w:after="0" w:line="240" w:lineRule="auto"/>
              <w:rPr>
                <w:rFonts w:cs="Arial"/>
                <w:sz w:val="20"/>
                <w:szCs w:val="22"/>
              </w:rPr>
            </w:pPr>
            <w:r>
              <w:rPr>
                <w:rFonts w:cs="Arial"/>
                <w:sz w:val="20"/>
                <w:szCs w:val="22"/>
              </w:rPr>
              <w:t>Select from “Yes”,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Active</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Select from Yes (Default) /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Created By</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Created Date</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Last Modified</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Last Modified Date</w:t>
            </w:r>
          </w:p>
        </w:tc>
        <w:tc>
          <w:tcPr>
            <w:tcW w:w="75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DD/MM/YYYY HH:MM:SS</w:t>
            </w:r>
          </w:p>
        </w:tc>
      </w:tr>
    </w:tbl>
    <w:p>
      <w:pPr>
        <w:spacing w:after="0"/>
        <w:ind w:firstLine="720"/>
        <w:jc w:val="both"/>
        <w:rPr>
          <w:rFonts w:cs="Arial"/>
          <w:sz w:val="18"/>
          <w:szCs w:val="18"/>
        </w:rPr>
      </w:pPr>
      <w:r>
        <w:rPr>
          <w:rFonts w:cs="Arial"/>
          <w:sz w:val="18"/>
          <w:szCs w:val="18"/>
        </w:rPr>
        <w:t xml:space="preserve">   *Mandatory field</w:t>
      </w:r>
    </w:p>
    <w:p>
      <w:pPr>
        <w:ind w:left="864"/>
        <w:rPr>
          <w:sz w:val="20"/>
        </w:rPr>
      </w:pPr>
      <w:r>
        <w:rPr>
          <w:sz w:val="20"/>
        </w:rPr>
        <w:t>Besides the above fields, following fields shall also be shown in view and update staff particulars page.</w:t>
      </w:r>
    </w:p>
    <w:tbl>
      <w:tblPr>
        <w:tblStyle w:val="59"/>
        <w:tblW w:w="7337" w:type="dxa"/>
        <w:tblInd w:w="9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0"/>
        <w:gridCol w:w="5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Fields</w:t>
            </w:r>
          </w:p>
        </w:tc>
        <w:tc>
          <w:tcPr>
            <w:tcW w:w="5387"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cs="Arial"/>
                <w:b/>
                <w:sz w:val="20"/>
                <w:szCs w:val="22"/>
              </w:rPr>
            </w:pPr>
            <w:r>
              <w:rPr>
                <w:rFonts w:cs="Arial"/>
                <w:b/>
                <w:sz w:val="20"/>
                <w:szCs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Created By</w:t>
            </w:r>
          </w:p>
        </w:tc>
        <w:tc>
          <w:tcPr>
            <w:tcW w:w="53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Created Date</w:t>
            </w:r>
          </w:p>
        </w:tc>
        <w:tc>
          <w:tcPr>
            <w:tcW w:w="53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DD/MM/YYYY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Last Modified</w:t>
            </w:r>
          </w:p>
        </w:tc>
        <w:tc>
          <w:tcPr>
            <w:tcW w:w="53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195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Last Modified Date</w:t>
            </w:r>
          </w:p>
        </w:tc>
        <w:tc>
          <w:tcPr>
            <w:tcW w:w="538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cs="Arial"/>
                <w:sz w:val="20"/>
                <w:szCs w:val="22"/>
              </w:rPr>
            </w:pPr>
            <w:r>
              <w:rPr>
                <w:rFonts w:cs="Arial"/>
                <w:sz w:val="20"/>
                <w:szCs w:val="22"/>
              </w:rPr>
              <w:t>DD/MM/YYYY HH:MM:SS</w:t>
            </w:r>
          </w:p>
        </w:tc>
      </w:tr>
    </w:tbl>
    <w:p>
      <w:pPr>
        <w:ind w:left="720"/>
        <w:jc w:val="both"/>
        <w:rPr>
          <w:sz w:val="20"/>
        </w:rPr>
      </w:pPr>
    </w:p>
    <w:p>
      <w:pPr>
        <w:ind w:left="862"/>
        <w:jc w:val="both"/>
        <w:rPr>
          <w:sz w:val="20"/>
        </w:rPr>
      </w:pPr>
      <w:r>
        <w:rPr>
          <w:sz w:val="20"/>
        </w:rPr>
        <w:t xml:space="preserve">This feature shall allow Group Administrator to search staff particulars of his or her user group(s) via any field displayed in the staff particulars list. Only simple search is required. The search via keywords function will be enhanced by search as you type feature </w:t>
      </w:r>
      <w:r>
        <w:rPr>
          <w:rFonts w:cstheme="minorHAnsi"/>
          <w:sz w:val="20"/>
          <w:szCs w:val="22"/>
        </w:rPr>
        <w:t>(results fulfilling searching key will be shown in dropdown list)</w:t>
      </w:r>
      <w:r>
        <w:rPr>
          <w:sz w:val="20"/>
        </w:rPr>
        <w:t xml:space="preserve">. </w:t>
      </w:r>
    </w:p>
    <w:tbl>
      <w:tblPr>
        <w:tblStyle w:val="58"/>
        <w:tblW w:w="8930" w:type="dxa"/>
        <w:tblInd w:w="959" w:type="dxa"/>
        <w:tblLayout w:type="fixed"/>
        <w:tblCellMar>
          <w:top w:w="0" w:type="dxa"/>
          <w:left w:w="0" w:type="dxa"/>
          <w:bottom w:w="0" w:type="dxa"/>
          <w:right w:w="0" w:type="dxa"/>
        </w:tblCellMar>
      </w:tblPr>
      <w:tblGrid>
        <w:gridCol w:w="1984"/>
        <w:gridCol w:w="6946"/>
      </w:tblGrid>
      <w:tr>
        <w:tblPrEx>
          <w:tblLayout w:type="fixed"/>
          <w:tblCellMar>
            <w:top w:w="0" w:type="dxa"/>
            <w:left w:w="0" w:type="dxa"/>
            <w:bottom w:w="0" w:type="dxa"/>
            <w:right w:w="0" w:type="dxa"/>
          </w:tblCellMar>
        </w:tblPrEx>
        <w:tc>
          <w:tcPr>
            <w:tcW w:w="1984" w:type="dxa"/>
            <w:tcBorders>
              <w:top w:val="single" w:color="auto" w:sz="8" w:space="0"/>
              <w:left w:val="single" w:color="auto" w:sz="8" w:space="0"/>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sz w:val="20"/>
              </w:rPr>
            </w:pPr>
            <w:r>
              <w:rPr>
                <w:sz w:val="20"/>
              </w:rPr>
              <w:t>Search Key</w:t>
            </w:r>
          </w:p>
        </w:tc>
        <w:tc>
          <w:tcPr>
            <w:tcW w:w="6946" w:type="dxa"/>
            <w:tcBorders>
              <w:top w:val="single" w:color="auto" w:sz="8" w:space="0"/>
              <w:left w:val="nil"/>
              <w:bottom w:val="single" w:color="auto" w:sz="8" w:space="0"/>
              <w:right w:val="single" w:color="auto" w:sz="8" w:space="0"/>
            </w:tcBorders>
            <w:shd w:val="clear" w:color="auto" w:fill="FBD4B4" w:themeFill="accent6" w:themeFillTint="66"/>
            <w:tcMar>
              <w:top w:w="0" w:type="dxa"/>
              <w:left w:w="108" w:type="dxa"/>
              <w:bottom w:w="0" w:type="dxa"/>
              <w:right w:w="108" w:type="dxa"/>
            </w:tcMar>
          </w:tcPr>
          <w:p>
            <w:pPr>
              <w:pStyle w:val="106"/>
              <w:spacing w:line="240" w:lineRule="auto"/>
              <w:ind w:left="0"/>
              <w:rPr>
                <w:sz w:val="20"/>
              </w:rPr>
            </w:pPr>
            <w:r>
              <w:rPr>
                <w:sz w:val="20"/>
              </w:rPr>
              <w:t>Remarks</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6"/>
              <w:spacing w:line="240" w:lineRule="auto"/>
              <w:ind w:left="0"/>
              <w:rPr>
                <w:sz w:val="20"/>
              </w:rPr>
            </w:pPr>
            <w:r>
              <w:rPr>
                <w:sz w:val="20"/>
              </w:rPr>
              <w:t>NRIC/FIN*</w:t>
            </w:r>
          </w:p>
        </w:tc>
        <w:tc>
          <w:tcPr>
            <w:tcW w:w="6946"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Text</w:t>
            </w:r>
          </w:p>
          <w:p>
            <w:pPr>
              <w:pStyle w:val="106"/>
              <w:spacing w:line="240" w:lineRule="auto"/>
              <w:ind w:left="0"/>
              <w:rPr>
                <w:sz w:val="20"/>
              </w:rPr>
            </w:pPr>
            <w:r>
              <w:rPr>
                <w:sz w:val="20"/>
              </w:rPr>
              <w:t>Support wildcard search</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6"/>
              <w:spacing w:line="240" w:lineRule="auto"/>
              <w:ind w:left="0"/>
              <w:rPr>
                <w:sz w:val="20"/>
              </w:rPr>
            </w:pPr>
            <w:r>
              <w:rPr>
                <w:sz w:val="20"/>
              </w:rPr>
              <w:t>Staff Code*</w:t>
            </w:r>
          </w:p>
        </w:tc>
        <w:tc>
          <w:tcPr>
            <w:tcW w:w="6946"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Search as you type against Staff Codes available in R365</w:t>
            </w:r>
          </w:p>
          <w:p>
            <w:pPr>
              <w:pStyle w:val="106"/>
              <w:spacing w:line="240" w:lineRule="auto"/>
              <w:ind w:left="0"/>
              <w:rPr>
                <w:sz w:val="20"/>
              </w:rPr>
            </w:pPr>
            <w:r>
              <w:rPr>
                <w:sz w:val="20"/>
              </w:rPr>
              <w:t xml:space="preserve">Support wildcard search </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6"/>
              <w:spacing w:line="240" w:lineRule="auto"/>
              <w:ind w:left="0"/>
              <w:rPr>
                <w:sz w:val="20"/>
              </w:rPr>
            </w:pPr>
            <w:r>
              <w:rPr>
                <w:sz w:val="20"/>
              </w:rPr>
              <w:t>Staff Name*</w:t>
            </w:r>
          </w:p>
        </w:tc>
        <w:tc>
          <w:tcPr>
            <w:tcW w:w="6946"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Search as you type against Staff Names available in R365</w:t>
            </w:r>
          </w:p>
          <w:p>
            <w:pPr>
              <w:pStyle w:val="106"/>
              <w:numPr>
                <w:ilvl w:val="0"/>
                <w:numId w:val="0"/>
              </w:numPr>
              <w:spacing w:line="240" w:lineRule="auto"/>
              <w:rPr>
                <w:sz w:val="20"/>
              </w:rPr>
            </w:pPr>
            <w:r>
              <w:rPr>
                <w:sz w:val="20"/>
              </w:rPr>
              <w:t>Support wildcard search</w:t>
            </w:r>
          </w:p>
        </w:tc>
      </w:tr>
      <w:tr>
        <w:tblPrEx>
          <w:tblLayout w:type="fixed"/>
          <w:tblCellMar>
            <w:top w:w="0" w:type="dxa"/>
            <w:left w:w="0" w:type="dxa"/>
            <w:bottom w:w="0" w:type="dxa"/>
            <w:right w:w="0" w:type="dxa"/>
          </w:tblCellMar>
        </w:tblPrEx>
        <w:tc>
          <w:tcPr>
            <w:tcW w:w="198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6"/>
              <w:spacing w:line="240" w:lineRule="auto"/>
              <w:ind w:left="0"/>
              <w:rPr>
                <w:sz w:val="20"/>
              </w:rPr>
            </w:pPr>
            <w:r>
              <w:rPr>
                <w:sz w:val="20"/>
              </w:rPr>
              <w:t>Department</w:t>
            </w:r>
          </w:p>
        </w:tc>
        <w:tc>
          <w:tcPr>
            <w:tcW w:w="6946" w:type="dxa"/>
            <w:tcBorders>
              <w:top w:val="nil"/>
              <w:left w:val="nil"/>
              <w:bottom w:val="single" w:color="auto" w:sz="8" w:space="0"/>
              <w:right w:val="single" w:color="auto" w:sz="8" w:space="0"/>
            </w:tcBorders>
            <w:tcMar>
              <w:top w:w="0" w:type="dxa"/>
              <w:left w:w="108" w:type="dxa"/>
              <w:bottom w:w="0" w:type="dxa"/>
              <w:right w:w="108" w:type="dxa"/>
            </w:tcMar>
          </w:tcPr>
          <w:p>
            <w:pPr>
              <w:pStyle w:val="106"/>
              <w:spacing w:line="240" w:lineRule="auto"/>
              <w:ind w:left="0"/>
              <w:rPr>
                <w:sz w:val="20"/>
              </w:rPr>
            </w:pPr>
            <w:r>
              <w:rPr>
                <w:sz w:val="20"/>
              </w:rPr>
              <w:t>Dropdown list, select from options as configured in “department” table.</w:t>
            </w:r>
          </w:p>
        </w:tc>
      </w:tr>
    </w:tbl>
    <w:p>
      <w:pPr>
        <w:jc w:val="both"/>
        <w:rPr>
          <w:sz w:val="20"/>
        </w:rPr>
      </w:pPr>
      <w:r>
        <w:rPr>
          <w:vanish/>
          <w:sz w:val="20"/>
        </w:rPr>
        <w:cr/>
      </w:r>
      <w:r>
        <w:rPr>
          <w:vanish/>
          <w:sz w:val="20"/>
        </w:rPr>
        <w:t>lwss wn listf Name/Staff Infiguration:t)</w:t>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sz w:val="20"/>
        </w:rPr>
        <w:tab/>
      </w:r>
      <w:r>
        <w:rPr>
          <w:sz w:val="20"/>
        </w:rPr>
        <w:t xml:space="preserve">   The following default fields shall be shown in the list of staff particulars:</w:t>
      </w:r>
    </w:p>
    <w:p>
      <w:pPr>
        <w:pStyle w:val="106"/>
        <w:rPr>
          <w:sz w:val="20"/>
        </w:rPr>
      </w:pPr>
      <w:r>
        <w:rPr>
          <w:sz w:val="20"/>
        </w:rPr>
        <w:t>NRIC/FIN</w:t>
      </w:r>
      <w:r>
        <w:rPr>
          <w:rFonts w:ascii="Calibri" w:hAnsi="Calibri" w:cs="Calibri"/>
          <w:color w:val="000000"/>
          <w:sz w:val="20"/>
        </w:rPr>
        <w:t xml:space="preserve"> (Only the last 5 characters shall be displayed in result list. (xxxx9941D))</w:t>
      </w:r>
    </w:p>
    <w:p>
      <w:pPr>
        <w:pStyle w:val="106"/>
        <w:rPr>
          <w:sz w:val="20"/>
        </w:rPr>
      </w:pPr>
      <w:r>
        <w:rPr>
          <w:rFonts w:ascii="Calibri" w:hAnsi="Calibri" w:cs="Calibri"/>
          <w:color w:val="000000"/>
          <w:sz w:val="20"/>
        </w:rPr>
        <w:t>Staff Code</w:t>
      </w:r>
    </w:p>
    <w:p>
      <w:pPr>
        <w:pStyle w:val="106"/>
        <w:rPr>
          <w:sz w:val="20"/>
        </w:rPr>
      </w:pPr>
      <w:r>
        <w:rPr>
          <w:sz w:val="20"/>
        </w:rPr>
        <w:t>Staff Name</w:t>
      </w:r>
    </w:p>
    <w:p>
      <w:pPr>
        <w:pStyle w:val="106"/>
        <w:rPr>
          <w:sz w:val="20"/>
        </w:rPr>
      </w:pPr>
      <w:r>
        <w:rPr>
          <w:sz w:val="20"/>
        </w:rPr>
        <w:t>OFO / SFO</w:t>
      </w:r>
    </w:p>
    <w:p>
      <w:pPr>
        <w:pStyle w:val="106"/>
        <w:rPr>
          <w:sz w:val="20"/>
        </w:rPr>
      </w:pPr>
      <w:r>
        <w:rPr>
          <w:sz w:val="20"/>
        </w:rPr>
        <w:t>Department</w:t>
      </w:r>
    </w:p>
    <w:p>
      <w:pPr>
        <w:pStyle w:val="106"/>
        <w:rPr>
          <w:sz w:val="20"/>
        </w:rPr>
      </w:pPr>
      <w:r>
        <w:rPr>
          <w:sz w:val="20"/>
        </w:rPr>
        <w:t>Section</w:t>
      </w:r>
    </w:p>
    <w:p>
      <w:pPr>
        <w:pStyle w:val="106"/>
        <w:rPr>
          <w:sz w:val="20"/>
        </w:rPr>
      </w:pPr>
      <w:r>
        <w:rPr>
          <w:sz w:val="20"/>
        </w:rPr>
        <w:t>Local Crew</w:t>
      </w:r>
    </w:p>
    <w:p>
      <w:pPr>
        <w:pStyle w:val="106"/>
        <w:rPr>
          <w:sz w:val="20"/>
        </w:rPr>
      </w:pPr>
      <w:r>
        <w:rPr>
          <w:sz w:val="20"/>
        </w:rPr>
        <w:t>User Group</w:t>
      </w:r>
    </w:p>
    <w:p>
      <w:pPr>
        <w:pStyle w:val="106"/>
        <w:rPr>
          <w:sz w:val="20"/>
        </w:rPr>
      </w:pPr>
      <w:r>
        <w:rPr>
          <w:sz w:val="20"/>
        </w:rPr>
        <w:t xml:space="preserve">Active </w:t>
      </w:r>
    </w:p>
    <w:p>
      <w:pPr>
        <w:pStyle w:val="106"/>
        <w:numPr>
          <w:ilvl w:val="0"/>
          <w:numId w:val="0"/>
        </w:numPr>
        <w:ind w:left="1437"/>
        <w:rPr>
          <w:sz w:val="20"/>
        </w:rPr>
      </w:pPr>
    </w:p>
    <w:p>
      <w:pPr>
        <w:pStyle w:val="6"/>
        <w:spacing w:line="360" w:lineRule="auto"/>
        <w:rPr>
          <w:sz w:val="20"/>
        </w:rPr>
      </w:pPr>
      <w:r>
        <w:rPr>
          <w:sz w:val="20"/>
        </w:rPr>
        <w:t>Setup Default First, Second, and Third Reminder Period</w:t>
      </w:r>
    </w:p>
    <w:p>
      <w:pPr>
        <w:ind w:left="864"/>
        <w:rPr>
          <w:sz w:val="20"/>
        </w:rPr>
      </w:pPr>
      <w:r>
        <w:rPr>
          <w:sz w:val="20"/>
        </w:rPr>
        <w:t>Overall Group Administrator shall be able to set the default first, second and third reminder periods of each record type for staff reminder module. When user updates the expiry date in Add Staff or Update Staff page, the first, second, and third reminder dates will be auto calculated according to the default first, second and third reminder period of selected record type. User shall be able to edit the first, second and third reminder dates of this staff monitor record in Add Staff or Update Staff page.</w:t>
      </w:r>
    </w:p>
    <w:p>
      <w:pPr>
        <w:ind w:left="720" w:firstLine="144"/>
        <w:rPr>
          <w:sz w:val="20"/>
        </w:rPr>
      </w:pPr>
      <w:r>
        <w:rPr>
          <w:sz w:val="20"/>
        </w:rPr>
        <w:t>For example, default reminder periods of record type “Employment Pass” are set as following:</w:t>
      </w:r>
    </w:p>
    <w:tbl>
      <w:tblPr>
        <w:tblStyle w:val="156"/>
        <w:tblW w:w="7087"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2268"/>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top w:val="nil"/>
              <w:left w:val="nil"/>
              <w:bottom w:val="nil"/>
              <w:right w:val="nil"/>
              <w:insideV w:val="nil"/>
            </w:tcBorders>
            <w:shd w:val="clear" w:color="auto" w:fill="FBD4B4" w:themeFill="accent6" w:themeFillTint="66"/>
          </w:tcPr>
          <w:p>
            <w:pPr>
              <w:spacing w:before="0" w:after="0" w:line="240" w:lineRule="auto"/>
              <w:rPr>
                <w:b/>
                <w:bCs/>
                <w:sz w:val="20"/>
              </w:rPr>
            </w:pPr>
            <w:r>
              <w:rPr>
                <w:b/>
                <w:bCs/>
                <w:sz w:val="20"/>
              </w:rPr>
              <w:t xml:space="preserve">First Reminder </w:t>
            </w:r>
          </w:p>
        </w:tc>
        <w:tc>
          <w:tcPr>
            <w:tcW w:w="2268" w:type="dxa"/>
            <w:tcBorders>
              <w:top w:val="nil"/>
              <w:left w:val="nil"/>
              <w:bottom w:val="nil"/>
              <w:right w:val="nil"/>
              <w:insideV w:val="nil"/>
            </w:tcBorders>
            <w:shd w:val="clear" w:color="auto" w:fill="FBD4B4" w:themeFill="accent6" w:themeFillTint="66"/>
          </w:tcPr>
          <w:p>
            <w:pPr>
              <w:spacing w:before="0" w:after="0" w:line="240" w:lineRule="auto"/>
              <w:rPr>
                <w:b/>
                <w:bCs/>
                <w:sz w:val="20"/>
              </w:rPr>
            </w:pPr>
            <w:r>
              <w:rPr>
                <w:b/>
                <w:bCs/>
                <w:sz w:val="20"/>
              </w:rPr>
              <w:t xml:space="preserve">Second Reminder </w:t>
            </w:r>
          </w:p>
        </w:tc>
        <w:tc>
          <w:tcPr>
            <w:tcW w:w="2409" w:type="dxa"/>
            <w:tcBorders>
              <w:top w:val="nil"/>
              <w:left w:val="nil"/>
              <w:bottom w:val="nil"/>
              <w:right w:val="nil"/>
              <w:insideV w:val="nil"/>
            </w:tcBorders>
            <w:shd w:val="clear" w:color="auto" w:fill="FBD4B4" w:themeFill="accent6" w:themeFillTint="66"/>
          </w:tcPr>
          <w:p>
            <w:pPr>
              <w:spacing w:before="0" w:after="0" w:line="240" w:lineRule="auto"/>
              <w:rPr>
                <w:b/>
                <w:bCs/>
                <w:sz w:val="20"/>
              </w:rPr>
            </w:pPr>
            <w:r>
              <w:rPr>
                <w:b/>
                <w:bCs/>
                <w:sz w:val="20"/>
              </w:rPr>
              <w:t xml:space="preserve">Third Reminder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right w:val="nil"/>
              <w:insideV w:val="nil"/>
            </w:tcBorders>
            <w:shd w:val="clear" w:color="auto" w:fill="auto"/>
          </w:tcPr>
          <w:p>
            <w:pPr>
              <w:spacing w:after="0" w:line="240" w:lineRule="auto"/>
              <w:rPr>
                <w:b w:val="0"/>
                <w:bCs/>
                <w:sz w:val="20"/>
              </w:rPr>
            </w:pPr>
            <w:r>
              <w:rPr>
                <w:b w:val="0"/>
                <w:bCs/>
                <w:sz w:val="20"/>
              </w:rPr>
              <w:t>45 days</w:t>
            </w:r>
          </w:p>
        </w:tc>
        <w:tc>
          <w:tcPr>
            <w:tcW w:w="2268" w:type="dxa"/>
            <w:tcBorders>
              <w:left w:val="nil"/>
              <w:right w:val="nil"/>
              <w:insideV w:val="nil"/>
            </w:tcBorders>
            <w:shd w:val="clear" w:color="auto" w:fill="auto"/>
          </w:tcPr>
          <w:p>
            <w:pPr>
              <w:spacing w:after="0" w:line="240" w:lineRule="auto"/>
              <w:rPr>
                <w:sz w:val="20"/>
              </w:rPr>
            </w:pPr>
            <w:r>
              <w:rPr>
                <w:sz w:val="20"/>
              </w:rPr>
              <w:t>30 days</w:t>
            </w:r>
          </w:p>
        </w:tc>
        <w:tc>
          <w:tcPr>
            <w:tcW w:w="2409" w:type="dxa"/>
            <w:tcBorders>
              <w:left w:val="nil"/>
              <w:insideV w:val="nil"/>
            </w:tcBorders>
            <w:shd w:val="clear" w:color="auto" w:fill="auto"/>
          </w:tcPr>
          <w:p>
            <w:pPr>
              <w:spacing w:after="0" w:line="240" w:lineRule="auto"/>
              <w:rPr>
                <w:sz w:val="20"/>
              </w:rPr>
            </w:pPr>
            <w:r>
              <w:rPr>
                <w:sz w:val="20"/>
              </w:rPr>
              <w:t>15 days</w:t>
            </w:r>
          </w:p>
        </w:tc>
      </w:tr>
    </w:tbl>
    <w:p>
      <w:pPr>
        <w:spacing w:after="0"/>
      </w:pPr>
    </w:p>
    <w:p>
      <w:pPr>
        <w:ind w:left="850"/>
        <w:rPr>
          <w:sz w:val="20"/>
        </w:rPr>
      </w:pPr>
      <w:r>
        <w:rPr>
          <w:sz w:val="20"/>
        </w:rPr>
        <w:t>When user updates the Expiry Date as “20/12/2019” in Add Staff or Update Staff page, first, second, and third reminder dates will be updated as following:</w:t>
      </w:r>
    </w:p>
    <w:tbl>
      <w:tblPr>
        <w:tblStyle w:val="156"/>
        <w:tblW w:w="7087"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2409"/>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top w:val="nil"/>
              <w:left w:val="nil"/>
              <w:bottom w:val="nil"/>
              <w:right w:val="nil"/>
              <w:insideV w:val="nil"/>
            </w:tcBorders>
            <w:shd w:val="clear" w:color="auto" w:fill="FBD4B4" w:themeFill="accent6" w:themeFillTint="66"/>
          </w:tcPr>
          <w:p>
            <w:pPr>
              <w:spacing w:before="0" w:after="0" w:line="240" w:lineRule="auto"/>
              <w:rPr>
                <w:b/>
                <w:bCs/>
                <w:sz w:val="20"/>
              </w:rPr>
            </w:pPr>
            <w:r>
              <w:rPr>
                <w:b/>
                <w:bCs/>
                <w:sz w:val="20"/>
              </w:rPr>
              <w:t>First Reminder Date</w:t>
            </w:r>
          </w:p>
        </w:tc>
        <w:tc>
          <w:tcPr>
            <w:tcW w:w="2409" w:type="dxa"/>
            <w:tcBorders>
              <w:top w:val="nil"/>
              <w:left w:val="nil"/>
              <w:bottom w:val="nil"/>
              <w:right w:val="nil"/>
              <w:insideV w:val="nil"/>
            </w:tcBorders>
            <w:shd w:val="clear" w:color="auto" w:fill="FBD4B4" w:themeFill="accent6" w:themeFillTint="66"/>
          </w:tcPr>
          <w:p>
            <w:pPr>
              <w:spacing w:before="0" w:after="0" w:line="240" w:lineRule="auto"/>
              <w:rPr>
                <w:b/>
                <w:bCs/>
                <w:sz w:val="20"/>
              </w:rPr>
            </w:pPr>
            <w:r>
              <w:rPr>
                <w:b/>
                <w:bCs/>
                <w:sz w:val="20"/>
              </w:rPr>
              <w:t>Second Reminder Date</w:t>
            </w:r>
          </w:p>
        </w:tc>
        <w:tc>
          <w:tcPr>
            <w:tcW w:w="2268" w:type="dxa"/>
            <w:tcBorders>
              <w:top w:val="nil"/>
              <w:left w:val="nil"/>
              <w:bottom w:val="nil"/>
              <w:right w:val="nil"/>
              <w:insideV w:val="nil"/>
            </w:tcBorders>
            <w:shd w:val="clear" w:color="auto" w:fill="FBD4B4" w:themeFill="accent6" w:themeFillTint="66"/>
          </w:tcPr>
          <w:p>
            <w:pPr>
              <w:spacing w:before="0" w:after="0" w:line="240" w:lineRule="auto"/>
              <w:rPr>
                <w:b/>
                <w:bCs/>
                <w:sz w:val="20"/>
              </w:rPr>
            </w:pPr>
            <w:r>
              <w:rPr>
                <w:b/>
                <w:bCs/>
                <w:sz w:val="20"/>
              </w:rPr>
              <w:t>Third Reminder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right w:val="nil"/>
              <w:insideV w:val="nil"/>
            </w:tcBorders>
            <w:shd w:val="clear" w:color="auto" w:fill="auto"/>
          </w:tcPr>
          <w:p>
            <w:pPr>
              <w:spacing w:after="0" w:line="240" w:lineRule="auto"/>
              <w:rPr>
                <w:b w:val="0"/>
                <w:bCs/>
                <w:sz w:val="20"/>
              </w:rPr>
            </w:pPr>
            <w:r>
              <w:rPr>
                <w:b w:val="0"/>
                <w:bCs/>
                <w:sz w:val="20"/>
              </w:rPr>
              <w:t>05/11/2019</w:t>
            </w:r>
          </w:p>
        </w:tc>
        <w:tc>
          <w:tcPr>
            <w:tcW w:w="2409" w:type="dxa"/>
            <w:tcBorders>
              <w:left w:val="nil"/>
              <w:right w:val="nil"/>
              <w:insideV w:val="nil"/>
            </w:tcBorders>
            <w:shd w:val="clear" w:color="auto" w:fill="auto"/>
          </w:tcPr>
          <w:p>
            <w:pPr>
              <w:spacing w:after="0" w:line="240" w:lineRule="auto"/>
              <w:rPr>
                <w:sz w:val="20"/>
              </w:rPr>
            </w:pPr>
            <w:r>
              <w:rPr>
                <w:sz w:val="20"/>
              </w:rPr>
              <w:t>20/11/2019</w:t>
            </w:r>
          </w:p>
        </w:tc>
        <w:tc>
          <w:tcPr>
            <w:tcW w:w="2268" w:type="dxa"/>
            <w:tcBorders>
              <w:left w:val="nil"/>
              <w:insideV w:val="nil"/>
            </w:tcBorders>
            <w:shd w:val="clear" w:color="auto" w:fill="auto"/>
          </w:tcPr>
          <w:p>
            <w:pPr>
              <w:spacing w:after="0" w:line="240" w:lineRule="auto"/>
              <w:rPr>
                <w:sz w:val="20"/>
              </w:rPr>
            </w:pPr>
            <w:r>
              <w:rPr>
                <w:sz w:val="20"/>
              </w:rPr>
              <w:t>05/12/2019</w:t>
            </w:r>
          </w:p>
        </w:tc>
      </w:tr>
    </w:tbl>
    <w:p>
      <w:pPr>
        <w:spacing w:after="0"/>
        <w:ind w:left="850"/>
      </w:pPr>
      <w:r>
        <w:rPr>
          <w:sz w:val="20"/>
        </w:rPr>
        <w:t>User shall be able to update first, second and third reminder dates of this staff monitor record in Add Staff Monitor Record or Update Staff Monitor Record page.</w:t>
      </w:r>
    </w:p>
    <w:p>
      <w:pPr>
        <w:pStyle w:val="4"/>
        <w:jc w:val="both"/>
      </w:pPr>
      <w:bookmarkStart w:id="244" w:name="_Toc499659873"/>
      <w:bookmarkStart w:id="245" w:name="_Toc506804010"/>
      <w:r>
        <w:t>Notifications Module</w:t>
      </w:r>
      <w:bookmarkEnd w:id="244"/>
      <w:bookmarkEnd w:id="245"/>
    </w:p>
    <w:p>
      <w:pPr>
        <w:pStyle w:val="5"/>
      </w:pPr>
      <w:bookmarkStart w:id="246" w:name="_Toc506804011"/>
      <w:r>
        <w:t>Reminder Workflow</w:t>
      </w:r>
      <w:bookmarkEnd w:id="246"/>
    </w:p>
    <w:p>
      <w:pPr>
        <w:ind w:left="717"/>
        <w:rPr>
          <w:sz w:val="20"/>
        </w:rPr>
      </w:pPr>
      <w:r>
        <w:rPr>
          <w:sz w:val="20"/>
        </w:rPr>
        <w:t>This feature describes how the reminder notifications are sent for each contract, asset, or staff monitor records. There will be up to 3 reminders configured for every record, i.e. First Reminder Date, Second Reminder Date and Third Reminder Date.</w:t>
      </w:r>
    </w:p>
    <w:p>
      <w:pPr>
        <w:ind w:left="720"/>
        <w:rPr>
          <w:sz w:val="20"/>
        </w:rPr>
      </w:pPr>
      <w:r>
        <w:rPr>
          <w:sz w:val="20"/>
        </w:rPr>
        <w:t>On the respective first, second, third reminder date, and after a record is expired, notification emails will be sent to following recipients:</w:t>
      </w:r>
    </w:p>
    <w:p>
      <w:pPr>
        <w:pStyle w:val="106"/>
        <w:numPr>
          <w:ilvl w:val="1"/>
          <w:numId w:val="18"/>
        </w:numPr>
        <w:rPr>
          <w:sz w:val="20"/>
        </w:rPr>
      </w:pPr>
      <w:r>
        <w:rPr>
          <w:sz w:val="20"/>
        </w:rPr>
        <w:t>TO List:</w:t>
      </w:r>
    </w:p>
    <w:p>
      <w:pPr>
        <w:pStyle w:val="106"/>
        <w:numPr>
          <w:ilvl w:val="2"/>
          <w:numId w:val="18"/>
        </w:numPr>
        <w:rPr>
          <w:sz w:val="20"/>
        </w:rPr>
      </w:pPr>
      <w:r>
        <w:rPr>
          <w:sz w:val="20"/>
        </w:rPr>
        <w:t xml:space="preserve">Email of Officer in Charge of this contract (for contract reminder module only) </w:t>
      </w:r>
    </w:p>
    <w:p>
      <w:pPr>
        <w:pStyle w:val="106"/>
        <w:numPr>
          <w:ilvl w:val="2"/>
          <w:numId w:val="18"/>
        </w:numPr>
        <w:rPr>
          <w:sz w:val="20"/>
        </w:rPr>
      </w:pPr>
      <w:r>
        <w:rPr>
          <w:sz w:val="20"/>
        </w:rPr>
        <w:t>Emails of the active users in the group who have “Notification TO (All Reminders)” access right</w:t>
      </w:r>
    </w:p>
    <w:p>
      <w:pPr>
        <w:ind w:left="2160"/>
        <w:rPr>
          <w:sz w:val="20"/>
        </w:rPr>
      </w:pPr>
      <w:commentRangeStart w:id="11"/>
      <w:r>
        <w:rPr>
          <w:sz w:val="20"/>
        </w:rPr>
        <w:t>(When send email notification, an email address can only be included in email TO list once)</w:t>
      </w:r>
      <w:commentRangeEnd w:id="11"/>
      <w:r>
        <w:rPr>
          <w:rStyle w:val="51"/>
        </w:rPr>
        <w:commentReference w:id="11"/>
      </w:r>
    </w:p>
    <w:p>
      <w:pPr>
        <w:pStyle w:val="106"/>
        <w:numPr>
          <w:ilvl w:val="1"/>
          <w:numId w:val="18"/>
        </w:numPr>
        <w:rPr>
          <w:sz w:val="20"/>
        </w:rPr>
      </w:pPr>
      <w:r>
        <w:rPr>
          <w:sz w:val="20"/>
        </w:rPr>
        <w:t xml:space="preserve">CC List: </w:t>
      </w:r>
    </w:p>
    <w:p>
      <w:pPr>
        <w:pStyle w:val="106"/>
        <w:numPr>
          <w:ilvl w:val="2"/>
          <w:numId w:val="18"/>
        </w:numPr>
        <w:rPr>
          <w:sz w:val="20"/>
        </w:rPr>
      </w:pPr>
      <w:r>
        <w:rPr>
          <w:sz w:val="20"/>
        </w:rPr>
        <w:t>Emails of the active users in the group who have “Notification CC (All Reminders)” access right</w:t>
      </w:r>
    </w:p>
    <w:p>
      <w:pPr>
        <w:pStyle w:val="106"/>
        <w:numPr>
          <w:ilvl w:val="2"/>
          <w:numId w:val="18"/>
        </w:numPr>
        <w:rPr>
          <w:sz w:val="20"/>
        </w:rPr>
      </w:pPr>
      <w:r>
        <w:rPr>
          <w:sz w:val="20"/>
        </w:rPr>
        <w:t>Emails of the active users in the group who have “Notification CC (Last Reminder)” access right if the email is sent on the last reminder date</w:t>
      </w:r>
    </w:p>
    <w:p>
      <w:pPr>
        <w:pStyle w:val="106"/>
        <w:numPr>
          <w:ilvl w:val="2"/>
          <w:numId w:val="18"/>
        </w:numPr>
        <w:rPr>
          <w:sz w:val="20"/>
        </w:rPr>
      </w:pPr>
      <w:r>
        <w:rPr>
          <w:sz w:val="20"/>
        </w:rPr>
        <w:t>Email of the active users in the group who have “Notification CC (Expiry Notification Only)” access right if the record is expired.</w:t>
      </w:r>
    </w:p>
    <w:p>
      <w:pPr>
        <w:pStyle w:val="106"/>
        <w:numPr>
          <w:ilvl w:val="2"/>
          <w:numId w:val="18"/>
        </w:numPr>
        <w:rPr>
          <w:sz w:val="20"/>
        </w:rPr>
      </w:pPr>
      <w:r>
        <w:rPr>
          <w:sz w:val="20"/>
        </w:rPr>
        <w:t xml:space="preserve">Emails configured in Additional CC List (All Reminders) of the record </w:t>
      </w:r>
    </w:p>
    <w:p>
      <w:pPr>
        <w:pStyle w:val="106"/>
        <w:numPr>
          <w:ilvl w:val="2"/>
          <w:numId w:val="18"/>
        </w:numPr>
        <w:rPr>
          <w:sz w:val="20"/>
        </w:rPr>
      </w:pPr>
      <w:r>
        <w:rPr>
          <w:sz w:val="20"/>
        </w:rPr>
        <w:t>Emails configured in Additional CC List (Last Reminder Only) of the record if the email is sent on the last reminder date</w:t>
      </w:r>
    </w:p>
    <w:p>
      <w:pPr>
        <w:pStyle w:val="106"/>
        <w:numPr>
          <w:ilvl w:val="2"/>
          <w:numId w:val="18"/>
        </w:numPr>
        <w:rPr>
          <w:sz w:val="20"/>
        </w:rPr>
      </w:pPr>
      <w:r>
        <w:rPr>
          <w:sz w:val="20"/>
        </w:rPr>
        <w:t>Emails configured in Additional CC List (Expiry Notification Only) of the record if the record has expired.</w:t>
      </w:r>
    </w:p>
    <w:p>
      <w:pPr>
        <w:ind w:left="2160"/>
        <w:jc w:val="both"/>
        <w:rPr>
          <w:sz w:val="20"/>
        </w:rPr>
      </w:pPr>
      <w:r>
        <w:rPr>
          <w:sz w:val="20"/>
        </w:rPr>
        <w:t xml:space="preserve"> </w:t>
      </w:r>
      <w:commentRangeStart w:id="12"/>
      <w:r>
        <w:rPr>
          <w:sz w:val="20"/>
        </w:rPr>
        <w:t>(When send email notification, an email address can only be included in email CC list once)</w:t>
      </w:r>
      <w:commentRangeEnd w:id="12"/>
      <w:r>
        <w:rPr>
          <w:rStyle w:val="51"/>
        </w:rPr>
        <w:commentReference w:id="12"/>
      </w:r>
    </w:p>
    <w:p>
      <w:pPr>
        <w:ind w:firstLine="717"/>
        <w:jc w:val="both"/>
        <w:rPr>
          <w:rFonts w:cs="Arial"/>
          <w:sz w:val="20"/>
          <w:szCs w:val="22"/>
        </w:rPr>
      </w:pPr>
      <w:r>
        <w:rPr>
          <w:sz w:val="20"/>
        </w:rPr>
        <w:t>Email engine will be run on daily basis</w:t>
      </w:r>
      <w:r>
        <w:rPr>
          <w:rFonts w:cs="Arial"/>
          <w:sz w:val="20"/>
          <w:szCs w:val="22"/>
        </w:rPr>
        <w:t xml:space="preserve"> and trigger email when the following conditions are matched: </w:t>
      </w:r>
    </w:p>
    <w:p>
      <w:pPr>
        <w:pStyle w:val="106"/>
        <w:numPr>
          <w:ilvl w:val="0"/>
          <w:numId w:val="23"/>
        </w:numPr>
        <w:rPr>
          <w:sz w:val="20"/>
        </w:rPr>
      </w:pPr>
      <w:r>
        <w:rPr>
          <w:sz w:val="20"/>
        </w:rPr>
        <w:t>Record is Active, 1</w:t>
      </w:r>
      <w:r>
        <w:rPr>
          <w:sz w:val="20"/>
          <w:vertAlign w:val="superscript"/>
        </w:rPr>
        <w:t xml:space="preserve">rd </w:t>
      </w:r>
      <w:r>
        <w:rPr>
          <w:sz w:val="20"/>
        </w:rPr>
        <w:t>Reminder is not sent and 1</w:t>
      </w:r>
      <w:r>
        <w:rPr>
          <w:sz w:val="20"/>
          <w:vertAlign w:val="superscript"/>
        </w:rPr>
        <w:t>rd</w:t>
      </w:r>
      <w:r>
        <w:rPr>
          <w:sz w:val="20"/>
        </w:rPr>
        <w:t xml:space="preserve"> Reminder Date &lt;= Current Date, or</w:t>
      </w:r>
    </w:p>
    <w:p>
      <w:pPr>
        <w:pStyle w:val="106"/>
        <w:numPr>
          <w:ilvl w:val="0"/>
          <w:numId w:val="23"/>
        </w:numPr>
        <w:rPr>
          <w:sz w:val="20"/>
        </w:rPr>
      </w:pPr>
      <w:r>
        <w:rPr>
          <w:sz w:val="20"/>
        </w:rPr>
        <w:t>Record is Active, 2</w:t>
      </w:r>
      <w:r>
        <w:rPr>
          <w:sz w:val="20"/>
          <w:vertAlign w:val="superscript"/>
        </w:rPr>
        <w:t xml:space="preserve">rd </w:t>
      </w:r>
      <w:r>
        <w:rPr>
          <w:sz w:val="20"/>
        </w:rPr>
        <w:t>Reminder is not sent and 2</w:t>
      </w:r>
      <w:r>
        <w:rPr>
          <w:sz w:val="20"/>
          <w:vertAlign w:val="superscript"/>
        </w:rPr>
        <w:t>rd</w:t>
      </w:r>
      <w:r>
        <w:rPr>
          <w:sz w:val="20"/>
        </w:rPr>
        <w:t xml:space="preserve"> Reminder Date &lt;= Current Date, or</w:t>
      </w:r>
    </w:p>
    <w:p>
      <w:pPr>
        <w:pStyle w:val="106"/>
        <w:numPr>
          <w:ilvl w:val="0"/>
          <w:numId w:val="23"/>
        </w:numPr>
        <w:rPr>
          <w:sz w:val="20"/>
        </w:rPr>
      </w:pPr>
      <w:r>
        <w:rPr>
          <w:sz w:val="20"/>
        </w:rPr>
        <w:t>Record is Active, 3</w:t>
      </w:r>
      <w:r>
        <w:rPr>
          <w:sz w:val="20"/>
          <w:vertAlign w:val="superscript"/>
        </w:rPr>
        <w:t xml:space="preserve">rd </w:t>
      </w:r>
      <w:r>
        <w:rPr>
          <w:sz w:val="20"/>
        </w:rPr>
        <w:t>Reminder is not sent and 3</w:t>
      </w:r>
      <w:r>
        <w:rPr>
          <w:sz w:val="20"/>
          <w:vertAlign w:val="superscript"/>
        </w:rPr>
        <w:t>rd</w:t>
      </w:r>
      <w:r>
        <w:rPr>
          <w:sz w:val="20"/>
        </w:rPr>
        <w:t xml:space="preserve"> Reminder Date &lt;= Current Date, or</w:t>
      </w:r>
    </w:p>
    <w:p>
      <w:pPr>
        <w:pStyle w:val="106"/>
        <w:numPr>
          <w:ilvl w:val="0"/>
          <w:numId w:val="23"/>
        </w:numPr>
        <w:rPr>
          <w:sz w:val="20"/>
        </w:rPr>
      </w:pPr>
      <w:r>
        <w:rPr>
          <w:sz w:val="20"/>
        </w:rPr>
        <w:t>Record is Active, and Expiry Date &lt;= Current Date, or</w:t>
      </w:r>
    </w:p>
    <w:p>
      <w:pPr>
        <w:ind w:left="576"/>
        <w:rPr>
          <w:sz w:val="20"/>
        </w:rPr>
      </w:pPr>
    </w:p>
    <w:p>
      <w:pPr>
        <w:ind w:left="576"/>
        <w:rPr>
          <w:sz w:val="20"/>
        </w:rPr>
      </w:pPr>
      <w:r>
        <w:rPr>
          <w:sz w:val="20"/>
        </w:rPr>
        <w:t>(Refer to Appendix</w:t>
      </w:r>
      <w:r>
        <w:rPr>
          <w:i/>
          <w:sz w:val="20"/>
        </w:rPr>
        <w:t xml:space="preserve"> “Email Format”</w:t>
      </w:r>
      <w:r>
        <w:rPr>
          <w:sz w:val="20"/>
        </w:rPr>
        <w:t xml:space="preserve"> for sample emails)</w:t>
      </w:r>
    </w:p>
    <w:p>
      <w:pPr>
        <w:ind w:left="576"/>
        <w:rPr>
          <w:sz w:val="20"/>
        </w:rPr>
      </w:pPr>
      <w:r>
        <w:rPr>
          <w:sz w:val="20"/>
        </w:rPr>
        <w:t xml:space="preserve">User will be able to view the reminders status from every record as a quick snapshot. There will be up to 3 bell icons displaying on the “Reminder” column of every record to indicate how many reminders have been sent. The number of default (grey) bell icons will be same the number of reminder dates configured. If first reminder has been sent, the first bell icon will be highlighted as red. If the second reminder has been sent, the first two bell icons will be highlighted as red. If the third reminder has been sent, all the three bell icons will be highlighted as red.  </w:t>
      </w:r>
    </w:p>
    <w:p>
      <w:pPr>
        <w:pStyle w:val="4"/>
        <w:jc w:val="both"/>
      </w:pPr>
      <w:bookmarkStart w:id="247" w:name="_Toc502737652"/>
      <w:bookmarkEnd w:id="247"/>
      <w:bookmarkStart w:id="248" w:name="_Toc502737650"/>
      <w:bookmarkEnd w:id="248"/>
      <w:bookmarkStart w:id="249" w:name="_Toc502737647"/>
      <w:bookmarkEnd w:id="249"/>
      <w:bookmarkStart w:id="250" w:name="_Toc502737648"/>
      <w:bookmarkEnd w:id="250"/>
      <w:bookmarkStart w:id="251" w:name="_Toc502737649"/>
      <w:bookmarkEnd w:id="251"/>
      <w:bookmarkStart w:id="252" w:name="_Toc502737651"/>
      <w:bookmarkEnd w:id="252"/>
      <w:bookmarkStart w:id="253" w:name="_Toc499659874"/>
      <w:bookmarkStart w:id="254" w:name="_Toc506804012"/>
      <w:r>
        <w:t>Dashboard</w:t>
      </w:r>
      <w:bookmarkEnd w:id="253"/>
      <w:r>
        <w:t xml:space="preserve"> Module</w:t>
      </w:r>
      <w:bookmarkEnd w:id="254"/>
    </w:p>
    <w:p>
      <w:pPr>
        <w:ind w:left="576"/>
        <w:rPr>
          <w:sz w:val="20"/>
        </w:rPr>
      </w:pPr>
      <w:r>
        <w:rPr>
          <w:sz w:val="20"/>
        </w:rPr>
        <w:t>Dashboard is the landing page after user login R365 successfully, and shall provide a snapshot of the expiring contract, staff, and asset records which are accessible by the login user.</w:t>
      </w:r>
    </w:p>
    <w:p>
      <w:pPr>
        <w:pStyle w:val="5"/>
      </w:pPr>
      <w:bookmarkStart w:id="255" w:name="_Toc506804013"/>
      <w:r>
        <w:t>View Expiring Summary by Module</w:t>
      </w:r>
      <w:bookmarkEnd w:id="255"/>
      <w:r>
        <w:t xml:space="preserve"> </w:t>
      </w:r>
    </w:p>
    <w:p>
      <w:pPr>
        <w:ind w:left="720"/>
        <w:rPr>
          <w:sz w:val="20"/>
        </w:rPr>
      </w:pPr>
      <w:r>
        <w:rPr>
          <w:sz w:val="20"/>
        </w:rPr>
        <w:t>At the top of dashboard page, there will be summary boxes showing “Expiring by Next Month” summary of each reminder module. “Expiring by Next Month” will be shown as “&lt;the number of active records which are accessible by the login user, and will expire between current date and the end of next month&gt; out of &lt; the number of active records which are accessible by the login user, and not yet expired&gt;”. Upon clicking the summary box, user shall be redirected to the result list filtered by “Expiring by Next Month” of respective reminder module.</w:t>
      </w:r>
    </w:p>
    <w:p>
      <w:pPr>
        <w:ind w:left="720"/>
        <w:rPr>
          <w:sz w:val="20"/>
        </w:rPr>
      </w:pPr>
      <w:r>
        <w:rPr>
          <w:sz w:val="20"/>
        </w:rPr>
        <w:t>If the login user has no access to a particular module, the summary box of that module will not be shown.</w:t>
      </w:r>
    </w:p>
    <w:p>
      <w:pPr>
        <w:pStyle w:val="5"/>
      </w:pPr>
      <w:bookmarkStart w:id="256" w:name="_Toc506804014"/>
      <w:r>
        <w:t>View Expiring Summary by User Group</w:t>
      </w:r>
      <w:bookmarkEnd w:id="256"/>
    </w:p>
    <w:p>
      <w:pPr>
        <w:ind w:left="720"/>
        <w:rPr>
          <w:sz w:val="20"/>
        </w:rPr>
      </w:pPr>
      <w:r>
        <w:rPr>
          <w:sz w:val="20"/>
        </w:rPr>
        <w:t>Below the summary boxes, there will be expiring summary of the group(s) of login user.  For each user group that is accessible by the login user, there will be a histogram showing the summary of records that will expiry from current month to 6</w:t>
      </w:r>
      <w:r>
        <w:rPr>
          <w:sz w:val="20"/>
          <w:vertAlign w:val="superscript"/>
        </w:rPr>
        <w:t>th</w:t>
      </w:r>
      <w:r>
        <w:rPr>
          <w:sz w:val="20"/>
        </w:rPr>
        <w:t xml:space="preserve"> month in future.</w:t>
      </w:r>
    </w:p>
    <w:p>
      <w:pPr>
        <w:ind w:left="720"/>
        <w:rPr>
          <w:sz w:val="20"/>
        </w:rPr>
      </w:pPr>
      <w:r>
        <w:rPr>
          <w:sz w:val="20"/>
        </w:rPr>
        <w:t>For example, if login user is a user in “FMD OPS ASSET” and “FMD OPS STAFF” group, and current month is Dec 2017, then two histograms will be shown in the login user’s dashboard (illustrated as below).</w:t>
      </w:r>
    </w:p>
    <w:p>
      <w:pPr>
        <w:ind w:left="720"/>
      </w:pPr>
      <w:r>
        <w:drawing>
          <wp:inline distT="0" distB="0" distL="0" distR="0">
            <wp:extent cx="4666615" cy="1742440"/>
            <wp:effectExtent l="19050" t="0" r="63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6" cstate="print"/>
                    <a:srcRect/>
                    <a:stretch>
                      <a:fillRect/>
                    </a:stretch>
                  </pic:blipFill>
                  <pic:spPr>
                    <a:xfrm>
                      <a:off x="0" y="0"/>
                      <a:ext cx="4666615" cy="1742440"/>
                    </a:xfrm>
                    <a:prstGeom prst="rect">
                      <a:avLst/>
                    </a:prstGeom>
                    <a:noFill/>
                    <a:ln w="9525">
                      <a:noFill/>
                      <a:miter lim="800000"/>
                      <a:headEnd/>
                      <a:tailEnd/>
                    </a:ln>
                  </pic:spPr>
                </pic:pic>
              </a:graphicData>
            </a:graphic>
          </wp:inline>
        </w:drawing>
      </w:r>
      <w:r>
        <w:t xml:space="preserve"> </w:t>
      </w:r>
    </w:p>
    <w:p>
      <w:pPr>
        <w:ind w:left="720"/>
      </w:pPr>
      <w:r>
        <w:drawing>
          <wp:inline distT="0" distB="0" distL="0" distR="0">
            <wp:extent cx="4718685" cy="1819910"/>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cstate="print"/>
                    <a:srcRect/>
                    <a:stretch>
                      <a:fillRect/>
                    </a:stretch>
                  </pic:blipFill>
                  <pic:spPr>
                    <a:xfrm>
                      <a:off x="0" y="0"/>
                      <a:ext cx="4718685" cy="1819910"/>
                    </a:xfrm>
                    <a:prstGeom prst="rect">
                      <a:avLst/>
                    </a:prstGeom>
                    <a:noFill/>
                    <a:ln w="9525">
                      <a:noFill/>
                      <a:miter lim="800000"/>
                      <a:headEnd/>
                      <a:tailEnd/>
                    </a:ln>
                  </pic:spPr>
                </pic:pic>
              </a:graphicData>
            </a:graphic>
          </wp:inline>
        </w:drawing>
      </w:r>
    </w:p>
    <w:p>
      <w:pPr>
        <w:ind w:left="720"/>
        <w:rPr>
          <w:sz w:val="20"/>
        </w:rPr>
      </w:pPr>
      <w:r>
        <w:rPr>
          <w:sz w:val="20"/>
        </w:rPr>
        <w:t>Upon clicking the individual histogram bar, user shall be redirected to the corresponding result list filtered by selected month.</w:t>
      </w:r>
    </w:p>
    <w:p>
      <w:pPr>
        <w:pStyle w:val="5"/>
      </w:pPr>
      <w:bookmarkStart w:id="257" w:name="_Toc506804015"/>
      <w:r>
        <w:t>View Expiry Calendar</w:t>
      </w:r>
      <w:bookmarkEnd w:id="257"/>
    </w:p>
    <w:p>
      <w:pPr>
        <w:ind w:left="720"/>
        <w:jc w:val="both"/>
      </w:pPr>
      <w:r>
        <w:rPr>
          <w:sz w:val="20"/>
        </w:rPr>
        <w:t xml:space="preserve">A calendar of current month will be displayed on the right hand side of the dashboard. Expiry date(s) of all the active record(s) in the login user’s group(s) will be highlighted in red on the calendar. </w:t>
      </w:r>
    </w:p>
    <w:p/>
    <w:p>
      <w:pPr>
        <w:pStyle w:val="2"/>
      </w:pPr>
      <w:bookmarkStart w:id="258" w:name="_Toc499659875"/>
      <w:bookmarkStart w:id="259" w:name="_Toc506804016"/>
      <w:r>
        <w:t>Performance</w:t>
      </w:r>
      <w:bookmarkEnd w:id="258"/>
      <w:bookmarkEnd w:id="259"/>
    </w:p>
    <w:p>
      <w:pPr>
        <w:pStyle w:val="3"/>
        <w:rPr>
          <w:sz w:val="20"/>
        </w:rPr>
      </w:pPr>
      <w:r>
        <w:rPr>
          <w:sz w:val="20"/>
        </w:rPr>
        <w:t>Refer to Technical Requirement Design Specification (TRDS) Document</w:t>
      </w:r>
    </w:p>
    <w:p>
      <w:pPr>
        <w:pStyle w:val="3"/>
      </w:pPr>
    </w:p>
    <w:p>
      <w:pPr>
        <w:pStyle w:val="2"/>
      </w:pPr>
      <w:bookmarkStart w:id="260" w:name="_Toc499659876"/>
      <w:bookmarkStart w:id="261" w:name="_Toc506804017"/>
      <w:r>
        <w:t>Interface Requirements</w:t>
      </w:r>
      <w:bookmarkEnd w:id="260"/>
      <w:bookmarkEnd w:id="261"/>
    </w:p>
    <w:p>
      <w:pPr>
        <w:pStyle w:val="3"/>
      </w:pPr>
    </w:p>
    <w:p>
      <w:pPr>
        <w:pStyle w:val="2"/>
      </w:pPr>
      <w:r>
        <w:t xml:space="preserve"> </w:t>
      </w:r>
      <w:bookmarkStart w:id="262" w:name="_Toc506804018"/>
      <w:bookmarkStart w:id="263" w:name="_Toc499659877"/>
      <w:r>
        <w:t>Operational Requirements</w:t>
      </w:r>
      <w:bookmarkEnd w:id="262"/>
      <w:bookmarkEnd w:id="263"/>
    </w:p>
    <w:p>
      <w:pPr>
        <w:pStyle w:val="4"/>
      </w:pPr>
      <w:r>
        <w:t xml:space="preserve"> </w:t>
      </w:r>
      <w:bookmarkStart w:id="264" w:name="_Toc506804019"/>
      <w:bookmarkStart w:id="265" w:name="_Toc499659878"/>
      <w:r>
        <w:t>Logging Requirements</w:t>
      </w:r>
      <w:bookmarkEnd w:id="264"/>
    </w:p>
    <w:p>
      <w:pPr>
        <w:pStyle w:val="5"/>
      </w:pPr>
      <w:r>
        <w:t xml:space="preserve"> </w:t>
      </w:r>
      <w:bookmarkStart w:id="266" w:name="_Toc506804020"/>
      <w:r>
        <w:t>Database Log</w:t>
      </w:r>
      <w:bookmarkEnd w:id="266"/>
    </w:p>
    <w:p>
      <w:pPr>
        <w:ind w:left="720"/>
        <w:rPr>
          <w:sz w:val="20"/>
        </w:rPr>
      </w:pPr>
      <w:r>
        <w:rPr>
          <w:sz w:val="20"/>
        </w:rPr>
        <w:t>Whenever any record (e.g. contract, asset, staff monitor records, user, group, role, etc) is created, updated, or deleted in database, either from R365 by users or from database by IT admin, a new entry will be added in the audit table to keep track of the changes. By looking at the audit table, IT admin shall be able to know the record details before and after the transaction, and who has made what transaction at what time.</w:t>
      </w:r>
    </w:p>
    <w:p>
      <w:pPr>
        <w:pStyle w:val="5"/>
      </w:pPr>
      <w:r>
        <w:t xml:space="preserve"> </w:t>
      </w:r>
      <w:bookmarkStart w:id="267" w:name="_Toc506804021"/>
      <w:r>
        <w:t>Application Log</w:t>
      </w:r>
      <w:bookmarkEnd w:id="267"/>
    </w:p>
    <w:p>
      <w:pPr>
        <w:ind w:left="720"/>
        <w:rPr>
          <w:sz w:val="20"/>
        </w:rPr>
      </w:pPr>
      <w:r>
        <w:rPr>
          <w:sz w:val="20"/>
        </w:rPr>
        <w:t>Every transaction performed by users shall be logged in application log. By looking at the application log, IT admin shall be able to know who has made what transaction at what time. System errors and exceptions shall be logged properly to facilitate future investigation.</w:t>
      </w:r>
    </w:p>
    <w:bookmarkEnd w:id="265"/>
    <w:p>
      <w:pPr>
        <w:rPr>
          <w:rFonts w:cs="Arial"/>
          <w:bCs/>
          <w:iCs/>
          <w:color w:val="000000"/>
          <w:sz w:val="32"/>
          <w:szCs w:val="28"/>
        </w:rPr>
      </w:pPr>
      <w:r>
        <w:rPr>
          <w:rFonts w:cs="Arial"/>
          <w:bCs/>
          <w:iCs/>
          <w:color w:val="000000"/>
          <w:sz w:val="32"/>
          <w:szCs w:val="28"/>
        </w:rPr>
        <w:t>10.2.</w:t>
      </w:r>
      <w:r>
        <w:rPr>
          <w:rFonts w:cs="Arial"/>
          <w:bCs/>
          <w:iCs/>
          <w:color w:val="000000"/>
          <w:sz w:val="32"/>
          <w:szCs w:val="28"/>
        </w:rPr>
        <w:tab/>
      </w:r>
      <w:commentRangeStart w:id="13"/>
      <w:r>
        <w:rPr>
          <w:rFonts w:cs="Arial"/>
          <w:bCs/>
          <w:iCs/>
          <w:color w:val="000000"/>
          <w:sz w:val="32"/>
          <w:szCs w:val="28"/>
        </w:rPr>
        <w:t>Housekeeping requirement</w:t>
      </w:r>
      <w:commentRangeEnd w:id="13"/>
      <w:r>
        <w:rPr>
          <w:rFonts w:cs="Arial"/>
          <w:bCs/>
          <w:iCs/>
          <w:color w:val="000000"/>
          <w:sz w:val="32"/>
          <w:szCs w:val="28"/>
        </w:rPr>
        <w:commentReference w:id="13"/>
      </w:r>
    </w:p>
    <w:p>
      <w:pPr>
        <w:rPr>
          <w:sz w:val="20"/>
          <w:szCs w:val="22"/>
        </w:rPr>
      </w:pPr>
      <w:r>
        <w:rPr>
          <w:sz w:val="20"/>
          <w:szCs w:val="22"/>
        </w:rPr>
        <w:t>All records shall be available in production database for six months.  Thereafter it will be housekeep.</w:t>
      </w:r>
    </w:p>
    <w:p>
      <w:pPr>
        <w:rPr>
          <w:sz w:val="20"/>
          <w:szCs w:val="22"/>
        </w:rPr>
      </w:pPr>
      <w:r>
        <w:rPr>
          <w:sz w:val="20"/>
          <w:szCs w:val="22"/>
        </w:rPr>
        <w:t>All records shall be archived in a daily basis. The user shall be able to view the archived records via reporting utility.  The archived records will be permanently deleted after 2 years.</w:t>
      </w:r>
    </w:p>
    <w:p>
      <w:pPr>
        <w:pStyle w:val="2"/>
      </w:pPr>
      <w:r>
        <w:t xml:space="preserve"> </w:t>
      </w:r>
      <w:bookmarkStart w:id="268" w:name="_Toc506804022"/>
      <w:bookmarkStart w:id="269" w:name="_Toc499659879"/>
      <w:r>
        <w:t>Security/Control Requirements</w:t>
      </w:r>
      <w:bookmarkEnd w:id="268"/>
      <w:bookmarkEnd w:id="269"/>
    </w:p>
    <w:p>
      <w:pPr>
        <w:rPr>
          <w:sz w:val="20"/>
          <w:szCs w:val="22"/>
        </w:rPr>
      </w:pPr>
      <w:r>
        <w:rPr>
          <w:sz w:val="20"/>
          <w:szCs w:val="22"/>
        </w:rPr>
        <w:t>Refer to Security/Control Documents.</w:t>
      </w:r>
    </w:p>
    <w:p>
      <w:pPr>
        <w:pStyle w:val="2"/>
      </w:pPr>
      <w:r>
        <w:t xml:space="preserve"> </w:t>
      </w:r>
      <w:bookmarkStart w:id="270" w:name="_Toc499659880"/>
      <w:bookmarkStart w:id="271" w:name="_Toc506804023"/>
      <w:r>
        <w:t>Documentation Requirements</w:t>
      </w:r>
      <w:bookmarkEnd w:id="270"/>
      <w:bookmarkEnd w:id="271"/>
    </w:p>
    <w:p>
      <w:pPr>
        <w:rPr>
          <w:sz w:val="20"/>
          <w:szCs w:val="22"/>
        </w:rPr>
      </w:pPr>
      <w:r>
        <w:rPr>
          <w:szCs w:val="22"/>
        </w:rPr>
        <w:tab/>
      </w:r>
      <w:r>
        <w:rPr>
          <w:szCs w:val="22"/>
        </w:rPr>
        <w:t>a)</w:t>
      </w:r>
      <w:r>
        <w:rPr>
          <w:szCs w:val="22"/>
        </w:rPr>
        <w:tab/>
      </w:r>
      <w:r>
        <w:rPr>
          <w:sz w:val="20"/>
          <w:szCs w:val="22"/>
        </w:rPr>
        <w:t>User's manuals</w:t>
      </w:r>
    </w:p>
    <w:p>
      <w:pPr>
        <w:rPr>
          <w:sz w:val="20"/>
          <w:szCs w:val="22"/>
        </w:rPr>
      </w:pPr>
      <w:r>
        <w:rPr>
          <w:sz w:val="20"/>
          <w:szCs w:val="22"/>
        </w:rPr>
        <w:tab/>
      </w:r>
      <w:r>
        <w:rPr>
          <w:sz w:val="20"/>
          <w:szCs w:val="22"/>
        </w:rPr>
        <w:tab/>
      </w:r>
      <w:r>
        <w:rPr>
          <w:sz w:val="20"/>
          <w:szCs w:val="22"/>
        </w:rPr>
        <w:t>To updated with new screens and procedures</w:t>
      </w:r>
      <w:r>
        <w:rPr>
          <w:sz w:val="20"/>
          <w:szCs w:val="22"/>
        </w:rPr>
        <w:tab/>
      </w:r>
      <w:r>
        <w:rPr>
          <w:sz w:val="20"/>
          <w:szCs w:val="22"/>
        </w:rPr>
        <w:tab/>
      </w:r>
    </w:p>
    <w:p>
      <w:pPr>
        <w:rPr>
          <w:sz w:val="20"/>
          <w:szCs w:val="22"/>
        </w:rPr>
      </w:pPr>
      <w:r>
        <w:rPr>
          <w:sz w:val="20"/>
          <w:szCs w:val="22"/>
        </w:rPr>
        <w:tab/>
      </w:r>
      <w:r>
        <w:rPr>
          <w:sz w:val="20"/>
          <w:szCs w:val="22"/>
        </w:rPr>
        <w:t>b)</w:t>
      </w:r>
      <w:r>
        <w:rPr>
          <w:sz w:val="20"/>
          <w:szCs w:val="22"/>
        </w:rPr>
        <w:tab/>
      </w:r>
      <w:r>
        <w:rPr>
          <w:sz w:val="20"/>
          <w:szCs w:val="22"/>
        </w:rPr>
        <w:t>User acceptance document</w:t>
      </w:r>
    </w:p>
    <w:p>
      <w:pPr>
        <w:rPr>
          <w:sz w:val="20"/>
          <w:szCs w:val="22"/>
        </w:rPr>
      </w:pPr>
      <w:r>
        <w:rPr>
          <w:sz w:val="20"/>
          <w:szCs w:val="22"/>
        </w:rPr>
        <w:tab/>
      </w:r>
      <w:r>
        <w:rPr>
          <w:sz w:val="20"/>
          <w:szCs w:val="22"/>
        </w:rPr>
        <w:tab/>
      </w:r>
      <w:r>
        <w:rPr>
          <w:sz w:val="20"/>
          <w:szCs w:val="22"/>
        </w:rPr>
        <w:t xml:space="preserve">To be provided by users </w:t>
      </w:r>
    </w:p>
    <w:p>
      <w:pPr>
        <w:rPr>
          <w:sz w:val="20"/>
          <w:szCs w:val="22"/>
        </w:rPr>
      </w:pPr>
      <w:r>
        <w:rPr>
          <w:sz w:val="20"/>
          <w:szCs w:val="22"/>
        </w:rPr>
        <w:tab/>
      </w:r>
      <w:r>
        <w:rPr>
          <w:sz w:val="20"/>
          <w:szCs w:val="22"/>
        </w:rPr>
        <w:t>c)</w:t>
      </w:r>
      <w:r>
        <w:rPr>
          <w:sz w:val="20"/>
          <w:szCs w:val="22"/>
        </w:rPr>
        <w:tab/>
      </w:r>
      <w:r>
        <w:rPr>
          <w:sz w:val="20"/>
          <w:szCs w:val="22"/>
        </w:rPr>
        <w:t>Error reporting procedure</w:t>
      </w:r>
    </w:p>
    <w:p>
      <w:pPr>
        <w:rPr>
          <w:sz w:val="20"/>
          <w:szCs w:val="22"/>
        </w:rPr>
      </w:pPr>
      <w:r>
        <w:rPr>
          <w:sz w:val="20"/>
          <w:szCs w:val="22"/>
        </w:rPr>
        <w:tab/>
      </w:r>
      <w:r>
        <w:rPr>
          <w:sz w:val="20"/>
          <w:szCs w:val="22"/>
        </w:rPr>
        <w:tab/>
      </w:r>
      <w:r>
        <w:rPr>
          <w:sz w:val="20"/>
          <w:szCs w:val="22"/>
        </w:rPr>
        <w:t xml:space="preserve">Via JIRA </w:t>
      </w:r>
    </w:p>
    <w:p>
      <w:pPr>
        <w:pStyle w:val="2"/>
      </w:pPr>
      <w:r>
        <w:t xml:space="preserve"> </w:t>
      </w:r>
      <w:bookmarkStart w:id="272" w:name="_Toc499659881"/>
      <w:bookmarkStart w:id="273" w:name="_Toc506804024"/>
      <w:r>
        <w:t>User Training Requirements</w:t>
      </w:r>
      <w:bookmarkEnd w:id="272"/>
      <w:bookmarkEnd w:id="273"/>
    </w:p>
    <w:p>
      <w:pPr>
        <w:rPr>
          <w:sz w:val="20"/>
          <w:szCs w:val="22"/>
        </w:rPr>
      </w:pPr>
      <w:r>
        <w:rPr>
          <w:sz w:val="20"/>
          <w:szCs w:val="22"/>
        </w:rPr>
        <w:t>Training session will be provided before system rollout. Detailed schedule will be provided after UAT.</w:t>
      </w:r>
    </w:p>
    <w:p>
      <w:pPr>
        <w:rPr>
          <w:szCs w:val="22"/>
        </w:rPr>
      </w:pPr>
    </w:p>
    <w:p>
      <w:pPr>
        <w:pStyle w:val="2"/>
      </w:pPr>
      <w:r>
        <w:t xml:space="preserve"> </w:t>
      </w:r>
      <w:bookmarkStart w:id="274" w:name="_Toc499659882"/>
      <w:bookmarkStart w:id="275" w:name="_Toc506804025"/>
      <w:r>
        <w:t>Output Requirements</w:t>
      </w:r>
      <w:bookmarkEnd w:id="274"/>
      <w:bookmarkEnd w:id="275"/>
    </w:p>
    <w:p>
      <w:pPr>
        <w:rPr>
          <w:sz w:val="20"/>
          <w:szCs w:val="22"/>
        </w:rPr>
      </w:pPr>
      <w:r>
        <w:rPr>
          <w:sz w:val="20"/>
          <w:szCs w:val="22"/>
        </w:rPr>
        <w:t>Non-Applicable</w:t>
      </w:r>
    </w:p>
    <w:p>
      <w:pPr>
        <w:rPr>
          <w:szCs w:val="22"/>
        </w:rPr>
      </w:pPr>
    </w:p>
    <w:p>
      <w:pPr>
        <w:pStyle w:val="2"/>
      </w:pPr>
      <w:r>
        <w:t xml:space="preserve"> </w:t>
      </w:r>
      <w:bookmarkStart w:id="276" w:name="_Toc506804026"/>
      <w:bookmarkStart w:id="277" w:name="_Toc499659883"/>
      <w:r>
        <w:t>Paging Requirements</w:t>
      </w:r>
      <w:bookmarkEnd w:id="276"/>
      <w:bookmarkEnd w:id="277"/>
    </w:p>
    <w:p>
      <w:pPr>
        <w:rPr>
          <w:sz w:val="20"/>
          <w:szCs w:val="22"/>
        </w:rPr>
      </w:pPr>
      <w:r>
        <w:rPr>
          <w:sz w:val="20"/>
          <w:szCs w:val="22"/>
        </w:rPr>
        <w:t>Non-Applicable</w:t>
      </w:r>
    </w:p>
    <w:p>
      <w:pPr>
        <w:rPr>
          <w:szCs w:val="22"/>
        </w:rPr>
      </w:pPr>
    </w:p>
    <w:p>
      <w:pPr>
        <w:rPr>
          <w:szCs w:val="22"/>
        </w:rPr>
      </w:pPr>
    </w:p>
    <w:p>
      <w:pPr>
        <w:pStyle w:val="2"/>
      </w:pPr>
      <w:r>
        <w:t xml:space="preserve"> </w:t>
      </w:r>
      <w:bookmarkStart w:id="278" w:name="_Toc499659884"/>
      <w:bookmarkStart w:id="279" w:name="_Toc506804027"/>
      <w:r>
        <w:t>User acceptance criteria</w:t>
      </w:r>
      <w:bookmarkEnd w:id="278"/>
      <w:bookmarkEnd w:id="279"/>
    </w:p>
    <w:p>
      <w:pPr>
        <w:rPr>
          <w:sz w:val="20"/>
          <w:szCs w:val="22"/>
        </w:rPr>
      </w:pPr>
      <w:r>
        <w:rPr>
          <w:sz w:val="20"/>
          <w:szCs w:val="22"/>
        </w:rPr>
        <w:t xml:space="preserve">System shall be accepted if it satisfies the functional specifications stated in this document and upon the successful User Acceptance testing and sign off by the user. </w:t>
      </w:r>
    </w:p>
    <w:p>
      <w:pPr>
        <w:rPr>
          <w:szCs w:val="22"/>
        </w:rPr>
      </w:pPr>
    </w:p>
    <w:p>
      <w:pPr>
        <w:pStyle w:val="2"/>
      </w:pPr>
      <w:bookmarkStart w:id="280" w:name="_Toc498592349"/>
      <w:bookmarkEnd w:id="280"/>
      <w:bookmarkStart w:id="281" w:name="_Toc498590219"/>
      <w:bookmarkEnd w:id="281"/>
      <w:bookmarkStart w:id="282" w:name="_Toc498594465"/>
      <w:bookmarkEnd w:id="282"/>
      <w:bookmarkStart w:id="283" w:name="_Toc498593330"/>
      <w:bookmarkEnd w:id="283"/>
      <w:bookmarkStart w:id="284" w:name="_Toc498590217"/>
      <w:bookmarkEnd w:id="284"/>
      <w:bookmarkStart w:id="285" w:name="_Toc498592348"/>
      <w:bookmarkEnd w:id="285"/>
      <w:bookmarkStart w:id="286" w:name="_Toc498594470"/>
      <w:bookmarkEnd w:id="286"/>
      <w:bookmarkStart w:id="287" w:name="_Toc498590218"/>
      <w:bookmarkEnd w:id="287"/>
      <w:bookmarkStart w:id="288" w:name="_Toc498594472"/>
      <w:bookmarkEnd w:id="288"/>
      <w:bookmarkStart w:id="289" w:name="_Toc498593336"/>
      <w:bookmarkEnd w:id="289"/>
      <w:bookmarkStart w:id="290" w:name="_Toc498592351"/>
      <w:bookmarkEnd w:id="290"/>
      <w:bookmarkStart w:id="291" w:name="_Toc498594463"/>
      <w:bookmarkEnd w:id="291"/>
      <w:bookmarkStart w:id="292" w:name="_Toc498593335"/>
      <w:bookmarkEnd w:id="292"/>
      <w:bookmarkStart w:id="293" w:name="_Toc498593337"/>
      <w:bookmarkEnd w:id="293"/>
      <w:bookmarkStart w:id="294" w:name="_Toc498593333"/>
      <w:bookmarkEnd w:id="294"/>
      <w:bookmarkStart w:id="295" w:name="_Toc498593329"/>
      <w:bookmarkEnd w:id="295"/>
      <w:bookmarkStart w:id="296" w:name="_Toc498592344"/>
      <w:bookmarkEnd w:id="296"/>
      <w:bookmarkStart w:id="297" w:name="_Toc498593334"/>
      <w:bookmarkEnd w:id="297"/>
      <w:bookmarkStart w:id="298" w:name="_Toc498590213"/>
      <w:bookmarkEnd w:id="298"/>
      <w:bookmarkStart w:id="299" w:name="_Toc498590222"/>
      <w:bookmarkEnd w:id="299"/>
      <w:bookmarkStart w:id="300" w:name="_Toc498592350"/>
      <w:bookmarkEnd w:id="300"/>
      <w:bookmarkStart w:id="301" w:name="_Toc498593332"/>
      <w:bookmarkEnd w:id="301"/>
      <w:bookmarkStart w:id="302" w:name="_Toc498590221"/>
      <w:bookmarkEnd w:id="302"/>
      <w:bookmarkStart w:id="303" w:name="_Toc498593327"/>
      <w:bookmarkEnd w:id="303"/>
      <w:bookmarkStart w:id="304" w:name="_Toc498594473"/>
      <w:bookmarkEnd w:id="304"/>
      <w:bookmarkStart w:id="305" w:name="_Toc498590220"/>
      <w:bookmarkEnd w:id="305"/>
      <w:bookmarkStart w:id="306" w:name="_Toc498594466"/>
      <w:bookmarkEnd w:id="306"/>
      <w:bookmarkStart w:id="307" w:name="_Toc498594471"/>
      <w:bookmarkEnd w:id="307"/>
      <w:bookmarkStart w:id="308" w:name="_Toc498592342"/>
      <w:bookmarkEnd w:id="308"/>
      <w:bookmarkStart w:id="309" w:name="_Toc498592352"/>
      <w:bookmarkEnd w:id="309"/>
      <w:bookmarkStart w:id="310" w:name="_Toc498592345"/>
      <w:bookmarkEnd w:id="310"/>
      <w:bookmarkStart w:id="311" w:name="_Toc498592347"/>
      <w:bookmarkEnd w:id="311"/>
      <w:bookmarkStart w:id="312" w:name="_Toc498594468"/>
      <w:bookmarkEnd w:id="312"/>
      <w:bookmarkStart w:id="313" w:name="_Toc498594469"/>
      <w:bookmarkEnd w:id="313"/>
      <w:bookmarkStart w:id="314" w:name="_Toc506804028"/>
      <w:r>
        <w:t>Appendix</w:t>
      </w:r>
      <w:bookmarkEnd w:id="314"/>
    </w:p>
    <w:p>
      <w:pPr>
        <w:pStyle w:val="4"/>
      </w:pPr>
      <w:r>
        <w:t xml:space="preserve"> </w:t>
      </w:r>
      <w:bookmarkStart w:id="315" w:name="_Toc506804029"/>
      <w:r>
        <w:t>Sample Asset Locations</w:t>
      </w:r>
      <w:bookmarkEnd w:id="315"/>
    </w:p>
    <w:tbl>
      <w:tblPr>
        <w:tblStyle w:val="58"/>
        <w:tblW w:w="2320" w:type="dxa"/>
        <w:tblInd w:w="720" w:type="dxa"/>
        <w:tblLayout w:type="fixed"/>
        <w:tblCellMar>
          <w:top w:w="0" w:type="dxa"/>
          <w:left w:w="108" w:type="dxa"/>
          <w:bottom w:w="0" w:type="dxa"/>
          <w:right w:w="108" w:type="dxa"/>
        </w:tblCellMar>
      </w:tblPr>
      <w:tblGrid>
        <w:gridCol w:w="2320"/>
      </w:tblGrid>
      <w:tr>
        <w:tblPrEx>
          <w:tblLayout w:type="fixed"/>
          <w:tblCellMar>
            <w:top w:w="0" w:type="dxa"/>
            <w:left w:w="108" w:type="dxa"/>
            <w:bottom w:w="0" w:type="dxa"/>
            <w:right w:w="108" w:type="dxa"/>
          </w:tblCellMar>
        </w:tblPrEx>
        <w:trPr>
          <w:trHeight w:val="113" w:hRule="atLeast"/>
        </w:trPr>
        <w:tc>
          <w:tcPr>
            <w:tcW w:w="232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rPr>
                <w:rFonts w:ascii="Calibri" w:hAnsi="Calibri" w:cs="Calibri"/>
                <w:b/>
                <w:bCs/>
                <w:color w:val="auto"/>
                <w:sz w:val="20"/>
                <w:szCs w:val="20"/>
                <w:lang w:val="en-GB" w:eastAsia="zh-CN"/>
              </w:rPr>
            </w:pPr>
            <w:r>
              <w:rPr>
                <w:rFonts w:ascii="Calibri" w:hAnsi="Calibri" w:cs="Calibri"/>
                <w:b/>
                <w:bCs/>
                <w:color w:val="auto"/>
                <w:sz w:val="20"/>
                <w:szCs w:val="20"/>
                <w:lang w:val="en-GB" w:eastAsia="zh-CN"/>
              </w:rPr>
              <w:t>Location - TS</w:t>
            </w:r>
          </w:p>
        </w:tc>
      </w:tr>
      <w:tr>
        <w:tblPrEx>
          <w:tblLayout w:type="fixed"/>
          <w:tblCellMar>
            <w:top w:w="0" w:type="dxa"/>
            <w:left w:w="108" w:type="dxa"/>
            <w:bottom w:w="0" w:type="dxa"/>
            <w:right w:w="108" w:type="dxa"/>
          </w:tblCellMar>
        </w:tblPrEx>
        <w:trPr>
          <w:trHeight w:val="113" w:hRule="atLeast"/>
        </w:trPr>
        <w:tc>
          <w:tcPr>
            <w:tcW w:w="232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0"/>
                <w:lang w:val="en-GB" w:eastAsia="zh-CN"/>
              </w:rPr>
            </w:pPr>
            <w:r>
              <w:rPr>
                <w:rFonts w:ascii="Calibri" w:hAnsi="Calibri" w:cs="Calibri"/>
                <w:color w:val="000000"/>
                <w:sz w:val="20"/>
                <w:szCs w:val="20"/>
                <w:lang w:val="en-GB" w:eastAsia="zh-CN"/>
              </w:rPr>
              <w:t>TS Store</w:t>
            </w:r>
          </w:p>
        </w:tc>
      </w:tr>
      <w:tr>
        <w:tblPrEx>
          <w:tblLayout w:type="fixed"/>
          <w:tblCellMar>
            <w:top w:w="0" w:type="dxa"/>
            <w:left w:w="108" w:type="dxa"/>
            <w:bottom w:w="0" w:type="dxa"/>
            <w:right w:w="108" w:type="dxa"/>
          </w:tblCellMar>
        </w:tblPrEx>
        <w:trPr>
          <w:trHeight w:val="113" w:hRule="atLeast"/>
        </w:trPr>
        <w:tc>
          <w:tcPr>
            <w:tcW w:w="232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0"/>
                <w:lang w:val="en-GB" w:eastAsia="zh-CN"/>
              </w:rPr>
            </w:pPr>
            <w:r>
              <w:rPr>
                <w:rFonts w:ascii="Calibri" w:hAnsi="Calibri" w:cs="Calibri"/>
                <w:color w:val="000000"/>
                <w:sz w:val="20"/>
                <w:szCs w:val="20"/>
                <w:lang w:val="en-GB" w:eastAsia="zh-CN"/>
              </w:rPr>
              <w:t>TS Launch</w:t>
            </w:r>
          </w:p>
        </w:tc>
      </w:tr>
    </w:tbl>
    <w:p>
      <w:pPr>
        <w:spacing w:after="0"/>
        <w:rPr>
          <w:sz w:val="20"/>
          <w:szCs w:val="20"/>
        </w:rPr>
      </w:pPr>
    </w:p>
    <w:tbl>
      <w:tblPr>
        <w:tblStyle w:val="58"/>
        <w:tblW w:w="9498" w:type="dxa"/>
        <w:tblInd w:w="675" w:type="dxa"/>
        <w:tblLayout w:type="fixed"/>
        <w:tblCellMar>
          <w:top w:w="0" w:type="dxa"/>
          <w:left w:w="108" w:type="dxa"/>
          <w:bottom w:w="0" w:type="dxa"/>
          <w:right w:w="108" w:type="dxa"/>
        </w:tblCellMar>
      </w:tblPr>
      <w:tblGrid>
        <w:gridCol w:w="2268"/>
        <w:gridCol w:w="2410"/>
        <w:gridCol w:w="2410"/>
        <w:gridCol w:w="2410"/>
      </w:tblGrid>
      <w:tr>
        <w:tblPrEx>
          <w:tblLayout w:type="fixed"/>
          <w:tblCellMar>
            <w:top w:w="0" w:type="dxa"/>
            <w:left w:w="108" w:type="dxa"/>
            <w:bottom w:w="0" w:type="dxa"/>
            <w:right w:w="108" w:type="dxa"/>
          </w:tblCellMar>
        </w:tblPrEx>
        <w:trPr>
          <w:trHeight w:val="113" w:hRule="atLeast"/>
        </w:trPr>
        <w:tc>
          <w:tcPr>
            <w:tcW w:w="9498" w:type="dxa"/>
            <w:gridSpan w:val="4"/>
            <w:tcBorders>
              <w:top w:val="single" w:color="auto" w:sz="4" w:space="0"/>
              <w:left w:val="single" w:color="auto" w:sz="4" w:space="0"/>
              <w:bottom w:val="single" w:color="auto" w:sz="4" w:space="0"/>
              <w:right w:val="single" w:color="auto" w:sz="4" w:space="0"/>
            </w:tcBorders>
            <w:shd w:val="clear" w:color="auto" w:fill="FBD4B4" w:themeFill="accent6" w:themeFillTint="66"/>
            <w:vAlign w:val="center"/>
          </w:tcPr>
          <w:p>
            <w:pPr>
              <w:spacing w:after="0" w:line="240" w:lineRule="auto"/>
              <w:jc w:val="center"/>
              <w:rPr>
                <w:rFonts w:cstheme="minorHAnsi"/>
                <w:b/>
                <w:bCs/>
                <w:color w:val="auto"/>
                <w:sz w:val="20"/>
                <w:szCs w:val="20"/>
                <w:lang w:val="en-GB" w:eastAsia="zh-CN"/>
              </w:rPr>
            </w:pPr>
            <w:r>
              <w:rPr>
                <w:rFonts w:cstheme="minorHAnsi"/>
                <w:b/>
                <w:bCs/>
                <w:color w:val="auto"/>
                <w:sz w:val="20"/>
                <w:szCs w:val="20"/>
                <w:lang w:val="en-GB" w:eastAsia="zh-CN"/>
              </w:rPr>
              <w:t>Location - Craft</w:t>
            </w: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CS01 - Reliant</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GP50 - GP50</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TG36 - Noble Knight</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TG78 - Star Ruby</w:t>
            </w: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CS02 - Radiant</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GP51 - GP51</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TG37 - Sterling (S)</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TG80 - Star Opal</w:t>
            </w: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GP01 - GP01</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GP52 - GP52</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TG38 - Star Explorer</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TG81 - Star Admiral</w:t>
            </w: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GP02 - GP02</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GP53 - GP53</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TG39 - Star Voyager</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TG83 - Star Titan</w:t>
            </w: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GP26 - GP26</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GP54 - GP54</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TG40 - Noble Jade</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TG88 - Star Commodore</w:t>
            </w: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GP27 - GP27</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GP55 - GP55</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TG41 - Noble Ace</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WB09 - Ayer Manis</w:t>
            </w: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GP28 - GP28</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GP56 - GP56</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TG42 - Noble Pearl</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WB10 - Ayer Molek</w:t>
            </w: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GP29 - GP29</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GP57 - GP57</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TG43 - Noble Atlas</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WB11 - Ayer Cherdas</w:t>
            </w: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GP30 - GP30</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GP58 - GP58</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TG44 - Noble Vega</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WB12 - Ayer Cherdek</w:t>
            </w: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GP31 - GP31</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GP59 - GP59</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TG45 - Noble Jewel</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WB13 - Ayer Chomel</w:t>
            </w: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GP32 - GP32</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GP60 - GP60</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TG46 - Noble Orion</w:t>
            </w:r>
          </w:p>
        </w:tc>
        <w:tc>
          <w:tcPr>
            <w:tcW w:w="2410" w:type="dxa"/>
            <w:tcBorders>
              <w:top w:val="nil"/>
              <w:left w:val="single" w:color="auto" w:sz="4" w:space="0"/>
              <w:bottom w:val="single" w:color="auto" w:sz="4" w:space="0"/>
              <w:right w:val="single" w:color="auto" w:sz="4" w:space="0"/>
            </w:tcBorders>
          </w:tcPr>
          <w:p>
            <w:pPr>
              <w:spacing w:after="0" w:line="240" w:lineRule="auto"/>
              <w:rPr>
                <w:rFonts w:cstheme="minorHAnsi"/>
                <w:color w:val="000000"/>
                <w:sz w:val="20"/>
                <w:szCs w:val="20"/>
                <w:lang w:val="en-GB" w:eastAsia="zh-CN"/>
              </w:rPr>
            </w:pP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GP33 - GP33</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GP61 - GP61</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TG47 - Noble Pride</w:t>
            </w:r>
          </w:p>
        </w:tc>
        <w:tc>
          <w:tcPr>
            <w:tcW w:w="2410" w:type="dxa"/>
            <w:tcBorders>
              <w:top w:val="nil"/>
              <w:left w:val="single" w:color="auto" w:sz="4" w:space="0"/>
              <w:bottom w:val="single" w:color="auto" w:sz="4" w:space="0"/>
              <w:right w:val="single" w:color="auto" w:sz="4" w:space="0"/>
            </w:tcBorders>
          </w:tcPr>
          <w:p>
            <w:pPr>
              <w:spacing w:after="0" w:line="240" w:lineRule="auto"/>
              <w:rPr>
                <w:rFonts w:cstheme="minorHAnsi"/>
                <w:color w:val="000000"/>
                <w:sz w:val="20"/>
                <w:szCs w:val="20"/>
                <w:lang w:val="en-GB" w:eastAsia="zh-CN"/>
              </w:rPr>
            </w:pP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GP42 - GP42</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NN01 - Righteous</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TG48 - Noble Valour</w:t>
            </w:r>
          </w:p>
        </w:tc>
        <w:tc>
          <w:tcPr>
            <w:tcW w:w="2410" w:type="dxa"/>
            <w:tcBorders>
              <w:top w:val="nil"/>
              <w:left w:val="single" w:color="auto" w:sz="4" w:space="0"/>
              <w:bottom w:val="single" w:color="auto" w:sz="4" w:space="0"/>
              <w:right w:val="single" w:color="auto" w:sz="4" w:space="0"/>
            </w:tcBorders>
          </w:tcPr>
          <w:p>
            <w:pPr>
              <w:spacing w:after="0" w:line="240" w:lineRule="auto"/>
              <w:rPr>
                <w:rFonts w:cstheme="minorHAnsi"/>
                <w:color w:val="000000"/>
                <w:sz w:val="20"/>
                <w:szCs w:val="20"/>
                <w:lang w:val="en-GB" w:eastAsia="zh-CN"/>
              </w:rPr>
            </w:pP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GP43 - GP43</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NN03 - Resilient</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TG49 - Noble Reliance</w:t>
            </w:r>
          </w:p>
        </w:tc>
        <w:tc>
          <w:tcPr>
            <w:tcW w:w="2410" w:type="dxa"/>
            <w:tcBorders>
              <w:top w:val="nil"/>
              <w:left w:val="single" w:color="auto" w:sz="4" w:space="0"/>
              <w:bottom w:val="single" w:color="auto" w:sz="4" w:space="0"/>
              <w:right w:val="single" w:color="auto" w:sz="4" w:space="0"/>
            </w:tcBorders>
          </w:tcPr>
          <w:p>
            <w:pPr>
              <w:spacing w:after="0" w:line="240" w:lineRule="auto"/>
              <w:rPr>
                <w:rFonts w:cstheme="minorHAnsi"/>
                <w:color w:val="000000"/>
                <w:sz w:val="20"/>
                <w:szCs w:val="20"/>
                <w:lang w:val="en-GB" w:eastAsia="zh-CN"/>
              </w:rPr>
            </w:pP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GP44 - GP44</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TG16 - Skilful</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TG72 - Sea Cheetah</w:t>
            </w:r>
          </w:p>
        </w:tc>
        <w:tc>
          <w:tcPr>
            <w:tcW w:w="2410" w:type="dxa"/>
            <w:tcBorders>
              <w:top w:val="nil"/>
              <w:left w:val="single" w:color="auto" w:sz="4" w:space="0"/>
              <w:bottom w:val="single" w:color="auto" w:sz="4" w:space="0"/>
              <w:right w:val="single" w:color="auto" w:sz="4" w:space="0"/>
            </w:tcBorders>
          </w:tcPr>
          <w:p>
            <w:pPr>
              <w:spacing w:after="0" w:line="240" w:lineRule="auto"/>
              <w:rPr>
                <w:rFonts w:cstheme="minorHAnsi"/>
                <w:color w:val="000000"/>
                <w:sz w:val="20"/>
                <w:szCs w:val="20"/>
                <w:lang w:val="en-GB" w:eastAsia="zh-CN"/>
              </w:rPr>
            </w:pP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GP45 - GP45</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TG17 - Splendor</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TG73 - Sea Cougar</w:t>
            </w:r>
          </w:p>
        </w:tc>
        <w:tc>
          <w:tcPr>
            <w:tcW w:w="2410" w:type="dxa"/>
            <w:tcBorders>
              <w:top w:val="nil"/>
              <w:left w:val="single" w:color="auto" w:sz="4" w:space="0"/>
              <w:bottom w:val="single" w:color="auto" w:sz="4" w:space="0"/>
              <w:right w:val="single" w:color="auto" w:sz="4" w:space="0"/>
            </w:tcBorders>
          </w:tcPr>
          <w:p>
            <w:pPr>
              <w:spacing w:after="0" w:line="240" w:lineRule="auto"/>
              <w:rPr>
                <w:rFonts w:cstheme="minorHAnsi"/>
                <w:color w:val="000000"/>
                <w:sz w:val="20"/>
                <w:szCs w:val="20"/>
                <w:lang w:val="en-GB" w:eastAsia="zh-CN"/>
              </w:rPr>
            </w:pP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GP46 - GP46</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TG30 - Noble Guard</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TG74 - Star Endeavour</w:t>
            </w:r>
          </w:p>
        </w:tc>
        <w:tc>
          <w:tcPr>
            <w:tcW w:w="2410" w:type="dxa"/>
            <w:tcBorders>
              <w:top w:val="nil"/>
              <w:left w:val="single" w:color="auto" w:sz="4" w:space="0"/>
              <w:bottom w:val="single" w:color="auto" w:sz="4" w:space="0"/>
              <w:right w:val="single" w:color="auto" w:sz="4" w:space="0"/>
            </w:tcBorders>
          </w:tcPr>
          <w:p>
            <w:pPr>
              <w:spacing w:after="0" w:line="240" w:lineRule="auto"/>
              <w:rPr>
                <w:rFonts w:cstheme="minorHAnsi"/>
                <w:color w:val="000000"/>
                <w:sz w:val="20"/>
                <w:szCs w:val="20"/>
                <w:lang w:val="en-GB" w:eastAsia="zh-CN"/>
              </w:rPr>
            </w:pP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GP47 - GP47</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TG31 - Noble Star (M)</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TG75 - Star Discovery</w:t>
            </w:r>
          </w:p>
        </w:tc>
        <w:tc>
          <w:tcPr>
            <w:tcW w:w="2410" w:type="dxa"/>
            <w:tcBorders>
              <w:top w:val="nil"/>
              <w:left w:val="single" w:color="auto" w:sz="4" w:space="0"/>
              <w:bottom w:val="single" w:color="auto" w:sz="4" w:space="0"/>
              <w:right w:val="single" w:color="auto" w:sz="4" w:space="0"/>
            </w:tcBorders>
          </w:tcPr>
          <w:p>
            <w:pPr>
              <w:spacing w:after="0" w:line="240" w:lineRule="auto"/>
              <w:rPr>
                <w:rFonts w:cstheme="minorHAnsi"/>
                <w:color w:val="000000"/>
                <w:sz w:val="20"/>
                <w:szCs w:val="20"/>
                <w:lang w:val="en-GB" w:eastAsia="zh-CN"/>
              </w:rPr>
            </w:pP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GP48 - GP48</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TG33 - Noble Synergy</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TG76 - Star Diamond</w:t>
            </w:r>
          </w:p>
        </w:tc>
        <w:tc>
          <w:tcPr>
            <w:tcW w:w="2410" w:type="dxa"/>
            <w:tcBorders>
              <w:top w:val="nil"/>
              <w:left w:val="single" w:color="auto" w:sz="4" w:space="0"/>
              <w:bottom w:val="single" w:color="auto" w:sz="4" w:space="0"/>
              <w:right w:val="single" w:color="auto" w:sz="4" w:space="0"/>
            </w:tcBorders>
          </w:tcPr>
          <w:p>
            <w:pPr>
              <w:spacing w:after="0" w:line="240" w:lineRule="auto"/>
              <w:rPr>
                <w:rFonts w:cstheme="minorHAnsi"/>
                <w:color w:val="000000"/>
                <w:sz w:val="20"/>
                <w:szCs w:val="20"/>
                <w:lang w:val="en-GB" w:eastAsia="zh-CN"/>
              </w:rPr>
            </w:pPr>
          </w:p>
        </w:tc>
      </w:tr>
      <w:tr>
        <w:tblPrEx>
          <w:tblLayout w:type="fixed"/>
          <w:tblCellMar>
            <w:top w:w="0" w:type="dxa"/>
            <w:left w:w="108" w:type="dxa"/>
            <w:bottom w:w="0" w:type="dxa"/>
            <w:right w:w="108" w:type="dxa"/>
          </w:tblCellMar>
        </w:tblPrEx>
        <w:trPr>
          <w:trHeight w:val="113" w:hRule="atLeast"/>
        </w:trPr>
        <w:tc>
          <w:tcPr>
            <w:tcW w:w="2268"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GP49 - GP49</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TG34 - Noble Scout</w:t>
            </w:r>
          </w:p>
        </w:tc>
        <w:tc>
          <w:tcPr>
            <w:tcW w:w="2410" w:type="dxa"/>
            <w:tcBorders>
              <w:top w:val="nil"/>
              <w:left w:val="single" w:color="auto" w:sz="4" w:space="0"/>
              <w:bottom w:val="single" w:color="auto" w:sz="4" w:space="0"/>
              <w:right w:val="single" w:color="auto" w:sz="4" w:space="0"/>
            </w:tcBorders>
            <w:vAlign w:val="bottom"/>
          </w:tcPr>
          <w:p>
            <w:pPr>
              <w:spacing w:after="0" w:line="240" w:lineRule="auto"/>
              <w:rPr>
                <w:rFonts w:cstheme="minorHAnsi"/>
                <w:color w:val="000000"/>
                <w:sz w:val="20"/>
                <w:szCs w:val="20"/>
                <w:lang w:val="en-GB" w:eastAsia="zh-CN"/>
              </w:rPr>
            </w:pPr>
            <w:r>
              <w:rPr>
                <w:rFonts w:cstheme="minorHAnsi"/>
                <w:color w:val="000000"/>
                <w:sz w:val="20"/>
                <w:szCs w:val="20"/>
                <w:lang w:val="en-GB" w:eastAsia="zh-CN"/>
              </w:rPr>
              <w:t>TG77 - Star Aries</w:t>
            </w:r>
          </w:p>
        </w:tc>
        <w:tc>
          <w:tcPr>
            <w:tcW w:w="2410" w:type="dxa"/>
            <w:tcBorders>
              <w:top w:val="nil"/>
              <w:left w:val="single" w:color="auto" w:sz="4" w:space="0"/>
              <w:bottom w:val="single" w:color="auto" w:sz="4" w:space="0"/>
              <w:right w:val="single" w:color="auto" w:sz="4" w:space="0"/>
            </w:tcBorders>
          </w:tcPr>
          <w:p>
            <w:pPr>
              <w:spacing w:after="0" w:line="240" w:lineRule="auto"/>
              <w:rPr>
                <w:rFonts w:cstheme="minorHAnsi"/>
                <w:color w:val="000000"/>
                <w:sz w:val="20"/>
                <w:szCs w:val="20"/>
                <w:lang w:val="en-GB" w:eastAsia="zh-CN"/>
              </w:rPr>
            </w:pPr>
          </w:p>
        </w:tc>
      </w:tr>
    </w:tbl>
    <w:p>
      <w:r>
        <w:t xml:space="preserve"> </w:t>
      </w:r>
    </w:p>
    <w:p/>
    <w:p>
      <w:pPr>
        <w:pStyle w:val="4"/>
      </w:pPr>
      <w:r>
        <w:t xml:space="preserve"> </w:t>
      </w:r>
      <w:bookmarkStart w:id="316" w:name="_Toc506804030"/>
      <w:r>
        <w:t>Sample Asset Types and Asset Sub Types</w:t>
      </w:r>
      <w:bookmarkEnd w:id="316"/>
    </w:p>
    <w:tbl>
      <w:tblPr>
        <w:tblStyle w:val="58"/>
        <w:tblW w:w="6476" w:type="dxa"/>
        <w:tblInd w:w="720" w:type="dxa"/>
        <w:tblLayout w:type="fixed"/>
        <w:tblCellMar>
          <w:top w:w="0" w:type="dxa"/>
          <w:left w:w="108" w:type="dxa"/>
          <w:bottom w:w="0" w:type="dxa"/>
          <w:right w:w="108" w:type="dxa"/>
        </w:tblCellMar>
      </w:tblPr>
      <w:tblGrid>
        <w:gridCol w:w="2740"/>
        <w:gridCol w:w="3736"/>
      </w:tblGrid>
      <w:tr>
        <w:tblPrEx>
          <w:tblLayout w:type="fixed"/>
          <w:tblCellMar>
            <w:top w:w="0" w:type="dxa"/>
            <w:left w:w="108" w:type="dxa"/>
            <w:bottom w:w="0" w:type="dxa"/>
            <w:right w:w="108" w:type="dxa"/>
          </w:tblCellMar>
        </w:tblPrEx>
        <w:trPr>
          <w:trHeight w:val="57" w:hRule="atLeast"/>
        </w:trPr>
        <w:tc>
          <w:tcPr>
            <w:tcW w:w="2740" w:type="dxa"/>
            <w:tcBorders>
              <w:top w:val="single" w:color="auto" w:sz="4" w:space="0"/>
              <w:left w:val="single" w:color="auto" w:sz="4" w:space="0"/>
              <w:bottom w:val="single" w:color="auto" w:sz="4" w:space="0"/>
              <w:right w:val="single" w:color="auto" w:sz="4" w:space="0"/>
            </w:tcBorders>
            <w:shd w:val="clear" w:color="auto" w:fill="FBD4B4" w:themeFill="accent6" w:themeFillTint="66"/>
          </w:tcPr>
          <w:p>
            <w:pPr>
              <w:spacing w:after="0" w:line="240" w:lineRule="auto"/>
              <w:rPr>
                <w:rFonts w:cstheme="minorHAnsi"/>
                <w:b/>
                <w:bCs/>
                <w:color w:val="auto"/>
                <w:sz w:val="20"/>
                <w:szCs w:val="20"/>
                <w:lang w:val="en-GB" w:eastAsia="zh-CN"/>
              </w:rPr>
            </w:pPr>
            <w:r>
              <w:rPr>
                <w:rFonts w:cstheme="minorHAnsi"/>
                <w:b/>
                <w:bCs/>
                <w:color w:val="auto"/>
                <w:sz w:val="20"/>
                <w:szCs w:val="20"/>
                <w:lang w:val="en-GB" w:eastAsia="zh-CN"/>
              </w:rPr>
              <w:t>Asset Type</w:t>
            </w:r>
          </w:p>
        </w:tc>
        <w:tc>
          <w:tcPr>
            <w:tcW w:w="3736" w:type="dxa"/>
            <w:tcBorders>
              <w:top w:val="single" w:color="auto" w:sz="4" w:space="0"/>
              <w:left w:val="nil"/>
              <w:bottom w:val="single" w:color="auto" w:sz="4" w:space="0"/>
              <w:right w:val="single" w:color="auto" w:sz="4" w:space="0"/>
            </w:tcBorders>
            <w:shd w:val="clear" w:color="auto" w:fill="FBD4B4" w:themeFill="accent6" w:themeFillTint="66"/>
          </w:tcPr>
          <w:p>
            <w:pPr>
              <w:spacing w:after="0" w:line="240" w:lineRule="auto"/>
              <w:rPr>
                <w:rFonts w:cstheme="minorHAnsi"/>
                <w:b/>
                <w:bCs/>
                <w:color w:val="auto"/>
                <w:sz w:val="20"/>
                <w:szCs w:val="20"/>
                <w:lang w:val="en-GB" w:eastAsia="zh-CN"/>
              </w:rPr>
            </w:pPr>
            <w:r>
              <w:rPr>
                <w:rFonts w:cstheme="minorHAnsi"/>
                <w:b/>
                <w:bCs/>
                <w:color w:val="auto"/>
                <w:sz w:val="20"/>
                <w:szCs w:val="20"/>
                <w:lang w:val="en-GB" w:eastAsia="zh-CN"/>
              </w:rPr>
              <w:t>Sub Asset Type</w:t>
            </w:r>
          </w:p>
        </w:tc>
      </w:tr>
      <w:tr>
        <w:tblPrEx>
          <w:tblLayout w:type="fixed"/>
          <w:tblCellMar>
            <w:top w:w="0" w:type="dxa"/>
            <w:left w:w="108" w:type="dxa"/>
            <w:bottom w:w="0" w:type="dxa"/>
            <w:right w:w="108" w:type="dxa"/>
          </w:tblCellMar>
        </w:tblPrEx>
        <w:trPr>
          <w:trHeight w:val="57" w:hRule="atLeast"/>
        </w:trPr>
        <w:tc>
          <w:tcPr>
            <w:tcW w:w="2740" w:type="dxa"/>
            <w:vMerge w:val="restart"/>
            <w:tcBorders>
              <w:top w:val="nil"/>
              <w:left w:val="single" w:color="auto" w:sz="4" w:space="0"/>
              <w:right w:val="single" w:color="auto" w:sz="4" w:space="0"/>
            </w:tcBorders>
            <w:shd w:val="clear" w:color="auto" w:fill="auto"/>
          </w:tcPr>
          <w:p>
            <w:pPr>
              <w:spacing w:line="240" w:lineRule="auto"/>
              <w:rPr>
                <w:rFonts w:cstheme="minorHAnsi"/>
                <w:sz w:val="20"/>
                <w:szCs w:val="20"/>
                <w:lang w:val="en-GB" w:eastAsia="zh-CN"/>
              </w:rPr>
            </w:pPr>
            <w:r>
              <w:rPr>
                <w:rFonts w:cstheme="minorHAnsi"/>
                <w:sz w:val="20"/>
                <w:szCs w:val="20"/>
                <w:lang w:val="en-GB" w:eastAsia="zh-CN"/>
              </w:rPr>
              <w:t>Statutory Certificates</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Load Line Cert.</w:t>
            </w:r>
          </w:p>
        </w:tc>
      </w:tr>
      <w:tr>
        <w:tblPrEx>
          <w:tblLayout w:type="fixed"/>
          <w:tblCellMar>
            <w:top w:w="0" w:type="dxa"/>
            <w:left w:w="108" w:type="dxa"/>
            <w:bottom w:w="0" w:type="dxa"/>
            <w:right w:w="108" w:type="dxa"/>
          </w:tblCellMar>
        </w:tblPrEx>
        <w:trPr>
          <w:trHeight w:val="57" w:hRule="atLeast"/>
        </w:trPr>
        <w:tc>
          <w:tcPr>
            <w:tcW w:w="2740" w:type="dxa"/>
            <w:vMerge w:val="continue"/>
            <w:tcBorders>
              <w:left w:val="single" w:color="auto" w:sz="4" w:space="0"/>
              <w:right w:val="single" w:color="auto" w:sz="4" w:space="0"/>
            </w:tcBorders>
            <w:shd w:val="clear" w:color="auto" w:fill="auto"/>
          </w:tcPr>
          <w:p>
            <w:pPr>
              <w:spacing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Safety Construction Cert.</w:t>
            </w:r>
          </w:p>
        </w:tc>
      </w:tr>
      <w:tr>
        <w:tblPrEx>
          <w:tblLayout w:type="fixed"/>
          <w:tblCellMar>
            <w:top w:w="0" w:type="dxa"/>
            <w:left w:w="108" w:type="dxa"/>
            <w:bottom w:w="0" w:type="dxa"/>
            <w:right w:w="108" w:type="dxa"/>
          </w:tblCellMar>
        </w:tblPrEx>
        <w:trPr>
          <w:trHeight w:val="57" w:hRule="atLeast"/>
        </w:trPr>
        <w:tc>
          <w:tcPr>
            <w:tcW w:w="2740" w:type="dxa"/>
            <w:vMerge w:val="continue"/>
            <w:tcBorders>
              <w:left w:val="single" w:color="auto" w:sz="4" w:space="0"/>
              <w:right w:val="single" w:color="auto" w:sz="4" w:space="0"/>
            </w:tcBorders>
            <w:shd w:val="clear" w:color="auto" w:fill="auto"/>
          </w:tcPr>
          <w:p>
            <w:pPr>
              <w:spacing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Safety Equipment Cert.</w:t>
            </w:r>
          </w:p>
        </w:tc>
      </w:tr>
      <w:tr>
        <w:tblPrEx>
          <w:tblLayout w:type="fixed"/>
          <w:tblCellMar>
            <w:top w:w="0" w:type="dxa"/>
            <w:left w:w="108" w:type="dxa"/>
            <w:bottom w:w="0" w:type="dxa"/>
            <w:right w:w="108" w:type="dxa"/>
          </w:tblCellMar>
        </w:tblPrEx>
        <w:trPr>
          <w:trHeight w:val="57" w:hRule="atLeast"/>
        </w:trPr>
        <w:tc>
          <w:tcPr>
            <w:tcW w:w="2740" w:type="dxa"/>
            <w:vMerge w:val="continue"/>
            <w:tcBorders>
              <w:left w:val="single" w:color="auto" w:sz="4" w:space="0"/>
              <w:right w:val="single" w:color="auto" w:sz="4" w:space="0"/>
            </w:tcBorders>
            <w:shd w:val="clear" w:color="auto" w:fill="auto"/>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Safety Radio Cert.</w:t>
            </w:r>
          </w:p>
        </w:tc>
      </w:tr>
      <w:tr>
        <w:tblPrEx>
          <w:tblLayout w:type="fixed"/>
          <w:tblCellMar>
            <w:top w:w="0" w:type="dxa"/>
            <w:left w:w="108" w:type="dxa"/>
            <w:bottom w:w="0" w:type="dxa"/>
            <w:right w:w="108" w:type="dxa"/>
          </w:tblCellMar>
        </w:tblPrEx>
        <w:trPr>
          <w:trHeight w:val="57" w:hRule="atLeast"/>
        </w:trPr>
        <w:tc>
          <w:tcPr>
            <w:tcW w:w="2740" w:type="dxa"/>
            <w:vMerge w:val="continue"/>
            <w:tcBorders>
              <w:left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 xml:space="preserve">I.O.P.P </w:t>
            </w:r>
          </w:p>
        </w:tc>
      </w:tr>
      <w:tr>
        <w:tblPrEx>
          <w:tblLayout w:type="fixed"/>
          <w:tblCellMar>
            <w:top w:w="0" w:type="dxa"/>
            <w:left w:w="108" w:type="dxa"/>
            <w:bottom w:w="0" w:type="dxa"/>
            <w:right w:w="108" w:type="dxa"/>
          </w:tblCellMar>
        </w:tblPrEx>
        <w:trPr>
          <w:trHeight w:val="57" w:hRule="atLeast"/>
        </w:trPr>
        <w:tc>
          <w:tcPr>
            <w:tcW w:w="2740" w:type="dxa"/>
            <w:vMerge w:val="continue"/>
            <w:tcBorders>
              <w:left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Deratting Certificate</w:t>
            </w:r>
          </w:p>
        </w:tc>
      </w:tr>
      <w:tr>
        <w:tblPrEx>
          <w:tblLayout w:type="fixed"/>
          <w:tblCellMar>
            <w:top w:w="0" w:type="dxa"/>
            <w:left w:w="108" w:type="dxa"/>
            <w:bottom w:w="0" w:type="dxa"/>
            <w:right w:w="108" w:type="dxa"/>
          </w:tblCellMar>
        </w:tblPrEx>
        <w:trPr>
          <w:trHeight w:val="57" w:hRule="atLeast"/>
        </w:trPr>
        <w:tc>
          <w:tcPr>
            <w:tcW w:w="2740" w:type="dxa"/>
            <w:vMerge w:val="continue"/>
            <w:tcBorders>
              <w:left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Druggist Certificate</w:t>
            </w:r>
          </w:p>
        </w:tc>
      </w:tr>
      <w:tr>
        <w:tblPrEx>
          <w:tblLayout w:type="fixed"/>
          <w:tblCellMar>
            <w:top w:w="0" w:type="dxa"/>
            <w:left w:w="108" w:type="dxa"/>
            <w:bottom w:w="0" w:type="dxa"/>
            <w:right w:w="108" w:type="dxa"/>
          </w:tblCellMar>
        </w:tblPrEx>
        <w:trPr>
          <w:trHeight w:val="57" w:hRule="atLeast"/>
        </w:trPr>
        <w:tc>
          <w:tcPr>
            <w:tcW w:w="2740" w:type="dxa"/>
            <w:vMerge w:val="continue"/>
            <w:tcBorders>
              <w:left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IDA</w:t>
            </w:r>
          </w:p>
        </w:tc>
      </w:tr>
      <w:tr>
        <w:tblPrEx>
          <w:tblLayout w:type="fixed"/>
          <w:tblCellMar>
            <w:top w:w="0" w:type="dxa"/>
            <w:left w:w="108" w:type="dxa"/>
            <w:bottom w:w="0" w:type="dxa"/>
            <w:right w:w="108" w:type="dxa"/>
          </w:tblCellMar>
        </w:tblPrEx>
        <w:trPr>
          <w:trHeight w:val="57" w:hRule="atLeast"/>
        </w:trPr>
        <w:tc>
          <w:tcPr>
            <w:tcW w:w="2740" w:type="dxa"/>
            <w:vMerge w:val="continue"/>
            <w:tcBorders>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Others</w:t>
            </w:r>
          </w:p>
        </w:tc>
      </w:tr>
      <w:tr>
        <w:tblPrEx>
          <w:tblLayout w:type="fixed"/>
          <w:tblCellMar>
            <w:top w:w="0" w:type="dxa"/>
            <w:left w:w="108" w:type="dxa"/>
            <w:bottom w:w="0" w:type="dxa"/>
            <w:right w:w="108" w:type="dxa"/>
          </w:tblCellMar>
        </w:tblPrEx>
        <w:trPr>
          <w:trHeight w:val="57" w:hRule="atLeast"/>
        </w:trPr>
        <w:tc>
          <w:tcPr>
            <w:tcW w:w="2740"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Classification Survey</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Class Renewal Survey</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Others</w:t>
            </w:r>
          </w:p>
        </w:tc>
      </w:tr>
      <w:tr>
        <w:tblPrEx>
          <w:tblLayout w:type="fixed"/>
          <w:tblCellMar>
            <w:top w:w="0" w:type="dxa"/>
            <w:left w:w="108" w:type="dxa"/>
            <w:bottom w:w="0" w:type="dxa"/>
            <w:right w:w="108" w:type="dxa"/>
          </w:tblCellMar>
        </w:tblPrEx>
        <w:trPr>
          <w:trHeight w:val="57" w:hRule="atLeast"/>
        </w:trPr>
        <w:tc>
          <w:tcPr>
            <w:tcW w:w="2740"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Life-saving Apparatus</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Life raft</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Life raft HRU</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Hand flares</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Parachute flares</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Smoke Signal</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EPIRB</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EPIRB HRU</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SART</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MOB Light &amp; smoke signal</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Line throwing apparatus</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Portable VHF GMDSS Spare battery</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Others</w:t>
            </w:r>
          </w:p>
        </w:tc>
      </w:tr>
      <w:tr>
        <w:tblPrEx>
          <w:tblLayout w:type="fixed"/>
          <w:tblCellMar>
            <w:top w:w="0" w:type="dxa"/>
            <w:left w:w="108" w:type="dxa"/>
            <w:bottom w:w="0" w:type="dxa"/>
            <w:right w:w="108" w:type="dxa"/>
          </w:tblCellMar>
        </w:tblPrEx>
        <w:trPr>
          <w:trHeight w:val="57" w:hRule="atLeast"/>
        </w:trPr>
        <w:tc>
          <w:tcPr>
            <w:tcW w:w="2740"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Fire-fighting Equipment</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Fire extinguishers</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Breathing Apparatus</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CO2 installation (2 year)</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CO2 installation (5 year)</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EEBD</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Others</w:t>
            </w:r>
          </w:p>
        </w:tc>
      </w:tr>
      <w:tr>
        <w:tblPrEx>
          <w:tblLayout w:type="fixed"/>
          <w:tblCellMar>
            <w:top w:w="0" w:type="dxa"/>
            <w:left w:w="108" w:type="dxa"/>
            <w:bottom w:w="0" w:type="dxa"/>
            <w:right w:w="108" w:type="dxa"/>
          </w:tblCellMar>
        </w:tblPrEx>
        <w:trPr>
          <w:trHeight w:val="57" w:hRule="atLeast"/>
        </w:trPr>
        <w:tc>
          <w:tcPr>
            <w:tcW w:w="2740"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Webbing Sling</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5 Ton-3M</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5 Ton-5M</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3 Ton-1M</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3 Ton-2M</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3 Ton-3M</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2 Ton-1M</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2 Ton-2M</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2 Ton-3M</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1 Ton-1M</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1 Ton-2M</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1 Ton-3M</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Others</w:t>
            </w:r>
          </w:p>
        </w:tc>
      </w:tr>
      <w:tr>
        <w:tblPrEx>
          <w:tblLayout w:type="fixed"/>
          <w:tblCellMar>
            <w:top w:w="0" w:type="dxa"/>
            <w:left w:w="108" w:type="dxa"/>
            <w:bottom w:w="0" w:type="dxa"/>
            <w:right w:w="108" w:type="dxa"/>
          </w:tblCellMar>
        </w:tblPrEx>
        <w:trPr>
          <w:trHeight w:val="57" w:hRule="atLeast"/>
        </w:trPr>
        <w:tc>
          <w:tcPr>
            <w:tcW w:w="2740"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Chain Blocks</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1/2 Ton</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1 Ton</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1 1/2 Ton</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2 Ton</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500KG</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340KG</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280KG</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220KG</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150KG</w:t>
            </w:r>
          </w:p>
        </w:tc>
      </w:tr>
      <w:tr>
        <w:tblPrEx>
          <w:tblLayout w:type="fixed"/>
          <w:tblCellMar>
            <w:top w:w="0" w:type="dxa"/>
            <w:left w:w="108" w:type="dxa"/>
            <w:bottom w:w="0" w:type="dxa"/>
            <w:right w:w="108" w:type="dxa"/>
          </w:tblCellMar>
        </w:tblPrEx>
        <w:trPr>
          <w:trHeight w:val="57" w:hRule="atLeast"/>
        </w:trPr>
        <w:tc>
          <w:tcPr>
            <w:tcW w:w="27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cstheme="minorHAnsi"/>
                <w:sz w:val="20"/>
                <w:szCs w:val="20"/>
                <w:lang w:val="en-GB" w:eastAsia="zh-CN"/>
              </w:rPr>
            </w:pP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Others</w:t>
            </w:r>
          </w:p>
        </w:tc>
      </w:tr>
      <w:tr>
        <w:tblPrEx>
          <w:tblLayout w:type="fixed"/>
          <w:tblCellMar>
            <w:top w:w="0" w:type="dxa"/>
            <w:left w:w="108" w:type="dxa"/>
            <w:bottom w:w="0" w:type="dxa"/>
            <w:right w:w="108" w:type="dxa"/>
          </w:tblCellMar>
        </w:tblPrEx>
        <w:trPr>
          <w:trHeight w:val="57" w:hRule="atLeast"/>
        </w:trPr>
        <w:tc>
          <w:tcPr>
            <w:tcW w:w="2740" w:type="dxa"/>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LIFTING SPREADER BAR</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N.A.</w:t>
            </w:r>
          </w:p>
        </w:tc>
      </w:tr>
      <w:tr>
        <w:tblPrEx>
          <w:tblLayout w:type="fixed"/>
          <w:tblCellMar>
            <w:top w:w="0" w:type="dxa"/>
            <w:left w:w="108" w:type="dxa"/>
            <w:bottom w:w="0" w:type="dxa"/>
            <w:right w:w="108" w:type="dxa"/>
          </w:tblCellMar>
        </w:tblPrEx>
        <w:trPr>
          <w:trHeight w:val="57" w:hRule="atLeast"/>
        </w:trPr>
        <w:tc>
          <w:tcPr>
            <w:tcW w:w="2740" w:type="dxa"/>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STEEL WIRE ROPE</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N.A.</w:t>
            </w:r>
          </w:p>
        </w:tc>
      </w:tr>
      <w:tr>
        <w:tblPrEx>
          <w:tblLayout w:type="fixed"/>
          <w:tblCellMar>
            <w:top w:w="0" w:type="dxa"/>
            <w:left w:w="108" w:type="dxa"/>
            <w:bottom w:w="0" w:type="dxa"/>
            <w:right w:w="108" w:type="dxa"/>
          </w:tblCellMar>
        </w:tblPrEx>
        <w:trPr>
          <w:trHeight w:val="57" w:hRule="atLeast"/>
        </w:trPr>
        <w:tc>
          <w:tcPr>
            <w:tcW w:w="2740" w:type="dxa"/>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CHAIN BLOCK</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N.A.</w:t>
            </w:r>
          </w:p>
        </w:tc>
      </w:tr>
      <w:tr>
        <w:tblPrEx>
          <w:tblLayout w:type="fixed"/>
          <w:tblCellMar>
            <w:top w:w="0" w:type="dxa"/>
            <w:left w:w="108" w:type="dxa"/>
            <w:bottom w:w="0" w:type="dxa"/>
            <w:right w:w="108" w:type="dxa"/>
          </w:tblCellMar>
        </w:tblPrEx>
        <w:trPr>
          <w:trHeight w:val="57" w:hRule="atLeast"/>
        </w:trPr>
        <w:tc>
          <w:tcPr>
            <w:tcW w:w="2740" w:type="dxa"/>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LEVER HOIST</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N.A.</w:t>
            </w:r>
          </w:p>
        </w:tc>
      </w:tr>
      <w:tr>
        <w:tblPrEx>
          <w:tblLayout w:type="fixed"/>
          <w:tblCellMar>
            <w:top w:w="0" w:type="dxa"/>
            <w:left w:w="108" w:type="dxa"/>
            <w:bottom w:w="0" w:type="dxa"/>
            <w:right w:w="108" w:type="dxa"/>
          </w:tblCellMar>
        </w:tblPrEx>
        <w:trPr>
          <w:trHeight w:val="57" w:hRule="atLeast"/>
        </w:trPr>
        <w:tc>
          <w:tcPr>
            <w:tcW w:w="2740" w:type="dxa"/>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Air Compressor</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N.A.</w:t>
            </w:r>
          </w:p>
        </w:tc>
      </w:tr>
      <w:tr>
        <w:tblPrEx>
          <w:tblLayout w:type="fixed"/>
          <w:tblCellMar>
            <w:top w:w="0" w:type="dxa"/>
            <w:left w:w="108" w:type="dxa"/>
            <w:bottom w:w="0" w:type="dxa"/>
            <w:right w:w="108" w:type="dxa"/>
          </w:tblCellMar>
        </w:tblPrEx>
        <w:trPr>
          <w:trHeight w:val="57" w:hRule="atLeast"/>
        </w:trPr>
        <w:tc>
          <w:tcPr>
            <w:tcW w:w="2740" w:type="dxa"/>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FIXED CRANE-PILLAR CRANE</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N.A.</w:t>
            </w:r>
          </w:p>
        </w:tc>
      </w:tr>
      <w:tr>
        <w:tblPrEx>
          <w:tblLayout w:type="fixed"/>
          <w:tblCellMar>
            <w:top w:w="0" w:type="dxa"/>
            <w:left w:w="108" w:type="dxa"/>
            <w:bottom w:w="0" w:type="dxa"/>
            <w:right w:w="108" w:type="dxa"/>
          </w:tblCellMar>
        </w:tblPrEx>
        <w:trPr>
          <w:trHeight w:val="57" w:hRule="atLeast"/>
        </w:trPr>
        <w:tc>
          <w:tcPr>
            <w:tcW w:w="2740" w:type="dxa"/>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Lifting gear</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N.A.</w:t>
            </w:r>
          </w:p>
        </w:tc>
      </w:tr>
      <w:tr>
        <w:tblPrEx>
          <w:tblLayout w:type="fixed"/>
          <w:tblCellMar>
            <w:top w:w="0" w:type="dxa"/>
            <w:left w:w="108" w:type="dxa"/>
            <w:bottom w:w="0" w:type="dxa"/>
            <w:right w:w="108" w:type="dxa"/>
          </w:tblCellMar>
        </w:tblPrEx>
        <w:trPr>
          <w:trHeight w:val="57" w:hRule="atLeast"/>
        </w:trPr>
        <w:tc>
          <w:tcPr>
            <w:tcW w:w="2740" w:type="dxa"/>
            <w:tcBorders>
              <w:top w:val="nil"/>
              <w:left w:val="single" w:color="auto" w:sz="4" w:space="0"/>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Others</w:t>
            </w:r>
          </w:p>
        </w:tc>
        <w:tc>
          <w:tcPr>
            <w:tcW w:w="3736" w:type="dxa"/>
            <w:tcBorders>
              <w:top w:val="nil"/>
              <w:left w:val="nil"/>
              <w:bottom w:val="single" w:color="auto" w:sz="4" w:space="0"/>
              <w:right w:val="single" w:color="auto" w:sz="4" w:space="0"/>
            </w:tcBorders>
            <w:shd w:val="clear" w:color="auto" w:fill="auto"/>
          </w:tcPr>
          <w:p>
            <w:pPr>
              <w:spacing w:after="0" w:line="240" w:lineRule="auto"/>
              <w:rPr>
                <w:rFonts w:cstheme="minorHAnsi"/>
                <w:sz w:val="20"/>
                <w:szCs w:val="20"/>
                <w:lang w:val="en-GB" w:eastAsia="zh-CN"/>
              </w:rPr>
            </w:pPr>
            <w:r>
              <w:rPr>
                <w:rFonts w:cstheme="minorHAnsi"/>
                <w:sz w:val="20"/>
                <w:szCs w:val="20"/>
                <w:lang w:val="en-GB" w:eastAsia="zh-CN"/>
              </w:rPr>
              <w:t>N.A.</w:t>
            </w:r>
          </w:p>
        </w:tc>
      </w:tr>
    </w:tbl>
    <w:p>
      <w:pPr>
        <w:spacing w:after="0"/>
      </w:pPr>
    </w:p>
    <w:p>
      <w:pPr>
        <w:spacing w:after="0"/>
      </w:pPr>
    </w:p>
    <w:p>
      <w:pPr>
        <w:spacing w:after="0"/>
      </w:pPr>
    </w:p>
    <w:p>
      <w:pPr>
        <w:spacing w:after="0"/>
      </w:pPr>
    </w:p>
    <w:p>
      <w:pPr>
        <w:spacing w:after="0"/>
      </w:pPr>
    </w:p>
    <w:p>
      <w:pPr>
        <w:spacing w:after="0"/>
      </w:pPr>
    </w:p>
    <w:p>
      <w:pPr>
        <w:spacing w:after="0"/>
      </w:pPr>
    </w:p>
    <w:p>
      <w:pPr>
        <w:pStyle w:val="4"/>
      </w:pPr>
      <w:r>
        <w:t xml:space="preserve"> </w:t>
      </w:r>
      <w:bookmarkStart w:id="317" w:name="_Toc506804031"/>
      <w:r>
        <w:t>Sample Record to Monitor Types</w:t>
      </w:r>
      <w:bookmarkEnd w:id="317"/>
      <w:r>
        <w:t xml:space="preserve">  </w:t>
      </w:r>
    </w:p>
    <w:tbl>
      <w:tblPr>
        <w:tblStyle w:val="58"/>
        <w:tblW w:w="6440" w:type="dxa"/>
        <w:tblInd w:w="720" w:type="dxa"/>
        <w:tblLayout w:type="fixed"/>
        <w:tblCellMar>
          <w:top w:w="0" w:type="dxa"/>
          <w:left w:w="108" w:type="dxa"/>
          <w:bottom w:w="0" w:type="dxa"/>
          <w:right w:w="108" w:type="dxa"/>
        </w:tblCellMar>
      </w:tblPr>
      <w:tblGrid>
        <w:gridCol w:w="6440"/>
      </w:tblGrid>
      <w:tr>
        <w:tblPrEx>
          <w:tblLayout w:type="fixed"/>
          <w:tblCellMar>
            <w:top w:w="0" w:type="dxa"/>
            <w:left w:w="108" w:type="dxa"/>
            <w:bottom w:w="0" w:type="dxa"/>
            <w:right w:w="108" w:type="dxa"/>
          </w:tblCellMar>
        </w:tblPrEx>
        <w:trPr>
          <w:trHeight w:val="170" w:hRule="atLeast"/>
        </w:trPr>
        <w:tc>
          <w:tcPr>
            <w:tcW w:w="6440"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bottom"/>
          </w:tcPr>
          <w:p>
            <w:pPr>
              <w:spacing w:after="0" w:line="240" w:lineRule="auto"/>
              <w:rPr>
                <w:rFonts w:ascii="Calibri" w:hAnsi="Calibri" w:cs="Calibri"/>
                <w:b/>
                <w:bCs/>
                <w:color w:val="auto"/>
                <w:szCs w:val="22"/>
                <w:lang w:val="en-GB" w:eastAsia="zh-CN"/>
              </w:rPr>
            </w:pPr>
            <w:r>
              <w:rPr>
                <w:rFonts w:ascii="Calibri" w:hAnsi="Calibri" w:cs="Calibri"/>
                <w:b/>
                <w:bCs/>
                <w:color w:val="auto"/>
                <w:szCs w:val="22"/>
                <w:lang w:val="en-GB" w:eastAsia="zh-CN"/>
              </w:rPr>
              <w:t>Record to Monitor</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Work Pass</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Employment Pass</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Registered Safety Officer (WSHO)</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Shipyard Safety Instructions for Workers (General/Hot-work trade)</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Shipyard Safety Instructions for Workers (General trade)</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Lifting Supervisor – Safety Instruction Course</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Trained Signalman Course</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Rigger Course</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Certified Occupational First Aiders</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 xml:space="preserve">Certified in CPR + AED </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 xml:space="preserve">Safety Orientation Course for Workers (Manhole) </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 xml:space="preserve">Perform Work In Confined Space Operation </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STCW2010</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ISC Tug Master Refresher Course (Indon Crew)</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Birthday</w:t>
            </w:r>
          </w:p>
        </w:tc>
      </w:tr>
      <w:tr>
        <w:tblPrEx>
          <w:tblLayout w:type="fixed"/>
          <w:tblCellMar>
            <w:top w:w="0" w:type="dxa"/>
            <w:left w:w="108" w:type="dxa"/>
            <w:bottom w:w="0" w:type="dxa"/>
            <w:right w:w="108" w:type="dxa"/>
          </w:tblCellMar>
        </w:tblPrEx>
        <w:trPr>
          <w:trHeight w:val="170" w:hRule="atLeast"/>
        </w:trPr>
        <w:tc>
          <w:tcPr>
            <w:tcW w:w="64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Others</w:t>
            </w:r>
          </w:p>
        </w:tc>
      </w:tr>
    </w:tbl>
    <w:p>
      <w:r>
        <w:t xml:space="preserve"> </w:t>
      </w:r>
    </w:p>
    <w:p/>
    <w:p>
      <w:pPr>
        <w:pStyle w:val="4"/>
      </w:pPr>
      <w:r>
        <w:t xml:space="preserve"> </w:t>
      </w:r>
      <w:bookmarkStart w:id="318" w:name="_Toc506804032"/>
      <w:r>
        <w:t>Sample User Group</w:t>
      </w:r>
      <w:bookmarkEnd w:id="318"/>
    </w:p>
    <w:tbl>
      <w:tblPr>
        <w:tblStyle w:val="58"/>
        <w:tblW w:w="6476" w:type="dxa"/>
        <w:tblInd w:w="720" w:type="dxa"/>
        <w:tblLayout w:type="fixed"/>
        <w:tblCellMar>
          <w:top w:w="0" w:type="dxa"/>
          <w:left w:w="108" w:type="dxa"/>
          <w:bottom w:w="0" w:type="dxa"/>
          <w:right w:w="108" w:type="dxa"/>
        </w:tblCellMar>
      </w:tblPr>
      <w:tblGrid>
        <w:gridCol w:w="6476"/>
      </w:tblGrid>
      <w:tr>
        <w:tblPrEx>
          <w:tblLayout w:type="fixed"/>
          <w:tblCellMar>
            <w:top w:w="0" w:type="dxa"/>
            <w:left w:w="108" w:type="dxa"/>
            <w:bottom w:w="0" w:type="dxa"/>
            <w:right w:w="108" w:type="dxa"/>
          </w:tblCellMar>
        </w:tblPrEx>
        <w:trPr>
          <w:trHeight w:val="64" w:hRule="atLeast"/>
        </w:trPr>
        <w:tc>
          <w:tcPr>
            <w:tcW w:w="6476" w:type="dxa"/>
            <w:tcBorders>
              <w:top w:val="single" w:color="auto" w:sz="4" w:space="0"/>
              <w:left w:val="single" w:color="auto" w:sz="4" w:space="0"/>
              <w:bottom w:val="single" w:color="auto" w:sz="4" w:space="0"/>
              <w:right w:val="single" w:color="auto" w:sz="4" w:space="0"/>
            </w:tcBorders>
            <w:shd w:val="clear" w:color="auto" w:fill="FBD4B4" w:themeFill="accent6" w:themeFillTint="66"/>
            <w:vAlign w:val="bottom"/>
          </w:tcPr>
          <w:p>
            <w:pPr>
              <w:spacing w:after="0" w:line="240" w:lineRule="auto"/>
              <w:rPr>
                <w:rFonts w:ascii="Calibri" w:hAnsi="Calibri" w:cs="Calibri"/>
                <w:b/>
                <w:bCs/>
                <w:color w:val="auto"/>
                <w:sz w:val="20"/>
                <w:szCs w:val="22"/>
                <w:lang w:val="en-GB" w:eastAsia="zh-CN"/>
              </w:rPr>
            </w:pPr>
            <w:r>
              <w:rPr>
                <w:rFonts w:ascii="Calibri" w:hAnsi="Calibri" w:cs="Calibri"/>
                <w:b/>
                <w:bCs/>
                <w:color w:val="auto"/>
                <w:sz w:val="20"/>
                <w:szCs w:val="22"/>
                <w:lang w:val="en-GB" w:eastAsia="zh-CN"/>
              </w:rPr>
              <w:t>User Group</w:t>
            </w:r>
          </w:p>
        </w:tc>
      </w:tr>
      <w:tr>
        <w:tblPrEx>
          <w:tblLayout w:type="fixed"/>
          <w:tblCellMar>
            <w:top w:w="0" w:type="dxa"/>
            <w:left w:w="108" w:type="dxa"/>
            <w:bottom w:w="0" w:type="dxa"/>
            <w:right w:w="108" w:type="dxa"/>
          </w:tblCellMar>
        </w:tblPrEx>
        <w:trPr>
          <w:trHeight w:val="64" w:hRule="atLeast"/>
        </w:trPr>
        <w:tc>
          <w:tcPr>
            <w:tcW w:w="647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FMD</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OPS</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ASSET</w:t>
            </w:r>
          </w:p>
        </w:tc>
      </w:tr>
      <w:tr>
        <w:tblPrEx>
          <w:tblLayout w:type="fixed"/>
          <w:tblCellMar>
            <w:top w:w="0" w:type="dxa"/>
            <w:left w:w="108" w:type="dxa"/>
            <w:bottom w:w="0" w:type="dxa"/>
            <w:right w:w="108" w:type="dxa"/>
          </w:tblCellMar>
        </w:tblPrEx>
        <w:trPr>
          <w:trHeight w:val="64" w:hRule="atLeast"/>
        </w:trPr>
        <w:tc>
          <w:tcPr>
            <w:tcW w:w="647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FMD</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TS</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ASSET</w:t>
            </w:r>
          </w:p>
        </w:tc>
      </w:tr>
      <w:tr>
        <w:tblPrEx>
          <w:tblLayout w:type="fixed"/>
          <w:tblCellMar>
            <w:top w:w="0" w:type="dxa"/>
            <w:left w:w="108" w:type="dxa"/>
            <w:bottom w:w="0" w:type="dxa"/>
            <w:right w:w="108" w:type="dxa"/>
          </w:tblCellMar>
        </w:tblPrEx>
        <w:trPr>
          <w:trHeight w:val="64" w:hRule="atLeast"/>
        </w:trPr>
        <w:tc>
          <w:tcPr>
            <w:tcW w:w="647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FMD</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OPS</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STAFF</w:t>
            </w:r>
          </w:p>
        </w:tc>
      </w:tr>
      <w:tr>
        <w:tblPrEx>
          <w:tblLayout w:type="fixed"/>
          <w:tblCellMar>
            <w:top w:w="0" w:type="dxa"/>
            <w:left w:w="108" w:type="dxa"/>
            <w:bottom w:w="0" w:type="dxa"/>
            <w:right w:w="108" w:type="dxa"/>
          </w:tblCellMar>
        </w:tblPrEx>
        <w:trPr>
          <w:trHeight w:val="64" w:hRule="atLeast"/>
        </w:trPr>
        <w:tc>
          <w:tcPr>
            <w:tcW w:w="647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FMD</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TS</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STAFF</w:t>
            </w:r>
          </w:p>
        </w:tc>
      </w:tr>
      <w:tr>
        <w:tblPrEx>
          <w:tblLayout w:type="fixed"/>
          <w:tblCellMar>
            <w:top w:w="0" w:type="dxa"/>
            <w:left w:w="108" w:type="dxa"/>
            <w:bottom w:w="0" w:type="dxa"/>
            <w:right w:w="108" w:type="dxa"/>
          </w:tblCellMar>
        </w:tblPrEx>
        <w:trPr>
          <w:trHeight w:val="64" w:hRule="atLeast"/>
        </w:trPr>
        <w:tc>
          <w:tcPr>
            <w:tcW w:w="647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COSD</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HR</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STAFF</w:t>
            </w:r>
          </w:p>
        </w:tc>
      </w:tr>
      <w:tr>
        <w:tblPrEx>
          <w:tblLayout w:type="fixed"/>
          <w:tblCellMar>
            <w:top w:w="0" w:type="dxa"/>
            <w:left w:w="108" w:type="dxa"/>
            <w:bottom w:w="0" w:type="dxa"/>
            <w:right w:w="108" w:type="dxa"/>
          </w:tblCellMar>
        </w:tblPrEx>
        <w:trPr>
          <w:trHeight w:val="64" w:hRule="atLeast"/>
        </w:trPr>
        <w:tc>
          <w:tcPr>
            <w:tcW w:w="647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PROC</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HR</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CONTR</w:t>
            </w:r>
          </w:p>
        </w:tc>
      </w:tr>
      <w:tr>
        <w:tblPrEx>
          <w:tblLayout w:type="fixed"/>
          <w:tblCellMar>
            <w:top w:w="0" w:type="dxa"/>
            <w:left w:w="108" w:type="dxa"/>
            <w:bottom w:w="0" w:type="dxa"/>
            <w:right w:w="108" w:type="dxa"/>
          </w:tblCellMar>
        </w:tblPrEx>
        <w:trPr>
          <w:trHeight w:val="64" w:hRule="atLeast"/>
        </w:trPr>
        <w:tc>
          <w:tcPr>
            <w:tcW w:w="647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PROC</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IT</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CONTR</w:t>
            </w:r>
          </w:p>
        </w:tc>
      </w:tr>
      <w:tr>
        <w:tblPrEx>
          <w:tblLayout w:type="fixed"/>
          <w:tblCellMar>
            <w:top w:w="0" w:type="dxa"/>
            <w:left w:w="108" w:type="dxa"/>
            <w:bottom w:w="0" w:type="dxa"/>
            <w:right w:w="108" w:type="dxa"/>
          </w:tblCellMar>
        </w:tblPrEx>
        <w:trPr>
          <w:trHeight w:val="64" w:hRule="atLeast"/>
        </w:trPr>
        <w:tc>
          <w:tcPr>
            <w:tcW w:w="6476"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cs="Calibri"/>
                <w:color w:val="000000"/>
                <w:sz w:val="20"/>
                <w:szCs w:val="22"/>
                <w:lang w:val="en-GB" w:eastAsia="zh-CN"/>
              </w:rPr>
            </w:pPr>
            <w:r>
              <w:rPr>
                <w:rFonts w:ascii="Calibri" w:hAnsi="Calibri" w:cs="Calibri"/>
                <w:color w:val="000000"/>
                <w:sz w:val="20"/>
                <w:szCs w:val="22"/>
                <w:lang w:val="en-GB" w:eastAsia="zh-CN"/>
              </w:rPr>
              <w:t>PROC</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FMD</w:t>
            </w:r>
            <w:r>
              <w:rPr>
                <w:rFonts w:ascii="Calibri" w:hAnsi="Calibri" w:cs="Calibri"/>
                <w:color w:val="000000"/>
                <w:spacing w:val="20"/>
                <w:sz w:val="20"/>
                <w:szCs w:val="22"/>
                <w:lang w:val="en-GB" w:eastAsia="zh-CN"/>
              </w:rPr>
              <w:t xml:space="preserve"> </w:t>
            </w:r>
            <w:r>
              <w:rPr>
                <w:rFonts w:ascii="Calibri" w:hAnsi="Calibri" w:cs="Calibri"/>
                <w:color w:val="000000"/>
                <w:sz w:val="20"/>
                <w:szCs w:val="22"/>
                <w:lang w:val="en-GB" w:eastAsia="zh-CN"/>
              </w:rPr>
              <w:t>CONTR</w:t>
            </w:r>
          </w:p>
        </w:tc>
      </w:tr>
    </w:tbl>
    <w:p/>
    <w:p/>
    <w:p/>
    <w:p/>
    <w:p/>
    <w:p/>
    <w:p/>
    <w:p/>
    <w:p/>
    <w:p>
      <w:pPr>
        <w:pStyle w:val="4"/>
      </w:pPr>
      <w:bookmarkStart w:id="319" w:name="_Toc506804033"/>
      <w:r>
        <w:t>Email Format</w:t>
      </w:r>
      <w:bookmarkEnd w:id="319"/>
    </w:p>
    <w:p>
      <w:pPr>
        <w:pStyle w:val="5"/>
      </w:pPr>
      <w:bookmarkStart w:id="320" w:name="_Toc506804034"/>
      <w:r>
        <w:t>Contract Reminder Module</w:t>
      </w:r>
      <w:bookmarkEnd w:id="320"/>
      <w:bookmarkStart w:id="321" w:name="_Toc502827016"/>
    </w:p>
    <w:p>
      <w:pPr>
        <w:pStyle w:val="6"/>
        <w:numPr>
          <w:ilvl w:val="0"/>
          <w:numId w:val="0"/>
        </w:numPr>
        <w:spacing w:before="0"/>
        <w:ind w:left="864" w:hanging="144"/>
        <w:rPr>
          <w:b/>
        </w:rPr>
      </w:pPr>
      <w:r>
        <w:rPr>
          <w:b/>
        </w:rPr>
        <w:t>Reminder Notification</w:t>
      </w:r>
      <w:bookmarkEnd w:id="321"/>
    </w:p>
    <w:p>
      <w:pPr>
        <w:pStyle w:val="149"/>
        <w:spacing w:after="0"/>
        <w:ind w:firstLine="720"/>
        <w:rPr>
          <w:color w:val="auto"/>
        </w:rPr>
      </w:pPr>
      <w:bookmarkStart w:id="322" w:name="_Toc502827017"/>
      <w:r>
        <w:rPr>
          <w:color w:val="auto"/>
        </w:rPr>
        <w:t>1</w:t>
      </w:r>
      <w:r>
        <w:rPr>
          <w:color w:val="auto"/>
          <w:vertAlign w:val="superscript"/>
        </w:rPr>
        <w:t>st</w:t>
      </w:r>
      <w:r>
        <w:rPr>
          <w:color w:val="auto"/>
        </w:rPr>
        <w:t>, 2</w:t>
      </w:r>
      <w:r>
        <w:rPr>
          <w:color w:val="auto"/>
          <w:vertAlign w:val="superscript"/>
        </w:rPr>
        <w:t>nd</w:t>
      </w:r>
      <w:r>
        <w:rPr>
          <w:color w:val="auto"/>
        </w:rPr>
        <w:t>, and 3</w:t>
      </w:r>
      <w:r>
        <w:rPr>
          <w:color w:val="auto"/>
          <w:vertAlign w:val="superscript"/>
        </w:rPr>
        <w:t>rd</w:t>
      </w:r>
      <w:r>
        <w:rPr>
          <w:color w:val="auto"/>
        </w:rPr>
        <w:t xml:space="preserve"> Reminder Notification Example</w:t>
      </w:r>
      <w:bookmarkEnd w:id="322"/>
    </w:p>
    <w:tbl>
      <w:tblPr>
        <w:tblStyle w:val="59"/>
        <w:tblW w:w="8425"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25" w:type="dxa"/>
          </w:tcPr>
          <w:p>
            <w:pPr>
              <w:spacing w:after="0" w:line="240" w:lineRule="auto"/>
              <w:rPr>
                <w:rFonts w:ascii="Times New Roman" w:hAnsi="Times New Roman" w:cs="Times New Roman"/>
                <w:sz w:val="24"/>
              </w:rPr>
            </w:pPr>
            <w:r>
              <w:rPr>
                <w:rFonts w:ascii="Times New Roman" w:hAnsi="Times New Roman" w:cs="Times New Roman"/>
                <w:sz w:val="24"/>
              </w:rPr>
              <w:t xml:space="preserve">Subject: Contract </w:t>
            </w:r>
            <w:commentRangeStart w:id="14"/>
            <w:r>
              <w:rPr>
                <w:rFonts w:ascii="Times New Roman" w:hAnsi="Times New Roman" w:cs="Times New Roman"/>
                <w:sz w:val="24"/>
              </w:rPr>
              <w:t xml:space="preserve">Title </w:t>
            </w:r>
            <w:commentRangeEnd w:id="14"/>
            <w:r>
              <w:rPr>
                <w:rStyle w:val="51"/>
              </w:rPr>
              <w:commentReference w:id="14"/>
            </w:r>
          </w:p>
          <w:p>
            <w:pPr>
              <w:spacing w:after="0" w:line="240" w:lineRule="auto"/>
              <w:rPr>
                <w:rFonts w:ascii="Times New Roman" w:hAnsi="Times New Roman" w:cs="Times New Roman"/>
                <w:sz w:val="24"/>
              </w:rPr>
            </w:pPr>
            <w:r>
              <w:rPr>
                <w:rFonts w:ascii="Times New Roman" w:hAnsi="Times New Roman" w:cs="Times New Roman"/>
                <w:sz w:val="24"/>
              </w:rPr>
              <w:t xml:space="preserve">Hi </w:t>
            </w:r>
            <w:commentRangeStart w:id="15"/>
            <w:r>
              <w:rPr>
                <w:rFonts w:ascii="Times New Roman" w:hAnsi="Times New Roman" w:cs="Times New Roman"/>
                <w:sz w:val="24"/>
              </w:rPr>
              <w:t>Harry Lim</w:t>
            </w:r>
            <w:commentRangeEnd w:id="15"/>
            <w:r>
              <w:rPr>
                <w:rStyle w:val="51"/>
                <w:rFonts w:ascii="Times New Roman" w:hAnsi="Times New Roman"/>
              </w:rPr>
              <w:commentReference w:id="15"/>
            </w:r>
            <w:r>
              <w:rPr>
                <w:rFonts w:ascii="Times New Roman" w:hAnsi="Times New Roman" w:cs="Times New Roman"/>
                <w:sz w:val="24"/>
              </w:rPr>
              <w:t>,</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 xml:space="preserve">Please take note that Contract </w:t>
            </w:r>
            <w:commentRangeStart w:id="16"/>
            <w:r>
              <w:rPr>
                <w:rFonts w:ascii="Times New Roman" w:hAnsi="Times New Roman" w:cs="Times New Roman"/>
                <w:sz w:val="24"/>
              </w:rPr>
              <w:t xml:space="preserve">title </w:t>
            </w:r>
            <w:commentRangeEnd w:id="16"/>
            <w:r>
              <w:rPr>
                <w:rStyle w:val="51"/>
              </w:rPr>
              <w:commentReference w:id="16"/>
            </w:r>
            <w:r>
              <w:rPr>
                <w:rFonts w:ascii="Times New Roman" w:hAnsi="Times New Roman" w:cs="Times New Roman"/>
                <w:sz w:val="24"/>
              </w:rPr>
              <w:t xml:space="preserve">will expire on 03/03/2018. </w:t>
            </w:r>
          </w:p>
          <w:p>
            <w:pPr>
              <w:spacing w:after="0" w:line="240" w:lineRule="auto"/>
              <w:rPr>
                <w:rFonts w:ascii="Times New Roman" w:hAnsi="Times New Roman" w:cs="Times New Roman"/>
                <w:sz w:val="24"/>
              </w:rPr>
            </w:pPr>
            <w:r>
              <w:rPr>
                <w:rFonts w:ascii="Times New Roman" w:hAnsi="Times New Roman" w:cs="Times New Roman"/>
                <w:sz w:val="24"/>
              </w:rPr>
              <w:t xml:space="preserve">You may login to </w:t>
            </w:r>
            <w:r>
              <w:fldChar w:fldCharType="begin"/>
            </w:r>
            <w:r>
              <w:instrText xml:space="preserve"> HYPERLINK "http://webdemo.saksoft.com/psa-365/login.html" </w:instrText>
            </w:r>
            <w:r>
              <w:fldChar w:fldCharType="separate"/>
            </w:r>
            <w:r>
              <w:rPr>
                <w:rStyle w:val="55"/>
                <w:rFonts w:ascii="Times New Roman" w:hAnsi="Times New Roman" w:cs="Times New Roman"/>
                <w:sz w:val="24"/>
              </w:rPr>
              <w:t>Reminder365</w:t>
            </w:r>
            <w:r>
              <w:rPr>
                <w:rStyle w:val="55"/>
                <w:rFonts w:ascii="Times New Roman" w:hAnsi="Times New Roman" w:cs="Times New Roman"/>
                <w:sz w:val="24"/>
              </w:rPr>
              <w:fldChar w:fldCharType="end"/>
            </w:r>
            <w:r>
              <w:rPr>
                <w:rFonts w:ascii="Times New Roman" w:hAnsi="Times New Roman" w:cs="Times New Roman"/>
                <w:sz w:val="24"/>
              </w:rPr>
              <w:t xml:space="preserve"> to inactivate this reminder.</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Regards and Thanks,</w:t>
            </w:r>
          </w:p>
          <w:p>
            <w:pPr>
              <w:spacing w:after="0" w:line="240" w:lineRule="auto"/>
              <w:rPr>
                <w:rFonts w:ascii="Times New Roman" w:hAnsi="Times New Roman" w:cs="Times New Roman"/>
                <w:sz w:val="24"/>
              </w:rPr>
            </w:pPr>
            <w:r>
              <w:rPr>
                <w:rFonts w:ascii="Times New Roman" w:hAnsi="Times New Roman" w:cs="Times New Roman"/>
                <w:sz w:val="24"/>
              </w:rPr>
              <w:t>Reminder365</w:t>
            </w:r>
          </w:p>
          <w:p>
            <w:pPr>
              <w:spacing w:after="0" w:line="240" w:lineRule="auto"/>
              <w:rPr>
                <w:rFonts w:ascii="Times New Roman" w:hAnsi="Times New Roman" w:cs="Times New Roman"/>
                <w:sz w:val="24"/>
              </w:rPr>
            </w:pPr>
          </w:p>
          <w:p>
            <w:pPr>
              <w:spacing w:line="240" w:lineRule="auto"/>
              <w:rPr>
                <w:rFonts w:cs="Arial"/>
              </w:rPr>
            </w:pPr>
            <w:r>
              <w:rPr>
                <w:rFonts w:ascii="Times New Roman" w:hAnsi="Times New Roman" w:cs="Times New Roman"/>
                <w:sz w:val="24"/>
              </w:rPr>
              <w:t>This is an automatically generated email, please do not reply.</w:t>
            </w:r>
          </w:p>
        </w:tc>
      </w:tr>
    </w:tbl>
    <w:p/>
    <w:p>
      <w:pPr>
        <w:pStyle w:val="149"/>
        <w:spacing w:after="0"/>
        <w:ind w:firstLine="720"/>
        <w:rPr>
          <w:color w:val="auto"/>
        </w:rPr>
      </w:pPr>
      <w:bookmarkStart w:id="323" w:name="_Toc502827018"/>
      <w:r>
        <w:rPr>
          <w:color w:val="auto"/>
        </w:rPr>
        <w:t>Expiration Notification Example</w:t>
      </w:r>
      <w:bookmarkEnd w:id="323"/>
    </w:p>
    <w:tbl>
      <w:tblPr>
        <w:tblStyle w:val="59"/>
        <w:tblW w:w="8425"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25" w:type="dxa"/>
          </w:tcPr>
          <w:p>
            <w:pPr>
              <w:spacing w:after="0" w:line="240" w:lineRule="auto"/>
              <w:rPr>
                <w:rFonts w:ascii="Times New Roman" w:hAnsi="Times New Roman" w:cs="Times New Roman"/>
                <w:sz w:val="24"/>
              </w:rPr>
            </w:pPr>
            <w:r>
              <w:rPr>
                <w:rFonts w:ascii="Times New Roman" w:hAnsi="Times New Roman" w:cs="Times New Roman"/>
                <w:sz w:val="24"/>
              </w:rPr>
              <w:t>Subject: Contract Title</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Hi Harry Lim,</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 xml:space="preserve">Please take note that Contract title has expired on 01/01/2018. </w:t>
            </w:r>
          </w:p>
          <w:p>
            <w:pPr>
              <w:spacing w:after="0" w:line="240" w:lineRule="auto"/>
              <w:rPr>
                <w:rFonts w:ascii="Times New Roman" w:hAnsi="Times New Roman" w:cs="Times New Roman"/>
                <w:sz w:val="24"/>
              </w:rPr>
            </w:pPr>
            <w:r>
              <w:rPr>
                <w:rFonts w:ascii="Times New Roman" w:hAnsi="Times New Roman" w:cs="Times New Roman"/>
                <w:sz w:val="24"/>
              </w:rPr>
              <w:t xml:space="preserve">You may login to </w:t>
            </w:r>
            <w:r>
              <w:fldChar w:fldCharType="begin"/>
            </w:r>
            <w:r>
              <w:instrText xml:space="preserve"> HYPERLINK "http://webdemo.saksoft.com/psa-365/login.html" </w:instrText>
            </w:r>
            <w:r>
              <w:fldChar w:fldCharType="separate"/>
            </w:r>
            <w:r>
              <w:rPr>
                <w:rStyle w:val="55"/>
                <w:rFonts w:ascii="Times New Roman" w:hAnsi="Times New Roman" w:cs="Times New Roman"/>
                <w:sz w:val="24"/>
              </w:rPr>
              <w:t>Reminder365</w:t>
            </w:r>
            <w:r>
              <w:rPr>
                <w:rStyle w:val="55"/>
                <w:rFonts w:ascii="Times New Roman" w:hAnsi="Times New Roman" w:cs="Times New Roman"/>
                <w:sz w:val="24"/>
              </w:rPr>
              <w:fldChar w:fldCharType="end"/>
            </w:r>
            <w:r>
              <w:rPr>
                <w:rFonts w:ascii="Times New Roman" w:hAnsi="Times New Roman" w:cs="Times New Roman"/>
                <w:sz w:val="24"/>
              </w:rPr>
              <w:t xml:space="preserve"> to inactivate this reminder.</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Regards and Thanks,</w:t>
            </w:r>
          </w:p>
          <w:p>
            <w:pPr>
              <w:spacing w:after="0" w:line="240" w:lineRule="auto"/>
              <w:rPr>
                <w:rFonts w:ascii="Times New Roman" w:hAnsi="Times New Roman" w:cs="Times New Roman"/>
                <w:sz w:val="24"/>
              </w:rPr>
            </w:pPr>
            <w:r>
              <w:rPr>
                <w:rFonts w:ascii="Times New Roman" w:hAnsi="Times New Roman" w:cs="Times New Roman"/>
                <w:sz w:val="24"/>
              </w:rPr>
              <w:t>Reminder365</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This is an automatically generated email, please do not reply.</w:t>
            </w:r>
          </w:p>
        </w:tc>
      </w:tr>
    </w:tbl>
    <w:p/>
    <w:p/>
    <w:p/>
    <w:p/>
    <w:p/>
    <w:p/>
    <w:p/>
    <w:p/>
    <w:p/>
    <w:p>
      <w:pPr>
        <w:pStyle w:val="6"/>
        <w:numPr>
          <w:ilvl w:val="0"/>
          <w:numId w:val="0"/>
        </w:numPr>
        <w:ind w:left="864" w:hanging="144"/>
        <w:rPr>
          <w:b/>
        </w:rPr>
      </w:pPr>
      <w:bookmarkStart w:id="324" w:name="_Toc502827019"/>
      <w:r>
        <w:rPr>
          <w:b/>
        </w:rPr>
        <w:t>Maker Checker Workflow Notification</w:t>
      </w:r>
      <w:bookmarkEnd w:id="324"/>
    </w:p>
    <w:p>
      <w:pPr>
        <w:ind w:left="360" w:firstLine="360"/>
      </w:pPr>
      <w:r>
        <w:t xml:space="preserve">In following examples, maker is Steven Tan and checker is John Ng. </w:t>
      </w:r>
    </w:p>
    <w:p>
      <w:pPr>
        <w:pStyle w:val="149"/>
        <w:spacing w:after="0"/>
        <w:ind w:firstLine="720"/>
        <w:rPr>
          <w:color w:val="auto"/>
        </w:rPr>
      </w:pPr>
      <w:bookmarkStart w:id="325" w:name="_Toc502827020"/>
      <w:r>
        <w:rPr>
          <w:color w:val="auto"/>
        </w:rPr>
        <w:t>Contract is pending verification</w:t>
      </w:r>
      <w:bookmarkEnd w:id="325"/>
    </w:p>
    <w:tbl>
      <w:tblPr>
        <w:tblStyle w:val="59"/>
        <w:tblW w:w="8425"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25" w:type="dxa"/>
          </w:tcPr>
          <w:p>
            <w:pPr>
              <w:spacing w:after="0" w:line="240" w:lineRule="auto"/>
              <w:rPr>
                <w:rFonts w:ascii="Times New Roman" w:hAnsi="Times New Roman" w:cs="Times New Roman"/>
                <w:sz w:val="24"/>
              </w:rPr>
            </w:pPr>
            <w:r>
              <w:rPr>
                <w:rFonts w:ascii="Times New Roman" w:hAnsi="Times New Roman" w:cs="Times New Roman"/>
                <w:sz w:val="24"/>
              </w:rPr>
              <w:t>Subject: Contract title is pending verification</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Hi John Ng,</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 xml:space="preserve">Contract title </w:t>
            </w:r>
            <w:commentRangeStart w:id="17"/>
            <w:r>
              <w:rPr>
                <w:rFonts w:ascii="Times New Roman" w:hAnsi="Times New Roman" w:cs="Times New Roman"/>
                <w:sz w:val="24"/>
              </w:rPr>
              <w:t xml:space="preserve">created </w:t>
            </w:r>
            <w:commentRangeEnd w:id="17"/>
            <w:r>
              <w:rPr>
                <w:rStyle w:val="51"/>
                <w:rFonts w:ascii="Times New Roman" w:hAnsi="Times New Roman"/>
              </w:rPr>
              <w:commentReference w:id="17"/>
            </w:r>
            <w:r>
              <w:rPr>
                <w:rFonts w:ascii="Times New Roman" w:hAnsi="Times New Roman" w:cs="Times New Roman"/>
                <w:sz w:val="24"/>
              </w:rPr>
              <w:t>by Steven Tan is pending your verification.</w:t>
            </w:r>
          </w:p>
          <w:p>
            <w:pPr>
              <w:spacing w:after="0" w:line="240" w:lineRule="auto"/>
              <w:rPr>
                <w:rFonts w:ascii="Times New Roman" w:hAnsi="Times New Roman" w:cs="Times New Roman"/>
                <w:sz w:val="24"/>
              </w:rPr>
            </w:pPr>
            <w:r>
              <w:rPr>
                <w:rFonts w:ascii="Times New Roman" w:hAnsi="Times New Roman" w:cs="Times New Roman"/>
                <w:sz w:val="24"/>
              </w:rPr>
              <w:t xml:space="preserve">Please login to </w:t>
            </w:r>
            <w:r>
              <w:fldChar w:fldCharType="begin"/>
            </w:r>
            <w:r>
              <w:instrText xml:space="preserve"> HYPERLINK "http://webdemo.saksoft.com/psa-365/login.html" </w:instrText>
            </w:r>
            <w:r>
              <w:fldChar w:fldCharType="separate"/>
            </w:r>
            <w:r>
              <w:rPr>
                <w:rStyle w:val="55"/>
                <w:rFonts w:ascii="Times New Roman" w:hAnsi="Times New Roman" w:cs="Times New Roman"/>
                <w:sz w:val="24"/>
              </w:rPr>
              <w:t>Reminder365</w:t>
            </w:r>
            <w:r>
              <w:rPr>
                <w:rStyle w:val="55"/>
                <w:rFonts w:ascii="Times New Roman" w:hAnsi="Times New Roman" w:cs="Times New Roman"/>
                <w:sz w:val="24"/>
              </w:rPr>
              <w:fldChar w:fldCharType="end"/>
            </w:r>
            <w:r>
              <w:rPr>
                <w:rFonts w:ascii="Times New Roman" w:hAnsi="Times New Roman" w:cs="Times New Roman"/>
                <w:sz w:val="24"/>
              </w:rPr>
              <w:t xml:space="preserve"> to review and verify.</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Regards and Thanks,</w:t>
            </w:r>
          </w:p>
          <w:p>
            <w:pPr>
              <w:spacing w:after="0" w:line="240" w:lineRule="auto"/>
              <w:rPr>
                <w:rFonts w:ascii="Times New Roman" w:hAnsi="Times New Roman" w:cs="Times New Roman"/>
                <w:sz w:val="24"/>
              </w:rPr>
            </w:pPr>
            <w:r>
              <w:rPr>
                <w:rFonts w:ascii="Times New Roman" w:hAnsi="Times New Roman" w:cs="Times New Roman"/>
                <w:sz w:val="24"/>
              </w:rPr>
              <w:t>Reminder365</w:t>
            </w:r>
          </w:p>
          <w:p>
            <w:pPr>
              <w:spacing w:after="0" w:line="240" w:lineRule="auto"/>
              <w:rPr>
                <w:rFonts w:ascii="Times New Roman" w:hAnsi="Times New Roman" w:cs="Times New Roman"/>
                <w:sz w:val="24"/>
              </w:rPr>
            </w:pPr>
          </w:p>
          <w:p>
            <w:pPr>
              <w:spacing w:after="0" w:line="240" w:lineRule="auto"/>
              <w:rPr>
                <w:rFonts w:cs="Arial"/>
              </w:rPr>
            </w:pPr>
            <w:r>
              <w:rPr>
                <w:rFonts w:ascii="Times New Roman" w:hAnsi="Times New Roman" w:cs="Times New Roman"/>
                <w:sz w:val="24"/>
              </w:rPr>
              <w:t>This is an automatically generated email, please do not reply.</w:t>
            </w:r>
          </w:p>
        </w:tc>
      </w:tr>
    </w:tbl>
    <w:p>
      <w:pPr>
        <w:spacing w:after="0"/>
      </w:pPr>
    </w:p>
    <w:p>
      <w:pPr>
        <w:pStyle w:val="149"/>
        <w:spacing w:after="0"/>
        <w:ind w:firstLine="720"/>
        <w:rPr>
          <w:color w:val="auto"/>
        </w:rPr>
      </w:pPr>
      <w:bookmarkStart w:id="326" w:name="_Toc502827021"/>
      <w:r>
        <w:rPr>
          <w:color w:val="auto"/>
        </w:rPr>
        <w:t>Contract is verified</w:t>
      </w:r>
      <w:bookmarkEnd w:id="326"/>
      <w:r>
        <w:rPr>
          <w:color w:val="auto"/>
        </w:rPr>
        <w:t xml:space="preserve"> </w:t>
      </w:r>
    </w:p>
    <w:tbl>
      <w:tblPr>
        <w:tblStyle w:val="59"/>
        <w:tblW w:w="8425"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1" w:hRule="atLeast"/>
        </w:trPr>
        <w:tc>
          <w:tcPr>
            <w:tcW w:w="8425" w:type="dxa"/>
          </w:tcPr>
          <w:p>
            <w:pPr>
              <w:spacing w:after="0" w:line="240" w:lineRule="auto"/>
              <w:rPr>
                <w:rFonts w:ascii="Times New Roman" w:hAnsi="Times New Roman" w:cs="Times New Roman"/>
                <w:sz w:val="24"/>
              </w:rPr>
            </w:pPr>
            <w:r>
              <w:rPr>
                <w:rFonts w:ascii="Times New Roman" w:hAnsi="Times New Roman" w:cs="Times New Roman"/>
                <w:sz w:val="24"/>
              </w:rPr>
              <w:t xml:space="preserve">Subject: </w:t>
            </w:r>
            <w:commentRangeStart w:id="18"/>
            <w:r>
              <w:rPr>
                <w:rFonts w:ascii="Times New Roman" w:hAnsi="Times New Roman" w:cs="Times New Roman"/>
                <w:sz w:val="24"/>
              </w:rPr>
              <w:t xml:space="preserve">Creation </w:t>
            </w:r>
            <w:commentRangeEnd w:id="18"/>
            <w:r>
              <w:rPr>
                <w:rStyle w:val="51"/>
              </w:rPr>
              <w:commentReference w:id="18"/>
            </w:r>
            <w:r>
              <w:rPr>
                <w:rFonts w:ascii="Times New Roman" w:hAnsi="Times New Roman" w:cs="Times New Roman"/>
                <w:sz w:val="24"/>
              </w:rPr>
              <w:t xml:space="preserve">of Contract title has been verified </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Hi Steven Tan,</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commentRangeStart w:id="19"/>
            <w:r>
              <w:rPr>
                <w:rFonts w:ascii="Times New Roman" w:hAnsi="Times New Roman" w:cs="Times New Roman"/>
                <w:sz w:val="24"/>
              </w:rPr>
              <w:t xml:space="preserve">Creation </w:t>
            </w:r>
            <w:commentRangeEnd w:id="19"/>
            <w:r>
              <w:rPr>
                <w:rStyle w:val="51"/>
              </w:rPr>
              <w:commentReference w:id="19"/>
            </w:r>
            <w:r>
              <w:rPr>
                <w:rFonts w:ascii="Times New Roman" w:hAnsi="Times New Roman" w:cs="Times New Roman"/>
                <w:sz w:val="24"/>
              </w:rPr>
              <w:t>of Contract title has been verified by John Ng.</w:t>
            </w:r>
          </w:p>
          <w:p>
            <w:pPr>
              <w:spacing w:after="0" w:line="240" w:lineRule="auto"/>
              <w:rPr>
                <w:rFonts w:ascii="Times New Roman" w:hAnsi="Times New Roman" w:cs="Times New Roman"/>
                <w:sz w:val="24"/>
              </w:rPr>
            </w:pPr>
            <w:r>
              <w:rPr>
                <w:rFonts w:ascii="Times New Roman" w:hAnsi="Times New Roman" w:cs="Times New Roman"/>
                <w:sz w:val="24"/>
              </w:rPr>
              <w:t xml:space="preserve">You may login to </w:t>
            </w:r>
            <w:r>
              <w:fldChar w:fldCharType="begin"/>
            </w:r>
            <w:r>
              <w:instrText xml:space="preserve"> HYPERLINK "http://webdemo.saksoft.com/psa-365/login.html" </w:instrText>
            </w:r>
            <w:r>
              <w:fldChar w:fldCharType="separate"/>
            </w:r>
            <w:r>
              <w:rPr>
                <w:rStyle w:val="55"/>
                <w:rFonts w:ascii="Times New Roman" w:hAnsi="Times New Roman" w:cs="Times New Roman"/>
                <w:sz w:val="24"/>
              </w:rPr>
              <w:t>Reminder365</w:t>
            </w:r>
            <w:r>
              <w:rPr>
                <w:rStyle w:val="55"/>
                <w:rFonts w:ascii="Times New Roman" w:hAnsi="Times New Roman" w:cs="Times New Roman"/>
                <w:sz w:val="24"/>
              </w:rPr>
              <w:fldChar w:fldCharType="end"/>
            </w:r>
            <w:r>
              <w:rPr>
                <w:rFonts w:ascii="Times New Roman" w:hAnsi="Times New Roman" w:cs="Times New Roman"/>
                <w:sz w:val="24"/>
              </w:rPr>
              <w:t xml:space="preserve"> to check the details.</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Regards and Thanks,</w:t>
            </w:r>
          </w:p>
          <w:p>
            <w:pPr>
              <w:spacing w:after="0" w:line="240" w:lineRule="auto"/>
              <w:rPr>
                <w:rFonts w:ascii="Times New Roman" w:hAnsi="Times New Roman" w:cs="Times New Roman"/>
                <w:sz w:val="24"/>
              </w:rPr>
            </w:pPr>
            <w:r>
              <w:rPr>
                <w:rFonts w:ascii="Times New Roman" w:hAnsi="Times New Roman" w:cs="Times New Roman"/>
                <w:sz w:val="24"/>
              </w:rPr>
              <w:t>Reminder365</w:t>
            </w:r>
          </w:p>
          <w:p>
            <w:pPr>
              <w:spacing w:after="0" w:line="240" w:lineRule="auto"/>
              <w:rPr>
                <w:rFonts w:ascii="Times New Roman" w:hAnsi="Times New Roman" w:cs="Times New Roman"/>
                <w:sz w:val="24"/>
              </w:rPr>
            </w:pPr>
          </w:p>
          <w:p>
            <w:pPr>
              <w:spacing w:after="0" w:line="240" w:lineRule="auto"/>
              <w:rPr>
                <w:rFonts w:cs="Arial"/>
              </w:rPr>
            </w:pPr>
            <w:r>
              <w:rPr>
                <w:rFonts w:ascii="Times New Roman" w:hAnsi="Times New Roman" w:cs="Times New Roman"/>
                <w:sz w:val="24"/>
              </w:rPr>
              <w:t>This is an automatically generated email, please do not reply.</w:t>
            </w:r>
          </w:p>
        </w:tc>
      </w:tr>
    </w:tbl>
    <w:p/>
    <w:p>
      <w:pPr>
        <w:pStyle w:val="149"/>
        <w:spacing w:after="0"/>
        <w:ind w:firstLine="720"/>
        <w:rPr>
          <w:color w:val="auto"/>
        </w:rPr>
      </w:pPr>
      <w:bookmarkStart w:id="327" w:name="_Toc502827022"/>
      <w:r>
        <w:rPr>
          <w:color w:val="auto"/>
        </w:rPr>
        <w:t>Contract is rejected</w:t>
      </w:r>
      <w:bookmarkEnd w:id="327"/>
      <w:r>
        <w:rPr>
          <w:color w:val="auto"/>
        </w:rPr>
        <w:t xml:space="preserve"> </w:t>
      </w:r>
    </w:p>
    <w:tbl>
      <w:tblPr>
        <w:tblStyle w:val="59"/>
        <w:tblW w:w="8425"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25" w:type="dxa"/>
          </w:tcPr>
          <w:p>
            <w:pPr>
              <w:spacing w:after="0" w:line="240" w:lineRule="auto"/>
              <w:rPr>
                <w:rFonts w:ascii="Times New Roman" w:hAnsi="Times New Roman" w:cs="Times New Roman"/>
                <w:sz w:val="24"/>
              </w:rPr>
            </w:pPr>
            <w:r>
              <w:rPr>
                <w:rFonts w:ascii="Times New Roman" w:hAnsi="Times New Roman" w:cs="Times New Roman"/>
                <w:sz w:val="24"/>
              </w:rPr>
              <w:t xml:space="preserve">Subject:  </w:t>
            </w:r>
            <w:commentRangeStart w:id="20"/>
            <w:r>
              <w:rPr>
                <w:rFonts w:ascii="Times New Roman" w:hAnsi="Times New Roman" w:cs="Times New Roman"/>
                <w:sz w:val="24"/>
              </w:rPr>
              <w:t xml:space="preserve">Creation </w:t>
            </w:r>
            <w:commentRangeEnd w:id="20"/>
            <w:r>
              <w:rPr>
                <w:rStyle w:val="51"/>
              </w:rPr>
              <w:commentReference w:id="20"/>
            </w:r>
            <w:r>
              <w:rPr>
                <w:rFonts w:ascii="Times New Roman" w:hAnsi="Times New Roman" w:cs="Times New Roman"/>
                <w:sz w:val="24"/>
              </w:rPr>
              <w:t xml:space="preserve">of Contract title has been rejected </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Hi Steven Tan,</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commentRangeStart w:id="21"/>
            <w:r>
              <w:rPr>
                <w:rFonts w:ascii="Times New Roman" w:hAnsi="Times New Roman" w:cs="Times New Roman"/>
                <w:sz w:val="24"/>
              </w:rPr>
              <w:t xml:space="preserve">Creation </w:t>
            </w:r>
            <w:commentRangeEnd w:id="21"/>
            <w:r>
              <w:rPr>
                <w:rStyle w:val="51"/>
              </w:rPr>
              <w:commentReference w:id="21"/>
            </w:r>
            <w:r>
              <w:rPr>
                <w:rFonts w:ascii="Times New Roman" w:hAnsi="Times New Roman" w:cs="Times New Roman"/>
                <w:sz w:val="24"/>
              </w:rPr>
              <w:t>of Contract has been rejected by John Ng.</w:t>
            </w:r>
          </w:p>
          <w:p>
            <w:pPr>
              <w:spacing w:after="0" w:line="240" w:lineRule="auto"/>
              <w:rPr>
                <w:rFonts w:ascii="Times New Roman" w:hAnsi="Times New Roman" w:cs="Times New Roman"/>
                <w:sz w:val="24"/>
              </w:rPr>
            </w:pPr>
            <w:r>
              <w:rPr>
                <w:rFonts w:ascii="Times New Roman" w:hAnsi="Times New Roman" w:cs="Times New Roman"/>
                <w:sz w:val="24"/>
              </w:rPr>
              <w:t xml:space="preserve">You may login to </w:t>
            </w:r>
            <w:r>
              <w:fldChar w:fldCharType="begin"/>
            </w:r>
            <w:r>
              <w:instrText xml:space="preserve"> HYPERLINK "http://webdemo.saksoft.com/psa-365/login.html" </w:instrText>
            </w:r>
            <w:r>
              <w:fldChar w:fldCharType="separate"/>
            </w:r>
            <w:r>
              <w:rPr>
                <w:rStyle w:val="55"/>
                <w:rFonts w:ascii="Times New Roman" w:hAnsi="Times New Roman" w:cs="Times New Roman"/>
                <w:sz w:val="24"/>
              </w:rPr>
              <w:t>Reminder365</w:t>
            </w:r>
            <w:r>
              <w:rPr>
                <w:rStyle w:val="55"/>
                <w:rFonts w:ascii="Times New Roman" w:hAnsi="Times New Roman" w:cs="Times New Roman"/>
                <w:sz w:val="24"/>
              </w:rPr>
              <w:fldChar w:fldCharType="end"/>
            </w:r>
            <w:r>
              <w:rPr>
                <w:rFonts w:ascii="Times New Roman" w:hAnsi="Times New Roman" w:cs="Times New Roman"/>
                <w:sz w:val="24"/>
              </w:rPr>
              <w:t xml:space="preserve"> to check the details.</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Regards and Thanks,</w:t>
            </w:r>
          </w:p>
          <w:p>
            <w:pPr>
              <w:spacing w:after="0" w:line="240" w:lineRule="auto"/>
              <w:rPr>
                <w:rFonts w:ascii="Times New Roman" w:hAnsi="Times New Roman" w:cs="Times New Roman"/>
                <w:sz w:val="24"/>
              </w:rPr>
            </w:pPr>
            <w:r>
              <w:rPr>
                <w:rFonts w:ascii="Times New Roman" w:hAnsi="Times New Roman" w:cs="Times New Roman"/>
                <w:sz w:val="24"/>
              </w:rPr>
              <w:t>Reminder365</w:t>
            </w:r>
          </w:p>
          <w:p>
            <w:pPr>
              <w:spacing w:after="0" w:line="240" w:lineRule="auto"/>
              <w:rPr>
                <w:rFonts w:ascii="Times New Roman" w:hAnsi="Times New Roman" w:cs="Times New Roman"/>
                <w:sz w:val="24"/>
              </w:rPr>
            </w:pPr>
          </w:p>
          <w:p>
            <w:pPr>
              <w:spacing w:after="0" w:line="240" w:lineRule="auto"/>
              <w:rPr>
                <w:rFonts w:cs="Arial"/>
              </w:rPr>
            </w:pPr>
            <w:r>
              <w:rPr>
                <w:rFonts w:ascii="Times New Roman" w:hAnsi="Times New Roman" w:cs="Times New Roman"/>
                <w:sz w:val="24"/>
              </w:rPr>
              <w:t>This is an automatically generated email, please do not reply.</w:t>
            </w:r>
          </w:p>
        </w:tc>
      </w:tr>
    </w:tbl>
    <w:p/>
    <w:p/>
    <w:p/>
    <w:p>
      <w:pPr>
        <w:pStyle w:val="5"/>
        <w:spacing w:before="0" w:after="0"/>
      </w:pPr>
      <w:bookmarkStart w:id="328" w:name="_Toc506804035"/>
      <w:r>
        <w:t>Asset Reminder Module</w:t>
      </w:r>
      <w:bookmarkEnd w:id="328"/>
    </w:p>
    <w:p>
      <w:pPr>
        <w:pStyle w:val="6"/>
        <w:numPr>
          <w:ilvl w:val="0"/>
          <w:numId w:val="0"/>
        </w:numPr>
        <w:spacing w:before="0"/>
        <w:ind w:left="864" w:hanging="144"/>
        <w:rPr>
          <w:b/>
        </w:rPr>
      </w:pPr>
      <w:r>
        <w:rPr>
          <w:b/>
        </w:rPr>
        <w:t>Reminder Notification</w:t>
      </w:r>
    </w:p>
    <w:p>
      <w:pPr>
        <w:pStyle w:val="149"/>
        <w:spacing w:after="0"/>
        <w:ind w:firstLine="720"/>
        <w:rPr>
          <w:color w:val="auto"/>
        </w:rPr>
      </w:pPr>
      <w:r>
        <w:rPr>
          <w:color w:val="auto"/>
        </w:rPr>
        <w:t>1st, 2nd, and 3rd Reminder Notification Example</w:t>
      </w:r>
    </w:p>
    <w:p>
      <w:pPr>
        <w:pStyle w:val="149"/>
        <w:spacing w:after="0"/>
        <w:ind w:firstLine="720"/>
        <w:rPr>
          <w:i w:val="0"/>
          <w:color w:val="auto"/>
        </w:rPr>
      </w:pPr>
      <w:r>
        <w:rPr>
          <w:i w:val="0"/>
          <w:color w:val="auto"/>
        </w:rPr>
        <w:t>Asset without Asset ID</w:t>
      </w:r>
    </w:p>
    <w:tbl>
      <w:tblPr>
        <w:tblStyle w:val="59"/>
        <w:tblW w:w="8363"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63" w:type="dxa"/>
          </w:tcPr>
          <w:p>
            <w:pPr>
              <w:spacing w:after="0" w:line="240" w:lineRule="auto"/>
              <w:rPr>
                <w:rFonts w:ascii="Times New Roman" w:hAnsi="Times New Roman" w:cs="Times New Roman"/>
                <w:sz w:val="24"/>
              </w:rPr>
            </w:pPr>
            <w:r>
              <w:rPr>
                <w:rFonts w:ascii="Times New Roman" w:hAnsi="Times New Roman" w:cs="Times New Roman"/>
                <w:sz w:val="24"/>
              </w:rPr>
              <w:t xml:space="preserve">Subject: [Expiring] </w:t>
            </w:r>
            <w:commentRangeStart w:id="22"/>
            <w:r>
              <w:rPr>
                <w:rFonts w:ascii="Times New Roman" w:hAnsi="Times New Roman" w:cs="Times New Roman"/>
                <w:sz w:val="24"/>
              </w:rPr>
              <w:t>Statutory Certificates</w:t>
            </w:r>
            <w:commentRangeEnd w:id="22"/>
            <w:r>
              <w:rPr>
                <w:rStyle w:val="51"/>
                <w:rFonts w:ascii="Times New Roman" w:hAnsi="Times New Roman"/>
              </w:rPr>
              <w:commentReference w:id="22"/>
            </w:r>
            <w:r>
              <w:rPr>
                <w:rFonts w:ascii="Times New Roman" w:hAnsi="Times New Roman" w:cs="Times New Roman"/>
                <w:sz w:val="24"/>
              </w:rPr>
              <w:t xml:space="preserve"> (</w:t>
            </w:r>
            <w:commentRangeStart w:id="23"/>
            <w:r>
              <w:rPr>
                <w:rFonts w:ascii="Times New Roman" w:hAnsi="Times New Roman" w:cs="Times New Roman"/>
                <w:sz w:val="24"/>
              </w:rPr>
              <w:t>Load Line Cert</w:t>
            </w:r>
            <w:commentRangeEnd w:id="23"/>
            <w:r>
              <w:rPr>
                <w:rStyle w:val="51"/>
                <w:rFonts w:ascii="Times New Roman" w:hAnsi="Times New Roman"/>
              </w:rPr>
              <w:commentReference w:id="23"/>
            </w:r>
            <w:r>
              <w:rPr>
                <w:rFonts w:ascii="Times New Roman" w:hAnsi="Times New Roman" w:cs="Times New Roman"/>
                <w:sz w:val="24"/>
              </w:rPr>
              <w:t xml:space="preserve">) of </w:t>
            </w:r>
            <w:commentRangeStart w:id="24"/>
            <w:r>
              <w:rPr>
                <w:rFonts w:ascii="Times New Roman" w:hAnsi="Times New Roman" w:cs="Times New Roman"/>
                <w:sz w:val="24"/>
              </w:rPr>
              <w:t>CS01 - Reliant</w:t>
            </w:r>
            <w:commentRangeEnd w:id="24"/>
            <w:r>
              <w:rPr>
                <w:rStyle w:val="51"/>
                <w:rFonts w:ascii="Times New Roman" w:hAnsi="Times New Roman"/>
              </w:rPr>
              <w:commentReference w:id="24"/>
            </w:r>
            <w:r>
              <w:rPr>
                <w:rFonts w:ascii="Times New Roman" w:hAnsi="Times New Roman" w:cs="Times New Roman"/>
                <w:sz w:val="24"/>
              </w:rPr>
              <w:t xml:space="preserve"> Will Expire on 03/03/2018</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Hi Harry Lim,</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Statutory Certificates (Load Line Cert) of CS01 - Reliant will expire on 03/03/2018. Please take action!</w:t>
            </w:r>
          </w:p>
          <w:p>
            <w:pPr>
              <w:spacing w:after="0" w:line="240" w:lineRule="auto"/>
              <w:rPr>
                <w:rFonts w:ascii="Times New Roman" w:hAnsi="Times New Roman" w:cs="Times New Roman"/>
                <w:sz w:val="24"/>
              </w:rPr>
            </w:pPr>
            <w:r>
              <w:rPr>
                <w:rFonts w:ascii="Times New Roman" w:hAnsi="Times New Roman" w:cs="Times New Roman"/>
                <w:sz w:val="24"/>
              </w:rPr>
              <w:t xml:space="preserve">You may login to </w:t>
            </w:r>
            <w:commentRangeStart w:id="25"/>
            <w:r>
              <w:rPr>
                <w:rFonts w:cs="Arial"/>
              </w:rPr>
              <w:fldChar w:fldCharType="begin"/>
            </w:r>
            <w:r>
              <w:rPr>
                <w:rFonts w:cs="Arial"/>
              </w:rPr>
              <w:instrText xml:space="preserve">HYPERLINK "http://webdemo.saksoft.com/psa-365/login.html"</w:instrText>
            </w:r>
            <w:r>
              <w:rPr>
                <w:rFonts w:cs="Arial"/>
              </w:rPr>
              <w:fldChar w:fldCharType="separate"/>
            </w:r>
            <w:r>
              <w:rPr>
                <w:rStyle w:val="55"/>
                <w:rFonts w:ascii="Times New Roman" w:hAnsi="Times New Roman" w:cs="Times New Roman"/>
                <w:sz w:val="24"/>
              </w:rPr>
              <w:t>Reminder365</w:t>
            </w:r>
            <w:r>
              <w:rPr>
                <w:rFonts w:cs="Arial"/>
              </w:rPr>
              <w:fldChar w:fldCharType="end"/>
            </w:r>
            <w:commentRangeEnd w:id="25"/>
            <w:r>
              <w:rPr>
                <w:rStyle w:val="51"/>
              </w:rPr>
              <w:commentReference w:id="25"/>
            </w:r>
            <w:r>
              <w:rPr>
                <w:rFonts w:ascii="Times New Roman" w:hAnsi="Times New Roman" w:cs="Times New Roman"/>
                <w:sz w:val="24"/>
              </w:rPr>
              <w:t xml:space="preserve"> to inactivate this reminder.</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Regards and Thanks,</w:t>
            </w:r>
          </w:p>
          <w:p>
            <w:pPr>
              <w:spacing w:after="0" w:line="240" w:lineRule="auto"/>
              <w:rPr>
                <w:rFonts w:ascii="Times New Roman" w:hAnsi="Times New Roman" w:cs="Times New Roman"/>
                <w:sz w:val="24"/>
              </w:rPr>
            </w:pPr>
            <w:r>
              <w:rPr>
                <w:rFonts w:ascii="Times New Roman" w:hAnsi="Times New Roman" w:cs="Times New Roman"/>
                <w:sz w:val="24"/>
              </w:rPr>
              <w:t>Reminder365</w:t>
            </w:r>
          </w:p>
          <w:p>
            <w:pPr>
              <w:spacing w:after="0" w:line="240" w:lineRule="auto"/>
              <w:rPr>
                <w:rFonts w:ascii="Times New Roman" w:hAnsi="Times New Roman" w:cs="Times New Roman"/>
                <w:sz w:val="24"/>
              </w:rPr>
            </w:pPr>
          </w:p>
          <w:p>
            <w:pPr>
              <w:spacing w:after="0" w:line="240" w:lineRule="auto"/>
              <w:rPr>
                <w:rFonts w:cs="Arial"/>
              </w:rPr>
            </w:pPr>
            <w:r>
              <w:rPr>
                <w:rFonts w:ascii="Times New Roman" w:hAnsi="Times New Roman" w:cs="Times New Roman"/>
                <w:sz w:val="24"/>
              </w:rPr>
              <w:t>This is an automatically generated email, please do not reply.</w:t>
            </w:r>
          </w:p>
        </w:tc>
      </w:tr>
    </w:tbl>
    <w:p>
      <w:pPr>
        <w:spacing w:after="0" w:line="240" w:lineRule="auto"/>
      </w:pPr>
    </w:p>
    <w:p>
      <w:pPr>
        <w:pStyle w:val="149"/>
        <w:spacing w:after="0"/>
        <w:ind w:firstLine="720"/>
        <w:rPr>
          <w:i w:val="0"/>
          <w:color w:val="auto"/>
        </w:rPr>
      </w:pPr>
      <w:r>
        <w:rPr>
          <w:i w:val="0"/>
          <w:color w:val="auto"/>
        </w:rPr>
        <w:t>Asset with Asset ID</w:t>
      </w:r>
    </w:p>
    <w:tbl>
      <w:tblPr>
        <w:tblStyle w:val="59"/>
        <w:tblW w:w="8363"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63" w:type="dxa"/>
          </w:tcPr>
          <w:p>
            <w:pPr>
              <w:spacing w:after="0" w:line="240" w:lineRule="auto"/>
              <w:rPr>
                <w:rFonts w:ascii="Times New Roman" w:hAnsi="Times New Roman" w:cs="Times New Roman"/>
                <w:sz w:val="24"/>
              </w:rPr>
            </w:pPr>
            <w:r>
              <w:rPr>
                <w:rFonts w:ascii="Times New Roman" w:hAnsi="Times New Roman" w:cs="Times New Roman"/>
                <w:sz w:val="24"/>
              </w:rPr>
              <w:t xml:space="preserve">Subject: [Expiring] </w:t>
            </w:r>
            <w:commentRangeStart w:id="26"/>
            <w:r>
              <w:rPr>
                <w:rFonts w:ascii="Times New Roman" w:hAnsi="Times New Roman" w:cs="Times New Roman"/>
                <w:sz w:val="24"/>
              </w:rPr>
              <w:t xml:space="preserve">Webbing Sling </w:t>
            </w:r>
            <w:commentRangeEnd w:id="26"/>
            <w:r>
              <w:rPr>
                <w:rStyle w:val="51"/>
                <w:rFonts w:ascii="Times New Roman" w:hAnsi="Times New Roman"/>
              </w:rPr>
              <w:commentReference w:id="26"/>
            </w:r>
            <w:r>
              <w:rPr>
                <w:rFonts w:ascii="Times New Roman" w:hAnsi="Times New Roman" w:cs="Times New Roman"/>
                <w:sz w:val="24"/>
              </w:rPr>
              <w:t>(</w:t>
            </w:r>
            <w:commentRangeStart w:id="27"/>
            <w:r>
              <w:rPr>
                <w:rFonts w:ascii="Times New Roman" w:hAnsi="Times New Roman" w:cs="Times New Roman"/>
                <w:sz w:val="24"/>
              </w:rPr>
              <w:t>5 Ton-3M</w:t>
            </w:r>
            <w:commentRangeEnd w:id="27"/>
            <w:r>
              <w:rPr>
                <w:rStyle w:val="51"/>
                <w:rFonts w:ascii="Times New Roman" w:hAnsi="Times New Roman"/>
              </w:rPr>
              <w:commentReference w:id="27"/>
            </w:r>
            <w:r>
              <w:rPr>
                <w:rFonts w:ascii="Times New Roman" w:hAnsi="Times New Roman" w:cs="Times New Roman"/>
                <w:sz w:val="24"/>
              </w:rPr>
              <w:t xml:space="preserve">) </w:t>
            </w:r>
            <w:commentRangeStart w:id="28"/>
            <w:r>
              <w:rPr>
                <w:rFonts w:ascii="Times New Roman" w:hAnsi="Times New Roman" w:cs="Times New Roman"/>
                <w:sz w:val="24"/>
              </w:rPr>
              <w:t xml:space="preserve">LGUH8031825 </w:t>
            </w:r>
            <w:commentRangeEnd w:id="28"/>
            <w:r>
              <w:rPr>
                <w:rStyle w:val="51"/>
                <w:rFonts w:ascii="Times New Roman" w:hAnsi="Times New Roman"/>
              </w:rPr>
              <w:commentReference w:id="28"/>
            </w:r>
            <w:r>
              <w:rPr>
                <w:rFonts w:ascii="Times New Roman" w:hAnsi="Times New Roman" w:cs="Times New Roman"/>
                <w:sz w:val="24"/>
              </w:rPr>
              <w:t xml:space="preserve">of </w:t>
            </w:r>
            <w:commentRangeStart w:id="29"/>
            <w:r>
              <w:rPr>
                <w:rFonts w:ascii="Times New Roman" w:hAnsi="Times New Roman" w:cs="Times New Roman"/>
                <w:sz w:val="24"/>
              </w:rPr>
              <w:t>TS Store</w:t>
            </w:r>
            <w:commentRangeEnd w:id="29"/>
            <w:r>
              <w:rPr>
                <w:rStyle w:val="51"/>
                <w:rFonts w:ascii="Times New Roman" w:hAnsi="Times New Roman"/>
              </w:rPr>
              <w:commentReference w:id="29"/>
            </w:r>
            <w:r>
              <w:rPr>
                <w:rFonts w:ascii="Times New Roman" w:hAnsi="Times New Roman" w:cs="Times New Roman"/>
                <w:i/>
                <w:iCs/>
                <w:sz w:val="24"/>
              </w:rPr>
              <w:t xml:space="preserve"> </w:t>
            </w:r>
            <w:r>
              <w:rPr>
                <w:rFonts w:ascii="Times New Roman" w:hAnsi="Times New Roman" w:cs="Times New Roman"/>
                <w:sz w:val="24"/>
              </w:rPr>
              <w:t>Will Expire on 03/03/2018</w:t>
            </w:r>
          </w:p>
          <w:p>
            <w:pPr>
              <w:spacing w:after="0" w:line="240" w:lineRule="auto"/>
              <w:rPr>
                <w:rFonts w:ascii="Times New Roman" w:hAnsi="Times New Roman" w:cs="Times New Roman"/>
                <w:sz w:val="24"/>
              </w:rPr>
            </w:pPr>
            <w:r>
              <w:rPr>
                <w:rFonts w:ascii="Times New Roman" w:hAnsi="Times New Roman" w:cs="Times New Roman"/>
                <w:sz w:val="24"/>
              </w:rPr>
              <w:t>Hi Harry Lim,</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Webbing Sling (5 Ton-3M) LGUH8031825 of TS Store</w:t>
            </w:r>
            <w:r>
              <w:rPr>
                <w:rFonts w:ascii="Times New Roman" w:hAnsi="Times New Roman" w:cs="Times New Roman"/>
                <w:i/>
                <w:iCs/>
                <w:sz w:val="24"/>
              </w:rPr>
              <w:t xml:space="preserve"> </w:t>
            </w:r>
            <w:r>
              <w:rPr>
                <w:rFonts w:ascii="Times New Roman" w:hAnsi="Times New Roman" w:cs="Times New Roman"/>
                <w:sz w:val="24"/>
              </w:rPr>
              <w:t>will expire on 03/03/2018. Please take action!</w:t>
            </w:r>
          </w:p>
          <w:p>
            <w:pPr>
              <w:spacing w:after="0" w:line="240" w:lineRule="auto"/>
              <w:rPr>
                <w:rFonts w:ascii="Times New Roman" w:hAnsi="Times New Roman" w:cs="Times New Roman"/>
                <w:sz w:val="24"/>
              </w:rPr>
            </w:pPr>
            <w:r>
              <w:rPr>
                <w:rFonts w:ascii="Times New Roman" w:hAnsi="Times New Roman" w:cs="Times New Roman"/>
                <w:sz w:val="24"/>
              </w:rPr>
              <w:t xml:space="preserve">You may login to </w:t>
            </w:r>
            <w:commentRangeStart w:id="30"/>
            <w:r>
              <w:rPr>
                <w:rFonts w:cs="Arial"/>
              </w:rPr>
              <w:fldChar w:fldCharType="begin"/>
            </w:r>
            <w:r>
              <w:rPr>
                <w:rFonts w:cs="Arial"/>
              </w:rPr>
              <w:instrText xml:space="preserve">HYPERLINK "http://webdemo.saksoft.com/psa-365/login.html"</w:instrText>
            </w:r>
            <w:r>
              <w:rPr>
                <w:rFonts w:cs="Arial"/>
              </w:rPr>
              <w:fldChar w:fldCharType="separate"/>
            </w:r>
            <w:r>
              <w:rPr>
                <w:rStyle w:val="55"/>
                <w:rFonts w:ascii="Times New Roman" w:hAnsi="Times New Roman" w:cs="Times New Roman"/>
                <w:sz w:val="24"/>
              </w:rPr>
              <w:t>Reminder365</w:t>
            </w:r>
            <w:r>
              <w:rPr>
                <w:rFonts w:cs="Arial"/>
              </w:rPr>
              <w:fldChar w:fldCharType="end"/>
            </w:r>
            <w:commentRangeEnd w:id="30"/>
            <w:r>
              <w:rPr>
                <w:rStyle w:val="51"/>
              </w:rPr>
              <w:commentReference w:id="30"/>
            </w:r>
            <w:r>
              <w:rPr>
                <w:rFonts w:ascii="Times New Roman" w:hAnsi="Times New Roman" w:cs="Times New Roman"/>
                <w:sz w:val="24"/>
              </w:rPr>
              <w:t xml:space="preserve"> to inactivate this reminder.</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Regards and Thanks,</w:t>
            </w:r>
          </w:p>
          <w:p>
            <w:pPr>
              <w:spacing w:after="0" w:line="240" w:lineRule="auto"/>
              <w:rPr>
                <w:rFonts w:ascii="Times New Roman" w:hAnsi="Times New Roman" w:cs="Times New Roman"/>
                <w:sz w:val="24"/>
              </w:rPr>
            </w:pPr>
            <w:r>
              <w:rPr>
                <w:rFonts w:ascii="Times New Roman" w:hAnsi="Times New Roman" w:cs="Times New Roman"/>
                <w:sz w:val="24"/>
              </w:rPr>
              <w:t>Reminder365</w:t>
            </w:r>
          </w:p>
          <w:p>
            <w:pPr>
              <w:spacing w:after="0" w:line="240" w:lineRule="auto"/>
              <w:rPr>
                <w:rFonts w:ascii="Times New Roman" w:hAnsi="Times New Roman" w:cs="Times New Roman"/>
                <w:sz w:val="24"/>
              </w:rPr>
            </w:pPr>
          </w:p>
          <w:p>
            <w:pPr>
              <w:spacing w:after="0" w:line="240" w:lineRule="auto"/>
              <w:rPr>
                <w:rFonts w:cs="Arial"/>
              </w:rPr>
            </w:pPr>
            <w:r>
              <w:rPr>
                <w:rFonts w:ascii="Times New Roman" w:hAnsi="Times New Roman" w:cs="Times New Roman"/>
                <w:sz w:val="24"/>
              </w:rPr>
              <w:t>This is an automatically generated email, please do not reply.</w:t>
            </w:r>
          </w:p>
        </w:tc>
      </w:tr>
    </w:tbl>
    <w:p>
      <w:pPr>
        <w:spacing w:after="0" w:line="240" w:lineRule="auto"/>
      </w:pPr>
      <w:r>
        <w:tab/>
      </w:r>
    </w:p>
    <w:p>
      <w:pPr>
        <w:spacing w:after="0" w:line="240" w:lineRule="auto"/>
      </w:pPr>
    </w:p>
    <w:p>
      <w:pPr>
        <w:pStyle w:val="149"/>
        <w:spacing w:after="0"/>
        <w:ind w:firstLine="720"/>
        <w:rPr>
          <w:color w:val="auto"/>
        </w:rPr>
      </w:pPr>
      <w:r>
        <w:rPr>
          <w:color w:val="auto"/>
        </w:rPr>
        <w:t xml:space="preserve">Expiration Notification Example </w:t>
      </w:r>
    </w:p>
    <w:p>
      <w:pPr>
        <w:pStyle w:val="149"/>
        <w:spacing w:after="0"/>
        <w:ind w:firstLine="720"/>
        <w:rPr>
          <w:i w:val="0"/>
          <w:color w:val="auto"/>
        </w:rPr>
      </w:pPr>
      <w:r>
        <w:rPr>
          <w:i w:val="0"/>
          <w:color w:val="auto"/>
        </w:rPr>
        <w:t>Asset without Asset ID</w:t>
      </w:r>
    </w:p>
    <w:tbl>
      <w:tblPr>
        <w:tblStyle w:val="59"/>
        <w:tblW w:w="8363"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63" w:type="dxa"/>
          </w:tcPr>
          <w:p>
            <w:pPr>
              <w:spacing w:after="0" w:line="240" w:lineRule="auto"/>
              <w:rPr>
                <w:rFonts w:ascii="Times New Roman" w:hAnsi="Times New Roman" w:cs="Times New Roman"/>
                <w:sz w:val="24"/>
              </w:rPr>
            </w:pPr>
            <w:r>
              <w:rPr>
                <w:rFonts w:ascii="Times New Roman" w:hAnsi="Times New Roman" w:cs="Times New Roman"/>
                <w:sz w:val="24"/>
              </w:rPr>
              <w:t xml:space="preserve">Subject: [Expired!!!] </w:t>
            </w:r>
            <w:commentRangeStart w:id="31"/>
            <w:r>
              <w:rPr>
                <w:rFonts w:ascii="Times New Roman" w:hAnsi="Times New Roman" w:cs="Times New Roman"/>
                <w:sz w:val="24"/>
              </w:rPr>
              <w:t>Statutory Certificates</w:t>
            </w:r>
            <w:commentRangeEnd w:id="31"/>
            <w:r>
              <w:rPr>
                <w:rStyle w:val="51"/>
                <w:rFonts w:ascii="Times New Roman" w:hAnsi="Times New Roman"/>
              </w:rPr>
              <w:commentReference w:id="31"/>
            </w:r>
            <w:r>
              <w:rPr>
                <w:rFonts w:ascii="Times New Roman" w:hAnsi="Times New Roman" w:cs="Times New Roman"/>
                <w:sz w:val="24"/>
              </w:rPr>
              <w:t xml:space="preserve"> (</w:t>
            </w:r>
            <w:commentRangeStart w:id="32"/>
            <w:r>
              <w:rPr>
                <w:rFonts w:ascii="Times New Roman" w:hAnsi="Times New Roman" w:cs="Times New Roman"/>
                <w:sz w:val="24"/>
              </w:rPr>
              <w:t>Load Line Cert</w:t>
            </w:r>
            <w:commentRangeEnd w:id="32"/>
            <w:r>
              <w:rPr>
                <w:rStyle w:val="51"/>
                <w:rFonts w:ascii="Times New Roman" w:hAnsi="Times New Roman"/>
              </w:rPr>
              <w:commentReference w:id="32"/>
            </w:r>
            <w:r>
              <w:rPr>
                <w:rFonts w:ascii="Times New Roman" w:hAnsi="Times New Roman" w:cs="Times New Roman"/>
                <w:sz w:val="24"/>
              </w:rPr>
              <w:t xml:space="preserve">) of </w:t>
            </w:r>
            <w:commentRangeStart w:id="33"/>
            <w:r>
              <w:rPr>
                <w:rFonts w:ascii="Times New Roman" w:hAnsi="Times New Roman" w:cs="Times New Roman"/>
                <w:sz w:val="24"/>
              </w:rPr>
              <w:t>CS01 - Reliant</w:t>
            </w:r>
            <w:commentRangeEnd w:id="33"/>
            <w:r>
              <w:rPr>
                <w:rStyle w:val="51"/>
                <w:rFonts w:ascii="Times New Roman" w:hAnsi="Times New Roman"/>
              </w:rPr>
              <w:commentReference w:id="33"/>
            </w:r>
            <w:r>
              <w:rPr>
                <w:rFonts w:ascii="Times New Roman" w:hAnsi="Times New Roman" w:cs="Times New Roman"/>
                <w:sz w:val="24"/>
              </w:rPr>
              <w:t xml:space="preserve"> has Expired on 01/01/2018</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Hi Harry Lim,</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 xml:space="preserve">Statutory Certificates (Load Line Cert) of CS01 - Reliant has </w:t>
            </w:r>
            <w:commentRangeStart w:id="34"/>
            <w:r>
              <w:rPr>
                <w:rFonts w:ascii="Times New Roman" w:hAnsi="Times New Roman" w:cs="Times New Roman"/>
                <w:color w:val="FF0000"/>
                <w:sz w:val="24"/>
              </w:rPr>
              <w:t>expired</w:t>
            </w:r>
            <w:r>
              <w:rPr>
                <w:rFonts w:ascii="Times New Roman" w:hAnsi="Times New Roman" w:cs="Times New Roman"/>
                <w:sz w:val="24"/>
              </w:rPr>
              <w:t xml:space="preserve"> </w:t>
            </w:r>
            <w:commentRangeEnd w:id="34"/>
            <w:r>
              <w:rPr>
                <w:rStyle w:val="51"/>
              </w:rPr>
              <w:commentReference w:id="34"/>
            </w:r>
            <w:r>
              <w:rPr>
                <w:rFonts w:ascii="Times New Roman" w:hAnsi="Times New Roman" w:cs="Times New Roman"/>
                <w:sz w:val="24"/>
              </w:rPr>
              <w:t>on 01/01/2018. Please take action!</w:t>
            </w:r>
          </w:p>
          <w:p>
            <w:pPr>
              <w:spacing w:after="0" w:line="240" w:lineRule="auto"/>
              <w:rPr>
                <w:rFonts w:ascii="Times New Roman" w:hAnsi="Times New Roman" w:cs="Times New Roman"/>
                <w:sz w:val="24"/>
              </w:rPr>
            </w:pPr>
            <w:r>
              <w:rPr>
                <w:rFonts w:ascii="Times New Roman" w:hAnsi="Times New Roman" w:cs="Times New Roman"/>
                <w:sz w:val="24"/>
              </w:rPr>
              <w:t>You may login to</w:t>
            </w:r>
            <w:commentRangeStart w:id="35"/>
            <w:r>
              <w:rPr>
                <w:rFonts w:ascii="Times New Roman" w:hAnsi="Times New Roman" w:cs="Times New Roman"/>
                <w:sz w:val="24"/>
              </w:rPr>
              <w:t xml:space="preserve"> </w:t>
            </w:r>
            <w:r>
              <w:fldChar w:fldCharType="begin"/>
            </w:r>
            <w:r>
              <w:instrText xml:space="preserve"> HYPERLINK "http://webdemo.saksoft.com/psa-365/login.html" </w:instrText>
            </w:r>
            <w:r>
              <w:fldChar w:fldCharType="separate"/>
            </w:r>
            <w:r>
              <w:rPr>
                <w:rStyle w:val="55"/>
                <w:rFonts w:ascii="Times New Roman" w:hAnsi="Times New Roman" w:cs="Times New Roman"/>
                <w:sz w:val="24"/>
              </w:rPr>
              <w:t>Reminder365</w:t>
            </w:r>
            <w:r>
              <w:rPr>
                <w:rStyle w:val="55"/>
                <w:rFonts w:ascii="Times New Roman" w:hAnsi="Times New Roman" w:cs="Times New Roman"/>
                <w:sz w:val="24"/>
              </w:rPr>
              <w:fldChar w:fldCharType="end"/>
            </w:r>
            <w:commentRangeEnd w:id="35"/>
            <w:r>
              <w:rPr>
                <w:rStyle w:val="51"/>
              </w:rPr>
              <w:commentReference w:id="35"/>
            </w:r>
            <w:r>
              <w:rPr>
                <w:rFonts w:ascii="Times New Roman" w:hAnsi="Times New Roman" w:cs="Times New Roman"/>
                <w:sz w:val="24"/>
              </w:rPr>
              <w:t xml:space="preserve"> to inactivate this reminder.</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Regards and Thanks,</w:t>
            </w:r>
          </w:p>
          <w:p>
            <w:pPr>
              <w:spacing w:after="0" w:line="240" w:lineRule="auto"/>
              <w:rPr>
                <w:rFonts w:ascii="Times New Roman" w:hAnsi="Times New Roman" w:cs="Times New Roman"/>
                <w:sz w:val="24"/>
              </w:rPr>
            </w:pPr>
            <w:r>
              <w:rPr>
                <w:rFonts w:ascii="Times New Roman" w:hAnsi="Times New Roman" w:cs="Times New Roman"/>
                <w:sz w:val="24"/>
              </w:rPr>
              <w:t>Reminder365</w:t>
            </w:r>
          </w:p>
          <w:p>
            <w:pPr>
              <w:spacing w:after="0" w:line="240" w:lineRule="auto"/>
              <w:rPr>
                <w:rFonts w:ascii="Times New Roman" w:hAnsi="Times New Roman" w:cs="Times New Roman"/>
                <w:sz w:val="24"/>
              </w:rPr>
            </w:pPr>
          </w:p>
          <w:p>
            <w:pPr>
              <w:spacing w:after="0" w:line="240" w:lineRule="auto"/>
              <w:rPr>
                <w:rFonts w:cs="Arial"/>
              </w:rPr>
            </w:pPr>
            <w:r>
              <w:rPr>
                <w:rFonts w:ascii="Times New Roman" w:hAnsi="Times New Roman" w:cs="Times New Roman"/>
                <w:sz w:val="24"/>
              </w:rPr>
              <w:t>This is an automatically generated email, please do not reply.</w:t>
            </w:r>
          </w:p>
        </w:tc>
      </w:tr>
    </w:tbl>
    <w:p>
      <w:pPr>
        <w:spacing w:after="0" w:line="240" w:lineRule="auto"/>
      </w:pPr>
    </w:p>
    <w:p>
      <w:pPr>
        <w:pStyle w:val="149"/>
        <w:spacing w:after="0"/>
        <w:ind w:firstLine="720"/>
        <w:rPr>
          <w:i w:val="0"/>
          <w:color w:val="auto"/>
        </w:rPr>
      </w:pPr>
      <w:r>
        <w:rPr>
          <w:i w:val="0"/>
          <w:color w:val="auto"/>
        </w:rPr>
        <w:t>Asset with Asset ID</w:t>
      </w:r>
    </w:p>
    <w:tbl>
      <w:tblPr>
        <w:tblStyle w:val="59"/>
        <w:tblW w:w="8363"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63" w:type="dxa"/>
          </w:tcPr>
          <w:p>
            <w:pPr>
              <w:spacing w:after="0" w:line="240" w:lineRule="auto"/>
              <w:rPr>
                <w:rFonts w:ascii="Times New Roman" w:hAnsi="Times New Roman" w:cs="Times New Roman"/>
                <w:sz w:val="24"/>
              </w:rPr>
            </w:pPr>
            <w:r>
              <w:rPr>
                <w:rFonts w:ascii="Times New Roman" w:hAnsi="Times New Roman" w:cs="Times New Roman"/>
                <w:sz w:val="24"/>
              </w:rPr>
              <w:t xml:space="preserve">Subject: [Expired!!!] </w:t>
            </w:r>
            <w:commentRangeStart w:id="36"/>
            <w:r>
              <w:rPr>
                <w:rFonts w:ascii="Times New Roman" w:hAnsi="Times New Roman" w:cs="Times New Roman"/>
                <w:sz w:val="24"/>
              </w:rPr>
              <w:t xml:space="preserve">Webbing Sling </w:t>
            </w:r>
            <w:commentRangeEnd w:id="36"/>
            <w:r>
              <w:rPr>
                <w:rStyle w:val="51"/>
                <w:rFonts w:ascii="Times New Roman" w:hAnsi="Times New Roman"/>
              </w:rPr>
              <w:commentReference w:id="36"/>
            </w:r>
            <w:r>
              <w:rPr>
                <w:rFonts w:ascii="Times New Roman" w:hAnsi="Times New Roman" w:cs="Times New Roman"/>
                <w:sz w:val="24"/>
              </w:rPr>
              <w:t>(</w:t>
            </w:r>
            <w:commentRangeStart w:id="37"/>
            <w:r>
              <w:rPr>
                <w:rFonts w:ascii="Times New Roman" w:hAnsi="Times New Roman" w:cs="Times New Roman"/>
                <w:sz w:val="24"/>
              </w:rPr>
              <w:t>5 Ton-3M</w:t>
            </w:r>
            <w:commentRangeEnd w:id="37"/>
            <w:r>
              <w:rPr>
                <w:rStyle w:val="51"/>
                <w:rFonts w:ascii="Times New Roman" w:hAnsi="Times New Roman"/>
              </w:rPr>
              <w:commentReference w:id="37"/>
            </w:r>
            <w:r>
              <w:rPr>
                <w:rFonts w:ascii="Times New Roman" w:hAnsi="Times New Roman" w:cs="Times New Roman"/>
                <w:sz w:val="24"/>
              </w:rPr>
              <w:t xml:space="preserve">) </w:t>
            </w:r>
            <w:commentRangeStart w:id="38"/>
            <w:r>
              <w:rPr>
                <w:rFonts w:ascii="Times New Roman" w:hAnsi="Times New Roman" w:cs="Times New Roman"/>
                <w:sz w:val="24"/>
              </w:rPr>
              <w:t xml:space="preserve">LGUH8031825 </w:t>
            </w:r>
            <w:commentRangeEnd w:id="38"/>
            <w:r>
              <w:rPr>
                <w:rStyle w:val="51"/>
                <w:rFonts w:ascii="Times New Roman" w:hAnsi="Times New Roman"/>
              </w:rPr>
              <w:commentReference w:id="38"/>
            </w:r>
            <w:r>
              <w:rPr>
                <w:rFonts w:ascii="Times New Roman" w:hAnsi="Times New Roman" w:cs="Times New Roman"/>
                <w:sz w:val="24"/>
              </w:rPr>
              <w:t xml:space="preserve">of </w:t>
            </w:r>
            <w:commentRangeStart w:id="39"/>
            <w:r>
              <w:rPr>
                <w:rFonts w:ascii="Times New Roman" w:hAnsi="Times New Roman" w:cs="Times New Roman"/>
                <w:sz w:val="24"/>
              </w:rPr>
              <w:t>TS Store</w:t>
            </w:r>
            <w:commentRangeEnd w:id="39"/>
            <w:r>
              <w:rPr>
                <w:rStyle w:val="51"/>
                <w:rFonts w:ascii="Times New Roman" w:hAnsi="Times New Roman"/>
              </w:rPr>
              <w:commentReference w:id="39"/>
            </w:r>
            <w:r>
              <w:rPr>
                <w:rFonts w:ascii="Times New Roman" w:hAnsi="Times New Roman" w:cs="Times New Roman"/>
                <w:i/>
                <w:iCs/>
                <w:sz w:val="24"/>
              </w:rPr>
              <w:t xml:space="preserve"> </w:t>
            </w:r>
            <w:r>
              <w:rPr>
                <w:rFonts w:ascii="Times New Roman" w:hAnsi="Times New Roman" w:cs="Times New Roman"/>
                <w:sz w:val="24"/>
              </w:rPr>
              <w:t>has Expired on 01/01/2018</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Hi Harry Lim,</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Webbing Sling (5 Ton-3M) LGUH8031825 of TS Store</w:t>
            </w:r>
            <w:r>
              <w:rPr>
                <w:rFonts w:ascii="Times New Roman" w:hAnsi="Times New Roman" w:cs="Times New Roman"/>
                <w:i/>
                <w:iCs/>
                <w:sz w:val="24"/>
              </w:rPr>
              <w:t xml:space="preserve"> </w:t>
            </w:r>
            <w:r>
              <w:rPr>
                <w:rFonts w:ascii="Times New Roman" w:hAnsi="Times New Roman" w:cs="Times New Roman"/>
                <w:sz w:val="24"/>
              </w:rPr>
              <w:t xml:space="preserve">has </w:t>
            </w:r>
            <w:commentRangeStart w:id="40"/>
            <w:r>
              <w:rPr>
                <w:rFonts w:ascii="Times New Roman" w:hAnsi="Times New Roman" w:cs="Times New Roman"/>
                <w:color w:val="FF0000"/>
                <w:sz w:val="24"/>
              </w:rPr>
              <w:t>expired</w:t>
            </w:r>
            <w:r>
              <w:rPr>
                <w:rFonts w:ascii="Times New Roman" w:hAnsi="Times New Roman" w:cs="Times New Roman"/>
                <w:sz w:val="24"/>
              </w:rPr>
              <w:t xml:space="preserve"> </w:t>
            </w:r>
            <w:commentRangeEnd w:id="40"/>
            <w:r>
              <w:rPr>
                <w:rStyle w:val="51"/>
              </w:rPr>
              <w:commentReference w:id="40"/>
            </w:r>
            <w:r>
              <w:rPr>
                <w:rFonts w:ascii="Times New Roman" w:hAnsi="Times New Roman" w:cs="Times New Roman"/>
                <w:sz w:val="24"/>
              </w:rPr>
              <w:t>on 01/01/2018. Please take action!</w:t>
            </w:r>
          </w:p>
          <w:p>
            <w:pPr>
              <w:spacing w:after="0" w:line="240" w:lineRule="auto"/>
              <w:rPr>
                <w:rFonts w:ascii="Times New Roman" w:hAnsi="Times New Roman" w:cs="Times New Roman"/>
                <w:sz w:val="24"/>
              </w:rPr>
            </w:pPr>
            <w:r>
              <w:rPr>
                <w:rFonts w:ascii="Times New Roman" w:hAnsi="Times New Roman" w:cs="Times New Roman"/>
                <w:sz w:val="24"/>
              </w:rPr>
              <w:t xml:space="preserve">You may login to </w:t>
            </w:r>
            <w:commentRangeStart w:id="41"/>
            <w:r>
              <w:rPr>
                <w:rFonts w:cs="Arial"/>
              </w:rPr>
              <w:fldChar w:fldCharType="begin"/>
            </w:r>
            <w:r>
              <w:rPr>
                <w:rFonts w:cs="Arial"/>
              </w:rPr>
              <w:instrText xml:space="preserve">HYPERLINK "http://webdemo.saksoft.com/psa-365/login.html"</w:instrText>
            </w:r>
            <w:r>
              <w:rPr>
                <w:rFonts w:cs="Arial"/>
              </w:rPr>
              <w:fldChar w:fldCharType="separate"/>
            </w:r>
            <w:r>
              <w:rPr>
                <w:rStyle w:val="55"/>
                <w:rFonts w:ascii="Times New Roman" w:hAnsi="Times New Roman" w:cs="Times New Roman"/>
                <w:sz w:val="24"/>
              </w:rPr>
              <w:t>Reminder365</w:t>
            </w:r>
            <w:r>
              <w:rPr>
                <w:rFonts w:cs="Arial"/>
              </w:rPr>
              <w:fldChar w:fldCharType="end"/>
            </w:r>
            <w:commentRangeEnd w:id="41"/>
            <w:r>
              <w:rPr>
                <w:rStyle w:val="51"/>
              </w:rPr>
              <w:commentReference w:id="41"/>
            </w:r>
            <w:r>
              <w:rPr>
                <w:rFonts w:ascii="Times New Roman" w:hAnsi="Times New Roman" w:cs="Times New Roman"/>
                <w:sz w:val="24"/>
              </w:rPr>
              <w:t xml:space="preserve"> to inactivate this reminder.</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Regards and Thanks,</w:t>
            </w:r>
          </w:p>
          <w:p>
            <w:pPr>
              <w:spacing w:after="0" w:line="240" w:lineRule="auto"/>
              <w:rPr>
                <w:rFonts w:ascii="Times New Roman" w:hAnsi="Times New Roman" w:cs="Times New Roman"/>
                <w:sz w:val="24"/>
              </w:rPr>
            </w:pPr>
            <w:r>
              <w:rPr>
                <w:rFonts w:ascii="Times New Roman" w:hAnsi="Times New Roman" w:cs="Times New Roman"/>
                <w:sz w:val="24"/>
              </w:rPr>
              <w:t>Reminder365</w:t>
            </w:r>
          </w:p>
          <w:p>
            <w:pPr>
              <w:spacing w:after="0" w:line="240" w:lineRule="auto"/>
              <w:rPr>
                <w:rFonts w:ascii="Times New Roman" w:hAnsi="Times New Roman" w:cs="Times New Roman"/>
                <w:sz w:val="24"/>
              </w:rPr>
            </w:pPr>
          </w:p>
          <w:p>
            <w:pPr>
              <w:spacing w:after="0" w:line="240" w:lineRule="auto"/>
              <w:rPr>
                <w:rFonts w:cs="Arial"/>
              </w:rPr>
            </w:pPr>
            <w:r>
              <w:rPr>
                <w:rFonts w:ascii="Times New Roman" w:hAnsi="Times New Roman" w:cs="Times New Roman"/>
                <w:sz w:val="24"/>
              </w:rPr>
              <w:t>This is an automatically generated email, please do not reply.</w:t>
            </w:r>
          </w:p>
        </w:tc>
      </w:tr>
    </w:tbl>
    <w:p>
      <w:pPr>
        <w:spacing w:after="0"/>
      </w:pPr>
      <w:r>
        <w:tab/>
      </w:r>
    </w:p>
    <w:p/>
    <w:p>
      <w:pPr>
        <w:pStyle w:val="5"/>
        <w:spacing w:before="0" w:after="0"/>
      </w:pPr>
      <w:bookmarkStart w:id="329" w:name="_Toc506804036"/>
      <w:r>
        <w:t>Staff Reminder Module</w:t>
      </w:r>
      <w:bookmarkEnd w:id="329"/>
    </w:p>
    <w:p>
      <w:pPr>
        <w:pStyle w:val="6"/>
        <w:numPr>
          <w:ilvl w:val="0"/>
          <w:numId w:val="0"/>
        </w:numPr>
        <w:spacing w:before="0"/>
        <w:ind w:left="864" w:hanging="144"/>
        <w:rPr>
          <w:b/>
        </w:rPr>
      </w:pPr>
      <w:r>
        <w:rPr>
          <w:b/>
        </w:rPr>
        <w:t>Reminder Notification</w:t>
      </w:r>
    </w:p>
    <w:p>
      <w:pPr>
        <w:pStyle w:val="149"/>
        <w:spacing w:after="0"/>
        <w:ind w:firstLine="720"/>
        <w:rPr>
          <w:color w:val="auto"/>
        </w:rPr>
      </w:pPr>
      <w:r>
        <w:rPr>
          <w:color w:val="auto"/>
        </w:rPr>
        <w:t>1st, 2nd, and 3rd Reminder Notification Example</w:t>
      </w:r>
    </w:p>
    <w:tbl>
      <w:tblPr>
        <w:tblStyle w:val="59"/>
        <w:tblW w:w="8363"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63" w:type="dxa"/>
          </w:tcPr>
          <w:p>
            <w:pPr>
              <w:spacing w:after="0" w:line="240" w:lineRule="auto"/>
              <w:rPr>
                <w:rFonts w:ascii="Times New Roman" w:hAnsi="Times New Roman" w:cs="Times New Roman"/>
                <w:sz w:val="24"/>
              </w:rPr>
            </w:pPr>
            <w:r>
              <w:rPr>
                <w:rFonts w:ascii="Times New Roman" w:hAnsi="Times New Roman" w:cs="Times New Roman"/>
                <w:sz w:val="24"/>
              </w:rPr>
              <w:t xml:space="preserve">Subject: [Expiring]Employment Pass of </w:t>
            </w:r>
            <w:commentRangeStart w:id="42"/>
            <w:r>
              <w:rPr>
                <w:rFonts w:ascii="Times New Roman" w:hAnsi="Times New Roman" w:cs="Times New Roman"/>
                <w:sz w:val="24"/>
              </w:rPr>
              <w:t>Jerry Tay</w:t>
            </w:r>
            <w:commentRangeEnd w:id="42"/>
            <w:r>
              <w:rPr>
                <w:rStyle w:val="51"/>
                <w:rFonts w:ascii="Times New Roman" w:hAnsi="Times New Roman"/>
              </w:rPr>
              <w:commentReference w:id="42"/>
            </w:r>
            <w:r>
              <w:rPr>
                <w:rFonts w:ascii="Times New Roman" w:hAnsi="Times New Roman" w:cs="Times New Roman"/>
                <w:sz w:val="24"/>
              </w:rPr>
              <w:t>(</w:t>
            </w:r>
            <w:commentRangeStart w:id="43"/>
            <w:r>
              <w:rPr>
                <w:rFonts w:ascii="Times New Roman" w:hAnsi="Times New Roman" w:cs="Times New Roman"/>
                <w:sz w:val="24"/>
              </w:rPr>
              <w:t>JT</w:t>
            </w:r>
            <w:commentRangeEnd w:id="43"/>
            <w:r>
              <w:rPr>
                <w:rStyle w:val="51"/>
                <w:rFonts w:ascii="Times New Roman" w:hAnsi="Times New Roman"/>
              </w:rPr>
              <w:commentReference w:id="43"/>
            </w:r>
            <w:r>
              <w:rPr>
                <w:rFonts w:ascii="Times New Roman" w:hAnsi="Times New Roman" w:cs="Times New Roman"/>
                <w:sz w:val="24"/>
              </w:rPr>
              <w:t>) Will Expire on 03/03/2018</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 xml:space="preserve">Hi </w:t>
            </w:r>
            <w:commentRangeStart w:id="44"/>
            <w:r>
              <w:rPr>
                <w:rFonts w:ascii="Times New Roman" w:hAnsi="Times New Roman" w:cs="Times New Roman"/>
                <w:sz w:val="24"/>
              </w:rPr>
              <w:t>Harry Lim</w:t>
            </w:r>
            <w:commentRangeEnd w:id="44"/>
            <w:r>
              <w:rPr>
                <w:rStyle w:val="51"/>
                <w:rFonts w:ascii="Times New Roman" w:hAnsi="Times New Roman"/>
              </w:rPr>
              <w:commentReference w:id="44"/>
            </w:r>
            <w:r>
              <w:rPr>
                <w:rFonts w:ascii="Times New Roman" w:hAnsi="Times New Roman" w:cs="Times New Roman"/>
                <w:sz w:val="24"/>
              </w:rPr>
              <w:t>,</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Employment Pass of Jerry Tay(JT) will expire on 03/03/2018. Please take action!</w:t>
            </w:r>
          </w:p>
          <w:p>
            <w:pPr>
              <w:spacing w:after="0" w:line="240" w:lineRule="auto"/>
              <w:rPr>
                <w:rFonts w:ascii="Times New Roman" w:hAnsi="Times New Roman" w:cs="Times New Roman"/>
                <w:sz w:val="24"/>
              </w:rPr>
            </w:pPr>
            <w:r>
              <w:rPr>
                <w:rFonts w:ascii="Times New Roman" w:hAnsi="Times New Roman" w:cs="Times New Roman"/>
                <w:sz w:val="24"/>
              </w:rPr>
              <w:t xml:space="preserve">You may login to </w:t>
            </w:r>
            <w:commentRangeStart w:id="45"/>
            <w:r>
              <w:rPr>
                <w:rFonts w:cs="Arial"/>
              </w:rPr>
              <w:fldChar w:fldCharType="begin"/>
            </w:r>
            <w:r>
              <w:rPr>
                <w:rFonts w:cs="Arial"/>
              </w:rPr>
              <w:instrText xml:space="preserve">HYPERLINK "http://webdemo.saksoft.com/psa-365/login.html"</w:instrText>
            </w:r>
            <w:r>
              <w:rPr>
                <w:rFonts w:cs="Arial"/>
              </w:rPr>
              <w:fldChar w:fldCharType="separate"/>
            </w:r>
            <w:r>
              <w:rPr>
                <w:rStyle w:val="55"/>
                <w:rFonts w:ascii="Times New Roman" w:hAnsi="Times New Roman" w:cs="Times New Roman"/>
                <w:sz w:val="24"/>
              </w:rPr>
              <w:t>Reminder365</w:t>
            </w:r>
            <w:r>
              <w:rPr>
                <w:rFonts w:cs="Arial"/>
              </w:rPr>
              <w:fldChar w:fldCharType="end"/>
            </w:r>
            <w:commentRangeEnd w:id="45"/>
            <w:r>
              <w:rPr>
                <w:rStyle w:val="51"/>
              </w:rPr>
              <w:commentReference w:id="45"/>
            </w:r>
            <w:r>
              <w:rPr>
                <w:rFonts w:ascii="Times New Roman" w:hAnsi="Times New Roman" w:cs="Times New Roman"/>
                <w:sz w:val="24"/>
              </w:rPr>
              <w:t xml:space="preserve"> to inactivate this reminder.</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Regards and Thanks,</w:t>
            </w:r>
          </w:p>
          <w:p>
            <w:pPr>
              <w:spacing w:after="0" w:line="240" w:lineRule="auto"/>
              <w:rPr>
                <w:rFonts w:ascii="Times New Roman" w:hAnsi="Times New Roman" w:cs="Times New Roman"/>
                <w:sz w:val="24"/>
              </w:rPr>
            </w:pPr>
            <w:r>
              <w:rPr>
                <w:rFonts w:ascii="Times New Roman" w:hAnsi="Times New Roman" w:cs="Times New Roman"/>
                <w:sz w:val="24"/>
              </w:rPr>
              <w:t>Reminder365</w:t>
            </w:r>
          </w:p>
          <w:p>
            <w:pPr>
              <w:spacing w:after="0" w:line="240" w:lineRule="auto"/>
              <w:rPr>
                <w:rFonts w:ascii="Times New Roman" w:hAnsi="Times New Roman" w:cs="Times New Roman"/>
                <w:sz w:val="24"/>
              </w:rPr>
            </w:pPr>
          </w:p>
          <w:p>
            <w:pPr>
              <w:spacing w:after="0" w:line="240" w:lineRule="auto"/>
              <w:rPr>
                <w:rFonts w:cs="Arial"/>
              </w:rPr>
            </w:pPr>
            <w:r>
              <w:rPr>
                <w:rFonts w:ascii="Times New Roman" w:hAnsi="Times New Roman" w:cs="Times New Roman"/>
                <w:sz w:val="24"/>
              </w:rPr>
              <w:t>This is an automatically generated email, please do not reply.</w:t>
            </w:r>
          </w:p>
        </w:tc>
      </w:tr>
    </w:tbl>
    <w:p>
      <w:pPr>
        <w:pStyle w:val="149"/>
        <w:spacing w:after="0"/>
        <w:ind w:firstLine="720"/>
        <w:rPr>
          <w:color w:val="auto"/>
        </w:rPr>
      </w:pPr>
    </w:p>
    <w:p>
      <w:pPr>
        <w:pStyle w:val="149"/>
        <w:spacing w:after="0"/>
        <w:ind w:firstLine="720"/>
        <w:rPr>
          <w:color w:val="auto"/>
        </w:rPr>
      </w:pPr>
      <w:r>
        <w:rPr>
          <w:color w:val="auto"/>
        </w:rPr>
        <w:t>Expiration Notification Example</w:t>
      </w:r>
    </w:p>
    <w:tbl>
      <w:tblPr>
        <w:tblStyle w:val="59"/>
        <w:tblW w:w="8363" w:type="dxa"/>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63" w:type="dxa"/>
          </w:tcPr>
          <w:p>
            <w:pPr>
              <w:spacing w:after="0" w:line="240" w:lineRule="auto"/>
              <w:rPr>
                <w:rFonts w:ascii="Times New Roman" w:hAnsi="Times New Roman" w:cs="Times New Roman"/>
                <w:sz w:val="24"/>
              </w:rPr>
            </w:pPr>
            <w:r>
              <w:rPr>
                <w:rFonts w:ascii="Times New Roman" w:hAnsi="Times New Roman" w:cs="Times New Roman"/>
                <w:sz w:val="24"/>
              </w:rPr>
              <w:t>Subject: [Expired!!!]Employment Pass of Jerry Tay(JT) has Expired on 01/01/2018</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Hi Harry Lim,</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 xml:space="preserve">Employment Pass of Jerry Tay(JT) has </w:t>
            </w:r>
            <w:commentRangeStart w:id="46"/>
            <w:r>
              <w:rPr>
                <w:rFonts w:ascii="Times New Roman" w:hAnsi="Times New Roman" w:cs="Times New Roman"/>
                <w:color w:val="FF0000"/>
                <w:sz w:val="24"/>
              </w:rPr>
              <w:t>expired</w:t>
            </w:r>
            <w:r>
              <w:rPr>
                <w:rFonts w:ascii="Times New Roman" w:hAnsi="Times New Roman" w:cs="Times New Roman"/>
                <w:sz w:val="24"/>
              </w:rPr>
              <w:t xml:space="preserve"> </w:t>
            </w:r>
            <w:commentRangeEnd w:id="46"/>
            <w:r>
              <w:rPr>
                <w:rStyle w:val="51"/>
              </w:rPr>
              <w:commentReference w:id="46"/>
            </w:r>
            <w:r>
              <w:rPr>
                <w:rFonts w:ascii="Times New Roman" w:hAnsi="Times New Roman" w:cs="Times New Roman"/>
                <w:sz w:val="24"/>
              </w:rPr>
              <w:t>on 01/01/2018. Please take action!</w:t>
            </w:r>
          </w:p>
          <w:p>
            <w:pPr>
              <w:spacing w:after="0" w:line="240" w:lineRule="auto"/>
              <w:rPr>
                <w:rFonts w:ascii="Times New Roman" w:hAnsi="Times New Roman" w:cs="Times New Roman"/>
                <w:sz w:val="24"/>
              </w:rPr>
            </w:pPr>
            <w:r>
              <w:rPr>
                <w:rFonts w:ascii="Times New Roman" w:hAnsi="Times New Roman" w:cs="Times New Roman"/>
                <w:sz w:val="24"/>
              </w:rPr>
              <w:t xml:space="preserve">You may login to </w:t>
            </w:r>
            <w:commentRangeStart w:id="47"/>
            <w:r>
              <w:rPr>
                <w:rFonts w:cs="Arial"/>
              </w:rPr>
              <w:fldChar w:fldCharType="begin"/>
            </w:r>
            <w:r>
              <w:rPr>
                <w:rFonts w:cs="Arial"/>
              </w:rPr>
              <w:instrText xml:space="preserve">HYPERLINK "http://webdemo.saksoft.com/psa-365/login.html"</w:instrText>
            </w:r>
            <w:r>
              <w:rPr>
                <w:rFonts w:cs="Arial"/>
              </w:rPr>
              <w:fldChar w:fldCharType="separate"/>
            </w:r>
            <w:r>
              <w:rPr>
                <w:rStyle w:val="55"/>
                <w:rFonts w:ascii="Times New Roman" w:hAnsi="Times New Roman" w:cs="Times New Roman"/>
                <w:sz w:val="24"/>
              </w:rPr>
              <w:t>Reminder365</w:t>
            </w:r>
            <w:r>
              <w:rPr>
                <w:rFonts w:cs="Arial"/>
              </w:rPr>
              <w:fldChar w:fldCharType="end"/>
            </w:r>
            <w:commentRangeEnd w:id="47"/>
            <w:r>
              <w:rPr>
                <w:rStyle w:val="51"/>
              </w:rPr>
              <w:commentReference w:id="47"/>
            </w:r>
            <w:r>
              <w:rPr>
                <w:rFonts w:ascii="Times New Roman" w:hAnsi="Times New Roman" w:cs="Times New Roman"/>
                <w:sz w:val="24"/>
              </w:rPr>
              <w:t xml:space="preserve"> to inactivate this reminder.</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Regards and Thanks,</w:t>
            </w:r>
          </w:p>
          <w:p>
            <w:pPr>
              <w:spacing w:after="0" w:line="240" w:lineRule="auto"/>
              <w:rPr>
                <w:rFonts w:ascii="Times New Roman" w:hAnsi="Times New Roman" w:cs="Times New Roman"/>
                <w:sz w:val="24"/>
              </w:rPr>
            </w:pPr>
            <w:r>
              <w:rPr>
                <w:rFonts w:ascii="Times New Roman" w:hAnsi="Times New Roman" w:cs="Times New Roman"/>
                <w:sz w:val="24"/>
              </w:rPr>
              <w:t>Reminder365</w:t>
            </w:r>
          </w:p>
          <w:p>
            <w:pPr>
              <w:spacing w:after="0" w:line="240" w:lineRule="auto"/>
              <w:rPr>
                <w:rFonts w:ascii="Times New Roman" w:hAnsi="Times New Roman" w:cs="Times New Roman"/>
                <w:sz w:val="24"/>
              </w:rPr>
            </w:pPr>
          </w:p>
          <w:p>
            <w:pPr>
              <w:spacing w:after="0" w:line="240" w:lineRule="auto"/>
              <w:rPr>
                <w:rFonts w:cs="Arial"/>
              </w:rPr>
            </w:pPr>
            <w:r>
              <w:rPr>
                <w:rFonts w:ascii="Times New Roman" w:hAnsi="Times New Roman" w:cs="Times New Roman"/>
                <w:sz w:val="24"/>
              </w:rPr>
              <w:t>This is an automatically generated email, please do not reply.</w:t>
            </w:r>
          </w:p>
        </w:tc>
      </w:tr>
    </w:tbl>
    <w:p/>
    <w:p/>
    <w:p/>
    <w:sectPr>
      <w:footerReference r:id="rId7" w:type="first"/>
      <w:headerReference r:id="rId5" w:type="default"/>
      <w:footerReference r:id="rId6" w:type="default"/>
      <w:type w:val="continuous"/>
      <w:pgSz w:w="11907" w:h="16839"/>
      <w:pgMar w:top="1440" w:right="907" w:bottom="1080" w:left="907" w:header="360" w:footer="461"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bhishek Saini" w:date="2018-03-16T15:24:00Z" w:initials="AS">
    <w:p w14:paraId="6129178F">
      <w:pPr>
        <w:pStyle w:val="18"/>
      </w:pPr>
      <w:r>
        <w:t>New Additions</w:t>
      </w:r>
    </w:p>
  </w:comment>
  <w:comment w:id="1" w:author="PSA" w:date="2018-02-19T11:02:00Z" w:initials="">
    <w:p w14:paraId="2B166387">
      <w:pPr>
        <w:pStyle w:val="18"/>
      </w:pPr>
      <w:r>
        <w:t>May abbreviate the access right names if space is limited</w:t>
      </w:r>
    </w:p>
  </w:comment>
  <w:comment w:id="2" w:author="PSA" w:date="2017-12-28T18:12:00Z" w:initials="">
    <w:p w14:paraId="58C563E3">
      <w:pPr>
        <w:pStyle w:val="18"/>
      </w:pPr>
      <w:r>
        <w:t>If an email exists in both ‘TO List’ and ‘CC List’, then include the user in both email TO list and CC list.</w:t>
      </w:r>
      <w:r>
        <w:rPr>
          <w:vanish/>
        </w:rPr>
        <w:t xml:space="preserve"> , an email address can only be included in email CC list once) and cc list.tion..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3" w:author="PSA" w:date="2018-02-19T11:13:00Z" w:initials="">
    <w:p w14:paraId="73D97333">
      <w:pPr>
        <w:pStyle w:val="18"/>
      </w:pPr>
      <w:r>
        <w:t>Sometimes, user may want to let some external user (not in the user group) to receive the reminder notification of this contract/asset/staff record.</w:t>
      </w:r>
    </w:p>
    <w:p w14:paraId="735C1084">
      <w:pPr>
        <w:pStyle w:val="18"/>
      </w:pPr>
    </w:p>
    <w:p w14:paraId="4992223C">
      <w:pPr>
        <w:pStyle w:val="18"/>
      </w:pPr>
      <w:r>
        <w:t>When send reminder notification, email will be sent TO the email address in ‘TO List’, CC the email address in ‘CC List’ and ‘Additional CC List’</w:t>
      </w:r>
    </w:p>
  </w:comment>
  <w:comment w:id="4" w:author="PSA" w:date="2018-02-19T11:47:00Z" w:initials="">
    <w:p w14:paraId="7579491F">
      <w:pPr>
        <w:pStyle w:val="18"/>
      </w:pPr>
      <w:r>
        <w:t xml:space="preserve">This is a little bit different to that of Contract Reminder Module. </w:t>
      </w:r>
    </w:p>
    <w:p w14:paraId="5D3A0C54">
      <w:pPr>
        <w:pStyle w:val="18"/>
      </w:pPr>
      <w:r>
        <w:t>There is no “Officer-In-Charge” field in Asset/Staff record</w:t>
      </w:r>
    </w:p>
  </w:comment>
  <w:comment w:id="5" w:author="PSA" w:date="2017-12-28T18:12:00Z" w:initials="">
    <w:p w14:paraId="210D2E95">
      <w:pPr>
        <w:pStyle w:val="18"/>
      </w:pPr>
      <w:r>
        <w:t>If an email exists in both ‘TO List’ and ‘CC List’, then include the user in both email TO list and CC list.</w:t>
      </w:r>
      <w:r>
        <w:rPr>
          <w:vanish/>
        </w:rPr>
        <w:t xml:space="preserve"> , an email address can only be included in email CC list once) and cc list.tion..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6" w:author="PSA" w:date="2018-02-19T11:13:00Z" w:initials="">
    <w:p w14:paraId="52653DFA">
      <w:pPr>
        <w:pStyle w:val="18"/>
      </w:pPr>
      <w:r>
        <w:t>Sometimes, user may want to let some external user (not in the user group) to receive the reminder notification of this contract/asset/staff record.</w:t>
      </w:r>
    </w:p>
    <w:p w14:paraId="19613AFD">
      <w:pPr>
        <w:pStyle w:val="18"/>
      </w:pPr>
    </w:p>
    <w:p w14:paraId="62D1589F">
      <w:pPr>
        <w:pStyle w:val="18"/>
      </w:pPr>
      <w:r>
        <w:t>When send reminder notification, email will be sent TO the email address in ‘TO List’, CC the email address in ‘CC List’ and ‘Additional CC List’</w:t>
      </w:r>
    </w:p>
  </w:comment>
  <w:comment w:id="7" w:author="PSA" w:date="2018-01-02T16:37:00Z" w:initials="">
    <w:p w14:paraId="434F26E8">
      <w:pPr>
        <w:pStyle w:val="18"/>
      </w:pPr>
      <w:r>
        <w:t>name it as “nric_fin” in database</w:t>
      </w:r>
    </w:p>
  </w:comment>
  <w:comment w:id="8" w:author="PSA" w:date="2018-02-19T11:47:00Z" w:initials="">
    <w:p w14:paraId="603F4208">
      <w:pPr>
        <w:pStyle w:val="18"/>
      </w:pPr>
      <w:r>
        <w:t xml:space="preserve">This is a little bit different to that of Contract Reminder Module. </w:t>
      </w:r>
    </w:p>
    <w:p w14:paraId="75B233E8">
      <w:pPr>
        <w:pStyle w:val="18"/>
      </w:pPr>
      <w:r>
        <w:t>There is no “Officer-In-Charge” field in Asset/Staff record</w:t>
      </w:r>
    </w:p>
  </w:comment>
  <w:comment w:id="9" w:author="PSA" w:date="2017-12-28T18:12:00Z" w:initials="">
    <w:p w14:paraId="088162F3">
      <w:pPr>
        <w:pStyle w:val="18"/>
      </w:pPr>
      <w:r>
        <w:t>If an email exists in both ‘TO List’ and ‘CC List’, then include the user in both email TO list and CC list.</w:t>
      </w:r>
      <w:r>
        <w:rPr>
          <w:vanish/>
        </w:rPr>
        <w:t xml:space="preserve"> , an email address can only be included in email CC list once) and cc list.tion..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10" w:author="PSA" w:date="2018-02-19T11:12:00Z" w:initials="">
    <w:p w14:paraId="0E1B0053">
      <w:pPr>
        <w:pStyle w:val="18"/>
      </w:pPr>
      <w:r>
        <w:t>Sometimes, user may want to let some external user (not in the user group) to receive the reminder notification of this contract/asset/staff record.</w:t>
      </w:r>
    </w:p>
    <w:p w14:paraId="5FD538FD">
      <w:pPr>
        <w:pStyle w:val="18"/>
      </w:pPr>
    </w:p>
    <w:p w14:paraId="3DC64844">
      <w:pPr>
        <w:pStyle w:val="18"/>
      </w:pPr>
      <w:r>
        <w:t>When send reminder notification, email will be sent TO the email address in ‘TO List’, CC the email address in ‘CC List’ and ‘Additional CC List’</w:t>
      </w:r>
    </w:p>
  </w:comment>
  <w:comment w:id="11" w:author="PSA" w:date="2017-12-28T18:12:00Z" w:initials="">
    <w:p w14:paraId="05713FC3">
      <w:pPr>
        <w:pStyle w:val="18"/>
      </w:pPr>
    </w:p>
    <w:p w14:paraId="22CC37E3">
      <w:pPr>
        <w:pStyle w:val="18"/>
      </w:pPr>
      <w:r>
        <w:t>E.g. If email test@email.com exists in both (i) and (ii), please send the email to test@email.com once only.</w:t>
      </w:r>
    </w:p>
  </w:comment>
  <w:comment w:id="12" w:author="PSA" w:date="2018-02-19T10:52:00Z" w:initials="">
    <w:p w14:paraId="365F7548">
      <w:pPr>
        <w:pStyle w:val="18"/>
      </w:pPr>
    </w:p>
    <w:p w14:paraId="019932E6">
      <w:pPr>
        <w:pStyle w:val="18"/>
      </w:pPr>
      <w:r>
        <w:t>E.g. If email test@email.com exists in both (i) and (iv), please send the email cc test@email.com once only.</w:t>
      </w:r>
    </w:p>
  </w:comment>
  <w:comment w:id="13" w:author="PSA" w:date="2017-12-28T18:12:00Z" w:initials="">
    <w:p w14:paraId="728B7D97">
      <w:pPr>
        <w:pStyle w:val="18"/>
      </w:pPr>
      <w:r>
        <w:t>Let’s discuss</w:t>
      </w:r>
    </w:p>
  </w:comment>
  <w:comment w:id="14" w:author="PSA" w:date="2018-01-12T09:56:00Z" w:initials="">
    <w:p w14:paraId="32A13558">
      <w:pPr>
        <w:pStyle w:val="18"/>
      </w:pPr>
      <w:r>
        <w:t>Contract title</w:t>
      </w:r>
    </w:p>
  </w:comment>
  <w:comment w:id="15" w:author="PSA" w:date="2018-01-12T09:56:00Z" w:initials="">
    <w:p w14:paraId="781B29A9">
      <w:pPr>
        <w:pStyle w:val="18"/>
      </w:pPr>
      <w:r>
        <w:t xml:space="preserve"> Officer-In-Charge</w:t>
      </w:r>
    </w:p>
  </w:comment>
  <w:comment w:id="16" w:author="PSA" w:date="2018-01-12T09:56:00Z" w:initials="">
    <w:p w14:paraId="184F3199">
      <w:pPr>
        <w:pStyle w:val="18"/>
      </w:pPr>
      <w:r>
        <w:t>Contract title</w:t>
      </w:r>
    </w:p>
  </w:comment>
  <w:comment w:id="17" w:author="PSA" w:date="2018-01-12T09:56:00Z" w:initials="">
    <w:p w14:paraId="08FE6588">
      <w:pPr>
        <w:pStyle w:val="18"/>
      </w:pPr>
    </w:p>
    <w:p w14:paraId="313E0FA7">
      <w:pPr>
        <w:pStyle w:val="18"/>
      </w:pPr>
      <w:r>
        <w:t>updated (for contract update)</w:t>
      </w:r>
    </w:p>
    <w:p w14:paraId="2EC851B5">
      <w:pPr>
        <w:pStyle w:val="18"/>
      </w:pPr>
      <w:r>
        <w:t>deleted (for contract deletion)</w:t>
      </w:r>
    </w:p>
  </w:comment>
  <w:comment w:id="18" w:author="PSA" w:date="2018-01-12T09:56:00Z" w:initials="">
    <w:p w14:paraId="1AAC319B">
      <w:pPr>
        <w:pStyle w:val="18"/>
      </w:pPr>
    </w:p>
    <w:p w14:paraId="70BD0BC7">
      <w:pPr>
        <w:pStyle w:val="18"/>
      </w:pPr>
      <w:r>
        <w:t>Update (for contract update)</w:t>
      </w:r>
    </w:p>
    <w:p w14:paraId="172C2177">
      <w:pPr>
        <w:pStyle w:val="18"/>
      </w:pPr>
      <w:r>
        <w:t>Deletion(for contract deletion)</w:t>
      </w:r>
    </w:p>
  </w:comment>
  <w:comment w:id="19" w:author="PSA" w:date="2018-01-12T09:56:00Z" w:initials="">
    <w:p w14:paraId="302B6A56">
      <w:pPr>
        <w:pStyle w:val="18"/>
      </w:pPr>
    </w:p>
    <w:p w14:paraId="6D9A4C1E">
      <w:pPr>
        <w:pStyle w:val="18"/>
      </w:pPr>
      <w:r>
        <w:t>Update (for contract update)</w:t>
      </w:r>
    </w:p>
    <w:p w14:paraId="1EFE3017">
      <w:pPr>
        <w:pStyle w:val="18"/>
      </w:pPr>
      <w:r>
        <w:t>Deletion(for contract deletion)</w:t>
      </w:r>
    </w:p>
  </w:comment>
  <w:comment w:id="20" w:author="PSA" w:date="2018-01-12T09:56:00Z" w:initials="">
    <w:p w14:paraId="34546DA4">
      <w:pPr>
        <w:pStyle w:val="18"/>
      </w:pPr>
    </w:p>
    <w:p w14:paraId="048E7A48">
      <w:pPr>
        <w:pStyle w:val="18"/>
      </w:pPr>
      <w:r>
        <w:t>Update (for contract update)</w:t>
      </w:r>
    </w:p>
    <w:p w14:paraId="5CA712C8">
      <w:pPr>
        <w:pStyle w:val="18"/>
      </w:pPr>
      <w:r>
        <w:t>Deletion(for contract deletion)</w:t>
      </w:r>
    </w:p>
  </w:comment>
  <w:comment w:id="21" w:author="PSA" w:date="2018-01-12T09:56:00Z" w:initials="">
    <w:p w14:paraId="44BB6E4F">
      <w:pPr>
        <w:pStyle w:val="18"/>
      </w:pPr>
    </w:p>
    <w:p w14:paraId="128853BF">
      <w:pPr>
        <w:pStyle w:val="18"/>
      </w:pPr>
      <w:r>
        <w:t>Update (for contract update)</w:t>
      </w:r>
    </w:p>
    <w:p w14:paraId="5D3C6A9E">
      <w:pPr>
        <w:pStyle w:val="18"/>
      </w:pPr>
      <w:r>
        <w:t>Deletion(for contract deletion)</w:t>
      </w:r>
    </w:p>
  </w:comment>
  <w:comment w:id="22" w:author="PSA" w:date="2018-01-25T17:01:00Z" w:initials="">
    <w:p w14:paraId="44852C34">
      <w:pPr>
        <w:pStyle w:val="18"/>
      </w:pPr>
      <w:r>
        <w:t>Asset Type</w:t>
      </w:r>
    </w:p>
  </w:comment>
  <w:comment w:id="23" w:author="PSA" w:date="2018-01-25T17:01:00Z" w:initials="">
    <w:p w14:paraId="4D343ED9">
      <w:pPr>
        <w:pStyle w:val="18"/>
      </w:pPr>
      <w:r>
        <w:t>Asset Sub Type</w:t>
      </w:r>
    </w:p>
  </w:comment>
  <w:comment w:id="24" w:author="PSA" w:date="2018-01-25T17:01:00Z" w:initials="">
    <w:p w14:paraId="67FB148C">
      <w:pPr>
        <w:pStyle w:val="18"/>
      </w:pPr>
      <w:r>
        <w:t>Location</w:t>
      </w:r>
    </w:p>
  </w:comment>
  <w:comment w:id="25" w:author="PSA" w:date="2018-01-25T17:01:00Z" w:initials="">
    <w:p w14:paraId="1B062F3B">
      <w:pPr>
        <w:pStyle w:val="18"/>
      </w:pPr>
      <w:r>
        <w:t>link to R365 login page</w:t>
      </w:r>
    </w:p>
  </w:comment>
  <w:comment w:id="26" w:author="PSA" w:date="2018-01-25T17:01:00Z" w:initials="">
    <w:p w14:paraId="4D88406E">
      <w:pPr>
        <w:pStyle w:val="18"/>
      </w:pPr>
      <w:r>
        <w:t>Asset Type</w:t>
      </w:r>
    </w:p>
  </w:comment>
  <w:comment w:id="27" w:author="PSA" w:date="2018-01-25T17:01:00Z" w:initials="">
    <w:p w14:paraId="6C6B4736">
      <w:pPr>
        <w:pStyle w:val="18"/>
      </w:pPr>
      <w:r>
        <w:t>Asset Sub Type</w:t>
      </w:r>
    </w:p>
  </w:comment>
  <w:comment w:id="28" w:author="PSA" w:date="2018-01-25T17:01:00Z" w:initials="">
    <w:p w14:paraId="19C32683">
      <w:pPr>
        <w:pStyle w:val="18"/>
      </w:pPr>
      <w:r>
        <w:t>Asset ID</w:t>
      </w:r>
    </w:p>
  </w:comment>
  <w:comment w:id="29" w:author="PSA" w:date="2018-01-25T17:01:00Z" w:initials="">
    <w:p w14:paraId="64C23F59">
      <w:pPr>
        <w:pStyle w:val="18"/>
      </w:pPr>
      <w:r>
        <w:t>Location</w:t>
      </w:r>
    </w:p>
  </w:comment>
  <w:comment w:id="30" w:author="PSA" w:date="2018-01-25T17:01:00Z" w:initials="">
    <w:p w14:paraId="362B357A">
      <w:pPr>
        <w:pStyle w:val="18"/>
      </w:pPr>
      <w:r>
        <w:t>link to R365 login page</w:t>
      </w:r>
    </w:p>
  </w:comment>
  <w:comment w:id="31" w:author="PSA" w:date="2018-01-25T17:01:00Z" w:initials="">
    <w:p w14:paraId="3DA77A77">
      <w:pPr>
        <w:pStyle w:val="18"/>
      </w:pPr>
      <w:r>
        <w:t>Asset Type</w:t>
      </w:r>
    </w:p>
  </w:comment>
  <w:comment w:id="32" w:author="PSA" w:date="2018-01-25T17:01:00Z" w:initials="">
    <w:p w14:paraId="4E5E5A50">
      <w:pPr>
        <w:pStyle w:val="18"/>
      </w:pPr>
      <w:r>
        <w:t>Asset Sub Type</w:t>
      </w:r>
    </w:p>
  </w:comment>
  <w:comment w:id="33" w:author="PSA" w:date="2018-01-25T17:01:00Z" w:initials="">
    <w:p w14:paraId="4DC65E06">
      <w:pPr>
        <w:pStyle w:val="18"/>
      </w:pPr>
      <w:r>
        <w:t>Location</w:t>
      </w:r>
    </w:p>
  </w:comment>
  <w:comment w:id="34" w:author="PSA" w:date="2018-01-25T17:01:00Z" w:initials="">
    <w:p w14:paraId="2D8C3BCE">
      <w:pPr>
        <w:pStyle w:val="18"/>
      </w:pPr>
      <w:r>
        <w:t>red color</w:t>
      </w:r>
    </w:p>
  </w:comment>
  <w:comment w:id="35" w:author="PSA" w:date="2018-01-25T17:01:00Z" w:initials="">
    <w:p w14:paraId="71F109C5">
      <w:pPr>
        <w:pStyle w:val="18"/>
      </w:pPr>
      <w:r>
        <w:t>link to R365 login page</w:t>
      </w:r>
    </w:p>
  </w:comment>
  <w:comment w:id="36" w:author="PSA" w:date="2018-01-25T17:01:00Z" w:initials="">
    <w:p w14:paraId="102A4F53">
      <w:pPr>
        <w:pStyle w:val="18"/>
      </w:pPr>
      <w:r>
        <w:t>Asset Type</w:t>
      </w:r>
    </w:p>
  </w:comment>
  <w:comment w:id="37" w:author="PSA" w:date="2018-01-25T17:01:00Z" w:initials="">
    <w:p w14:paraId="0C7132A2">
      <w:pPr>
        <w:pStyle w:val="18"/>
      </w:pPr>
      <w:r>
        <w:t>Asset Sub Type</w:t>
      </w:r>
    </w:p>
  </w:comment>
  <w:comment w:id="38" w:author="PSA" w:date="2018-01-25T17:01:00Z" w:initials="">
    <w:p w14:paraId="3DEB2AD3">
      <w:pPr>
        <w:pStyle w:val="18"/>
      </w:pPr>
      <w:r>
        <w:t>Asset ID</w:t>
      </w:r>
    </w:p>
  </w:comment>
  <w:comment w:id="39" w:author="PSA" w:date="2018-01-25T17:01:00Z" w:initials="">
    <w:p w14:paraId="0E9A24DA">
      <w:pPr>
        <w:pStyle w:val="18"/>
      </w:pPr>
      <w:r>
        <w:t>Location</w:t>
      </w:r>
    </w:p>
  </w:comment>
  <w:comment w:id="40" w:author="PSA" w:date="2018-01-25T17:01:00Z" w:initials="">
    <w:p w14:paraId="7FEC3820">
      <w:pPr>
        <w:pStyle w:val="18"/>
      </w:pPr>
      <w:r>
        <w:t>red color</w:t>
      </w:r>
    </w:p>
  </w:comment>
  <w:comment w:id="41" w:author="PSA" w:date="2018-01-25T17:01:00Z" w:initials="">
    <w:p w14:paraId="40A33162">
      <w:pPr>
        <w:pStyle w:val="18"/>
      </w:pPr>
      <w:r>
        <w:t>link to R365 login page</w:t>
      </w:r>
    </w:p>
  </w:comment>
  <w:comment w:id="42" w:author="PSA" w:date="2018-01-25T16:58:00Z" w:initials="">
    <w:p w14:paraId="472E2D68">
      <w:pPr>
        <w:pStyle w:val="18"/>
      </w:pPr>
      <w:r>
        <w:t>Staff Name</w:t>
      </w:r>
    </w:p>
  </w:comment>
  <w:comment w:id="43" w:author="PSA" w:date="2018-01-25T16:58:00Z" w:initials="">
    <w:p w14:paraId="3BB40A86">
      <w:pPr>
        <w:pStyle w:val="18"/>
      </w:pPr>
      <w:r>
        <w:t>Staff Code</w:t>
      </w:r>
    </w:p>
  </w:comment>
  <w:comment w:id="44" w:author="PSA" w:date="2018-01-25T16:58:00Z" w:initials="">
    <w:p w14:paraId="174A6EFF">
      <w:pPr>
        <w:pStyle w:val="18"/>
      </w:pPr>
      <w:r>
        <w:t>Group users who have “Notification TO” permissions</w:t>
      </w:r>
    </w:p>
  </w:comment>
  <w:comment w:id="45" w:author="PSA" w:date="2018-01-25T16:58:00Z" w:initials="">
    <w:p w14:paraId="4A3F53D0">
      <w:pPr>
        <w:pStyle w:val="18"/>
      </w:pPr>
      <w:r>
        <w:t>link to R365 login page</w:t>
      </w:r>
    </w:p>
  </w:comment>
  <w:comment w:id="46" w:author="PSA" w:date="2018-01-25T16:58:00Z" w:initials="">
    <w:p w14:paraId="09603E5F">
      <w:pPr>
        <w:pStyle w:val="18"/>
      </w:pPr>
      <w:r>
        <w:t>red color</w:t>
      </w:r>
    </w:p>
  </w:comment>
  <w:comment w:id="47" w:author="PSA" w:date="2018-01-25T16:58:00Z" w:initials="">
    <w:p w14:paraId="2294692B">
      <w:pPr>
        <w:pStyle w:val="18"/>
      </w:pPr>
      <w:r>
        <w:t>link to R365 login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29178F" w15:done="0"/>
  <w15:commentEx w15:paraId="2B166387" w15:done="0"/>
  <w15:commentEx w15:paraId="58C563E3" w15:done="0"/>
  <w15:commentEx w15:paraId="4992223C" w15:done="0"/>
  <w15:commentEx w15:paraId="5D3A0C54" w15:done="0"/>
  <w15:commentEx w15:paraId="210D2E95" w15:done="0"/>
  <w15:commentEx w15:paraId="62D1589F" w15:done="0"/>
  <w15:commentEx w15:paraId="434F26E8" w15:done="0"/>
  <w15:commentEx w15:paraId="75B233E8" w15:done="0"/>
  <w15:commentEx w15:paraId="088162F3" w15:done="0"/>
  <w15:commentEx w15:paraId="3DC64844" w15:done="0"/>
  <w15:commentEx w15:paraId="22CC37E3" w15:done="0"/>
  <w15:commentEx w15:paraId="019932E6" w15:done="0"/>
  <w15:commentEx w15:paraId="728B7D97" w15:done="0"/>
  <w15:commentEx w15:paraId="32A13558" w15:done="0"/>
  <w15:commentEx w15:paraId="781B29A9" w15:done="0"/>
  <w15:commentEx w15:paraId="184F3199" w15:done="0"/>
  <w15:commentEx w15:paraId="2EC851B5" w15:done="0"/>
  <w15:commentEx w15:paraId="172C2177" w15:done="0"/>
  <w15:commentEx w15:paraId="1EFE3017" w15:done="0"/>
  <w15:commentEx w15:paraId="5CA712C8" w15:done="0"/>
  <w15:commentEx w15:paraId="5D3C6A9E" w15:done="0"/>
  <w15:commentEx w15:paraId="44852C34" w15:done="0"/>
  <w15:commentEx w15:paraId="4D343ED9" w15:done="0"/>
  <w15:commentEx w15:paraId="67FB148C" w15:done="0"/>
  <w15:commentEx w15:paraId="1B062F3B" w15:done="0"/>
  <w15:commentEx w15:paraId="4D88406E" w15:done="0"/>
  <w15:commentEx w15:paraId="6C6B4736" w15:done="0"/>
  <w15:commentEx w15:paraId="19C32683" w15:done="0"/>
  <w15:commentEx w15:paraId="64C23F59" w15:done="0"/>
  <w15:commentEx w15:paraId="362B357A" w15:done="0"/>
  <w15:commentEx w15:paraId="3DA77A77" w15:done="0"/>
  <w15:commentEx w15:paraId="4E5E5A50" w15:done="0"/>
  <w15:commentEx w15:paraId="4DC65E06" w15:done="0"/>
  <w15:commentEx w15:paraId="2D8C3BCE" w15:done="0"/>
  <w15:commentEx w15:paraId="71F109C5" w15:done="0"/>
  <w15:commentEx w15:paraId="102A4F53" w15:done="0"/>
  <w15:commentEx w15:paraId="0C7132A2" w15:done="0"/>
  <w15:commentEx w15:paraId="3DEB2AD3" w15:done="0"/>
  <w15:commentEx w15:paraId="0E9A24DA" w15:done="0"/>
  <w15:commentEx w15:paraId="7FEC3820" w15:done="0"/>
  <w15:commentEx w15:paraId="40A33162" w15:done="0"/>
  <w15:commentEx w15:paraId="472E2D68" w15:done="0"/>
  <w15:commentEx w15:paraId="3BB40A86" w15:done="0"/>
  <w15:commentEx w15:paraId="174A6EFF" w15:done="0"/>
  <w15:commentEx w15:paraId="4A3F53D0" w15:done="0"/>
  <w15:commentEx w15:paraId="09603E5F" w15:done="0"/>
  <w15:commentEx w15:paraId="229469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Cambria">
    <w:panose1 w:val="02040503050406030204"/>
    <w:charset w:val="00"/>
    <w:family w:val="roman"/>
    <w:pitch w:val="default"/>
    <w:sig w:usb0="E00002FF" w:usb1="400004FF" w:usb2="00000000" w:usb3="00000000" w:csb0="2000019F" w:csb1="00000000"/>
  </w:font>
  <w:font w:name="Wingdings (PCL6)">
    <w:altName w:val="Times New Roman"/>
    <w:panose1 w:val="00000000000000000000"/>
    <w:charset w:val="02"/>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Wingdings 3">
    <w:panose1 w:val="050401020108070707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Book Antiqua">
    <w:panose1 w:val="02040602050305030304"/>
    <w:charset w:val="00"/>
    <w:family w:val="roman"/>
    <w:pitch w:val="default"/>
    <w:sig w:usb0="00000287" w:usb1="00000000" w:usb2="00000000" w:usb3="00000000" w:csb0="2000009F" w:csb1="DFD70000"/>
  </w:font>
  <w:font w:name="Microsoft Sans Serif">
    <w:panose1 w:val="020B0604020202020204"/>
    <w:charset w:val="00"/>
    <w:family w:val="swiss"/>
    <w:pitch w:val="default"/>
    <w:sig w:usb0="E1002AFF" w:usb1="C0000002" w:usb2="00000008" w:usb3="00000000" w:csb0="200101FF" w:csb1="20280000"/>
  </w:font>
  <w:font w:name="Publico Text">
    <w:altName w:val="Segoe Print"/>
    <w:panose1 w:val="00000000000000000000"/>
    <w:charset w:val="00"/>
    <w:family w:val="roman"/>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Liberation Mono">
    <w:altName w:val="Courier New"/>
    <w:panose1 w:val="00000000000000000000"/>
    <w:charset w:val="01"/>
    <w:family w:val="modern"/>
    <w:pitch w:val="default"/>
    <w:sig w:usb0="00000000" w:usb1="00000000" w:usb2="00000000" w:usb3="00000000" w:csb0="00000000" w:csb1="00000000"/>
  </w:font>
  <w:font w:name="AR PL SungtiL GB">
    <w:altName w:val="Times New Roman"/>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Microsoft YaHei">
    <w:panose1 w:val="020B0503020204020204"/>
    <w:charset w:val="86"/>
    <w:family w:val="auto"/>
    <w:pitch w:val="default"/>
    <w:sig w:usb0="A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rFonts w:asciiTheme="majorHAnsi" w:hAnsiTheme="majorHAnsi"/>
      </w:rPr>
    </w:pPr>
    <w:r>
      <w:rPr>
        <w:rFonts w:asciiTheme="majorHAnsi" w:hAnsiTheme="majorHAnsi"/>
      </w:rPr>
      <w:ptab w:relativeTo="margin" w:alignment="right" w:leader="none"/>
    </w:r>
    <w:r>
      <w:rPr>
        <w:rFonts w:eastAsiaTheme="minorEastAsia" w:cstheme="minorBidi"/>
      </w:rPr>
      <w:fldChar w:fldCharType="begin"/>
    </w:r>
    <w:r>
      <w:instrText xml:space="preserve"> PAGE   \* MERGEFORMAT </w:instrText>
    </w:r>
    <w:r>
      <w:rPr>
        <w:rFonts w:eastAsiaTheme="minorEastAsia" w:cstheme="minorBidi"/>
      </w:rPr>
      <w:fldChar w:fldCharType="separate"/>
    </w:r>
    <w:r>
      <w:t>62</w:t>
    </w:r>
    <w:r>
      <w:fldChar w:fldCharType="end"/>
    </w:r>
  </w:p>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www.saksoft.com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drawing>
        <wp:inline distT="0" distB="0" distL="0" distR="0">
          <wp:extent cx="819150" cy="1816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444" cy="198871"/>
                  </a:xfrm>
                  <a:prstGeom prst="rect">
                    <a:avLst/>
                  </a:prstGeom>
                </pic:spPr>
              </pic:pic>
            </a:graphicData>
          </a:graphic>
        </wp:inline>
      </w:drawing>
    </w:r>
    <w:r>
      <w:ptab w:relativeTo="margin" w:alignment="center" w:leader="none"/>
    </w:r>
    <w:r>
      <w:ptab w:relativeTo="margin" w:alignment="right" w:leader="none"/>
    </w:r>
    <w:r>
      <w:t>Reminder 365 - URS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5DF6"/>
    <w:multiLevelType w:val="multilevel"/>
    <w:tmpl w:val="0E045DF6"/>
    <w:lvl w:ilvl="0" w:tentative="0">
      <w:start w:val="13"/>
      <w:numFmt w:val="bullet"/>
      <w:lvlText w:val="-"/>
      <w:lvlJc w:val="left"/>
      <w:pPr>
        <w:ind w:left="717" w:hanging="360"/>
      </w:pPr>
      <w:rPr>
        <w:rFonts w:hint="default" w:ascii="Calibri" w:hAnsi="Calibri" w:eastAsia="Times New Roman" w:cs="Calibri"/>
      </w:rPr>
    </w:lvl>
    <w:lvl w:ilvl="1" w:tentative="0">
      <w:start w:val="1"/>
      <w:numFmt w:val="bullet"/>
      <w:pStyle w:val="106"/>
      <w:lvlText w:val=""/>
      <w:lvlJc w:val="left"/>
      <w:pPr>
        <w:ind w:left="1437" w:hanging="360"/>
      </w:pPr>
      <w:rPr>
        <w:rFonts w:hint="default" w:ascii="Wingdings" w:hAnsi="Wingdings"/>
      </w:rPr>
    </w:lvl>
    <w:lvl w:ilvl="2" w:tentative="0">
      <w:start w:val="1"/>
      <w:numFmt w:val="bullet"/>
      <w:lvlText w:val=""/>
      <w:lvlJc w:val="left"/>
      <w:pPr>
        <w:ind w:left="2157" w:hanging="360"/>
      </w:pPr>
      <w:rPr>
        <w:rFonts w:hint="default" w:ascii="Wingdings" w:hAnsi="Wingdings"/>
      </w:rPr>
    </w:lvl>
    <w:lvl w:ilvl="3" w:tentative="0">
      <w:start w:val="1"/>
      <w:numFmt w:val="bullet"/>
      <w:lvlText w:val=""/>
      <w:lvlJc w:val="left"/>
      <w:pPr>
        <w:ind w:left="2877" w:hanging="360"/>
      </w:pPr>
      <w:rPr>
        <w:rFonts w:hint="default" w:ascii="Symbol" w:hAnsi="Symbol"/>
      </w:rPr>
    </w:lvl>
    <w:lvl w:ilvl="4" w:tentative="0">
      <w:start w:val="1"/>
      <w:numFmt w:val="bullet"/>
      <w:lvlText w:val="o"/>
      <w:lvlJc w:val="left"/>
      <w:pPr>
        <w:ind w:left="3597" w:hanging="360"/>
      </w:pPr>
      <w:rPr>
        <w:rFonts w:hint="default" w:ascii="Courier New" w:hAnsi="Courier New" w:cs="Courier New"/>
      </w:rPr>
    </w:lvl>
    <w:lvl w:ilvl="5" w:tentative="0">
      <w:start w:val="1"/>
      <w:numFmt w:val="bullet"/>
      <w:pStyle w:val="142"/>
      <w:lvlText w:val=""/>
      <w:lvlJc w:val="left"/>
      <w:pPr>
        <w:ind w:left="4317" w:hanging="360"/>
      </w:pPr>
      <w:rPr>
        <w:rFonts w:hint="default" w:ascii="Wingdings" w:hAnsi="Wingdings"/>
      </w:rPr>
    </w:lvl>
    <w:lvl w:ilvl="6" w:tentative="0">
      <w:start w:val="1"/>
      <w:numFmt w:val="bullet"/>
      <w:lvlText w:val=""/>
      <w:lvlJc w:val="left"/>
      <w:pPr>
        <w:ind w:left="5037" w:hanging="360"/>
      </w:pPr>
      <w:rPr>
        <w:rFonts w:hint="default" w:ascii="Symbol" w:hAnsi="Symbol"/>
      </w:rPr>
    </w:lvl>
    <w:lvl w:ilvl="7" w:tentative="0">
      <w:start w:val="1"/>
      <w:numFmt w:val="bullet"/>
      <w:lvlText w:val="o"/>
      <w:lvlJc w:val="left"/>
      <w:pPr>
        <w:ind w:left="5757" w:hanging="360"/>
      </w:pPr>
      <w:rPr>
        <w:rFonts w:hint="default" w:ascii="Courier New" w:hAnsi="Courier New" w:cs="Courier New"/>
      </w:rPr>
    </w:lvl>
    <w:lvl w:ilvl="8" w:tentative="0">
      <w:start w:val="1"/>
      <w:numFmt w:val="bullet"/>
      <w:lvlText w:val=""/>
      <w:lvlJc w:val="left"/>
      <w:pPr>
        <w:ind w:left="6477" w:hanging="360"/>
      </w:pPr>
      <w:rPr>
        <w:rFonts w:hint="default" w:ascii="Wingdings" w:hAnsi="Wingdings"/>
      </w:rPr>
    </w:lvl>
  </w:abstractNum>
  <w:abstractNum w:abstractNumId="1">
    <w:nsid w:val="12CC5C6A"/>
    <w:multiLevelType w:val="multilevel"/>
    <w:tmpl w:val="12CC5C6A"/>
    <w:lvl w:ilvl="0" w:tentative="0">
      <w:start w:val="1"/>
      <w:numFmt w:val="decimal"/>
      <w:pStyle w:val="131"/>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1B8156AE"/>
    <w:multiLevelType w:val="multilevel"/>
    <w:tmpl w:val="1B8156AE"/>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3">
    <w:nsid w:val="1CC15C29"/>
    <w:multiLevelType w:val="multilevel"/>
    <w:tmpl w:val="1CC15C29"/>
    <w:lvl w:ilvl="0" w:tentative="0">
      <w:start w:val="1"/>
      <w:numFmt w:val="decimal"/>
      <w:pStyle w:val="152"/>
      <w:lvlText w:val="A.%1"/>
      <w:lvlJc w:val="left"/>
      <w:pPr>
        <w:tabs>
          <w:tab w:val="left" w:pos="720"/>
        </w:tabs>
        <w:ind w:left="634" w:hanging="634"/>
      </w:pPr>
      <w:rPr>
        <w:rFonts w:hint="default" w:cs="Times New Roman"/>
      </w:rPr>
    </w:lvl>
    <w:lvl w:ilvl="1" w:tentative="0">
      <w:start w:val="1"/>
      <w:numFmt w:val="decimal"/>
      <w:lvlText w:val="%1.%2."/>
      <w:lvlJc w:val="left"/>
      <w:pPr>
        <w:tabs>
          <w:tab w:val="left" w:pos="1532"/>
        </w:tabs>
        <w:ind w:left="1532" w:hanging="432"/>
      </w:pPr>
      <w:rPr>
        <w:rFonts w:hint="default" w:cs="Times New Roman"/>
      </w:rPr>
    </w:lvl>
    <w:lvl w:ilvl="2" w:tentative="0">
      <w:start w:val="1"/>
      <w:numFmt w:val="decimal"/>
      <w:lvlText w:val="%1.%2.%3."/>
      <w:lvlJc w:val="left"/>
      <w:pPr>
        <w:tabs>
          <w:tab w:val="left" w:pos="1964"/>
        </w:tabs>
        <w:ind w:left="1964" w:hanging="504"/>
      </w:pPr>
      <w:rPr>
        <w:rFonts w:hint="default" w:cs="Times New Roman"/>
      </w:rPr>
    </w:lvl>
    <w:lvl w:ilvl="3" w:tentative="0">
      <w:start w:val="1"/>
      <w:numFmt w:val="decimal"/>
      <w:lvlText w:val="%1.%2.%3.%4."/>
      <w:lvlJc w:val="left"/>
      <w:pPr>
        <w:tabs>
          <w:tab w:val="left" w:pos="2468"/>
        </w:tabs>
        <w:ind w:left="2468" w:hanging="648"/>
      </w:pPr>
      <w:rPr>
        <w:rFonts w:hint="default" w:cs="Times New Roman"/>
      </w:rPr>
    </w:lvl>
    <w:lvl w:ilvl="4" w:tentative="0">
      <w:start w:val="1"/>
      <w:numFmt w:val="decimal"/>
      <w:lvlText w:val="%1.%2.%3.%4.%5."/>
      <w:lvlJc w:val="left"/>
      <w:pPr>
        <w:tabs>
          <w:tab w:val="left" w:pos="2972"/>
        </w:tabs>
        <w:ind w:left="2972" w:hanging="792"/>
      </w:pPr>
      <w:rPr>
        <w:rFonts w:hint="default" w:cs="Times New Roman"/>
      </w:rPr>
    </w:lvl>
    <w:lvl w:ilvl="5" w:tentative="0">
      <w:start w:val="1"/>
      <w:numFmt w:val="decimal"/>
      <w:lvlText w:val="%1.%2.%3.%4.%5.%6."/>
      <w:lvlJc w:val="left"/>
      <w:pPr>
        <w:tabs>
          <w:tab w:val="left" w:pos="3476"/>
        </w:tabs>
        <w:ind w:left="3476" w:hanging="936"/>
      </w:pPr>
      <w:rPr>
        <w:rFonts w:hint="default" w:cs="Times New Roman"/>
      </w:rPr>
    </w:lvl>
    <w:lvl w:ilvl="6" w:tentative="0">
      <w:start w:val="1"/>
      <w:numFmt w:val="decimal"/>
      <w:lvlText w:val="%1.%2.%3.%4.%5.%6.%7."/>
      <w:lvlJc w:val="left"/>
      <w:pPr>
        <w:tabs>
          <w:tab w:val="left" w:pos="3980"/>
        </w:tabs>
        <w:ind w:left="3980" w:hanging="1080"/>
      </w:pPr>
      <w:rPr>
        <w:rFonts w:hint="default" w:cs="Times New Roman"/>
      </w:rPr>
    </w:lvl>
    <w:lvl w:ilvl="7" w:tentative="0">
      <w:start w:val="1"/>
      <w:numFmt w:val="decimal"/>
      <w:lvlText w:val="%1.%2.%3.%4.%5.%6.%7.%8."/>
      <w:lvlJc w:val="left"/>
      <w:pPr>
        <w:tabs>
          <w:tab w:val="left" w:pos="4484"/>
        </w:tabs>
        <w:ind w:left="4484" w:hanging="1224"/>
      </w:pPr>
      <w:rPr>
        <w:rFonts w:hint="default" w:cs="Times New Roman"/>
      </w:rPr>
    </w:lvl>
    <w:lvl w:ilvl="8" w:tentative="0">
      <w:start w:val="1"/>
      <w:numFmt w:val="decimal"/>
      <w:lvlText w:val="%1.%2.%3.%4.%5.%6.%7.%8.%9."/>
      <w:lvlJc w:val="left"/>
      <w:pPr>
        <w:tabs>
          <w:tab w:val="left" w:pos="5060"/>
        </w:tabs>
        <w:ind w:left="5060" w:hanging="1440"/>
      </w:pPr>
      <w:rPr>
        <w:rFonts w:hint="default" w:cs="Times New Roman"/>
      </w:rPr>
    </w:lvl>
  </w:abstractNum>
  <w:abstractNum w:abstractNumId="4">
    <w:nsid w:val="202A3120"/>
    <w:multiLevelType w:val="multilevel"/>
    <w:tmpl w:val="202A3120"/>
    <w:lvl w:ilvl="0" w:tentative="0">
      <w:start w:val="1"/>
      <w:numFmt w:val="bullet"/>
      <w:pStyle w:val="76"/>
      <w:lvlText w:val=""/>
      <w:lvlJc w:val="left"/>
      <w:pPr>
        <w:tabs>
          <w:tab w:val="left" w:pos="2232"/>
        </w:tabs>
        <w:ind w:left="2232" w:hanging="432"/>
      </w:pPr>
      <w:rPr>
        <w:rFonts w:hint="default" w:ascii="Wingdings (PCL6)" w:hAnsi="Wingdings (PCL6)" w:cs="Wingdings (PCL6)"/>
        <w:color w:val="FFA000"/>
        <w:sz w:val="20"/>
        <w:szCs w:val="20"/>
      </w:rPr>
    </w:lvl>
    <w:lvl w:ilvl="1" w:tentative="0">
      <w:start w:val="1"/>
      <w:numFmt w:val="bullet"/>
      <w:lvlText w:val="o"/>
      <w:lvlJc w:val="left"/>
      <w:pPr>
        <w:tabs>
          <w:tab w:val="left" w:pos="1008"/>
        </w:tabs>
        <w:ind w:left="1008" w:hanging="360"/>
      </w:pPr>
      <w:rPr>
        <w:rFonts w:hint="default" w:ascii="Courier New" w:hAnsi="Courier New" w:cs="Courier New"/>
      </w:rPr>
    </w:lvl>
    <w:lvl w:ilvl="2" w:tentative="0">
      <w:start w:val="1"/>
      <w:numFmt w:val="bullet"/>
      <w:lvlText w:val=""/>
      <w:lvlJc w:val="left"/>
      <w:pPr>
        <w:tabs>
          <w:tab w:val="left" w:pos="1728"/>
        </w:tabs>
        <w:ind w:left="1728" w:hanging="360"/>
      </w:pPr>
      <w:rPr>
        <w:rFonts w:hint="default" w:ascii="Wingdings" w:hAnsi="Wingdings" w:cs="Wingdings"/>
      </w:rPr>
    </w:lvl>
    <w:lvl w:ilvl="3" w:tentative="0">
      <w:start w:val="1"/>
      <w:numFmt w:val="bullet"/>
      <w:lvlText w:val=""/>
      <w:lvlJc w:val="left"/>
      <w:pPr>
        <w:tabs>
          <w:tab w:val="left" w:pos="2448"/>
        </w:tabs>
        <w:ind w:left="2448" w:hanging="360"/>
      </w:pPr>
      <w:rPr>
        <w:rFonts w:hint="default" w:ascii="Symbol" w:hAnsi="Symbol" w:cs="Symbol"/>
      </w:rPr>
    </w:lvl>
    <w:lvl w:ilvl="4" w:tentative="0">
      <w:start w:val="1"/>
      <w:numFmt w:val="bullet"/>
      <w:lvlText w:val="o"/>
      <w:lvlJc w:val="left"/>
      <w:pPr>
        <w:tabs>
          <w:tab w:val="left" w:pos="3168"/>
        </w:tabs>
        <w:ind w:left="3168" w:hanging="360"/>
      </w:pPr>
      <w:rPr>
        <w:rFonts w:hint="default" w:ascii="Courier New" w:hAnsi="Courier New" w:cs="Courier New"/>
      </w:rPr>
    </w:lvl>
    <w:lvl w:ilvl="5" w:tentative="0">
      <w:start w:val="1"/>
      <w:numFmt w:val="bullet"/>
      <w:lvlText w:val=""/>
      <w:lvlJc w:val="left"/>
      <w:pPr>
        <w:tabs>
          <w:tab w:val="left" w:pos="3888"/>
        </w:tabs>
        <w:ind w:left="3888" w:hanging="360"/>
      </w:pPr>
      <w:rPr>
        <w:rFonts w:hint="default" w:ascii="Wingdings" w:hAnsi="Wingdings" w:cs="Wingdings"/>
      </w:rPr>
    </w:lvl>
    <w:lvl w:ilvl="6" w:tentative="0">
      <w:start w:val="1"/>
      <w:numFmt w:val="bullet"/>
      <w:lvlText w:val=""/>
      <w:lvlJc w:val="left"/>
      <w:pPr>
        <w:tabs>
          <w:tab w:val="left" w:pos="4608"/>
        </w:tabs>
        <w:ind w:left="4608" w:hanging="360"/>
      </w:pPr>
      <w:rPr>
        <w:rFonts w:hint="default" w:ascii="Symbol" w:hAnsi="Symbol" w:cs="Symbol"/>
      </w:rPr>
    </w:lvl>
    <w:lvl w:ilvl="7" w:tentative="0">
      <w:start w:val="1"/>
      <w:numFmt w:val="bullet"/>
      <w:lvlText w:val="o"/>
      <w:lvlJc w:val="left"/>
      <w:pPr>
        <w:tabs>
          <w:tab w:val="left" w:pos="5328"/>
        </w:tabs>
        <w:ind w:left="5328" w:hanging="360"/>
      </w:pPr>
      <w:rPr>
        <w:rFonts w:hint="default" w:ascii="Courier New" w:hAnsi="Courier New" w:cs="Courier New"/>
      </w:rPr>
    </w:lvl>
    <w:lvl w:ilvl="8" w:tentative="0">
      <w:start w:val="1"/>
      <w:numFmt w:val="bullet"/>
      <w:lvlText w:val=""/>
      <w:lvlJc w:val="left"/>
      <w:pPr>
        <w:tabs>
          <w:tab w:val="left" w:pos="6048"/>
        </w:tabs>
        <w:ind w:left="6048" w:hanging="360"/>
      </w:pPr>
      <w:rPr>
        <w:rFonts w:hint="default" w:ascii="Wingdings" w:hAnsi="Wingdings" w:cs="Wingdings"/>
      </w:rPr>
    </w:lvl>
  </w:abstractNum>
  <w:abstractNum w:abstractNumId="5">
    <w:nsid w:val="269C765C"/>
    <w:multiLevelType w:val="multilevel"/>
    <w:tmpl w:val="269C765C"/>
    <w:lvl w:ilvl="0" w:tentative="0">
      <w:start w:val="1"/>
      <w:numFmt w:val="decimal"/>
      <w:lvlText w:val="%1)"/>
      <w:lvlJc w:val="left"/>
      <w:pPr>
        <w:ind w:left="1077" w:hanging="360"/>
      </w:pPr>
      <w:rPr>
        <w:rFonts w:hint="default"/>
      </w:r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abstractNum w:abstractNumId="6">
    <w:nsid w:val="28CB295B"/>
    <w:multiLevelType w:val="multilevel"/>
    <w:tmpl w:val="28CB295B"/>
    <w:lvl w:ilvl="0" w:tentative="0">
      <w:start w:val="1"/>
      <w:numFmt w:val="bullet"/>
      <w:pStyle w:val="137"/>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92520E4"/>
    <w:multiLevelType w:val="multilevel"/>
    <w:tmpl w:val="292520E4"/>
    <w:lvl w:ilvl="0" w:tentative="0">
      <w:start w:val="1"/>
      <w:numFmt w:val="bullet"/>
      <w:pStyle w:val="89"/>
      <w:lvlText w:val=""/>
      <w:lvlJc w:val="left"/>
      <w:pPr>
        <w:tabs>
          <w:tab w:val="left" w:pos="360"/>
        </w:tabs>
        <w:ind w:left="360" w:hanging="360"/>
      </w:pPr>
      <w:rPr>
        <w:rFonts w:hint="default" w:ascii="Wingdings 2" w:hAnsi="Wingdings 2" w:cs="Wingdings 2"/>
        <w:color w:val="FFA000"/>
        <w:sz w:val="20"/>
        <w:szCs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8">
    <w:nsid w:val="2F24407E"/>
    <w:multiLevelType w:val="multilevel"/>
    <w:tmpl w:val="2F24407E"/>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6301A91"/>
    <w:multiLevelType w:val="multilevel"/>
    <w:tmpl w:val="36301A91"/>
    <w:lvl w:ilvl="0" w:tentative="0">
      <w:start w:val="1"/>
      <w:numFmt w:val="lowerLetter"/>
      <w:lvlText w:val="%1."/>
      <w:lvlJc w:val="left"/>
      <w:pPr>
        <w:ind w:left="1797" w:hanging="360"/>
      </w:pPr>
    </w:lvl>
    <w:lvl w:ilvl="1" w:tentative="0">
      <w:start w:val="1"/>
      <w:numFmt w:val="lowerLetter"/>
      <w:lvlText w:val="%2."/>
      <w:lvlJc w:val="left"/>
      <w:pPr>
        <w:ind w:left="2517" w:hanging="360"/>
      </w:pPr>
    </w:lvl>
    <w:lvl w:ilvl="2" w:tentative="0">
      <w:start w:val="1"/>
      <w:numFmt w:val="lowerRoman"/>
      <w:lvlText w:val="%3."/>
      <w:lvlJc w:val="right"/>
      <w:pPr>
        <w:ind w:left="3237" w:hanging="180"/>
      </w:pPr>
    </w:lvl>
    <w:lvl w:ilvl="3" w:tentative="0">
      <w:start w:val="1"/>
      <w:numFmt w:val="decimal"/>
      <w:lvlText w:val="%4."/>
      <w:lvlJc w:val="left"/>
      <w:pPr>
        <w:ind w:left="3957" w:hanging="360"/>
      </w:pPr>
    </w:lvl>
    <w:lvl w:ilvl="4" w:tentative="0">
      <w:start w:val="1"/>
      <w:numFmt w:val="lowerLetter"/>
      <w:lvlText w:val="%5."/>
      <w:lvlJc w:val="left"/>
      <w:pPr>
        <w:ind w:left="4677" w:hanging="360"/>
      </w:pPr>
    </w:lvl>
    <w:lvl w:ilvl="5" w:tentative="0">
      <w:start w:val="1"/>
      <w:numFmt w:val="lowerRoman"/>
      <w:lvlText w:val="%6."/>
      <w:lvlJc w:val="right"/>
      <w:pPr>
        <w:ind w:left="5397" w:hanging="180"/>
      </w:pPr>
    </w:lvl>
    <w:lvl w:ilvl="6" w:tentative="0">
      <w:start w:val="1"/>
      <w:numFmt w:val="decimal"/>
      <w:lvlText w:val="%7."/>
      <w:lvlJc w:val="left"/>
      <w:pPr>
        <w:ind w:left="6117" w:hanging="360"/>
      </w:pPr>
    </w:lvl>
    <w:lvl w:ilvl="7" w:tentative="0">
      <w:start w:val="1"/>
      <w:numFmt w:val="lowerLetter"/>
      <w:lvlText w:val="%8."/>
      <w:lvlJc w:val="left"/>
      <w:pPr>
        <w:ind w:left="6837" w:hanging="360"/>
      </w:pPr>
    </w:lvl>
    <w:lvl w:ilvl="8" w:tentative="0">
      <w:start w:val="1"/>
      <w:numFmt w:val="lowerRoman"/>
      <w:lvlText w:val="%9."/>
      <w:lvlJc w:val="right"/>
      <w:pPr>
        <w:ind w:left="7557" w:hanging="180"/>
      </w:pPr>
    </w:lvl>
  </w:abstractNum>
  <w:abstractNum w:abstractNumId="10">
    <w:nsid w:val="39786CEA"/>
    <w:multiLevelType w:val="multilevel"/>
    <w:tmpl w:val="39786CEA"/>
    <w:lvl w:ilvl="0" w:tentative="0">
      <w:start w:val="0"/>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A047A00"/>
    <w:multiLevelType w:val="multilevel"/>
    <w:tmpl w:val="3A047A00"/>
    <w:lvl w:ilvl="0" w:tentative="0">
      <w:start w:val="1"/>
      <w:numFmt w:val="bullet"/>
      <w:pStyle w:val="138"/>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3AD6724E"/>
    <w:multiLevelType w:val="multilevel"/>
    <w:tmpl w:val="3AD6724E"/>
    <w:lvl w:ilvl="0" w:tentative="0">
      <w:start w:val="1"/>
      <w:numFmt w:val="bullet"/>
      <w:pStyle w:val="77"/>
      <w:lvlText w:val=""/>
      <w:lvlJc w:val="left"/>
      <w:pPr>
        <w:tabs>
          <w:tab w:val="left" w:pos="1152"/>
        </w:tabs>
        <w:ind w:left="1152" w:hanging="432"/>
      </w:pPr>
      <w:rPr>
        <w:rFonts w:hint="default" w:ascii="Wingdings 2" w:hAnsi="Wingdings 2" w:cs="Wingdings 2"/>
        <w:color w:val="FFA000"/>
        <w:sz w:val="32"/>
        <w:szCs w:val="32"/>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3">
    <w:nsid w:val="3F1A0D26"/>
    <w:multiLevelType w:val="multilevel"/>
    <w:tmpl w:val="3F1A0D2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40565553"/>
    <w:multiLevelType w:val="multilevel"/>
    <w:tmpl w:val="40565553"/>
    <w:lvl w:ilvl="0" w:tentative="0">
      <w:start w:val="1"/>
      <w:numFmt w:val="decimal"/>
      <w:pStyle w:val="133"/>
      <w:lvlText w:val="%1."/>
      <w:lvlJc w:val="left"/>
      <w:pPr>
        <w:tabs>
          <w:tab w:val="left" w:pos="360"/>
        </w:tabs>
        <w:ind w:left="360" w:hanging="360"/>
      </w:pPr>
      <w:rPr>
        <w:rFonts w:hint="default"/>
      </w:rPr>
    </w:lvl>
    <w:lvl w:ilvl="1" w:tentative="0">
      <w:start w:val="1"/>
      <w:numFmt w:val="decimal"/>
      <w:lvlText w:val="%1.%2."/>
      <w:lvlJc w:val="left"/>
      <w:pPr>
        <w:tabs>
          <w:tab w:val="left" w:pos="1080"/>
        </w:tabs>
        <w:ind w:left="792" w:hanging="432"/>
      </w:pPr>
      <w:rPr>
        <w:rFonts w:hint="default"/>
      </w:rPr>
    </w:lvl>
    <w:lvl w:ilvl="2" w:tentative="0">
      <w:start w:val="1"/>
      <w:numFmt w:val="decimal"/>
      <w:lvlText w:val="%1.%2.%3."/>
      <w:lvlJc w:val="left"/>
      <w:pPr>
        <w:tabs>
          <w:tab w:val="left" w:pos="1440"/>
        </w:tabs>
        <w:ind w:left="1224" w:hanging="504"/>
      </w:pPr>
      <w:rPr>
        <w:rFonts w:hint="default"/>
      </w:rPr>
    </w:lvl>
    <w:lvl w:ilvl="3" w:tentative="0">
      <w:start w:val="1"/>
      <w:numFmt w:val="decimal"/>
      <w:lvlText w:val="%1.%2.%3.%4."/>
      <w:lvlJc w:val="left"/>
      <w:pPr>
        <w:tabs>
          <w:tab w:val="left" w:pos="2160"/>
        </w:tabs>
        <w:ind w:left="1728" w:hanging="648"/>
      </w:pPr>
      <w:rPr>
        <w:rFonts w:hint="default"/>
      </w:rPr>
    </w:lvl>
    <w:lvl w:ilvl="4" w:tentative="0">
      <w:start w:val="1"/>
      <w:numFmt w:val="decimal"/>
      <w:lvlText w:val="%1.%2.%3.%4.%5."/>
      <w:lvlJc w:val="left"/>
      <w:pPr>
        <w:tabs>
          <w:tab w:val="left" w:pos="288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960"/>
        </w:tabs>
        <w:ind w:left="3240" w:hanging="1080"/>
      </w:pPr>
      <w:rPr>
        <w:rFonts w:hint="default"/>
      </w:rPr>
    </w:lvl>
    <w:lvl w:ilvl="7" w:tentative="0">
      <w:start w:val="1"/>
      <w:numFmt w:val="decimal"/>
      <w:lvlText w:val="%1.%2.%3.%4.%5.%6.%7.%8."/>
      <w:lvlJc w:val="left"/>
      <w:pPr>
        <w:tabs>
          <w:tab w:val="left" w:pos="4680"/>
        </w:tabs>
        <w:ind w:left="3744" w:hanging="1224"/>
      </w:pPr>
      <w:rPr>
        <w:rFonts w:hint="default"/>
      </w:rPr>
    </w:lvl>
    <w:lvl w:ilvl="8" w:tentative="0">
      <w:start w:val="1"/>
      <w:numFmt w:val="decimal"/>
      <w:lvlText w:val="%1.%2.%3.%4.%5.%6.%7.%8.%9."/>
      <w:lvlJc w:val="left"/>
      <w:pPr>
        <w:tabs>
          <w:tab w:val="left" w:pos="5040"/>
        </w:tabs>
        <w:ind w:left="4320" w:hanging="1440"/>
      </w:pPr>
      <w:rPr>
        <w:rFonts w:hint="default"/>
      </w:rPr>
    </w:lvl>
  </w:abstractNum>
  <w:abstractNum w:abstractNumId="15">
    <w:nsid w:val="49FC1636"/>
    <w:multiLevelType w:val="multilevel"/>
    <w:tmpl w:val="49FC1636"/>
    <w:lvl w:ilvl="0" w:tentative="0">
      <w:start w:val="1"/>
      <w:numFmt w:val="decimal"/>
      <w:lvlText w:val="%1)"/>
      <w:lvlJc w:val="left"/>
      <w:pPr>
        <w:ind w:left="1077" w:hanging="360"/>
      </w:pPr>
      <w:rPr>
        <w:rFonts w:hint="default"/>
      </w:r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abstractNum w:abstractNumId="16">
    <w:nsid w:val="4A4E5741"/>
    <w:multiLevelType w:val="multilevel"/>
    <w:tmpl w:val="4A4E574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4B5845D6"/>
    <w:multiLevelType w:val="multilevel"/>
    <w:tmpl w:val="4B5845D6"/>
    <w:lvl w:ilvl="0" w:tentative="0">
      <w:start w:val="1"/>
      <w:numFmt w:val="bullet"/>
      <w:lvlText w:val=""/>
      <w:lvlJc w:val="left"/>
      <w:pPr>
        <w:ind w:left="144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3C724DD"/>
    <w:multiLevelType w:val="multilevel"/>
    <w:tmpl w:val="63C724DD"/>
    <w:lvl w:ilvl="0" w:tentative="0">
      <w:start w:val="1"/>
      <w:numFmt w:val="bullet"/>
      <w:pStyle w:val="80"/>
      <w:lvlText w:val=""/>
      <w:lvlJc w:val="left"/>
      <w:pPr>
        <w:tabs>
          <w:tab w:val="left" w:pos="360"/>
        </w:tabs>
        <w:ind w:left="360" w:hanging="432"/>
      </w:pPr>
      <w:rPr>
        <w:rFonts w:hint="default" w:ascii="Wingdings 3" w:hAnsi="Wingdings 3" w:cs="Wingdings 3"/>
        <w:color w:val="FFA000"/>
        <w:sz w:val="24"/>
        <w:szCs w:val="24"/>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9">
    <w:nsid w:val="76C9458E"/>
    <w:multiLevelType w:val="multilevel"/>
    <w:tmpl w:val="76C9458E"/>
    <w:lvl w:ilvl="0" w:tentative="0">
      <w:start w:val="1"/>
      <w:numFmt w:val="decimal"/>
      <w:lvlText w:val="%1)"/>
      <w:lvlJc w:val="left"/>
      <w:pPr>
        <w:ind w:left="1224" w:hanging="360"/>
      </w:pPr>
      <w:rPr>
        <w:rFonts w:hint="default"/>
      </w:rPr>
    </w:lvl>
    <w:lvl w:ilvl="1" w:tentative="0">
      <w:start w:val="1"/>
      <w:numFmt w:val="lowerLetter"/>
      <w:lvlText w:val="%2."/>
      <w:lvlJc w:val="left"/>
      <w:pPr>
        <w:ind w:left="1944" w:hanging="360"/>
      </w:pPr>
    </w:lvl>
    <w:lvl w:ilvl="2" w:tentative="0">
      <w:start w:val="1"/>
      <w:numFmt w:val="lowerRoman"/>
      <w:lvlText w:val="%3."/>
      <w:lvlJc w:val="right"/>
      <w:pPr>
        <w:ind w:left="2664" w:hanging="180"/>
      </w:pPr>
    </w:lvl>
    <w:lvl w:ilvl="3" w:tentative="0">
      <w:start w:val="1"/>
      <w:numFmt w:val="decimal"/>
      <w:lvlText w:val="%4."/>
      <w:lvlJc w:val="left"/>
      <w:pPr>
        <w:ind w:left="3384" w:hanging="360"/>
      </w:pPr>
    </w:lvl>
    <w:lvl w:ilvl="4" w:tentative="0">
      <w:start w:val="1"/>
      <w:numFmt w:val="lowerLetter"/>
      <w:lvlText w:val="%5."/>
      <w:lvlJc w:val="left"/>
      <w:pPr>
        <w:ind w:left="4104" w:hanging="360"/>
      </w:pPr>
    </w:lvl>
    <w:lvl w:ilvl="5" w:tentative="0">
      <w:start w:val="1"/>
      <w:numFmt w:val="lowerRoman"/>
      <w:lvlText w:val="%6."/>
      <w:lvlJc w:val="right"/>
      <w:pPr>
        <w:ind w:left="4824" w:hanging="180"/>
      </w:pPr>
    </w:lvl>
    <w:lvl w:ilvl="6" w:tentative="0">
      <w:start w:val="1"/>
      <w:numFmt w:val="decimal"/>
      <w:lvlText w:val="%7."/>
      <w:lvlJc w:val="left"/>
      <w:pPr>
        <w:ind w:left="5544" w:hanging="360"/>
      </w:pPr>
    </w:lvl>
    <w:lvl w:ilvl="7" w:tentative="0">
      <w:start w:val="1"/>
      <w:numFmt w:val="lowerLetter"/>
      <w:lvlText w:val="%8."/>
      <w:lvlJc w:val="left"/>
      <w:pPr>
        <w:ind w:left="6264" w:hanging="360"/>
      </w:pPr>
    </w:lvl>
    <w:lvl w:ilvl="8" w:tentative="0">
      <w:start w:val="1"/>
      <w:numFmt w:val="lowerRoman"/>
      <w:lvlText w:val="%9."/>
      <w:lvlJc w:val="right"/>
      <w:pPr>
        <w:ind w:left="6984" w:hanging="180"/>
      </w:pPr>
    </w:lvl>
  </w:abstractNum>
  <w:abstractNum w:abstractNumId="20">
    <w:nsid w:val="7B704A5D"/>
    <w:multiLevelType w:val="multilevel"/>
    <w:tmpl w:val="7B704A5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7D974B00"/>
    <w:multiLevelType w:val="multilevel"/>
    <w:tmpl w:val="7D974B00"/>
    <w:lvl w:ilvl="0" w:tentative="0">
      <w:start w:val="2"/>
      <w:numFmt w:val="bullet"/>
      <w:pStyle w:val="111"/>
      <w:lvlText w:val=""/>
      <w:lvlJc w:val="left"/>
      <w:pPr>
        <w:ind w:left="720" w:hanging="360"/>
      </w:pPr>
      <w:rPr>
        <w:rFonts w:hint="default" w:ascii="Wingdings" w:hAnsi="Wingdings" w:eastAsia="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2">
    <w:nsid w:val="7FD442C5"/>
    <w:multiLevelType w:val="multilevel"/>
    <w:tmpl w:val="7FD442C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4"/>
  </w:num>
  <w:num w:numId="3">
    <w:abstractNumId w:val="12"/>
  </w:num>
  <w:num w:numId="4">
    <w:abstractNumId w:val="18"/>
  </w:num>
  <w:num w:numId="5">
    <w:abstractNumId w:val="7"/>
  </w:num>
  <w:num w:numId="6">
    <w:abstractNumId w:val="0"/>
  </w:num>
  <w:num w:numId="7">
    <w:abstractNumId w:val="21"/>
  </w:num>
  <w:num w:numId="8">
    <w:abstractNumId w:val="1"/>
  </w:num>
  <w:num w:numId="9">
    <w:abstractNumId w:val="14"/>
  </w:num>
  <w:num w:numId="10">
    <w:abstractNumId w:val="6"/>
  </w:num>
  <w:num w:numId="11">
    <w:abstractNumId w:val="11"/>
  </w:num>
  <w:num w:numId="12">
    <w:abstractNumId w:val="3"/>
  </w:num>
  <w:num w:numId="13">
    <w:abstractNumId w:val="10"/>
  </w:num>
  <w:num w:numId="14">
    <w:abstractNumId w:val="19"/>
  </w:num>
  <w:num w:numId="15">
    <w:abstractNumId w:val="16"/>
  </w:num>
  <w:num w:numId="16">
    <w:abstractNumId w:val="13"/>
  </w:num>
  <w:num w:numId="17">
    <w:abstractNumId w:val="22"/>
  </w:num>
  <w:num w:numId="18">
    <w:abstractNumId w:val="5"/>
  </w:num>
  <w:num w:numId="19">
    <w:abstractNumId w:val="8"/>
  </w:num>
  <w:num w:numId="20">
    <w:abstractNumId w:val="20"/>
  </w:num>
  <w:num w:numId="21">
    <w:abstractNumId w:val="15"/>
  </w:num>
  <w:num w:numId="22">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rson w15:author="PSA">
    <w15:presenceInfo w15:providerId="None" w15:userId="PSA"/>
  </w15:person>
  <w15:person w15:author="Abhishek Saini">
    <w15:presenceInfo w15:providerId="None" w15:userId="Abhishek Sa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Formatting/>
  <w:trackRevisions w:val="1"/>
  <w:documentProtection w:enforcement="0"/>
  <w:defaultTabStop w:val="720"/>
  <w:doNotHyphenateCaps/>
  <w:drawingGridHorizontalSpacing w:val="215"/>
  <w:drawingGridVerticalSpacing w:val="102"/>
  <w:displayHorizontalDrawingGridEvery w:val="0"/>
  <w:displayVerticalDrawingGridEvery w:val="2"/>
  <w:noPunctuationKerning w:val="1"/>
  <w:characterSpacingControl w:val="doNotCompress"/>
  <w:doNotValidateAgainstSchema/>
  <w:doNotDemarcateInvalidXml/>
  <w:compat>
    <w:compatSetting w:name="compatibilityMode" w:uri="http://schemas.microsoft.com/office/word" w:val="12"/>
  </w:compat>
  <w:rsids>
    <w:rsidRoot w:val="00BE3A1D"/>
    <w:rsid w:val="0000158F"/>
    <w:rsid w:val="00002143"/>
    <w:rsid w:val="000036A0"/>
    <w:rsid w:val="000036F5"/>
    <w:rsid w:val="000039CB"/>
    <w:rsid w:val="000047EE"/>
    <w:rsid w:val="0000494A"/>
    <w:rsid w:val="00004FED"/>
    <w:rsid w:val="000051A0"/>
    <w:rsid w:val="00005B96"/>
    <w:rsid w:val="0000666A"/>
    <w:rsid w:val="00006993"/>
    <w:rsid w:val="00006C31"/>
    <w:rsid w:val="00007292"/>
    <w:rsid w:val="00010F75"/>
    <w:rsid w:val="00011140"/>
    <w:rsid w:val="000118F0"/>
    <w:rsid w:val="00012010"/>
    <w:rsid w:val="00012C77"/>
    <w:rsid w:val="00013B6C"/>
    <w:rsid w:val="00013C79"/>
    <w:rsid w:val="000144B2"/>
    <w:rsid w:val="00014BCB"/>
    <w:rsid w:val="00014BD2"/>
    <w:rsid w:val="000152F9"/>
    <w:rsid w:val="0001613B"/>
    <w:rsid w:val="00016323"/>
    <w:rsid w:val="000165E3"/>
    <w:rsid w:val="000174C2"/>
    <w:rsid w:val="00017552"/>
    <w:rsid w:val="00017C0D"/>
    <w:rsid w:val="00020D50"/>
    <w:rsid w:val="00020DC8"/>
    <w:rsid w:val="0002207B"/>
    <w:rsid w:val="00022CEA"/>
    <w:rsid w:val="00022ED6"/>
    <w:rsid w:val="00024D02"/>
    <w:rsid w:val="000266AB"/>
    <w:rsid w:val="000271D4"/>
    <w:rsid w:val="00027731"/>
    <w:rsid w:val="000278E0"/>
    <w:rsid w:val="00027AAC"/>
    <w:rsid w:val="00027F9C"/>
    <w:rsid w:val="000311DE"/>
    <w:rsid w:val="00031476"/>
    <w:rsid w:val="000321F6"/>
    <w:rsid w:val="00033DC2"/>
    <w:rsid w:val="00033F9D"/>
    <w:rsid w:val="00034899"/>
    <w:rsid w:val="00034B9D"/>
    <w:rsid w:val="00034C5A"/>
    <w:rsid w:val="000360D3"/>
    <w:rsid w:val="00036C1D"/>
    <w:rsid w:val="000371CD"/>
    <w:rsid w:val="0003722E"/>
    <w:rsid w:val="00037CC5"/>
    <w:rsid w:val="00040286"/>
    <w:rsid w:val="000408CB"/>
    <w:rsid w:val="000410C8"/>
    <w:rsid w:val="00041563"/>
    <w:rsid w:val="00041E10"/>
    <w:rsid w:val="000420C5"/>
    <w:rsid w:val="000424CA"/>
    <w:rsid w:val="00043145"/>
    <w:rsid w:val="00043B84"/>
    <w:rsid w:val="00044A82"/>
    <w:rsid w:val="00045538"/>
    <w:rsid w:val="00046830"/>
    <w:rsid w:val="00047BD3"/>
    <w:rsid w:val="00047CC1"/>
    <w:rsid w:val="0005088A"/>
    <w:rsid w:val="00052401"/>
    <w:rsid w:val="00054291"/>
    <w:rsid w:val="00054F13"/>
    <w:rsid w:val="00055037"/>
    <w:rsid w:val="00055114"/>
    <w:rsid w:val="0005526A"/>
    <w:rsid w:val="0005551C"/>
    <w:rsid w:val="000555EA"/>
    <w:rsid w:val="00055CFC"/>
    <w:rsid w:val="0005786F"/>
    <w:rsid w:val="000600C0"/>
    <w:rsid w:val="00061012"/>
    <w:rsid w:val="00061E23"/>
    <w:rsid w:val="00062B8C"/>
    <w:rsid w:val="00063AEF"/>
    <w:rsid w:val="00064DE7"/>
    <w:rsid w:val="00065558"/>
    <w:rsid w:val="0006675C"/>
    <w:rsid w:val="00066A19"/>
    <w:rsid w:val="00066D22"/>
    <w:rsid w:val="00067581"/>
    <w:rsid w:val="00067627"/>
    <w:rsid w:val="0007087E"/>
    <w:rsid w:val="00070CBE"/>
    <w:rsid w:val="00070E75"/>
    <w:rsid w:val="00071043"/>
    <w:rsid w:val="00071FE4"/>
    <w:rsid w:val="00072205"/>
    <w:rsid w:val="00072F8D"/>
    <w:rsid w:val="00073144"/>
    <w:rsid w:val="00073AB8"/>
    <w:rsid w:val="00074064"/>
    <w:rsid w:val="0007412F"/>
    <w:rsid w:val="0007442A"/>
    <w:rsid w:val="0007466E"/>
    <w:rsid w:val="000748EF"/>
    <w:rsid w:val="00074945"/>
    <w:rsid w:val="00075779"/>
    <w:rsid w:val="00075C5F"/>
    <w:rsid w:val="00076B5A"/>
    <w:rsid w:val="000771A9"/>
    <w:rsid w:val="000774A4"/>
    <w:rsid w:val="000774F0"/>
    <w:rsid w:val="00080332"/>
    <w:rsid w:val="0008170E"/>
    <w:rsid w:val="00081FAD"/>
    <w:rsid w:val="0008231A"/>
    <w:rsid w:val="000823C3"/>
    <w:rsid w:val="000826DD"/>
    <w:rsid w:val="00082E69"/>
    <w:rsid w:val="000843AE"/>
    <w:rsid w:val="000847CE"/>
    <w:rsid w:val="0008543D"/>
    <w:rsid w:val="00085944"/>
    <w:rsid w:val="00085F3A"/>
    <w:rsid w:val="0008629A"/>
    <w:rsid w:val="000871F2"/>
    <w:rsid w:val="00087958"/>
    <w:rsid w:val="00087DA5"/>
    <w:rsid w:val="00087F48"/>
    <w:rsid w:val="00087F8C"/>
    <w:rsid w:val="00090007"/>
    <w:rsid w:val="00090139"/>
    <w:rsid w:val="00090852"/>
    <w:rsid w:val="000909A9"/>
    <w:rsid w:val="00090FFE"/>
    <w:rsid w:val="000912E9"/>
    <w:rsid w:val="00091630"/>
    <w:rsid w:val="00091E82"/>
    <w:rsid w:val="00092FFD"/>
    <w:rsid w:val="000933CB"/>
    <w:rsid w:val="000939E6"/>
    <w:rsid w:val="00093A74"/>
    <w:rsid w:val="00093ABA"/>
    <w:rsid w:val="00093C41"/>
    <w:rsid w:val="000944CF"/>
    <w:rsid w:val="00094D18"/>
    <w:rsid w:val="00094D9A"/>
    <w:rsid w:val="00095614"/>
    <w:rsid w:val="000961F8"/>
    <w:rsid w:val="00097C4E"/>
    <w:rsid w:val="000A09C0"/>
    <w:rsid w:val="000A1913"/>
    <w:rsid w:val="000A1E19"/>
    <w:rsid w:val="000A2576"/>
    <w:rsid w:val="000A3158"/>
    <w:rsid w:val="000A3A0D"/>
    <w:rsid w:val="000A57BA"/>
    <w:rsid w:val="000A5A11"/>
    <w:rsid w:val="000A679E"/>
    <w:rsid w:val="000A6E21"/>
    <w:rsid w:val="000A7193"/>
    <w:rsid w:val="000A74A3"/>
    <w:rsid w:val="000A7F08"/>
    <w:rsid w:val="000B02B5"/>
    <w:rsid w:val="000B1FC3"/>
    <w:rsid w:val="000B276C"/>
    <w:rsid w:val="000B2F0A"/>
    <w:rsid w:val="000B3249"/>
    <w:rsid w:val="000B3B00"/>
    <w:rsid w:val="000B3E17"/>
    <w:rsid w:val="000B3E4B"/>
    <w:rsid w:val="000B406F"/>
    <w:rsid w:val="000B48DC"/>
    <w:rsid w:val="000B5DE6"/>
    <w:rsid w:val="000B69DA"/>
    <w:rsid w:val="000B6CEE"/>
    <w:rsid w:val="000B6DD0"/>
    <w:rsid w:val="000B6F21"/>
    <w:rsid w:val="000B7181"/>
    <w:rsid w:val="000C04A6"/>
    <w:rsid w:val="000C0B79"/>
    <w:rsid w:val="000C1227"/>
    <w:rsid w:val="000C2F2D"/>
    <w:rsid w:val="000C3DB5"/>
    <w:rsid w:val="000C41EB"/>
    <w:rsid w:val="000C4F5E"/>
    <w:rsid w:val="000C5A15"/>
    <w:rsid w:val="000C643B"/>
    <w:rsid w:val="000C6640"/>
    <w:rsid w:val="000C684A"/>
    <w:rsid w:val="000C68F4"/>
    <w:rsid w:val="000C6A73"/>
    <w:rsid w:val="000C721D"/>
    <w:rsid w:val="000D085F"/>
    <w:rsid w:val="000D089D"/>
    <w:rsid w:val="000D0979"/>
    <w:rsid w:val="000D165B"/>
    <w:rsid w:val="000D1F00"/>
    <w:rsid w:val="000D31B0"/>
    <w:rsid w:val="000D36CD"/>
    <w:rsid w:val="000D3B32"/>
    <w:rsid w:val="000D456B"/>
    <w:rsid w:val="000D4760"/>
    <w:rsid w:val="000D5894"/>
    <w:rsid w:val="000D6786"/>
    <w:rsid w:val="000D6AE2"/>
    <w:rsid w:val="000D6D5E"/>
    <w:rsid w:val="000E0D71"/>
    <w:rsid w:val="000E0DC1"/>
    <w:rsid w:val="000E0EAF"/>
    <w:rsid w:val="000E0ECB"/>
    <w:rsid w:val="000E1492"/>
    <w:rsid w:val="000E16E5"/>
    <w:rsid w:val="000E1865"/>
    <w:rsid w:val="000E1A46"/>
    <w:rsid w:val="000E2053"/>
    <w:rsid w:val="000E2512"/>
    <w:rsid w:val="000E279D"/>
    <w:rsid w:val="000E2DA7"/>
    <w:rsid w:val="000E2E35"/>
    <w:rsid w:val="000E4562"/>
    <w:rsid w:val="000E527C"/>
    <w:rsid w:val="000E549C"/>
    <w:rsid w:val="000E683A"/>
    <w:rsid w:val="000E76DB"/>
    <w:rsid w:val="000F01AB"/>
    <w:rsid w:val="000F0B26"/>
    <w:rsid w:val="000F0C8C"/>
    <w:rsid w:val="000F1676"/>
    <w:rsid w:val="000F19EF"/>
    <w:rsid w:val="000F1C95"/>
    <w:rsid w:val="000F23FE"/>
    <w:rsid w:val="000F2D74"/>
    <w:rsid w:val="000F36BD"/>
    <w:rsid w:val="000F4568"/>
    <w:rsid w:val="000F48A3"/>
    <w:rsid w:val="000F5083"/>
    <w:rsid w:val="000F5CFA"/>
    <w:rsid w:val="000F68F9"/>
    <w:rsid w:val="000F6EF9"/>
    <w:rsid w:val="000F7C3C"/>
    <w:rsid w:val="000F7E59"/>
    <w:rsid w:val="00101467"/>
    <w:rsid w:val="00101527"/>
    <w:rsid w:val="001018C5"/>
    <w:rsid w:val="00101A69"/>
    <w:rsid w:val="00101D3A"/>
    <w:rsid w:val="001026F0"/>
    <w:rsid w:val="00102963"/>
    <w:rsid w:val="00102970"/>
    <w:rsid w:val="00102A47"/>
    <w:rsid w:val="0010301B"/>
    <w:rsid w:val="00103458"/>
    <w:rsid w:val="00103476"/>
    <w:rsid w:val="001037D4"/>
    <w:rsid w:val="001042FB"/>
    <w:rsid w:val="00104398"/>
    <w:rsid w:val="001043BA"/>
    <w:rsid w:val="0010464D"/>
    <w:rsid w:val="00104CBC"/>
    <w:rsid w:val="00104F45"/>
    <w:rsid w:val="001059C7"/>
    <w:rsid w:val="0010665C"/>
    <w:rsid w:val="00110187"/>
    <w:rsid w:val="0011075D"/>
    <w:rsid w:val="001117D1"/>
    <w:rsid w:val="00111BD3"/>
    <w:rsid w:val="00111D71"/>
    <w:rsid w:val="001122AF"/>
    <w:rsid w:val="00112512"/>
    <w:rsid w:val="00112600"/>
    <w:rsid w:val="00112DD2"/>
    <w:rsid w:val="00113433"/>
    <w:rsid w:val="00113483"/>
    <w:rsid w:val="00113D31"/>
    <w:rsid w:val="001144DA"/>
    <w:rsid w:val="00114993"/>
    <w:rsid w:val="00114CCD"/>
    <w:rsid w:val="00114D62"/>
    <w:rsid w:val="00114FAF"/>
    <w:rsid w:val="001158C7"/>
    <w:rsid w:val="001161AD"/>
    <w:rsid w:val="00116A07"/>
    <w:rsid w:val="00116BA3"/>
    <w:rsid w:val="001174A2"/>
    <w:rsid w:val="0011791E"/>
    <w:rsid w:val="00117D3F"/>
    <w:rsid w:val="001206CE"/>
    <w:rsid w:val="00120F49"/>
    <w:rsid w:val="00121BAE"/>
    <w:rsid w:val="00121DC9"/>
    <w:rsid w:val="00122656"/>
    <w:rsid w:val="001228E6"/>
    <w:rsid w:val="001241BF"/>
    <w:rsid w:val="0012513E"/>
    <w:rsid w:val="00125860"/>
    <w:rsid w:val="0012593E"/>
    <w:rsid w:val="00125E85"/>
    <w:rsid w:val="00125EAC"/>
    <w:rsid w:val="001266D8"/>
    <w:rsid w:val="00130697"/>
    <w:rsid w:val="0013076F"/>
    <w:rsid w:val="00130A4D"/>
    <w:rsid w:val="00131938"/>
    <w:rsid w:val="00131D26"/>
    <w:rsid w:val="00131DC2"/>
    <w:rsid w:val="001334D4"/>
    <w:rsid w:val="00133739"/>
    <w:rsid w:val="00133850"/>
    <w:rsid w:val="00133E1C"/>
    <w:rsid w:val="00134D67"/>
    <w:rsid w:val="00135070"/>
    <w:rsid w:val="001356AF"/>
    <w:rsid w:val="00136F51"/>
    <w:rsid w:val="00137333"/>
    <w:rsid w:val="00140C07"/>
    <w:rsid w:val="00141A0F"/>
    <w:rsid w:val="00141FA5"/>
    <w:rsid w:val="00142D21"/>
    <w:rsid w:val="001436FF"/>
    <w:rsid w:val="001439E6"/>
    <w:rsid w:val="00143B15"/>
    <w:rsid w:val="00144744"/>
    <w:rsid w:val="00144D92"/>
    <w:rsid w:val="00144FB1"/>
    <w:rsid w:val="00146124"/>
    <w:rsid w:val="00146330"/>
    <w:rsid w:val="00146B62"/>
    <w:rsid w:val="001503E6"/>
    <w:rsid w:val="0015076E"/>
    <w:rsid w:val="00151D6A"/>
    <w:rsid w:val="00151F20"/>
    <w:rsid w:val="00152701"/>
    <w:rsid w:val="00152C57"/>
    <w:rsid w:val="0015380A"/>
    <w:rsid w:val="00153B38"/>
    <w:rsid w:val="00153F92"/>
    <w:rsid w:val="00154818"/>
    <w:rsid w:val="001551F7"/>
    <w:rsid w:val="001563E4"/>
    <w:rsid w:val="001566A8"/>
    <w:rsid w:val="00157936"/>
    <w:rsid w:val="001579C9"/>
    <w:rsid w:val="0016024F"/>
    <w:rsid w:val="00160730"/>
    <w:rsid w:val="0016262A"/>
    <w:rsid w:val="0016294C"/>
    <w:rsid w:val="001631CB"/>
    <w:rsid w:val="00163BB4"/>
    <w:rsid w:val="001650E1"/>
    <w:rsid w:val="00165179"/>
    <w:rsid w:val="001662FC"/>
    <w:rsid w:val="00166906"/>
    <w:rsid w:val="00166B6C"/>
    <w:rsid w:val="00167D9E"/>
    <w:rsid w:val="00170687"/>
    <w:rsid w:val="0017147D"/>
    <w:rsid w:val="00171ABC"/>
    <w:rsid w:val="00171C43"/>
    <w:rsid w:val="0017270B"/>
    <w:rsid w:val="001729C7"/>
    <w:rsid w:val="0017317D"/>
    <w:rsid w:val="00174852"/>
    <w:rsid w:val="00174D9A"/>
    <w:rsid w:val="00174F4B"/>
    <w:rsid w:val="00175C37"/>
    <w:rsid w:val="0017609D"/>
    <w:rsid w:val="00176642"/>
    <w:rsid w:val="00176923"/>
    <w:rsid w:val="00176EAB"/>
    <w:rsid w:val="00176EE2"/>
    <w:rsid w:val="00177512"/>
    <w:rsid w:val="00177869"/>
    <w:rsid w:val="00177E10"/>
    <w:rsid w:val="00180510"/>
    <w:rsid w:val="00180A28"/>
    <w:rsid w:val="00180DD0"/>
    <w:rsid w:val="00181261"/>
    <w:rsid w:val="00182204"/>
    <w:rsid w:val="00183AD0"/>
    <w:rsid w:val="00183D41"/>
    <w:rsid w:val="00183E63"/>
    <w:rsid w:val="00183FFB"/>
    <w:rsid w:val="00184906"/>
    <w:rsid w:val="00185B1F"/>
    <w:rsid w:val="00185F1F"/>
    <w:rsid w:val="001866B2"/>
    <w:rsid w:val="00190CD2"/>
    <w:rsid w:val="00191093"/>
    <w:rsid w:val="001923C3"/>
    <w:rsid w:val="001923D7"/>
    <w:rsid w:val="00192AAB"/>
    <w:rsid w:val="001935E7"/>
    <w:rsid w:val="00193735"/>
    <w:rsid w:val="001944A8"/>
    <w:rsid w:val="00194708"/>
    <w:rsid w:val="001950B0"/>
    <w:rsid w:val="001954F4"/>
    <w:rsid w:val="001964C8"/>
    <w:rsid w:val="001974BD"/>
    <w:rsid w:val="00197732"/>
    <w:rsid w:val="001A05E2"/>
    <w:rsid w:val="001A1EC9"/>
    <w:rsid w:val="001A2835"/>
    <w:rsid w:val="001A297B"/>
    <w:rsid w:val="001A2B19"/>
    <w:rsid w:val="001A38D7"/>
    <w:rsid w:val="001A3EF3"/>
    <w:rsid w:val="001A56EB"/>
    <w:rsid w:val="001A5E9D"/>
    <w:rsid w:val="001A62EB"/>
    <w:rsid w:val="001A6B09"/>
    <w:rsid w:val="001A6D65"/>
    <w:rsid w:val="001A6E97"/>
    <w:rsid w:val="001A7971"/>
    <w:rsid w:val="001A7E63"/>
    <w:rsid w:val="001B149F"/>
    <w:rsid w:val="001B29E9"/>
    <w:rsid w:val="001B30DF"/>
    <w:rsid w:val="001B40F6"/>
    <w:rsid w:val="001B4284"/>
    <w:rsid w:val="001B5C61"/>
    <w:rsid w:val="001B5D48"/>
    <w:rsid w:val="001B73F5"/>
    <w:rsid w:val="001B7848"/>
    <w:rsid w:val="001C0E79"/>
    <w:rsid w:val="001C116C"/>
    <w:rsid w:val="001C1230"/>
    <w:rsid w:val="001C174B"/>
    <w:rsid w:val="001C2346"/>
    <w:rsid w:val="001C2B08"/>
    <w:rsid w:val="001C2C2F"/>
    <w:rsid w:val="001C5190"/>
    <w:rsid w:val="001C5E08"/>
    <w:rsid w:val="001C6100"/>
    <w:rsid w:val="001C658A"/>
    <w:rsid w:val="001C69A0"/>
    <w:rsid w:val="001D0A1B"/>
    <w:rsid w:val="001D0D82"/>
    <w:rsid w:val="001D30BB"/>
    <w:rsid w:val="001D37EC"/>
    <w:rsid w:val="001D3FBD"/>
    <w:rsid w:val="001D6EEF"/>
    <w:rsid w:val="001D6FB5"/>
    <w:rsid w:val="001D7622"/>
    <w:rsid w:val="001D7661"/>
    <w:rsid w:val="001E0227"/>
    <w:rsid w:val="001E128B"/>
    <w:rsid w:val="001E1F57"/>
    <w:rsid w:val="001E3E20"/>
    <w:rsid w:val="001E3FBE"/>
    <w:rsid w:val="001E5714"/>
    <w:rsid w:val="001E6923"/>
    <w:rsid w:val="001E6A21"/>
    <w:rsid w:val="001E7499"/>
    <w:rsid w:val="001E7508"/>
    <w:rsid w:val="001E7921"/>
    <w:rsid w:val="001F0128"/>
    <w:rsid w:val="001F2032"/>
    <w:rsid w:val="001F2371"/>
    <w:rsid w:val="001F2895"/>
    <w:rsid w:val="001F2FFB"/>
    <w:rsid w:val="001F30E7"/>
    <w:rsid w:val="001F3607"/>
    <w:rsid w:val="001F3FBC"/>
    <w:rsid w:val="001F5DBE"/>
    <w:rsid w:val="001F7CB3"/>
    <w:rsid w:val="002007EE"/>
    <w:rsid w:val="00200911"/>
    <w:rsid w:val="00201E79"/>
    <w:rsid w:val="0020209A"/>
    <w:rsid w:val="00202466"/>
    <w:rsid w:val="00204184"/>
    <w:rsid w:val="0020521A"/>
    <w:rsid w:val="00205E38"/>
    <w:rsid w:val="00206C8F"/>
    <w:rsid w:val="00210435"/>
    <w:rsid w:val="0021077B"/>
    <w:rsid w:val="00210E70"/>
    <w:rsid w:val="00210EB5"/>
    <w:rsid w:val="00211236"/>
    <w:rsid w:val="002117E2"/>
    <w:rsid w:val="002122BC"/>
    <w:rsid w:val="00212BBF"/>
    <w:rsid w:val="00213F00"/>
    <w:rsid w:val="00215AD8"/>
    <w:rsid w:val="002160B3"/>
    <w:rsid w:val="0021629B"/>
    <w:rsid w:val="00216823"/>
    <w:rsid w:val="00217127"/>
    <w:rsid w:val="0021768C"/>
    <w:rsid w:val="00220DA3"/>
    <w:rsid w:val="002212B2"/>
    <w:rsid w:val="002215C8"/>
    <w:rsid w:val="002217A6"/>
    <w:rsid w:val="00222579"/>
    <w:rsid w:val="00223783"/>
    <w:rsid w:val="00224643"/>
    <w:rsid w:val="00224E07"/>
    <w:rsid w:val="0022530A"/>
    <w:rsid w:val="00225E2E"/>
    <w:rsid w:val="00225EBC"/>
    <w:rsid w:val="00226097"/>
    <w:rsid w:val="002263DB"/>
    <w:rsid w:val="002267CD"/>
    <w:rsid w:val="002267E1"/>
    <w:rsid w:val="00226A39"/>
    <w:rsid w:val="00226ABF"/>
    <w:rsid w:val="00226C8C"/>
    <w:rsid w:val="00226FCC"/>
    <w:rsid w:val="00227ED0"/>
    <w:rsid w:val="00230679"/>
    <w:rsid w:val="00230CA4"/>
    <w:rsid w:val="0023212C"/>
    <w:rsid w:val="002336E2"/>
    <w:rsid w:val="00233765"/>
    <w:rsid w:val="00233B23"/>
    <w:rsid w:val="00234575"/>
    <w:rsid w:val="00234A80"/>
    <w:rsid w:val="0023643A"/>
    <w:rsid w:val="00236496"/>
    <w:rsid w:val="0023674C"/>
    <w:rsid w:val="002374B3"/>
    <w:rsid w:val="0023752D"/>
    <w:rsid w:val="00237C95"/>
    <w:rsid w:val="0024037D"/>
    <w:rsid w:val="00241E11"/>
    <w:rsid w:val="00241F53"/>
    <w:rsid w:val="0024319C"/>
    <w:rsid w:val="002435ED"/>
    <w:rsid w:val="00243A84"/>
    <w:rsid w:val="00243A95"/>
    <w:rsid w:val="00245648"/>
    <w:rsid w:val="002462FD"/>
    <w:rsid w:val="002473A8"/>
    <w:rsid w:val="002475A0"/>
    <w:rsid w:val="002478FA"/>
    <w:rsid w:val="00250912"/>
    <w:rsid w:val="0025219B"/>
    <w:rsid w:val="0025309E"/>
    <w:rsid w:val="002533BE"/>
    <w:rsid w:val="00253AD2"/>
    <w:rsid w:val="00255396"/>
    <w:rsid w:val="00256B76"/>
    <w:rsid w:val="002570BA"/>
    <w:rsid w:val="002570F4"/>
    <w:rsid w:val="00257DCD"/>
    <w:rsid w:val="0026172C"/>
    <w:rsid w:val="002617FC"/>
    <w:rsid w:val="0026243F"/>
    <w:rsid w:val="00262477"/>
    <w:rsid w:val="00262F62"/>
    <w:rsid w:val="00263DCE"/>
    <w:rsid w:val="002647E7"/>
    <w:rsid w:val="0026730C"/>
    <w:rsid w:val="002712BD"/>
    <w:rsid w:val="002713A0"/>
    <w:rsid w:val="0027210A"/>
    <w:rsid w:val="0027239C"/>
    <w:rsid w:val="00272CEA"/>
    <w:rsid w:val="00273F57"/>
    <w:rsid w:val="00274F20"/>
    <w:rsid w:val="00275653"/>
    <w:rsid w:val="00276219"/>
    <w:rsid w:val="00276545"/>
    <w:rsid w:val="00276B43"/>
    <w:rsid w:val="00277483"/>
    <w:rsid w:val="00277510"/>
    <w:rsid w:val="00281E81"/>
    <w:rsid w:val="002821B7"/>
    <w:rsid w:val="002825E1"/>
    <w:rsid w:val="00282784"/>
    <w:rsid w:val="00282F31"/>
    <w:rsid w:val="0028372A"/>
    <w:rsid w:val="00284CCB"/>
    <w:rsid w:val="00285016"/>
    <w:rsid w:val="00285F1B"/>
    <w:rsid w:val="002877A1"/>
    <w:rsid w:val="00290B27"/>
    <w:rsid w:val="00290F0C"/>
    <w:rsid w:val="002912F8"/>
    <w:rsid w:val="002923B8"/>
    <w:rsid w:val="00292DFD"/>
    <w:rsid w:val="00292FEB"/>
    <w:rsid w:val="0029322B"/>
    <w:rsid w:val="0029389F"/>
    <w:rsid w:val="00294907"/>
    <w:rsid w:val="00294A83"/>
    <w:rsid w:val="00295329"/>
    <w:rsid w:val="0029551C"/>
    <w:rsid w:val="002959F2"/>
    <w:rsid w:val="002968E8"/>
    <w:rsid w:val="00296D8A"/>
    <w:rsid w:val="0029705F"/>
    <w:rsid w:val="0029762D"/>
    <w:rsid w:val="00297831"/>
    <w:rsid w:val="002A0145"/>
    <w:rsid w:val="002A03DE"/>
    <w:rsid w:val="002A1963"/>
    <w:rsid w:val="002A2340"/>
    <w:rsid w:val="002A3914"/>
    <w:rsid w:val="002A4163"/>
    <w:rsid w:val="002A5149"/>
    <w:rsid w:val="002A56C4"/>
    <w:rsid w:val="002B119E"/>
    <w:rsid w:val="002B143C"/>
    <w:rsid w:val="002B2214"/>
    <w:rsid w:val="002B2B25"/>
    <w:rsid w:val="002B2B28"/>
    <w:rsid w:val="002B4D88"/>
    <w:rsid w:val="002B59F9"/>
    <w:rsid w:val="002B5BD9"/>
    <w:rsid w:val="002B6062"/>
    <w:rsid w:val="002B7A67"/>
    <w:rsid w:val="002C007A"/>
    <w:rsid w:val="002C115B"/>
    <w:rsid w:val="002C140F"/>
    <w:rsid w:val="002C1528"/>
    <w:rsid w:val="002C3AD7"/>
    <w:rsid w:val="002C3EF7"/>
    <w:rsid w:val="002C4E27"/>
    <w:rsid w:val="002C57CE"/>
    <w:rsid w:val="002C5CC5"/>
    <w:rsid w:val="002C6A24"/>
    <w:rsid w:val="002C6F08"/>
    <w:rsid w:val="002C7221"/>
    <w:rsid w:val="002C7B72"/>
    <w:rsid w:val="002D0EC1"/>
    <w:rsid w:val="002D168F"/>
    <w:rsid w:val="002D1969"/>
    <w:rsid w:val="002D2923"/>
    <w:rsid w:val="002D2D8F"/>
    <w:rsid w:val="002D31F2"/>
    <w:rsid w:val="002D4E39"/>
    <w:rsid w:val="002D51A9"/>
    <w:rsid w:val="002D5D27"/>
    <w:rsid w:val="002D62BD"/>
    <w:rsid w:val="002D7062"/>
    <w:rsid w:val="002E02D9"/>
    <w:rsid w:val="002E19E4"/>
    <w:rsid w:val="002E1EBC"/>
    <w:rsid w:val="002E2B3B"/>
    <w:rsid w:val="002E360A"/>
    <w:rsid w:val="002E40EC"/>
    <w:rsid w:val="002E4146"/>
    <w:rsid w:val="002E4E97"/>
    <w:rsid w:val="002E4FAD"/>
    <w:rsid w:val="002E53E3"/>
    <w:rsid w:val="002E5635"/>
    <w:rsid w:val="002E5E76"/>
    <w:rsid w:val="002E6906"/>
    <w:rsid w:val="002E6DA3"/>
    <w:rsid w:val="002E7047"/>
    <w:rsid w:val="002E74B7"/>
    <w:rsid w:val="002E7EAF"/>
    <w:rsid w:val="002F0EF5"/>
    <w:rsid w:val="002F0F6D"/>
    <w:rsid w:val="002F1CA2"/>
    <w:rsid w:val="002F2107"/>
    <w:rsid w:val="002F2200"/>
    <w:rsid w:val="002F28BF"/>
    <w:rsid w:val="002F43A6"/>
    <w:rsid w:val="002F46F8"/>
    <w:rsid w:val="002F4B44"/>
    <w:rsid w:val="002F6660"/>
    <w:rsid w:val="002F689C"/>
    <w:rsid w:val="002F69CA"/>
    <w:rsid w:val="002F69DF"/>
    <w:rsid w:val="002F6FEF"/>
    <w:rsid w:val="002F738F"/>
    <w:rsid w:val="0030040E"/>
    <w:rsid w:val="00302DEB"/>
    <w:rsid w:val="00303094"/>
    <w:rsid w:val="00304970"/>
    <w:rsid w:val="00304E9D"/>
    <w:rsid w:val="00305494"/>
    <w:rsid w:val="003075F6"/>
    <w:rsid w:val="0031027A"/>
    <w:rsid w:val="00310B13"/>
    <w:rsid w:val="00310BC8"/>
    <w:rsid w:val="00310EC4"/>
    <w:rsid w:val="003117BD"/>
    <w:rsid w:val="00312BEE"/>
    <w:rsid w:val="00312DF4"/>
    <w:rsid w:val="0031334E"/>
    <w:rsid w:val="0031377F"/>
    <w:rsid w:val="0031395E"/>
    <w:rsid w:val="00313C3D"/>
    <w:rsid w:val="00313F5A"/>
    <w:rsid w:val="0031529D"/>
    <w:rsid w:val="003158B2"/>
    <w:rsid w:val="00316403"/>
    <w:rsid w:val="00316CB4"/>
    <w:rsid w:val="00316FB9"/>
    <w:rsid w:val="003201E1"/>
    <w:rsid w:val="003206BC"/>
    <w:rsid w:val="003219FC"/>
    <w:rsid w:val="00321A9B"/>
    <w:rsid w:val="003220FB"/>
    <w:rsid w:val="00323A8C"/>
    <w:rsid w:val="003240DD"/>
    <w:rsid w:val="00325185"/>
    <w:rsid w:val="00326707"/>
    <w:rsid w:val="00326A3A"/>
    <w:rsid w:val="00327241"/>
    <w:rsid w:val="00327433"/>
    <w:rsid w:val="0032766A"/>
    <w:rsid w:val="003279C6"/>
    <w:rsid w:val="00327D8B"/>
    <w:rsid w:val="003306BB"/>
    <w:rsid w:val="00330A90"/>
    <w:rsid w:val="0033187E"/>
    <w:rsid w:val="00332036"/>
    <w:rsid w:val="0033283C"/>
    <w:rsid w:val="0033327A"/>
    <w:rsid w:val="003342C9"/>
    <w:rsid w:val="0033485B"/>
    <w:rsid w:val="003349C7"/>
    <w:rsid w:val="0033500E"/>
    <w:rsid w:val="00335089"/>
    <w:rsid w:val="003350A4"/>
    <w:rsid w:val="003356FA"/>
    <w:rsid w:val="00336F63"/>
    <w:rsid w:val="003372D2"/>
    <w:rsid w:val="00340350"/>
    <w:rsid w:val="003406CF"/>
    <w:rsid w:val="003410F2"/>
    <w:rsid w:val="0034231C"/>
    <w:rsid w:val="00342640"/>
    <w:rsid w:val="00342A17"/>
    <w:rsid w:val="00343CD7"/>
    <w:rsid w:val="003459E8"/>
    <w:rsid w:val="00347187"/>
    <w:rsid w:val="00351C67"/>
    <w:rsid w:val="00351DAA"/>
    <w:rsid w:val="003520D4"/>
    <w:rsid w:val="00352A84"/>
    <w:rsid w:val="00353A8F"/>
    <w:rsid w:val="00354D66"/>
    <w:rsid w:val="0035507F"/>
    <w:rsid w:val="00355FBA"/>
    <w:rsid w:val="003569C2"/>
    <w:rsid w:val="00356D34"/>
    <w:rsid w:val="00356DAB"/>
    <w:rsid w:val="003570FA"/>
    <w:rsid w:val="00357EFC"/>
    <w:rsid w:val="00357F7F"/>
    <w:rsid w:val="0036024E"/>
    <w:rsid w:val="0036034C"/>
    <w:rsid w:val="00361930"/>
    <w:rsid w:val="003623F2"/>
    <w:rsid w:val="0036257E"/>
    <w:rsid w:val="003626AD"/>
    <w:rsid w:val="00363111"/>
    <w:rsid w:val="003636FF"/>
    <w:rsid w:val="003649F9"/>
    <w:rsid w:val="00364C24"/>
    <w:rsid w:val="00364D8B"/>
    <w:rsid w:val="00364F02"/>
    <w:rsid w:val="00364FE0"/>
    <w:rsid w:val="00367339"/>
    <w:rsid w:val="003674C6"/>
    <w:rsid w:val="00367541"/>
    <w:rsid w:val="003676E0"/>
    <w:rsid w:val="00367741"/>
    <w:rsid w:val="00367FE6"/>
    <w:rsid w:val="003704DA"/>
    <w:rsid w:val="00371862"/>
    <w:rsid w:val="0037238A"/>
    <w:rsid w:val="00372A6F"/>
    <w:rsid w:val="003732DD"/>
    <w:rsid w:val="0037393A"/>
    <w:rsid w:val="0037406B"/>
    <w:rsid w:val="00374146"/>
    <w:rsid w:val="003746D1"/>
    <w:rsid w:val="003747D8"/>
    <w:rsid w:val="003749A7"/>
    <w:rsid w:val="00374EE6"/>
    <w:rsid w:val="00375307"/>
    <w:rsid w:val="0037652D"/>
    <w:rsid w:val="00376544"/>
    <w:rsid w:val="0037667E"/>
    <w:rsid w:val="00376A71"/>
    <w:rsid w:val="00376D0A"/>
    <w:rsid w:val="00376E6D"/>
    <w:rsid w:val="0038168B"/>
    <w:rsid w:val="00382C10"/>
    <w:rsid w:val="00382E0F"/>
    <w:rsid w:val="003848EC"/>
    <w:rsid w:val="003849CA"/>
    <w:rsid w:val="003851E9"/>
    <w:rsid w:val="00385647"/>
    <w:rsid w:val="00386F9F"/>
    <w:rsid w:val="003871ED"/>
    <w:rsid w:val="00387DC1"/>
    <w:rsid w:val="00390552"/>
    <w:rsid w:val="00390669"/>
    <w:rsid w:val="0039077E"/>
    <w:rsid w:val="00390DF6"/>
    <w:rsid w:val="00391725"/>
    <w:rsid w:val="003919B2"/>
    <w:rsid w:val="003929E7"/>
    <w:rsid w:val="00392CC9"/>
    <w:rsid w:val="003931D7"/>
    <w:rsid w:val="003935EF"/>
    <w:rsid w:val="0039435C"/>
    <w:rsid w:val="00394556"/>
    <w:rsid w:val="00394BDF"/>
    <w:rsid w:val="00394DE8"/>
    <w:rsid w:val="00395627"/>
    <w:rsid w:val="00395B09"/>
    <w:rsid w:val="00395BD1"/>
    <w:rsid w:val="00395FD0"/>
    <w:rsid w:val="00396B68"/>
    <w:rsid w:val="003A09C3"/>
    <w:rsid w:val="003A0F4E"/>
    <w:rsid w:val="003A12CE"/>
    <w:rsid w:val="003A12E7"/>
    <w:rsid w:val="003A2934"/>
    <w:rsid w:val="003A3F29"/>
    <w:rsid w:val="003A43E6"/>
    <w:rsid w:val="003A4D6D"/>
    <w:rsid w:val="003A5770"/>
    <w:rsid w:val="003A60AC"/>
    <w:rsid w:val="003A6738"/>
    <w:rsid w:val="003A6CA3"/>
    <w:rsid w:val="003A7097"/>
    <w:rsid w:val="003A7147"/>
    <w:rsid w:val="003B0770"/>
    <w:rsid w:val="003B0A22"/>
    <w:rsid w:val="003B0AC6"/>
    <w:rsid w:val="003B2625"/>
    <w:rsid w:val="003B26CB"/>
    <w:rsid w:val="003B3336"/>
    <w:rsid w:val="003B3405"/>
    <w:rsid w:val="003B3D6E"/>
    <w:rsid w:val="003B473F"/>
    <w:rsid w:val="003B4EF1"/>
    <w:rsid w:val="003B51DF"/>
    <w:rsid w:val="003B5731"/>
    <w:rsid w:val="003B59C1"/>
    <w:rsid w:val="003B5B71"/>
    <w:rsid w:val="003B5F13"/>
    <w:rsid w:val="003B63DC"/>
    <w:rsid w:val="003B666E"/>
    <w:rsid w:val="003B6BB6"/>
    <w:rsid w:val="003B76C3"/>
    <w:rsid w:val="003B7CFC"/>
    <w:rsid w:val="003B7F6D"/>
    <w:rsid w:val="003C0EAC"/>
    <w:rsid w:val="003C10D5"/>
    <w:rsid w:val="003C1214"/>
    <w:rsid w:val="003C157B"/>
    <w:rsid w:val="003C1C40"/>
    <w:rsid w:val="003C2051"/>
    <w:rsid w:val="003C261C"/>
    <w:rsid w:val="003C262C"/>
    <w:rsid w:val="003C28DA"/>
    <w:rsid w:val="003C2C2F"/>
    <w:rsid w:val="003C3D59"/>
    <w:rsid w:val="003C3DA2"/>
    <w:rsid w:val="003C5695"/>
    <w:rsid w:val="003C56BB"/>
    <w:rsid w:val="003C6C1E"/>
    <w:rsid w:val="003C734A"/>
    <w:rsid w:val="003C77AD"/>
    <w:rsid w:val="003C78E8"/>
    <w:rsid w:val="003D02CD"/>
    <w:rsid w:val="003D0F36"/>
    <w:rsid w:val="003D2C9B"/>
    <w:rsid w:val="003D3A42"/>
    <w:rsid w:val="003D4569"/>
    <w:rsid w:val="003D56DE"/>
    <w:rsid w:val="003D5788"/>
    <w:rsid w:val="003D57C4"/>
    <w:rsid w:val="003D6821"/>
    <w:rsid w:val="003D6AEB"/>
    <w:rsid w:val="003D746D"/>
    <w:rsid w:val="003D7C48"/>
    <w:rsid w:val="003E01AB"/>
    <w:rsid w:val="003E04B5"/>
    <w:rsid w:val="003E2C12"/>
    <w:rsid w:val="003E2D90"/>
    <w:rsid w:val="003E2DD8"/>
    <w:rsid w:val="003E373C"/>
    <w:rsid w:val="003E3BF5"/>
    <w:rsid w:val="003E591E"/>
    <w:rsid w:val="003E6933"/>
    <w:rsid w:val="003F07D5"/>
    <w:rsid w:val="003F181A"/>
    <w:rsid w:val="003F2C6A"/>
    <w:rsid w:val="003F3413"/>
    <w:rsid w:val="003F36AB"/>
    <w:rsid w:val="003F3AAD"/>
    <w:rsid w:val="003F45CF"/>
    <w:rsid w:val="003F4E5C"/>
    <w:rsid w:val="003F561C"/>
    <w:rsid w:val="003F61E0"/>
    <w:rsid w:val="003F6572"/>
    <w:rsid w:val="003F6BC1"/>
    <w:rsid w:val="003F6DBE"/>
    <w:rsid w:val="00400FC4"/>
    <w:rsid w:val="0040110D"/>
    <w:rsid w:val="0040247B"/>
    <w:rsid w:val="0040313C"/>
    <w:rsid w:val="004048F3"/>
    <w:rsid w:val="00406B14"/>
    <w:rsid w:val="00407347"/>
    <w:rsid w:val="00407598"/>
    <w:rsid w:val="00407A4E"/>
    <w:rsid w:val="00407C87"/>
    <w:rsid w:val="00407D2F"/>
    <w:rsid w:val="004109E2"/>
    <w:rsid w:val="00411373"/>
    <w:rsid w:val="004116C4"/>
    <w:rsid w:val="0041194B"/>
    <w:rsid w:val="00412942"/>
    <w:rsid w:val="0041301E"/>
    <w:rsid w:val="0041307B"/>
    <w:rsid w:val="004130C9"/>
    <w:rsid w:val="0041380B"/>
    <w:rsid w:val="00413DD0"/>
    <w:rsid w:val="00413F01"/>
    <w:rsid w:val="00414078"/>
    <w:rsid w:val="0041542E"/>
    <w:rsid w:val="004154C4"/>
    <w:rsid w:val="00416787"/>
    <w:rsid w:val="0041764D"/>
    <w:rsid w:val="00420533"/>
    <w:rsid w:val="00420E11"/>
    <w:rsid w:val="00421477"/>
    <w:rsid w:val="00422F47"/>
    <w:rsid w:val="00422F9F"/>
    <w:rsid w:val="00423011"/>
    <w:rsid w:val="00423E20"/>
    <w:rsid w:val="00425DF1"/>
    <w:rsid w:val="004262E3"/>
    <w:rsid w:val="00426E48"/>
    <w:rsid w:val="00427B7A"/>
    <w:rsid w:val="00427C63"/>
    <w:rsid w:val="00427FD4"/>
    <w:rsid w:val="00430912"/>
    <w:rsid w:val="0043157A"/>
    <w:rsid w:val="00432677"/>
    <w:rsid w:val="00432AC8"/>
    <w:rsid w:val="00432F29"/>
    <w:rsid w:val="00434390"/>
    <w:rsid w:val="004343C1"/>
    <w:rsid w:val="004345E2"/>
    <w:rsid w:val="00434D7D"/>
    <w:rsid w:val="0043506B"/>
    <w:rsid w:val="00435A1F"/>
    <w:rsid w:val="00435CAE"/>
    <w:rsid w:val="00436366"/>
    <w:rsid w:val="004368E4"/>
    <w:rsid w:val="00436F10"/>
    <w:rsid w:val="00437ABF"/>
    <w:rsid w:val="00437F1A"/>
    <w:rsid w:val="0044152F"/>
    <w:rsid w:val="00442B9B"/>
    <w:rsid w:val="0044506C"/>
    <w:rsid w:val="00445FD5"/>
    <w:rsid w:val="00446EEB"/>
    <w:rsid w:val="00447E3C"/>
    <w:rsid w:val="00450080"/>
    <w:rsid w:val="00450DFC"/>
    <w:rsid w:val="00451840"/>
    <w:rsid w:val="00452711"/>
    <w:rsid w:val="00452937"/>
    <w:rsid w:val="00453BB2"/>
    <w:rsid w:val="004546B4"/>
    <w:rsid w:val="004554D4"/>
    <w:rsid w:val="00456D57"/>
    <w:rsid w:val="00457336"/>
    <w:rsid w:val="0045755F"/>
    <w:rsid w:val="00457AC4"/>
    <w:rsid w:val="0046064D"/>
    <w:rsid w:val="00460811"/>
    <w:rsid w:val="00460DFD"/>
    <w:rsid w:val="0046292A"/>
    <w:rsid w:val="00462A56"/>
    <w:rsid w:val="00462B01"/>
    <w:rsid w:val="00462F11"/>
    <w:rsid w:val="00463869"/>
    <w:rsid w:val="00464914"/>
    <w:rsid w:val="00464C97"/>
    <w:rsid w:val="004658E5"/>
    <w:rsid w:val="00465E6C"/>
    <w:rsid w:val="004661DE"/>
    <w:rsid w:val="004673D3"/>
    <w:rsid w:val="00467961"/>
    <w:rsid w:val="00467A10"/>
    <w:rsid w:val="00467F2F"/>
    <w:rsid w:val="00470302"/>
    <w:rsid w:val="004705A8"/>
    <w:rsid w:val="00470A8A"/>
    <w:rsid w:val="00470BD5"/>
    <w:rsid w:val="004710B4"/>
    <w:rsid w:val="00473032"/>
    <w:rsid w:val="00473732"/>
    <w:rsid w:val="004737FF"/>
    <w:rsid w:val="00473CE0"/>
    <w:rsid w:val="00474015"/>
    <w:rsid w:val="0047591C"/>
    <w:rsid w:val="00475965"/>
    <w:rsid w:val="00475AE0"/>
    <w:rsid w:val="00476412"/>
    <w:rsid w:val="00476567"/>
    <w:rsid w:val="00476595"/>
    <w:rsid w:val="00476920"/>
    <w:rsid w:val="00481113"/>
    <w:rsid w:val="00481CCB"/>
    <w:rsid w:val="00482EE3"/>
    <w:rsid w:val="00483812"/>
    <w:rsid w:val="00483C49"/>
    <w:rsid w:val="00483C4F"/>
    <w:rsid w:val="00483C56"/>
    <w:rsid w:val="00484F68"/>
    <w:rsid w:val="00485B99"/>
    <w:rsid w:val="00486C04"/>
    <w:rsid w:val="00487356"/>
    <w:rsid w:val="004873A1"/>
    <w:rsid w:val="00490E26"/>
    <w:rsid w:val="00491084"/>
    <w:rsid w:val="00491A1A"/>
    <w:rsid w:val="00492AD0"/>
    <w:rsid w:val="004932CF"/>
    <w:rsid w:val="004937ED"/>
    <w:rsid w:val="00493897"/>
    <w:rsid w:val="00493F3E"/>
    <w:rsid w:val="0049470E"/>
    <w:rsid w:val="0049471A"/>
    <w:rsid w:val="00494801"/>
    <w:rsid w:val="00496A2B"/>
    <w:rsid w:val="004A01AF"/>
    <w:rsid w:val="004A0BF7"/>
    <w:rsid w:val="004A218F"/>
    <w:rsid w:val="004A4366"/>
    <w:rsid w:val="004A487D"/>
    <w:rsid w:val="004A4902"/>
    <w:rsid w:val="004A4A51"/>
    <w:rsid w:val="004A4A56"/>
    <w:rsid w:val="004A5B4C"/>
    <w:rsid w:val="004A5F81"/>
    <w:rsid w:val="004A6081"/>
    <w:rsid w:val="004A75B4"/>
    <w:rsid w:val="004B0081"/>
    <w:rsid w:val="004B0B4F"/>
    <w:rsid w:val="004B0E67"/>
    <w:rsid w:val="004B0EAF"/>
    <w:rsid w:val="004B1911"/>
    <w:rsid w:val="004B1EA7"/>
    <w:rsid w:val="004B2552"/>
    <w:rsid w:val="004B4787"/>
    <w:rsid w:val="004B5286"/>
    <w:rsid w:val="004B5A08"/>
    <w:rsid w:val="004B6B60"/>
    <w:rsid w:val="004B7CA2"/>
    <w:rsid w:val="004C020D"/>
    <w:rsid w:val="004C0B9A"/>
    <w:rsid w:val="004C0F7E"/>
    <w:rsid w:val="004C10E8"/>
    <w:rsid w:val="004C1160"/>
    <w:rsid w:val="004C166C"/>
    <w:rsid w:val="004C2EE3"/>
    <w:rsid w:val="004C431D"/>
    <w:rsid w:val="004C6921"/>
    <w:rsid w:val="004C6B81"/>
    <w:rsid w:val="004C6FA0"/>
    <w:rsid w:val="004C703F"/>
    <w:rsid w:val="004C7671"/>
    <w:rsid w:val="004D011E"/>
    <w:rsid w:val="004D1262"/>
    <w:rsid w:val="004D133E"/>
    <w:rsid w:val="004D1A59"/>
    <w:rsid w:val="004D3881"/>
    <w:rsid w:val="004D444A"/>
    <w:rsid w:val="004D452A"/>
    <w:rsid w:val="004D4D5A"/>
    <w:rsid w:val="004D5A31"/>
    <w:rsid w:val="004D6727"/>
    <w:rsid w:val="004D6CD5"/>
    <w:rsid w:val="004D76CF"/>
    <w:rsid w:val="004E16BC"/>
    <w:rsid w:val="004E22C1"/>
    <w:rsid w:val="004E2809"/>
    <w:rsid w:val="004E2C2B"/>
    <w:rsid w:val="004E32B0"/>
    <w:rsid w:val="004E41FB"/>
    <w:rsid w:val="004E4DAF"/>
    <w:rsid w:val="004E5799"/>
    <w:rsid w:val="004E599E"/>
    <w:rsid w:val="004E6166"/>
    <w:rsid w:val="004E7426"/>
    <w:rsid w:val="004E79AA"/>
    <w:rsid w:val="004E7DED"/>
    <w:rsid w:val="004F0B64"/>
    <w:rsid w:val="004F1307"/>
    <w:rsid w:val="004F1311"/>
    <w:rsid w:val="004F22B9"/>
    <w:rsid w:val="004F240A"/>
    <w:rsid w:val="004F254B"/>
    <w:rsid w:val="004F2802"/>
    <w:rsid w:val="004F2928"/>
    <w:rsid w:val="004F36CC"/>
    <w:rsid w:val="004F3827"/>
    <w:rsid w:val="004F3F6F"/>
    <w:rsid w:val="004F4641"/>
    <w:rsid w:val="004F53EE"/>
    <w:rsid w:val="004F6AB9"/>
    <w:rsid w:val="004F70EE"/>
    <w:rsid w:val="004F74C1"/>
    <w:rsid w:val="00500AED"/>
    <w:rsid w:val="00501AA9"/>
    <w:rsid w:val="00501E69"/>
    <w:rsid w:val="005023C1"/>
    <w:rsid w:val="0050302E"/>
    <w:rsid w:val="00503037"/>
    <w:rsid w:val="005031BA"/>
    <w:rsid w:val="00503C54"/>
    <w:rsid w:val="00504C8C"/>
    <w:rsid w:val="0050537F"/>
    <w:rsid w:val="00506018"/>
    <w:rsid w:val="005069D2"/>
    <w:rsid w:val="00506C3B"/>
    <w:rsid w:val="0051210B"/>
    <w:rsid w:val="005126FF"/>
    <w:rsid w:val="00513A9F"/>
    <w:rsid w:val="00513E28"/>
    <w:rsid w:val="00514737"/>
    <w:rsid w:val="005148D9"/>
    <w:rsid w:val="005156F7"/>
    <w:rsid w:val="005158E9"/>
    <w:rsid w:val="0051598B"/>
    <w:rsid w:val="00515DFD"/>
    <w:rsid w:val="00515F23"/>
    <w:rsid w:val="005160C5"/>
    <w:rsid w:val="00517111"/>
    <w:rsid w:val="0051718B"/>
    <w:rsid w:val="00520548"/>
    <w:rsid w:val="005212C6"/>
    <w:rsid w:val="005217F6"/>
    <w:rsid w:val="00521FA7"/>
    <w:rsid w:val="00522B5B"/>
    <w:rsid w:val="0052359A"/>
    <w:rsid w:val="0052440D"/>
    <w:rsid w:val="00524904"/>
    <w:rsid w:val="00524BC8"/>
    <w:rsid w:val="005252CF"/>
    <w:rsid w:val="00525F7F"/>
    <w:rsid w:val="005261D3"/>
    <w:rsid w:val="00526E19"/>
    <w:rsid w:val="00530BB1"/>
    <w:rsid w:val="00530CAE"/>
    <w:rsid w:val="0053125C"/>
    <w:rsid w:val="00531460"/>
    <w:rsid w:val="00532BA2"/>
    <w:rsid w:val="00533DCF"/>
    <w:rsid w:val="00536F50"/>
    <w:rsid w:val="005375FC"/>
    <w:rsid w:val="00537BBD"/>
    <w:rsid w:val="00537CE9"/>
    <w:rsid w:val="00537D77"/>
    <w:rsid w:val="00537EA4"/>
    <w:rsid w:val="005418B7"/>
    <w:rsid w:val="005423AE"/>
    <w:rsid w:val="00542DD4"/>
    <w:rsid w:val="00543AA5"/>
    <w:rsid w:val="00544A4E"/>
    <w:rsid w:val="00544BE6"/>
    <w:rsid w:val="00545A87"/>
    <w:rsid w:val="005463C9"/>
    <w:rsid w:val="00546BB9"/>
    <w:rsid w:val="00546E8F"/>
    <w:rsid w:val="0054733C"/>
    <w:rsid w:val="0054786F"/>
    <w:rsid w:val="00547B47"/>
    <w:rsid w:val="0055079D"/>
    <w:rsid w:val="00550E73"/>
    <w:rsid w:val="00551152"/>
    <w:rsid w:val="00551484"/>
    <w:rsid w:val="00552230"/>
    <w:rsid w:val="0055288F"/>
    <w:rsid w:val="005529AF"/>
    <w:rsid w:val="00552EC6"/>
    <w:rsid w:val="00553645"/>
    <w:rsid w:val="00553ECD"/>
    <w:rsid w:val="0055517D"/>
    <w:rsid w:val="005555CD"/>
    <w:rsid w:val="00555785"/>
    <w:rsid w:val="00555EB9"/>
    <w:rsid w:val="00556798"/>
    <w:rsid w:val="0055691A"/>
    <w:rsid w:val="0055708F"/>
    <w:rsid w:val="00557141"/>
    <w:rsid w:val="0055776F"/>
    <w:rsid w:val="00557A65"/>
    <w:rsid w:val="00557BE6"/>
    <w:rsid w:val="005600EB"/>
    <w:rsid w:val="00560425"/>
    <w:rsid w:val="005612DC"/>
    <w:rsid w:val="00562254"/>
    <w:rsid w:val="0056373E"/>
    <w:rsid w:val="00564236"/>
    <w:rsid w:val="00564B8B"/>
    <w:rsid w:val="00567038"/>
    <w:rsid w:val="0057072E"/>
    <w:rsid w:val="005712B8"/>
    <w:rsid w:val="005714CD"/>
    <w:rsid w:val="00571FA0"/>
    <w:rsid w:val="00572DD8"/>
    <w:rsid w:val="00573B30"/>
    <w:rsid w:val="00573C1A"/>
    <w:rsid w:val="005748A2"/>
    <w:rsid w:val="00574C63"/>
    <w:rsid w:val="00576314"/>
    <w:rsid w:val="00576F92"/>
    <w:rsid w:val="00577369"/>
    <w:rsid w:val="005773B2"/>
    <w:rsid w:val="005807A0"/>
    <w:rsid w:val="00581152"/>
    <w:rsid w:val="00582BEA"/>
    <w:rsid w:val="00583794"/>
    <w:rsid w:val="00583958"/>
    <w:rsid w:val="00583E8E"/>
    <w:rsid w:val="00584405"/>
    <w:rsid w:val="0058461A"/>
    <w:rsid w:val="00584BC8"/>
    <w:rsid w:val="005858D1"/>
    <w:rsid w:val="00585A64"/>
    <w:rsid w:val="00585F81"/>
    <w:rsid w:val="00586889"/>
    <w:rsid w:val="0058690B"/>
    <w:rsid w:val="00586D1C"/>
    <w:rsid w:val="00586E15"/>
    <w:rsid w:val="00587066"/>
    <w:rsid w:val="0058709A"/>
    <w:rsid w:val="00587B3F"/>
    <w:rsid w:val="00590147"/>
    <w:rsid w:val="0059107D"/>
    <w:rsid w:val="00591457"/>
    <w:rsid w:val="005919E3"/>
    <w:rsid w:val="0059288A"/>
    <w:rsid w:val="00592F70"/>
    <w:rsid w:val="0059372A"/>
    <w:rsid w:val="00593C0A"/>
    <w:rsid w:val="00593D36"/>
    <w:rsid w:val="0059412F"/>
    <w:rsid w:val="0059493C"/>
    <w:rsid w:val="005957C3"/>
    <w:rsid w:val="0059641F"/>
    <w:rsid w:val="00597A40"/>
    <w:rsid w:val="00597E11"/>
    <w:rsid w:val="005A072C"/>
    <w:rsid w:val="005A0922"/>
    <w:rsid w:val="005A16B9"/>
    <w:rsid w:val="005A1729"/>
    <w:rsid w:val="005A2247"/>
    <w:rsid w:val="005A28B4"/>
    <w:rsid w:val="005A2CEF"/>
    <w:rsid w:val="005A2E1D"/>
    <w:rsid w:val="005A341E"/>
    <w:rsid w:val="005A4AB4"/>
    <w:rsid w:val="005A50EF"/>
    <w:rsid w:val="005A5423"/>
    <w:rsid w:val="005A5519"/>
    <w:rsid w:val="005A580A"/>
    <w:rsid w:val="005A6F42"/>
    <w:rsid w:val="005A7583"/>
    <w:rsid w:val="005A78CF"/>
    <w:rsid w:val="005B0629"/>
    <w:rsid w:val="005B079C"/>
    <w:rsid w:val="005B1FD6"/>
    <w:rsid w:val="005B2D78"/>
    <w:rsid w:val="005B4DBF"/>
    <w:rsid w:val="005B6317"/>
    <w:rsid w:val="005B6375"/>
    <w:rsid w:val="005B6866"/>
    <w:rsid w:val="005B688F"/>
    <w:rsid w:val="005B6906"/>
    <w:rsid w:val="005B75E5"/>
    <w:rsid w:val="005B75EC"/>
    <w:rsid w:val="005C041F"/>
    <w:rsid w:val="005C0B8B"/>
    <w:rsid w:val="005C0F61"/>
    <w:rsid w:val="005C179E"/>
    <w:rsid w:val="005C1B3B"/>
    <w:rsid w:val="005C239B"/>
    <w:rsid w:val="005C248B"/>
    <w:rsid w:val="005C3C23"/>
    <w:rsid w:val="005C4342"/>
    <w:rsid w:val="005C4771"/>
    <w:rsid w:val="005C4BEC"/>
    <w:rsid w:val="005C4E44"/>
    <w:rsid w:val="005C5669"/>
    <w:rsid w:val="005C599C"/>
    <w:rsid w:val="005C5B50"/>
    <w:rsid w:val="005C5E95"/>
    <w:rsid w:val="005C6168"/>
    <w:rsid w:val="005C6742"/>
    <w:rsid w:val="005C6B90"/>
    <w:rsid w:val="005C6C2F"/>
    <w:rsid w:val="005D0BD0"/>
    <w:rsid w:val="005D1065"/>
    <w:rsid w:val="005D131E"/>
    <w:rsid w:val="005D136F"/>
    <w:rsid w:val="005D1B90"/>
    <w:rsid w:val="005D2446"/>
    <w:rsid w:val="005D3914"/>
    <w:rsid w:val="005D4454"/>
    <w:rsid w:val="005D6379"/>
    <w:rsid w:val="005D690C"/>
    <w:rsid w:val="005D6AA7"/>
    <w:rsid w:val="005E159F"/>
    <w:rsid w:val="005E40E0"/>
    <w:rsid w:val="005E48CE"/>
    <w:rsid w:val="005E4EE6"/>
    <w:rsid w:val="005E5C69"/>
    <w:rsid w:val="005E5EDA"/>
    <w:rsid w:val="005E65DC"/>
    <w:rsid w:val="005E6B1D"/>
    <w:rsid w:val="005E6C09"/>
    <w:rsid w:val="005E7B9F"/>
    <w:rsid w:val="005F032E"/>
    <w:rsid w:val="005F0EB4"/>
    <w:rsid w:val="005F3041"/>
    <w:rsid w:val="005F3300"/>
    <w:rsid w:val="005F3D12"/>
    <w:rsid w:val="005F3EEC"/>
    <w:rsid w:val="005F529C"/>
    <w:rsid w:val="005F583E"/>
    <w:rsid w:val="005F599E"/>
    <w:rsid w:val="005F636B"/>
    <w:rsid w:val="005F6677"/>
    <w:rsid w:val="005F6B06"/>
    <w:rsid w:val="006005C9"/>
    <w:rsid w:val="006006C8"/>
    <w:rsid w:val="00600B87"/>
    <w:rsid w:val="00601CE0"/>
    <w:rsid w:val="00602501"/>
    <w:rsid w:val="00602A96"/>
    <w:rsid w:val="00603A48"/>
    <w:rsid w:val="00603C00"/>
    <w:rsid w:val="00603C47"/>
    <w:rsid w:val="00604590"/>
    <w:rsid w:val="00605DB4"/>
    <w:rsid w:val="0060621E"/>
    <w:rsid w:val="00606BE2"/>
    <w:rsid w:val="006070D6"/>
    <w:rsid w:val="006072FC"/>
    <w:rsid w:val="00610CAA"/>
    <w:rsid w:val="00611289"/>
    <w:rsid w:val="00611A37"/>
    <w:rsid w:val="00612213"/>
    <w:rsid w:val="00612873"/>
    <w:rsid w:val="006128EA"/>
    <w:rsid w:val="00612C6C"/>
    <w:rsid w:val="00613694"/>
    <w:rsid w:val="006140A1"/>
    <w:rsid w:val="00614411"/>
    <w:rsid w:val="006153A1"/>
    <w:rsid w:val="00615543"/>
    <w:rsid w:val="00617791"/>
    <w:rsid w:val="0062018C"/>
    <w:rsid w:val="006201F7"/>
    <w:rsid w:val="00621744"/>
    <w:rsid w:val="006217CE"/>
    <w:rsid w:val="00622F0A"/>
    <w:rsid w:val="00623BF3"/>
    <w:rsid w:val="0062451E"/>
    <w:rsid w:val="00625408"/>
    <w:rsid w:val="00625480"/>
    <w:rsid w:val="0062697B"/>
    <w:rsid w:val="00626A39"/>
    <w:rsid w:val="00626CB9"/>
    <w:rsid w:val="00626D3E"/>
    <w:rsid w:val="00627910"/>
    <w:rsid w:val="0063017A"/>
    <w:rsid w:val="00631505"/>
    <w:rsid w:val="006315CD"/>
    <w:rsid w:val="0063161B"/>
    <w:rsid w:val="006316C0"/>
    <w:rsid w:val="00631FD7"/>
    <w:rsid w:val="00632206"/>
    <w:rsid w:val="00632221"/>
    <w:rsid w:val="00632325"/>
    <w:rsid w:val="00632612"/>
    <w:rsid w:val="00633C9B"/>
    <w:rsid w:val="0063459B"/>
    <w:rsid w:val="0063497C"/>
    <w:rsid w:val="0063521D"/>
    <w:rsid w:val="006352E6"/>
    <w:rsid w:val="00635D9B"/>
    <w:rsid w:val="00635E92"/>
    <w:rsid w:val="00636BB8"/>
    <w:rsid w:val="00636C0A"/>
    <w:rsid w:val="006372D7"/>
    <w:rsid w:val="006372DA"/>
    <w:rsid w:val="0064074E"/>
    <w:rsid w:val="006409A3"/>
    <w:rsid w:val="0064192E"/>
    <w:rsid w:val="00643F93"/>
    <w:rsid w:val="006440FE"/>
    <w:rsid w:val="00645156"/>
    <w:rsid w:val="00645986"/>
    <w:rsid w:val="00645BD6"/>
    <w:rsid w:val="0064676E"/>
    <w:rsid w:val="006469DA"/>
    <w:rsid w:val="0064714E"/>
    <w:rsid w:val="006473D1"/>
    <w:rsid w:val="006500CB"/>
    <w:rsid w:val="0065013C"/>
    <w:rsid w:val="006504BA"/>
    <w:rsid w:val="00651468"/>
    <w:rsid w:val="006522AE"/>
    <w:rsid w:val="006522B3"/>
    <w:rsid w:val="006523ED"/>
    <w:rsid w:val="00652D2A"/>
    <w:rsid w:val="00653491"/>
    <w:rsid w:val="00654013"/>
    <w:rsid w:val="006540A2"/>
    <w:rsid w:val="006543D0"/>
    <w:rsid w:val="00654B1D"/>
    <w:rsid w:val="0065576B"/>
    <w:rsid w:val="00656159"/>
    <w:rsid w:val="00656225"/>
    <w:rsid w:val="0065717A"/>
    <w:rsid w:val="00660CA0"/>
    <w:rsid w:val="00660FE9"/>
    <w:rsid w:val="006612E2"/>
    <w:rsid w:val="00662031"/>
    <w:rsid w:val="006625F0"/>
    <w:rsid w:val="006639D7"/>
    <w:rsid w:val="00663E68"/>
    <w:rsid w:val="00664445"/>
    <w:rsid w:val="00664B57"/>
    <w:rsid w:val="006653C2"/>
    <w:rsid w:val="00665417"/>
    <w:rsid w:val="0066580C"/>
    <w:rsid w:val="006673CB"/>
    <w:rsid w:val="00667478"/>
    <w:rsid w:val="0066762A"/>
    <w:rsid w:val="00670B4B"/>
    <w:rsid w:val="00670B80"/>
    <w:rsid w:val="00670F7D"/>
    <w:rsid w:val="006713DC"/>
    <w:rsid w:val="006714CC"/>
    <w:rsid w:val="006715B2"/>
    <w:rsid w:val="00673208"/>
    <w:rsid w:val="006742B9"/>
    <w:rsid w:val="00674BCF"/>
    <w:rsid w:val="00674BDC"/>
    <w:rsid w:val="0067518B"/>
    <w:rsid w:val="006751C5"/>
    <w:rsid w:val="00675296"/>
    <w:rsid w:val="006760E9"/>
    <w:rsid w:val="006763AB"/>
    <w:rsid w:val="006767CA"/>
    <w:rsid w:val="00677155"/>
    <w:rsid w:val="0067743A"/>
    <w:rsid w:val="00677A72"/>
    <w:rsid w:val="0068063E"/>
    <w:rsid w:val="006828C5"/>
    <w:rsid w:val="00685937"/>
    <w:rsid w:val="00685E03"/>
    <w:rsid w:val="006864B0"/>
    <w:rsid w:val="006872C7"/>
    <w:rsid w:val="00687578"/>
    <w:rsid w:val="00690465"/>
    <w:rsid w:val="00692819"/>
    <w:rsid w:val="00692973"/>
    <w:rsid w:val="00692C52"/>
    <w:rsid w:val="00692F8D"/>
    <w:rsid w:val="00693625"/>
    <w:rsid w:val="00693F81"/>
    <w:rsid w:val="0069446B"/>
    <w:rsid w:val="0069452F"/>
    <w:rsid w:val="006947D9"/>
    <w:rsid w:val="006957BD"/>
    <w:rsid w:val="00695868"/>
    <w:rsid w:val="006978AA"/>
    <w:rsid w:val="006978BB"/>
    <w:rsid w:val="006A0B0C"/>
    <w:rsid w:val="006A0C27"/>
    <w:rsid w:val="006A12D4"/>
    <w:rsid w:val="006A22D3"/>
    <w:rsid w:val="006A299F"/>
    <w:rsid w:val="006A3327"/>
    <w:rsid w:val="006A344F"/>
    <w:rsid w:val="006A37FB"/>
    <w:rsid w:val="006A396F"/>
    <w:rsid w:val="006A39D5"/>
    <w:rsid w:val="006A408F"/>
    <w:rsid w:val="006A41AF"/>
    <w:rsid w:val="006A5F9E"/>
    <w:rsid w:val="006A68F7"/>
    <w:rsid w:val="006A6F36"/>
    <w:rsid w:val="006A7175"/>
    <w:rsid w:val="006A79A3"/>
    <w:rsid w:val="006A7B4B"/>
    <w:rsid w:val="006B01B8"/>
    <w:rsid w:val="006B0FCA"/>
    <w:rsid w:val="006B1472"/>
    <w:rsid w:val="006B29FA"/>
    <w:rsid w:val="006B2E4B"/>
    <w:rsid w:val="006B3697"/>
    <w:rsid w:val="006B411A"/>
    <w:rsid w:val="006B41C8"/>
    <w:rsid w:val="006B49FF"/>
    <w:rsid w:val="006B4BCC"/>
    <w:rsid w:val="006B5505"/>
    <w:rsid w:val="006B5DCF"/>
    <w:rsid w:val="006B6B05"/>
    <w:rsid w:val="006B6EF0"/>
    <w:rsid w:val="006B7D37"/>
    <w:rsid w:val="006C04A5"/>
    <w:rsid w:val="006C0B7C"/>
    <w:rsid w:val="006C0F81"/>
    <w:rsid w:val="006C1DF5"/>
    <w:rsid w:val="006C25C1"/>
    <w:rsid w:val="006C286A"/>
    <w:rsid w:val="006C2F21"/>
    <w:rsid w:val="006C3B87"/>
    <w:rsid w:val="006C4E26"/>
    <w:rsid w:val="006C50C6"/>
    <w:rsid w:val="006C5B68"/>
    <w:rsid w:val="006C5E3E"/>
    <w:rsid w:val="006C62B3"/>
    <w:rsid w:val="006C6352"/>
    <w:rsid w:val="006C66EE"/>
    <w:rsid w:val="006C68D3"/>
    <w:rsid w:val="006C70CE"/>
    <w:rsid w:val="006D0456"/>
    <w:rsid w:val="006D0BCB"/>
    <w:rsid w:val="006D0D0F"/>
    <w:rsid w:val="006D14D3"/>
    <w:rsid w:val="006D16A9"/>
    <w:rsid w:val="006D21A3"/>
    <w:rsid w:val="006D25D1"/>
    <w:rsid w:val="006D27B9"/>
    <w:rsid w:val="006D3809"/>
    <w:rsid w:val="006D3F78"/>
    <w:rsid w:val="006D4DF1"/>
    <w:rsid w:val="006D5598"/>
    <w:rsid w:val="006D5FA5"/>
    <w:rsid w:val="006D6993"/>
    <w:rsid w:val="006E09B0"/>
    <w:rsid w:val="006E140C"/>
    <w:rsid w:val="006E14F8"/>
    <w:rsid w:val="006E22CE"/>
    <w:rsid w:val="006E2603"/>
    <w:rsid w:val="006E2768"/>
    <w:rsid w:val="006E2802"/>
    <w:rsid w:val="006E3B87"/>
    <w:rsid w:val="006E505A"/>
    <w:rsid w:val="006E5B8D"/>
    <w:rsid w:val="006E716D"/>
    <w:rsid w:val="006F03C4"/>
    <w:rsid w:val="006F19DE"/>
    <w:rsid w:val="006F2948"/>
    <w:rsid w:val="006F2D71"/>
    <w:rsid w:val="006F3675"/>
    <w:rsid w:val="006F376D"/>
    <w:rsid w:val="006F3A30"/>
    <w:rsid w:val="006F5428"/>
    <w:rsid w:val="006F6325"/>
    <w:rsid w:val="006F7A54"/>
    <w:rsid w:val="00701BC5"/>
    <w:rsid w:val="00702852"/>
    <w:rsid w:val="0070312D"/>
    <w:rsid w:val="00704B59"/>
    <w:rsid w:val="007050EB"/>
    <w:rsid w:val="0070512E"/>
    <w:rsid w:val="007053ED"/>
    <w:rsid w:val="007059D7"/>
    <w:rsid w:val="00705A23"/>
    <w:rsid w:val="00705C53"/>
    <w:rsid w:val="00706175"/>
    <w:rsid w:val="00706397"/>
    <w:rsid w:val="007063BC"/>
    <w:rsid w:val="007065AC"/>
    <w:rsid w:val="00706A13"/>
    <w:rsid w:val="0070720D"/>
    <w:rsid w:val="007073B3"/>
    <w:rsid w:val="00710491"/>
    <w:rsid w:val="00710ABD"/>
    <w:rsid w:val="007119CA"/>
    <w:rsid w:val="00711B50"/>
    <w:rsid w:val="00711D58"/>
    <w:rsid w:val="0071231B"/>
    <w:rsid w:val="00713A3D"/>
    <w:rsid w:val="007144C5"/>
    <w:rsid w:val="00714858"/>
    <w:rsid w:val="00714988"/>
    <w:rsid w:val="00715337"/>
    <w:rsid w:val="00715531"/>
    <w:rsid w:val="00715CF2"/>
    <w:rsid w:val="00715F53"/>
    <w:rsid w:val="007168C1"/>
    <w:rsid w:val="00716E18"/>
    <w:rsid w:val="0071729B"/>
    <w:rsid w:val="007204F4"/>
    <w:rsid w:val="00720DD2"/>
    <w:rsid w:val="00721B6C"/>
    <w:rsid w:val="0072284A"/>
    <w:rsid w:val="00722E16"/>
    <w:rsid w:val="007250C0"/>
    <w:rsid w:val="00726799"/>
    <w:rsid w:val="00726ADA"/>
    <w:rsid w:val="00726C4A"/>
    <w:rsid w:val="00727782"/>
    <w:rsid w:val="007307D0"/>
    <w:rsid w:val="00730B7D"/>
    <w:rsid w:val="0073231F"/>
    <w:rsid w:val="0073257B"/>
    <w:rsid w:val="00732CA2"/>
    <w:rsid w:val="00733D5B"/>
    <w:rsid w:val="00734AF9"/>
    <w:rsid w:val="00734B6C"/>
    <w:rsid w:val="00734CE5"/>
    <w:rsid w:val="00734EAD"/>
    <w:rsid w:val="007355A5"/>
    <w:rsid w:val="007368C3"/>
    <w:rsid w:val="0073712E"/>
    <w:rsid w:val="00737E32"/>
    <w:rsid w:val="00741800"/>
    <w:rsid w:val="0074262F"/>
    <w:rsid w:val="00742D5E"/>
    <w:rsid w:val="00743239"/>
    <w:rsid w:val="007439B5"/>
    <w:rsid w:val="00744416"/>
    <w:rsid w:val="007446E7"/>
    <w:rsid w:val="007447A2"/>
    <w:rsid w:val="007472F3"/>
    <w:rsid w:val="0074788D"/>
    <w:rsid w:val="007478FC"/>
    <w:rsid w:val="0075038D"/>
    <w:rsid w:val="0075046D"/>
    <w:rsid w:val="00750939"/>
    <w:rsid w:val="00750EAC"/>
    <w:rsid w:val="00751B84"/>
    <w:rsid w:val="007523EE"/>
    <w:rsid w:val="00752B99"/>
    <w:rsid w:val="00752D0C"/>
    <w:rsid w:val="007537F7"/>
    <w:rsid w:val="0075393B"/>
    <w:rsid w:val="00754833"/>
    <w:rsid w:val="00755177"/>
    <w:rsid w:val="00755861"/>
    <w:rsid w:val="007565CE"/>
    <w:rsid w:val="0075661A"/>
    <w:rsid w:val="00756804"/>
    <w:rsid w:val="00756FBD"/>
    <w:rsid w:val="00757049"/>
    <w:rsid w:val="007574A4"/>
    <w:rsid w:val="00757D63"/>
    <w:rsid w:val="0076044F"/>
    <w:rsid w:val="00760A07"/>
    <w:rsid w:val="00760CEC"/>
    <w:rsid w:val="00760D1E"/>
    <w:rsid w:val="00761863"/>
    <w:rsid w:val="00762250"/>
    <w:rsid w:val="00762BC3"/>
    <w:rsid w:val="00762FC2"/>
    <w:rsid w:val="00763630"/>
    <w:rsid w:val="00763676"/>
    <w:rsid w:val="007637B3"/>
    <w:rsid w:val="00763F68"/>
    <w:rsid w:val="007643D3"/>
    <w:rsid w:val="00764696"/>
    <w:rsid w:val="0076496A"/>
    <w:rsid w:val="00764A83"/>
    <w:rsid w:val="0076515B"/>
    <w:rsid w:val="0076527E"/>
    <w:rsid w:val="00765896"/>
    <w:rsid w:val="00765D8C"/>
    <w:rsid w:val="007661B7"/>
    <w:rsid w:val="00766EC2"/>
    <w:rsid w:val="00770CA3"/>
    <w:rsid w:val="00772FC8"/>
    <w:rsid w:val="00773305"/>
    <w:rsid w:val="007736EF"/>
    <w:rsid w:val="00774068"/>
    <w:rsid w:val="00774922"/>
    <w:rsid w:val="00774EA8"/>
    <w:rsid w:val="00775001"/>
    <w:rsid w:val="00775178"/>
    <w:rsid w:val="00775302"/>
    <w:rsid w:val="00775F88"/>
    <w:rsid w:val="00776551"/>
    <w:rsid w:val="0077686A"/>
    <w:rsid w:val="00776C21"/>
    <w:rsid w:val="0077717F"/>
    <w:rsid w:val="00780353"/>
    <w:rsid w:val="00780CBF"/>
    <w:rsid w:val="00780DA2"/>
    <w:rsid w:val="00780F7E"/>
    <w:rsid w:val="0078112F"/>
    <w:rsid w:val="00781640"/>
    <w:rsid w:val="0078200C"/>
    <w:rsid w:val="00782447"/>
    <w:rsid w:val="007827B5"/>
    <w:rsid w:val="00784299"/>
    <w:rsid w:val="007858B0"/>
    <w:rsid w:val="00786EFF"/>
    <w:rsid w:val="007870DE"/>
    <w:rsid w:val="007874CD"/>
    <w:rsid w:val="00787617"/>
    <w:rsid w:val="00787658"/>
    <w:rsid w:val="0078773E"/>
    <w:rsid w:val="00787B2B"/>
    <w:rsid w:val="00787EBF"/>
    <w:rsid w:val="007902D1"/>
    <w:rsid w:val="007905C6"/>
    <w:rsid w:val="00790DF1"/>
    <w:rsid w:val="00790F69"/>
    <w:rsid w:val="007912F9"/>
    <w:rsid w:val="00791B98"/>
    <w:rsid w:val="00793527"/>
    <w:rsid w:val="0079387A"/>
    <w:rsid w:val="00793B98"/>
    <w:rsid w:val="00793CC1"/>
    <w:rsid w:val="00795336"/>
    <w:rsid w:val="00797A79"/>
    <w:rsid w:val="007A03BC"/>
    <w:rsid w:val="007A1A1D"/>
    <w:rsid w:val="007A21AF"/>
    <w:rsid w:val="007A2501"/>
    <w:rsid w:val="007A2DB7"/>
    <w:rsid w:val="007A3364"/>
    <w:rsid w:val="007A367F"/>
    <w:rsid w:val="007A3769"/>
    <w:rsid w:val="007A4E60"/>
    <w:rsid w:val="007A620D"/>
    <w:rsid w:val="007A6727"/>
    <w:rsid w:val="007A6A25"/>
    <w:rsid w:val="007A7F22"/>
    <w:rsid w:val="007A7F41"/>
    <w:rsid w:val="007B08D2"/>
    <w:rsid w:val="007B1410"/>
    <w:rsid w:val="007B1B2D"/>
    <w:rsid w:val="007B1C98"/>
    <w:rsid w:val="007B1CED"/>
    <w:rsid w:val="007B3786"/>
    <w:rsid w:val="007B3CA0"/>
    <w:rsid w:val="007B4E9D"/>
    <w:rsid w:val="007B559E"/>
    <w:rsid w:val="007B5F7F"/>
    <w:rsid w:val="007B67AC"/>
    <w:rsid w:val="007B6A05"/>
    <w:rsid w:val="007B6FCE"/>
    <w:rsid w:val="007B71C0"/>
    <w:rsid w:val="007C2E1B"/>
    <w:rsid w:val="007C3AAE"/>
    <w:rsid w:val="007C3BDC"/>
    <w:rsid w:val="007C4E93"/>
    <w:rsid w:val="007C5582"/>
    <w:rsid w:val="007C634E"/>
    <w:rsid w:val="007C6437"/>
    <w:rsid w:val="007C655E"/>
    <w:rsid w:val="007C7ABD"/>
    <w:rsid w:val="007C7F27"/>
    <w:rsid w:val="007D006B"/>
    <w:rsid w:val="007D0BB7"/>
    <w:rsid w:val="007D1124"/>
    <w:rsid w:val="007D16CD"/>
    <w:rsid w:val="007D2885"/>
    <w:rsid w:val="007D2ECB"/>
    <w:rsid w:val="007D30CD"/>
    <w:rsid w:val="007D3877"/>
    <w:rsid w:val="007D3C35"/>
    <w:rsid w:val="007D4893"/>
    <w:rsid w:val="007D4CC9"/>
    <w:rsid w:val="007D5EDD"/>
    <w:rsid w:val="007D6003"/>
    <w:rsid w:val="007D64EB"/>
    <w:rsid w:val="007D64ED"/>
    <w:rsid w:val="007D6559"/>
    <w:rsid w:val="007D7E57"/>
    <w:rsid w:val="007E0E03"/>
    <w:rsid w:val="007E1027"/>
    <w:rsid w:val="007E149C"/>
    <w:rsid w:val="007E193F"/>
    <w:rsid w:val="007E1CE9"/>
    <w:rsid w:val="007E21E6"/>
    <w:rsid w:val="007E3057"/>
    <w:rsid w:val="007E320E"/>
    <w:rsid w:val="007E46AD"/>
    <w:rsid w:val="007E521A"/>
    <w:rsid w:val="007E523B"/>
    <w:rsid w:val="007E699C"/>
    <w:rsid w:val="007F030E"/>
    <w:rsid w:val="007F0B7C"/>
    <w:rsid w:val="007F0C04"/>
    <w:rsid w:val="007F1269"/>
    <w:rsid w:val="007F1816"/>
    <w:rsid w:val="007F1AAC"/>
    <w:rsid w:val="007F1E1C"/>
    <w:rsid w:val="007F2C78"/>
    <w:rsid w:val="007F3214"/>
    <w:rsid w:val="007F4067"/>
    <w:rsid w:val="007F5AF2"/>
    <w:rsid w:val="007F5B5E"/>
    <w:rsid w:val="007F619C"/>
    <w:rsid w:val="007F6F01"/>
    <w:rsid w:val="007F7E7A"/>
    <w:rsid w:val="00800A62"/>
    <w:rsid w:val="00800C03"/>
    <w:rsid w:val="00800F4B"/>
    <w:rsid w:val="00801057"/>
    <w:rsid w:val="00801103"/>
    <w:rsid w:val="00801189"/>
    <w:rsid w:val="00801377"/>
    <w:rsid w:val="00801D70"/>
    <w:rsid w:val="008038C3"/>
    <w:rsid w:val="00803C55"/>
    <w:rsid w:val="00804315"/>
    <w:rsid w:val="008045F4"/>
    <w:rsid w:val="00805473"/>
    <w:rsid w:val="008059A3"/>
    <w:rsid w:val="00806099"/>
    <w:rsid w:val="008060CB"/>
    <w:rsid w:val="0081080F"/>
    <w:rsid w:val="0081118D"/>
    <w:rsid w:val="0081150E"/>
    <w:rsid w:val="008119F9"/>
    <w:rsid w:val="00813075"/>
    <w:rsid w:val="008135D5"/>
    <w:rsid w:val="0081369C"/>
    <w:rsid w:val="0081375F"/>
    <w:rsid w:val="00813AAA"/>
    <w:rsid w:val="00815635"/>
    <w:rsid w:val="0081690E"/>
    <w:rsid w:val="008169F8"/>
    <w:rsid w:val="00816DA3"/>
    <w:rsid w:val="00817945"/>
    <w:rsid w:val="00821C9E"/>
    <w:rsid w:val="00822767"/>
    <w:rsid w:val="008230E6"/>
    <w:rsid w:val="0082318A"/>
    <w:rsid w:val="00823DB4"/>
    <w:rsid w:val="00824227"/>
    <w:rsid w:val="008242DD"/>
    <w:rsid w:val="00824837"/>
    <w:rsid w:val="00824952"/>
    <w:rsid w:val="00824F04"/>
    <w:rsid w:val="00824F1C"/>
    <w:rsid w:val="00826A7E"/>
    <w:rsid w:val="008270A5"/>
    <w:rsid w:val="008278D5"/>
    <w:rsid w:val="00827E10"/>
    <w:rsid w:val="00830856"/>
    <w:rsid w:val="00830A44"/>
    <w:rsid w:val="00831014"/>
    <w:rsid w:val="008310DC"/>
    <w:rsid w:val="00831913"/>
    <w:rsid w:val="00831E86"/>
    <w:rsid w:val="00832078"/>
    <w:rsid w:val="0083225B"/>
    <w:rsid w:val="00832451"/>
    <w:rsid w:val="00832D27"/>
    <w:rsid w:val="008337C1"/>
    <w:rsid w:val="00833BC3"/>
    <w:rsid w:val="00833EEC"/>
    <w:rsid w:val="00833FC6"/>
    <w:rsid w:val="00836226"/>
    <w:rsid w:val="00836ABD"/>
    <w:rsid w:val="008400A5"/>
    <w:rsid w:val="008411A7"/>
    <w:rsid w:val="008419C8"/>
    <w:rsid w:val="00842A1A"/>
    <w:rsid w:val="00842D69"/>
    <w:rsid w:val="00843564"/>
    <w:rsid w:val="0084536C"/>
    <w:rsid w:val="00845BDC"/>
    <w:rsid w:val="0084679B"/>
    <w:rsid w:val="00846A5D"/>
    <w:rsid w:val="00846B8D"/>
    <w:rsid w:val="00847AD7"/>
    <w:rsid w:val="00847E02"/>
    <w:rsid w:val="00850B91"/>
    <w:rsid w:val="00851EE7"/>
    <w:rsid w:val="00852321"/>
    <w:rsid w:val="00852557"/>
    <w:rsid w:val="00852FAD"/>
    <w:rsid w:val="00853B9E"/>
    <w:rsid w:val="00854C32"/>
    <w:rsid w:val="00855B23"/>
    <w:rsid w:val="0085678B"/>
    <w:rsid w:val="00856F95"/>
    <w:rsid w:val="00860F18"/>
    <w:rsid w:val="008615A6"/>
    <w:rsid w:val="00861D03"/>
    <w:rsid w:val="00862F89"/>
    <w:rsid w:val="008643E1"/>
    <w:rsid w:val="008648AE"/>
    <w:rsid w:val="00864E30"/>
    <w:rsid w:val="0086553A"/>
    <w:rsid w:val="008658FA"/>
    <w:rsid w:val="008661E7"/>
    <w:rsid w:val="0086656C"/>
    <w:rsid w:val="00867483"/>
    <w:rsid w:val="00867518"/>
    <w:rsid w:val="00870751"/>
    <w:rsid w:val="0087180C"/>
    <w:rsid w:val="008718A4"/>
    <w:rsid w:val="00871F8B"/>
    <w:rsid w:val="00873E0F"/>
    <w:rsid w:val="00873E78"/>
    <w:rsid w:val="008744B7"/>
    <w:rsid w:val="008749A1"/>
    <w:rsid w:val="00874EA3"/>
    <w:rsid w:val="00875029"/>
    <w:rsid w:val="008750C8"/>
    <w:rsid w:val="00875760"/>
    <w:rsid w:val="00875FD4"/>
    <w:rsid w:val="00877020"/>
    <w:rsid w:val="00877357"/>
    <w:rsid w:val="008773E1"/>
    <w:rsid w:val="00877CE5"/>
    <w:rsid w:val="008802F5"/>
    <w:rsid w:val="0088030A"/>
    <w:rsid w:val="00880716"/>
    <w:rsid w:val="008809AB"/>
    <w:rsid w:val="008811E9"/>
    <w:rsid w:val="00881306"/>
    <w:rsid w:val="00881839"/>
    <w:rsid w:val="00883A9F"/>
    <w:rsid w:val="00883C04"/>
    <w:rsid w:val="00884AED"/>
    <w:rsid w:val="008850FB"/>
    <w:rsid w:val="0088540B"/>
    <w:rsid w:val="008854BD"/>
    <w:rsid w:val="0088563F"/>
    <w:rsid w:val="00886433"/>
    <w:rsid w:val="00886BB8"/>
    <w:rsid w:val="00886D83"/>
    <w:rsid w:val="0088712C"/>
    <w:rsid w:val="0088768C"/>
    <w:rsid w:val="00887EA7"/>
    <w:rsid w:val="00890503"/>
    <w:rsid w:val="008906CB"/>
    <w:rsid w:val="0089095E"/>
    <w:rsid w:val="0089098E"/>
    <w:rsid w:val="00890B39"/>
    <w:rsid w:val="00890D69"/>
    <w:rsid w:val="008917B2"/>
    <w:rsid w:val="00891E2E"/>
    <w:rsid w:val="00892283"/>
    <w:rsid w:val="008925DE"/>
    <w:rsid w:val="008928C2"/>
    <w:rsid w:val="0089332C"/>
    <w:rsid w:val="00893945"/>
    <w:rsid w:val="00894931"/>
    <w:rsid w:val="00894B3A"/>
    <w:rsid w:val="00894BE0"/>
    <w:rsid w:val="00895019"/>
    <w:rsid w:val="0089555B"/>
    <w:rsid w:val="0089595F"/>
    <w:rsid w:val="00895E7F"/>
    <w:rsid w:val="00896475"/>
    <w:rsid w:val="00897307"/>
    <w:rsid w:val="00897883"/>
    <w:rsid w:val="008A008B"/>
    <w:rsid w:val="008A00DA"/>
    <w:rsid w:val="008A0601"/>
    <w:rsid w:val="008A0836"/>
    <w:rsid w:val="008A099F"/>
    <w:rsid w:val="008A0E1D"/>
    <w:rsid w:val="008A2462"/>
    <w:rsid w:val="008A2BE3"/>
    <w:rsid w:val="008A45AE"/>
    <w:rsid w:val="008A4C33"/>
    <w:rsid w:val="008A501F"/>
    <w:rsid w:val="008A5777"/>
    <w:rsid w:val="008A6211"/>
    <w:rsid w:val="008A6473"/>
    <w:rsid w:val="008A764A"/>
    <w:rsid w:val="008B0CF4"/>
    <w:rsid w:val="008B232F"/>
    <w:rsid w:val="008B3314"/>
    <w:rsid w:val="008B3B2F"/>
    <w:rsid w:val="008B3C1B"/>
    <w:rsid w:val="008B4641"/>
    <w:rsid w:val="008B55AD"/>
    <w:rsid w:val="008B5645"/>
    <w:rsid w:val="008B5BA9"/>
    <w:rsid w:val="008B647D"/>
    <w:rsid w:val="008B69D4"/>
    <w:rsid w:val="008B78B1"/>
    <w:rsid w:val="008B7C9E"/>
    <w:rsid w:val="008C00BB"/>
    <w:rsid w:val="008C072C"/>
    <w:rsid w:val="008C1E99"/>
    <w:rsid w:val="008C22F6"/>
    <w:rsid w:val="008C2BA7"/>
    <w:rsid w:val="008C36F8"/>
    <w:rsid w:val="008C4609"/>
    <w:rsid w:val="008C507B"/>
    <w:rsid w:val="008C6AB0"/>
    <w:rsid w:val="008C7261"/>
    <w:rsid w:val="008D0516"/>
    <w:rsid w:val="008D12FE"/>
    <w:rsid w:val="008D1D80"/>
    <w:rsid w:val="008D29DA"/>
    <w:rsid w:val="008D379E"/>
    <w:rsid w:val="008D38A1"/>
    <w:rsid w:val="008D38AB"/>
    <w:rsid w:val="008D3C64"/>
    <w:rsid w:val="008D41F3"/>
    <w:rsid w:val="008D4371"/>
    <w:rsid w:val="008D47B9"/>
    <w:rsid w:val="008D484D"/>
    <w:rsid w:val="008D4CA1"/>
    <w:rsid w:val="008D5CCD"/>
    <w:rsid w:val="008D6047"/>
    <w:rsid w:val="008D6DB1"/>
    <w:rsid w:val="008D72AC"/>
    <w:rsid w:val="008E0752"/>
    <w:rsid w:val="008E0EDC"/>
    <w:rsid w:val="008E0F33"/>
    <w:rsid w:val="008E1D11"/>
    <w:rsid w:val="008E2121"/>
    <w:rsid w:val="008E27AB"/>
    <w:rsid w:val="008E29C5"/>
    <w:rsid w:val="008E2A23"/>
    <w:rsid w:val="008E2F56"/>
    <w:rsid w:val="008E3EC8"/>
    <w:rsid w:val="008E60D7"/>
    <w:rsid w:val="008E7CEC"/>
    <w:rsid w:val="008F0714"/>
    <w:rsid w:val="008F0994"/>
    <w:rsid w:val="008F28BD"/>
    <w:rsid w:val="008F29C7"/>
    <w:rsid w:val="008F3149"/>
    <w:rsid w:val="008F4051"/>
    <w:rsid w:val="008F4F40"/>
    <w:rsid w:val="008F517E"/>
    <w:rsid w:val="008F570D"/>
    <w:rsid w:val="008F70F5"/>
    <w:rsid w:val="008F7213"/>
    <w:rsid w:val="008F742F"/>
    <w:rsid w:val="008F7605"/>
    <w:rsid w:val="008F7A5F"/>
    <w:rsid w:val="008F7AEE"/>
    <w:rsid w:val="009008FE"/>
    <w:rsid w:val="00900A09"/>
    <w:rsid w:val="00900BC5"/>
    <w:rsid w:val="00900EAF"/>
    <w:rsid w:val="00901C7A"/>
    <w:rsid w:val="009020B4"/>
    <w:rsid w:val="0090242A"/>
    <w:rsid w:val="00902848"/>
    <w:rsid w:val="0090337E"/>
    <w:rsid w:val="00903C09"/>
    <w:rsid w:val="00905C8E"/>
    <w:rsid w:val="009061CD"/>
    <w:rsid w:val="00907B3C"/>
    <w:rsid w:val="00907D8A"/>
    <w:rsid w:val="00911AEA"/>
    <w:rsid w:val="00911C56"/>
    <w:rsid w:val="00912C40"/>
    <w:rsid w:val="00912FB5"/>
    <w:rsid w:val="00913433"/>
    <w:rsid w:val="00913E7D"/>
    <w:rsid w:val="00914611"/>
    <w:rsid w:val="009152C8"/>
    <w:rsid w:val="00915F31"/>
    <w:rsid w:val="009172C1"/>
    <w:rsid w:val="00917830"/>
    <w:rsid w:val="00917914"/>
    <w:rsid w:val="00920330"/>
    <w:rsid w:val="009206FC"/>
    <w:rsid w:val="009213EC"/>
    <w:rsid w:val="00921C97"/>
    <w:rsid w:val="0092223A"/>
    <w:rsid w:val="00922349"/>
    <w:rsid w:val="009228D4"/>
    <w:rsid w:val="00923C45"/>
    <w:rsid w:val="00924E70"/>
    <w:rsid w:val="00924EC3"/>
    <w:rsid w:val="0092511F"/>
    <w:rsid w:val="009258DF"/>
    <w:rsid w:val="00925CFB"/>
    <w:rsid w:val="00925E36"/>
    <w:rsid w:val="009261A0"/>
    <w:rsid w:val="00926638"/>
    <w:rsid w:val="00926B52"/>
    <w:rsid w:val="00926B68"/>
    <w:rsid w:val="009271D9"/>
    <w:rsid w:val="009278F2"/>
    <w:rsid w:val="00927F70"/>
    <w:rsid w:val="009306CD"/>
    <w:rsid w:val="00930B0C"/>
    <w:rsid w:val="00931348"/>
    <w:rsid w:val="009316B0"/>
    <w:rsid w:val="009327B9"/>
    <w:rsid w:val="00932D4D"/>
    <w:rsid w:val="00933710"/>
    <w:rsid w:val="00934376"/>
    <w:rsid w:val="009343C8"/>
    <w:rsid w:val="00934A75"/>
    <w:rsid w:val="0093518C"/>
    <w:rsid w:val="009353D3"/>
    <w:rsid w:val="00935722"/>
    <w:rsid w:val="00936E5F"/>
    <w:rsid w:val="0093736C"/>
    <w:rsid w:val="009374B2"/>
    <w:rsid w:val="00937C22"/>
    <w:rsid w:val="00940012"/>
    <w:rsid w:val="00940A4C"/>
    <w:rsid w:val="0094144B"/>
    <w:rsid w:val="00941B90"/>
    <w:rsid w:val="00941DAA"/>
    <w:rsid w:val="00945120"/>
    <w:rsid w:val="00946EBF"/>
    <w:rsid w:val="00950FCC"/>
    <w:rsid w:val="0095273D"/>
    <w:rsid w:val="009543D5"/>
    <w:rsid w:val="00954CE0"/>
    <w:rsid w:val="0095537E"/>
    <w:rsid w:val="009554A1"/>
    <w:rsid w:val="009561CF"/>
    <w:rsid w:val="00957066"/>
    <w:rsid w:val="00957754"/>
    <w:rsid w:val="00960521"/>
    <w:rsid w:val="00960621"/>
    <w:rsid w:val="00961098"/>
    <w:rsid w:val="0096155C"/>
    <w:rsid w:val="009618F3"/>
    <w:rsid w:val="009622F7"/>
    <w:rsid w:val="00962BA5"/>
    <w:rsid w:val="00962EB9"/>
    <w:rsid w:val="00963BE7"/>
    <w:rsid w:val="00963E1E"/>
    <w:rsid w:val="009647BC"/>
    <w:rsid w:val="00964871"/>
    <w:rsid w:val="009651F8"/>
    <w:rsid w:val="0096522E"/>
    <w:rsid w:val="0096634D"/>
    <w:rsid w:val="0096661F"/>
    <w:rsid w:val="0096663D"/>
    <w:rsid w:val="00966B2F"/>
    <w:rsid w:val="00966DB5"/>
    <w:rsid w:val="00966EC2"/>
    <w:rsid w:val="00967B9F"/>
    <w:rsid w:val="0097049F"/>
    <w:rsid w:val="009709D3"/>
    <w:rsid w:val="00970B5D"/>
    <w:rsid w:val="00971A77"/>
    <w:rsid w:val="00971C6E"/>
    <w:rsid w:val="00971C77"/>
    <w:rsid w:val="00972347"/>
    <w:rsid w:val="0097320B"/>
    <w:rsid w:val="00973CA4"/>
    <w:rsid w:val="00973F83"/>
    <w:rsid w:val="00976090"/>
    <w:rsid w:val="0097679B"/>
    <w:rsid w:val="00976E2A"/>
    <w:rsid w:val="0098113F"/>
    <w:rsid w:val="00981E65"/>
    <w:rsid w:val="00982D76"/>
    <w:rsid w:val="00983703"/>
    <w:rsid w:val="00984ED5"/>
    <w:rsid w:val="00986D08"/>
    <w:rsid w:val="00986D67"/>
    <w:rsid w:val="00987E7C"/>
    <w:rsid w:val="009903D0"/>
    <w:rsid w:val="00990605"/>
    <w:rsid w:val="009917C2"/>
    <w:rsid w:val="0099258A"/>
    <w:rsid w:val="00992769"/>
    <w:rsid w:val="00992C92"/>
    <w:rsid w:val="00992DED"/>
    <w:rsid w:val="00992DF7"/>
    <w:rsid w:val="00993170"/>
    <w:rsid w:val="009943D0"/>
    <w:rsid w:val="0099491F"/>
    <w:rsid w:val="00994DEE"/>
    <w:rsid w:val="00995C09"/>
    <w:rsid w:val="00996130"/>
    <w:rsid w:val="00996E7C"/>
    <w:rsid w:val="00997488"/>
    <w:rsid w:val="0099756B"/>
    <w:rsid w:val="009A0E43"/>
    <w:rsid w:val="009A1C02"/>
    <w:rsid w:val="009A2110"/>
    <w:rsid w:val="009A3852"/>
    <w:rsid w:val="009A3FCD"/>
    <w:rsid w:val="009A45A9"/>
    <w:rsid w:val="009A4658"/>
    <w:rsid w:val="009A4D70"/>
    <w:rsid w:val="009A5952"/>
    <w:rsid w:val="009A62EA"/>
    <w:rsid w:val="009A6B10"/>
    <w:rsid w:val="009A6CA4"/>
    <w:rsid w:val="009A79A7"/>
    <w:rsid w:val="009B0327"/>
    <w:rsid w:val="009B0922"/>
    <w:rsid w:val="009B0CDA"/>
    <w:rsid w:val="009B0DAC"/>
    <w:rsid w:val="009B0E7F"/>
    <w:rsid w:val="009B25FB"/>
    <w:rsid w:val="009B4928"/>
    <w:rsid w:val="009B517A"/>
    <w:rsid w:val="009B5660"/>
    <w:rsid w:val="009B5F2B"/>
    <w:rsid w:val="009B6F7B"/>
    <w:rsid w:val="009C0054"/>
    <w:rsid w:val="009C060C"/>
    <w:rsid w:val="009C06B8"/>
    <w:rsid w:val="009C0799"/>
    <w:rsid w:val="009C1482"/>
    <w:rsid w:val="009C1984"/>
    <w:rsid w:val="009C2F19"/>
    <w:rsid w:val="009C3057"/>
    <w:rsid w:val="009C42DA"/>
    <w:rsid w:val="009C443A"/>
    <w:rsid w:val="009C5BA6"/>
    <w:rsid w:val="009C6195"/>
    <w:rsid w:val="009C6222"/>
    <w:rsid w:val="009C6311"/>
    <w:rsid w:val="009C71EF"/>
    <w:rsid w:val="009C7282"/>
    <w:rsid w:val="009C7421"/>
    <w:rsid w:val="009C755B"/>
    <w:rsid w:val="009C7B7C"/>
    <w:rsid w:val="009C7DC9"/>
    <w:rsid w:val="009D0D44"/>
    <w:rsid w:val="009D106A"/>
    <w:rsid w:val="009D232E"/>
    <w:rsid w:val="009D3071"/>
    <w:rsid w:val="009D40FF"/>
    <w:rsid w:val="009D444A"/>
    <w:rsid w:val="009D4D43"/>
    <w:rsid w:val="009D5C1C"/>
    <w:rsid w:val="009D6CC8"/>
    <w:rsid w:val="009E18C0"/>
    <w:rsid w:val="009E1B63"/>
    <w:rsid w:val="009E2220"/>
    <w:rsid w:val="009E2786"/>
    <w:rsid w:val="009E2991"/>
    <w:rsid w:val="009E2A9A"/>
    <w:rsid w:val="009E2F47"/>
    <w:rsid w:val="009E30EC"/>
    <w:rsid w:val="009E3D75"/>
    <w:rsid w:val="009E419C"/>
    <w:rsid w:val="009E421F"/>
    <w:rsid w:val="009E4A43"/>
    <w:rsid w:val="009E4FC1"/>
    <w:rsid w:val="009E5D0C"/>
    <w:rsid w:val="009E5E7A"/>
    <w:rsid w:val="009E61E3"/>
    <w:rsid w:val="009E6862"/>
    <w:rsid w:val="009E7A66"/>
    <w:rsid w:val="009F043C"/>
    <w:rsid w:val="009F090C"/>
    <w:rsid w:val="009F0D0C"/>
    <w:rsid w:val="009F0DC6"/>
    <w:rsid w:val="009F1A44"/>
    <w:rsid w:val="009F1C6F"/>
    <w:rsid w:val="009F2210"/>
    <w:rsid w:val="009F23C7"/>
    <w:rsid w:val="009F243C"/>
    <w:rsid w:val="009F3073"/>
    <w:rsid w:val="009F320C"/>
    <w:rsid w:val="009F35D1"/>
    <w:rsid w:val="009F3D09"/>
    <w:rsid w:val="009F3FDA"/>
    <w:rsid w:val="009F413A"/>
    <w:rsid w:val="009F4A36"/>
    <w:rsid w:val="009F4B14"/>
    <w:rsid w:val="009F4CF6"/>
    <w:rsid w:val="009F5761"/>
    <w:rsid w:val="009F6DF9"/>
    <w:rsid w:val="009F729D"/>
    <w:rsid w:val="009F73E1"/>
    <w:rsid w:val="009F7462"/>
    <w:rsid w:val="009F7AA4"/>
    <w:rsid w:val="009F7E67"/>
    <w:rsid w:val="00A00EF9"/>
    <w:rsid w:val="00A01134"/>
    <w:rsid w:val="00A0125F"/>
    <w:rsid w:val="00A01633"/>
    <w:rsid w:val="00A01771"/>
    <w:rsid w:val="00A02939"/>
    <w:rsid w:val="00A02C93"/>
    <w:rsid w:val="00A03B30"/>
    <w:rsid w:val="00A03FE9"/>
    <w:rsid w:val="00A05A0D"/>
    <w:rsid w:val="00A05DC9"/>
    <w:rsid w:val="00A062E8"/>
    <w:rsid w:val="00A0663F"/>
    <w:rsid w:val="00A0756C"/>
    <w:rsid w:val="00A0758B"/>
    <w:rsid w:val="00A07E40"/>
    <w:rsid w:val="00A1050F"/>
    <w:rsid w:val="00A10E0C"/>
    <w:rsid w:val="00A10EB4"/>
    <w:rsid w:val="00A111A2"/>
    <w:rsid w:val="00A11BA2"/>
    <w:rsid w:val="00A11C61"/>
    <w:rsid w:val="00A1233A"/>
    <w:rsid w:val="00A125D2"/>
    <w:rsid w:val="00A13295"/>
    <w:rsid w:val="00A138B7"/>
    <w:rsid w:val="00A1399D"/>
    <w:rsid w:val="00A13C70"/>
    <w:rsid w:val="00A14AB7"/>
    <w:rsid w:val="00A14C70"/>
    <w:rsid w:val="00A155CB"/>
    <w:rsid w:val="00A15E0C"/>
    <w:rsid w:val="00A17B5B"/>
    <w:rsid w:val="00A20459"/>
    <w:rsid w:val="00A2103A"/>
    <w:rsid w:val="00A21BD2"/>
    <w:rsid w:val="00A21D9F"/>
    <w:rsid w:val="00A22888"/>
    <w:rsid w:val="00A2317A"/>
    <w:rsid w:val="00A237C5"/>
    <w:rsid w:val="00A2412A"/>
    <w:rsid w:val="00A246BD"/>
    <w:rsid w:val="00A25190"/>
    <w:rsid w:val="00A253BF"/>
    <w:rsid w:val="00A25C18"/>
    <w:rsid w:val="00A261D5"/>
    <w:rsid w:val="00A268F1"/>
    <w:rsid w:val="00A27366"/>
    <w:rsid w:val="00A2741A"/>
    <w:rsid w:val="00A27E56"/>
    <w:rsid w:val="00A307EB"/>
    <w:rsid w:val="00A323C3"/>
    <w:rsid w:val="00A34B79"/>
    <w:rsid w:val="00A35059"/>
    <w:rsid w:val="00A35596"/>
    <w:rsid w:val="00A35B10"/>
    <w:rsid w:val="00A35D64"/>
    <w:rsid w:val="00A3622F"/>
    <w:rsid w:val="00A36EB5"/>
    <w:rsid w:val="00A36FE2"/>
    <w:rsid w:val="00A4066F"/>
    <w:rsid w:val="00A419A2"/>
    <w:rsid w:val="00A42182"/>
    <w:rsid w:val="00A42773"/>
    <w:rsid w:val="00A43114"/>
    <w:rsid w:val="00A43126"/>
    <w:rsid w:val="00A4394E"/>
    <w:rsid w:val="00A44143"/>
    <w:rsid w:val="00A44793"/>
    <w:rsid w:val="00A44F8F"/>
    <w:rsid w:val="00A469D4"/>
    <w:rsid w:val="00A4723C"/>
    <w:rsid w:val="00A47DCE"/>
    <w:rsid w:val="00A5241E"/>
    <w:rsid w:val="00A52E68"/>
    <w:rsid w:val="00A530FC"/>
    <w:rsid w:val="00A53722"/>
    <w:rsid w:val="00A54083"/>
    <w:rsid w:val="00A5423D"/>
    <w:rsid w:val="00A54894"/>
    <w:rsid w:val="00A55FB5"/>
    <w:rsid w:val="00A56B12"/>
    <w:rsid w:val="00A56F64"/>
    <w:rsid w:val="00A57498"/>
    <w:rsid w:val="00A57DAE"/>
    <w:rsid w:val="00A60361"/>
    <w:rsid w:val="00A6049C"/>
    <w:rsid w:val="00A60E2B"/>
    <w:rsid w:val="00A60F25"/>
    <w:rsid w:val="00A61158"/>
    <w:rsid w:val="00A6182E"/>
    <w:rsid w:val="00A6198F"/>
    <w:rsid w:val="00A61D09"/>
    <w:rsid w:val="00A630E4"/>
    <w:rsid w:val="00A638AD"/>
    <w:rsid w:val="00A64A42"/>
    <w:rsid w:val="00A6780A"/>
    <w:rsid w:val="00A70272"/>
    <w:rsid w:val="00A71787"/>
    <w:rsid w:val="00A720B0"/>
    <w:rsid w:val="00A72AF8"/>
    <w:rsid w:val="00A736A2"/>
    <w:rsid w:val="00A73CA2"/>
    <w:rsid w:val="00A73E6F"/>
    <w:rsid w:val="00A740A2"/>
    <w:rsid w:val="00A7603E"/>
    <w:rsid w:val="00A767B8"/>
    <w:rsid w:val="00A768F9"/>
    <w:rsid w:val="00A773B9"/>
    <w:rsid w:val="00A77D52"/>
    <w:rsid w:val="00A80B0A"/>
    <w:rsid w:val="00A80CDC"/>
    <w:rsid w:val="00A81064"/>
    <w:rsid w:val="00A81867"/>
    <w:rsid w:val="00A81F58"/>
    <w:rsid w:val="00A8208A"/>
    <w:rsid w:val="00A82158"/>
    <w:rsid w:val="00A82915"/>
    <w:rsid w:val="00A85866"/>
    <w:rsid w:val="00A8600E"/>
    <w:rsid w:val="00A86750"/>
    <w:rsid w:val="00A87B73"/>
    <w:rsid w:val="00A87E64"/>
    <w:rsid w:val="00A903C6"/>
    <w:rsid w:val="00A9055C"/>
    <w:rsid w:val="00A91202"/>
    <w:rsid w:val="00A91CFB"/>
    <w:rsid w:val="00A91D60"/>
    <w:rsid w:val="00A923FD"/>
    <w:rsid w:val="00A929F3"/>
    <w:rsid w:val="00A92FF7"/>
    <w:rsid w:val="00A94E15"/>
    <w:rsid w:val="00A959E7"/>
    <w:rsid w:val="00A96180"/>
    <w:rsid w:val="00A963F1"/>
    <w:rsid w:val="00A96B83"/>
    <w:rsid w:val="00A96F05"/>
    <w:rsid w:val="00A96F77"/>
    <w:rsid w:val="00A97462"/>
    <w:rsid w:val="00A97588"/>
    <w:rsid w:val="00A97B37"/>
    <w:rsid w:val="00AA1270"/>
    <w:rsid w:val="00AA1807"/>
    <w:rsid w:val="00AA1EC8"/>
    <w:rsid w:val="00AA2B0A"/>
    <w:rsid w:val="00AA3038"/>
    <w:rsid w:val="00AA3282"/>
    <w:rsid w:val="00AA35B9"/>
    <w:rsid w:val="00AA43A3"/>
    <w:rsid w:val="00AA460A"/>
    <w:rsid w:val="00AA47B3"/>
    <w:rsid w:val="00AA533A"/>
    <w:rsid w:val="00AA7531"/>
    <w:rsid w:val="00AA75AC"/>
    <w:rsid w:val="00AA78F0"/>
    <w:rsid w:val="00AB1026"/>
    <w:rsid w:val="00AB18B4"/>
    <w:rsid w:val="00AB1BAE"/>
    <w:rsid w:val="00AB1EE6"/>
    <w:rsid w:val="00AB2844"/>
    <w:rsid w:val="00AB3032"/>
    <w:rsid w:val="00AB3631"/>
    <w:rsid w:val="00AB36AC"/>
    <w:rsid w:val="00AB3926"/>
    <w:rsid w:val="00AB43B5"/>
    <w:rsid w:val="00AB43C9"/>
    <w:rsid w:val="00AB50F5"/>
    <w:rsid w:val="00AB76A7"/>
    <w:rsid w:val="00AC0C47"/>
    <w:rsid w:val="00AC212D"/>
    <w:rsid w:val="00AC28E1"/>
    <w:rsid w:val="00AC44FF"/>
    <w:rsid w:val="00AC4BFD"/>
    <w:rsid w:val="00AC4F77"/>
    <w:rsid w:val="00AC6960"/>
    <w:rsid w:val="00AC6E58"/>
    <w:rsid w:val="00AC7528"/>
    <w:rsid w:val="00AC7797"/>
    <w:rsid w:val="00AC7E48"/>
    <w:rsid w:val="00AC7EF4"/>
    <w:rsid w:val="00AD01B7"/>
    <w:rsid w:val="00AD02F4"/>
    <w:rsid w:val="00AD10B5"/>
    <w:rsid w:val="00AD11FC"/>
    <w:rsid w:val="00AD1930"/>
    <w:rsid w:val="00AD213B"/>
    <w:rsid w:val="00AD2931"/>
    <w:rsid w:val="00AD2B38"/>
    <w:rsid w:val="00AD2D2A"/>
    <w:rsid w:val="00AD3136"/>
    <w:rsid w:val="00AD3672"/>
    <w:rsid w:val="00AD4A31"/>
    <w:rsid w:val="00AD657F"/>
    <w:rsid w:val="00AD7AE4"/>
    <w:rsid w:val="00AE09D8"/>
    <w:rsid w:val="00AE10DC"/>
    <w:rsid w:val="00AE1349"/>
    <w:rsid w:val="00AE18C6"/>
    <w:rsid w:val="00AE2325"/>
    <w:rsid w:val="00AE322C"/>
    <w:rsid w:val="00AE3519"/>
    <w:rsid w:val="00AE41F7"/>
    <w:rsid w:val="00AE439F"/>
    <w:rsid w:val="00AE46C9"/>
    <w:rsid w:val="00AE5BB5"/>
    <w:rsid w:val="00AE5C08"/>
    <w:rsid w:val="00AE62D8"/>
    <w:rsid w:val="00AE64AE"/>
    <w:rsid w:val="00AE6520"/>
    <w:rsid w:val="00AE6998"/>
    <w:rsid w:val="00AE76F2"/>
    <w:rsid w:val="00AE77FC"/>
    <w:rsid w:val="00AF18B3"/>
    <w:rsid w:val="00AF20B3"/>
    <w:rsid w:val="00AF239D"/>
    <w:rsid w:val="00AF2879"/>
    <w:rsid w:val="00AF2E8C"/>
    <w:rsid w:val="00AF3874"/>
    <w:rsid w:val="00AF3AF7"/>
    <w:rsid w:val="00AF4027"/>
    <w:rsid w:val="00AF462D"/>
    <w:rsid w:val="00AF4ABC"/>
    <w:rsid w:val="00AF4D9E"/>
    <w:rsid w:val="00AF5E8A"/>
    <w:rsid w:val="00AF6B18"/>
    <w:rsid w:val="00AF74F4"/>
    <w:rsid w:val="00AF79A0"/>
    <w:rsid w:val="00B006A0"/>
    <w:rsid w:val="00B010E7"/>
    <w:rsid w:val="00B01C11"/>
    <w:rsid w:val="00B01EC9"/>
    <w:rsid w:val="00B02A20"/>
    <w:rsid w:val="00B02B47"/>
    <w:rsid w:val="00B04025"/>
    <w:rsid w:val="00B041FE"/>
    <w:rsid w:val="00B0434D"/>
    <w:rsid w:val="00B047F9"/>
    <w:rsid w:val="00B04A45"/>
    <w:rsid w:val="00B0500B"/>
    <w:rsid w:val="00B058B8"/>
    <w:rsid w:val="00B05C8C"/>
    <w:rsid w:val="00B0674D"/>
    <w:rsid w:val="00B100A6"/>
    <w:rsid w:val="00B106DC"/>
    <w:rsid w:val="00B10AC6"/>
    <w:rsid w:val="00B10FE7"/>
    <w:rsid w:val="00B115A9"/>
    <w:rsid w:val="00B11CC5"/>
    <w:rsid w:val="00B11F94"/>
    <w:rsid w:val="00B1228E"/>
    <w:rsid w:val="00B12776"/>
    <w:rsid w:val="00B12DAA"/>
    <w:rsid w:val="00B132BC"/>
    <w:rsid w:val="00B1333F"/>
    <w:rsid w:val="00B136FA"/>
    <w:rsid w:val="00B13891"/>
    <w:rsid w:val="00B13E0F"/>
    <w:rsid w:val="00B141A8"/>
    <w:rsid w:val="00B14934"/>
    <w:rsid w:val="00B14A8C"/>
    <w:rsid w:val="00B14D32"/>
    <w:rsid w:val="00B14E96"/>
    <w:rsid w:val="00B17710"/>
    <w:rsid w:val="00B178CE"/>
    <w:rsid w:val="00B21FB1"/>
    <w:rsid w:val="00B23340"/>
    <w:rsid w:val="00B25079"/>
    <w:rsid w:val="00B25289"/>
    <w:rsid w:val="00B26636"/>
    <w:rsid w:val="00B2674D"/>
    <w:rsid w:val="00B26F51"/>
    <w:rsid w:val="00B26F81"/>
    <w:rsid w:val="00B278BB"/>
    <w:rsid w:val="00B30110"/>
    <w:rsid w:val="00B3068A"/>
    <w:rsid w:val="00B30866"/>
    <w:rsid w:val="00B309EA"/>
    <w:rsid w:val="00B30C4C"/>
    <w:rsid w:val="00B351D8"/>
    <w:rsid w:val="00B352D5"/>
    <w:rsid w:val="00B36605"/>
    <w:rsid w:val="00B3662B"/>
    <w:rsid w:val="00B37903"/>
    <w:rsid w:val="00B37D28"/>
    <w:rsid w:val="00B4082E"/>
    <w:rsid w:val="00B40CCD"/>
    <w:rsid w:val="00B42257"/>
    <w:rsid w:val="00B42517"/>
    <w:rsid w:val="00B428D2"/>
    <w:rsid w:val="00B42DD3"/>
    <w:rsid w:val="00B42F2C"/>
    <w:rsid w:val="00B42FCA"/>
    <w:rsid w:val="00B43249"/>
    <w:rsid w:val="00B432F8"/>
    <w:rsid w:val="00B440D6"/>
    <w:rsid w:val="00B4455D"/>
    <w:rsid w:val="00B44AEF"/>
    <w:rsid w:val="00B44F9F"/>
    <w:rsid w:val="00B4512E"/>
    <w:rsid w:val="00B45D67"/>
    <w:rsid w:val="00B468FC"/>
    <w:rsid w:val="00B46B58"/>
    <w:rsid w:val="00B46F02"/>
    <w:rsid w:val="00B472D4"/>
    <w:rsid w:val="00B47B0C"/>
    <w:rsid w:val="00B518BC"/>
    <w:rsid w:val="00B52315"/>
    <w:rsid w:val="00B52576"/>
    <w:rsid w:val="00B527D5"/>
    <w:rsid w:val="00B52893"/>
    <w:rsid w:val="00B5337A"/>
    <w:rsid w:val="00B535A9"/>
    <w:rsid w:val="00B5380F"/>
    <w:rsid w:val="00B5411E"/>
    <w:rsid w:val="00B54341"/>
    <w:rsid w:val="00B54547"/>
    <w:rsid w:val="00B617F5"/>
    <w:rsid w:val="00B61C39"/>
    <w:rsid w:val="00B62273"/>
    <w:rsid w:val="00B625F9"/>
    <w:rsid w:val="00B636F8"/>
    <w:rsid w:val="00B638A1"/>
    <w:rsid w:val="00B641DC"/>
    <w:rsid w:val="00B647BE"/>
    <w:rsid w:val="00B64863"/>
    <w:rsid w:val="00B649AB"/>
    <w:rsid w:val="00B6592A"/>
    <w:rsid w:val="00B673F6"/>
    <w:rsid w:val="00B679B7"/>
    <w:rsid w:val="00B70481"/>
    <w:rsid w:val="00B705BC"/>
    <w:rsid w:val="00B706C2"/>
    <w:rsid w:val="00B70B07"/>
    <w:rsid w:val="00B72731"/>
    <w:rsid w:val="00B73075"/>
    <w:rsid w:val="00B7308B"/>
    <w:rsid w:val="00B73211"/>
    <w:rsid w:val="00B7327E"/>
    <w:rsid w:val="00B732EB"/>
    <w:rsid w:val="00B74425"/>
    <w:rsid w:val="00B74EFD"/>
    <w:rsid w:val="00B75C59"/>
    <w:rsid w:val="00B765F1"/>
    <w:rsid w:val="00B76698"/>
    <w:rsid w:val="00B772F7"/>
    <w:rsid w:val="00B77B0C"/>
    <w:rsid w:val="00B77C4E"/>
    <w:rsid w:val="00B80A57"/>
    <w:rsid w:val="00B80B75"/>
    <w:rsid w:val="00B811DA"/>
    <w:rsid w:val="00B827CA"/>
    <w:rsid w:val="00B83E72"/>
    <w:rsid w:val="00B84449"/>
    <w:rsid w:val="00B85AF3"/>
    <w:rsid w:val="00B86364"/>
    <w:rsid w:val="00B86573"/>
    <w:rsid w:val="00B8733A"/>
    <w:rsid w:val="00B905B3"/>
    <w:rsid w:val="00B91505"/>
    <w:rsid w:val="00B921E0"/>
    <w:rsid w:val="00B9238F"/>
    <w:rsid w:val="00B92A1A"/>
    <w:rsid w:val="00B9389B"/>
    <w:rsid w:val="00B94C81"/>
    <w:rsid w:val="00B94F3A"/>
    <w:rsid w:val="00B950C5"/>
    <w:rsid w:val="00B95172"/>
    <w:rsid w:val="00B9531C"/>
    <w:rsid w:val="00B95C7A"/>
    <w:rsid w:val="00B965AC"/>
    <w:rsid w:val="00B97D96"/>
    <w:rsid w:val="00BA14BA"/>
    <w:rsid w:val="00BA16D8"/>
    <w:rsid w:val="00BA178B"/>
    <w:rsid w:val="00BA18A5"/>
    <w:rsid w:val="00BA1F9E"/>
    <w:rsid w:val="00BA26CB"/>
    <w:rsid w:val="00BA2EF0"/>
    <w:rsid w:val="00BA35D5"/>
    <w:rsid w:val="00BA432E"/>
    <w:rsid w:val="00BA4764"/>
    <w:rsid w:val="00BA4B6C"/>
    <w:rsid w:val="00BA4BF5"/>
    <w:rsid w:val="00BA528A"/>
    <w:rsid w:val="00BA5832"/>
    <w:rsid w:val="00BA595C"/>
    <w:rsid w:val="00BA6918"/>
    <w:rsid w:val="00BA6F1D"/>
    <w:rsid w:val="00BA75F0"/>
    <w:rsid w:val="00BA7608"/>
    <w:rsid w:val="00BA7E1F"/>
    <w:rsid w:val="00BB047E"/>
    <w:rsid w:val="00BB0A47"/>
    <w:rsid w:val="00BB0DB3"/>
    <w:rsid w:val="00BB169A"/>
    <w:rsid w:val="00BB1F1E"/>
    <w:rsid w:val="00BB1F2F"/>
    <w:rsid w:val="00BB314F"/>
    <w:rsid w:val="00BB3439"/>
    <w:rsid w:val="00BB39CC"/>
    <w:rsid w:val="00BB43DA"/>
    <w:rsid w:val="00BB4F4C"/>
    <w:rsid w:val="00BB5895"/>
    <w:rsid w:val="00BC0F5B"/>
    <w:rsid w:val="00BC10C6"/>
    <w:rsid w:val="00BC28D7"/>
    <w:rsid w:val="00BC2EDC"/>
    <w:rsid w:val="00BC3371"/>
    <w:rsid w:val="00BC510E"/>
    <w:rsid w:val="00BC60FB"/>
    <w:rsid w:val="00BC61BD"/>
    <w:rsid w:val="00BD03A6"/>
    <w:rsid w:val="00BD0446"/>
    <w:rsid w:val="00BD0B4E"/>
    <w:rsid w:val="00BD1063"/>
    <w:rsid w:val="00BD122D"/>
    <w:rsid w:val="00BD184D"/>
    <w:rsid w:val="00BD21B2"/>
    <w:rsid w:val="00BD2A54"/>
    <w:rsid w:val="00BD2BF6"/>
    <w:rsid w:val="00BD3980"/>
    <w:rsid w:val="00BD3A25"/>
    <w:rsid w:val="00BD3A6B"/>
    <w:rsid w:val="00BD53FE"/>
    <w:rsid w:val="00BD64C5"/>
    <w:rsid w:val="00BE03DE"/>
    <w:rsid w:val="00BE04EC"/>
    <w:rsid w:val="00BE0FC2"/>
    <w:rsid w:val="00BE1F17"/>
    <w:rsid w:val="00BE3296"/>
    <w:rsid w:val="00BE37B8"/>
    <w:rsid w:val="00BE3A1D"/>
    <w:rsid w:val="00BE3D7E"/>
    <w:rsid w:val="00BE4F74"/>
    <w:rsid w:val="00BE5551"/>
    <w:rsid w:val="00BE562A"/>
    <w:rsid w:val="00BE6378"/>
    <w:rsid w:val="00BE6659"/>
    <w:rsid w:val="00BE699C"/>
    <w:rsid w:val="00BE717C"/>
    <w:rsid w:val="00BE791D"/>
    <w:rsid w:val="00BF0255"/>
    <w:rsid w:val="00BF03D7"/>
    <w:rsid w:val="00BF04F7"/>
    <w:rsid w:val="00BF0B4E"/>
    <w:rsid w:val="00BF0BA3"/>
    <w:rsid w:val="00BF12B1"/>
    <w:rsid w:val="00BF1408"/>
    <w:rsid w:val="00BF1DB2"/>
    <w:rsid w:val="00BF206B"/>
    <w:rsid w:val="00BF28BF"/>
    <w:rsid w:val="00BF2AF1"/>
    <w:rsid w:val="00BF4CEA"/>
    <w:rsid w:val="00BF5114"/>
    <w:rsid w:val="00BF58F1"/>
    <w:rsid w:val="00BF5B6F"/>
    <w:rsid w:val="00BF6148"/>
    <w:rsid w:val="00BF66CA"/>
    <w:rsid w:val="00BF6FBB"/>
    <w:rsid w:val="00BF720B"/>
    <w:rsid w:val="00BF78E6"/>
    <w:rsid w:val="00C004BF"/>
    <w:rsid w:val="00C00508"/>
    <w:rsid w:val="00C0183A"/>
    <w:rsid w:val="00C01893"/>
    <w:rsid w:val="00C018CA"/>
    <w:rsid w:val="00C018CB"/>
    <w:rsid w:val="00C01B2F"/>
    <w:rsid w:val="00C0207C"/>
    <w:rsid w:val="00C023AB"/>
    <w:rsid w:val="00C024E8"/>
    <w:rsid w:val="00C02AE1"/>
    <w:rsid w:val="00C02E2A"/>
    <w:rsid w:val="00C0346C"/>
    <w:rsid w:val="00C03E11"/>
    <w:rsid w:val="00C0424A"/>
    <w:rsid w:val="00C044E3"/>
    <w:rsid w:val="00C047DF"/>
    <w:rsid w:val="00C05E12"/>
    <w:rsid w:val="00C06462"/>
    <w:rsid w:val="00C06673"/>
    <w:rsid w:val="00C06AE7"/>
    <w:rsid w:val="00C06D76"/>
    <w:rsid w:val="00C070FA"/>
    <w:rsid w:val="00C07497"/>
    <w:rsid w:val="00C07522"/>
    <w:rsid w:val="00C077C4"/>
    <w:rsid w:val="00C07902"/>
    <w:rsid w:val="00C102AD"/>
    <w:rsid w:val="00C1049E"/>
    <w:rsid w:val="00C1053F"/>
    <w:rsid w:val="00C10F6E"/>
    <w:rsid w:val="00C116BA"/>
    <w:rsid w:val="00C11C03"/>
    <w:rsid w:val="00C12768"/>
    <w:rsid w:val="00C12E11"/>
    <w:rsid w:val="00C1394A"/>
    <w:rsid w:val="00C139A3"/>
    <w:rsid w:val="00C139C1"/>
    <w:rsid w:val="00C13A3D"/>
    <w:rsid w:val="00C1475B"/>
    <w:rsid w:val="00C153EF"/>
    <w:rsid w:val="00C15F91"/>
    <w:rsid w:val="00C16656"/>
    <w:rsid w:val="00C16FFA"/>
    <w:rsid w:val="00C20A90"/>
    <w:rsid w:val="00C20C77"/>
    <w:rsid w:val="00C213C2"/>
    <w:rsid w:val="00C21735"/>
    <w:rsid w:val="00C218AC"/>
    <w:rsid w:val="00C21B24"/>
    <w:rsid w:val="00C2345D"/>
    <w:rsid w:val="00C2369C"/>
    <w:rsid w:val="00C23F62"/>
    <w:rsid w:val="00C242D5"/>
    <w:rsid w:val="00C242FB"/>
    <w:rsid w:val="00C248C3"/>
    <w:rsid w:val="00C249C8"/>
    <w:rsid w:val="00C250D7"/>
    <w:rsid w:val="00C25A11"/>
    <w:rsid w:val="00C268D8"/>
    <w:rsid w:val="00C27061"/>
    <w:rsid w:val="00C27F7D"/>
    <w:rsid w:val="00C3008D"/>
    <w:rsid w:val="00C3011F"/>
    <w:rsid w:val="00C30796"/>
    <w:rsid w:val="00C30C58"/>
    <w:rsid w:val="00C30D75"/>
    <w:rsid w:val="00C30EFC"/>
    <w:rsid w:val="00C314CF"/>
    <w:rsid w:val="00C31D0B"/>
    <w:rsid w:val="00C32160"/>
    <w:rsid w:val="00C3423F"/>
    <w:rsid w:val="00C3571B"/>
    <w:rsid w:val="00C35961"/>
    <w:rsid w:val="00C3597A"/>
    <w:rsid w:val="00C35F56"/>
    <w:rsid w:val="00C366AE"/>
    <w:rsid w:val="00C36742"/>
    <w:rsid w:val="00C36AE7"/>
    <w:rsid w:val="00C36E2C"/>
    <w:rsid w:val="00C36FCC"/>
    <w:rsid w:val="00C3773D"/>
    <w:rsid w:val="00C37B1A"/>
    <w:rsid w:val="00C40AD0"/>
    <w:rsid w:val="00C410D6"/>
    <w:rsid w:val="00C410DD"/>
    <w:rsid w:val="00C41198"/>
    <w:rsid w:val="00C41446"/>
    <w:rsid w:val="00C417B6"/>
    <w:rsid w:val="00C41C7B"/>
    <w:rsid w:val="00C421D4"/>
    <w:rsid w:val="00C422F7"/>
    <w:rsid w:val="00C42968"/>
    <w:rsid w:val="00C43443"/>
    <w:rsid w:val="00C4411D"/>
    <w:rsid w:val="00C441D0"/>
    <w:rsid w:val="00C4498F"/>
    <w:rsid w:val="00C44AF2"/>
    <w:rsid w:val="00C44B35"/>
    <w:rsid w:val="00C45BC4"/>
    <w:rsid w:val="00C46306"/>
    <w:rsid w:val="00C46455"/>
    <w:rsid w:val="00C464FE"/>
    <w:rsid w:val="00C469CC"/>
    <w:rsid w:val="00C47421"/>
    <w:rsid w:val="00C47473"/>
    <w:rsid w:val="00C47E83"/>
    <w:rsid w:val="00C5096D"/>
    <w:rsid w:val="00C50D1C"/>
    <w:rsid w:val="00C518C8"/>
    <w:rsid w:val="00C52D63"/>
    <w:rsid w:val="00C53003"/>
    <w:rsid w:val="00C53AB3"/>
    <w:rsid w:val="00C548CC"/>
    <w:rsid w:val="00C54AA0"/>
    <w:rsid w:val="00C54DCA"/>
    <w:rsid w:val="00C55D07"/>
    <w:rsid w:val="00C56374"/>
    <w:rsid w:val="00C570D3"/>
    <w:rsid w:val="00C57353"/>
    <w:rsid w:val="00C605AD"/>
    <w:rsid w:val="00C6098D"/>
    <w:rsid w:val="00C620C1"/>
    <w:rsid w:val="00C6256D"/>
    <w:rsid w:val="00C62624"/>
    <w:rsid w:val="00C626FF"/>
    <w:rsid w:val="00C6274B"/>
    <w:rsid w:val="00C630AD"/>
    <w:rsid w:val="00C64052"/>
    <w:rsid w:val="00C640BC"/>
    <w:rsid w:val="00C6457D"/>
    <w:rsid w:val="00C6499C"/>
    <w:rsid w:val="00C65AFB"/>
    <w:rsid w:val="00C666B1"/>
    <w:rsid w:val="00C66FC8"/>
    <w:rsid w:val="00C67237"/>
    <w:rsid w:val="00C6756A"/>
    <w:rsid w:val="00C6765D"/>
    <w:rsid w:val="00C6771F"/>
    <w:rsid w:val="00C70493"/>
    <w:rsid w:val="00C70DED"/>
    <w:rsid w:val="00C70E39"/>
    <w:rsid w:val="00C719C1"/>
    <w:rsid w:val="00C722ED"/>
    <w:rsid w:val="00C72654"/>
    <w:rsid w:val="00C73C0F"/>
    <w:rsid w:val="00C73EAC"/>
    <w:rsid w:val="00C744CA"/>
    <w:rsid w:val="00C74500"/>
    <w:rsid w:val="00C74A96"/>
    <w:rsid w:val="00C7502C"/>
    <w:rsid w:val="00C7525E"/>
    <w:rsid w:val="00C7712F"/>
    <w:rsid w:val="00C774F9"/>
    <w:rsid w:val="00C778BC"/>
    <w:rsid w:val="00C80188"/>
    <w:rsid w:val="00C80A0D"/>
    <w:rsid w:val="00C80A9C"/>
    <w:rsid w:val="00C810BB"/>
    <w:rsid w:val="00C818E4"/>
    <w:rsid w:val="00C81B56"/>
    <w:rsid w:val="00C83BF5"/>
    <w:rsid w:val="00C84569"/>
    <w:rsid w:val="00C84F82"/>
    <w:rsid w:val="00C85043"/>
    <w:rsid w:val="00C85464"/>
    <w:rsid w:val="00C8575E"/>
    <w:rsid w:val="00C85DEF"/>
    <w:rsid w:val="00C872CF"/>
    <w:rsid w:val="00C87F2B"/>
    <w:rsid w:val="00C91141"/>
    <w:rsid w:val="00C92B21"/>
    <w:rsid w:val="00C93710"/>
    <w:rsid w:val="00C95073"/>
    <w:rsid w:val="00C95435"/>
    <w:rsid w:val="00C95D6D"/>
    <w:rsid w:val="00C95F37"/>
    <w:rsid w:val="00C968D0"/>
    <w:rsid w:val="00C96AAA"/>
    <w:rsid w:val="00C96C1E"/>
    <w:rsid w:val="00C978CA"/>
    <w:rsid w:val="00C9790C"/>
    <w:rsid w:val="00C97E6D"/>
    <w:rsid w:val="00CA071A"/>
    <w:rsid w:val="00CA0A99"/>
    <w:rsid w:val="00CA1545"/>
    <w:rsid w:val="00CA1CE8"/>
    <w:rsid w:val="00CA1CFB"/>
    <w:rsid w:val="00CA1E6A"/>
    <w:rsid w:val="00CA3649"/>
    <w:rsid w:val="00CA4484"/>
    <w:rsid w:val="00CA6055"/>
    <w:rsid w:val="00CA6586"/>
    <w:rsid w:val="00CA666E"/>
    <w:rsid w:val="00CA6FBC"/>
    <w:rsid w:val="00CB01C1"/>
    <w:rsid w:val="00CB0EF9"/>
    <w:rsid w:val="00CB17E1"/>
    <w:rsid w:val="00CB3065"/>
    <w:rsid w:val="00CB3612"/>
    <w:rsid w:val="00CB3748"/>
    <w:rsid w:val="00CB4297"/>
    <w:rsid w:val="00CB4B01"/>
    <w:rsid w:val="00CC1F1A"/>
    <w:rsid w:val="00CC2B58"/>
    <w:rsid w:val="00CC2CCF"/>
    <w:rsid w:val="00CC3C1D"/>
    <w:rsid w:val="00CC3EB2"/>
    <w:rsid w:val="00CC411A"/>
    <w:rsid w:val="00CC466E"/>
    <w:rsid w:val="00CC506F"/>
    <w:rsid w:val="00CC5FFD"/>
    <w:rsid w:val="00CC6D3E"/>
    <w:rsid w:val="00CC6FDE"/>
    <w:rsid w:val="00CC74AB"/>
    <w:rsid w:val="00CC7A82"/>
    <w:rsid w:val="00CD069A"/>
    <w:rsid w:val="00CD0F0E"/>
    <w:rsid w:val="00CD12B9"/>
    <w:rsid w:val="00CD299C"/>
    <w:rsid w:val="00CD35D5"/>
    <w:rsid w:val="00CD47BE"/>
    <w:rsid w:val="00CD4A08"/>
    <w:rsid w:val="00CD4E27"/>
    <w:rsid w:val="00CD4F30"/>
    <w:rsid w:val="00CD538B"/>
    <w:rsid w:val="00CD642C"/>
    <w:rsid w:val="00CD6ADE"/>
    <w:rsid w:val="00CD6DA0"/>
    <w:rsid w:val="00CD765A"/>
    <w:rsid w:val="00CE0086"/>
    <w:rsid w:val="00CE07E1"/>
    <w:rsid w:val="00CE16AA"/>
    <w:rsid w:val="00CE299A"/>
    <w:rsid w:val="00CE2D6A"/>
    <w:rsid w:val="00CE47C8"/>
    <w:rsid w:val="00CE4E53"/>
    <w:rsid w:val="00CE5C84"/>
    <w:rsid w:val="00CE67A8"/>
    <w:rsid w:val="00CE734A"/>
    <w:rsid w:val="00CF0212"/>
    <w:rsid w:val="00CF0539"/>
    <w:rsid w:val="00CF20B7"/>
    <w:rsid w:val="00CF22E9"/>
    <w:rsid w:val="00CF2DD1"/>
    <w:rsid w:val="00CF30CB"/>
    <w:rsid w:val="00CF31C3"/>
    <w:rsid w:val="00CF375B"/>
    <w:rsid w:val="00CF463F"/>
    <w:rsid w:val="00CF4D93"/>
    <w:rsid w:val="00CF5348"/>
    <w:rsid w:val="00CF5542"/>
    <w:rsid w:val="00CF560A"/>
    <w:rsid w:val="00CF61B2"/>
    <w:rsid w:val="00CF6E5A"/>
    <w:rsid w:val="00CF7E39"/>
    <w:rsid w:val="00D011A7"/>
    <w:rsid w:val="00D02054"/>
    <w:rsid w:val="00D02E93"/>
    <w:rsid w:val="00D032B5"/>
    <w:rsid w:val="00D0358E"/>
    <w:rsid w:val="00D04028"/>
    <w:rsid w:val="00D04EDA"/>
    <w:rsid w:val="00D050D6"/>
    <w:rsid w:val="00D05309"/>
    <w:rsid w:val="00D059ED"/>
    <w:rsid w:val="00D05ABD"/>
    <w:rsid w:val="00D05C89"/>
    <w:rsid w:val="00D05CAC"/>
    <w:rsid w:val="00D05FF3"/>
    <w:rsid w:val="00D06548"/>
    <w:rsid w:val="00D06857"/>
    <w:rsid w:val="00D0691F"/>
    <w:rsid w:val="00D07A08"/>
    <w:rsid w:val="00D112D0"/>
    <w:rsid w:val="00D11BE8"/>
    <w:rsid w:val="00D12820"/>
    <w:rsid w:val="00D1283C"/>
    <w:rsid w:val="00D12944"/>
    <w:rsid w:val="00D13C95"/>
    <w:rsid w:val="00D14EC3"/>
    <w:rsid w:val="00D15153"/>
    <w:rsid w:val="00D15284"/>
    <w:rsid w:val="00D15442"/>
    <w:rsid w:val="00D157FD"/>
    <w:rsid w:val="00D15B9F"/>
    <w:rsid w:val="00D16437"/>
    <w:rsid w:val="00D16851"/>
    <w:rsid w:val="00D16D2F"/>
    <w:rsid w:val="00D17AC4"/>
    <w:rsid w:val="00D17BAF"/>
    <w:rsid w:val="00D205F5"/>
    <w:rsid w:val="00D209E7"/>
    <w:rsid w:val="00D2183F"/>
    <w:rsid w:val="00D21FAB"/>
    <w:rsid w:val="00D226D4"/>
    <w:rsid w:val="00D24648"/>
    <w:rsid w:val="00D2511C"/>
    <w:rsid w:val="00D25647"/>
    <w:rsid w:val="00D26568"/>
    <w:rsid w:val="00D26E5F"/>
    <w:rsid w:val="00D3022F"/>
    <w:rsid w:val="00D310E2"/>
    <w:rsid w:val="00D31CCF"/>
    <w:rsid w:val="00D32038"/>
    <w:rsid w:val="00D32233"/>
    <w:rsid w:val="00D32A0A"/>
    <w:rsid w:val="00D33553"/>
    <w:rsid w:val="00D346AB"/>
    <w:rsid w:val="00D3492B"/>
    <w:rsid w:val="00D3516E"/>
    <w:rsid w:val="00D36E84"/>
    <w:rsid w:val="00D3700B"/>
    <w:rsid w:val="00D37586"/>
    <w:rsid w:val="00D37676"/>
    <w:rsid w:val="00D378A3"/>
    <w:rsid w:val="00D379F7"/>
    <w:rsid w:val="00D37A66"/>
    <w:rsid w:val="00D43003"/>
    <w:rsid w:val="00D4308E"/>
    <w:rsid w:val="00D43D36"/>
    <w:rsid w:val="00D4403D"/>
    <w:rsid w:val="00D442D6"/>
    <w:rsid w:val="00D44ABE"/>
    <w:rsid w:val="00D4511F"/>
    <w:rsid w:val="00D46CA2"/>
    <w:rsid w:val="00D46D0C"/>
    <w:rsid w:val="00D5166F"/>
    <w:rsid w:val="00D5336D"/>
    <w:rsid w:val="00D53601"/>
    <w:rsid w:val="00D54D5E"/>
    <w:rsid w:val="00D54FD4"/>
    <w:rsid w:val="00D56016"/>
    <w:rsid w:val="00D560D2"/>
    <w:rsid w:val="00D564ED"/>
    <w:rsid w:val="00D57253"/>
    <w:rsid w:val="00D57363"/>
    <w:rsid w:val="00D61CD6"/>
    <w:rsid w:val="00D61E6B"/>
    <w:rsid w:val="00D6212B"/>
    <w:rsid w:val="00D6238D"/>
    <w:rsid w:val="00D62E2B"/>
    <w:rsid w:val="00D636AA"/>
    <w:rsid w:val="00D6373D"/>
    <w:rsid w:val="00D63A9D"/>
    <w:rsid w:val="00D6446E"/>
    <w:rsid w:val="00D64534"/>
    <w:rsid w:val="00D64860"/>
    <w:rsid w:val="00D65730"/>
    <w:rsid w:val="00D6588B"/>
    <w:rsid w:val="00D65ADC"/>
    <w:rsid w:val="00D66249"/>
    <w:rsid w:val="00D67D47"/>
    <w:rsid w:val="00D70236"/>
    <w:rsid w:val="00D70D12"/>
    <w:rsid w:val="00D70E33"/>
    <w:rsid w:val="00D713E9"/>
    <w:rsid w:val="00D7155F"/>
    <w:rsid w:val="00D7190B"/>
    <w:rsid w:val="00D72926"/>
    <w:rsid w:val="00D7296F"/>
    <w:rsid w:val="00D73069"/>
    <w:rsid w:val="00D74367"/>
    <w:rsid w:val="00D75442"/>
    <w:rsid w:val="00D75B2D"/>
    <w:rsid w:val="00D75D84"/>
    <w:rsid w:val="00D76455"/>
    <w:rsid w:val="00D77744"/>
    <w:rsid w:val="00D80A40"/>
    <w:rsid w:val="00D81A6A"/>
    <w:rsid w:val="00D81AAE"/>
    <w:rsid w:val="00D81C15"/>
    <w:rsid w:val="00D82F22"/>
    <w:rsid w:val="00D839E6"/>
    <w:rsid w:val="00D84265"/>
    <w:rsid w:val="00D8448E"/>
    <w:rsid w:val="00D84627"/>
    <w:rsid w:val="00D8550E"/>
    <w:rsid w:val="00D86CD7"/>
    <w:rsid w:val="00D9004F"/>
    <w:rsid w:val="00D90BE1"/>
    <w:rsid w:val="00D90D28"/>
    <w:rsid w:val="00D915DB"/>
    <w:rsid w:val="00D92942"/>
    <w:rsid w:val="00D92A81"/>
    <w:rsid w:val="00D92E38"/>
    <w:rsid w:val="00D937C0"/>
    <w:rsid w:val="00D9383B"/>
    <w:rsid w:val="00D9395B"/>
    <w:rsid w:val="00D939FB"/>
    <w:rsid w:val="00D943D1"/>
    <w:rsid w:val="00D94C14"/>
    <w:rsid w:val="00D9547F"/>
    <w:rsid w:val="00D95737"/>
    <w:rsid w:val="00D9598E"/>
    <w:rsid w:val="00D96C98"/>
    <w:rsid w:val="00D973BC"/>
    <w:rsid w:val="00D97976"/>
    <w:rsid w:val="00D97D7E"/>
    <w:rsid w:val="00DA03E6"/>
    <w:rsid w:val="00DA07C0"/>
    <w:rsid w:val="00DA0D16"/>
    <w:rsid w:val="00DA0EF7"/>
    <w:rsid w:val="00DA0F51"/>
    <w:rsid w:val="00DA1078"/>
    <w:rsid w:val="00DA2610"/>
    <w:rsid w:val="00DA4307"/>
    <w:rsid w:val="00DA576F"/>
    <w:rsid w:val="00DA654F"/>
    <w:rsid w:val="00DB2457"/>
    <w:rsid w:val="00DB2A73"/>
    <w:rsid w:val="00DB2D13"/>
    <w:rsid w:val="00DB396E"/>
    <w:rsid w:val="00DB3F52"/>
    <w:rsid w:val="00DB4583"/>
    <w:rsid w:val="00DB486E"/>
    <w:rsid w:val="00DB5148"/>
    <w:rsid w:val="00DB61A7"/>
    <w:rsid w:val="00DB67BC"/>
    <w:rsid w:val="00DB6BC1"/>
    <w:rsid w:val="00DB6CA7"/>
    <w:rsid w:val="00DB6D26"/>
    <w:rsid w:val="00DC0F69"/>
    <w:rsid w:val="00DC228C"/>
    <w:rsid w:val="00DC2599"/>
    <w:rsid w:val="00DC2EFE"/>
    <w:rsid w:val="00DC33D4"/>
    <w:rsid w:val="00DC36E9"/>
    <w:rsid w:val="00DC3A7A"/>
    <w:rsid w:val="00DC4738"/>
    <w:rsid w:val="00DC473B"/>
    <w:rsid w:val="00DC49BC"/>
    <w:rsid w:val="00DC50B9"/>
    <w:rsid w:val="00DC59A8"/>
    <w:rsid w:val="00DC61D6"/>
    <w:rsid w:val="00DD0F3D"/>
    <w:rsid w:val="00DD2269"/>
    <w:rsid w:val="00DD32E7"/>
    <w:rsid w:val="00DD3B60"/>
    <w:rsid w:val="00DD4019"/>
    <w:rsid w:val="00DD45C0"/>
    <w:rsid w:val="00DD4880"/>
    <w:rsid w:val="00DD4E2A"/>
    <w:rsid w:val="00DD4F32"/>
    <w:rsid w:val="00DD5A8E"/>
    <w:rsid w:val="00DD5CD9"/>
    <w:rsid w:val="00DD69A8"/>
    <w:rsid w:val="00DD727A"/>
    <w:rsid w:val="00DE01AC"/>
    <w:rsid w:val="00DE079F"/>
    <w:rsid w:val="00DE0862"/>
    <w:rsid w:val="00DE2E04"/>
    <w:rsid w:val="00DE2E31"/>
    <w:rsid w:val="00DE305A"/>
    <w:rsid w:val="00DE318D"/>
    <w:rsid w:val="00DE34DB"/>
    <w:rsid w:val="00DE4A2C"/>
    <w:rsid w:val="00DE5C95"/>
    <w:rsid w:val="00DE6321"/>
    <w:rsid w:val="00DE6417"/>
    <w:rsid w:val="00DE6920"/>
    <w:rsid w:val="00DE6CE3"/>
    <w:rsid w:val="00DE6EC3"/>
    <w:rsid w:val="00DF181C"/>
    <w:rsid w:val="00DF1B13"/>
    <w:rsid w:val="00DF1DB3"/>
    <w:rsid w:val="00DF3B21"/>
    <w:rsid w:val="00DF3FA2"/>
    <w:rsid w:val="00DF43AD"/>
    <w:rsid w:val="00DF5494"/>
    <w:rsid w:val="00DF579C"/>
    <w:rsid w:val="00DF5F34"/>
    <w:rsid w:val="00DF5FB9"/>
    <w:rsid w:val="00DF5FED"/>
    <w:rsid w:val="00DF616A"/>
    <w:rsid w:val="00DF6FE8"/>
    <w:rsid w:val="00E00760"/>
    <w:rsid w:val="00E01209"/>
    <w:rsid w:val="00E01EBC"/>
    <w:rsid w:val="00E01FDF"/>
    <w:rsid w:val="00E01FE8"/>
    <w:rsid w:val="00E03262"/>
    <w:rsid w:val="00E03279"/>
    <w:rsid w:val="00E03283"/>
    <w:rsid w:val="00E03A35"/>
    <w:rsid w:val="00E04688"/>
    <w:rsid w:val="00E0495A"/>
    <w:rsid w:val="00E04F88"/>
    <w:rsid w:val="00E05039"/>
    <w:rsid w:val="00E051E3"/>
    <w:rsid w:val="00E0568D"/>
    <w:rsid w:val="00E065AF"/>
    <w:rsid w:val="00E11249"/>
    <w:rsid w:val="00E11614"/>
    <w:rsid w:val="00E118A9"/>
    <w:rsid w:val="00E11BB7"/>
    <w:rsid w:val="00E13987"/>
    <w:rsid w:val="00E151EC"/>
    <w:rsid w:val="00E152A9"/>
    <w:rsid w:val="00E1589B"/>
    <w:rsid w:val="00E17EE7"/>
    <w:rsid w:val="00E20270"/>
    <w:rsid w:val="00E20959"/>
    <w:rsid w:val="00E21231"/>
    <w:rsid w:val="00E2186C"/>
    <w:rsid w:val="00E21EED"/>
    <w:rsid w:val="00E2215C"/>
    <w:rsid w:val="00E22354"/>
    <w:rsid w:val="00E22445"/>
    <w:rsid w:val="00E2263E"/>
    <w:rsid w:val="00E24470"/>
    <w:rsid w:val="00E24843"/>
    <w:rsid w:val="00E250CC"/>
    <w:rsid w:val="00E2595E"/>
    <w:rsid w:val="00E262BC"/>
    <w:rsid w:val="00E266D0"/>
    <w:rsid w:val="00E27203"/>
    <w:rsid w:val="00E278F3"/>
    <w:rsid w:val="00E30691"/>
    <w:rsid w:val="00E30C5A"/>
    <w:rsid w:val="00E316EC"/>
    <w:rsid w:val="00E31AB0"/>
    <w:rsid w:val="00E31D7A"/>
    <w:rsid w:val="00E32284"/>
    <w:rsid w:val="00E322B8"/>
    <w:rsid w:val="00E32565"/>
    <w:rsid w:val="00E32CD3"/>
    <w:rsid w:val="00E32F3C"/>
    <w:rsid w:val="00E330CF"/>
    <w:rsid w:val="00E346CD"/>
    <w:rsid w:val="00E34CD8"/>
    <w:rsid w:val="00E36CF8"/>
    <w:rsid w:val="00E3720E"/>
    <w:rsid w:val="00E4150E"/>
    <w:rsid w:val="00E41AD5"/>
    <w:rsid w:val="00E424FD"/>
    <w:rsid w:val="00E42EFE"/>
    <w:rsid w:val="00E4486C"/>
    <w:rsid w:val="00E4572E"/>
    <w:rsid w:val="00E46501"/>
    <w:rsid w:val="00E46776"/>
    <w:rsid w:val="00E47888"/>
    <w:rsid w:val="00E50B07"/>
    <w:rsid w:val="00E5233B"/>
    <w:rsid w:val="00E52C13"/>
    <w:rsid w:val="00E5321C"/>
    <w:rsid w:val="00E54010"/>
    <w:rsid w:val="00E5427C"/>
    <w:rsid w:val="00E55507"/>
    <w:rsid w:val="00E55BA6"/>
    <w:rsid w:val="00E57A2E"/>
    <w:rsid w:val="00E602E4"/>
    <w:rsid w:val="00E604B6"/>
    <w:rsid w:val="00E60C94"/>
    <w:rsid w:val="00E630CA"/>
    <w:rsid w:val="00E634E4"/>
    <w:rsid w:val="00E636A8"/>
    <w:rsid w:val="00E63CDD"/>
    <w:rsid w:val="00E63EE4"/>
    <w:rsid w:val="00E63EE8"/>
    <w:rsid w:val="00E6432D"/>
    <w:rsid w:val="00E64D33"/>
    <w:rsid w:val="00E65FF6"/>
    <w:rsid w:val="00E67B04"/>
    <w:rsid w:val="00E67E87"/>
    <w:rsid w:val="00E708D6"/>
    <w:rsid w:val="00E70BFB"/>
    <w:rsid w:val="00E714CA"/>
    <w:rsid w:val="00E722DA"/>
    <w:rsid w:val="00E7262A"/>
    <w:rsid w:val="00E731E6"/>
    <w:rsid w:val="00E73871"/>
    <w:rsid w:val="00E73DAD"/>
    <w:rsid w:val="00E7412B"/>
    <w:rsid w:val="00E74315"/>
    <w:rsid w:val="00E74E8C"/>
    <w:rsid w:val="00E7558D"/>
    <w:rsid w:val="00E759A6"/>
    <w:rsid w:val="00E75DE6"/>
    <w:rsid w:val="00E763FF"/>
    <w:rsid w:val="00E76762"/>
    <w:rsid w:val="00E76EC2"/>
    <w:rsid w:val="00E76F60"/>
    <w:rsid w:val="00E7792D"/>
    <w:rsid w:val="00E80181"/>
    <w:rsid w:val="00E805B1"/>
    <w:rsid w:val="00E80E42"/>
    <w:rsid w:val="00E81344"/>
    <w:rsid w:val="00E81644"/>
    <w:rsid w:val="00E81C25"/>
    <w:rsid w:val="00E81CDB"/>
    <w:rsid w:val="00E81EB2"/>
    <w:rsid w:val="00E82291"/>
    <w:rsid w:val="00E82709"/>
    <w:rsid w:val="00E82B45"/>
    <w:rsid w:val="00E82C7D"/>
    <w:rsid w:val="00E837D2"/>
    <w:rsid w:val="00E83AE2"/>
    <w:rsid w:val="00E83FB1"/>
    <w:rsid w:val="00E843D1"/>
    <w:rsid w:val="00E850E2"/>
    <w:rsid w:val="00E856D9"/>
    <w:rsid w:val="00E86CAE"/>
    <w:rsid w:val="00E877F8"/>
    <w:rsid w:val="00E87A68"/>
    <w:rsid w:val="00E87AAF"/>
    <w:rsid w:val="00E90010"/>
    <w:rsid w:val="00E914BA"/>
    <w:rsid w:val="00E91973"/>
    <w:rsid w:val="00E9273C"/>
    <w:rsid w:val="00E92E72"/>
    <w:rsid w:val="00E9308A"/>
    <w:rsid w:val="00E9384D"/>
    <w:rsid w:val="00E93ACA"/>
    <w:rsid w:val="00E9438D"/>
    <w:rsid w:val="00E94BBD"/>
    <w:rsid w:val="00E95285"/>
    <w:rsid w:val="00E95D82"/>
    <w:rsid w:val="00E96739"/>
    <w:rsid w:val="00E96F08"/>
    <w:rsid w:val="00E96F61"/>
    <w:rsid w:val="00E96F83"/>
    <w:rsid w:val="00E9718E"/>
    <w:rsid w:val="00E97318"/>
    <w:rsid w:val="00E9736F"/>
    <w:rsid w:val="00E97C58"/>
    <w:rsid w:val="00E97D95"/>
    <w:rsid w:val="00EA006F"/>
    <w:rsid w:val="00EA0D4D"/>
    <w:rsid w:val="00EA19E6"/>
    <w:rsid w:val="00EA1E94"/>
    <w:rsid w:val="00EA3DD7"/>
    <w:rsid w:val="00EA3FCA"/>
    <w:rsid w:val="00EA4359"/>
    <w:rsid w:val="00EA4C70"/>
    <w:rsid w:val="00EA5BC3"/>
    <w:rsid w:val="00EA5C0B"/>
    <w:rsid w:val="00EA6413"/>
    <w:rsid w:val="00EA66B7"/>
    <w:rsid w:val="00EA696F"/>
    <w:rsid w:val="00EA7549"/>
    <w:rsid w:val="00EA7E2C"/>
    <w:rsid w:val="00EB0581"/>
    <w:rsid w:val="00EB1455"/>
    <w:rsid w:val="00EB1AB1"/>
    <w:rsid w:val="00EB28DC"/>
    <w:rsid w:val="00EB3DD0"/>
    <w:rsid w:val="00EB5F4A"/>
    <w:rsid w:val="00EB7667"/>
    <w:rsid w:val="00EB7767"/>
    <w:rsid w:val="00EB7D3F"/>
    <w:rsid w:val="00EC03B8"/>
    <w:rsid w:val="00EC0F4D"/>
    <w:rsid w:val="00EC1154"/>
    <w:rsid w:val="00EC11AF"/>
    <w:rsid w:val="00EC1C74"/>
    <w:rsid w:val="00EC335A"/>
    <w:rsid w:val="00EC33A4"/>
    <w:rsid w:val="00EC41D3"/>
    <w:rsid w:val="00EC5BE6"/>
    <w:rsid w:val="00EC6293"/>
    <w:rsid w:val="00EC64E2"/>
    <w:rsid w:val="00EC71FB"/>
    <w:rsid w:val="00EC7227"/>
    <w:rsid w:val="00ED210C"/>
    <w:rsid w:val="00ED229F"/>
    <w:rsid w:val="00ED239E"/>
    <w:rsid w:val="00ED2BFA"/>
    <w:rsid w:val="00ED2F76"/>
    <w:rsid w:val="00ED32D6"/>
    <w:rsid w:val="00ED48FE"/>
    <w:rsid w:val="00ED4BAD"/>
    <w:rsid w:val="00ED5035"/>
    <w:rsid w:val="00ED544E"/>
    <w:rsid w:val="00ED5936"/>
    <w:rsid w:val="00ED66F5"/>
    <w:rsid w:val="00ED728A"/>
    <w:rsid w:val="00ED7F21"/>
    <w:rsid w:val="00EE056A"/>
    <w:rsid w:val="00EE0A63"/>
    <w:rsid w:val="00EE25CE"/>
    <w:rsid w:val="00EE3480"/>
    <w:rsid w:val="00EE493A"/>
    <w:rsid w:val="00EE4986"/>
    <w:rsid w:val="00EE4E8E"/>
    <w:rsid w:val="00EE5A5B"/>
    <w:rsid w:val="00EE670F"/>
    <w:rsid w:val="00EE6A3A"/>
    <w:rsid w:val="00EF015F"/>
    <w:rsid w:val="00EF16B0"/>
    <w:rsid w:val="00EF17BA"/>
    <w:rsid w:val="00EF1D73"/>
    <w:rsid w:val="00EF1E93"/>
    <w:rsid w:val="00EF1FC3"/>
    <w:rsid w:val="00EF2381"/>
    <w:rsid w:val="00EF250A"/>
    <w:rsid w:val="00EF2F7A"/>
    <w:rsid w:val="00EF3611"/>
    <w:rsid w:val="00EF4B56"/>
    <w:rsid w:val="00EF4D7A"/>
    <w:rsid w:val="00EF5E75"/>
    <w:rsid w:val="00EF60E6"/>
    <w:rsid w:val="00EF6526"/>
    <w:rsid w:val="00EF6B88"/>
    <w:rsid w:val="00EF7295"/>
    <w:rsid w:val="00EF77A1"/>
    <w:rsid w:val="00EF7D3E"/>
    <w:rsid w:val="00F00EF4"/>
    <w:rsid w:val="00F01B34"/>
    <w:rsid w:val="00F01BDE"/>
    <w:rsid w:val="00F024B7"/>
    <w:rsid w:val="00F02567"/>
    <w:rsid w:val="00F02895"/>
    <w:rsid w:val="00F050DD"/>
    <w:rsid w:val="00F0592E"/>
    <w:rsid w:val="00F06156"/>
    <w:rsid w:val="00F07C15"/>
    <w:rsid w:val="00F103F6"/>
    <w:rsid w:val="00F12559"/>
    <w:rsid w:val="00F125E5"/>
    <w:rsid w:val="00F12F01"/>
    <w:rsid w:val="00F133F1"/>
    <w:rsid w:val="00F134D5"/>
    <w:rsid w:val="00F137C5"/>
    <w:rsid w:val="00F143EA"/>
    <w:rsid w:val="00F15BD1"/>
    <w:rsid w:val="00F15CC7"/>
    <w:rsid w:val="00F16499"/>
    <w:rsid w:val="00F169C4"/>
    <w:rsid w:val="00F16C2C"/>
    <w:rsid w:val="00F17177"/>
    <w:rsid w:val="00F1771F"/>
    <w:rsid w:val="00F178E1"/>
    <w:rsid w:val="00F20BF1"/>
    <w:rsid w:val="00F20C4C"/>
    <w:rsid w:val="00F2148C"/>
    <w:rsid w:val="00F2184C"/>
    <w:rsid w:val="00F22678"/>
    <w:rsid w:val="00F2270F"/>
    <w:rsid w:val="00F2308D"/>
    <w:rsid w:val="00F23EE4"/>
    <w:rsid w:val="00F24152"/>
    <w:rsid w:val="00F2458D"/>
    <w:rsid w:val="00F249A0"/>
    <w:rsid w:val="00F24AA8"/>
    <w:rsid w:val="00F24B09"/>
    <w:rsid w:val="00F25B1B"/>
    <w:rsid w:val="00F26253"/>
    <w:rsid w:val="00F26B49"/>
    <w:rsid w:val="00F274A0"/>
    <w:rsid w:val="00F274F6"/>
    <w:rsid w:val="00F27B3D"/>
    <w:rsid w:val="00F27CDE"/>
    <w:rsid w:val="00F27D5B"/>
    <w:rsid w:val="00F27E63"/>
    <w:rsid w:val="00F30635"/>
    <w:rsid w:val="00F30CD5"/>
    <w:rsid w:val="00F310BD"/>
    <w:rsid w:val="00F3196D"/>
    <w:rsid w:val="00F32227"/>
    <w:rsid w:val="00F329B8"/>
    <w:rsid w:val="00F33F3D"/>
    <w:rsid w:val="00F33FC8"/>
    <w:rsid w:val="00F34104"/>
    <w:rsid w:val="00F34B6B"/>
    <w:rsid w:val="00F34E7B"/>
    <w:rsid w:val="00F35CCE"/>
    <w:rsid w:val="00F36E05"/>
    <w:rsid w:val="00F375AE"/>
    <w:rsid w:val="00F37741"/>
    <w:rsid w:val="00F37D13"/>
    <w:rsid w:val="00F410DD"/>
    <w:rsid w:val="00F4141F"/>
    <w:rsid w:val="00F420E9"/>
    <w:rsid w:val="00F4238D"/>
    <w:rsid w:val="00F4253D"/>
    <w:rsid w:val="00F42546"/>
    <w:rsid w:val="00F426BE"/>
    <w:rsid w:val="00F43A6C"/>
    <w:rsid w:val="00F43DFC"/>
    <w:rsid w:val="00F4406B"/>
    <w:rsid w:val="00F4431F"/>
    <w:rsid w:val="00F4463A"/>
    <w:rsid w:val="00F446DF"/>
    <w:rsid w:val="00F44FDC"/>
    <w:rsid w:val="00F4529D"/>
    <w:rsid w:val="00F459F4"/>
    <w:rsid w:val="00F46896"/>
    <w:rsid w:val="00F471D6"/>
    <w:rsid w:val="00F47D7F"/>
    <w:rsid w:val="00F5018E"/>
    <w:rsid w:val="00F502A9"/>
    <w:rsid w:val="00F5073D"/>
    <w:rsid w:val="00F52943"/>
    <w:rsid w:val="00F52A42"/>
    <w:rsid w:val="00F52CFC"/>
    <w:rsid w:val="00F5336E"/>
    <w:rsid w:val="00F543E3"/>
    <w:rsid w:val="00F55C26"/>
    <w:rsid w:val="00F55C51"/>
    <w:rsid w:val="00F55F18"/>
    <w:rsid w:val="00F5699E"/>
    <w:rsid w:val="00F5762A"/>
    <w:rsid w:val="00F57DAA"/>
    <w:rsid w:val="00F57DEF"/>
    <w:rsid w:val="00F60632"/>
    <w:rsid w:val="00F607E4"/>
    <w:rsid w:val="00F62F72"/>
    <w:rsid w:val="00F63A41"/>
    <w:rsid w:val="00F651EC"/>
    <w:rsid w:val="00F6613F"/>
    <w:rsid w:val="00F67573"/>
    <w:rsid w:val="00F67DEC"/>
    <w:rsid w:val="00F70453"/>
    <w:rsid w:val="00F7056A"/>
    <w:rsid w:val="00F7107A"/>
    <w:rsid w:val="00F710FD"/>
    <w:rsid w:val="00F714AC"/>
    <w:rsid w:val="00F729F5"/>
    <w:rsid w:val="00F73D46"/>
    <w:rsid w:val="00F74CB3"/>
    <w:rsid w:val="00F75B35"/>
    <w:rsid w:val="00F75BA9"/>
    <w:rsid w:val="00F76C8C"/>
    <w:rsid w:val="00F8104F"/>
    <w:rsid w:val="00F811F9"/>
    <w:rsid w:val="00F81F45"/>
    <w:rsid w:val="00F820EB"/>
    <w:rsid w:val="00F8256D"/>
    <w:rsid w:val="00F8313F"/>
    <w:rsid w:val="00F83874"/>
    <w:rsid w:val="00F84181"/>
    <w:rsid w:val="00F8612C"/>
    <w:rsid w:val="00F86C6E"/>
    <w:rsid w:val="00F87601"/>
    <w:rsid w:val="00F87A04"/>
    <w:rsid w:val="00F87F6D"/>
    <w:rsid w:val="00F90038"/>
    <w:rsid w:val="00F90C1E"/>
    <w:rsid w:val="00F92B45"/>
    <w:rsid w:val="00F92E35"/>
    <w:rsid w:val="00F94597"/>
    <w:rsid w:val="00F95431"/>
    <w:rsid w:val="00F9635E"/>
    <w:rsid w:val="00F9671A"/>
    <w:rsid w:val="00F96B65"/>
    <w:rsid w:val="00F975FD"/>
    <w:rsid w:val="00F97CC9"/>
    <w:rsid w:val="00FA1082"/>
    <w:rsid w:val="00FA1227"/>
    <w:rsid w:val="00FA193E"/>
    <w:rsid w:val="00FA24B2"/>
    <w:rsid w:val="00FA2946"/>
    <w:rsid w:val="00FA2E6A"/>
    <w:rsid w:val="00FA419C"/>
    <w:rsid w:val="00FA41CF"/>
    <w:rsid w:val="00FA42F9"/>
    <w:rsid w:val="00FA43AE"/>
    <w:rsid w:val="00FA4863"/>
    <w:rsid w:val="00FA5157"/>
    <w:rsid w:val="00FA5278"/>
    <w:rsid w:val="00FA57DD"/>
    <w:rsid w:val="00FA5EFF"/>
    <w:rsid w:val="00FA6406"/>
    <w:rsid w:val="00FA7680"/>
    <w:rsid w:val="00FB0108"/>
    <w:rsid w:val="00FB019F"/>
    <w:rsid w:val="00FB2377"/>
    <w:rsid w:val="00FB34DE"/>
    <w:rsid w:val="00FB4377"/>
    <w:rsid w:val="00FB4A6C"/>
    <w:rsid w:val="00FB5847"/>
    <w:rsid w:val="00FB5FAB"/>
    <w:rsid w:val="00FB6086"/>
    <w:rsid w:val="00FB6498"/>
    <w:rsid w:val="00FB6752"/>
    <w:rsid w:val="00FB6C5F"/>
    <w:rsid w:val="00FB7020"/>
    <w:rsid w:val="00FB713A"/>
    <w:rsid w:val="00FB7B08"/>
    <w:rsid w:val="00FC0131"/>
    <w:rsid w:val="00FC055B"/>
    <w:rsid w:val="00FC130C"/>
    <w:rsid w:val="00FC1671"/>
    <w:rsid w:val="00FC1A68"/>
    <w:rsid w:val="00FC3572"/>
    <w:rsid w:val="00FC39B9"/>
    <w:rsid w:val="00FC3ECA"/>
    <w:rsid w:val="00FC4295"/>
    <w:rsid w:val="00FC4984"/>
    <w:rsid w:val="00FC51D9"/>
    <w:rsid w:val="00FC591F"/>
    <w:rsid w:val="00FC5D02"/>
    <w:rsid w:val="00FC5E67"/>
    <w:rsid w:val="00FC6DD6"/>
    <w:rsid w:val="00FD08B5"/>
    <w:rsid w:val="00FD0A48"/>
    <w:rsid w:val="00FD2A93"/>
    <w:rsid w:val="00FD3C8C"/>
    <w:rsid w:val="00FD3F9D"/>
    <w:rsid w:val="00FD4510"/>
    <w:rsid w:val="00FD4B7A"/>
    <w:rsid w:val="00FD509B"/>
    <w:rsid w:val="00FD6B18"/>
    <w:rsid w:val="00FE0730"/>
    <w:rsid w:val="00FE27E7"/>
    <w:rsid w:val="00FE2C81"/>
    <w:rsid w:val="00FE4787"/>
    <w:rsid w:val="00FE4FEC"/>
    <w:rsid w:val="00FE5181"/>
    <w:rsid w:val="00FE5D2D"/>
    <w:rsid w:val="00FE5D3F"/>
    <w:rsid w:val="00FE6004"/>
    <w:rsid w:val="00FE69CF"/>
    <w:rsid w:val="00FE6DE8"/>
    <w:rsid w:val="00FE783D"/>
    <w:rsid w:val="00FE7CCB"/>
    <w:rsid w:val="00FF1099"/>
    <w:rsid w:val="00FF3B72"/>
    <w:rsid w:val="00FF714E"/>
    <w:rsid w:val="00FF786F"/>
    <w:rsid w:val="00FF7948"/>
    <w:rsid w:val="00FF7A57"/>
    <w:rsid w:val="185C1FC2"/>
    <w:rsid w:val="19FF0720"/>
    <w:rsid w:val="28873606"/>
    <w:rsid w:val="32056852"/>
    <w:rsid w:val="372528C5"/>
    <w:rsid w:val="3C6E63D8"/>
    <w:rsid w:val="6483017B"/>
    <w:rsid w:val="66725947"/>
  </w:rsids>
  <m:mathPr>
    <m:mathFont m:val="Cambria Math"/>
    <m:brkBin m:val="before"/>
    <m:brkBinSub m:val="--"/>
    <m:smallFrac m:val="1"/>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99" w:name="toc 4"/>
    <w:lsdException w:qFormat="1" w:unhideWhenUsed="0" w:uiPriority="99" w:name="toc 5"/>
    <w:lsdException w:qFormat="1" w:unhideWhenUsed="0" w:uiPriority="99" w:name="toc 6"/>
    <w:lsdException w:qFormat="1" w:unhideWhenUsed="0" w:uiPriority="99" w:name="toc 7"/>
    <w:lsdException w:qFormat="1" w:unhideWhenUsed="0" w:uiPriority="99" w:name="toc 8"/>
    <w:lsdException w:qFormat="1" w:unhideWhenUsed="0" w:uiPriority="99" w:name="toc 9"/>
    <w:lsdException w:uiPriority="99" w:name="Normal Indent" w:locked="1"/>
    <w:lsdException w:qFormat="1" w:unhideWhenUsed="0" w:uiPriority="99" w:name="footnote text" w:locked="1"/>
    <w:lsdException w:qFormat="1" w:unhideWhenUsed="0" w:uiPriority="99" w:name="annotation text"/>
    <w:lsdException w:qFormat="1" w:unhideWhenUsed="0" w:uiPriority="0" w:semiHidden="0" w:name="header"/>
    <w:lsdException w:qFormat="1" w:unhideWhenUsed="0" w:uiPriority="99" w:semiHidden="0" w:name="footer"/>
    <w:lsdException w:qFormat="1" w:unhideWhenUsed="0" w:uiPriority="99" w:name="index heading"/>
    <w:lsdException w:qFormat="1" w:unhideWhenUsed="0" w:uiPriority="35" w:semiHidden="0" w:name="caption" w:locked="1"/>
    <w:lsdException w:qFormat="1" w:unhideWhenUsed="0" w:uiPriority="99" w:name="table of figures"/>
    <w:lsdException w:uiPriority="99" w:name="envelope address" w:locked="1"/>
    <w:lsdException w:uiPriority="99" w:name="envelope return" w:locked="1"/>
    <w:lsdException w:qFormat="1" w:unhideWhenUsed="0" w:uiPriority="0" w:name="footnote reference" w:locked="1"/>
    <w:lsdException w:qFormat="1" w:unhideWhenUsed="0" w:uiPriority="99" w:name="annotation reference"/>
    <w:lsdException w:uiPriority="99" w:name="line number" w:locked="1"/>
    <w:lsdException w:qFormat="1" w:unhideWhenUsed="0" w:uiPriority="0" w:semiHidden="0" w:name="page number"/>
    <w:lsdException w:uiPriority="99" w:name="endnote reference" w:locked="1"/>
    <w:lsdException w:uiPriority="99" w:name="endnote text" w:locked="1"/>
    <w:lsdException w:qFormat="1" w:unhideWhenUsed="0" w:uiPriority="99" w:name="table of authorities"/>
    <w:lsdException w:uiPriority="99" w:name="macro" w:locked="1"/>
    <w:lsdException w:qFormat="1" w:unhideWhenUsed="0" w:uiPriority="99" w:name="toa heading"/>
    <w:lsdException w:uiPriority="99" w:name="List" w:locked="1"/>
    <w:lsdException w:uiPriority="99" w:name="List Bullet" w:locked="1"/>
    <w:lsdException w:qFormat="1" w:unhideWhenUsed="0" w:uiPriority="99" w:name="List Number"/>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qFormat="1" w:unhideWhenUsed="0" w:uiPriority="99" w:name="Body Text"/>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qFormat="1" w:unhideWhenUsed="0" w:uiPriority="99" w:name="Body Text 2"/>
    <w:lsdException w:qFormat="1" w:unhideWhenUsed="0" w:uiPriority="99" w:name="Body Text 3"/>
    <w:lsdException w:uiPriority="99" w:name="Body Text Indent 2" w:locked="1"/>
    <w:lsdException w:uiPriority="99" w:name="Body Text Indent 3" w:locked="1"/>
    <w:lsdException w:qFormat="1" w:unhideWhenUsed="0" w:uiPriority="99" w:name="Block Text"/>
    <w:lsdException w:qFormat="1" w:unhideWhenUsed="0" w:uiPriority="99" w:semiHidden="0" w:name="Hyperlink"/>
    <w:lsdException w:qFormat="1" w:unhideWhenUsed="0" w:uiPriority="99" w:name="FollowedHyperlink"/>
    <w:lsdException w:qFormat="1" w:unhideWhenUsed="0" w:uiPriority="22" w:semiHidden="0" w:name="Strong"/>
    <w:lsdException w:qFormat="1" w:unhideWhenUsed="0" w:uiPriority="99" w:semiHidden="0" w:name="Emphasis" w:locked="1"/>
    <w:lsdException w:qFormat="1" w:unhideWhenUsed="0" w:uiPriority="0"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59" w:semiHidden="0" w:name="Table Grid"/>
    <w:lsdException w:uiPriority="99" w:name="Table Theme" w:locked="1"/>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99" w:semiHidden="0" w:name="Light Shading Accent 5"/>
    <w:lsdException w:qFormat="1" w:unhideWhenUsed="0" w:uiPriority="61" w:semiHidden="0" w:name="Light List Accent 5"/>
    <w:lsdException w:qFormat="1" w:unhideWhenUsed="0" w:uiPriority="99" w:semiHidden="0" w:name="Light Grid Accent 5"/>
    <w:lsdException w:qFormat="1" w:unhideWhenUsed="0" w:uiPriority="99"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eastAsia="Times New Roman" w:cs="Times New Roman" w:asciiTheme="minorHAnsi" w:hAnsiTheme="minorHAnsi"/>
      <w:color w:val="333333"/>
      <w:sz w:val="22"/>
      <w:szCs w:val="24"/>
      <w:lang w:val="en-US" w:eastAsia="en-US" w:bidi="ar-SA"/>
    </w:rPr>
  </w:style>
  <w:style w:type="paragraph" w:styleId="2">
    <w:name w:val="heading 1"/>
    <w:basedOn w:val="1"/>
    <w:next w:val="3"/>
    <w:link w:val="65"/>
    <w:qFormat/>
    <w:uiPriority w:val="0"/>
    <w:pPr>
      <w:keepNext/>
      <w:keepLines/>
      <w:pageBreakBefore/>
      <w:numPr>
        <w:ilvl w:val="0"/>
        <w:numId w:val="1"/>
      </w:numPr>
      <w:pBdr>
        <w:bottom w:val="single" w:color="F79646" w:themeColor="accent6" w:sz="18" w:space="1"/>
      </w:pBdr>
      <w:suppressAutoHyphens/>
      <w:spacing w:after="60" w:line="240" w:lineRule="auto"/>
      <w:outlineLvl w:val="0"/>
    </w:pPr>
    <w:rPr>
      <w:rFonts w:ascii="Calibri" w:hAnsi="Calibri" w:cs="Arial"/>
      <w:bCs/>
      <w:color w:val="000000"/>
      <w:kern w:val="20"/>
      <w:sz w:val="40"/>
      <w:szCs w:val="40"/>
      <w:u w:color="008080"/>
    </w:rPr>
  </w:style>
  <w:style w:type="paragraph" w:styleId="4">
    <w:name w:val="heading 2"/>
    <w:basedOn w:val="1"/>
    <w:next w:val="1"/>
    <w:link w:val="66"/>
    <w:qFormat/>
    <w:uiPriority w:val="0"/>
    <w:pPr>
      <w:keepNext/>
      <w:keepLines/>
      <w:numPr>
        <w:ilvl w:val="1"/>
        <w:numId w:val="1"/>
      </w:numPr>
      <w:spacing w:before="240" w:after="60" w:line="440" w:lineRule="exact"/>
      <w:outlineLvl w:val="1"/>
    </w:pPr>
    <w:rPr>
      <w:rFonts w:cs="Arial"/>
      <w:bCs/>
      <w:iCs/>
      <w:color w:val="000000"/>
      <w:sz w:val="32"/>
      <w:szCs w:val="28"/>
    </w:rPr>
  </w:style>
  <w:style w:type="paragraph" w:styleId="5">
    <w:name w:val="heading 3"/>
    <w:basedOn w:val="1"/>
    <w:next w:val="1"/>
    <w:link w:val="67"/>
    <w:qFormat/>
    <w:uiPriority w:val="0"/>
    <w:pPr>
      <w:keepNext/>
      <w:numPr>
        <w:ilvl w:val="2"/>
        <w:numId w:val="1"/>
      </w:numPr>
      <w:spacing w:before="240" w:after="60"/>
      <w:outlineLvl w:val="2"/>
    </w:pPr>
    <w:rPr>
      <w:rFonts w:cs="Arial"/>
      <w:bCs/>
      <w:color w:val="000000"/>
      <w:sz w:val="28"/>
      <w:szCs w:val="26"/>
    </w:rPr>
  </w:style>
  <w:style w:type="paragraph" w:styleId="6">
    <w:name w:val="heading 4"/>
    <w:basedOn w:val="1"/>
    <w:next w:val="1"/>
    <w:link w:val="68"/>
    <w:qFormat/>
    <w:uiPriority w:val="0"/>
    <w:pPr>
      <w:keepNext/>
      <w:keepLines/>
      <w:widowControl w:val="0"/>
      <w:numPr>
        <w:ilvl w:val="3"/>
        <w:numId w:val="1"/>
      </w:numPr>
      <w:spacing w:before="240" w:after="60" w:line="280" w:lineRule="exact"/>
      <w:outlineLvl w:val="3"/>
    </w:pPr>
    <w:rPr>
      <w:bCs/>
      <w:color w:val="000000"/>
      <w:szCs w:val="28"/>
    </w:rPr>
  </w:style>
  <w:style w:type="paragraph" w:styleId="7">
    <w:name w:val="heading 5"/>
    <w:basedOn w:val="1"/>
    <w:next w:val="1"/>
    <w:link w:val="69"/>
    <w:qFormat/>
    <w:uiPriority w:val="99"/>
    <w:pPr>
      <w:keepNext/>
      <w:keepLines/>
      <w:numPr>
        <w:ilvl w:val="4"/>
        <w:numId w:val="1"/>
      </w:numPr>
      <w:tabs>
        <w:tab w:val="left" w:pos="1843"/>
      </w:tabs>
      <w:spacing w:before="120" w:line="400" w:lineRule="exact"/>
      <w:outlineLvl w:val="4"/>
    </w:pPr>
    <w:rPr>
      <w:color w:val="000000"/>
      <w:spacing w:val="-4"/>
      <w:kern w:val="28"/>
      <w:sz w:val="20"/>
      <w:szCs w:val="20"/>
    </w:rPr>
  </w:style>
  <w:style w:type="paragraph" w:styleId="8">
    <w:name w:val="heading 6"/>
    <w:basedOn w:val="1"/>
    <w:next w:val="1"/>
    <w:link w:val="70"/>
    <w:qFormat/>
    <w:uiPriority w:val="99"/>
    <w:pPr>
      <w:keepNext/>
      <w:keepLines/>
      <w:numPr>
        <w:ilvl w:val="5"/>
        <w:numId w:val="1"/>
      </w:numPr>
      <w:tabs>
        <w:tab w:val="left" w:pos="1843"/>
      </w:tabs>
      <w:spacing w:before="120" w:line="400" w:lineRule="exact"/>
      <w:outlineLvl w:val="5"/>
    </w:pPr>
    <w:rPr>
      <w:color w:val="000000"/>
      <w:sz w:val="16"/>
      <w:szCs w:val="16"/>
    </w:rPr>
  </w:style>
  <w:style w:type="paragraph" w:styleId="9">
    <w:name w:val="heading 7"/>
    <w:basedOn w:val="1"/>
    <w:next w:val="1"/>
    <w:link w:val="71"/>
    <w:qFormat/>
    <w:uiPriority w:val="99"/>
    <w:pPr>
      <w:keepNext/>
      <w:numPr>
        <w:ilvl w:val="6"/>
        <w:numId w:val="1"/>
      </w:numPr>
      <w:spacing w:before="120"/>
      <w:outlineLvl w:val="6"/>
    </w:pPr>
    <w:rPr>
      <w:b/>
      <w:bCs/>
      <w:color w:val="FF9900"/>
      <w:sz w:val="24"/>
    </w:rPr>
  </w:style>
  <w:style w:type="paragraph" w:styleId="10">
    <w:name w:val="heading 8"/>
    <w:basedOn w:val="1"/>
    <w:next w:val="1"/>
    <w:link w:val="72"/>
    <w:qFormat/>
    <w:uiPriority w:val="99"/>
    <w:pPr>
      <w:keepNext/>
      <w:numPr>
        <w:ilvl w:val="7"/>
        <w:numId w:val="1"/>
      </w:numPr>
      <w:tabs>
        <w:tab w:val="left" w:pos="1840"/>
        <w:tab w:val="left" w:pos="7680"/>
      </w:tabs>
      <w:jc w:val="center"/>
      <w:outlineLvl w:val="7"/>
    </w:pPr>
    <w:rPr>
      <w:b/>
      <w:bCs/>
      <w:color w:val="FF9900"/>
      <w:sz w:val="24"/>
    </w:rPr>
  </w:style>
  <w:style w:type="paragraph" w:styleId="11">
    <w:name w:val="heading 9"/>
    <w:basedOn w:val="1"/>
    <w:next w:val="1"/>
    <w:link w:val="73"/>
    <w:qFormat/>
    <w:uiPriority w:val="99"/>
    <w:pPr>
      <w:numPr>
        <w:ilvl w:val="8"/>
        <w:numId w:val="1"/>
      </w:numPr>
      <w:spacing w:before="120"/>
      <w:outlineLvl w:val="8"/>
    </w:pPr>
    <w:rPr>
      <w:color w:val="FF9900"/>
      <w:sz w:val="20"/>
      <w:szCs w:val="20"/>
    </w:rPr>
  </w:style>
  <w:style w:type="character" w:default="1" w:styleId="50">
    <w:name w:val="Default Paragraph Font"/>
    <w:semiHidden/>
    <w:unhideWhenUsed/>
    <w:qFormat/>
    <w:uiPriority w:val="1"/>
  </w:style>
  <w:style w:type="table" w:default="1" w:styleId="58">
    <w:name w:val="Normal Table"/>
    <w:semiHidden/>
    <w:unhideWhenUsed/>
    <w:qFormat/>
    <w:uiPriority w:val="99"/>
    <w:tblPr>
      <w:tblLayout w:type="fixed"/>
      <w:tblCellMar>
        <w:top w:w="0" w:type="dxa"/>
        <w:left w:w="108" w:type="dxa"/>
        <w:bottom w:w="0" w:type="dxa"/>
        <w:right w:w="108" w:type="dxa"/>
      </w:tblCellMar>
    </w:tblPr>
  </w:style>
  <w:style w:type="paragraph" w:styleId="3">
    <w:name w:val="No Spacing"/>
    <w:qFormat/>
    <w:uiPriority w:val="99"/>
    <w:rPr>
      <w:rFonts w:ascii="Arial" w:hAnsi="Arial" w:eastAsia="Times New Roman" w:cs="Arial"/>
      <w:spacing w:val="-5"/>
      <w:sz w:val="22"/>
      <w:szCs w:val="22"/>
      <w:lang w:val="en-US" w:eastAsia="en-US" w:bidi="ar-SA"/>
    </w:rPr>
  </w:style>
  <w:style w:type="paragraph" w:styleId="12">
    <w:name w:val="Balloon Text"/>
    <w:basedOn w:val="1"/>
    <w:link w:val="107"/>
    <w:semiHidden/>
    <w:qFormat/>
    <w:uiPriority w:val="99"/>
    <w:rPr>
      <w:rFonts w:ascii="Tahoma" w:hAnsi="Tahoma"/>
      <w:sz w:val="16"/>
      <w:szCs w:val="16"/>
    </w:rPr>
  </w:style>
  <w:style w:type="paragraph" w:styleId="13">
    <w:name w:val="Block Text"/>
    <w:basedOn w:val="1"/>
    <w:semiHidden/>
    <w:qFormat/>
    <w:uiPriority w:val="99"/>
    <w:pPr>
      <w:tabs>
        <w:tab w:val="left" w:pos="1360"/>
        <w:tab w:val="left" w:pos="1840"/>
        <w:tab w:val="left" w:pos="7680"/>
      </w:tabs>
      <w:ind w:left="1360" w:right="32" w:firstLine="80"/>
    </w:pPr>
    <w:rPr>
      <w:color w:val="333399"/>
      <w:sz w:val="50"/>
      <w:szCs w:val="50"/>
    </w:rPr>
  </w:style>
  <w:style w:type="paragraph" w:styleId="14">
    <w:name w:val="Body Text"/>
    <w:basedOn w:val="1"/>
    <w:link w:val="88"/>
    <w:semiHidden/>
    <w:qFormat/>
    <w:uiPriority w:val="99"/>
    <w:rPr>
      <w:sz w:val="24"/>
    </w:rPr>
  </w:style>
  <w:style w:type="paragraph" w:styleId="15">
    <w:name w:val="Body Text 2"/>
    <w:basedOn w:val="1"/>
    <w:link w:val="104"/>
    <w:semiHidden/>
    <w:qFormat/>
    <w:uiPriority w:val="99"/>
    <w:rPr>
      <w:sz w:val="24"/>
    </w:rPr>
  </w:style>
  <w:style w:type="paragraph" w:styleId="16">
    <w:name w:val="Body Text 3"/>
    <w:basedOn w:val="1"/>
    <w:link w:val="105"/>
    <w:semiHidden/>
    <w:qFormat/>
    <w:uiPriority w:val="99"/>
    <w:rPr>
      <w:sz w:val="16"/>
      <w:szCs w:val="16"/>
    </w:rPr>
  </w:style>
  <w:style w:type="paragraph" w:styleId="17">
    <w:name w:val="caption"/>
    <w:basedOn w:val="1"/>
    <w:next w:val="1"/>
    <w:link w:val="151"/>
    <w:qFormat/>
    <w:locked/>
    <w:uiPriority w:val="35"/>
    <w:rPr>
      <w:b/>
      <w:bCs/>
      <w:sz w:val="20"/>
      <w:szCs w:val="20"/>
    </w:rPr>
  </w:style>
  <w:style w:type="paragraph" w:styleId="18">
    <w:name w:val="annotation text"/>
    <w:basedOn w:val="1"/>
    <w:link w:val="116"/>
    <w:semiHidden/>
    <w:qFormat/>
    <w:uiPriority w:val="99"/>
    <w:rPr>
      <w:sz w:val="20"/>
      <w:szCs w:val="20"/>
    </w:rPr>
  </w:style>
  <w:style w:type="paragraph" w:styleId="19">
    <w:name w:val="annotation subject"/>
    <w:basedOn w:val="18"/>
    <w:next w:val="18"/>
    <w:link w:val="117"/>
    <w:semiHidden/>
    <w:qFormat/>
    <w:uiPriority w:val="99"/>
    <w:rPr>
      <w:b/>
      <w:bCs/>
    </w:rPr>
  </w:style>
  <w:style w:type="paragraph" w:styleId="20">
    <w:name w:val="Document Map"/>
    <w:basedOn w:val="1"/>
    <w:link w:val="143"/>
    <w:semiHidden/>
    <w:qFormat/>
    <w:locked/>
    <w:uiPriority w:val="0"/>
    <w:pPr>
      <w:shd w:val="clear" w:color="auto" w:fill="000080"/>
    </w:pPr>
    <w:rPr>
      <w:rFonts w:ascii="Tahoma" w:hAnsi="Tahoma" w:cs="Tahoma"/>
      <w:sz w:val="20"/>
      <w:szCs w:val="20"/>
    </w:rPr>
  </w:style>
  <w:style w:type="paragraph" w:styleId="21">
    <w:name w:val="footer"/>
    <w:basedOn w:val="1"/>
    <w:link w:val="74"/>
    <w:qFormat/>
    <w:uiPriority w:val="99"/>
    <w:pPr>
      <w:pBdr>
        <w:top w:val="thinThickSmallGap" w:color="622423" w:themeColor="accent2" w:themeShade="7F" w:sz="24" w:space="1"/>
      </w:pBdr>
      <w:tabs>
        <w:tab w:val="center" w:pos="4320"/>
        <w:tab w:val="right" w:pos="8640"/>
      </w:tabs>
      <w:ind w:left="-270" w:right="-365"/>
    </w:pPr>
    <w:rPr>
      <w:rFonts w:eastAsiaTheme="majorEastAsia" w:cstheme="majorBidi"/>
      <w:color w:val="808080"/>
    </w:rPr>
  </w:style>
  <w:style w:type="paragraph" w:styleId="22">
    <w:name w:val="footnote text"/>
    <w:basedOn w:val="1"/>
    <w:link w:val="139"/>
    <w:semiHidden/>
    <w:qFormat/>
    <w:locked/>
    <w:uiPriority w:val="99"/>
    <w:pPr>
      <w:spacing w:after="240"/>
    </w:pPr>
    <w:rPr>
      <w:sz w:val="18"/>
      <w:szCs w:val="20"/>
    </w:rPr>
  </w:style>
  <w:style w:type="paragraph" w:styleId="23">
    <w:name w:val="header"/>
    <w:basedOn w:val="1"/>
    <w:link w:val="102"/>
    <w:qFormat/>
    <w:uiPriority w:val="0"/>
    <w:pPr>
      <w:tabs>
        <w:tab w:val="center" w:pos="4320"/>
        <w:tab w:val="right" w:pos="8640"/>
      </w:tabs>
      <w:ind w:left="-270"/>
    </w:pPr>
    <w:rPr>
      <w:color w:val="808080"/>
    </w:rPr>
  </w:style>
  <w:style w:type="paragraph" w:styleId="24">
    <w:name w:val="index 1"/>
    <w:basedOn w:val="1"/>
    <w:next w:val="1"/>
    <w:semiHidden/>
    <w:qFormat/>
    <w:uiPriority w:val="99"/>
    <w:pPr>
      <w:spacing w:line="240" w:lineRule="atLeast"/>
      <w:ind w:left="360" w:hanging="360"/>
    </w:pPr>
  </w:style>
  <w:style w:type="paragraph" w:styleId="25">
    <w:name w:val="index 2"/>
    <w:basedOn w:val="1"/>
    <w:next w:val="1"/>
    <w:semiHidden/>
    <w:qFormat/>
    <w:uiPriority w:val="99"/>
    <w:pPr>
      <w:ind w:left="720" w:hanging="360"/>
    </w:pPr>
  </w:style>
  <w:style w:type="paragraph" w:styleId="26">
    <w:name w:val="index 3"/>
    <w:basedOn w:val="1"/>
    <w:next w:val="1"/>
    <w:semiHidden/>
    <w:qFormat/>
    <w:uiPriority w:val="99"/>
    <w:pPr>
      <w:ind w:left="1080" w:hanging="360"/>
    </w:pPr>
  </w:style>
  <w:style w:type="paragraph" w:styleId="27">
    <w:name w:val="index 4"/>
    <w:basedOn w:val="1"/>
    <w:next w:val="1"/>
    <w:semiHidden/>
    <w:qFormat/>
    <w:uiPriority w:val="99"/>
    <w:pPr>
      <w:ind w:left="1440" w:hanging="360"/>
    </w:pPr>
  </w:style>
  <w:style w:type="paragraph" w:styleId="28">
    <w:name w:val="index 5"/>
    <w:basedOn w:val="1"/>
    <w:next w:val="1"/>
    <w:semiHidden/>
    <w:qFormat/>
    <w:uiPriority w:val="99"/>
    <w:pPr>
      <w:ind w:left="1800" w:hanging="360"/>
    </w:pPr>
  </w:style>
  <w:style w:type="paragraph" w:styleId="29">
    <w:name w:val="index 6"/>
    <w:basedOn w:val="1"/>
    <w:next w:val="1"/>
    <w:semiHidden/>
    <w:qFormat/>
    <w:uiPriority w:val="99"/>
    <w:pPr>
      <w:ind w:left="1440" w:hanging="240"/>
    </w:pPr>
  </w:style>
  <w:style w:type="paragraph" w:styleId="30">
    <w:name w:val="index 7"/>
    <w:basedOn w:val="1"/>
    <w:next w:val="1"/>
    <w:semiHidden/>
    <w:qFormat/>
    <w:uiPriority w:val="99"/>
    <w:pPr>
      <w:ind w:left="1680" w:hanging="240"/>
    </w:pPr>
  </w:style>
  <w:style w:type="paragraph" w:styleId="31">
    <w:name w:val="index 8"/>
    <w:basedOn w:val="1"/>
    <w:next w:val="1"/>
    <w:semiHidden/>
    <w:qFormat/>
    <w:uiPriority w:val="99"/>
    <w:pPr>
      <w:ind w:left="1920" w:hanging="240"/>
    </w:pPr>
  </w:style>
  <w:style w:type="paragraph" w:styleId="32">
    <w:name w:val="index 9"/>
    <w:basedOn w:val="1"/>
    <w:next w:val="1"/>
    <w:semiHidden/>
    <w:qFormat/>
    <w:uiPriority w:val="99"/>
    <w:pPr>
      <w:ind w:hanging="240"/>
    </w:pPr>
  </w:style>
  <w:style w:type="paragraph" w:styleId="33">
    <w:name w:val="index heading"/>
    <w:basedOn w:val="34"/>
    <w:next w:val="24"/>
    <w:semiHidden/>
    <w:qFormat/>
    <w:uiPriority w:val="99"/>
    <w:pPr>
      <w:keepLines w:val="0"/>
      <w:spacing w:before="0" w:line="480" w:lineRule="atLeast"/>
    </w:pPr>
    <w:rPr>
      <w:rFonts w:ascii="Arial Black" w:hAnsi="Arial Black" w:cs="Arial Black"/>
      <w:spacing w:val="-5"/>
      <w:kern w:val="0"/>
    </w:rPr>
  </w:style>
  <w:style w:type="paragraph" w:customStyle="1" w:styleId="34">
    <w:name w:val="Heading Base"/>
    <w:basedOn w:val="1"/>
    <w:next w:val="1"/>
    <w:qFormat/>
    <w:uiPriority w:val="99"/>
    <w:pPr>
      <w:keepNext/>
      <w:keepLines/>
      <w:spacing w:before="140" w:line="220" w:lineRule="atLeast"/>
    </w:pPr>
    <w:rPr>
      <w:spacing w:val="-4"/>
      <w:kern w:val="28"/>
    </w:rPr>
  </w:style>
  <w:style w:type="paragraph" w:styleId="35">
    <w:name w:val="List Number"/>
    <w:basedOn w:val="1"/>
    <w:semiHidden/>
    <w:qFormat/>
    <w:uiPriority w:val="99"/>
    <w:pPr>
      <w:tabs>
        <w:tab w:val="left" w:pos="360"/>
      </w:tabs>
      <w:ind w:left="360" w:hanging="360"/>
    </w:pPr>
  </w:style>
  <w:style w:type="paragraph" w:styleId="36">
    <w:name w:val="Normal (Web)"/>
    <w:basedOn w:val="1"/>
    <w:qFormat/>
    <w:uiPriority w:val="99"/>
    <w:pPr>
      <w:spacing w:beforeAutospacing="1" w:after="100" w:afterAutospacing="1"/>
    </w:pPr>
    <w:rPr>
      <w:sz w:val="24"/>
    </w:rPr>
  </w:style>
  <w:style w:type="paragraph" w:styleId="37">
    <w:name w:val="table of authorities"/>
    <w:basedOn w:val="1"/>
    <w:next w:val="1"/>
    <w:semiHidden/>
    <w:qFormat/>
    <w:uiPriority w:val="99"/>
    <w:pPr>
      <w:tabs>
        <w:tab w:val="right" w:leader="dot" w:pos="7560"/>
      </w:tabs>
      <w:ind w:left="1440" w:hanging="360"/>
    </w:pPr>
  </w:style>
  <w:style w:type="paragraph" w:styleId="38">
    <w:name w:val="table of figures"/>
    <w:basedOn w:val="1"/>
    <w:next w:val="1"/>
    <w:semiHidden/>
    <w:qFormat/>
    <w:uiPriority w:val="99"/>
    <w:pPr>
      <w:tabs>
        <w:tab w:val="right" w:leader="dot" w:pos="6480"/>
      </w:tabs>
      <w:spacing w:after="240" w:line="240" w:lineRule="atLeast"/>
      <w:ind w:left="1440" w:hanging="360"/>
    </w:pPr>
  </w:style>
  <w:style w:type="paragraph" w:styleId="39">
    <w:name w:val="Title"/>
    <w:basedOn w:val="34"/>
    <w:next w:val="1"/>
    <w:link w:val="83"/>
    <w:qFormat/>
    <w:uiPriority w:val="99"/>
    <w:pPr>
      <w:pBdr>
        <w:top w:val="single" w:color="auto" w:sz="6" w:space="16"/>
      </w:pBdr>
      <w:spacing w:before="220" w:after="60" w:line="320" w:lineRule="atLeast"/>
    </w:pPr>
    <w:rPr>
      <w:rFonts w:ascii="Cambria" w:hAnsi="Cambria"/>
      <w:b/>
      <w:bCs/>
      <w:spacing w:val="-5"/>
      <w:sz w:val="32"/>
      <w:szCs w:val="32"/>
    </w:rPr>
  </w:style>
  <w:style w:type="paragraph" w:styleId="40">
    <w:name w:val="toa heading"/>
    <w:basedOn w:val="1"/>
    <w:next w:val="37"/>
    <w:semiHidden/>
    <w:qFormat/>
    <w:uiPriority w:val="99"/>
    <w:pPr>
      <w:keepNext/>
      <w:spacing w:line="480" w:lineRule="atLeast"/>
    </w:pPr>
    <w:rPr>
      <w:rFonts w:ascii="Arial Black" w:hAnsi="Arial Black" w:cs="Arial Black"/>
      <w:b/>
      <w:bCs/>
      <w:spacing w:val="-10"/>
      <w:kern w:val="28"/>
    </w:rPr>
  </w:style>
  <w:style w:type="paragraph" w:styleId="41">
    <w:name w:val="toc 1"/>
    <w:basedOn w:val="1"/>
    <w:next w:val="1"/>
    <w:qFormat/>
    <w:uiPriority w:val="39"/>
    <w:pPr>
      <w:spacing w:before="120"/>
    </w:pPr>
    <w:rPr>
      <w:b/>
      <w:bCs/>
      <w:caps/>
      <w:sz w:val="20"/>
      <w:szCs w:val="20"/>
    </w:rPr>
  </w:style>
  <w:style w:type="paragraph" w:styleId="42">
    <w:name w:val="toc 2"/>
    <w:basedOn w:val="1"/>
    <w:next w:val="1"/>
    <w:qFormat/>
    <w:uiPriority w:val="39"/>
    <w:pPr>
      <w:spacing w:after="0"/>
      <w:ind w:left="220"/>
    </w:pPr>
    <w:rPr>
      <w:smallCaps/>
      <w:sz w:val="20"/>
      <w:szCs w:val="20"/>
    </w:rPr>
  </w:style>
  <w:style w:type="paragraph" w:styleId="43">
    <w:name w:val="toc 3"/>
    <w:basedOn w:val="1"/>
    <w:next w:val="1"/>
    <w:qFormat/>
    <w:uiPriority w:val="39"/>
    <w:pPr>
      <w:spacing w:after="0"/>
      <w:ind w:left="440"/>
    </w:pPr>
    <w:rPr>
      <w:i/>
      <w:iCs/>
      <w:sz w:val="20"/>
      <w:szCs w:val="20"/>
    </w:rPr>
  </w:style>
  <w:style w:type="paragraph" w:styleId="44">
    <w:name w:val="toc 4"/>
    <w:basedOn w:val="1"/>
    <w:next w:val="1"/>
    <w:semiHidden/>
    <w:qFormat/>
    <w:uiPriority w:val="99"/>
    <w:pPr>
      <w:spacing w:after="0"/>
      <w:ind w:left="660"/>
    </w:pPr>
    <w:rPr>
      <w:sz w:val="18"/>
      <w:szCs w:val="18"/>
    </w:rPr>
  </w:style>
  <w:style w:type="paragraph" w:styleId="45">
    <w:name w:val="toc 5"/>
    <w:basedOn w:val="1"/>
    <w:next w:val="1"/>
    <w:semiHidden/>
    <w:qFormat/>
    <w:uiPriority w:val="99"/>
    <w:pPr>
      <w:spacing w:after="0"/>
      <w:ind w:left="880"/>
    </w:pPr>
    <w:rPr>
      <w:sz w:val="18"/>
      <w:szCs w:val="18"/>
    </w:rPr>
  </w:style>
  <w:style w:type="paragraph" w:styleId="46">
    <w:name w:val="toc 6"/>
    <w:basedOn w:val="1"/>
    <w:next w:val="1"/>
    <w:semiHidden/>
    <w:qFormat/>
    <w:uiPriority w:val="99"/>
    <w:pPr>
      <w:spacing w:after="0"/>
      <w:ind w:left="1100"/>
    </w:pPr>
    <w:rPr>
      <w:sz w:val="18"/>
      <w:szCs w:val="18"/>
    </w:rPr>
  </w:style>
  <w:style w:type="paragraph" w:styleId="47">
    <w:name w:val="toc 7"/>
    <w:basedOn w:val="1"/>
    <w:next w:val="1"/>
    <w:semiHidden/>
    <w:qFormat/>
    <w:uiPriority w:val="99"/>
    <w:pPr>
      <w:spacing w:after="0"/>
      <w:ind w:left="1320"/>
    </w:pPr>
    <w:rPr>
      <w:sz w:val="18"/>
      <w:szCs w:val="18"/>
    </w:rPr>
  </w:style>
  <w:style w:type="paragraph" w:styleId="48">
    <w:name w:val="toc 8"/>
    <w:basedOn w:val="1"/>
    <w:next w:val="1"/>
    <w:semiHidden/>
    <w:qFormat/>
    <w:uiPriority w:val="99"/>
    <w:pPr>
      <w:spacing w:after="0"/>
      <w:ind w:left="1540"/>
    </w:pPr>
    <w:rPr>
      <w:sz w:val="18"/>
      <w:szCs w:val="18"/>
    </w:rPr>
  </w:style>
  <w:style w:type="paragraph" w:styleId="49">
    <w:name w:val="toc 9"/>
    <w:basedOn w:val="1"/>
    <w:next w:val="1"/>
    <w:semiHidden/>
    <w:qFormat/>
    <w:uiPriority w:val="99"/>
    <w:pPr>
      <w:spacing w:after="0"/>
      <w:ind w:left="1760"/>
    </w:pPr>
    <w:rPr>
      <w:sz w:val="18"/>
      <w:szCs w:val="18"/>
    </w:rPr>
  </w:style>
  <w:style w:type="character" w:styleId="51">
    <w:name w:val="annotation reference"/>
    <w:semiHidden/>
    <w:qFormat/>
    <w:uiPriority w:val="99"/>
    <w:rPr>
      <w:rFonts w:cs="Times New Roman"/>
      <w:sz w:val="16"/>
      <w:szCs w:val="16"/>
    </w:rPr>
  </w:style>
  <w:style w:type="character" w:styleId="52">
    <w:name w:val="Emphasis"/>
    <w:qFormat/>
    <w:locked/>
    <w:uiPriority w:val="99"/>
    <w:rPr>
      <w:rFonts w:cs="Times New Roman"/>
      <w:i/>
      <w:iCs/>
    </w:rPr>
  </w:style>
  <w:style w:type="character" w:styleId="53">
    <w:name w:val="FollowedHyperlink"/>
    <w:semiHidden/>
    <w:qFormat/>
    <w:uiPriority w:val="99"/>
    <w:rPr>
      <w:color w:val="800080"/>
      <w:u w:val="single"/>
    </w:rPr>
  </w:style>
  <w:style w:type="character" w:styleId="54">
    <w:name w:val="footnote reference"/>
    <w:semiHidden/>
    <w:qFormat/>
    <w:locked/>
    <w:uiPriority w:val="0"/>
    <w:rPr>
      <w:vertAlign w:val="superscript"/>
    </w:rPr>
  </w:style>
  <w:style w:type="character" w:styleId="55">
    <w:name w:val="Hyperlink"/>
    <w:basedOn w:val="50"/>
    <w:qFormat/>
    <w:uiPriority w:val="99"/>
    <w:rPr>
      <w:color w:val="0000FF"/>
      <w:u w:val="single"/>
    </w:rPr>
  </w:style>
  <w:style w:type="character" w:styleId="56">
    <w:name w:val="page number"/>
    <w:qFormat/>
    <w:uiPriority w:val="0"/>
    <w:rPr>
      <w:rFonts w:cs="Times New Roman"/>
    </w:rPr>
  </w:style>
  <w:style w:type="character" w:styleId="57">
    <w:name w:val="Strong"/>
    <w:qFormat/>
    <w:uiPriority w:val="22"/>
    <w:rPr>
      <w:rFonts w:cs="Times New Roman"/>
      <w:b/>
      <w:bCs/>
    </w:rPr>
  </w:style>
  <w:style w:type="table" w:styleId="59">
    <w:name w:val="Table Grid"/>
    <w:basedOn w:val="58"/>
    <w:qFormat/>
    <w:uiPriority w:val="59"/>
    <w:rPr>
      <w:rFonts w:ascii="Arial" w:hAnsi="Arial" w:cs="Ari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styleId="60">
    <w:name w:val="Light Shading Accent 5"/>
    <w:basedOn w:val="58"/>
    <w:qFormat/>
    <w:uiPriority w:val="99"/>
    <w:rPr>
      <w:rFonts w:ascii="Arial" w:hAnsi="Arial" w:cs="Arial"/>
      <w:color w:val="31849B"/>
    </w:rPr>
    <w:tblPr>
      <w:tblBorders>
        <w:top w:val="single" w:color="4BACC6" w:sz="8" w:space="0"/>
        <w:bottom w:val="single" w:color="4BACC6" w:sz="8" w:space="0"/>
      </w:tblBorders>
      <w:tblLayout w:type="fixed"/>
      <w:tblCellMar>
        <w:top w:w="0" w:type="dxa"/>
        <w:left w:w="108" w:type="dxa"/>
        <w:bottom w:w="0" w:type="dxa"/>
        <w:right w:w="108" w:type="dxa"/>
      </w:tblCellMar>
    </w:tblPr>
    <w:tblStylePr w:type="firstRow">
      <w:pPr>
        <w:spacing w:before="0" w:after="0"/>
      </w:pPr>
      <w:rPr>
        <w:b/>
        <w:bCs/>
      </w:rPr>
      <w:tblPr>
        <w:tblLayout w:type="fixed"/>
      </w:tblPr>
      <w:tcPr>
        <w:tcBorders>
          <w:top w:val="single" w:color="4BACC6" w:sz="8" w:space="0"/>
          <w:left w:val="nil"/>
          <w:bottom w:val="single" w:color="4BACC6" w:sz="8" w:space="0"/>
          <w:right w:val="nil"/>
          <w:insideH w:val="nil"/>
          <w:insideV w:val="nil"/>
        </w:tcBorders>
      </w:tcPr>
    </w:tblStylePr>
    <w:tblStylePr w:type="lastRow">
      <w:pPr>
        <w:spacing w:before="0" w:after="0"/>
      </w:pPr>
      <w:rPr>
        <w:b/>
        <w:bCs/>
      </w:rPr>
      <w:tblPr>
        <w:tblLayout w:type="fixed"/>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1"/>
      </w:tcPr>
    </w:tblStylePr>
    <w:tblStylePr w:type="band1Horz">
      <w:tblPr>
        <w:tblLayout w:type="fixed"/>
      </w:tblPr>
      <w:tcPr>
        <w:tcBorders>
          <w:left w:val="nil"/>
          <w:right w:val="nil"/>
          <w:insideH w:val="nil"/>
          <w:insideV w:val="nil"/>
        </w:tcBorders>
        <w:shd w:val="clear" w:color="auto" w:fill="D2EAF1"/>
      </w:tcPr>
    </w:tblStylePr>
  </w:style>
  <w:style w:type="table" w:styleId="61">
    <w:name w:val="Light List Accent 5"/>
    <w:basedOn w:val="58"/>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blLayout w:type="fixed"/>
      </w:tblPr>
      <w:tcPr>
        <w:shd w:val="clear" w:color="auto" w:fill="4BACC6" w:themeFill="accent5"/>
      </w:tcPr>
    </w:tblStylePr>
    <w:tblStylePr w:type="lastRow">
      <w:pPr>
        <w:spacing w:beforeLines="0" w:beforeAutospacing="0" w:afterLines="0" w:afterAutospacing="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62">
    <w:name w:val="Light Grid Accent 3"/>
    <w:basedOn w:val="58"/>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CellMar>
        <w:top w:w="0" w:type="dxa"/>
        <w:left w:w="108" w:type="dxa"/>
        <w:bottom w:w="0" w:type="dxa"/>
        <w:right w:w="108" w:type="dxa"/>
      </w:tblCellMar>
    </w:tblPr>
    <w:tblStylePr w:type="firstRow">
      <w:pPr>
        <w:spacing w:before="0" w:after="0" w:line="240" w:lineRule="auto"/>
      </w:pPr>
      <w:rPr>
        <w:rFonts w:ascii="Cambria" w:hAnsi="Cambria" w:eastAsia="Times New Roman" w:cs="Times New Roman"/>
        <w:b/>
        <w:bCs/>
      </w:rPr>
      <w:tblPr>
        <w:tblLayout w:type="fixed"/>
      </w:tbl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Cambria" w:hAnsi="Cambria" w:eastAsia="Times New Roman" w:cs="Times New Roman"/>
        <w:b/>
        <w:bCs/>
      </w:rPr>
      <w:tblPr>
        <w:tblLayout w:type="fixed"/>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blPr>
        <w:tblLayout w:type="fixed"/>
      </w:tblPr>
      <w:tcPr>
        <w:tcBorders>
          <w:top w:val="single" w:color="9BBB59" w:sz="8" w:space="0"/>
          <w:left w:val="single" w:color="9BBB59" w:sz="8" w:space="0"/>
          <w:bottom w:val="single" w:color="9BBB59" w:sz="8" w:space="0"/>
          <w:right w:val="single" w:color="9BBB59" w:sz="8" w:space="0"/>
        </w:tcBorders>
      </w:tcPr>
    </w:tblStylePr>
    <w:tblStylePr w:type="band1Vert">
      <w:tblPr>
        <w:tblLayout w:type="fixed"/>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blLayout w:type="fixed"/>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blLayout w:type="fixed"/>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63">
    <w:name w:val="Light Grid Accent 5"/>
    <w:basedOn w:val="58"/>
    <w:qFormat/>
    <w:uiPriority w:val="99"/>
    <w:rPr>
      <w:rFonts w:ascii="Arial" w:hAnsi="Arial" w:cs="Arial"/>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StylePr w:type="firstRow">
      <w:pPr>
        <w:spacing w:before="0" w:after="0"/>
      </w:pPr>
      <w:rPr>
        <w:rFonts w:ascii="Cambria" w:hAnsi="Cambria" w:eastAsia="Times New Roman" w:cs="Cambria"/>
        <w:b/>
        <w:bCs/>
      </w:rPr>
      <w:tblPr>
        <w:tblLayout w:type="fixed"/>
      </w:tblPr>
      <w:tcPr>
        <w:tcBorders>
          <w:top w:val="single" w:color="4BACC6" w:sz="8" w:space="0"/>
          <w:left w:val="single" w:color="4BACC6" w:sz="8" w:space="0"/>
          <w:bottom w:val="single" w:color="4BACC6" w:sz="18" w:space="0"/>
          <w:right w:val="single" w:color="4BACC6" w:sz="8" w:space="0"/>
          <w:insideH w:val="nil"/>
          <w:insideV w:val="single" w:sz="8" w:space="0"/>
        </w:tcBorders>
      </w:tcPr>
    </w:tblStylePr>
    <w:tblStylePr w:type="lastRow">
      <w:pPr>
        <w:spacing w:before="0" w:after="0"/>
      </w:pPr>
      <w:rPr>
        <w:rFonts w:ascii="Cambria" w:hAnsi="Cambria" w:eastAsia="Times New Roman" w:cs="Cambria"/>
        <w:b/>
        <w:bCs/>
      </w:rPr>
      <w:tblPr>
        <w:tblLayout w:type="fixed"/>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ascii="Cambria" w:hAnsi="Cambria" w:eastAsia="Times New Roman" w:cs="Cambria"/>
        <w:b/>
        <w:bCs/>
      </w:rPr>
    </w:tblStylePr>
    <w:tblStylePr w:type="lastCol">
      <w:rPr>
        <w:rFonts w:ascii="Cambria" w:hAnsi="Cambria" w:eastAsia="Times New Roman" w:cs="Cambria"/>
        <w:b/>
        <w:bCs/>
      </w:rPr>
      <w:tblPr>
        <w:tblLayout w:type="fixed"/>
      </w:tblPr>
      <w:tcPr>
        <w:tcBorders>
          <w:top w:val="single" w:color="4BACC6" w:sz="8" w:space="0"/>
          <w:left w:val="single" w:color="4BACC6" w:sz="8" w:space="0"/>
          <w:bottom w:val="single" w:color="4BACC6" w:sz="8" w:space="0"/>
          <w:right w:val="single" w:color="4BACC6" w:sz="8" w:space="0"/>
        </w:tcBorders>
      </w:tcPr>
    </w:tblStylePr>
    <w:tblStylePr w:type="band1Vert">
      <w:tblPr>
        <w:tblLayout w:type="fixed"/>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blLayout w:type="fixed"/>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blLayout w:type="fixed"/>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64">
    <w:name w:val="Medium Shading 1 Accent 5"/>
    <w:basedOn w:val="58"/>
    <w:qFormat/>
    <w:uiPriority w:val="99"/>
    <w:rPr>
      <w:rFonts w:ascii="Arial" w:hAnsi="Arial" w:cs="Arial"/>
    </w:rPr>
    <w:tblPr>
      <w:tblBorders>
        <w:top w:val="single" w:color="78C0D4" w:sz="8" w:space="0"/>
        <w:left w:val="single" w:color="78C0D4" w:sz="8" w:space="0"/>
        <w:bottom w:val="single" w:color="78C0D4" w:sz="8" w:space="0"/>
        <w:right w:val="single" w:color="78C0D4" w:sz="8" w:space="0"/>
        <w:insideH w:val="single" w:color="78C0D4" w:sz="8" w:space="0"/>
      </w:tblBorders>
      <w:tblLayout w:type="fixed"/>
      <w:tblCellMar>
        <w:top w:w="0" w:type="dxa"/>
        <w:left w:w="108" w:type="dxa"/>
        <w:bottom w:w="0" w:type="dxa"/>
        <w:right w:w="108" w:type="dxa"/>
      </w:tblCellMar>
    </w:tblPr>
    <w:tblStylePr w:type="firstRow">
      <w:pPr>
        <w:spacing w:before="0" w:after="0"/>
      </w:pPr>
      <w:rPr>
        <w:b/>
        <w:bCs/>
        <w:color w:val="FFFFFF"/>
      </w:rPr>
      <w:tblPr>
        <w:tblLayout w:type="fixed"/>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pPr>
      <w:rPr>
        <w:b/>
        <w:bCs/>
      </w:rPr>
      <w:tblPr>
        <w:tblLayout w:type="fixed"/>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1"/>
      </w:tcPr>
    </w:tblStylePr>
    <w:tblStylePr w:type="band1Horz">
      <w:tblPr>
        <w:tblLayout w:type="fixed"/>
      </w:tblPr>
      <w:tcPr>
        <w:tcBorders>
          <w:insideH w:val="nil"/>
          <w:insideV w:val="nil"/>
        </w:tcBorders>
        <w:shd w:val="clear" w:color="auto" w:fill="D2EAF1"/>
      </w:tcPr>
    </w:tblStylePr>
    <w:tblStylePr w:type="band2Horz">
      <w:tblPr>
        <w:tblLayout w:type="fixed"/>
      </w:tblPr>
      <w:tcPr>
        <w:tcBorders>
          <w:insideH w:val="nil"/>
          <w:insideV w:val="nil"/>
        </w:tcBorders>
      </w:tcPr>
    </w:tblStylePr>
  </w:style>
  <w:style w:type="character" w:customStyle="1" w:styleId="65">
    <w:name w:val="Heading 1 Char"/>
    <w:link w:val="2"/>
    <w:qFormat/>
    <w:locked/>
    <w:uiPriority w:val="0"/>
    <w:rPr>
      <w:rFonts w:ascii="Calibri" w:hAnsi="Calibri" w:cs="Arial"/>
      <w:bCs/>
      <w:color w:val="000000"/>
      <w:kern w:val="20"/>
      <w:sz w:val="40"/>
      <w:szCs w:val="40"/>
      <w:u w:color="008080"/>
    </w:rPr>
  </w:style>
  <w:style w:type="character" w:customStyle="1" w:styleId="66">
    <w:name w:val="Heading 2 Char"/>
    <w:link w:val="4"/>
    <w:qFormat/>
    <w:locked/>
    <w:uiPriority w:val="0"/>
    <w:rPr>
      <w:rFonts w:cs="Arial" w:asciiTheme="minorHAnsi" w:hAnsiTheme="minorHAnsi"/>
      <w:bCs/>
      <w:iCs/>
      <w:color w:val="000000"/>
      <w:sz w:val="32"/>
      <w:szCs w:val="28"/>
    </w:rPr>
  </w:style>
  <w:style w:type="character" w:customStyle="1" w:styleId="67">
    <w:name w:val="Heading 3 Char"/>
    <w:link w:val="5"/>
    <w:qFormat/>
    <w:locked/>
    <w:uiPriority w:val="0"/>
    <w:rPr>
      <w:rFonts w:cs="Arial" w:asciiTheme="minorHAnsi" w:hAnsiTheme="minorHAnsi"/>
      <w:bCs/>
      <w:color w:val="000000"/>
      <w:sz w:val="28"/>
      <w:szCs w:val="26"/>
    </w:rPr>
  </w:style>
  <w:style w:type="character" w:customStyle="1" w:styleId="68">
    <w:name w:val="Heading 4 Char"/>
    <w:link w:val="6"/>
    <w:qFormat/>
    <w:locked/>
    <w:uiPriority w:val="0"/>
    <w:rPr>
      <w:rFonts w:asciiTheme="minorHAnsi" w:hAnsiTheme="minorHAnsi"/>
      <w:bCs/>
      <w:color w:val="000000"/>
      <w:sz w:val="22"/>
      <w:szCs w:val="28"/>
    </w:rPr>
  </w:style>
  <w:style w:type="character" w:customStyle="1" w:styleId="69">
    <w:name w:val="Heading 5 Char"/>
    <w:link w:val="7"/>
    <w:qFormat/>
    <w:locked/>
    <w:uiPriority w:val="99"/>
    <w:rPr>
      <w:rFonts w:asciiTheme="minorHAnsi" w:hAnsiTheme="minorHAnsi"/>
      <w:color w:val="000000"/>
      <w:spacing w:val="-4"/>
      <w:kern w:val="28"/>
    </w:rPr>
  </w:style>
  <w:style w:type="character" w:customStyle="1" w:styleId="70">
    <w:name w:val="Heading 6 Char"/>
    <w:link w:val="8"/>
    <w:qFormat/>
    <w:locked/>
    <w:uiPriority w:val="99"/>
    <w:rPr>
      <w:rFonts w:asciiTheme="minorHAnsi" w:hAnsiTheme="minorHAnsi"/>
      <w:color w:val="000000"/>
      <w:sz w:val="16"/>
      <w:szCs w:val="16"/>
    </w:rPr>
  </w:style>
  <w:style w:type="character" w:customStyle="1" w:styleId="71">
    <w:name w:val="Heading 7 Char"/>
    <w:link w:val="9"/>
    <w:qFormat/>
    <w:locked/>
    <w:uiPriority w:val="99"/>
    <w:rPr>
      <w:rFonts w:asciiTheme="minorHAnsi" w:hAnsiTheme="minorHAnsi"/>
      <w:b/>
      <w:bCs/>
      <w:color w:val="FF9900"/>
      <w:sz w:val="24"/>
      <w:szCs w:val="24"/>
    </w:rPr>
  </w:style>
  <w:style w:type="character" w:customStyle="1" w:styleId="72">
    <w:name w:val="Heading 8 Char"/>
    <w:link w:val="10"/>
    <w:qFormat/>
    <w:locked/>
    <w:uiPriority w:val="99"/>
    <w:rPr>
      <w:rFonts w:asciiTheme="minorHAnsi" w:hAnsiTheme="minorHAnsi"/>
      <w:b/>
      <w:bCs/>
      <w:color w:val="FF9900"/>
      <w:sz w:val="24"/>
      <w:szCs w:val="24"/>
    </w:rPr>
  </w:style>
  <w:style w:type="character" w:customStyle="1" w:styleId="73">
    <w:name w:val="Heading 9 Char"/>
    <w:link w:val="11"/>
    <w:qFormat/>
    <w:locked/>
    <w:uiPriority w:val="99"/>
    <w:rPr>
      <w:rFonts w:asciiTheme="minorHAnsi" w:hAnsiTheme="minorHAnsi"/>
      <w:color w:val="FF9900"/>
    </w:rPr>
  </w:style>
  <w:style w:type="character" w:customStyle="1" w:styleId="74">
    <w:name w:val="Footer Char"/>
    <w:link w:val="21"/>
    <w:qFormat/>
    <w:locked/>
    <w:uiPriority w:val="99"/>
    <w:rPr>
      <w:rFonts w:asciiTheme="minorHAnsi" w:hAnsiTheme="minorHAnsi" w:eastAsiaTheme="majorEastAsia" w:cstheme="majorBidi"/>
      <w:color w:val="808080"/>
      <w:sz w:val="22"/>
      <w:szCs w:val="24"/>
    </w:rPr>
  </w:style>
  <w:style w:type="paragraph" w:customStyle="1" w:styleId="75">
    <w:name w:val="Level 1 bullet"/>
    <w:qFormat/>
    <w:uiPriority w:val="99"/>
    <w:pPr>
      <w:jc w:val="both"/>
    </w:pPr>
    <w:rPr>
      <w:rFonts w:ascii="Arial" w:hAnsi="Arial" w:eastAsia="Times New Roman" w:cs="Arial"/>
      <w:color w:val="333399"/>
      <w:sz w:val="24"/>
      <w:szCs w:val="24"/>
      <w:lang w:val="en-US" w:eastAsia="en-US" w:bidi="ar-SA"/>
    </w:rPr>
  </w:style>
  <w:style w:type="paragraph" w:customStyle="1" w:styleId="76">
    <w:name w:val="Level 2 bullet"/>
    <w:qFormat/>
    <w:uiPriority w:val="99"/>
    <w:pPr>
      <w:numPr>
        <w:ilvl w:val="0"/>
        <w:numId w:val="2"/>
      </w:numPr>
      <w:jc w:val="both"/>
    </w:pPr>
    <w:rPr>
      <w:rFonts w:ascii="Arial" w:hAnsi="Arial" w:eastAsia="Times New Roman" w:cs="Arial"/>
      <w:color w:val="333399"/>
      <w:sz w:val="24"/>
      <w:szCs w:val="24"/>
      <w:lang w:val="en-US" w:eastAsia="en-US" w:bidi="ar-SA"/>
    </w:rPr>
  </w:style>
  <w:style w:type="paragraph" w:customStyle="1" w:styleId="77">
    <w:name w:val="Level 3 bullet"/>
    <w:qFormat/>
    <w:uiPriority w:val="99"/>
    <w:pPr>
      <w:numPr>
        <w:ilvl w:val="0"/>
        <w:numId w:val="3"/>
      </w:numPr>
      <w:jc w:val="both"/>
    </w:pPr>
    <w:rPr>
      <w:rFonts w:ascii="Arial" w:hAnsi="Arial" w:eastAsia="Times New Roman" w:cs="Arial"/>
      <w:color w:val="333399"/>
      <w:sz w:val="24"/>
      <w:szCs w:val="24"/>
      <w:lang w:val="en-US" w:eastAsia="en-US" w:bidi="ar-SA"/>
    </w:rPr>
  </w:style>
  <w:style w:type="paragraph" w:customStyle="1" w:styleId="78">
    <w:name w:val="Executive summary text"/>
    <w:qFormat/>
    <w:uiPriority w:val="99"/>
    <w:pPr>
      <w:jc w:val="both"/>
    </w:pPr>
    <w:rPr>
      <w:rFonts w:ascii="Arial" w:hAnsi="Arial" w:eastAsia="Times New Roman" w:cs="Arial"/>
      <w:color w:val="333399"/>
      <w:sz w:val="24"/>
      <w:szCs w:val="24"/>
      <w:lang w:val="en-US" w:eastAsia="en-US" w:bidi="ar-SA"/>
    </w:rPr>
  </w:style>
  <w:style w:type="paragraph" w:customStyle="1" w:styleId="79">
    <w:name w:val="Executive Heading"/>
    <w:qFormat/>
    <w:uiPriority w:val="99"/>
    <w:pPr>
      <w:jc w:val="both"/>
    </w:pPr>
    <w:rPr>
      <w:rFonts w:ascii="Arial" w:hAnsi="Arial" w:eastAsia="Times New Roman" w:cs="Arial"/>
      <w:b/>
      <w:bCs/>
      <w:smallCaps/>
      <w:color w:val="FF9900"/>
      <w:sz w:val="28"/>
      <w:szCs w:val="28"/>
      <w:u w:val="single" w:color="FF9900"/>
      <w:lang w:val="en-US" w:eastAsia="en-US" w:bidi="ar-SA"/>
    </w:rPr>
  </w:style>
  <w:style w:type="paragraph" w:customStyle="1" w:styleId="80">
    <w:name w:val="Executive bullet"/>
    <w:qFormat/>
    <w:uiPriority w:val="99"/>
    <w:pPr>
      <w:numPr>
        <w:ilvl w:val="0"/>
        <w:numId w:val="4"/>
      </w:numPr>
      <w:jc w:val="both"/>
    </w:pPr>
    <w:rPr>
      <w:rFonts w:ascii="Arial" w:hAnsi="Arial" w:eastAsia="Times New Roman" w:cs="Arial"/>
      <w:color w:val="333399"/>
      <w:sz w:val="24"/>
      <w:szCs w:val="24"/>
      <w:lang w:val="en-US" w:eastAsia="en-US" w:bidi="ar-SA"/>
    </w:rPr>
  </w:style>
  <w:style w:type="paragraph" w:customStyle="1" w:styleId="81">
    <w:name w:val="Index Base"/>
    <w:basedOn w:val="1"/>
    <w:qFormat/>
    <w:uiPriority w:val="99"/>
    <w:pPr>
      <w:spacing w:line="240" w:lineRule="atLeast"/>
      <w:ind w:left="360" w:hanging="360"/>
    </w:pPr>
  </w:style>
  <w:style w:type="paragraph" w:customStyle="1" w:styleId="82">
    <w:name w:val="Table Text"/>
    <w:basedOn w:val="1"/>
    <w:qFormat/>
    <w:uiPriority w:val="99"/>
    <w:pPr>
      <w:spacing w:before="60"/>
    </w:pPr>
    <w:rPr>
      <w:sz w:val="16"/>
      <w:szCs w:val="16"/>
    </w:rPr>
  </w:style>
  <w:style w:type="character" w:customStyle="1" w:styleId="83">
    <w:name w:val="Title Char"/>
    <w:link w:val="39"/>
    <w:qFormat/>
    <w:locked/>
    <w:uiPriority w:val="99"/>
    <w:rPr>
      <w:rFonts w:ascii="Cambria" w:hAnsi="Cambria" w:cs="Cambria"/>
      <w:b/>
      <w:bCs/>
      <w:spacing w:val="-5"/>
      <w:kern w:val="28"/>
      <w:sz w:val="32"/>
      <w:szCs w:val="32"/>
    </w:rPr>
  </w:style>
  <w:style w:type="paragraph" w:customStyle="1" w:styleId="84">
    <w:name w:val="Title Cover"/>
    <w:basedOn w:val="34"/>
    <w:next w:val="1"/>
    <w:qFormat/>
    <w:uiPriority w:val="99"/>
    <w:pPr>
      <w:pBdr>
        <w:top w:val="single" w:color="auto" w:sz="48" w:space="31"/>
      </w:pBdr>
      <w:tabs>
        <w:tab w:val="left" w:pos="0"/>
      </w:tabs>
      <w:spacing w:before="240" w:after="500" w:line="640" w:lineRule="exact"/>
    </w:pPr>
    <w:rPr>
      <w:rFonts w:ascii="Arial Black" w:hAnsi="Arial Black" w:cs="Arial Black"/>
      <w:b/>
      <w:bCs/>
      <w:spacing w:val="-48"/>
      <w:sz w:val="64"/>
      <w:szCs w:val="64"/>
    </w:rPr>
  </w:style>
  <w:style w:type="paragraph" w:customStyle="1" w:styleId="85">
    <w:name w:val="TOC Base"/>
    <w:basedOn w:val="1"/>
    <w:qFormat/>
    <w:uiPriority w:val="99"/>
    <w:pPr>
      <w:tabs>
        <w:tab w:val="right" w:leader="dot" w:pos="6480"/>
      </w:tabs>
      <w:spacing w:after="240" w:line="240" w:lineRule="atLeast"/>
    </w:pPr>
  </w:style>
  <w:style w:type="paragraph" w:customStyle="1" w:styleId="86">
    <w:name w:val="Table Header"/>
    <w:basedOn w:val="1"/>
    <w:qFormat/>
    <w:uiPriority w:val="99"/>
    <w:pPr>
      <w:spacing w:before="240"/>
      <w:jc w:val="center"/>
    </w:pPr>
    <w:rPr>
      <w:b/>
      <w:bCs/>
      <w:color w:val="FFFFFF"/>
      <w:sz w:val="24"/>
    </w:rPr>
  </w:style>
  <w:style w:type="paragraph" w:customStyle="1" w:styleId="87">
    <w:name w:val="Table Contents"/>
    <w:basedOn w:val="1"/>
    <w:qFormat/>
    <w:uiPriority w:val="99"/>
    <w:rPr>
      <w:sz w:val="24"/>
    </w:rPr>
  </w:style>
  <w:style w:type="character" w:customStyle="1" w:styleId="88">
    <w:name w:val="Body Text Char"/>
    <w:link w:val="14"/>
    <w:semiHidden/>
    <w:qFormat/>
    <w:locked/>
    <w:uiPriority w:val="99"/>
    <w:rPr>
      <w:rFonts w:ascii="Arial" w:hAnsi="Arial" w:cs="Arial"/>
      <w:spacing w:val="-5"/>
      <w:sz w:val="24"/>
      <w:szCs w:val="24"/>
    </w:rPr>
  </w:style>
  <w:style w:type="paragraph" w:customStyle="1" w:styleId="89">
    <w:name w:val="Table bullet"/>
    <w:basedOn w:val="87"/>
    <w:qFormat/>
    <w:uiPriority w:val="99"/>
    <w:pPr>
      <w:numPr>
        <w:ilvl w:val="0"/>
        <w:numId w:val="5"/>
      </w:numPr>
    </w:pPr>
  </w:style>
  <w:style w:type="paragraph" w:customStyle="1" w:styleId="90">
    <w:name w:val="Executive Summary Header"/>
    <w:basedOn w:val="1"/>
    <w:qFormat/>
    <w:uiPriority w:val="99"/>
    <w:pPr>
      <w:jc w:val="center"/>
    </w:pPr>
    <w:rPr>
      <w:b/>
      <w:bCs/>
      <w:color w:val="FFA000"/>
      <w:sz w:val="32"/>
      <w:szCs w:val="32"/>
    </w:rPr>
  </w:style>
  <w:style w:type="paragraph" w:customStyle="1" w:styleId="91">
    <w:name w:val="00B-Intro Body Text"/>
    <w:basedOn w:val="1"/>
    <w:qFormat/>
    <w:uiPriority w:val="99"/>
    <w:pPr>
      <w:keepLines/>
      <w:ind w:left="1423"/>
    </w:pPr>
    <w:rPr>
      <w:sz w:val="20"/>
      <w:szCs w:val="20"/>
      <w:lang w:val="en-GB"/>
    </w:rPr>
  </w:style>
  <w:style w:type="paragraph" w:customStyle="1" w:styleId="92">
    <w:name w:val="INTRO HEADING"/>
    <w:qFormat/>
    <w:uiPriority w:val="99"/>
    <w:pPr>
      <w:ind w:left="1008"/>
      <w:jc w:val="both"/>
    </w:pPr>
    <w:rPr>
      <w:rFonts w:ascii="Arial" w:hAnsi="Arial" w:eastAsia="Times New Roman" w:cs="Arial"/>
      <w:b/>
      <w:bCs/>
      <w:color w:val="FFA000"/>
      <w:sz w:val="40"/>
      <w:szCs w:val="40"/>
      <w:lang w:val="en-US" w:eastAsia="en-US" w:bidi="ar-SA"/>
    </w:rPr>
  </w:style>
  <w:style w:type="paragraph" w:customStyle="1" w:styleId="93">
    <w:name w:val="Intro Text"/>
    <w:basedOn w:val="1"/>
    <w:qFormat/>
    <w:uiPriority w:val="99"/>
    <w:pPr>
      <w:ind w:left="1008"/>
    </w:pPr>
    <w:rPr>
      <w:sz w:val="24"/>
    </w:rPr>
  </w:style>
  <w:style w:type="paragraph" w:customStyle="1" w:styleId="94">
    <w:name w:val="Ref Table"/>
    <w:basedOn w:val="1"/>
    <w:qFormat/>
    <w:uiPriority w:val="99"/>
    <w:rPr>
      <w:b/>
      <w:bCs/>
    </w:rPr>
  </w:style>
  <w:style w:type="paragraph" w:customStyle="1" w:styleId="95">
    <w:name w:val="Style1"/>
    <w:basedOn w:val="1"/>
    <w:qFormat/>
    <w:uiPriority w:val="99"/>
  </w:style>
  <w:style w:type="paragraph" w:customStyle="1" w:styleId="96">
    <w:name w:val="Level 1 text"/>
    <w:basedOn w:val="1"/>
    <w:link w:val="115"/>
    <w:qFormat/>
    <w:uiPriority w:val="99"/>
    <w:pPr>
      <w:ind w:left="1843" w:right="144"/>
    </w:pPr>
    <w:rPr>
      <w:color w:val="333399"/>
      <w:sz w:val="24"/>
    </w:rPr>
  </w:style>
  <w:style w:type="paragraph" w:customStyle="1" w:styleId="97">
    <w:name w:val="Level 2 text"/>
    <w:qFormat/>
    <w:uiPriority w:val="99"/>
    <w:pPr>
      <w:spacing w:before="100" w:after="80"/>
      <w:ind w:left="1843" w:right="144"/>
      <w:jc w:val="both"/>
    </w:pPr>
    <w:rPr>
      <w:rFonts w:ascii="Arial" w:hAnsi="Arial" w:eastAsia="Times New Roman" w:cs="Arial"/>
      <w:color w:val="333399"/>
      <w:spacing w:val="-5"/>
      <w:sz w:val="24"/>
      <w:szCs w:val="24"/>
      <w:lang w:val="en-US" w:eastAsia="en-US" w:bidi="ar-SA"/>
    </w:rPr>
  </w:style>
  <w:style w:type="paragraph" w:customStyle="1" w:styleId="98">
    <w:name w:val="Level 3 text"/>
    <w:qFormat/>
    <w:uiPriority w:val="99"/>
    <w:pPr>
      <w:spacing w:before="100" w:after="80"/>
      <w:ind w:left="1843" w:right="144"/>
      <w:jc w:val="both"/>
    </w:pPr>
    <w:rPr>
      <w:rFonts w:ascii="Arial" w:hAnsi="Arial" w:eastAsia="Times New Roman" w:cs="Arial"/>
      <w:color w:val="333399"/>
      <w:sz w:val="24"/>
      <w:szCs w:val="24"/>
      <w:lang w:val="en-US" w:eastAsia="en-US" w:bidi="ar-SA"/>
    </w:rPr>
  </w:style>
  <w:style w:type="paragraph" w:customStyle="1" w:styleId="99">
    <w:name w:val="level 4 text"/>
    <w:qFormat/>
    <w:uiPriority w:val="99"/>
    <w:pPr>
      <w:spacing w:before="100" w:after="80"/>
      <w:ind w:left="1843" w:right="144"/>
      <w:jc w:val="both"/>
    </w:pPr>
    <w:rPr>
      <w:rFonts w:ascii="Arial" w:hAnsi="Arial" w:eastAsia="Times New Roman" w:cs="Arial"/>
      <w:color w:val="333399"/>
      <w:sz w:val="24"/>
      <w:szCs w:val="24"/>
      <w:lang w:val="en-US" w:eastAsia="en-US" w:bidi="ar-SA"/>
    </w:rPr>
  </w:style>
  <w:style w:type="paragraph" w:customStyle="1" w:styleId="100">
    <w:name w:val="Level 5 text"/>
    <w:qFormat/>
    <w:uiPriority w:val="99"/>
    <w:pPr>
      <w:tabs>
        <w:tab w:val="left" w:pos="2240"/>
      </w:tabs>
      <w:spacing w:before="100" w:after="80"/>
      <w:ind w:left="1843" w:right="144"/>
      <w:jc w:val="both"/>
    </w:pPr>
    <w:rPr>
      <w:rFonts w:ascii="Arial" w:hAnsi="Arial" w:eastAsia="Times New Roman" w:cs="Arial"/>
      <w:color w:val="333399"/>
      <w:spacing w:val="-5"/>
      <w:sz w:val="24"/>
      <w:szCs w:val="24"/>
      <w:lang w:val="en-US" w:eastAsia="en-US" w:bidi="ar-SA"/>
    </w:rPr>
  </w:style>
  <w:style w:type="paragraph" w:customStyle="1" w:styleId="101">
    <w:name w:val="Level 6 text"/>
    <w:qFormat/>
    <w:uiPriority w:val="99"/>
    <w:pPr>
      <w:spacing w:before="100" w:after="80"/>
      <w:ind w:left="1843" w:right="144"/>
      <w:jc w:val="both"/>
    </w:pPr>
    <w:rPr>
      <w:rFonts w:ascii="Arial" w:hAnsi="Arial" w:eastAsia="Times New Roman" w:cs="Arial"/>
      <w:color w:val="333399"/>
      <w:sz w:val="24"/>
      <w:szCs w:val="24"/>
      <w:lang w:val="en-US" w:eastAsia="en-US" w:bidi="ar-SA"/>
    </w:rPr>
  </w:style>
  <w:style w:type="character" w:customStyle="1" w:styleId="102">
    <w:name w:val="Header Char"/>
    <w:link w:val="23"/>
    <w:qFormat/>
    <w:locked/>
    <w:uiPriority w:val="0"/>
    <w:rPr>
      <w:rFonts w:asciiTheme="minorHAnsi" w:hAnsiTheme="minorHAnsi"/>
      <w:color w:val="808080"/>
      <w:sz w:val="22"/>
      <w:szCs w:val="24"/>
    </w:rPr>
  </w:style>
  <w:style w:type="paragraph" w:customStyle="1" w:styleId="103">
    <w:name w:val="Table"/>
    <w:qFormat/>
    <w:uiPriority w:val="99"/>
    <w:pPr>
      <w:framePr w:hSpace="180" w:wrap="around" w:vAnchor="text" w:hAnchor="page" w:x="2961" w:y="152"/>
      <w:tabs>
        <w:tab w:val="left" w:pos="160"/>
        <w:tab w:val="left" w:pos="320"/>
      </w:tabs>
    </w:pPr>
    <w:rPr>
      <w:rFonts w:ascii="Arial" w:hAnsi="Arial" w:eastAsia="Times New Roman" w:cs="Arial"/>
      <w:color w:val="FFFFFF"/>
      <w:lang w:val="en-US" w:eastAsia="en-US" w:bidi="ar-SA"/>
    </w:rPr>
  </w:style>
  <w:style w:type="character" w:customStyle="1" w:styleId="104">
    <w:name w:val="Body Text 2 Char"/>
    <w:link w:val="15"/>
    <w:semiHidden/>
    <w:qFormat/>
    <w:locked/>
    <w:uiPriority w:val="99"/>
    <w:rPr>
      <w:rFonts w:ascii="Arial" w:hAnsi="Arial" w:cs="Arial"/>
      <w:spacing w:val="-5"/>
      <w:sz w:val="24"/>
      <w:szCs w:val="24"/>
    </w:rPr>
  </w:style>
  <w:style w:type="character" w:customStyle="1" w:styleId="105">
    <w:name w:val="Body Text 3 Char"/>
    <w:link w:val="16"/>
    <w:semiHidden/>
    <w:qFormat/>
    <w:locked/>
    <w:uiPriority w:val="99"/>
    <w:rPr>
      <w:rFonts w:ascii="Arial" w:hAnsi="Arial" w:cs="Arial"/>
      <w:spacing w:val="-5"/>
      <w:sz w:val="16"/>
      <w:szCs w:val="16"/>
    </w:rPr>
  </w:style>
  <w:style w:type="paragraph" w:styleId="106">
    <w:name w:val="List Paragraph"/>
    <w:basedOn w:val="1"/>
    <w:link w:val="148"/>
    <w:qFormat/>
    <w:uiPriority w:val="34"/>
    <w:pPr>
      <w:numPr>
        <w:ilvl w:val="1"/>
        <w:numId w:val="6"/>
      </w:numPr>
      <w:spacing w:after="0"/>
      <w:contextualSpacing/>
      <w:jc w:val="both"/>
    </w:pPr>
    <w:rPr>
      <w:rFonts w:cs="Arial"/>
      <w:szCs w:val="22"/>
    </w:rPr>
  </w:style>
  <w:style w:type="character" w:customStyle="1" w:styleId="107">
    <w:name w:val="Balloon Text Char"/>
    <w:link w:val="12"/>
    <w:semiHidden/>
    <w:qFormat/>
    <w:locked/>
    <w:uiPriority w:val="99"/>
    <w:rPr>
      <w:rFonts w:ascii="Tahoma" w:hAnsi="Tahoma" w:cs="Tahoma"/>
      <w:color w:val="auto"/>
      <w:spacing w:val="-5"/>
      <w:sz w:val="16"/>
      <w:szCs w:val="16"/>
    </w:rPr>
  </w:style>
  <w:style w:type="paragraph" w:customStyle="1" w:styleId="108">
    <w:name w:val="Normal 2"/>
    <w:basedOn w:val="1"/>
    <w:qFormat/>
    <w:uiPriority w:val="99"/>
    <w:rPr>
      <w:rFonts w:ascii="Times" w:hAnsi="Times" w:cs="Times"/>
      <w:sz w:val="24"/>
    </w:rPr>
  </w:style>
  <w:style w:type="table" w:customStyle="1" w:styleId="109">
    <w:name w:val="Light Grid - Accent 11"/>
    <w:qFormat/>
    <w:uiPriority w:val="99"/>
    <w:rPr>
      <w:rFonts w:ascii="Arial" w:hAnsi="Arial" w:cs="Arial"/>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style>
  <w:style w:type="paragraph" w:customStyle="1" w:styleId="110">
    <w:name w:val="TOC Heading"/>
    <w:basedOn w:val="2"/>
    <w:next w:val="1"/>
    <w:qFormat/>
    <w:uiPriority w:val="39"/>
    <w:pPr>
      <w:pageBreakBefore w:val="0"/>
      <w:pBdr>
        <w:bottom w:val="none" w:color="auto" w:sz="0" w:space="0"/>
      </w:pBdr>
      <w:spacing w:before="480" w:line="276" w:lineRule="auto"/>
      <w:outlineLvl w:val="9"/>
    </w:pPr>
    <w:rPr>
      <w:rFonts w:ascii="Cambria" w:hAnsi="Cambria" w:cs="Cambria"/>
      <w:color w:val="365F91"/>
      <w:kern w:val="0"/>
    </w:rPr>
  </w:style>
  <w:style w:type="paragraph" w:customStyle="1" w:styleId="111">
    <w:name w:val="BulletPoints"/>
    <w:basedOn w:val="1"/>
    <w:link w:val="112"/>
    <w:qFormat/>
    <w:uiPriority w:val="99"/>
    <w:pPr>
      <w:numPr>
        <w:ilvl w:val="0"/>
        <w:numId w:val="7"/>
      </w:numPr>
    </w:pPr>
    <w:rPr>
      <w:sz w:val="20"/>
      <w:szCs w:val="20"/>
    </w:rPr>
  </w:style>
  <w:style w:type="character" w:customStyle="1" w:styleId="112">
    <w:name w:val="BulletPoints Char"/>
    <w:link w:val="111"/>
    <w:qFormat/>
    <w:locked/>
    <w:uiPriority w:val="99"/>
    <w:rPr>
      <w:rFonts w:asciiTheme="minorHAnsi" w:hAnsiTheme="minorHAnsi"/>
      <w:color w:val="333333"/>
    </w:rPr>
  </w:style>
  <w:style w:type="character" w:customStyle="1" w:styleId="113">
    <w:name w:val="apple-style-span"/>
    <w:qFormat/>
    <w:uiPriority w:val="99"/>
    <w:rPr>
      <w:rFonts w:cs="Times New Roman"/>
    </w:rPr>
  </w:style>
  <w:style w:type="character" w:customStyle="1" w:styleId="114">
    <w:name w:val="apple-converted-space"/>
    <w:qFormat/>
    <w:uiPriority w:val="0"/>
    <w:rPr>
      <w:rFonts w:cs="Times New Roman"/>
    </w:rPr>
  </w:style>
  <w:style w:type="character" w:customStyle="1" w:styleId="115">
    <w:name w:val="Level 1 text Char"/>
    <w:link w:val="96"/>
    <w:qFormat/>
    <w:locked/>
    <w:uiPriority w:val="99"/>
    <w:rPr>
      <w:rFonts w:ascii="Arial" w:hAnsi="Arial" w:cs="Arial"/>
      <w:color w:val="333399"/>
      <w:spacing w:val="-5"/>
      <w:sz w:val="24"/>
      <w:szCs w:val="24"/>
    </w:rPr>
  </w:style>
  <w:style w:type="character" w:customStyle="1" w:styleId="116">
    <w:name w:val="Comment Text Char"/>
    <w:link w:val="18"/>
    <w:semiHidden/>
    <w:qFormat/>
    <w:locked/>
    <w:uiPriority w:val="99"/>
    <w:rPr>
      <w:rFonts w:ascii="Arial" w:hAnsi="Arial" w:cs="Arial"/>
      <w:spacing w:val="-5"/>
      <w:sz w:val="20"/>
      <w:szCs w:val="20"/>
    </w:rPr>
  </w:style>
  <w:style w:type="character" w:customStyle="1" w:styleId="117">
    <w:name w:val="Comment Subject Char"/>
    <w:link w:val="19"/>
    <w:semiHidden/>
    <w:qFormat/>
    <w:locked/>
    <w:uiPriority w:val="99"/>
    <w:rPr>
      <w:rFonts w:ascii="Arial" w:hAnsi="Arial" w:cs="Arial"/>
      <w:b/>
      <w:bCs/>
      <w:spacing w:val="-5"/>
      <w:sz w:val="20"/>
      <w:szCs w:val="20"/>
    </w:rPr>
  </w:style>
  <w:style w:type="paragraph" w:customStyle="1" w:styleId="118">
    <w:name w:val="Revision"/>
    <w:hidden/>
    <w:semiHidden/>
    <w:qFormat/>
    <w:uiPriority w:val="99"/>
    <w:rPr>
      <w:rFonts w:ascii="Arial" w:hAnsi="Arial" w:eastAsia="Times New Roman" w:cs="Arial"/>
      <w:spacing w:val="-5"/>
      <w:sz w:val="22"/>
      <w:szCs w:val="22"/>
      <w:lang w:val="en-US" w:eastAsia="en-US" w:bidi="ar-SA"/>
    </w:rPr>
  </w:style>
  <w:style w:type="table" w:customStyle="1" w:styleId="119">
    <w:name w:val="Light Grid1"/>
    <w:basedOn w:val="58"/>
    <w:qFormat/>
    <w:uiPriority w:val="99"/>
    <w:rPr>
      <w:rFonts w:ascii="Arial" w:hAnsi="Arial" w:cs="Arial"/>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StylePr w:type="firstRow">
      <w:pPr>
        <w:spacing w:before="0" w:after="0"/>
      </w:pPr>
      <w:rPr>
        <w:rFonts w:ascii="Cambria" w:hAnsi="Cambria" w:eastAsia="Times New Roman" w:cs="Cambria"/>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pPr>
      <w:rPr>
        <w:rFonts w:ascii="Cambria" w:hAnsi="Cambria" w:eastAsia="Times New Roman" w:cs="Cambria"/>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ambria" w:hAnsi="Cambria" w:eastAsia="Times New Roman" w:cs="Cambria"/>
        <w:b/>
        <w:bCs/>
      </w:rPr>
    </w:tblStylePr>
    <w:tblStylePr w:type="lastCol">
      <w:rPr>
        <w:rFonts w:ascii="Cambria" w:hAnsi="Cambria" w:eastAsia="Times New Roman" w:cs="Cambria"/>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20">
    <w:name w:val="Light Grid - Accent 12"/>
    <w:basedOn w:val="58"/>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blStylePr w:type="firstRow">
      <w:pPr>
        <w:spacing w:before="0" w:after="0" w:line="240" w:lineRule="auto"/>
      </w:pPr>
      <w:rPr>
        <w:rFonts w:ascii="Cambria" w:hAnsi="Cambria" w:eastAsia="Times New Roman"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Times New Roman"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paragraph" w:customStyle="1" w:styleId="121">
    <w:name w:val="Pa0"/>
    <w:basedOn w:val="1"/>
    <w:next w:val="1"/>
    <w:qFormat/>
    <w:uiPriority w:val="0"/>
    <w:pPr>
      <w:autoSpaceDE w:val="0"/>
      <w:autoSpaceDN w:val="0"/>
      <w:adjustRightInd w:val="0"/>
      <w:spacing w:line="211" w:lineRule="atLeast"/>
    </w:pPr>
    <w:rPr>
      <w:rFonts w:ascii="Book Antiqua" w:hAnsi="Book Antiqua"/>
      <w:sz w:val="24"/>
    </w:rPr>
  </w:style>
  <w:style w:type="paragraph" w:customStyle="1" w:styleId="122">
    <w:name w:val="Pa39"/>
    <w:basedOn w:val="1"/>
    <w:next w:val="1"/>
    <w:qFormat/>
    <w:uiPriority w:val="0"/>
    <w:pPr>
      <w:autoSpaceDE w:val="0"/>
      <w:autoSpaceDN w:val="0"/>
      <w:adjustRightInd w:val="0"/>
      <w:spacing w:line="211" w:lineRule="atLeast"/>
    </w:pPr>
    <w:rPr>
      <w:rFonts w:ascii="Book Antiqua" w:hAnsi="Book Antiqua"/>
      <w:sz w:val="24"/>
    </w:rPr>
  </w:style>
  <w:style w:type="paragraph" w:customStyle="1" w:styleId="123">
    <w:name w:val="Pa22"/>
    <w:basedOn w:val="1"/>
    <w:next w:val="1"/>
    <w:qFormat/>
    <w:uiPriority w:val="0"/>
    <w:pPr>
      <w:autoSpaceDE w:val="0"/>
      <w:autoSpaceDN w:val="0"/>
      <w:adjustRightInd w:val="0"/>
      <w:spacing w:line="211" w:lineRule="atLeast"/>
    </w:pPr>
    <w:rPr>
      <w:rFonts w:ascii="Book Antiqua" w:hAnsi="Book Antiqua"/>
      <w:sz w:val="24"/>
    </w:rPr>
  </w:style>
  <w:style w:type="paragraph" w:customStyle="1" w:styleId="124">
    <w:name w:val="bullet-points"/>
    <w:basedOn w:val="1"/>
    <w:qFormat/>
    <w:uiPriority w:val="0"/>
    <w:pPr>
      <w:jc w:val="both"/>
    </w:pPr>
    <w:rPr>
      <w:rFonts w:ascii="Microsoft Sans Serif" w:hAnsi="Microsoft Sans Serif" w:cs="Microsoft Sans Serif"/>
      <w:sz w:val="20"/>
      <w:szCs w:val="20"/>
    </w:rPr>
  </w:style>
  <w:style w:type="table" w:customStyle="1" w:styleId="125">
    <w:name w:val="Light Shading1"/>
    <w:basedOn w:val="58"/>
    <w:qFormat/>
    <w:uiPriority w:val="60"/>
    <w:rPr>
      <w:color w:val="000000"/>
    </w:rPr>
    <w:tblPr>
      <w:tblBorders>
        <w:top w:val="single" w:color="000000" w:sz="8" w:space="0"/>
        <w:bottom w:val="single" w:color="000000"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26">
    <w:name w:val="Pa7"/>
    <w:basedOn w:val="1"/>
    <w:next w:val="1"/>
    <w:qFormat/>
    <w:uiPriority w:val="99"/>
    <w:pPr>
      <w:autoSpaceDE w:val="0"/>
      <w:autoSpaceDN w:val="0"/>
      <w:adjustRightInd w:val="0"/>
      <w:spacing w:line="201" w:lineRule="atLeast"/>
    </w:pPr>
    <w:rPr>
      <w:rFonts w:ascii="Publico Text" w:hAnsi="Publico Text"/>
      <w:sz w:val="24"/>
      <w:lang w:val="en-IN" w:eastAsia="en-IN"/>
    </w:rPr>
  </w:style>
  <w:style w:type="paragraph" w:customStyle="1" w:styleId="127">
    <w:name w:val="Pa8"/>
    <w:basedOn w:val="1"/>
    <w:next w:val="1"/>
    <w:qFormat/>
    <w:uiPriority w:val="99"/>
    <w:pPr>
      <w:autoSpaceDE w:val="0"/>
      <w:autoSpaceDN w:val="0"/>
      <w:adjustRightInd w:val="0"/>
      <w:spacing w:line="201" w:lineRule="atLeast"/>
    </w:pPr>
    <w:rPr>
      <w:rFonts w:ascii="Publico Text" w:hAnsi="Publico Text"/>
      <w:sz w:val="24"/>
      <w:lang w:val="en-IN" w:eastAsia="en-IN"/>
    </w:rPr>
  </w:style>
  <w:style w:type="character" w:customStyle="1" w:styleId="128">
    <w:name w:val="A7"/>
    <w:qFormat/>
    <w:uiPriority w:val="99"/>
    <w:rPr>
      <w:rFonts w:cs="Publico Text"/>
      <w:color w:val="000000"/>
      <w:sz w:val="20"/>
      <w:szCs w:val="20"/>
    </w:rPr>
  </w:style>
  <w:style w:type="paragraph" w:customStyle="1" w:styleId="129">
    <w:name w:val="Pa14"/>
    <w:basedOn w:val="1"/>
    <w:next w:val="1"/>
    <w:qFormat/>
    <w:uiPriority w:val="99"/>
    <w:pPr>
      <w:autoSpaceDE w:val="0"/>
      <w:autoSpaceDN w:val="0"/>
      <w:adjustRightInd w:val="0"/>
      <w:spacing w:line="281" w:lineRule="atLeast"/>
    </w:pPr>
    <w:rPr>
      <w:rFonts w:ascii="Publico Text" w:hAnsi="Publico Text"/>
      <w:sz w:val="24"/>
      <w:lang w:val="en-IN" w:eastAsia="en-IN"/>
    </w:rPr>
  </w:style>
  <w:style w:type="paragraph" w:customStyle="1" w:styleId="130">
    <w:name w:val="Pa17"/>
    <w:basedOn w:val="1"/>
    <w:next w:val="1"/>
    <w:qFormat/>
    <w:uiPriority w:val="99"/>
    <w:pPr>
      <w:autoSpaceDE w:val="0"/>
      <w:autoSpaceDN w:val="0"/>
      <w:adjustRightInd w:val="0"/>
      <w:spacing w:line="241" w:lineRule="atLeast"/>
    </w:pPr>
    <w:rPr>
      <w:rFonts w:ascii="Publico Text" w:hAnsi="Publico Text"/>
      <w:sz w:val="24"/>
      <w:lang w:val="en-IN" w:eastAsia="en-IN"/>
    </w:rPr>
  </w:style>
  <w:style w:type="paragraph" w:customStyle="1" w:styleId="131">
    <w:name w:val="heading"/>
    <w:basedOn w:val="1"/>
    <w:qFormat/>
    <w:uiPriority w:val="0"/>
    <w:pPr>
      <w:numPr>
        <w:ilvl w:val="0"/>
        <w:numId w:val="8"/>
      </w:numPr>
      <w:spacing w:after="0"/>
    </w:pPr>
    <w:rPr>
      <w:rFonts w:cstheme="minorHAnsi"/>
      <w:b/>
      <w:bCs/>
    </w:rPr>
  </w:style>
  <w:style w:type="paragraph" w:customStyle="1" w:styleId="132">
    <w:name w:val="Bullet points"/>
    <w:basedOn w:val="1"/>
    <w:qFormat/>
    <w:uiPriority w:val="0"/>
    <w:pPr>
      <w:spacing w:line="276" w:lineRule="auto"/>
      <w:ind w:left="90"/>
      <w:jc w:val="both"/>
    </w:pPr>
  </w:style>
  <w:style w:type="paragraph" w:customStyle="1" w:styleId="133">
    <w:name w:val="bullet-numbered"/>
    <w:basedOn w:val="1"/>
    <w:qFormat/>
    <w:uiPriority w:val="99"/>
    <w:pPr>
      <w:numPr>
        <w:ilvl w:val="0"/>
        <w:numId w:val="9"/>
      </w:numPr>
      <w:spacing w:line="280" w:lineRule="exact"/>
      <w:jc w:val="both"/>
    </w:pPr>
    <w:rPr>
      <w:rFonts w:ascii="Microsoft Sans Serif" w:hAnsi="Microsoft Sans Serif"/>
      <w:sz w:val="20"/>
    </w:rPr>
  </w:style>
  <w:style w:type="paragraph" w:customStyle="1" w:styleId="134">
    <w:name w:val="Table-text"/>
    <w:basedOn w:val="1"/>
    <w:qFormat/>
    <w:uiPriority w:val="0"/>
    <w:pPr>
      <w:spacing w:after="60"/>
    </w:pPr>
    <w:rPr>
      <w:rFonts w:ascii="Microsoft Sans Serif" w:hAnsi="Microsoft Sans Serif"/>
      <w:sz w:val="18"/>
    </w:rPr>
  </w:style>
  <w:style w:type="paragraph" w:customStyle="1" w:styleId="135">
    <w:name w:val="Table Heading"/>
    <w:basedOn w:val="134"/>
    <w:qFormat/>
    <w:uiPriority w:val="0"/>
    <w:pPr>
      <w:spacing w:after="0"/>
      <w:jc w:val="center"/>
    </w:pPr>
    <w:rPr>
      <w:b/>
      <w:color w:val="FFFFFF"/>
    </w:rPr>
  </w:style>
  <w:style w:type="paragraph" w:customStyle="1" w:styleId="136">
    <w:name w:val="Default"/>
    <w:qFormat/>
    <w:uiPriority w:val="0"/>
    <w:pPr>
      <w:autoSpaceDE w:val="0"/>
      <w:autoSpaceDN w:val="0"/>
      <w:adjustRightInd w:val="0"/>
    </w:pPr>
    <w:rPr>
      <w:rFonts w:ascii="Arial" w:hAnsi="Arial" w:eastAsia="Calibri" w:cs="Arial"/>
      <w:color w:val="000000"/>
      <w:sz w:val="24"/>
      <w:szCs w:val="24"/>
      <w:lang w:val="en-US" w:eastAsia="en-US" w:bidi="ar-SA"/>
    </w:rPr>
  </w:style>
  <w:style w:type="paragraph" w:customStyle="1" w:styleId="137">
    <w:name w:val="ITRG_Bullet1"/>
    <w:basedOn w:val="1"/>
    <w:qFormat/>
    <w:uiPriority w:val="0"/>
    <w:pPr>
      <w:numPr>
        <w:ilvl w:val="0"/>
        <w:numId w:val="10"/>
      </w:numPr>
      <w:spacing w:before="180" w:after="180"/>
    </w:pPr>
    <w:rPr>
      <w:rFonts w:ascii="Garamond" w:hAnsi="Garamond"/>
      <w:kern w:val="22"/>
    </w:rPr>
  </w:style>
  <w:style w:type="paragraph" w:customStyle="1" w:styleId="138">
    <w:name w:val="bullet-lines"/>
    <w:basedOn w:val="1"/>
    <w:qFormat/>
    <w:uiPriority w:val="0"/>
    <w:pPr>
      <w:numPr>
        <w:ilvl w:val="0"/>
        <w:numId w:val="11"/>
      </w:numPr>
    </w:pPr>
  </w:style>
  <w:style w:type="character" w:customStyle="1" w:styleId="139">
    <w:name w:val="Footnote Text Char"/>
    <w:basedOn w:val="50"/>
    <w:link w:val="22"/>
    <w:semiHidden/>
    <w:qFormat/>
    <w:uiPriority w:val="99"/>
    <w:rPr>
      <w:rFonts w:ascii="Arial" w:hAnsi="Arial"/>
      <w:sz w:val="18"/>
    </w:rPr>
  </w:style>
  <w:style w:type="character" w:customStyle="1" w:styleId="140">
    <w:name w:val="apple-tab-span"/>
    <w:basedOn w:val="50"/>
    <w:qFormat/>
    <w:uiPriority w:val="0"/>
  </w:style>
  <w:style w:type="table" w:customStyle="1" w:styleId="141">
    <w:name w:val="Blue-grey Accent"/>
    <w:basedOn w:val="58"/>
    <w:qFormat/>
    <w:uiPriority w:val="0"/>
    <w:rPr>
      <w:rFonts w:ascii="Arial" w:hAnsi="Arial"/>
      <w:color w:val="FFFFFF"/>
      <w:sz w:val="22"/>
    </w:rPr>
    <w:tblPr>
      <w:jc w:val="cente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cPr>
        <w:shd w:val="clear" w:color="auto" w:fill="C1DDEA"/>
      </w:tcPr>
    </w:tblStylePr>
  </w:style>
  <w:style w:type="paragraph" w:customStyle="1" w:styleId="142">
    <w:name w:val="caption-text"/>
    <w:basedOn w:val="106"/>
    <w:next w:val="17"/>
    <w:qFormat/>
    <w:uiPriority w:val="0"/>
    <w:pPr>
      <w:numPr>
        <w:ilvl w:val="5"/>
      </w:numPr>
    </w:pPr>
    <w:rPr>
      <w:sz w:val="18"/>
    </w:rPr>
  </w:style>
  <w:style w:type="character" w:customStyle="1" w:styleId="143">
    <w:name w:val="Document Map Char"/>
    <w:basedOn w:val="50"/>
    <w:link w:val="20"/>
    <w:semiHidden/>
    <w:qFormat/>
    <w:uiPriority w:val="0"/>
    <w:rPr>
      <w:rFonts w:ascii="Tahoma" w:hAnsi="Tahoma" w:cs="Tahoma"/>
      <w:color w:val="333333"/>
      <w:shd w:val="clear" w:color="auto" w:fill="000080"/>
    </w:rPr>
  </w:style>
  <w:style w:type="table" w:customStyle="1" w:styleId="144">
    <w:name w:val="Grey Accent"/>
    <w:basedOn w:val="58"/>
    <w:qFormat/>
    <w:uiPriority w:val="0"/>
    <w:rPr>
      <w:rFonts w:ascii="Arial" w:hAnsi="Arial"/>
      <w:color w:val="333333"/>
      <w:sz w:val="22"/>
    </w:rPr>
    <w:tblPr>
      <w:jc w:val="cente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43" w:type="dxa"/>
        <w:left w:w="115" w:type="dxa"/>
        <w:bottom w:w="43" w:type="dxa"/>
        <w:right w:w="115" w:type="dxa"/>
      </w:tblCellMar>
    </w:tblPr>
    <w:trPr>
      <w:jc w:val="center"/>
    </w:trPr>
    <w:tcPr>
      <w:shd w:val="clear" w:color="auto" w:fill="F3F3F3"/>
    </w:tcPr>
  </w:style>
  <w:style w:type="table" w:customStyle="1" w:styleId="145">
    <w:name w:val="Grey-Accent1"/>
    <w:basedOn w:val="58"/>
    <w:qFormat/>
    <w:uiPriority w:val="0"/>
    <w:rPr>
      <w:rFonts w:ascii="Arial" w:hAnsi="Arial"/>
      <w:color w:val="333333"/>
      <w:sz w:val="22"/>
    </w:rPr>
    <w:tblP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cPr>
      <w:shd w:val="clear" w:color="auto" w:fill="F3F3F3"/>
      <w:vAlign w:val="center"/>
    </w:tcPr>
  </w:style>
  <w:style w:type="character" w:customStyle="1" w:styleId="146">
    <w:name w:val="Source Text"/>
    <w:qFormat/>
    <w:uiPriority w:val="0"/>
    <w:rPr>
      <w:rFonts w:ascii="Liberation Mono" w:hAnsi="Liberation Mono" w:eastAsia="AR PL SungtiL GB" w:cs="Liberation Mono"/>
    </w:rPr>
  </w:style>
  <w:style w:type="paragraph" w:customStyle="1" w:styleId="147">
    <w:name w:val="Text Body"/>
    <w:basedOn w:val="1"/>
    <w:qFormat/>
    <w:uiPriority w:val="0"/>
    <w:pPr>
      <w:widowControl w:val="0"/>
      <w:suppressAutoHyphens/>
      <w:spacing w:after="283" w:line="240" w:lineRule="auto"/>
    </w:pPr>
    <w:rPr>
      <w:rFonts w:ascii="Liberation Serif" w:hAnsi="Liberation Serif" w:eastAsia="AR PL SungtiL GB" w:cs="FreeSans"/>
      <w:color w:val="auto"/>
      <w:sz w:val="24"/>
      <w:lang w:eastAsia="zh-CN" w:bidi="hi-IN"/>
    </w:rPr>
  </w:style>
  <w:style w:type="character" w:customStyle="1" w:styleId="148">
    <w:name w:val="List Paragraph Char"/>
    <w:link w:val="106"/>
    <w:qFormat/>
    <w:locked/>
    <w:uiPriority w:val="34"/>
    <w:rPr>
      <w:rFonts w:cs="Arial" w:asciiTheme="minorHAnsi" w:hAnsiTheme="minorHAnsi"/>
      <w:color w:val="333333"/>
      <w:sz w:val="22"/>
      <w:szCs w:val="22"/>
    </w:rPr>
  </w:style>
  <w:style w:type="paragraph" w:customStyle="1" w:styleId="149">
    <w:name w:val="Instructional Text Table Text 10"/>
    <w:basedOn w:val="1"/>
    <w:link w:val="150"/>
    <w:qFormat/>
    <w:uiPriority w:val="0"/>
    <w:pPr>
      <w:spacing w:before="20" w:line="240" w:lineRule="auto"/>
    </w:pPr>
    <w:rPr>
      <w:rFonts w:ascii="Arial" w:hAnsi="Arial"/>
      <w:i/>
      <w:color w:val="0000FF"/>
      <w:sz w:val="20"/>
      <w:szCs w:val="20"/>
      <w:lang w:eastAsia="ar-SA"/>
    </w:rPr>
  </w:style>
  <w:style w:type="character" w:customStyle="1" w:styleId="150">
    <w:name w:val="Instructional Text Table Text 10 Char"/>
    <w:basedOn w:val="50"/>
    <w:link w:val="149"/>
    <w:qFormat/>
    <w:uiPriority w:val="0"/>
    <w:rPr>
      <w:rFonts w:ascii="Arial" w:hAnsi="Arial"/>
      <w:i/>
      <w:color w:val="0000FF"/>
      <w:lang w:eastAsia="ar-SA"/>
    </w:rPr>
  </w:style>
  <w:style w:type="character" w:customStyle="1" w:styleId="151">
    <w:name w:val="Caption Char"/>
    <w:link w:val="17"/>
    <w:qFormat/>
    <w:locked/>
    <w:uiPriority w:val="35"/>
    <w:rPr>
      <w:rFonts w:asciiTheme="minorHAnsi" w:hAnsiTheme="minorHAnsi"/>
      <w:b/>
      <w:bCs/>
      <w:color w:val="333333"/>
    </w:rPr>
  </w:style>
  <w:style w:type="paragraph" w:customStyle="1" w:styleId="152">
    <w:name w:val="Appendix A"/>
    <w:next w:val="14"/>
    <w:qFormat/>
    <w:uiPriority w:val="99"/>
    <w:pPr>
      <w:keepNext/>
      <w:numPr>
        <w:ilvl w:val="0"/>
        <w:numId w:val="12"/>
      </w:numPr>
      <w:tabs>
        <w:tab w:val="left" w:pos="864"/>
      </w:tabs>
      <w:spacing w:before="240" w:after="120"/>
    </w:pPr>
    <w:rPr>
      <w:rFonts w:ascii="Arial Narrow" w:hAnsi="Arial Narrow" w:eastAsia="Times New Roman" w:cs="Arial"/>
      <w:b/>
      <w:bCs/>
      <w:iCs/>
      <w:color w:val="003366"/>
      <w:sz w:val="28"/>
      <w:szCs w:val="28"/>
      <w:lang w:val="en-US" w:eastAsia="en-US" w:bidi="ar-SA"/>
    </w:rPr>
  </w:style>
  <w:style w:type="paragraph" w:customStyle="1" w:styleId="153">
    <w:name w:val="Table Text 10 Header Center"/>
    <w:basedOn w:val="1"/>
    <w:link w:val="154"/>
    <w:qFormat/>
    <w:uiPriority w:val="99"/>
    <w:pPr>
      <w:keepNext/>
      <w:spacing w:line="240" w:lineRule="auto"/>
      <w:jc w:val="center"/>
    </w:pPr>
    <w:rPr>
      <w:rFonts w:ascii="Arial" w:hAnsi="Arial"/>
      <w:b/>
      <w:color w:val="FFFFFF" w:themeColor="background1"/>
      <w:sz w:val="20"/>
    </w:rPr>
  </w:style>
  <w:style w:type="character" w:customStyle="1" w:styleId="154">
    <w:name w:val="Table Text 10 Header Center Char"/>
    <w:basedOn w:val="50"/>
    <w:link w:val="153"/>
    <w:qFormat/>
    <w:locked/>
    <w:uiPriority w:val="99"/>
    <w:rPr>
      <w:rFonts w:ascii="Arial" w:hAnsi="Arial"/>
      <w:b/>
      <w:color w:val="FFFFFF" w:themeColor="background1"/>
      <w:szCs w:val="24"/>
    </w:rPr>
  </w:style>
  <w:style w:type="paragraph" w:customStyle="1" w:styleId="155">
    <w:name w:val="Paragraph Spacer 10"/>
    <w:next w:val="14"/>
    <w:qFormat/>
    <w:uiPriority w:val="99"/>
    <w:rPr>
      <w:rFonts w:ascii="Arial" w:hAnsi="Arial" w:eastAsia="Times New Roman" w:cs="Times New Roman"/>
      <w:szCs w:val="24"/>
      <w:lang w:val="en-US" w:eastAsia="en-US" w:bidi="ar-SA"/>
    </w:rPr>
  </w:style>
  <w:style w:type="table" w:customStyle="1" w:styleId="156">
    <w:name w:val="Medium Shading 1 - Accent 11"/>
    <w:basedOn w:val="58"/>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character" w:customStyle="1" w:styleId="157">
    <w:name w:val="Unresolved Mention1"/>
    <w:basedOn w:val="50"/>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4EA2D-E096-40E7-A075-18FFA833F854}">
  <ds:schemaRefs/>
</ds:datastoreItem>
</file>

<file path=customXml/itemProps3.xml><?xml version="1.0" encoding="utf-8"?>
<ds:datastoreItem xmlns:ds="http://schemas.openxmlformats.org/officeDocument/2006/customXml" ds:itemID="{911095E2-704A-4C14-AE02-DA9AC85EE45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62</Pages>
  <Words>13297</Words>
  <Characters>75796</Characters>
  <Lines>631</Lines>
  <Paragraphs>177</Paragraphs>
  <TotalTime>2615</TotalTime>
  <ScaleCrop>false</ScaleCrop>
  <LinksUpToDate>false</LinksUpToDate>
  <CharactersWithSpaces>88916</CharactersWithSpaces>
  <Application>WPS Office_10.2.0.7644_F1E327BC-269C-435d-A152-05C5408002CA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2018-02-12T10:30:00Z</dcterms:created>
  <dc:creator>asadali@saksoft.com</dc:creator>
  <cp:lastModifiedBy>hitesh.golhani</cp:lastModifiedBy>
  <cp:lastPrinted>2017-12-21T06:21:00Z</cp:lastPrinted>
  <dcterms:modified xsi:type="dcterms:W3CDTF">2019-04-17T12:18:26Z</dcterms:modified>
  <dc:subject>Word Format</dc:subject>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strtedge 011</vt:lpwstr>
  </property>
  <property fmtid="{D5CDD505-2E9C-101B-9397-08002B2CF9AE}" pid="3" name="Template Type">
    <vt:lpwstr>Proposal</vt:lpwstr>
  </property>
  <property fmtid="{D5CDD505-2E9C-101B-9397-08002B2CF9AE}" pid="4" name="KSOProductBuildVer">
    <vt:lpwstr>1033-10.2.0.7644</vt:lpwstr>
  </property>
</Properties>
</file>