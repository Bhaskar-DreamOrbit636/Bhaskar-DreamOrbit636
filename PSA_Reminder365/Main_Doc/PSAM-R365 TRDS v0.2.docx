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755" w:rsidRDefault="00614606">
      <w:pPr>
        <w:pStyle w:val="Normal1"/>
        <w:jc w:val="right"/>
        <w:rPr>
          <w:sz w:val="36"/>
          <w:szCs w:val="36"/>
        </w:rPr>
      </w:pPr>
      <w:r>
        <w:rPr>
          <w:sz w:val="36"/>
          <w:szCs w:val="36"/>
        </w:rPr>
        <w:t>PSA IT Division</w:t>
      </w:r>
    </w:p>
    <w:p w:rsidR="00E44755" w:rsidRDefault="00E44755">
      <w:pPr>
        <w:pStyle w:val="Normal1"/>
      </w:pPr>
    </w:p>
    <w:p w:rsidR="00E44755" w:rsidRDefault="00E44755">
      <w:pPr>
        <w:pStyle w:val="Normal1"/>
      </w:pPr>
    </w:p>
    <w:p w:rsidR="00E44755" w:rsidRDefault="00E44755">
      <w:pPr>
        <w:pStyle w:val="Normal1"/>
      </w:pPr>
    </w:p>
    <w:p w:rsidR="00E44755" w:rsidRDefault="00E44755">
      <w:pPr>
        <w:pStyle w:val="Normal1"/>
        <w:spacing w:after="60"/>
        <w:ind w:left="720"/>
        <w:jc w:val="both"/>
      </w:pPr>
    </w:p>
    <w:p w:rsidR="00E44755" w:rsidRDefault="00E44755">
      <w:pPr>
        <w:pStyle w:val="Normal1"/>
        <w:spacing w:after="60"/>
        <w:ind w:left="720"/>
        <w:jc w:val="both"/>
      </w:pPr>
    </w:p>
    <w:p w:rsidR="00E44755" w:rsidRDefault="00E44755">
      <w:pPr>
        <w:pStyle w:val="Normal1"/>
        <w:spacing w:after="60"/>
        <w:ind w:left="720"/>
        <w:jc w:val="both"/>
      </w:pPr>
    </w:p>
    <w:p w:rsidR="00E44755" w:rsidRDefault="00E44755">
      <w:pPr>
        <w:pStyle w:val="Normal1"/>
        <w:spacing w:after="60"/>
        <w:jc w:val="both"/>
      </w:pPr>
    </w:p>
    <w:p w:rsidR="00E44755" w:rsidRDefault="00E44755">
      <w:pPr>
        <w:pStyle w:val="Normal1"/>
      </w:pPr>
    </w:p>
    <w:p w:rsidR="00E44755" w:rsidRDefault="00E44755">
      <w:pPr>
        <w:pStyle w:val="Normal1"/>
      </w:pPr>
    </w:p>
    <w:p w:rsidR="00E44755" w:rsidRDefault="00E44755">
      <w:pPr>
        <w:pStyle w:val="Normal1"/>
      </w:pPr>
    </w:p>
    <w:p w:rsidR="00E44755" w:rsidRDefault="00E44755">
      <w:pPr>
        <w:pStyle w:val="Normal1"/>
      </w:pPr>
    </w:p>
    <w:p w:rsidR="00E44755" w:rsidRDefault="00E44755">
      <w:pPr>
        <w:pStyle w:val="Normal1"/>
      </w:pPr>
    </w:p>
    <w:p w:rsidR="00E44755" w:rsidRDefault="00614606">
      <w:pPr>
        <w:pStyle w:val="Normal1"/>
        <w:jc w:val="right"/>
        <w:rPr>
          <w:sz w:val="56"/>
          <w:szCs w:val="56"/>
        </w:rPr>
      </w:pPr>
      <w:r>
        <w:rPr>
          <w:i/>
          <w:sz w:val="56"/>
          <w:szCs w:val="56"/>
        </w:rPr>
        <w:t>PSA Reminder 365</w:t>
      </w:r>
    </w:p>
    <w:p w:rsidR="00E44755" w:rsidRDefault="00614606">
      <w:pPr>
        <w:pStyle w:val="Normal1"/>
        <w:jc w:val="right"/>
        <w:rPr>
          <w:sz w:val="56"/>
          <w:szCs w:val="56"/>
        </w:rPr>
      </w:pPr>
      <w:r>
        <w:rPr>
          <w:i/>
          <w:sz w:val="56"/>
          <w:szCs w:val="56"/>
        </w:rPr>
        <w:t xml:space="preserve">Technical Requirement and Design Specification </w:t>
      </w:r>
    </w:p>
    <w:p w:rsidR="00E44755" w:rsidRDefault="00614606">
      <w:pPr>
        <w:pStyle w:val="Normal1"/>
        <w:jc w:val="right"/>
        <w:rPr>
          <w:sz w:val="40"/>
          <w:szCs w:val="40"/>
        </w:rPr>
      </w:pPr>
      <w:r>
        <w:rPr>
          <w:i/>
          <w:sz w:val="40"/>
          <w:szCs w:val="40"/>
        </w:rPr>
        <w:t>0.</w:t>
      </w:r>
      <w:r w:rsidR="00BB678D">
        <w:rPr>
          <w:i/>
          <w:sz w:val="40"/>
          <w:szCs w:val="40"/>
        </w:rPr>
        <w:t>2</w:t>
      </w:r>
    </w:p>
    <w:p w:rsidR="00E44755" w:rsidRDefault="00614606">
      <w:pPr>
        <w:pStyle w:val="Normal1"/>
        <w:jc w:val="right"/>
        <w:rPr>
          <w:sz w:val="40"/>
          <w:szCs w:val="40"/>
        </w:rPr>
      </w:pPr>
      <w:r>
        <w:rPr>
          <w:i/>
          <w:sz w:val="40"/>
          <w:szCs w:val="40"/>
        </w:rPr>
        <w:t>{Confidential}</w:t>
      </w:r>
    </w:p>
    <w:p w:rsidR="00E44755" w:rsidRDefault="00E44755">
      <w:pPr>
        <w:pStyle w:val="Normal1"/>
        <w:jc w:val="center"/>
        <w:rPr>
          <w:sz w:val="24"/>
          <w:szCs w:val="24"/>
        </w:rPr>
      </w:pPr>
    </w:p>
    <w:p w:rsidR="00E44755" w:rsidRDefault="00E44755">
      <w:pPr>
        <w:pStyle w:val="Normal1"/>
      </w:pPr>
    </w:p>
    <w:p w:rsidR="00E44755" w:rsidRDefault="00E44755">
      <w:pPr>
        <w:pStyle w:val="Normal1"/>
        <w:jc w:val="both"/>
        <w:rPr>
          <w:sz w:val="22"/>
          <w:szCs w:val="22"/>
        </w:rPr>
      </w:pPr>
    </w:p>
    <w:p w:rsidR="00E44755" w:rsidRDefault="00E44755">
      <w:pPr>
        <w:pStyle w:val="Normal1"/>
      </w:pPr>
    </w:p>
    <w:p w:rsidR="00E44755" w:rsidRDefault="00614606">
      <w:pPr>
        <w:pStyle w:val="Normal1"/>
        <w:widowControl w:val="0"/>
        <w:spacing w:line="276" w:lineRule="auto"/>
        <w:sectPr w:rsidR="00E44755">
          <w:headerReference w:type="default" r:id="rId9"/>
          <w:footerReference w:type="even" r:id="rId10"/>
          <w:pgSz w:w="11909" w:h="16834"/>
          <w:pgMar w:top="1440" w:right="1797" w:bottom="1440" w:left="1797" w:header="0" w:footer="720" w:gutter="0"/>
          <w:pgNumType w:start="1"/>
          <w:cols w:space="720"/>
        </w:sectPr>
      </w:pPr>
      <w:r>
        <w:br w:type="page"/>
      </w:r>
    </w:p>
    <w:p w:rsidR="00E44755" w:rsidRDefault="00E44755">
      <w:pPr>
        <w:pStyle w:val="Normal1"/>
        <w:widowControl w:val="0"/>
        <w:spacing w:line="276" w:lineRule="auto"/>
      </w:pPr>
    </w:p>
    <w:tbl>
      <w:tblPr>
        <w:tblStyle w:val="a"/>
        <w:tblW w:w="8080" w:type="dxa"/>
        <w:tblInd w:w="25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276"/>
        <w:gridCol w:w="6804"/>
      </w:tblGrid>
      <w:tr w:rsidR="00E44755">
        <w:tc>
          <w:tcPr>
            <w:tcW w:w="1276" w:type="dxa"/>
            <w:shd w:val="clear" w:color="auto" w:fill="C0C0C0"/>
          </w:tcPr>
          <w:p w:rsidR="00E44755" w:rsidRDefault="00614606">
            <w:pPr>
              <w:pStyle w:val="Normal1"/>
              <w:keepNext/>
            </w:pPr>
            <w:r>
              <w:t>Title</w:t>
            </w:r>
          </w:p>
        </w:tc>
        <w:tc>
          <w:tcPr>
            <w:tcW w:w="6804" w:type="dxa"/>
          </w:tcPr>
          <w:p w:rsidR="00E44755" w:rsidRDefault="00614606">
            <w:pPr>
              <w:pStyle w:val="Normal1"/>
              <w:keepNext/>
              <w:rPr>
                <w:sz w:val="36"/>
                <w:szCs w:val="36"/>
              </w:rPr>
            </w:pPr>
            <w:r>
              <w:rPr>
                <w:sz w:val="36"/>
                <w:szCs w:val="36"/>
              </w:rPr>
              <w:t>PSA Reminder 365</w:t>
            </w:r>
          </w:p>
        </w:tc>
      </w:tr>
      <w:tr w:rsidR="00E44755">
        <w:tc>
          <w:tcPr>
            <w:tcW w:w="1276" w:type="dxa"/>
            <w:shd w:val="clear" w:color="auto" w:fill="C0C0C0"/>
          </w:tcPr>
          <w:p w:rsidR="00E44755" w:rsidRDefault="00614606">
            <w:pPr>
              <w:pStyle w:val="Normal1"/>
              <w:keepNext/>
            </w:pPr>
            <w:r>
              <w:t>Subject</w:t>
            </w:r>
          </w:p>
        </w:tc>
        <w:tc>
          <w:tcPr>
            <w:tcW w:w="6804" w:type="dxa"/>
          </w:tcPr>
          <w:p w:rsidR="00E44755" w:rsidRDefault="00614606">
            <w:pPr>
              <w:pStyle w:val="Normal1"/>
              <w:keepNext/>
              <w:rPr>
                <w:sz w:val="36"/>
                <w:szCs w:val="36"/>
              </w:rPr>
            </w:pPr>
            <w:r>
              <w:rPr>
                <w:sz w:val="36"/>
                <w:szCs w:val="36"/>
              </w:rPr>
              <w:t xml:space="preserve">Technical Requirement and Design  Specification </w:t>
            </w:r>
          </w:p>
        </w:tc>
      </w:tr>
      <w:tr w:rsidR="00E44755">
        <w:tc>
          <w:tcPr>
            <w:tcW w:w="1276" w:type="dxa"/>
            <w:shd w:val="clear" w:color="auto" w:fill="C0C0C0"/>
          </w:tcPr>
          <w:p w:rsidR="00E44755" w:rsidRDefault="00614606">
            <w:pPr>
              <w:pStyle w:val="Normal1"/>
              <w:keepNext/>
            </w:pPr>
            <w:r>
              <w:t>Version</w:t>
            </w:r>
          </w:p>
        </w:tc>
        <w:tc>
          <w:tcPr>
            <w:tcW w:w="6804" w:type="dxa"/>
          </w:tcPr>
          <w:p w:rsidR="00E44755" w:rsidRDefault="00614606" w:rsidP="00ED5CF9">
            <w:pPr>
              <w:pStyle w:val="Normal1"/>
              <w:keepNext/>
              <w:rPr>
                <w:sz w:val="36"/>
                <w:szCs w:val="36"/>
              </w:rPr>
            </w:pPr>
            <w:r>
              <w:rPr>
                <w:sz w:val="36"/>
                <w:szCs w:val="36"/>
              </w:rPr>
              <w:t>0.</w:t>
            </w:r>
            <w:r w:rsidR="00ED5CF9">
              <w:rPr>
                <w:sz w:val="36"/>
                <w:szCs w:val="36"/>
              </w:rPr>
              <w:t>2</w:t>
            </w:r>
          </w:p>
        </w:tc>
      </w:tr>
    </w:tbl>
    <w:p w:rsidR="00E44755" w:rsidRDefault="00E44755">
      <w:pPr>
        <w:pStyle w:val="Normal1"/>
        <w:keepNext/>
        <w:jc w:val="center"/>
      </w:pPr>
    </w:p>
    <w:p w:rsidR="00E44755" w:rsidRDefault="00E44755">
      <w:pPr>
        <w:pStyle w:val="Normal1"/>
        <w:spacing w:after="60"/>
        <w:ind w:left="720"/>
      </w:pPr>
    </w:p>
    <w:p w:rsidR="00E44755" w:rsidRDefault="00614606">
      <w:pPr>
        <w:pStyle w:val="Normal1"/>
        <w:keepNext/>
        <w:jc w:val="center"/>
      </w:pPr>
      <w:r>
        <w:t>© 2009 PSA Corporation Limited. All rights reserved.</w:t>
      </w:r>
    </w:p>
    <w:p w:rsidR="00E44755" w:rsidRDefault="00614606">
      <w:pPr>
        <w:pStyle w:val="Normal1"/>
        <w:keepNext/>
        <w:numPr>
          <w:ilvl w:val="0"/>
          <w:numId w:val="2"/>
        </w:numPr>
        <w:spacing w:before="240" w:after="60"/>
        <w:rPr>
          <w:b/>
        </w:rPr>
      </w:pPr>
      <w:r>
        <w:rPr>
          <w:b/>
          <w:sz w:val="28"/>
          <w:szCs w:val="28"/>
        </w:rPr>
        <w:t>Reference to Master Document</w:t>
      </w:r>
    </w:p>
    <w:p w:rsidR="00E44755" w:rsidRDefault="00E44755">
      <w:pPr>
        <w:pStyle w:val="Normal1"/>
      </w:pPr>
    </w:p>
    <w:tbl>
      <w:tblPr>
        <w:tblStyle w:val="a0"/>
        <w:tblW w:w="8080" w:type="dxa"/>
        <w:tblInd w:w="25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276"/>
        <w:gridCol w:w="6804"/>
      </w:tblGrid>
      <w:tr w:rsidR="00E44755">
        <w:tc>
          <w:tcPr>
            <w:tcW w:w="1276" w:type="dxa"/>
            <w:shd w:val="clear" w:color="auto" w:fill="C0C0C0"/>
          </w:tcPr>
          <w:p w:rsidR="00E44755" w:rsidRDefault="00614606">
            <w:pPr>
              <w:pStyle w:val="Normal1"/>
              <w:keepNext/>
            </w:pPr>
            <w:r>
              <w:t>File server</w:t>
            </w:r>
          </w:p>
        </w:tc>
        <w:tc>
          <w:tcPr>
            <w:tcW w:w="6804" w:type="dxa"/>
          </w:tcPr>
          <w:p w:rsidR="00E44755" w:rsidRDefault="00E44755">
            <w:pPr>
              <w:pStyle w:val="Normal1"/>
              <w:keepNext/>
            </w:pPr>
          </w:p>
        </w:tc>
      </w:tr>
      <w:tr w:rsidR="00E44755">
        <w:tc>
          <w:tcPr>
            <w:tcW w:w="1276" w:type="dxa"/>
            <w:shd w:val="clear" w:color="auto" w:fill="C0C0C0"/>
          </w:tcPr>
          <w:p w:rsidR="00E44755" w:rsidRDefault="00614606">
            <w:pPr>
              <w:pStyle w:val="Normal1"/>
              <w:keepNext/>
            </w:pPr>
            <w:r>
              <w:t>URL</w:t>
            </w:r>
          </w:p>
        </w:tc>
        <w:tc>
          <w:tcPr>
            <w:tcW w:w="6804" w:type="dxa"/>
          </w:tcPr>
          <w:p w:rsidR="00E44755" w:rsidRDefault="00E44755">
            <w:pPr>
              <w:pStyle w:val="Normal1"/>
              <w:keepNext/>
            </w:pPr>
          </w:p>
        </w:tc>
      </w:tr>
    </w:tbl>
    <w:p w:rsidR="00E44755" w:rsidRDefault="00614606">
      <w:pPr>
        <w:pStyle w:val="Normal1"/>
        <w:keepNext/>
        <w:numPr>
          <w:ilvl w:val="0"/>
          <w:numId w:val="2"/>
        </w:numPr>
        <w:spacing w:before="240" w:after="60"/>
        <w:rPr>
          <w:b/>
        </w:rPr>
      </w:pPr>
      <w:r>
        <w:rPr>
          <w:b/>
          <w:sz w:val="28"/>
          <w:szCs w:val="28"/>
        </w:rPr>
        <w:t>Reviewers and approvers</w:t>
      </w:r>
    </w:p>
    <w:tbl>
      <w:tblPr>
        <w:tblStyle w:val="a1"/>
        <w:tblW w:w="8080" w:type="dxa"/>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686"/>
        <w:gridCol w:w="2835"/>
        <w:gridCol w:w="1559"/>
      </w:tblGrid>
      <w:tr w:rsidR="00E44755">
        <w:tc>
          <w:tcPr>
            <w:tcW w:w="8080" w:type="dxa"/>
            <w:gridSpan w:val="3"/>
            <w:tcBorders>
              <w:top w:val="single" w:sz="6" w:space="0" w:color="808080"/>
              <w:left w:val="single" w:sz="6" w:space="0" w:color="808080"/>
              <w:bottom w:val="single" w:sz="6" w:space="0" w:color="808080"/>
              <w:right w:val="single" w:sz="6" w:space="0" w:color="808080"/>
            </w:tcBorders>
            <w:shd w:val="clear" w:color="auto" w:fill="C0C0C0"/>
          </w:tcPr>
          <w:p w:rsidR="00E44755" w:rsidRDefault="00614606">
            <w:pPr>
              <w:pStyle w:val="Normal1"/>
              <w:keepNext/>
            </w:pPr>
            <w:r>
              <w:t>Reviewed by:</w:t>
            </w:r>
          </w:p>
        </w:tc>
      </w:tr>
      <w:tr w:rsidR="00E44755">
        <w:tc>
          <w:tcPr>
            <w:tcW w:w="3686" w:type="dxa"/>
            <w:tcBorders>
              <w:top w:val="single" w:sz="6" w:space="0" w:color="808080"/>
              <w:left w:val="single" w:sz="6" w:space="0" w:color="808080"/>
              <w:bottom w:val="single" w:sz="6" w:space="0" w:color="808080"/>
              <w:right w:val="single" w:sz="6" w:space="0" w:color="808080"/>
            </w:tcBorders>
          </w:tcPr>
          <w:p w:rsidR="00E44755" w:rsidRDefault="00614606">
            <w:pPr>
              <w:pStyle w:val="Normal1"/>
              <w:keepNext/>
              <w:jc w:val="center"/>
            </w:pPr>
            <w:r>
              <w:t>Full name/Designation/Company</w:t>
            </w:r>
          </w:p>
        </w:tc>
        <w:tc>
          <w:tcPr>
            <w:tcW w:w="2835" w:type="dxa"/>
            <w:tcBorders>
              <w:top w:val="single" w:sz="6" w:space="0" w:color="808080"/>
              <w:left w:val="single" w:sz="6" w:space="0" w:color="808080"/>
              <w:bottom w:val="single" w:sz="6" w:space="0" w:color="808080"/>
              <w:right w:val="single" w:sz="6" w:space="0" w:color="808080"/>
            </w:tcBorders>
          </w:tcPr>
          <w:p w:rsidR="00E44755" w:rsidRDefault="00614606">
            <w:pPr>
              <w:pStyle w:val="Normal1"/>
              <w:keepNext/>
              <w:jc w:val="center"/>
            </w:pPr>
            <w:r>
              <w:t>Signature</w:t>
            </w:r>
          </w:p>
        </w:tc>
        <w:tc>
          <w:tcPr>
            <w:tcW w:w="1559" w:type="dxa"/>
            <w:tcBorders>
              <w:top w:val="single" w:sz="6" w:space="0" w:color="808080"/>
              <w:left w:val="single" w:sz="6" w:space="0" w:color="808080"/>
              <w:bottom w:val="single" w:sz="6" w:space="0" w:color="808080"/>
              <w:right w:val="single" w:sz="6" w:space="0" w:color="808080"/>
            </w:tcBorders>
          </w:tcPr>
          <w:p w:rsidR="00E44755" w:rsidRDefault="00614606">
            <w:pPr>
              <w:pStyle w:val="Normal1"/>
              <w:keepNext/>
              <w:jc w:val="center"/>
            </w:pPr>
            <w:r>
              <w:t>Date</w:t>
            </w:r>
          </w:p>
        </w:tc>
      </w:tr>
      <w:tr w:rsidR="00E44755">
        <w:tc>
          <w:tcPr>
            <w:tcW w:w="3686" w:type="dxa"/>
            <w:tcBorders>
              <w:top w:val="single" w:sz="6" w:space="0" w:color="808080"/>
              <w:left w:val="single" w:sz="6" w:space="0" w:color="808080"/>
              <w:bottom w:val="single" w:sz="6" w:space="0" w:color="808080"/>
              <w:right w:val="single" w:sz="6" w:space="0" w:color="808080"/>
            </w:tcBorders>
          </w:tcPr>
          <w:p w:rsidR="00E44755" w:rsidRDefault="00614606">
            <w:pPr>
              <w:pStyle w:val="Normal1"/>
              <w:keepNext/>
            </w:pPr>
            <w:r>
              <w:t>&lt;Reviewer&gt;</w:t>
            </w:r>
          </w:p>
          <w:p w:rsidR="00E44755" w:rsidRDefault="00614606">
            <w:pPr>
              <w:pStyle w:val="Normal1"/>
              <w:keepNext/>
            </w:pPr>
            <w:r>
              <w:t>&lt;designation&gt;</w:t>
            </w:r>
          </w:p>
        </w:tc>
        <w:tc>
          <w:tcPr>
            <w:tcW w:w="2835" w:type="dxa"/>
            <w:tcBorders>
              <w:top w:val="single" w:sz="6" w:space="0" w:color="808080"/>
              <w:left w:val="single" w:sz="6" w:space="0" w:color="808080"/>
              <w:bottom w:val="single" w:sz="6" w:space="0" w:color="808080"/>
              <w:right w:val="single" w:sz="6" w:space="0" w:color="808080"/>
            </w:tcBorders>
          </w:tcPr>
          <w:p w:rsidR="00E44755" w:rsidRDefault="00E44755">
            <w:pPr>
              <w:pStyle w:val="Normal1"/>
              <w:keepNext/>
            </w:pPr>
          </w:p>
          <w:p w:rsidR="00E44755" w:rsidRDefault="00E44755">
            <w:pPr>
              <w:pStyle w:val="Normal1"/>
              <w:keepNext/>
            </w:pPr>
          </w:p>
          <w:p w:rsidR="00E44755" w:rsidRDefault="00E44755">
            <w:pPr>
              <w:pStyle w:val="Normal1"/>
              <w:keepNext/>
            </w:pPr>
          </w:p>
        </w:tc>
        <w:tc>
          <w:tcPr>
            <w:tcW w:w="1559" w:type="dxa"/>
            <w:tcBorders>
              <w:top w:val="single" w:sz="6" w:space="0" w:color="808080"/>
              <w:left w:val="single" w:sz="6" w:space="0" w:color="808080"/>
              <w:bottom w:val="single" w:sz="6" w:space="0" w:color="808080"/>
              <w:right w:val="single" w:sz="6" w:space="0" w:color="808080"/>
            </w:tcBorders>
          </w:tcPr>
          <w:p w:rsidR="00E44755" w:rsidRDefault="00E44755">
            <w:pPr>
              <w:pStyle w:val="Normal1"/>
              <w:keepNext/>
            </w:pPr>
          </w:p>
        </w:tc>
      </w:tr>
    </w:tbl>
    <w:p w:rsidR="00E44755" w:rsidRDefault="00E44755">
      <w:pPr>
        <w:pStyle w:val="Normal1"/>
        <w:jc w:val="center"/>
      </w:pPr>
    </w:p>
    <w:p w:rsidR="00E44755" w:rsidRDefault="00E44755">
      <w:pPr>
        <w:pStyle w:val="Normal1"/>
      </w:pPr>
    </w:p>
    <w:tbl>
      <w:tblPr>
        <w:tblStyle w:val="a2"/>
        <w:tblW w:w="8080" w:type="dxa"/>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686"/>
        <w:gridCol w:w="2835"/>
        <w:gridCol w:w="1559"/>
      </w:tblGrid>
      <w:tr w:rsidR="00E44755">
        <w:tc>
          <w:tcPr>
            <w:tcW w:w="8080" w:type="dxa"/>
            <w:gridSpan w:val="3"/>
            <w:tcBorders>
              <w:top w:val="single" w:sz="6" w:space="0" w:color="808080"/>
              <w:left w:val="single" w:sz="6" w:space="0" w:color="808080"/>
              <w:bottom w:val="single" w:sz="6" w:space="0" w:color="808080"/>
              <w:right w:val="single" w:sz="6" w:space="0" w:color="808080"/>
            </w:tcBorders>
            <w:shd w:val="clear" w:color="auto" w:fill="C0C0C0"/>
          </w:tcPr>
          <w:p w:rsidR="00E44755" w:rsidRDefault="00614606">
            <w:pPr>
              <w:pStyle w:val="Normal1"/>
              <w:keepNext/>
            </w:pPr>
            <w:r>
              <w:t>Approved by:</w:t>
            </w:r>
          </w:p>
        </w:tc>
      </w:tr>
      <w:tr w:rsidR="00E44755">
        <w:tc>
          <w:tcPr>
            <w:tcW w:w="3686" w:type="dxa"/>
            <w:tcBorders>
              <w:top w:val="single" w:sz="6" w:space="0" w:color="808080"/>
              <w:left w:val="single" w:sz="6" w:space="0" w:color="808080"/>
              <w:bottom w:val="single" w:sz="6" w:space="0" w:color="808080"/>
              <w:right w:val="single" w:sz="6" w:space="0" w:color="808080"/>
            </w:tcBorders>
          </w:tcPr>
          <w:p w:rsidR="00E44755" w:rsidRDefault="00614606">
            <w:pPr>
              <w:pStyle w:val="Normal1"/>
              <w:keepNext/>
              <w:jc w:val="center"/>
            </w:pPr>
            <w:r>
              <w:t>Full name/Designation/Company</w:t>
            </w:r>
          </w:p>
        </w:tc>
        <w:tc>
          <w:tcPr>
            <w:tcW w:w="2835" w:type="dxa"/>
            <w:tcBorders>
              <w:top w:val="single" w:sz="6" w:space="0" w:color="808080"/>
              <w:left w:val="single" w:sz="6" w:space="0" w:color="808080"/>
              <w:bottom w:val="single" w:sz="6" w:space="0" w:color="808080"/>
              <w:right w:val="single" w:sz="6" w:space="0" w:color="808080"/>
            </w:tcBorders>
          </w:tcPr>
          <w:p w:rsidR="00E44755" w:rsidRDefault="00614606">
            <w:pPr>
              <w:pStyle w:val="Normal1"/>
              <w:keepNext/>
              <w:jc w:val="center"/>
            </w:pPr>
            <w:r>
              <w:t>Signature</w:t>
            </w:r>
          </w:p>
        </w:tc>
        <w:tc>
          <w:tcPr>
            <w:tcW w:w="1559" w:type="dxa"/>
            <w:tcBorders>
              <w:top w:val="single" w:sz="6" w:space="0" w:color="808080"/>
              <w:left w:val="single" w:sz="6" w:space="0" w:color="808080"/>
              <w:bottom w:val="single" w:sz="6" w:space="0" w:color="808080"/>
              <w:right w:val="single" w:sz="6" w:space="0" w:color="808080"/>
            </w:tcBorders>
          </w:tcPr>
          <w:p w:rsidR="00E44755" w:rsidRDefault="00614606">
            <w:pPr>
              <w:pStyle w:val="Normal1"/>
              <w:keepNext/>
              <w:jc w:val="center"/>
            </w:pPr>
            <w:r>
              <w:t>Date</w:t>
            </w:r>
          </w:p>
        </w:tc>
      </w:tr>
      <w:tr w:rsidR="00E44755">
        <w:tc>
          <w:tcPr>
            <w:tcW w:w="3686" w:type="dxa"/>
            <w:tcBorders>
              <w:top w:val="single" w:sz="6" w:space="0" w:color="808080"/>
              <w:left w:val="single" w:sz="6" w:space="0" w:color="808080"/>
              <w:bottom w:val="single" w:sz="6" w:space="0" w:color="808080"/>
              <w:right w:val="single" w:sz="6" w:space="0" w:color="808080"/>
            </w:tcBorders>
          </w:tcPr>
          <w:p w:rsidR="00E44755" w:rsidRDefault="00614606">
            <w:pPr>
              <w:pStyle w:val="Normal1"/>
              <w:keepNext/>
            </w:pPr>
            <w:r>
              <w:t>&lt;Approver&gt;</w:t>
            </w:r>
          </w:p>
          <w:p w:rsidR="00E44755" w:rsidRDefault="00614606">
            <w:pPr>
              <w:pStyle w:val="Normal1"/>
              <w:keepNext/>
            </w:pPr>
            <w:r>
              <w:t>&lt;designation&gt;</w:t>
            </w:r>
          </w:p>
          <w:p w:rsidR="00E44755" w:rsidRDefault="00E44755">
            <w:pPr>
              <w:pStyle w:val="Normal1"/>
              <w:keepNext/>
            </w:pPr>
          </w:p>
        </w:tc>
        <w:tc>
          <w:tcPr>
            <w:tcW w:w="2835" w:type="dxa"/>
            <w:tcBorders>
              <w:top w:val="single" w:sz="6" w:space="0" w:color="808080"/>
              <w:left w:val="single" w:sz="6" w:space="0" w:color="808080"/>
              <w:bottom w:val="single" w:sz="6" w:space="0" w:color="808080"/>
              <w:right w:val="single" w:sz="6" w:space="0" w:color="808080"/>
            </w:tcBorders>
          </w:tcPr>
          <w:p w:rsidR="00E44755" w:rsidRDefault="00E44755">
            <w:pPr>
              <w:pStyle w:val="Normal1"/>
              <w:keepNext/>
            </w:pPr>
          </w:p>
          <w:p w:rsidR="00E44755" w:rsidRDefault="00E44755">
            <w:pPr>
              <w:pStyle w:val="Normal1"/>
              <w:keepNext/>
            </w:pPr>
          </w:p>
          <w:p w:rsidR="00E44755" w:rsidRDefault="00E44755">
            <w:pPr>
              <w:pStyle w:val="Normal1"/>
              <w:keepNext/>
            </w:pPr>
          </w:p>
        </w:tc>
        <w:tc>
          <w:tcPr>
            <w:tcW w:w="1559" w:type="dxa"/>
            <w:tcBorders>
              <w:top w:val="single" w:sz="6" w:space="0" w:color="808080"/>
              <w:left w:val="single" w:sz="6" w:space="0" w:color="808080"/>
              <w:bottom w:val="single" w:sz="6" w:space="0" w:color="808080"/>
              <w:right w:val="single" w:sz="6" w:space="0" w:color="808080"/>
            </w:tcBorders>
          </w:tcPr>
          <w:p w:rsidR="00E44755" w:rsidRDefault="00E44755">
            <w:pPr>
              <w:pStyle w:val="Normal1"/>
              <w:keepNext/>
            </w:pPr>
          </w:p>
        </w:tc>
      </w:tr>
    </w:tbl>
    <w:p w:rsidR="00E44755" w:rsidRDefault="00614606">
      <w:pPr>
        <w:pStyle w:val="Normal1"/>
        <w:keepNext/>
        <w:numPr>
          <w:ilvl w:val="0"/>
          <w:numId w:val="2"/>
        </w:numPr>
        <w:spacing w:before="240" w:after="60"/>
        <w:rPr>
          <w:b/>
        </w:rPr>
      </w:pPr>
      <w:r>
        <w:rPr>
          <w:b/>
          <w:sz w:val="28"/>
          <w:szCs w:val="28"/>
        </w:rPr>
        <w:t>Version History</w:t>
      </w:r>
    </w:p>
    <w:tbl>
      <w:tblPr>
        <w:tblStyle w:val="a3"/>
        <w:tblW w:w="8080" w:type="dxa"/>
        <w:tblInd w:w="25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18"/>
        <w:gridCol w:w="2568"/>
        <w:gridCol w:w="4394"/>
      </w:tblGrid>
      <w:tr w:rsidR="00E44755">
        <w:tc>
          <w:tcPr>
            <w:tcW w:w="1118" w:type="dxa"/>
            <w:shd w:val="clear" w:color="auto" w:fill="C0C0C0"/>
          </w:tcPr>
          <w:p w:rsidR="00E44755" w:rsidRDefault="00614606">
            <w:pPr>
              <w:pStyle w:val="Normal1"/>
              <w:keepNext/>
              <w:jc w:val="center"/>
            </w:pPr>
            <w:bookmarkStart w:id="0" w:name="gjdgxs" w:colFirst="0" w:colLast="0"/>
            <w:bookmarkEnd w:id="0"/>
            <w:r>
              <w:t>Version</w:t>
            </w:r>
          </w:p>
        </w:tc>
        <w:tc>
          <w:tcPr>
            <w:tcW w:w="2568" w:type="dxa"/>
            <w:shd w:val="clear" w:color="auto" w:fill="C0C0C0"/>
          </w:tcPr>
          <w:p w:rsidR="00E44755" w:rsidRDefault="00614606">
            <w:pPr>
              <w:pStyle w:val="Normal1"/>
              <w:keepNext/>
              <w:jc w:val="center"/>
            </w:pPr>
            <w:r>
              <w:t>By/When</w:t>
            </w:r>
          </w:p>
        </w:tc>
        <w:tc>
          <w:tcPr>
            <w:tcW w:w="4394" w:type="dxa"/>
            <w:shd w:val="clear" w:color="auto" w:fill="C0C0C0"/>
          </w:tcPr>
          <w:p w:rsidR="00E44755" w:rsidRDefault="00614606">
            <w:pPr>
              <w:pStyle w:val="Normal1"/>
              <w:keepNext/>
              <w:jc w:val="center"/>
            </w:pPr>
            <w:r>
              <w:t>Summary</w:t>
            </w:r>
          </w:p>
        </w:tc>
      </w:tr>
      <w:tr w:rsidR="00E44755">
        <w:tc>
          <w:tcPr>
            <w:tcW w:w="1118" w:type="dxa"/>
          </w:tcPr>
          <w:p w:rsidR="00E44755" w:rsidRDefault="00614606">
            <w:pPr>
              <w:pStyle w:val="Normal1"/>
              <w:keepNext/>
            </w:pPr>
            <w:r>
              <w:t>0.1</w:t>
            </w:r>
          </w:p>
        </w:tc>
        <w:tc>
          <w:tcPr>
            <w:tcW w:w="2568" w:type="dxa"/>
          </w:tcPr>
          <w:p w:rsidR="00E44755" w:rsidRDefault="00614606">
            <w:pPr>
              <w:pStyle w:val="Normal1"/>
              <w:keepNext/>
            </w:pPr>
            <w:r>
              <w:t>Venkatesh N</w:t>
            </w:r>
          </w:p>
        </w:tc>
        <w:tc>
          <w:tcPr>
            <w:tcW w:w="4394" w:type="dxa"/>
          </w:tcPr>
          <w:p w:rsidR="00E44755" w:rsidRDefault="00614606">
            <w:pPr>
              <w:pStyle w:val="Normal1"/>
              <w:keepNext/>
            </w:pPr>
            <w:r>
              <w:t>First release.</w:t>
            </w:r>
          </w:p>
        </w:tc>
      </w:tr>
      <w:tr w:rsidR="00150FE3">
        <w:trPr>
          <w:ins w:id="1" w:author="PSA" w:date="2018-01-03T18:00:00Z"/>
        </w:trPr>
        <w:tc>
          <w:tcPr>
            <w:tcW w:w="1118" w:type="dxa"/>
          </w:tcPr>
          <w:p w:rsidR="00150FE3" w:rsidRDefault="00486A1C">
            <w:pPr>
              <w:pStyle w:val="Normal1"/>
              <w:keepNext/>
              <w:rPr>
                <w:ins w:id="2" w:author="PSA" w:date="2018-01-03T18:00:00Z"/>
              </w:rPr>
            </w:pPr>
            <w:r>
              <w:t>0.2</w:t>
            </w:r>
          </w:p>
        </w:tc>
        <w:tc>
          <w:tcPr>
            <w:tcW w:w="2568" w:type="dxa"/>
          </w:tcPr>
          <w:p w:rsidR="00150FE3" w:rsidRDefault="00486A1C">
            <w:pPr>
              <w:pStyle w:val="Normal1"/>
              <w:keepNext/>
              <w:rPr>
                <w:ins w:id="3" w:author="PSA" w:date="2018-01-03T18:00:00Z"/>
              </w:rPr>
            </w:pPr>
            <w:r>
              <w:t>Venkatesh N</w:t>
            </w:r>
          </w:p>
        </w:tc>
        <w:tc>
          <w:tcPr>
            <w:tcW w:w="4394" w:type="dxa"/>
          </w:tcPr>
          <w:p w:rsidR="00150FE3" w:rsidRDefault="00486A1C">
            <w:pPr>
              <w:pStyle w:val="Normal1"/>
              <w:keepNext/>
              <w:rPr>
                <w:ins w:id="4" w:author="PSA" w:date="2018-01-03T18:00:00Z"/>
              </w:rPr>
            </w:pPr>
            <w:r>
              <w:t>Updated 2.1.1</w:t>
            </w:r>
            <w:r w:rsidR="00ED5CF9">
              <w:t xml:space="preserve"> and 7.2</w:t>
            </w:r>
            <w:bookmarkStart w:id="5" w:name="_GoBack"/>
            <w:bookmarkEnd w:id="5"/>
          </w:p>
        </w:tc>
      </w:tr>
    </w:tbl>
    <w:p w:rsidR="00E44755" w:rsidRDefault="00E44755">
      <w:pPr>
        <w:pStyle w:val="Normal1"/>
        <w:keepNext/>
      </w:pPr>
    </w:p>
    <w:p w:rsidR="00E44755" w:rsidRDefault="00614606">
      <w:pPr>
        <w:pStyle w:val="Normal1"/>
        <w:keepNext/>
        <w:jc w:val="center"/>
        <w:rPr>
          <w:sz w:val="16"/>
          <w:szCs w:val="16"/>
        </w:rPr>
      </w:pPr>
      <w:r>
        <w:rPr>
          <w:rFonts w:ascii="Symbol" w:eastAsia="Symbol" w:hAnsi="Symbol" w:cs="Symbol"/>
          <w:sz w:val="16"/>
          <w:szCs w:val="16"/>
        </w:rPr>
        <w:t>♦</w:t>
      </w:r>
      <w:r>
        <w:rPr>
          <w:sz w:val="16"/>
          <w:szCs w:val="16"/>
        </w:rPr>
        <w:t xml:space="preserve"> </w:t>
      </w:r>
      <w:r>
        <w:rPr>
          <w:i/>
          <w:sz w:val="16"/>
          <w:szCs w:val="16"/>
        </w:rPr>
        <w:t>End of Document Control Record</w:t>
      </w:r>
      <w:r>
        <w:rPr>
          <w:sz w:val="16"/>
          <w:szCs w:val="16"/>
        </w:rPr>
        <w:t xml:space="preserve"> </w:t>
      </w:r>
      <w:r>
        <w:rPr>
          <w:rFonts w:ascii="Symbol" w:eastAsia="Symbol" w:hAnsi="Symbol" w:cs="Symbol"/>
          <w:sz w:val="16"/>
          <w:szCs w:val="16"/>
        </w:rPr>
        <w:t>♦</w:t>
      </w:r>
    </w:p>
    <w:p w:rsidR="00E44755" w:rsidRDefault="00E44755">
      <w:pPr>
        <w:pStyle w:val="Normal1"/>
        <w:pBdr>
          <w:bottom w:val="single" w:sz="4" w:space="1" w:color="C0C0C0"/>
        </w:pBdr>
        <w:tabs>
          <w:tab w:val="center" w:pos="4153"/>
          <w:tab w:val="right" w:pos="8306"/>
        </w:tabs>
        <w:rPr>
          <w:sz w:val="16"/>
          <w:szCs w:val="16"/>
        </w:rPr>
      </w:pPr>
    </w:p>
    <w:p w:rsidR="00E44755" w:rsidRDefault="00E44755">
      <w:pPr>
        <w:pStyle w:val="Normal1"/>
      </w:pPr>
      <w:bookmarkStart w:id="6" w:name="_30j0zll" w:colFirst="0" w:colLast="0"/>
      <w:bookmarkEnd w:id="6"/>
    </w:p>
    <w:p w:rsidR="00E44755" w:rsidRDefault="00614606">
      <w:pPr>
        <w:pStyle w:val="Normal1"/>
        <w:widowControl w:val="0"/>
        <w:spacing w:line="276" w:lineRule="auto"/>
        <w:sectPr w:rsidR="00E44755">
          <w:type w:val="continuous"/>
          <w:pgSz w:w="11909" w:h="16834"/>
          <w:pgMar w:top="1440" w:right="1797" w:bottom="1440" w:left="1797" w:header="0" w:footer="720" w:gutter="0"/>
          <w:cols w:space="720"/>
        </w:sectPr>
      </w:pPr>
      <w:r>
        <w:br w:type="page"/>
      </w:r>
    </w:p>
    <w:p w:rsidR="00E44755" w:rsidRDefault="00614606">
      <w:pPr>
        <w:pStyle w:val="Normal1"/>
        <w:rPr>
          <w:sz w:val="28"/>
          <w:szCs w:val="28"/>
        </w:rPr>
      </w:pPr>
      <w:r>
        <w:rPr>
          <w:b/>
          <w:sz w:val="28"/>
          <w:szCs w:val="28"/>
        </w:rPr>
        <w:lastRenderedPageBreak/>
        <w:t>Contents</w:t>
      </w:r>
    </w:p>
    <w:p w:rsidR="00E44755" w:rsidRDefault="00E44755">
      <w:pPr>
        <w:pStyle w:val="Normal1"/>
      </w:pPr>
    </w:p>
    <w:sdt>
      <w:sdtPr>
        <w:id w:val="920874"/>
        <w:docPartObj>
          <w:docPartGallery w:val="Table of Contents"/>
          <w:docPartUnique/>
        </w:docPartObj>
      </w:sdtPr>
      <w:sdtEndPr/>
      <w:sdtContent>
        <w:p w:rsidR="00D5152B" w:rsidRDefault="00885442">
          <w:pPr>
            <w:pStyle w:val="TOC1"/>
            <w:tabs>
              <w:tab w:val="left" w:pos="400"/>
              <w:tab w:val="right" w:pos="8305"/>
            </w:tabs>
            <w:rPr>
              <w:rFonts w:asciiTheme="minorHAnsi" w:eastAsiaTheme="minorEastAsia" w:hAnsiTheme="minorHAnsi" w:cstheme="minorBidi"/>
              <w:noProof/>
              <w:color w:val="auto"/>
              <w:sz w:val="22"/>
              <w:szCs w:val="22"/>
            </w:rPr>
          </w:pPr>
          <w:r>
            <w:fldChar w:fldCharType="begin"/>
          </w:r>
          <w:r w:rsidR="00614606">
            <w:instrText xml:space="preserve"> TOC \h \u \z </w:instrText>
          </w:r>
          <w:r>
            <w:fldChar w:fldCharType="separate"/>
          </w:r>
          <w:hyperlink w:anchor="_Toc502823814" w:history="1">
            <w:r w:rsidR="00D5152B" w:rsidRPr="00963E0D">
              <w:rPr>
                <w:rStyle w:val="Hyperlink"/>
                <w:noProof/>
              </w:rPr>
              <w:t>1</w:t>
            </w:r>
            <w:r w:rsidR="00D5152B">
              <w:rPr>
                <w:rFonts w:asciiTheme="minorHAnsi" w:eastAsiaTheme="minorEastAsia" w:hAnsiTheme="minorHAnsi" w:cstheme="minorBidi"/>
                <w:noProof/>
                <w:color w:val="auto"/>
                <w:sz w:val="22"/>
                <w:szCs w:val="22"/>
              </w:rPr>
              <w:tab/>
            </w:r>
            <w:r w:rsidR="00D5152B" w:rsidRPr="00963E0D">
              <w:rPr>
                <w:rStyle w:val="Hyperlink"/>
                <w:noProof/>
              </w:rPr>
              <w:t>Introduction</w:t>
            </w:r>
            <w:r w:rsidR="00D5152B">
              <w:rPr>
                <w:noProof/>
                <w:webHidden/>
              </w:rPr>
              <w:tab/>
            </w:r>
            <w:r>
              <w:rPr>
                <w:noProof/>
                <w:webHidden/>
              </w:rPr>
              <w:fldChar w:fldCharType="begin"/>
            </w:r>
            <w:r w:rsidR="00D5152B">
              <w:rPr>
                <w:noProof/>
                <w:webHidden/>
              </w:rPr>
              <w:instrText xml:space="preserve"> PAGEREF _Toc502823814 \h </w:instrText>
            </w:r>
            <w:r>
              <w:rPr>
                <w:noProof/>
                <w:webHidden/>
              </w:rPr>
            </w:r>
            <w:r>
              <w:rPr>
                <w:noProof/>
                <w:webHidden/>
              </w:rPr>
              <w:fldChar w:fldCharType="separate"/>
            </w:r>
            <w:r w:rsidR="00D5152B">
              <w:rPr>
                <w:noProof/>
                <w:webHidden/>
              </w:rPr>
              <w:t>5</w:t>
            </w:r>
            <w:r>
              <w:rPr>
                <w:noProof/>
                <w:webHidden/>
              </w:rPr>
              <w:fldChar w:fldCharType="end"/>
            </w:r>
          </w:hyperlink>
        </w:p>
        <w:p w:rsidR="00D5152B" w:rsidRDefault="00D04EFC">
          <w:pPr>
            <w:pStyle w:val="TOC2"/>
            <w:tabs>
              <w:tab w:val="left" w:pos="880"/>
              <w:tab w:val="right" w:pos="8305"/>
            </w:tabs>
            <w:rPr>
              <w:rFonts w:asciiTheme="minorHAnsi" w:eastAsiaTheme="minorEastAsia" w:hAnsiTheme="minorHAnsi" w:cstheme="minorBidi"/>
              <w:noProof/>
              <w:color w:val="auto"/>
              <w:sz w:val="22"/>
              <w:szCs w:val="22"/>
            </w:rPr>
          </w:pPr>
          <w:hyperlink w:anchor="_Toc502823815" w:history="1">
            <w:r w:rsidR="00D5152B" w:rsidRPr="00963E0D">
              <w:rPr>
                <w:rStyle w:val="Hyperlink"/>
                <w:noProof/>
              </w:rPr>
              <w:t>1.1</w:t>
            </w:r>
            <w:r w:rsidR="00D5152B">
              <w:rPr>
                <w:rFonts w:asciiTheme="minorHAnsi" w:eastAsiaTheme="minorEastAsia" w:hAnsiTheme="minorHAnsi" w:cstheme="minorBidi"/>
                <w:noProof/>
                <w:color w:val="auto"/>
                <w:sz w:val="22"/>
                <w:szCs w:val="22"/>
              </w:rPr>
              <w:tab/>
            </w:r>
            <w:r w:rsidR="00D5152B" w:rsidRPr="00963E0D">
              <w:rPr>
                <w:rStyle w:val="Hyperlink"/>
                <w:noProof/>
              </w:rPr>
              <w:t>Definitions, Acronyms and Abbreviations</w:t>
            </w:r>
            <w:r w:rsidR="00D5152B">
              <w:rPr>
                <w:noProof/>
                <w:webHidden/>
              </w:rPr>
              <w:tab/>
            </w:r>
            <w:r w:rsidR="00885442">
              <w:rPr>
                <w:noProof/>
                <w:webHidden/>
              </w:rPr>
              <w:fldChar w:fldCharType="begin"/>
            </w:r>
            <w:r w:rsidR="00D5152B">
              <w:rPr>
                <w:noProof/>
                <w:webHidden/>
              </w:rPr>
              <w:instrText xml:space="preserve"> PAGEREF _Toc502823815 \h </w:instrText>
            </w:r>
            <w:r w:rsidR="00885442">
              <w:rPr>
                <w:noProof/>
                <w:webHidden/>
              </w:rPr>
            </w:r>
            <w:r w:rsidR="00885442">
              <w:rPr>
                <w:noProof/>
                <w:webHidden/>
              </w:rPr>
              <w:fldChar w:fldCharType="separate"/>
            </w:r>
            <w:r w:rsidR="00D5152B">
              <w:rPr>
                <w:noProof/>
                <w:webHidden/>
              </w:rPr>
              <w:t>5</w:t>
            </w:r>
            <w:r w:rsidR="00885442">
              <w:rPr>
                <w:noProof/>
                <w:webHidden/>
              </w:rPr>
              <w:fldChar w:fldCharType="end"/>
            </w:r>
          </w:hyperlink>
        </w:p>
        <w:p w:rsidR="00D5152B" w:rsidRDefault="00D04EFC">
          <w:pPr>
            <w:pStyle w:val="TOC2"/>
            <w:tabs>
              <w:tab w:val="left" w:pos="880"/>
              <w:tab w:val="right" w:pos="8305"/>
            </w:tabs>
            <w:rPr>
              <w:rFonts w:asciiTheme="minorHAnsi" w:eastAsiaTheme="minorEastAsia" w:hAnsiTheme="minorHAnsi" w:cstheme="minorBidi"/>
              <w:noProof/>
              <w:color w:val="auto"/>
              <w:sz w:val="22"/>
              <w:szCs w:val="22"/>
            </w:rPr>
          </w:pPr>
          <w:hyperlink w:anchor="_Toc502823816" w:history="1">
            <w:r w:rsidR="00D5152B" w:rsidRPr="00963E0D">
              <w:rPr>
                <w:rStyle w:val="Hyperlink"/>
                <w:noProof/>
              </w:rPr>
              <w:t>1.2</w:t>
            </w:r>
            <w:r w:rsidR="00D5152B">
              <w:rPr>
                <w:rFonts w:asciiTheme="minorHAnsi" w:eastAsiaTheme="minorEastAsia" w:hAnsiTheme="minorHAnsi" w:cstheme="minorBidi"/>
                <w:noProof/>
                <w:color w:val="auto"/>
                <w:sz w:val="22"/>
                <w:szCs w:val="22"/>
              </w:rPr>
              <w:tab/>
            </w:r>
            <w:r w:rsidR="00D5152B" w:rsidRPr="00963E0D">
              <w:rPr>
                <w:rStyle w:val="Hyperlink"/>
                <w:noProof/>
              </w:rPr>
              <w:t>References</w:t>
            </w:r>
            <w:r w:rsidR="00D5152B">
              <w:rPr>
                <w:noProof/>
                <w:webHidden/>
              </w:rPr>
              <w:tab/>
            </w:r>
            <w:r w:rsidR="00885442">
              <w:rPr>
                <w:noProof/>
                <w:webHidden/>
              </w:rPr>
              <w:fldChar w:fldCharType="begin"/>
            </w:r>
            <w:r w:rsidR="00D5152B">
              <w:rPr>
                <w:noProof/>
                <w:webHidden/>
              </w:rPr>
              <w:instrText xml:space="preserve"> PAGEREF _Toc502823816 \h </w:instrText>
            </w:r>
            <w:r w:rsidR="00885442">
              <w:rPr>
                <w:noProof/>
                <w:webHidden/>
              </w:rPr>
            </w:r>
            <w:r w:rsidR="00885442">
              <w:rPr>
                <w:noProof/>
                <w:webHidden/>
              </w:rPr>
              <w:fldChar w:fldCharType="separate"/>
            </w:r>
            <w:r w:rsidR="00D5152B">
              <w:rPr>
                <w:noProof/>
                <w:webHidden/>
              </w:rPr>
              <w:t>5</w:t>
            </w:r>
            <w:r w:rsidR="00885442">
              <w:rPr>
                <w:noProof/>
                <w:webHidden/>
              </w:rPr>
              <w:fldChar w:fldCharType="end"/>
            </w:r>
          </w:hyperlink>
        </w:p>
        <w:p w:rsidR="00D5152B" w:rsidRDefault="00D04EFC">
          <w:pPr>
            <w:pStyle w:val="TOC1"/>
            <w:tabs>
              <w:tab w:val="left" w:pos="400"/>
              <w:tab w:val="right" w:pos="8305"/>
            </w:tabs>
            <w:rPr>
              <w:rFonts w:asciiTheme="minorHAnsi" w:eastAsiaTheme="minorEastAsia" w:hAnsiTheme="minorHAnsi" w:cstheme="minorBidi"/>
              <w:noProof/>
              <w:color w:val="auto"/>
              <w:sz w:val="22"/>
              <w:szCs w:val="22"/>
            </w:rPr>
          </w:pPr>
          <w:hyperlink w:anchor="_Toc502823817" w:history="1">
            <w:r w:rsidR="00D5152B" w:rsidRPr="00963E0D">
              <w:rPr>
                <w:rStyle w:val="Hyperlink"/>
                <w:noProof/>
              </w:rPr>
              <w:t>2</w:t>
            </w:r>
            <w:r w:rsidR="00D5152B">
              <w:rPr>
                <w:rFonts w:asciiTheme="minorHAnsi" w:eastAsiaTheme="minorEastAsia" w:hAnsiTheme="minorHAnsi" w:cstheme="minorBidi"/>
                <w:noProof/>
                <w:color w:val="auto"/>
                <w:sz w:val="22"/>
                <w:szCs w:val="22"/>
              </w:rPr>
              <w:tab/>
            </w:r>
            <w:r w:rsidR="00D5152B" w:rsidRPr="00963E0D">
              <w:rPr>
                <w:rStyle w:val="Hyperlink"/>
                <w:noProof/>
              </w:rPr>
              <w:t>Requirement Study</w:t>
            </w:r>
            <w:r w:rsidR="00D5152B">
              <w:rPr>
                <w:noProof/>
                <w:webHidden/>
              </w:rPr>
              <w:tab/>
            </w:r>
            <w:r w:rsidR="00885442">
              <w:rPr>
                <w:noProof/>
                <w:webHidden/>
              </w:rPr>
              <w:fldChar w:fldCharType="begin"/>
            </w:r>
            <w:r w:rsidR="00D5152B">
              <w:rPr>
                <w:noProof/>
                <w:webHidden/>
              </w:rPr>
              <w:instrText xml:space="preserve"> PAGEREF _Toc502823817 \h </w:instrText>
            </w:r>
            <w:r w:rsidR="00885442">
              <w:rPr>
                <w:noProof/>
                <w:webHidden/>
              </w:rPr>
            </w:r>
            <w:r w:rsidR="00885442">
              <w:rPr>
                <w:noProof/>
                <w:webHidden/>
              </w:rPr>
              <w:fldChar w:fldCharType="separate"/>
            </w:r>
            <w:r w:rsidR="00D5152B">
              <w:rPr>
                <w:noProof/>
                <w:webHidden/>
              </w:rPr>
              <w:t>6</w:t>
            </w:r>
            <w:r w:rsidR="00885442">
              <w:rPr>
                <w:noProof/>
                <w:webHidden/>
              </w:rPr>
              <w:fldChar w:fldCharType="end"/>
            </w:r>
          </w:hyperlink>
        </w:p>
        <w:p w:rsidR="00D5152B" w:rsidRDefault="00D04EFC">
          <w:pPr>
            <w:pStyle w:val="TOC2"/>
            <w:tabs>
              <w:tab w:val="left" w:pos="880"/>
              <w:tab w:val="right" w:pos="8305"/>
            </w:tabs>
            <w:rPr>
              <w:rFonts w:asciiTheme="minorHAnsi" w:eastAsiaTheme="minorEastAsia" w:hAnsiTheme="minorHAnsi" w:cstheme="minorBidi"/>
              <w:noProof/>
              <w:color w:val="auto"/>
              <w:sz w:val="22"/>
              <w:szCs w:val="22"/>
            </w:rPr>
          </w:pPr>
          <w:hyperlink w:anchor="_Toc502823818" w:history="1">
            <w:r w:rsidR="00D5152B" w:rsidRPr="00963E0D">
              <w:rPr>
                <w:rStyle w:val="Hyperlink"/>
                <w:noProof/>
              </w:rPr>
              <w:t>2.1</w:t>
            </w:r>
            <w:r w:rsidR="00D5152B">
              <w:rPr>
                <w:rFonts w:asciiTheme="minorHAnsi" w:eastAsiaTheme="minorEastAsia" w:hAnsiTheme="minorHAnsi" w:cstheme="minorBidi"/>
                <w:noProof/>
                <w:color w:val="auto"/>
                <w:sz w:val="22"/>
                <w:szCs w:val="22"/>
              </w:rPr>
              <w:tab/>
            </w:r>
            <w:r w:rsidR="00D5152B" w:rsidRPr="00963E0D">
              <w:rPr>
                <w:rStyle w:val="Hyperlink"/>
                <w:noProof/>
              </w:rPr>
              <w:t>Service Level Requirement</w:t>
            </w:r>
            <w:r w:rsidR="00D5152B">
              <w:rPr>
                <w:noProof/>
                <w:webHidden/>
              </w:rPr>
              <w:tab/>
            </w:r>
            <w:r w:rsidR="00885442">
              <w:rPr>
                <w:noProof/>
                <w:webHidden/>
              </w:rPr>
              <w:fldChar w:fldCharType="begin"/>
            </w:r>
            <w:r w:rsidR="00D5152B">
              <w:rPr>
                <w:noProof/>
                <w:webHidden/>
              </w:rPr>
              <w:instrText xml:space="preserve"> PAGEREF _Toc502823818 \h </w:instrText>
            </w:r>
            <w:r w:rsidR="00885442">
              <w:rPr>
                <w:noProof/>
                <w:webHidden/>
              </w:rPr>
            </w:r>
            <w:r w:rsidR="00885442">
              <w:rPr>
                <w:noProof/>
                <w:webHidden/>
              </w:rPr>
              <w:fldChar w:fldCharType="separate"/>
            </w:r>
            <w:r w:rsidR="00D5152B">
              <w:rPr>
                <w:noProof/>
                <w:webHidden/>
              </w:rPr>
              <w:t>6</w:t>
            </w:r>
            <w:r w:rsidR="00885442">
              <w:rPr>
                <w:noProof/>
                <w:webHidden/>
              </w:rPr>
              <w:fldChar w:fldCharType="end"/>
            </w:r>
          </w:hyperlink>
        </w:p>
        <w:p w:rsidR="00D5152B" w:rsidRDefault="00D04EFC">
          <w:pPr>
            <w:pStyle w:val="TOC3"/>
            <w:tabs>
              <w:tab w:val="left" w:pos="1100"/>
              <w:tab w:val="right" w:pos="8305"/>
            </w:tabs>
            <w:rPr>
              <w:rFonts w:asciiTheme="minorHAnsi" w:eastAsiaTheme="minorEastAsia" w:hAnsiTheme="minorHAnsi" w:cstheme="minorBidi"/>
              <w:noProof/>
              <w:color w:val="auto"/>
              <w:sz w:val="22"/>
              <w:szCs w:val="22"/>
            </w:rPr>
          </w:pPr>
          <w:hyperlink w:anchor="_Toc502823819" w:history="1">
            <w:r w:rsidR="00D5152B" w:rsidRPr="00963E0D">
              <w:rPr>
                <w:rStyle w:val="Hyperlink"/>
                <w:noProof/>
              </w:rPr>
              <w:t>2.1.1</w:t>
            </w:r>
            <w:r w:rsidR="00D5152B">
              <w:rPr>
                <w:rFonts w:asciiTheme="minorHAnsi" w:eastAsiaTheme="minorEastAsia" w:hAnsiTheme="minorHAnsi" w:cstheme="minorBidi"/>
                <w:noProof/>
                <w:color w:val="auto"/>
                <w:sz w:val="22"/>
                <w:szCs w:val="22"/>
              </w:rPr>
              <w:tab/>
            </w:r>
            <w:r w:rsidR="00D5152B" w:rsidRPr="00963E0D">
              <w:rPr>
                <w:rStyle w:val="Hyperlink"/>
                <w:noProof/>
              </w:rPr>
              <w:t>Availability and Reliability</w:t>
            </w:r>
            <w:r w:rsidR="00D5152B">
              <w:rPr>
                <w:noProof/>
                <w:webHidden/>
              </w:rPr>
              <w:tab/>
            </w:r>
            <w:r w:rsidR="00885442">
              <w:rPr>
                <w:noProof/>
                <w:webHidden/>
              </w:rPr>
              <w:fldChar w:fldCharType="begin"/>
            </w:r>
            <w:r w:rsidR="00D5152B">
              <w:rPr>
                <w:noProof/>
                <w:webHidden/>
              </w:rPr>
              <w:instrText xml:space="preserve"> PAGEREF _Toc502823819 \h </w:instrText>
            </w:r>
            <w:r w:rsidR="00885442">
              <w:rPr>
                <w:noProof/>
                <w:webHidden/>
              </w:rPr>
            </w:r>
            <w:r w:rsidR="00885442">
              <w:rPr>
                <w:noProof/>
                <w:webHidden/>
              </w:rPr>
              <w:fldChar w:fldCharType="separate"/>
            </w:r>
            <w:r w:rsidR="00D5152B">
              <w:rPr>
                <w:noProof/>
                <w:webHidden/>
              </w:rPr>
              <w:t>6</w:t>
            </w:r>
            <w:r w:rsidR="00885442">
              <w:rPr>
                <w:noProof/>
                <w:webHidden/>
              </w:rPr>
              <w:fldChar w:fldCharType="end"/>
            </w:r>
          </w:hyperlink>
        </w:p>
        <w:p w:rsidR="00D5152B" w:rsidRDefault="00D04EFC">
          <w:pPr>
            <w:pStyle w:val="TOC3"/>
            <w:tabs>
              <w:tab w:val="left" w:pos="1100"/>
              <w:tab w:val="right" w:pos="8305"/>
            </w:tabs>
            <w:rPr>
              <w:rFonts w:asciiTheme="minorHAnsi" w:eastAsiaTheme="minorEastAsia" w:hAnsiTheme="minorHAnsi" w:cstheme="minorBidi"/>
              <w:noProof/>
              <w:color w:val="auto"/>
              <w:sz w:val="22"/>
              <w:szCs w:val="22"/>
            </w:rPr>
          </w:pPr>
          <w:hyperlink w:anchor="_Toc502823820" w:history="1">
            <w:r w:rsidR="00D5152B" w:rsidRPr="00963E0D">
              <w:rPr>
                <w:rStyle w:val="Hyperlink"/>
                <w:noProof/>
              </w:rPr>
              <w:t>2.1.2</w:t>
            </w:r>
            <w:r w:rsidR="00D5152B">
              <w:rPr>
                <w:rFonts w:asciiTheme="minorHAnsi" w:eastAsiaTheme="minorEastAsia" w:hAnsiTheme="minorHAnsi" w:cstheme="minorBidi"/>
                <w:noProof/>
                <w:color w:val="auto"/>
                <w:sz w:val="22"/>
                <w:szCs w:val="22"/>
              </w:rPr>
              <w:tab/>
            </w:r>
            <w:r w:rsidR="00D5152B" w:rsidRPr="00963E0D">
              <w:rPr>
                <w:rStyle w:val="Hyperlink"/>
                <w:noProof/>
              </w:rPr>
              <w:t>Disaster Recovery</w:t>
            </w:r>
            <w:r w:rsidR="00D5152B">
              <w:rPr>
                <w:noProof/>
                <w:webHidden/>
              </w:rPr>
              <w:tab/>
            </w:r>
            <w:r w:rsidR="00885442">
              <w:rPr>
                <w:noProof/>
                <w:webHidden/>
              </w:rPr>
              <w:fldChar w:fldCharType="begin"/>
            </w:r>
            <w:r w:rsidR="00D5152B">
              <w:rPr>
                <w:noProof/>
                <w:webHidden/>
              </w:rPr>
              <w:instrText xml:space="preserve"> PAGEREF _Toc502823820 \h </w:instrText>
            </w:r>
            <w:r w:rsidR="00885442">
              <w:rPr>
                <w:noProof/>
                <w:webHidden/>
              </w:rPr>
            </w:r>
            <w:r w:rsidR="00885442">
              <w:rPr>
                <w:noProof/>
                <w:webHidden/>
              </w:rPr>
              <w:fldChar w:fldCharType="separate"/>
            </w:r>
            <w:r w:rsidR="00D5152B">
              <w:rPr>
                <w:noProof/>
                <w:webHidden/>
              </w:rPr>
              <w:t>6</w:t>
            </w:r>
            <w:r w:rsidR="00885442">
              <w:rPr>
                <w:noProof/>
                <w:webHidden/>
              </w:rPr>
              <w:fldChar w:fldCharType="end"/>
            </w:r>
          </w:hyperlink>
        </w:p>
        <w:p w:rsidR="00D5152B" w:rsidRDefault="00D04EFC">
          <w:pPr>
            <w:pStyle w:val="TOC3"/>
            <w:tabs>
              <w:tab w:val="left" w:pos="1100"/>
              <w:tab w:val="right" w:pos="8305"/>
            </w:tabs>
            <w:rPr>
              <w:rFonts w:asciiTheme="minorHAnsi" w:eastAsiaTheme="minorEastAsia" w:hAnsiTheme="minorHAnsi" w:cstheme="minorBidi"/>
              <w:noProof/>
              <w:color w:val="auto"/>
              <w:sz w:val="22"/>
              <w:szCs w:val="22"/>
            </w:rPr>
          </w:pPr>
          <w:hyperlink w:anchor="_Toc502823821" w:history="1">
            <w:r w:rsidR="00D5152B" w:rsidRPr="00963E0D">
              <w:rPr>
                <w:rStyle w:val="Hyperlink"/>
                <w:noProof/>
              </w:rPr>
              <w:t>2.1.3</w:t>
            </w:r>
            <w:r w:rsidR="00D5152B">
              <w:rPr>
                <w:rFonts w:asciiTheme="minorHAnsi" w:eastAsiaTheme="minorEastAsia" w:hAnsiTheme="minorHAnsi" w:cstheme="minorBidi"/>
                <w:noProof/>
                <w:color w:val="auto"/>
                <w:sz w:val="22"/>
                <w:szCs w:val="22"/>
              </w:rPr>
              <w:tab/>
            </w:r>
            <w:r w:rsidR="00D5152B" w:rsidRPr="00963E0D">
              <w:rPr>
                <w:rStyle w:val="Hyperlink"/>
                <w:noProof/>
              </w:rPr>
              <w:t>Degradation Mode</w:t>
            </w:r>
            <w:r w:rsidR="00D5152B">
              <w:rPr>
                <w:noProof/>
                <w:webHidden/>
              </w:rPr>
              <w:tab/>
            </w:r>
            <w:r w:rsidR="00885442">
              <w:rPr>
                <w:noProof/>
                <w:webHidden/>
              </w:rPr>
              <w:fldChar w:fldCharType="begin"/>
            </w:r>
            <w:r w:rsidR="00D5152B">
              <w:rPr>
                <w:noProof/>
                <w:webHidden/>
              </w:rPr>
              <w:instrText xml:space="preserve"> PAGEREF _Toc502823821 \h </w:instrText>
            </w:r>
            <w:r w:rsidR="00885442">
              <w:rPr>
                <w:noProof/>
                <w:webHidden/>
              </w:rPr>
            </w:r>
            <w:r w:rsidR="00885442">
              <w:rPr>
                <w:noProof/>
                <w:webHidden/>
              </w:rPr>
              <w:fldChar w:fldCharType="separate"/>
            </w:r>
            <w:r w:rsidR="00D5152B">
              <w:rPr>
                <w:noProof/>
                <w:webHidden/>
              </w:rPr>
              <w:t>6</w:t>
            </w:r>
            <w:r w:rsidR="00885442">
              <w:rPr>
                <w:noProof/>
                <w:webHidden/>
              </w:rPr>
              <w:fldChar w:fldCharType="end"/>
            </w:r>
          </w:hyperlink>
        </w:p>
        <w:p w:rsidR="00D5152B" w:rsidRDefault="00D04EFC">
          <w:pPr>
            <w:pStyle w:val="TOC2"/>
            <w:tabs>
              <w:tab w:val="left" w:pos="880"/>
              <w:tab w:val="right" w:pos="8305"/>
            </w:tabs>
            <w:rPr>
              <w:rFonts w:asciiTheme="minorHAnsi" w:eastAsiaTheme="minorEastAsia" w:hAnsiTheme="minorHAnsi" w:cstheme="minorBidi"/>
              <w:noProof/>
              <w:color w:val="auto"/>
              <w:sz w:val="22"/>
              <w:szCs w:val="22"/>
            </w:rPr>
          </w:pPr>
          <w:hyperlink w:anchor="_Toc502823822" w:history="1">
            <w:r w:rsidR="00D5152B" w:rsidRPr="00963E0D">
              <w:rPr>
                <w:rStyle w:val="Hyperlink"/>
                <w:noProof/>
              </w:rPr>
              <w:t>2.2</w:t>
            </w:r>
            <w:r w:rsidR="00D5152B">
              <w:rPr>
                <w:rFonts w:asciiTheme="minorHAnsi" w:eastAsiaTheme="minorEastAsia" w:hAnsiTheme="minorHAnsi" w:cstheme="minorBidi"/>
                <w:noProof/>
                <w:color w:val="auto"/>
                <w:sz w:val="22"/>
                <w:szCs w:val="22"/>
              </w:rPr>
              <w:tab/>
            </w:r>
            <w:r w:rsidR="00D5152B" w:rsidRPr="00963E0D">
              <w:rPr>
                <w:rStyle w:val="Hyperlink"/>
                <w:noProof/>
              </w:rPr>
              <w:t>Non-Functional Requirement</w:t>
            </w:r>
            <w:r w:rsidR="00D5152B">
              <w:rPr>
                <w:noProof/>
                <w:webHidden/>
              </w:rPr>
              <w:tab/>
            </w:r>
            <w:r w:rsidR="00885442">
              <w:rPr>
                <w:noProof/>
                <w:webHidden/>
              </w:rPr>
              <w:fldChar w:fldCharType="begin"/>
            </w:r>
            <w:r w:rsidR="00D5152B">
              <w:rPr>
                <w:noProof/>
                <w:webHidden/>
              </w:rPr>
              <w:instrText xml:space="preserve"> PAGEREF _Toc502823822 \h </w:instrText>
            </w:r>
            <w:r w:rsidR="00885442">
              <w:rPr>
                <w:noProof/>
                <w:webHidden/>
              </w:rPr>
            </w:r>
            <w:r w:rsidR="00885442">
              <w:rPr>
                <w:noProof/>
                <w:webHidden/>
              </w:rPr>
              <w:fldChar w:fldCharType="separate"/>
            </w:r>
            <w:r w:rsidR="00D5152B">
              <w:rPr>
                <w:noProof/>
                <w:webHidden/>
              </w:rPr>
              <w:t>6</w:t>
            </w:r>
            <w:r w:rsidR="00885442">
              <w:rPr>
                <w:noProof/>
                <w:webHidden/>
              </w:rPr>
              <w:fldChar w:fldCharType="end"/>
            </w:r>
          </w:hyperlink>
        </w:p>
        <w:p w:rsidR="00D5152B" w:rsidRDefault="00D04EFC">
          <w:pPr>
            <w:pStyle w:val="TOC3"/>
            <w:tabs>
              <w:tab w:val="left" w:pos="1100"/>
              <w:tab w:val="right" w:pos="8305"/>
            </w:tabs>
            <w:rPr>
              <w:rFonts w:asciiTheme="minorHAnsi" w:eastAsiaTheme="minorEastAsia" w:hAnsiTheme="minorHAnsi" w:cstheme="minorBidi"/>
              <w:noProof/>
              <w:color w:val="auto"/>
              <w:sz w:val="22"/>
              <w:szCs w:val="22"/>
            </w:rPr>
          </w:pPr>
          <w:hyperlink w:anchor="_Toc502823823" w:history="1">
            <w:r w:rsidR="00D5152B" w:rsidRPr="00963E0D">
              <w:rPr>
                <w:rStyle w:val="Hyperlink"/>
                <w:noProof/>
              </w:rPr>
              <w:t>2.2.1</w:t>
            </w:r>
            <w:r w:rsidR="00D5152B">
              <w:rPr>
                <w:rFonts w:asciiTheme="minorHAnsi" w:eastAsiaTheme="minorEastAsia" w:hAnsiTheme="minorHAnsi" w:cstheme="minorBidi"/>
                <w:noProof/>
                <w:color w:val="auto"/>
                <w:sz w:val="22"/>
                <w:szCs w:val="22"/>
              </w:rPr>
              <w:tab/>
            </w:r>
            <w:r w:rsidR="00D5152B" w:rsidRPr="00963E0D">
              <w:rPr>
                <w:rStyle w:val="Hyperlink"/>
                <w:noProof/>
              </w:rPr>
              <w:t>Performance/Response Time</w:t>
            </w:r>
            <w:r w:rsidR="00D5152B">
              <w:rPr>
                <w:noProof/>
                <w:webHidden/>
              </w:rPr>
              <w:tab/>
            </w:r>
            <w:r w:rsidR="00885442">
              <w:rPr>
                <w:noProof/>
                <w:webHidden/>
              </w:rPr>
              <w:fldChar w:fldCharType="begin"/>
            </w:r>
            <w:r w:rsidR="00D5152B">
              <w:rPr>
                <w:noProof/>
                <w:webHidden/>
              </w:rPr>
              <w:instrText xml:space="preserve"> PAGEREF _Toc502823823 \h </w:instrText>
            </w:r>
            <w:r w:rsidR="00885442">
              <w:rPr>
                <w:noProof/>
                <w:webHidden/>
              </w:rPr>
            </w:r>
            <w:r w:rsidR="00885442">
              <w:rPr>
                <w:noProof/>
                <w:webHidden/>
              </w:rPr>
              <w:fldChar w:fldCharType="separate"/>
            </w:r>
            <w:r w:rsidR="00D5152B">
              <w:rPr>
                <w:noProof/>
                <w:webHidden/>
              </w:rPr>
              <w:t>6</w:t>
            </w:r>
            <w:r w:rsidR="00885442">
              <w:rPr>
                <w:noProof/>
                <w:webHidden/>
              </w:rPr>
              <w:fldChar w:fldCharType="end"/>
            </w:r>
          </w:hyperlink>
        </w:p>
        <w:p w:rsidR="00D5152B" w:rsidRDefault="00D04EFC">
          <w:pPr>
            <w:pStyle w:val="TOC3"/>
            <w:tabs>
              <w:tab w:val="left" w:pos="1100"/>
              <w:tab w:val="right" w:pos="8305"/>
            </w:tabs>
            <w:rPr>
              <w:rFonts w:asciiTheme="minorHAnsi" w:eastAsiaTheme="minorEastAsia" w:hAnsiTheme="minorHAnsi" w:cstheme="minorBidi"/>
              <w:noProof/>
              <w:color w:val="auto"/>
              <w:sz w:val="22"/>
              <w:szCs w:val="22"/>
            </w:rPr>
          </w:pPr>
          <w:hyperlink w:anchor="_Toc502823824" w:history="1">
            <w:r w:rsidR="00D5152B" w:rsidRPr="00963E0D">
              <w:rPr>
                <w:rStyle w:val="Hyperlink"/>
                <w:noProof/>
              </w:rPr>
              <w:t>2.2.2</w:t>
            </w:r>
            <w:r w:rsidR="00D5152B">
              <w:rPr>
                <w:rFonts w:asciiTheme="minorHAnsi" w:eastAsiaTheme="minorEastAsia" w:hAnsiTheme="minorHAnsi" w:cstheme="minorBidi"/>
                <w:noProof/>
                <w:color w:val="auto"/>
                <w:sz w:val="22"/>
                <w:szCs w:val="22"/>
              </w:rPr>
              <w:tab/>
            </w:r>
            <w:r w:rsidR="00D5152B" w:rsidRPr="00963E0D">
              <w:rPr>
                <w:rStyle w:val="Hyperlink"/>
                <w:noProof/>
              </w:rPr>
              <w:t>Throughput/System Load</w:t>
            </w:r>
            <w:r w:rsidR="00D5152B">
              <w:rPr>
                <w:noProof/>
                <w:webHidden/>
              </w:rPr>
              <w:tab/>
            </w:r>
            <w:r w:rsidR="00885442">
              <w:rPr>
                <w:noProof/>
                <w:webHidden/>
              </w:rPr>
              <w:fldChar w:fldCharType="begin"/>
            </w:r>
            <w:r w:rsidR="00D5152B">
              <w:rPr>
                <w:noProof/>
                <w:webHidden/>
              </w:rPr>
              <w:instrText xml:space="preserve"> PAGEREF _Toc502823824 \h </w:instrText>
            </w:r>
            <w:r w:rsidR="00885442">
              <w:rPr>
                <w:noProof/>
                <w:webHidden/>
              </w:rPr>
            </w:r>
            <w:r w:rsidR="00885442">
              <w:rPr>
                <w:noProof/>
                <w:webHidden/>
              </w:rPr>
              <w:fldChar w:fldCharType="separate"/>
            </w:r>
            <w:r w:rsidR="00D5152B">
              <w:rPr>
                <w:noProof/>
                <w:webHidden/>
              </w:rPr>
              <w:t>6</w:t>
            </w:r>
            <w:r w:rsidR="00885442">
              <w:rPr>
                <w:noProof/>
                <w:webHidden/>
              </w:rPr>
              <w:fldChar w:fldCharType="end"/>
            </w:r>
          </w:hyperlink>
        </w:p>
        <w:p w:rsidR="00D5152B" w:rsidRDefault="00D04EFC">
          <w:pPr>
            <w:pStyle w:val="TOC2"/>
            <w:tabs>
              <w:tab w:val="left" w:pos="880"/>
              <w:tab w:val="right" w:pos="8305"/>
            </w:tabs>
            <w:rPr>
              <w:rFonts w:asciiTheme="minorHAnsi" w:eastAsiaTheme="minorEastAsia" w:hAnsiTheme="minorHAnsi" w:cstheme="minorBidi"/>
              <w:noProof/>
              <w:color w:val="auto"/>
              <w:sz w:val="22"/>
              <w:szCs w:val="22"/>
            </w:rPr>
          </w:pPr>
          <w:hyperlink w:anchor="_Toc502823825" w:history="1">
            <w:r w:rsidR="00D5152B" w:rsidRPr="00963E0D">
              <w:rPr>
                <w:rStyle w:val="Hyperlink"/>
                <w:noProof/>
              </w:rPr>
              <w:t>2.3</w:t>
            </w:r>
            <w:r w:rsidR="00D5152B">
              <w:rPr>
                <w:rFonts w:asciiTheme="minorHAnsi" w:eastAsiaTheme="minorEastAsia" w:hAnsiTheme="minorHAnsi" w:cstheme="minorBidi"/>
                <w:noProof/>
                <w:color w:val="auto"/>
                <w:sz w:val="22"/>
                <w:szCs w:val="22"/>
              </w:rPr>
              <w:tab/>
            </w:r>
            <w:r w:rsidR="00D5152B" w:rsidRPr="00963E0D">
              <w:rPr>
                <w:rStyle w:val="Hyperlink"/>
                <w:noProof/>
              </w:rPr>
              <w:t xml:space="preserve">User Access </w:t>
            </w:r>
            <w:r w:rsidR="00D5152B">
              <w:rPr>
                <w:noProof/>
                <w:webHidden/>
              </w:rPr>
              <w:tab/>
            </w:r>
            <w:r w:rsidR="00885442">
              <w:rPr>
                <w:noProof/>
                <w:webHidden/>
              </w:rPr>
              <w:fldChar w:fldCharType="begin"/>
            </w:r>
            <w:r w:rsidR="00D5152B">
              <w:rPr>
                <w:noProof/>
                <w:webHidden/>
              </w:rPr>
              <w:instrText xml:space="preserve"> PAGEREF _Toc502823825 \h </w:instrText>
            </w:r>
            <w:r w:rsidR="00885442">
              <w:rPr>
                <w:noProof/>
                <w:webHidden/>
              </w:rPr>
            </w:r>
            <w:r w:rsidR="00885442">
              <w:rPr>
                <w:noProof/>
                <w:webHidden/>
              </w:rPr>
              <w:fldChar w:fldCharType="separate"/>
            </w:r>
            <w:r w:rsidR="00D5152B">
              <w:rPr>
                <w:noProof/>
                <w:webHidden/>
              </w:rPr>
              <w:t>6</w:t>
            </w:r>
            <w:r w:rsidR="00885442">
              <w:rPr>
                <w:noProof/>
                <w:webHidden/>
              </w:rPr>
              <w:fldChar w:fldCharType="end"/>
            </w:r>
          </w:hyperlink>
        </w:p>
        <w:p w:rsidR="00D5152B" w:rsidRDefault="00D04EFC">
          <w:pPr>
            <w:pStyle w:val="TOC2"/>
            <w:tabs>
              <w:tab w:val="left" w:pos="880"/>
              <w:tab w:val="right" w:pos="8305"/>
            </w:tabs>
            <w:rPr>
              <w:rFonts w:asciiTheme="minorHAnsi" w:eastAsiaTheme="minorEastAsia" w:hAnsiTheme="minorHAnsi" w:cstheme="minorBidi"/>
              <w:noProof/>
              <w:color w:val="auto"/>
              <w:sz w:val="22"/>
              <w:szCs w:val="22"/>
            </w:rPr>
          </w:pPr>
          <w:hyperlink w:anchor="_Toc502823826" w:history="1">
            <w:r w:rsidR="00D5152B" w:rsidRPr="00963E0D">
              <w:rPr>
                <w:rStyle w:val="Hyperlink"/>
                <w:noProof/>
              </w:rPr>
              <w:t>2.4</w:t>
            </w:r>
            <w:r w:rsidR="00D5152B">
              <w:rPr>
                <w:rFonts w:asciiTheme="minorHAnsi" w:eastAsiaTheme="minorEastAsia" w:hAnsiTheme="minorHAnsi" w:cstheme="minorBidi"/>
                <w:noProof/>
                <w:color w:val="auto"/>
                <w:sz w:val="22"/>
                <w:szCs w:val="22"/>
              </w:rPr>
              <w:tab/>
            </w:r>
            <w:r w:rsidR="00D5152B" w:rsidRPr="00963E0D">
              <w:rPr>
                <w:rStyle w:val="Hyperlink"/>
                <w:noProof/>
              </w:rPr>
              <w:t>Application Security</w:t>
            </w:r>
            <w:r w:rsidR="00D5152B">
              <w:rPr>
                <w:noProof/>
                <w:webHidden/>
              </w:rPr>
              <w:tab/>
            </w:r>
            <w:r w:rsidR="00885442">
              <w:rPr>
                <w:noProof/>
                <w:webHidden/>
              </w:rPr>
              <w:fldChar w:fldCharType="begin"/>
            </w:r>
            <w:r w:rsidR="00D5152B">
              <w:rPr>
                <w:noProof/>
                <w:webHidden/>
              </w:rPr>
              <w:instrText xml:space="preserve"> PAGEREF _Toc502823826 \h </w:instrText>
            </w:r>
            <w:r w:rsidR="00885442">
              <w:rPr>
                <w:noProof/>
                <w:webHidden/>
              </w:rPr>
            </w:r>
            <w:r w:rsidR="00885442">
              <w:rPr>
                <w:noProof/>
                <w:webHidden/>
              </w:rPr>
              <w:fldChar w:fldCharType="separate"/>
            </w:r>
            <w:r w:rsidR="00D5152B">
              <w:rPr>
                <w:noProof/>
                <w:webHidden/>
              </w:rPr>
              <w:t>6</w:t>
            </w:r>
            <w:r w:rsidR="00885442">
              <w:rPr>
                <w:noProof/>
                <w:webHidden/>
              </w:rPr>
              <w:fldChar w:fldCharType="end"/>
            </w:r>
          </w:hyperlink>
        </w:p>
        <w:p w:rsidR="00D5152B" w:rsidRDefault="00D04EFC">
          <w:pPr>
            <w:pStyle w:val="TOC1"/>
            <w:tabs>
              <w:tab w:val="left" w:pos="400"/>
              <w:tab w:val="right" w:pos="8305"/>
            </w:tabs>
            <w:rPr>
              <w:rFonts w:asciiTheme="minorHAnsi" w:eastAsiaTheme="minorEastAsia" w:hAnsiTheme="minorHAnsi" w:cstheme="minorBidi"/>
              <w:noProof/>
              <w:color w:val="auto"/>
              <w:sz w:val="22"/>
              <w:szCs w:val="22"/>
            </w:rPr>
          </w:pPr>
          <w:hyperlink w:anchor="_Toc502823827" w:history="1">
            <w:r w:rsidR="00D5152B" w:rsidRPr="00963E0D">
              <w:rPr>
                <w:rStyle w:val="Hyperlink"/>
                <w:noProof/>
              </w:rPr>
              <w:t>3</w:t>
            </w:r>
            <w:r w:rsidR="00D5152B">
              <w:rPr>
                <w:rFonts w:asciiTheme="minorHAnsi" w:eastAsiaTheme="minorEastAsia" w:hAnsiTheme="minorHAnsi" w:cstheme="minorBidi"/>
                <w:noProof/>
                <w:color w:val="auto"/>
                <w:sz w:val="22"/>
                <w:szCs w:val="22"/>
              </w:rPr>
              <w:tab/>
            </w:r>
            <w:r w:rsidR="00D5152B" w:rsidRPr="00963E0D">
              <w:rPr>
                <w:rStyle w:val="Hyperlink"/>
                <w:noProof/>
              </w:rPr>
              <w:t>Design Goals</w:t>
            </w:r>
            <w:r w:rsidR="00D5152B">
              <w:rPr>
                <w:noProof/>
                <w:webHidden/>
              </w:rPr>
              <w:tab/>
            </w:r>
            <w:r w:rsidR="00885442">
              <w:rPr>
                <w:noProof/>
                <w:webHidden/>
              </w:rPr>
              <w:fldChar w:fldCharType="begin"/>
            </w:r>
            <w:r w:rsidR="00D5152B">
              <w:rPr>
                <w:noProof/>
                <w:webHidden/>
              </w:rPr>
              <w:instrText xml:space="preserve"> PAGEREF _Toc502823827 \h </w:instrText>
            </w:r>
            <w:r w:rsidR="00885442">
              <w:rPr>
                <w:noProof/>
                <w:webHidden/>
              </w:rPr>
            </w:r>
            <w:r w:rsidR="00885442">
              <w:rPr>
                <w:noProof/>
                <w:webHidden/>
              </w:rPr>
              <w:fldChar w:fldCharType="separate"/>
            </w:r>
            <w:r w:rsidR="00D5152B">
              <w:rPr>
                <w:noProof/>
                <w:webHidden/>
              </w:rPr>
              <w:t>7</w:t>
            </w:r>
            <w:r w:rsidR="00885442">
              <w:rPr>
                <w:noProof/>
                <w:webHidden/>
              </w:rPr>
              <w:fldChar w:fldCharType="end"/>
            </w:r>
          </w:hyperlink>
        </w:p>
        <w:p w:rsidR="00D5152B" w:rsidRDefault="00D04EFC">
          <w:pPr>
            <w:pStyle w:val="TOC2"/>
            <w:tabs>
              <w:tab w:val="left" w:pos="880"/>
              <w:tab w:val="right" w:pos="8305"/>
            </w:tabs>
            <w:rPr>
              <w:rFonts w:asciiTheme="minorHAnsi" w:eastAsiaTheme="minorEastAsia" w:hAnsiTheme="minorHAnsi" w:cstheme="minorBidi"/>
              <w:noProof/>
              <w:color w:val="auto"/>
              <w:sz w:val="22"/>
              <w:szCs w:val="22"/>
            </w:rPr>
          </w:pPr>
          <w:hyperlink w:anchor="_Toc502823828" w:history="1">
            <w:r w:rsidR="00D5152B" w:rsidRPr="00963E0D">
              <w:rPr>
                <w:rStyle w:val="Hyperlink"/>
                <w:noProof/>
              </w:rPr>
              <w:t>3.1</w:t>
            </w:r>
            <w:r w:rsidR="00D5152B">
              <w:rPr>
                <w:rFonts w:asciiTheme="minorHAnsi" w:eastAsiaTheme="minorEastAsia" w:hAnsiTheme="minorHAnsi" w:cstheme="minorBidi"/>
                <w:noProof/>
                <w:color w:val="auto"/>
                <w:sz w:val="22"/>
                <w:szCs w:val="22"/>
              </w:rPr>
              <w:tab/>
            </w:r>
            <w:r w:rsidR="00D5152B" w:rsidRPr="00963E0D">
              <w:rPr>
                <w:rStyle w:val="Hyperlink"/>
                <w:noProof/>
              </w:rPr>
              <w:t>Primary Design Goals</w:t>
            </w:r>
            <w:r w:rsidR="00D5152B">
              <w:rPr>
                <w:noProof/>
                <w:webHidden/>
              </w:rPr>
              <w:tab/>
            </w:r>
            <w:r w:rsidR="00885442">
              <w:rPr>
                <w:noProof/>
                <w:webHidden/>
              </w:rPr>
              <w:fldChar w:fldCharType="begin"/>
            </w:r>
            <w:r w:rsidR="00D5152B">
              <w:rPr>
                <w:noProof/>
                <w:webHidden/>
              </w:rPr>
              <w:instrText xml:space="preserve"> PAGEREF _Toc502823828 \h </w:instrText>
            </w:r>
            <w:r w:rsidR="00885442">
              <w:rPr>
                <w:noProof/>
                <w:webHidden/>
              </w:rPr>
            </w:r>
            <w:r w:rsidR="00885442">
              <w:rPr>
                <w:noProof/>
                <w:webHidden/>
              </w:rPr>
              <w:fldChar w:fldCharType="separate"/>
            </w:r>
            <w:r w:rsidR="00D5152B">
              <w:rPr>
                <w:noProof/>
                <w:webHidden/>
              </w:rPr>
              <w:t>7</w:t>
            </w:r>
            <w:r w:rsidR="00885442">
              <w:rPr>
                <w:noProof/>
                <w:webHidden/>
              </w:rPr>
              <w:fldChar w:fldCharType="end"/>
            </w:r>
          </w:hyperlink>
        </w:p>
        <w:p w:rsidR="00D5152B" w:rsidRDefault="00D04EFC">
          <w:pPr>
            <w:pStyle w:val="TOC2"/>
            <w:tabs>
              <w:tab w:val="left" w:pos="880"/>
              <w:tab w:val="right" w:pos="8305"/>
            </w:tabs>
            <w:rPr>
              <w:rFonts w:asciiTheme="minorHAnsi" w:eastAsiaTheme="minorEastAsia" w:hAnsiTheme="minorHAnsi" w:cstheme="minorBidi"/>
              <w:noProof/>
              <w:color w:val="auto"/>
              <w:sz w:val="22"/>
              <w:szCs w:val="22"/>
            </w:rPr>
          </w:pPr>
          <w:hyperlink w:anchor="_Toc502823829" w:history="1">
            <w:r w:rsidR="00D5152B" w:rsidRPr="00963E0D">
              <w:rPr>
                <w:rStyle w:val="Hyperlink"/>
                <w:noProof/>
              </w:rPr>
              <w:t>3.2</w:t>
            </w:r>
            <w:r w:rsidR="00D5152B">
              <w:rPr>
                <w:rFonts w:asciiTheme="minorHAnsi" w:eastAsiaTheme="minorEastAsia" w:hAnsiTheme="minorHAnsi" w:cstheme="minorBidi"/>
                <w:noProof/>
                <w:color w:val="auto"/>
                <w:sz w:val="22"/>
                <w:szCs w:val="22"/>
              </w:rPr>
              <w:tab/>
            </w:r>
            <w:r w:rsidR="00D5152B" w:rsidRPr="00963E0D">
              <w:rPr>
                <w:rStyle w:val="Hyperlink"/>
                <w:noProof/>
              </w:rPr>
              <w:t>High Level Solution Overview</w:t>
            </w:r>
            <w:r w:rsidR="00D5152B">
              <w:rPr>
                <w:noProof/>
                <w:webHidden/>
              </w:rPr>
              <w:tab/>
            </w:r>
            <w:r w:rsidR="00885442">
              <w:rPr>
                <w:noProof/>
                <w:webHidden/>
              </w:rPr>
              <w:fldChar w:fldCharType="begin"/>
            </w:r>
            <w:r w:rsidR="00D5152B">
              <w:rPr>
                <w:noProof/>
                <w:webHidden/>
              </w:rPr>
              <w:instrText xml:space="preserve"> PAGEREF _Toc502823829 \h </w:instrText>
            </w:r>
            <w:r w:rsidR="00885442">
              <w:rPr>
                <w:noProof/>
                <w:webHidden/>
              </w:rPr>
            </w:r>
            <w:r w:rsidR="00885442">
              <w:rPr>
                <w:noProof/>
                <w:webHidden/>
              </w:rPr>
              <w:fldChar w:fldCharType="separate"/>
            </w:r>
            <w:r w:rsidR="00D5152B">
              <w:rPr>
                <w:noProof/>
                <w:webHidden/>
              </w:rPr>
              <w:t>7</w:t>
            </w:r>
            <w:r w:rsidR="00885442">
              <w:rPr>
                <w:noProof/>
                <w:webHidden/>
              </w:rPr>
              <w:fldChar w:fldCharType="end"/>
            </w:r>
          </w:hyperlink>
        </w:p>
        <w:p w:rsidR="00D5152B" w:rsidRDefault="00D04EFC">
          <w:pPr>
            <w:pStyle w:val="TOC2"/>
            <w:tabs>
              <w:tab w:val="left" w:pos="880"/>
              <w:tab w:val="right" w:pos="8305"/>
            </w:tabs>
            <w:rPr>
              <w:rFonts w:asciiTheme="minorHAnsi" w:eastAsiaTheme="minorEastAsia" w:hAnsiTheme="minorHAnsi" w:cstheme="minorBidi"/>
              <w:noProof/>
              <w:color w:val="auto"/>
              <w:sz w:val="22"/>
              <w:szCs w:val="22"/>
            </w:rPr>
          </w:pPr>
          <w:hyperlink w:anchor="_Toc502823838" w:history="1">
            <w:r w:rsidR="00D5152B" w:rsidRPr="00963E0D">
              <w:rPr>
                <w:rStyle w:val="Hyperlink"/>
                <w:noProof/>
              </w:rPr>
              <w:t>3.3</w:t>
            </w:r>
            <w:r w:rsidR="00D5152B">
              <w:rPr>
                <w:rFonts w:asciiTheme="minorHAnsi" w:eastAsiaTheme="minorEastAsia" w:hAnsiTheme="minorHAnsi" w:cstheme="minorBidi"/>
                <w:noProof/>
                <w:color w:val="auto"/>
                <w:sz w:val="22"/>
                <w:szCs w:val="22"/>
              </w:rPr>
              <w:tab/>
            </w:r>
            <w:r w:rsidR="00D5152B" w:rsidRPr="00963E0D">
              <w:rPr>
                <w:rStyle w:val="Hyperlink"/>
                <w:noProof/>
              </w:rPr>
              <w:t>Alternative Solution Approaches</w:t>
            </w:r>
            <w:r w:rsidR="00D5152B">
              <w:rPr>
                <w:noProof/>
                <w:webHidden/>
              </w:rPr>
              <w:tab/>
            </w:r>
            <w:r w:rsidR="00885442">
              <w:rPr>
                <w:noProof/>
                <w:webHidden/>
              </w:rPr>
              <w:fldChar w:fldCharType="begin"/>
            </w:r>
            <w:r w:rsidR="00D5152B">
              <w:rPr>
                <w:noProof/>
                <w:webHidden/>
              </w:rPr>
              <w:instrText xml:space="preserve"> PAGEREF _Toc502823838 \h </w:instrText>
            </w:r>
            <w:r w:rsidR="00885442">
              <w:rPr>
                <w:noProof/>
                <w:webHidden/>
              </w:rPr>
            </w:r>
            <w:r w:rsidR="00885442">
              <w:rPr>
                <w:noProof/>
                <w:webHidden/>
              </w:rPr>
              <w:fldChar w:fldCharType="separate"/>
            </w:r>
            <w:r w:rsidR="00D5152B">
              <w:rPr>
                <w:noProof/>
                <w:webHidden/>
              </w:rPr>
              <w:t>8</w:t>
            </w:r>
            <w:r w:rsidR="00885442">
              <w:rPr>
                <w:noProof/>
                <w:webHidden/>
              </w:rPr>
              <w:fldChar w:fldCharType="end"/>
            </w:r>
          </w:hyperlink>
        </w:p>
        <w:p w:rsidR="00D5152B" w:rsidRDefault="00D04EFC">
          <w:pPr>
            <w:pStyle w:val="TOC2"/>
            <w:tabs>
              <w:tab w:val="left" w:pos="880"/>
              <w:tab w:val="right" w:pos="8305"/>
            </w:tabs>
            <w:rPr>
              <w:rFonts w:asciiTheme="minorHAnsi" w:eastAsiaTheme="minorEastAsia" w:hAnsiTheme="minorHAnsi" w:cstheme="minorBidi"/>
              <w:noProof/>
              <w:color w:val="auto"/>
              <w:sz w:val="22"/>
              <w:szCs w:val="22"/>
            </w:rPr>
          </w:pPr>
          <w:hyperlink w:anchor="_Toc502823839" w:history="1">
            <w:r w:rsidR="00D5152B" w:rsidRPr="00963E0D">
              <w:rPr>
                <w:rStyle w:val="Hyperlink"/>
                <w:noProof/>
              </w:rPr>
              <w:t>3.4</w:t>
            </w:r>
            <w:r w:rsidR="00D5152B">
              <w:rPr>
                <w:rFonts w:asciiTheme="minorHAnsi" w:eastAsiaTheme="minorEastAsia" w:hAnsiTheme="minorHAnsi" w:cstheme="minorBidi"/>
                <w:noProof/>
                <w:color w:val="auto"/>
                <w:sz w:val="22"/>
                <w:szCs w:val="22"/>
              </w:rPr>
              <w:tab/>
            </w:r>
            <w:r w:rsidR="00D5152B" w:rsidRPr="00963E0D">
              <w:rPr>
                <w:rStyle w:val="Hyperlink"/>
                <w:noProof/>
              </w:rPr>
              <w:t>Selected Solution</w:t>
            </w:r>
            <w:r w:rsidR="00D5152B">
              <w:rPr>
                <w:noProof/>
                <w:webHidden/>
              </w:rPr>
              <w:tab/>
            </w:r>
            <w:r w:rsidR="00885442">
              <w:rPr>
                <w:noProof/>
                <w:webHidden/>
              </w:rPr>
              <w:fldChar w:fldCharType="begin"/>
            </w:r>
            <w:r w:rsidR="00D5152B">
              <w:rPr>
                <w:noProof/>
                <w:webHidden/>
              </w:rPr>
              <w:instrText xml:space="preserve"> PAGEREF _Toc502823839 \h </w:instrText>
            </w:r>
            <w:r w:rsidR="00885442">
              <w:rPr>
                <w:noProof/>
                <w:webHidden/>
              </w:rPr>
            </w:r>
            <w:r w:rsidR="00885442">
              <w:rPr>
                <w:noProof/>
                <w:webHidden/>
              </w:rPr>
              <w:fldChar w:fldCharType="separate"/>
            </w:r>
            <w:r w:rsidR="00D5152B">
              <w:rPr>
                <w:noProof/>
                <w:webHidden/>
              </w:rPr>
              <w:t>8</w:t>
            </w:r>
            <w:r w:rsidR="00885442">
              <w:rPr>
                <w:noProof/>
                <w:webHidden/>
              </w:rPr>
              <w:fldChar w:fldCharType="end"/>
            </w:r>
          </w:hyperlink>
        </w:p>
        <w:p w:rsidR="00D5152B" w:rsidRDefault="00D04EFC">
          <w:pPr>
            <w:pStyle w:val="TOC2"/>
            <w:tabs>
              <w:tab w:val="left" w:pos="880"/>
              <w:tab w:val="right" w:pos="8305"/>
            </w:tabs>
            <w:rPr>
              <w:rFonts w:asciiTheme="minorHAnsi" w:eastAsiaTheme="minorEastAsia" w:hAnsiTheme="minorHAnsi" w:cstheme="minorBidi"/>
              <w:noProof/>
              <w:color w:val="auto"/>
              <w:sz w:val="22"/>
              <w:szCs w:val="22"/>
            </w:rPr>
          </w:pPr>
          <w:hyperlink w:anchor="_Toc502823840" w:history="1">
            <w:r w:rsidR="00D5152B" w:rsidRPr="00963E0D">
              <w:rPr>
                <w:rStyle w:val="Hyperlink"/>
                <w:noProof/>
              </w:rPr>
              <w:t>3.5</w:t>
            </w:r>
            <w:r w:rsidR="00D5152B">
              <w:rPr>
                <w:rFonts w:asciiTheme="minorHAnsi" w:eastAsiaTheme="minorEastAsia" w:hAnsiTheme="minorHAnsi" w:cstheme="minorBidi"/>
                <w:noProof/>
                <w:color w:val="auto"/>
                <w:sz w:val="22"/>
                <w:szCs w:val="22"/>
              </w:rPr>
              <w:tab/>
            </w:r>
            <w:r w:rsidR="00D5152B" w:rsidRPr="00963E0D">
              <w:rPr>
                <w:rStyle w:val="Hyperlink"/>
                <w:noProof/>
              </w:rPr>
              <w:t>Assumptions</w:t>
            </w:r>
            <w:r w:rsidR="00D5152B">
              <w:rPr>
                <w:noProof/>
                <w:webHidden/>
              </w:rPr>
              <w:tab/>
            </w:r>
            <w:r w:rsidR="00885442">
              <w:rPr>
                <w:noProof/>
                <w:webHidden/>
              </w:rPr>
              <w:fldChar w:fldCharType="begin"/>
            </w:r>
            <w:r w:rsidR="00D5152B">
              <w:rPr>
                <w:noProof/>
                <w:webHidden/>
              </w:rPr>
              <w:instrText xml:space="preserve"> PAGEREF _Toc502823840 \h </w:instrText>
            </w:r>
            <w:r w:rsidR="00885442">
              <w:rPr>
                <w:noProof/>
                <w:webHidden/>
              </w:rPr>
            </w:r>
            <w:r w:rsidR="00885442">
              <w:rPr>
                <w:noProof/>
                <w:webHidden/>
              </w:rPr>
              <w:fldChar w:fldCharType="separate"/>
            </w:r>
            <w:r w:rsidR="00D5152B">
              <w:rPr>
                <w:noProof/>
                <w:webHidden/>
              </w:rPr>
              <w:t>8</w:t>
            </w:r>
            <w:r w:rsidR="00885442">
              <w:rPr>
                <w:noProof/>
                <w:webHidden/>
              </w:rPr>
              <w:fldChar w:fldCharType="end"/>
            </w:r>
          </w:hyperlink>
        </w:p>
        <w:p w:rsidR="00D5152B" w:rsidRDefault="00D04EFC">
          <w:pPr>
            <w:pStyle w:val="TOC2"/>
            <w:tabs>
              <w:tab w:val="left" w:pos="880"/>
              <w:tab w:val="right" w:pos="8305"/>
            </w:tabs>
            <w:rPr>
              <w:rFonts w:asciiTheme="minorHAnsi" w:eastAsiaTheme="minorEastAsia" w:hAnsiTheme="minorHAnsi" w:cstheme="minorBidi"/>
              <w:noProof/>
              <w:color w:val="auto"/>
              <w:sz w:val="22"/>
              <w:szCs w:val="22"/>
            </w:rPr>
          </w:pPr>
          <w:hyperlink w:anchor="_Toc502823841" w:history="1">
            <w:r w:rsidR="00D5152B" w:rsidRPr="00963E0D">
              <w:rPr>
                <w:rStyle w:val="Hyperlink"/>
                <w:noProof/>
              </w:rPr>
              <w:t>3.6</w:t>
            </w:r>
            <w:r w:rsidR="00D5152B">
              <w:rPr>
                <w:rFonts w:asciiTheme="minorHAnsi" w:eastAsiaTheme="minorEastAsia" w:hAnsiTheme="minorHAnsi" w:cstheme="minorBidi"/>
                <w:noProof/>
                <w:color w:val="auto"/>
                <w:sz w:val="22"/>
                <w:szCs w:val="22"/>
              </w:rPr>
              <w:tab/>
            </w:r>
            <w:r w:rsidR="00D5152B" w:rsidRPr="00963E0D">
              <w:rPr>
                <w:rStyle w:val="Hyperlink"/>
                <w:noProof/>
              </w:rPr>
              <w:t>Implementation Strategy</w:t>
            </w:r>
            <w:r w:rsidR="00D5152B">
              <w:rPr>
                <w:noProof/>
                <w:webHidden/>
              </w:rPr>
              <w:tab/>
            </w:r>
            <w:r w:rsidR="00885442">
              <w:rPr>
                <w:noProof/>
                <w:webHidden/>
              </w:rPr>
              <w:fldChar w:fldCharType="begin"/>
            </w:r>
            <w:r w:rsidR="00D5152B">
              <w:rPr>
                <w:noProof/>
                <w:webHidden/>
              </w:rPr>
              <w:instrText xml:space="preserve"> PAGEREF _Toc502823841 \h </w:instrText>
            </w:r>
            <w:r w:rsidR="00885442">
              <w:rPr>
                <w:noProof/>
                <w:webHidden/>
              </w:rPr>
            </w:r>
            <w:r w:rsidR="00885442">
              <w:rPr>
                <w:noProof/>
                <w:webHidden/>
              </w:rPr>
              <w:fldChar w:fldCharType="separate"/>
            </w:r>
            <w:r w:rsidR="00D5152B">
              <w:rPr>
                <w:noProof/>
                <w:webHidden/>
              </w:rPr>
              <w:t>8</w:t>
            </w:r>
            <w:r w:rsidR="00885442">
              <w:rPr>
                <w:noProof/>
                <w:webHidden/>
              </w:rPr>
              <w:fldChar w:fldCharType="end"/>
            </w:r>
          </w:hyperlink>
        </w:p>
        <w:p w:rsidR="00D5152B" w:rsidRDefault="00D04EFC">
          <w:pPr>
            <w:pStyle w:val="TOC2"/>
            <w:tabs>
              <w:tab w:val="left" w:pos="880"/>
              <w:tab w:val="right" w:pos="8305"/>
            </w:tabs>
            <w:rPr>
              <w:rFonts w:asciiTheme="minorHAnsi" w:eastAsiaTheme="minorEastAsia" w:hAnsiTheme="minorHAnsi" w:cstheme="minorBidi"/>
              <w:noProof/>
              <w:color w:val="auto"/>
              <w:sz w:val="22"/>
              <w:szCs w:val="22"/>
            </w:rPr>
          </w:pPr>
          <w:hyperlink w:anchor="_Toc502823842" w:history="1">
            <w:r w:rsidR="00D5152B" w:rsidRPr="00963E0D">
              <w:rPr>
                <w:rStyle w:val="Hyperlink"/>
                <w:noProof/>
              </w:rPr>
              <w:t>3.7</w:t>
            </w:r>
            <w:r w:rsidR="00D5152B">
              <w:rPr>
                <w:rFonts w:asciiTheme="minorHAnsi" w:eastAsiaTheme="minorEastAsia" w:hAnsiTheme="minorHAnsi" w:cstheme="minorBidi"/>
                <w:noProof/>
                <w:color w:val="auto"/>
                <w:sz w:val="22"/>
                <w:szCs w:val="22"/>
              </w:rPr>
              <w:tab/>
            </w:r>
            <w:r w:rsidR="00D5152B" w:rsidRPr="00963E0D">
              <w:rPr>
                <w:rStyle w:val="Hyperlink"/>
                <w:noProof/>
              </w:rPr>
              <w:t>Solution Risks</w:t>
            </w:r>
            <w:r w:rsidR="00D5152B">
              <w:rPr>
                <w:noProof/>
                <w:webHidden/>
              </w:rPr>
              <w:tab/>
            </w:r>
            <w:r w:rsidR="00885442">
              <w:rPr>
                <w:noProof/>
                <w:webHidden/>
              </w:rPr>
              <w:fldChar w:fldCharType="begin"/>
            </w:r>
            <w:r w:rsidR="00D5152B">
              <w:rPr>
                <w:noProof/>
                <w:webHidden/>
              </w:rPr>
              <w:instrText xml:space="preserve"> PAGEREF _Toc502823842 \h </w:instrText>
            </w:r>
            <w:r w:rsidR="00885442">
              <w:rPr>
                <w:noProof/>
                <w:webHidden/>
              </w:rPr>
            </w:r>
            <w:r w:rsidR="00885442">
              <w:rPr>
                <w:noProof/>
                <w:webHidden/>
              </w:rPr>
              <w:fldChar w:fldCharType="separate"/>
            </w:r>
            <w:r w:rsidR="00D5152B">
              <w:rPr>
                <w:noProof/>
                <w:webHidden/>
              </w:rPr>
              <w:t>8</w:t>
            </w:r>
            <w:r w:rsidR="00885442">
              <w:rPr>
                <w:noProof/>
                <w:webHidden/>
              </w:rPr>
              <w:fldChar w:fldCharType="end"/>
            </w:r>
          </w:hyperlink>
        </w:p>
        <w:p w:rsidR="00D5152B" w:rsidRDefault="00D04EFC">
          <w:pPr>
            <w:pStyle w:val="TOC1"/>
            <w:tabs>
              <w:tab w:val="left" w:pos="400"/>
              <w:tab w:val="right" w:pos="8305"/>
            </w:tabs>
            <w:rPr>
              <w:rFonts w:asciiTheme="minorHAnsi" w:eastAsiaTheme="minorEastAsia" w:hAnsiTheme="minorHAnsi" w:cstheme="minorBidi"/>
              <w:noProof/>
              <w:color w:val="auto"/>
              <w:sz w:val="22"/>
              <w:szCs w:val="22"/>
            </w:rPr>
          </w:pPr>
          <w:hyperlink w:anchor="_Toc502823843" w:history="1">
            <w:r w:rsidR="00D5152B" w:rsidRPr="00963E0D">
              <w:rPr>
                <w:rStyle w:val="Hyperlink"/>
                <w:noProof/>
              </w:rPr>
              <w:t>4</w:t>
            </w:r>
            <w:r w:rsidR="00D5152B">
              <w:rPr>
                <w:rFonts w:asciiTheme="minorHAnsi" w:eastAsiaTheme="minorEastAsia" w:hAnsiTheme="minorHAnsi" w:cstheme="minorBidi"/>
                <w:noProof/>
                <w:color w:val="auto"/>
                <w:sz w:val="22"/>
                <w:szCs w:val="22"/>
              </w:rPr>
              <w:tab/>
            </w:r>
            <w:r w:rsidR="00D5152B" w:rsidRPr="00963E0D">
              <w:rPr>
                <w:rStyle w:val="Hyperlink"/>
                <w:noProof/>
              </w:rPr>
              <w:t>Data Architecture</w:t>
            </w:r>
            <w:r w:rsidR="00D5152B">
              <w:rPr>
                <w:noProof/>
                <w:webHidden/>
              </w:rPr>
              <w:tab/>
            </w:r>
            <w:r w:rsidR="00885442">
              <w:rPr>
                <w:noProof/>
                <w:webHidden/>
              </w:rPr>
              <w:fldChar w:fldCharType="begin"/>
            </w:r>
            <w:r w:rsidR="00D5152B">
              <w:rPr>
                <w:noProof/>
                <w:webHidden/>
              </w:rPr>
              <w:instrText xml:space="preserve"> PAGEREF _Toc502823843 \h </w:instrText>
            </w:r>
            <w:r w:rsidR="00885442">
              <w:rPr>
                <w:noProof/>
                <w:webHidden/>
              </w:rPr>
            </w:r>
            <w:r w:rsidR="00885442">
              <w:rPr>
                <w:noProof/>
                <w:webHidden/>
              </w:rPr>
              <w:fldChar w:fldCharType="separate"/>
            </w:r>
            <w:r w:rsidR="00D5152B">
              <w:rPr>
                <w:noProof/>
                <w:webHidden/>
              </w:rPr>
              <w:t>8</w:t>
            </w:r>
            <w:r w:rsidR="00885442">
              <w:rPr>
                <w:noProof/>
                <w:webHidden/>
              </w:rPr>
              <w:fldChar w:fldCharType="end"/>
            </w:r>
          </w:hyperlink>
        </w:p>
        <w:p w:rsidR="00D5152B" w:rsidRDefault="00D04EFC">
          <w:pPr>
            <w:pStyle w:val="TOC2"/>
            <w:tabs>
              <w:tab w:val="left" w:pos="880"/>
              <w:tab w:val="right" w:pos="8305"/>
            </w:tabs>
            <w:rPr>
              <w:rFonts w:asciiTheme="minorHAnsi" w:eastAsiaTheme="minorEastAsia" w:hAnsiTheme="minorHAnsi" w:cstheme="minorBidi"/>
              <w:noProof/>
              <w:color w:val="auto"/>
              <w:sz w:val="22"/>
              <w:szCs w:val="22"/>
            </w:rPr>
          </w:pPr>
          <w:hyperlink w:anchor="_Toc502823844" w:history="1">
            <w:r w:rsidR="00D5152B" w:rsidRPr="00963E0D">
              <w:rPr>
                <w:rStyle w:val="Hyperlink"/>
                <w:noProof/>
              </w:rPr>
              <w:t>4.1</w:t>
            </w:r>
            <w:r w:rsidR="00D5152B">
              <w:rPr>
                <w:rFonts w:asciiTheme="minorHAnsi" w:eastAsiaTheme="minorEastAsia" w:hAnsiTheme="minorHAnsi" w:cstheme="minorBidi"/>
                <w:noProof/>
                <w:color w:val="auto"/>
                <w:sz w:val="22"/>
                <w:szCs w:val="22"/>
              </w:rPr>
              <w:tab/>
            </w:r>
            <w:r w:rsidR="00D5152B" w:rsidRPr="00963E0D">
              <w:rPr>
                <w:rStyle w:val="Hyperlink"/>
                <w:noProof/>
              </w:rPr>
              <w:t>Logical Data Model</w:t>
            </w:r>
            <w:r w:rsidR="00D5152B">
              <w:rPr>
                <w:noProof/>
                <w:webHidden/>
              </w:rPr>
              <w:tab/>
            </w:r>
            <w:r w:rsidR="00885442">
              <w:rPr>
                <w:noProof/>
                <w:webHidden/>
              </w:rPr>
              <w:fldChar w:fldCharType="begin"/>
            </w:r>
            <w:r w:rsidR="00D5152B">
              <w:rPr>
                <w:noProof/>
                <w:webHidden/>
              </w:rPr>
              <w:instrText xml:space="preserve"> PAGEREF _Toc502823844 \h </w:instrText>
            </w:r>
            <w:r w:rsidR="00885442">
              <w:rPr>
                <w:noProof/>
                <w:webHidden/>
              </w:rPr>
            </w:r>
            <w:r w:rsidR="00885442">
              <w:rPr>
                <w:noProof/>
                <w:webHidden/>
              </w:rPr>
              <w:fldChar w:fldCharType="separate"/>
            </w:r>
            <w:r w:rsidR="00D5152B">
              <w:rPr>
                <w:noProof/>
                <w:webHidden/>
              </w:rPr>
              <w:t>8</w:t>
            </w:r>
            <w:r w:rsidR="00885442">
              <w:rPr>
                <w:noProof/>
                <w:webHidden/>
              </w:rPr>
              <w:fldChar w:fldCharType="end"/>
            </w:r>
          </w:hyperlink>
        </w:p>
        <w:p w:rsidR="00D5152B" w:rsidRDefault="00D04EFC">
          <w:pPr>
            <w:pStyle w:val="TOC2"/>
            <w:tabs>
              <w:tab w:val="left" w:pos="880"/>
              <w:tab w:val="right" w:pos="8305"/>
            </w:tabs>
            <w:rPr>
              <w:rFonts w:asciiTheme="minorHAnsi" w:eastAsiaTheme="minorEastAsia" w:hAnsiTheme="minorHAnsi" w:cstheme="minorBidi"/>
              <w:noProof/>
              <w:color w:val="auto"/>
              <w:sz w:val="22"/>
              <w:szCs w:val="22"/>
            </w:rPr>
          </w:pPr>
          <w:hyperlink w:anchor="_Toc502823845" w:history="1">
            <w:r w:rsidR="00D5152B" w:rsidRPr="00963E0D">
              <w:rPr>
                <w:rStyle w:val="Hyperlink"/>
                <w:noProof/>
              </w:rPr>
              <w:t>4.2</w:t>
            </w:r>
            <w:r w:rsidR="00D5152B">
              <w:rPr>
                <w:rFonts w:asciiTheme="minorHAnsi" w:eastAsiaTheme="minorEastAsia" w:hAnsiTheme="minorHAnsi" w:cstheme="minorBidi"/>
                <w:noProof/>
                <w:color w:val="auto"/>
                <w:sz w:val="22"/>
                <w:szCs w:val="22"/>
              </w:rPr>
              <w:tab/>
            </w:r>
            <w:r w:rsidR="00D5152B" w:rsidRPr="00963E0D">
              <w:rPr>
                <w:rStyle w:val="Hyperlink"/>
                <w:noProof/>
              </w:rPr>
              <w:t>Data Replication</w:t>
            </w:r>
            <w:r w:rsidR="00D5152B">
              <w:rPr>
                <w:noProof/>
                <w:webHidden/>
              </w:rPr>
              <w:tab/>
            </w:r>
            <w:r w:rsidR="00885442">
              <w:rPr>
                <w:noProof/>
                <w:webHidden/>
              </w:rPr>
              <w:fldChar w:fldCharType="begin"/>
            </w:r>
            <w:r w:rsidR="00D5152B">
              <w:rPr>
                <w:noProof/>
                <w:webHidden/>
              </w:rPr>
              <w:instrText xml:space="preserve"> PAGEREF _Toc502823845 \h </w:instrText>
            </w:r>
            <w:r w:rsidR="00885442">
              <w:rPr>
                <w:noProof/>
                <w:webHidden/>
              </w:rPr>
            </w:r>
            <w:r w:rsidR="00885442">
              <w:rPr>
                <w:noProof/>
                <w:webHidden/>
              </w:rPr>
              <w:fldChar w:fldCharType="separate"/>
            </w:r>
            <w:r w:rsidR="00D5152B">
              <w:rPr>
                <w:noProof/>
                <w:webHidden/>
              </w:rPr>
              <w:t>8</w:t>
            </w:r>
            <w:r w:rsidR="00885442">
              <w:rPr>
                <w:noProof/>
                <w:webHidden/>
              </w:rPr>
              <w:fldChar w:fldCharType="end"/>
            </w:r>
          </w:hyperlink>
        </w:p>
        <w:p w:rsidR="00D5152B" w:rsidRDefault="00D04EFC">
          <w:pPr>
            <w:pStyle w:val="TOC1"/>
            <w:tabs>
              <w:tab w:val="left" w:pos="400"/>
              <w:tab w:val="right" w:pos="8305"/>
            </w:tabs>
            <w:rPr>
              <w:rFonts w:asciiTheme="minorHAnsi" w:eastAsiaTheme="minorEastAsia" w:hAnsiTheme="minorHAnsi" w:cstheme="minorBidi"/>
              <w:noProof/>
              <w:color w:val="auto"/>
              <w:sz w:val="22"/>
              <w:szCs w:val="22"/>
            </w:rPr>
          </w:pPr>
          <w:hyperlink w:anchor="_Toc502823846" w:history="1">
            <w:r w:rsidR="00D5152B" w:rsidRPr="00963E0D">
              <w:rPr>
                <w:rStyle w:val="Hyperlink"/>
                <w:noProof/>
              </w:rPr>
              <w:t>5</w:t>
            </w:r>
            <w:r w:rsidR="00D5152B">
              <w:rPr>
                <w:rFonts w:asciiTheme="minorHAnsi" w:eastAsiaTheme="minorEastAsia" w:hAnsiTheme="minorHAnsi" w:cstheme="minorBidi"/>
                <w:noProof/>
                <w:color w:val="auto"/>
                <w:sz w:val="22"/>
                <w:szCs w:val="22"/>
              </w:rPr>
              <w:tab/>
            </w:r>
            <w:r w:rsidR="00D5152B" w:rsidRPr="00963E0D">
              <w:rPr>
                <w:rStyle w:val="Hyperlink"/>
                <w:noProof/>
              </w:rPr>
              <w:t>Application Architecture</w:t>
            </w:r>
            <w:r w:rsidR="00D5152B">
              <w:rPr>
                <w:noProof/>
                <w:webHidden/>
              </w:rPr>
              <w:tab/>
            </w:r>
            <w:r w:rsidR="00885442">
              <w:rPr>
                <w:noProof/>
                <w:webHidden/>
              </w:rPr>
              <w:fldChar w:fldCharType="begin"/>
            </w:r>
            <w:r w:rsidR="00D5152B">
              <w:rPr>
                <w:noProof/>
                <w:webHidden/>
              </w:rPr>
              <w:instrText xml:space="preserve"> PAGEREF _Toc502823846 \h </w:instrText>
            </w:r>
            <w:r w:rsidR="00885442">
              <w:rPr>
                <w:noProof/>
                <w:webHidden/>
              </w:rPr>
            </w:r>
            <w:r w:rsidR="00885442">
              <w:rPr>
                <w:noProof/>
                <w:webHidden/>
              </w:rPr>
              <w:fldChar w:fldCharType="separate"/>
            </w:r>
            <w:r w:rsidR="00D5152B">
              <w:rPr>
                <w:noProof/>
                <w:webHidden/>
              </w:rPr>
              <w:t>9</w:t>
            </w:r>
            <w:r w:rsidR="00885442">
              <w:rPr>
                <w:noProof/>
                <w:webHidden/>
              </w:rPr>
              <w:fldChar w:fldCharType="end"/>
            </w:r>
          </w:hyperlink>
        </w:p>
        <w:p w:rsidR="00D5152B" w:rsidRDefault="00D04EFC">
          <w:pPr>
            <w:pStyle w:val="TOC3"/>
            <w:tabs>
              <w:tab w:val="right" w:pos="8305"/>
            </w:tabs>
            <w:rPr>
              <w:rFonts w:asciiTheme="minorHAnsi" w:eastAsiaTheme="minorEastAsia" w:hAnsiTheme="minorHAnsi" w:cstheme="minorBidi"/>
              <w:noProof/>
              <w:color w:val="auto"/>
              <w:sz w:val="22"/>
              <w:szCs w:val="22"/>
            </w:rPr>
          </w:pPr>
          <w:hyperlink w:anchor="_Toc502823847" w:history="1">
            <w:r w:rsidR="00D5152B" w:rsidRPr="00963E0D">
              <w:rPr>
                <w:rStyle w:val="Hyperlink"/>
                <w:b/>
                <w:noProof/>
              </w:rPr>
              <w:t>Angular Application – Client-Side Component</w:t>
            </w:r>
            <w:r w:rsidR="00D5152B">
              <w:rPr>
                <w:noProof/>
                <w:webHidden/>
              </w:rPr>
              <w:tab/>
            </w:r>
            <w:r w:rsidR="00885442">
              <w:rPr>
                <w:noProof/>
                <w:webHidden/>
              </w:rPr>
              <w:fldChar w:fldCharType="begin"/>
            </w:r>
            <w:r w:rsidR="00D5152B">
              <w:rPr>
                <w:noProof/>
                <w:webHidden/>
              </w:rPr>
              <w:instrText xml:space="preserve"> PAGEREF _Toc502823847 \h </w:instrText>
            </w:r>
            <w:r w:rsidR="00885442">
              <w:rPr>
                <w:noProof/>
                <w:webHidden/>
              </w:rPr>
            </w:r>
            <w:r w:rsidR="00885442">
              <w:rPr>
                <w:noProof/>
                <w:webHidden/>
              </w:rPr>
              <w:fldChar w:fldCharType="separate"/>
            </w:r>
            <w:r w:rsidR="00D5152B">
              <w:rPr>
                <w:noProof/>
                <w:webHidden/>
              </w:rPr>
              <w:t>9</w:t>
            </w:r>
            <w:r w:rsidR="00885442">
              <w:rPr>
                <w:noProof/>
                <w:webHidden/>
              </w:rPr>
              <w:fldChar w:fldCharType="end"/>
            </w:r>
          </w:hyperlink>
        </w:p>
        <w:p w:rsidR="00D5152B" w:rsidRDefault="00D04EFC">
          <w:pPr>
            <w:pStyle w:val="TOC2"/>
            <w:tabs>
              <w:tab w:val="left" w:pos="880"/>
              <w:tab w:val="right" w:pos="8305"/>
            </w:tabs>
            <w:rPr>
              <w:rFonts w:asciiTheme="minorHAnsi" w:eastAsiaTheme="minorEastAsia" w:hAnsiTheme="minorHAnsi" w:cstheme="minorBidi"/>
              <w:noProof/>
              <w:color w:val="auto"/>
              <w:sz w:val="22"/>
              <w:szCs w:val="22"/>
            </w:rPr>
          </w:pPr>
          <w:hyperlink w:anchor="_Toc502823848" w:history="1">
            <w:r w:rsidR="00D5152B" w:rsidRPr="00963E0D">
              <w:rPr>
                <w:rStyle w:val="Hyperlink"/>
                <w:noProof/>
              </w:rPr>
              <w:t>5.1</w:t>
            </w:r>
            <w:r w:rsidR="00D5152B">
              <w:rPr>
                <w:rFonts w:asciiTheme="minorHAnsi" w:eastAsiaTheme="minorEastAsia" w:hAnsiTheme="minorHAnsi" w:cstheme="minorBidi"/>
                <w:noProof/>
                <w:color w:val="auto"/>
                <w:sz w:val="22"/>
                <w:szCs w:val="22"/>
              </w:rPr>
              <w:tab/>
            </w:r>
            <w:r w:rsidR="00D5152B" w:rsidRPr="00963E0D">
              <w:rPr>
                <w:rStyle w:val="Hyperlink"/>
                <w:noProof/>
              </w:rPr>
              <w:t>System Overview</w:t>
            </w:r>
            <w:r w:rsidR="00D5152B">
              <w:rPr>
                <w:noProof/>
                <w:webHidden/>
              </w:rPr>
              <w:tab/>
            </w:r>
            <w:r w:rsidR="00885442">
              <w:rPr>
                <w:noProof/>
                <w:webHidden/>
              </w:rPr>
              <w:fldChar w:fldCharType="begin"/>
            </w:r>
            <w:r w:rsidR="00D5152B">
              <w:rPr>
                <w:noProof/>
                <w:webHidden/>
              </w:rPr>
              <w:instrText xml:space="preserve"> PAGEREF _Toc502823848 \h </w:instrText>
            </w:r>
            <w:r w:rsidR="00885442">
              <w:rPr>
                <w:noProof/>
                <w:webHidden/>
              </w:rPr>
            </w:r>
            <w:r w:rsidR="00885442">
              <w:rPr>
                <w:noProof/>
                <w:webHidden/>
              </w:rPr>
              <w:fldChar w:fldCharType="separate"/>
            </w:r>
            <w:r w:rsidR="00D5152B">
              <w:rPr>
                <w:noProof/>
                <w:webHidden/>
              </w:rPr>
              <w:t>9</w:t>
            </w:r>
            <w:r w:rsidR="00885442">
              <w:rPr>
                <w:noProof/>
                <w:webHidden/>
              </w:rPr>
              <w:fldChar w:fldCharType="end"/>
            </w:r>
          </w:hyperlink>
        </w:p>
        <w:p w:rsidR="00D5152B" w:rsidRDefault="00D04EFC">
          <w:pPr>
            <w:pStyle w:val="TOC2"/>
            <w:tabs>
              <w:tab w:val="left" w:pos="880"/>
              <w:tab w:val="right" w:pos="8305"/>
            </w:tabs>
            <w:rPr>
              <w:rFonts w:asciiTheme="minorHAnsi" w:eastAsiaTheme="minorEastAsia" w:hAnsiTheme="minorHAnsi" w:cstheme="minorBidi"/>
              <w:noProof/>
              <w:color w:val="auto"/>
              <w:sz w:val="22"/>
              <w:szCs w:val="22"/>
            </w:rPr>
          </w:pPr>
          <w:hyperlink w:anchor="_Toc502823849" w:history="1">
            <w:r w:rsidR="00D5152B" w:rsidRPr="00963E0D">
              <w:rPr>
                <w:rStyle w:val="Hyperlink"/>
                <w:noProof/>
              </w:rPr>
              <w:t>5.2</w:t>
            </w:r>
            <w:r w:rsidR="00D5152B">
              <w:rPr>
                <w:rFonts w:asciiTheme="minorHAnsi" w:eastAsiaTheme="minorEastAsia" w:hAnsiTheme="minorHAnsi" w:cstheme="minorBidi"/>
                <w:noProof/>
                <w:color w:val="auto"/>
                <w:sz w:val="22"/>
                <w:szCs w:val="22"/>
              </w:rPr>
              <w:tab/>
            </w:r>
            <w:r w:rsidR="00D5152B" w:rsidRPr="00963E0D">
              <w:rPr>
                <w:rStyle w:val="Hyperlink"/>
                <w:noProof/>
              </w:rPr>
              <w:t>System Interface and Linkages</w:t>
            </w:r>
            <w:r w:rsidR="00D5152B">
              <w:rPr>
                <w:noProof/>
                <w:webHidden/>
              </w:rPr>
              <w:tab/>
            </w:r>
            <w:r w:rsidR="00885442">
              <w:rPr>
                <w:noProof/>
                <w:webHidden/>
              </w:rPr>
              <w:fldChar w:fldCharType="begin"/>
            </w:r>
            <w:r w:rsidR="00D5152B">
              <w:rPr>
                <w:noProof/>
                <w:webHidden/>
              </w:rPr>
              <w:instrText xml:space="preserve"> PAGEREF _Toc502823849 \h </w:instrText>
            </w:r>
            <w:r w:rsidR="00885442">
              <w:rPr>
                <w:noProof/>
                <w:webHidden/>
              </w:rPr>
            </w:r>
            <w:r w:rsidR="00885442">
              <w:rPr>
                <w:noProof/>
                <w:webHidden/>
              </w:rPr>
              <w:fldChar w:fldCharType="separate"/>
            </w:r>
            <w:r w:rsidR="00D5152B">
              <w:rPr>
                <w:noProof/>
                <w:webHidden/>
              </w:rPr>
              <w:t>10</w:t>
            </w:r>
            <w:r w:rsidR="00885442">
              <w:rPr>
                <w:noProof/>
                <w:webHidden/>
              </w:rPr>
              <w:fldChar w:fldCharType="end"/>
            </w:r>
          </w:hyperlink>
        </w:p>
        <w:p w:rsidR="00D5152B" w:rsidRDefault="00D04EFC">
          <w:pPr>
            <w:pStyle w:val="TOC2"/>
            <w:tabs>
              <w:tab w:val="left" w:pos="880"/>
              <w:tab w:val="right" w:pos="8305"/>
            </w:tabs>
            <w:rPr>
              <w:rFonts w:asciiTheme="minorHAnsi" w:eastAsiaTheme="minorEastAsia" w:hAnsiTheme="minorHAnsi" w:cstheme="minorBidi"/>
              <w:noProof/>
              <w:color w:val="auto"/>
              <w:sz w:val="22"/>
              <w:szCs w:val="22"/>
            </w:rPr>
          </w:pPr>
          <w:hyperlink w:anchor="_Toc502823850" w:history="1">
            <w:r w:rsidR="00D5152B" w:rsidRPr="00963E0D">
              <w:rPr>
                <w:rStyle w:val="Hyperlink"/>
                <w:noProof/>
              </w:rPr>
              <w:t>5.3</w:t>
            </w:r>
            <w:r w:rsidR="00D5152B">
              <w:rPr>
                <w:rFonts w:asciiTheme="minorHAnsi" w:eastAsiaTheme="minorEastAsia" w:hAnsiTheme="minorHAnsi" w:cstheme="minorBidi"/>
                <w:noProof/>
                <w:color w:val="auto"/>
                <w:sz w:val="22"/>
                <w:szCs w:val="22"/>
              </w:rPr>
              <w:tab/>
            </w:r>
            <w:r w:rsidR="00D5152B" w:rsidRPr="00963E0D">
              <w:rPr>
                <w:rStyle w:val="Hyperlink"/>
                <w:noProof/>
              </w:rPr>
              <w:t>Data Flow Diagram</w:t>
            </w:r>
            <w:r w:rsidR="00D5152B">
              <w:rPr>
                <w:noProof/>
                <w:webHidden/>
              </w:rPr>
              <w:tab/>
            </w:r>
            <w:r w:rsidR="00885442">
              <w:rPr>
                <w:noProof/>
                <w:webHidden/>
              </w:rPr>
              <w:fldChar w:fldCharType="begin"/>
            </w:r>
            <w:r w:rsidR="00D5152B">
              <w:rPr>
                <w:noProof/>
                <w:webHidden/>
              </w:rPr>
              <w:instrText xml:space="preserve"> PAGEREF _Toc502823850 \h </w:instrText>
            </w:r>
            <w:r w:rsidR="00885442">
              <w:rPr>
                <w:noProof/>
                <w:webHidden/>
              </w:rPr>
            </w:r>
            <w:r w:rsidR="00885442">
              <w:rPr>
                <w:noProof/>
                <w:webHidden/>
              </w:rPr>
              <w:fldChar w:fldCharType="separate"/>
            </w:r>
            <w:r w:rsidR="00D5152B">
              <w:rPr>
                <w:noProof/>
                <w:webHidden/>
              </w:rPr>
              <w:t>11</w:t>
            </w:r>
            <w:r w:rsidR="00885442">
              <w:rPr>
                <w:noProof/>
                <w:webHidden/>
              </w:rPr>
              <w:fldChar w:fldCharType="end"/>
            </w:r>
          </w:hyperlink>
        </w:p>
        <w:p w:rsidR="00D5152B" w:rsidRDefault="00D04EFC">
          <w:pPr>
            <w:pStyle w:val="TOC2"/>
            <w:tabs>
              <w:tab w:val="left" w:pos="880"/>
              <w:tab w:val="right" w:pos="8305"/>
            </w:tabs>
            <w:rPr>
              <w:rFonts w:asciiTheme="minorHAnsi" w:eastAsiaTheme="minorEastAsia" w:hAnsiTheme="minorHAnsi" w:cstheme="minorBidi"/>
              <w:noProof/>
              <w:color w:val="auto"/>
              <w:sz w:val="22"/>
              <w:szCs w:val="22"/>
            </w:rPr>
          </w:pPr>
          <w:hyperlink w:anchor="_Toc502823851" w:history="1">
            <w:r w:rsidR="00D5152B" w:rsidRPr="00963E0D">
              <w:rPr>
                <w:rStyle w:val="Hyperlink"/>
                <w:noProof/>
              </w:rPr>
              <w:t>5.4</w:t>
            </w:r>
            <w:r w:rsidR="00D5152B">
              <w:rPr>
                <w:rFonts w:asciiTheme="minorHAnsi" w:eastAsiaTheme="minorEastAsia" w:hAnsiTheme="minorHAnsi" w:cstheme="minorBidi"/>
                <w:noProof/>
                <w:color w:val="auto"/>
                <w:sz w:val="22"/>
                <w:szCs w:val="22"/>
              </w:rPr>
              <w:tab/>
            </w:r>
            <w:r w:rsidR="00D5152B" w:rsidRPr="00963E0D">
              <w:rPr>
                <w:rStyle w:val="Hyperlink"/>
                <w:noProof/>
              </w:rPr>
              <w:t>Design Solutions</w:t>
            </w:r>
            <w:r w:rsidR="00D5152B">
              <w:rPr>
                <w:noProof/>
                <w:webHidden/>
              </w:rPr>
              <w:tab/>
            </w:r>
            <w:r w:rsidR="00885442">
              <w:rPr>
                <w:noProof/>
                <w:webHidden/>
              </w:rPr>
              <w:fldChar w:fldCharType="begin"/>
            </w:r>
            <w:r w:rsidR="00D5152B">
              <w:rPr>
                <w:noProof/>
                <w:webHidden/>
              </w:rPr>
              <w:instrText xml:space="preserve"> PAGEREF _Toc502823851 \h </w:instrText>
            </w:r>
            <w:r w:rsidR="00885442">
              <w:rPr>
                <w:noProof/>
                <w:webHidden/>
              </w:rPr>
            </w:r>
            <w:r w:rsidR="00885442">
              <w:rPr>
                <w:noProof/>
                <w:webHidden/>
              </w:rPr>
              <w:fldChar w:fldCharType="separate"/>
            </w:r>
            <w:r w:rsidR="00D5152B">
              <w:rPr>
                <w:noProof/>
                <w:webHidden/>
              </w:rPr>
              <w:t>11</w:t>
            </w:r>
            <w:r w:rsidR="00885442">
              <w:rPr>
                <w:noProof/>
                <w:webHidden/>
              </w:rPr>
              <w:fldChar w:fldCharType="end"/>
            </w:r>
          </w:hyperlink>
        </w:p>
        <w:p w:rsidR="00D5152B" w:rsidRDefault="00D04EFC">
          <w:pPr>
            <w:pStyle w:val="TOC3"/>
            <w:tabs>
              <w:tab w:val="left" w:pos="1100"/>
              <w:tab w:val="right" w:pos="8305"/>
            </w:tabs>
            <w:rPr>
              <w:rFonts w:asciiTheme="minorHAnsi" w:eastAsiaTheme="minorEastAsia" w:hAnsiTheme="minorHAnsi" w:cstheme="minorBidi"/>
              <w:noProof/>
              <w:color w:val="auto"/>
              <w:sz w:val="22"/>
              <w:szCs w:val="22"/>
            </w:rPr>
          </w:pPr>
          <w:hyperlink w:anchor="_Toc502823852" w:history="1">
            <w:r w:rsidR="00D5152B" w:rsidRPr="00963E0D">
              <w:rPr>
                <w:rStyle w:val="Hyperlink"/>
                <w:noProof/>
              </w:rPr>
              <w:t>5.4.1</w:t>
            </w:r>
            <w:r w:rsidR="00D5152B">
              <w:rPr>
                <w:rFonts w:asciiTheme="minorHAnsi" w:eastAsiaTheme="minorEastAsia" w:hAnsiTheme="minorHAnsi" w:cstheme="minorBidi"/>
                <w:noProof/>
                <w:color w:val="auto"/>
                <w:sz w:val="22"/>
                <w:szCs w:val="22"/>
              </w:rPr>
              <w:tab/>
            </w:r>
            <w:r w:rsidR="00D5152B" w:rsidRPr="00963E0D">
              <w:rPr>
                <w:rStyle w:val="Hyperlink"/>
                <w:noProof/>
              </w:rPr>
              <w:t>Authentication</w:t>
            </w:r>
            <w:r w:rsidR="00D5152B">
              <w:rPr>
                <w:noProof/>
                <w:webHidden/>
              </w:rPr>
              <w:tab/>
            </w:r>
            <w:r w:rsidR="00885442">
              <w:rPr>
                <w:noProof/>
                <w:webHidden/>
              </w:rPr>
              <w:fldChar w:fldCharType="begin"/>
            </w:r>
            <w:r w:rsidR="00D5152B">
              <w:rPr>
                <w:noProof/>
                <w:webHidden/>
              </w:rPr>
              <w:instrText xml:space="preserve"> PAGEREF _Toc502823852 \h </w:instrText>
            </w:r>
            <w:r w:rsidR="00885442">
              <w:rPr>
                <w:noProof/>
                <w:webHidden/>
              </w:rPr>
            </w:r>
            <w:r w:rsidR="00885442">
              <w:rPr>
                <w:noProof/>
                <w:webHidden/>
              </w:rPr>
              <w:fldChar w:fldCharType="separate"/>
            </w:r>
            <w:r w:rsidR="00D5152B">
              <w:rPr>
                <w:noProof/>
                <w:webHidden/>
              </w:rPr>
              <w:t>11</w:t>
            </w:r>
            <w:r w:rsidR="00885442">
              <w:rPr>
                <w:noProof/>
                <w:webHidden/>
              </w:rPr>
              <w:fldChar w:fldCharType="end"/>
            </w:r>
          </w:hyperlink>
        </w:p>
        <w:p w:rsidR="00D5152B" w:rsidRDefault="00D04EFC">
          <w:pPr>
            <w:pStyle w:val="TOC1"/>
            <w:tabs>
              <w:tab w:val="left" w:pos="400"/>
              <w:tab w:val="right" w:pos="8305"/>
            </w:tabs>
            <w:rPr>
              <w:rFonts w:asciiTheme="minorHAnsi" w:eastAsiaTheme="minorEastAsia" w:hAnsiTheme="minorHAnsi" w:cstheme="minorBidi"/>
              <w:noProof/>
              <w:color w:val="auto"/>
              <w:sz w:val="22"/>
              <w:szCs w:val="22"/>
            </w:rPr>
          </w:pPr>
          <w:hyperlink w:anchor="_Toc502823853" w:history="1">
            <w:r w:rsidR="00D5152B" w:rsidRPr="00963E0D">
              <w:rPr>
                <w:rStyle w:val="Hyperlink"/>
                <w:noProof/>
              </w:rPr>
              <w:t>6</w:t>
            </w:r>
            <w:r w:rsidR="00D5152B">
              <w:rPr>
                <w:rFonts w:asciiTheme="minorHAnsi" w:eastAsiaTheme="minorEastAsia" w:hAnsiTheme="minorHAnsi" w:cstheme="minorBidi"/>
                <w:noProof/>
                <w:color w:val="auto"/>
                <w:sz w:val="22"/>
                <w:szCs w:val="22"/>
              </w:rPr>
              <w:tab/>
            </w:r>
            <w:r w:rsidR="00D5152B" w:rsidRPr="00963E0D">
              <w:rPr>
                <w:rStyle w:val="Hyperlink"/>
                <w:noProof/>
              </w:rPr>
              <w:t>Dependencies</w:t>
            </w:r>
            <w:r w:rsidR="00D5152B">
              <w:rPr>
                <w:noProof/>
                <w:webHidden/>
              </w:rPr>
              <w:tab/>
            </w:r>
            <w:r w:rsidR="00885442">
              <w:rPr>
                <w:noProof/>
                <w:webHidden/>
              </w:rPr>
              <w:fldChar w:fldCharType="begin"/>
            </w:r>
            <w:r w:rsidR="00D5152B">
              <w:rPr>
                <w:noProof/>
                <w:webHidden/>
              </w:rPr>
              <w:instrText xml:space="preserve"> PAGEREF _Toc502823853 \h </w:instrText>
            </w:r>
            <w:r w:rsidR="00885442">
              <w:rPr>
                <w:noProof/>
                <w:webHidden/>
              </w:rPr>
            </w:r>
            <w:r w:rsidR="00885442">
              <w:rPr>
                <w:noProof/>
                <w:webHidden/>
              </w:rPr>
              <w:fldChar w:fldCharType="separate"/>
            </w:r>
            <w:r w:rsidR="00D5152B">
              <w:rPr>
                <w:noProof/>
                <w:webHidden/>
              </w:rPr>
              <w:t>12</w:t>
            </w:r>
            <w:r w:rsidR="00885442">
              <w:rPr>
                <w:noProof/>
                <w:webHidden/>
              </w:rPr>
              <w:fldChar w:fldCharType="end"/>
            </w:r>
          </w:hyperlink>
        </w:p>
        <w:p w:rsidR="00D5152B" w:rsidRDefault="00D04EFC">
          <w:pPr>
            <w:pStyle w:val="TOC2"/>
            <w:tabs>
              <w:tab w:val="left" w:pos="880"/>
              <w:tab w:val="right" w:pos="8305"/>
            </w:tabs>
            <w:rPr>
              <w:rFonts w:asciiTheme="minorHAnsi" w:eastAsiaTheme="minorEastAsia" w:hAnsiTheme="minorHAnsi" w:cstheme="minorBidi"/>
              <w:noProof/>
              <w:color w:val="auto"/>
              <w:sz w:val="22"/>
              <w:szCs w:val="22"/>
            </w:rPr>
          </w:pPr>
          <w:hyperlink w:anchor="_Toc502823854" w:history="1">
            <w:r w:rsidR="00D5152B" w:rsidRPr="00963E0D">
              <w:rPr>
                <w:rStyle w:val="Hyperlink"/>
                <w:noProof/>
              </w:rPr>
              <w:t>6.1</w:t>
            </w:r>
            <w:r w:rsidR="00D5152B">
              <w:rPr>
                <w:rFonts w:asciiTheme="minorHAnsi" w:eastAsiaTheme="minorEastAsia" w:hAnsiTheme="minorHAnsi" w:cstheme="minorBidi"/>
                <w:noProof/>
                <w:color w:val="auto"/>
                <w:sz w:val="22"/>
                <w:szCs w:val="22"/>
              </w:rPr>
              <w:tab/>
            </w:r>
            <w:r w:rsidR="00D5152B" w:rsidRPr="00963E0D">
              <w:rPr>
                <w:rStyle w:val="Hyperlink"/>
                <w:noProof/>
              </w:rPr>
              <w:t>List of Infrastructure Dependencies</w:t>
            </w:r>
            <w:r w:rsidR="00D5152B">
              <w:rPr>
                <w:noProof/>
                <w:webHidden/>
              </w:rPr>
              <w:tab/>
            </w:r>
            <w:r w:rsidR="00885442">
              <w:rPr>
                <w:noProof/>
                <w:webHidden/>
              </w:rPr>
              <w:fldChar w:fldCharType="begin"/>
            </w:r>
            <w:r w:rsidR="00D5152B">
              <w:rPr>
                <w:noProof/>
                <w:webHidden/>
              </w:rPr>
              <w:instrText xml:space="preserve"> PAGEREF _Toc502823854 \h </w:instrText>
            </w:r>
            <w:r w:rsidR="00885442">
              <w:rPr>
                <w:noProof/>
                <w:webHidden/>
              </w:rPr>
            </w:r>
            <w:r w:rsidR="00885442">
              <w:rPr>
                <w:noProof/>
                <w:webHidden/>
              </w:rPr>
              <w:fldChar w:fldCharType="separate"/>
            </w:r>
            <w:r w:rsidR="00D5152B">
              <w:rPr>
                <w:noProof/>
                <w:webHidden/>
              </w:rPr>
              <w:t>12</w:t>
            </w:r>
            <w:r w:rsidR="00885442">
              <w:rPr>
                <w:noProof/>
                <w:webHidden/>
              </w:rPr>
              <w:fldChar w:fldCharType="end"/>
            </w:r>
          </w:hyperlink>
        </w:p>
        <w:p w:rsidR="00D5152B" w:rsidRDefault="00D04EFC">
          <w:pPr>
            <w:pStyle w:val="TOC2"/>
            <w:tabs>
              <w:tab w:val="left" w:pos="880"/>
              <w:tab w:val="right" w:pos="8305"/>
            </w:tabs>
            <w:rPr>
              <w:rFonts w:asciiTheme="minorHAnsi" w:eastAsiaTheme="minorEastAsia" w:hAnsiTheme="minorHAnsi" w:cstheme="minorBidi"/>
              <w:noProof/>
              <w:color w:val="auto"/>
              <w:sz w:val="22"/>
              <w:szCs w:val="22"/>
            </w:rPr>
          </w:pPr>
          <w:hyperlink w:anchor="_Toc502823855" w:history="1">
            <w:r w:rsidR="00D5152B" w:rsidRPr="00963E0D">
              <w:rPr>
                <w:rStyle w:val="Hyperlink"/>
                <w:noProof/>
              </w:rPr>
              <w:t>6.2</w:t>
            </w:r>
            <w:r w:rsidR="00D5152B">
              <w:rPr>
                <w:rFonts w:asciiTheme="minorHAnsi" w:eastAsiaTheme="minorEastAsia" w:hAnsiTheme="minorHAnsi" w:cstheme="minorBidi"/>
                <w:noProof/>
                <w:color w:val="auto"/>
                <w:sz w:val="22"/>
                <w:szCs w:val="22"/>
              </w:rPr>
              <w:tab/>
            </w:r>
            <w:r w:rsidR="00D5152B" w:rsidRPr="00963E0D">
              <w:rPr>
                <w:rStyle w:val="Hyperlink"/>
                <w:noProof/>
              </w:rPr>
              <w:t>List of External System Dependencies</w:t>
            </w:r>
            <w:r w:rsidR="00D5152B">
              <w:rPr>
                <w:noProof/>
                <w:webHidden/>
              </w:rPr>
              <w:tab/>
            </w:r>
            <w:r w:rsidR="00885442">
              <w:rPr>
                <w:noProof/>
                <w:webHidden/>
              </w:rPr>
              <w:fldChar w:fldCharType="begin"/>
            </w:r>
            <w:r w:rsidR="00D5152B">
              <w:rPr>
                <w:noProof/>
                <w:webHidden/>
              </w:rPr>
              <w:instrText xml:space="preserve"> PAGEREF _Toc502823855 \h </w:instrText>
            </w:r>
            <w:r w:rsidR="00885442">
              <w:rPr>
                <w:noProof/>
                <w:webHidden/>
              </w:rPr>
            </w:r>
            <w:r w:rsidR="00885442">
              <w:rPr>
                <w:noProof/>
                <w:webHidden/>
              </w:rPr>
              <w:fldChar w:fldCharType="separate"/>
            </w:r>
            <w:r w:rsidR="00D5152B">
              <w:rPr>
                <w:noProof/>
                <w:webHidden/>
              </w:rPr>
              <w:t>12</w:t>
            </w:r>
            <w:r w:rsidR="00885442">
              <w:rPr>
                <w:noProof/>
                <w:webHidden/>
              </w:rPr>
              <w:fldChar w:fldCharType="end"/>
            </w:r>
          </w:hyperlink>
        </w:p>
        <w:p w:rsidR="00D5152B" w:rsidRDefault="00D04EFC">
          <w:pPr>
            <w:pStyle w:val="TOC2"/>
            <w:tabs>
              <w:tab w:val="left" w:pos="880"/>
              <w:tab w:val="right" w:pos="8305"/>
            </w:tabs>
            <w:rPr>
              <w:rFonts w:asciiTheme="minorHAnsi" w:eastAsiaTheme="minorEastAsia" w:hAnsiTheme="minorHAnsi" w:cstheme="minorBidi"/>
              <w:noProof/>
              <w:color w:val="auto"/>
              <w:sz w:val="22"/>
              <w:szCs w:val="22"/>
            </w:rPr>
          </w:pPr>
          <w:hyperlink w:anchor="_Toc502823856" w:history="1">
            <w:r w:rsidR="00D5152B" w:rsidRPr="00963E0D">
              <w:rPr>
                <w:rStyle w:val="Hyperlink"/>
                <w:noProof/>
              </w:rPr>
              <w:t>6.3</w:t>
            </w:r>
            <w:r w:rsidR="00D5152B">
              <w:rPr>
                <w:rFonts w:asciiTheme="minorHAnsi" w:eastAsiaTheme="minorEastAsia" w:hAnsiTheme="minorHAnsi" w:cstheme="minorBidi"/>
                <w:noProof/>
                <w:color w:val="auto"/>
                <w:sz w:val="22"/>
                <w:szCs w:val="22"/>
              </w:rPr>
              <w:tab/>
            </w:r>
            <w:r w:rsidR="00D5152B" w:rsidRPr="00963E0D">
              <w:rPr>
                <w:rStyle w:val="Hyperlink"/>
                <w:noProof/>
              </w:rPr>
              <w:t>List of External Systems Depending on this System</w:t>
            </w:r>
            <w:r w:rsidR="00D5152B">
              <w:rPr>
                <w:noProof/>
                <w:webHidden/>
              </w:rPr>
              <w:tab/>
            </w:r>
            <w:r w:rsidR="00885442">
              <w:rPr>
                <w:noProof/>
                <w:webHidden/>
              </w:rPr>
              <w:fldChar w:fldCharType="begin"/>
            </w:r>
            <w:r w:rsidR="00D5152B">
              <w:rPr>
                <w:noProof/>
                <w:webHidden/>
              </w:rPr>
              <w:instrText xml:space="preserve"> PAGEREF _Toc502823856 \h </w:instrText>
            </w:r>
            <w:r w:rsidR="00885442">
              <w:rPr>
                <w:noProof/>
                <w:webHidden/>
              </w:rPr>
            </w:r>
            <w:r w:rsidR="00885442">
              <w:rPr>
                <w:noProof/>
                <w:webHidden/>
              </w:rPr>
              <w:fldChar w:fldCharType="separate"/>
            </w:r>
            <w:r w:rsidR="00D5152B">
              <w:rPr>
                <w:noProof/>
                <w:webHidden/>
              </w:rPr>
              <w:t>12</w:t>
            </w:r>
            <w:r w:rsidR="00885442">
              <w:rPr>
                <w:noProof/>
                <w:webHidden/>
              </w:rPr>
              <w:fldChar w:fldCharType="end"/>
            </w:r>
          </w:hyperlink>
        </w:p>
        <w:p w:rsidR="00D5152B" w:rsidRDefault="00D04EFC">
          <w:pPr>
            <w:pStyle w:val="TOC1"/>
            <w:tabs>
              <w:tab w:val="left" w:pos="400"/>
              <w:tab w:val="right" w:pos="8305"/>
            </w:tabs>
            <w:rPr>
              <w:rFonts w:asciiTheme="minorHAnsi" w:eastAsiaTheme="minorEastAsia" w:hAnsiTheme="minorHAnsi" w:cstheme="minorBidi"/>
              <w:noProof/>
              <w:color w:val="auto"/>
              <w:sz w:val="22"/>
              <w:szCs w:val="22"/>
            </w:rPr>
          </w:pPr>
          <w:hyperlink w:anchor="_Toc502823857" w:history="1">
            <w:r w:rsidR="00D5152B" w:rsidRPr="00963E0D">
              <w:rPr>
                <w:rStyle w:val="Hyperlink"/>
                <w:noProof/>
              </w:rPr>
              <w:t>7</w:t>
            </w:r>
            <w:r w:rsidR="00D5152B">
              <w:rPr>
                <w:rFonts w:asciiTheme="minorHAnsi" w:eastAsiaTheme="minorEastAsia" w:hAnsiTheme="minorHAnsi" w:cstheme="minorBidi"/>
                <w:noProof/>
                <w:color w:val="auto"/>
                <w:sz w:val="22"/>
                <w:szCs w:val="22"/>
              </w:rPr>
              <w:tab/>
            </w:r>
            <w:r w:rsidR="00D5152B" w:rsidRPr="00963E0D">
              <w:rPr>
                <w:rStyle w:val="Hyperlink"/>
                <w:noProof/>
              </w:rPr>
              <w:t>Technical Architecture</w:t>
            </w:r>
            <w:r w:rsidR="00D5152B">
              <w:rPr>
                <w:noProof/>
                <w:webHidden/>
              </w:rPr>
              <w:tab/>
            </w:r>
            <w:r w:rsidR="00885442">
              <w:rPr>
                <w:noProof/>
                <w:webHidden/>
              </w:rPr>
              <w:fldChar w:fldCharType="begin"/>
            </w:r>
            <w:r w:rsidR="00D5152B">
              <w:rPr>
                <w:noProof/>
                <w:webHidden/>
              </w:rPr>
              <w:instrText xml:space="preserve"> PAGEREF _Toc502823857 \h </w:instrText>
            </w:r>
            <w:r w:rsidR="00885442">
              <w:rPr>
                <w:noProof/>
                <w:webHidden/>
              </w:rPr>
            </w:r>
            <w:r w:rsidR="00885442">
              <w:rPr>
                <w:noProof/>
                <w:webHidden/>
              </w:rPr>
              <w:fldChar w:fldCharType="separate"/>
            </w:r>
            <w:r w:rsidR="00D5152B">
              <w:rPr>
                <w:noProof/>
                <w:webHidden/>
              </w:rPr>
              <w:t>12</w:t>
            </w:r>
            <w:r w:rsidR="00885442">
              <w:rPr>
                <w:noProof/>
                <w:webHidden/>
              </w:rPr>
              <w:fldChar w:fldCharType="end"/>
            </w:r>
          </w:hyperlink>
        </w:p>
        <w:p w:rsidR="00D5152B" w:rsidRDefault="00D04EFC">
          <w:pPr>
            <w:pStyle w:val="TOC2"/>
            <w:tabs>
              <w:tab w:val="left" w:pos="880"/>
              <w:tab w:val="right" w:pos="8305"/>
            </w:tabs>
            <w:rPr>
              <w:rFonts w:asciiTheme="minorHAnsi" w:eastAsiaTheme="minorEastAsia" w:hAnsiTheme="minorHAnsi" w:cstheme="minorBidi"/>
              <w:noProof/>
              <w:color w:val="auto"/>
              <w:sz w:val="22"/>
              <w:szCs w:val="22"/>
            </w:rPr>
          </w:pPr>
          <w:hyperlink w:anchor="_Toc502823858" w:history="1">
            <w:r w:rsidR="00D5152B" w:rsidRPr="00963E0D">
              <w:rPr>
                <w:rStyle w:val="Hyperlink"/>
                <w:noProof/>
              </w:rPr>
              <w:t>7.1</w:t>
            </w:r>
            <w:r w:rsidR="00D5152B">
              <w:rPr>
                <w:rFonts w:asciiTheme="minorHAnsi" w:eastAsiaTheme="minorEastAsia" w:hAnsiTheme="minorHAnsi" w:cstheme="minorBidi"/>
                <w:noProof/>
                <w:color w:val="auto"/>
                <w:sz w:val="22"/>
                <w:szCs w:val="22"/>
              </w:rPr>
              <w:tab/>
            </w:r>
            <w:r w:rsidR="00D5152B" w:rsidRPr="00963E0D">
              <w:rPr>
                <w:rStyle w:val="Hyperlink"/>
                <w:noProof/>
              </w:rPr>
              <w:t>Deployment View</w:t>
            </w:r>
            <w:r w:rsidR="00D5152B">
              <w:rPr>
                <w:noProof/>
                <w:webHidden/>
              </w:rPr>
              <w:tab/>
            </w:r>
            <w:r w:rsidR="00885442">
              <w:rPr>
                <w:noProof/>
                <w:webHidden/>
              </w:rPr>
              <w:fldChar w:fldCharType="begin"/>
            </w:r>
            <w:r w:rsidR="00D5152B">
              <w:rPr>
                <w:noProof/>
                <w:webHidden/>
              </w:rPr>
              <w:instrText xml:space="preserve"> PAGEREF _Toc502823858 \h </w:instrText>
            </w:r>
            <w:r w:rsidR="00885442">
              <w:rPr>
                <w:noProof/>
                <w:webHidden/>
              </w:rPr>
            </w:r>
            <w:r w:rsidR="00885442">
              <w:rPr>
                <w:noProof/>
                <w:webHidden/>
              </w:rPr>
              <w:fldChar w:fldCharType="separate"/>
            </w:r>
            <w:r w:rsidR="00D5152B">
              <w:rPr>
                <w:noProof/>
                <w:webHidden/>
              </w:rPr>
              <w:t>12</w:t>
            </w:r>
            <w:r w:rsidR="00885442">
              <w:rPr>
                <w:noProof/>
                <w:webHidden/>
              </w:rPr>
              <w:fldChar w:fldCharType="end"/>
            </w:r>
          </w:hyperlink>
        </w:p>
        <w:p w:rsidR="00D5152B" w:rsidRDefault="00D04EFC">
          <w:pPr>
            <w:pStyle w:val="TOC2"/>
            <w:tabs>
              <w:tab w:val="left" w:pos="880"/>
              <w:tab w:val="right" w:pos="8305"/>
            </w:tabs>
            <w:rPr>
              <w:rFonts w:asciiTheme="minorHAnsi" w:eastAsiaTheme="minorEastAsia" w:hAnsiTheme="minorHAnsi" w:cstheme="minorBidi"/>
              <w:noProof/>
              <w:color w:val="auto"/>
              <w:sz w:val="22"/>
              <w:szCs w:val="22"/>
            </w:rPr>
          </w:pPr>
          <w:hyperlink w:anchor="_Toc502823859" w:history="1">
            <w:r w:rsidR="00D5152B" w:rsidRPr="00963E0D">
              <w:rPr>
                <w:rStyle w:val="Hyperlink"/>
                <w:noProof/>
              </w:rPr>
              <w:t>7.2</w:t>
            </w:r>
            <w:r w:rsidR="00D5152B">
              <w:rPr>
                <w:rFonts w:asciiTheme="minorHAnsi" w:eastAsiaTheme="minorEastAsia" w:hAnsiTheme="minorHAnsi" w:cstheme="minorBidi"/>
                <w:noProof/>
                <w:color w:val="auto"/>
                <w:sz w:val="22"/>
                <w:szCs w:val="22"/>
              </w:rPr>
              <w:tab/>
            </w:r>
            <w:r w:rsidR="00D5152B" w:rsidRPr="00963E0D">
              <w:rPr>
                <w:rStyle w:val="Hyperlink"/>
                <w:noProof/>
              </w:rPr>
              <w:t>Hardware/Software Planning and Sizing</w:t>
            </w:r>
            <w:r w:rsidR="00D5152B">
              <w:rPr>
                <w:noProof/>
                <w:webHidden/>
              </w:rPr>
              <w:tab/>
            </w:r>
            <w:r w:rsidR="00885442">
              <w:rPr>
                <w:noProof/>
                <w:webHidden/>
              </w:rPr>
              <w:fldChar w:fldCharType="begin"/>
            </w:r>
            <w:r w:rsidR="00D5152B">
              <w:rPr>
                <w:noProof/>
                <w:webHidden/>
              </w:rPr>
              <w:instrText xml:space="preserve"> PAGEREF _Toc502823859 \h </w:instrText>
            </w:r>
            <w:r w:rsidR="00885442">
              <w:rPr>
                <w:noProof/>
                <w:webHidden/>
              </w:rPr>
            </w:r>
            <w:r w:rsidR="00885442">
              <w:rPr>
                <w:noProof/>
                <w:webHidden/>
              </w:rPr>
              <w:fldChar w:fldCharType="separate"/>
            </w:r>
            <w:r w:rsidR="00D5152B">
              <w:rPr>
                <w:noProof/>
                <w:webHidden/>
              </w:rPr>
              <w:t>13</w:t>
            </w:r>
            <w:r w:rsidR="00885442">
              <w:rPr>
                <w:noProof/>
                <w:webHidden/>
              </w:rPr>
              <w:fldChar w:fldCharType="end"/>
            </w:r>
          </w:hyperlink>
        </w:p>
        <w:p w:rsidR="00D5152B" w:rsidRDefault="00D04EFC">
          <w:pPr>
            <w:pStyle w:val="TOC3"/>
            <w:tabs>
              <w:tab w:val="left" w:pos="1100"/>
              <w:tab w:val="right" w:pos="8305"/>
            </w:tabs>
            <w:rPr>
              <w:rFonts w:asciiTheme="minorHAnsi" w:eastAsiaTheme="minorEastAsia" w:hAnsiTheme="minorHAnsi" w:cstheme="minorBidi"/>
              <w:noProof/>
              <w:color w:val="auto"/>
              <w:sz w:val="22"/>
              <w:szCs w:val="22"/>
            </w:rPr>
          </w:pPr>
          <w:hyperlink w:anchor="_Toc502823860" w:history="1">
            <w:r w:rsidR="00D5152B" w:rsidRPr="00963E0D">
              <w:rPr>
                <w:rStyle w:val="Hyperlink"/>
                <w:noProof/>
              </w:rPr>
              <w:t>7.2.1</w:t>
            </w:r>
            <w:r w:rsidR="00D5152B">
              <w:rPr>
                <w:rFonts w:asciiTheme="minorHAnsi" w:eastAsiaTheme="minorEastAsia" w:hAnsiTheme="minorHAnsi" w:cstheme="minorBidi"/>
                <w:noProof/>
                <w:color w:val="auto"/>
                <w:sz w:val="22"/>
                <w:szCs w:val="22"/>
              </w:rPr>
              <w:tab/>
            </w:r>
            <w:r w:rsidR="00D5152B" w:rsidRPr="00963E0D">
              <w:rPr>
                <w:rStyle w:val="Hyperlink"/>
                <w:noProof/>
              </w:rPr>
              <w:t>Applications Server</w:t>
            </w:r>
            <w:r w:rsidR="00D5152B">
              <w:rPr>
                <w:noProof/>
                <w:webHidden/>
              </w:rPr>
              <w:tab/>
            </w:r>
            <w:r w:rsidR="00885442">
              <w:rPr>
                <w:noProof/>
                <w:webHidden/>
              </w:rPr>
              <w:fldChar w:fldCharType="begin"/>
            </w:r>
            <w:r w:rsidR="00D5152B">
              <w:rPr>
                <w:noProof/>
                <w:webHidden/>
              </w:rPr>
              <w:instrText xml:space="preserve"> PAGEREF _Toc502823860 \h </w:instrText>
            </w:r>
            <w:r w:rsidR="00885442">
              <w:rPr>
                <w:noProof/>
                <w:webHidden/>
              </w:rPr>
            </w:r>
            <w:r w:rsidR="00885442">
              <w:rPr>
                <w:noProof/>
                <w:webHidden/>
              </w:rPr>
              <w:fldChar w:fldCharType="separate"/>
            </w:r>
            <w:r w:rsidR="00D5152B">
              <w:rPr>
                <w:noProof/>
                <w:webHidden/>
              </w:rPr>
              <w:t>13</w:t>
            </w:r>
            <w:r w:rsidR="00885442">
              <w:rPr>
                <w:noProof/>
                <w:webHidden/>
              </w:rPr>
              <w:fldChar w:fldCharType="end"/>
            </w:r>
          </w:hyperlink>
        </w:p>
        <w:p w:rsidR="00D5152B" w:rsidRDefault="00D04EFC">
          <w:pPr>
            <w:pStyle w:val="TOC3"/>
            <w:tabs>
              <w:tab w:val="left" w:pos="1320"/>
              <w:tab w:val="right" w:pos="8305"/>
            </w:tabs>
            <w:rPr>
              <w:rFonts w:asciiTheme="minorHAnsi" w:eastAsiaTheme="minorEastAsia" w:hAnsiTheme="minorHAnsi" w:cstheme="minorBidi"/>
              <w:noProof/>
              <w:color w:val="auto"/>
              <w:sz w:val="22"/>
              <w:szCs w:val="22"/>
            </w:rPr>
          </w:pPr>
          <w:hyperlink w:anchor="_Toc502823861" w:history="1">
            <w:r w:rsidR="00D5152B" w:rsidRPr="00963E0D">
              <w:rPr>
                <w:rStyle w:val="Hyperlink"/>
                <w:noProof/>
              </w:rPr>
              <w:t>7.2.1.1</w:t>
            </w:r>
            <w:r w:rsidR="00D5152B">
              <w:rPr>
                <w:rFonts w:asciiTheme="minorHAnsi" w:eastAsiaTheme="minorEastAsia" w:hAnsiTheme="minorHAnsi" w:cstheme="minorBidi"/>
                <w:noProof/>
                <w:color w:val="auto"/>
                <w:sz w:val="22"/>
                <w:szCs w:val="22"/>
              </w:rPr>
              <w:tab/>
            </w:r>
            <w:r w:rsidR="00D5152B" w:rsidRPr="00963E0D">
              <w:rPr>
                <w:rStyle w:val="Hyperlink"/>
                <w:noProof/>
              </w:rPr>
              <w:t>Server</w:t>
            </w:r>
            <w:r w:rsidR="00D5152B">
              <w:rPr>
                <w:noProof/>
                <w:webHidden/>
              </w:rPr>
              <w:tab/>
            </w:r>
            <w:r w:rsidR="00885442">
              <w:rPr>
                <w:noProof/>
                <w:webHidden/>
              </w:rPr>
              <w:fldChar w:fldCharType="begin"/>
            </w:r>
            <w:r w:rsidR="00D5152B">
              <w:rPr>
                <w:noProof/>
                <w:webHidden/>
              </w:rPr>
              <w:instrText xml:space="preserve"> PAGEREF _Toc502823861 \h </w:instrText>
            </w:r>
            <w:r w:rsidR="00885442">
              <w:rPr>
                <w:noProof/>
                <w:webHidden/>
              </w:rPr>
            </w:r>
            <w:r w:rsidR="00885442">
              <w:rPr>
                <w:noProof/>
                <w:webHidden/>
              </w:rPr>
              <w:fldChar w:fldCharType="separate"/>
            </w:r>
            <w:r w:rsidR="00D5152B">
              <w:rPr>
                <w:noProof/>
                <w:webHidden/>
              </w:rPr>
              <w:t>13</w:t>
            </w:r>
            <w:r w:rsidR="00885442">
              <w:rPr>
                <w:noProof/>
                <w:webHidden/>
              </w:rPr>
              <w:fldChar w:fldCharType="end"/>
            </w:r>
          </w:hyperlink>
        </w:p>
        <w:p w:rsidR="00D5152B" w:rsidRDefault="00D04EFC">
          <w:pPr>
            <w:pStyle w:val="TOC3"/>
            <w:tabs>
              <w:tab w:val="left" w:pos="1320"/>
              <w:tab w:val="right" w:pos="8305"/>
            </w:tabs>
            <w:rPr>
              <w:rFonts w:asciiTheme="minorHAnsi" w:eastAsiaTheme="minorEastAsia" w:hAnsiTheme="minorHAnsi" w:cstheme="minorBidi"/>
              <w:noProof/>
              <w:color w:val="auto"/>
              <w:sz w:val="22"/>
              <w:szCs w:val="22"/>
            </w:rPr>
          </w:pPr>
          <w:hyperlink w:anchor="_Toc502823862" w:history="1">
            <w:r w:rsidR="00D5152B" w:rsidRPr="00963E0D">
              <w:rPr>
                <w:rStyle w:val="Hyperlink"/>
                <w:noProof/>
              </w:rPr>
              <w:t>7.2.1.2</w:t>
            </w:r>
            <w:r w:rsidR="00D5152B">
              <w:rPr>
                <w:rFonts w:asciiTheme="minorHAnsi" w:eastAsiaTheme="minorEastAsia" w:hAnsiTheme="minorHAnsi" w:cstheme="minorBidi"/>
                <w:noProof/>
                <w:color w:val="auto"/>
                <w:sz w:val="22"/>
                <w:szCs w:val="22"/>
              </w:rPr>
              <w:tab/>
            </w:r>
            <w:r w:rsidR="00D5152B" w:rsidRPr="00963E0D">
              <w:rPr>
                <w:rStyle w:val="Hyperlink"/>
                <w:noProof/>
              </w:rPr>
              <w:t>Memory</w:t>
            </w:r>
            <w:r w:rsidR="00D5152B">
              <w:rPr>
                <w:noProof/>
                <w:webHidden/>
              </w:rPr>
              <w:tab/>
            </w:r>
            <w:r w:rsidR="00885442">
              <w:rPr>
                <w:noProof/>
                <w:webHidden/>
              </w:rPr>
              <w:fldChar w:fldCharType="begin"/>
            </w:r>
            <w:r w:rsidR="00D5152B">
              <w:rPr>
                <w:noProof/>
                <w:webHidden/>
              </w:rPr>
              <w:instrText xml:space="preserve"> PAGEREF _Toc502823862 \h </w:instrText>
            </w:r>
            <w:r w:rsidR="00885442">
              <w:rPr>
                <w:noProof/>
                <w:webHidden/>
              </w:rPr>
            </w:r>
            <w:r w:rsidR="00885442">
              <w:rPr>
                <w:noProof/>
                <w:webHidden/>
              </w:rPr>
              <w:fldChar w:fldCharType="separate"/>
            </w:r>
            <w:r w:rsidR="00D5152B">
              <w:rPr>
                <w:noProof/>
                <w:webHidden/>
              </w:rPr>
              <w:t>13</w:t>
            </w:r>
            <w:r w:rsidR="00885442">
              <w:rPr>
                <w:noProof/>
                <w:webHidden/>
              </w:rPr>
              <w:fldChar w:fldCharType="end"/>
            </w:r>
          </w:hyperlink>
        </w:p>
        <w:p w:rsidR="00D5152B" w:rsidRDefault="00D04EFC">
          <w:pPr>
            <w:pStyle w:val="TOC3"/>
            <w:tabs>
              <w:tab w:val="left" w:pos="1320"/>
              <w:tab w:val="right" w:pos="8305"/>
            </w:tabs>
            <w:rPr>
              <w:rFonts w:asciiTheme="minorHAnsi" w:eastAsiaTheme="minorEastAsia" w:hAnsiTheme="minorHAnsi" w:cstheme="minorBidi"/>
              <w:noProof/>
              <w:color w:val="auto"/>
              <w:sz w:val="22"/>
              <w:szCs w:val="22"/>
            </w:rPr>
          </w:pPr>
          <w:hyperlink w:anchor="_Toc502823863" w:history="1">
            <w:r w:rsidR="00D5152B" w:rsidRPr="00963E0D">
              <w:rPr>
                <w:rStyle w:val="Hyperlink"/>
                <w:noProof/>
              </w:rPr>
              <w:t>7.2.1.3</w:t>
            </w:r>
            <w:r w:rsidR="00D5152B">
              <w:rPr>
                <w:rFonts w:asciiTheme="minorHAnsi" w:eastAsiaTheme="minorEastAsia" w:hAnsiTheme="minorHAnsi" w:cstheme="minorBidi"/>
                <w:noProof/>
                <w:color w:val="auto"/>
                <w:sz w:val="22"/>
                <w:szCs w:val="22"/>
              </w:rPr>
              <w:tab/>
            </w:r>
            <w:r w:rsidR="00D5152B" w:rsidRPr="00963E0D">
              <w:rPr>
                <w:rStyle w:val="Hyperlink"/>
                <w:noProof/>
              </w:rPr>
              <w:t>Disk Space</w:t>
            </w:r>
            <w:r w:rsidR="00D5152B">
              <w:rPr>
                <w:noProof/>
                <w:webHidden/>
              </w:rPr>
              <w:tab/>
            </w:r>
            <w:r w:rsidR="00885442">
              <w:rPr>
                <w:noProof/>
                <w:webHidden/>
              </w:rPr>
              <w:fldChar w:fldCharType="begin"/>
            </w:r>
            <w:r w:rsidR="00D5152B">
              <w:rPr>
                <w:noProof/>
                <w:webHidden/>
              </w:rPr>
              <w:instrText xml:space="preserve"> PAGEREF _Toc502823863 \h </w:instrText>
            </w:r>
            <w:r w:rsidR="00885442">
              <w:rPr>
                <w:noProof/>
                <w:webHidden/>
              </w:rPr>
            </w:r>
            <w:r w:rsidR="00885442">
              <w:rPr>
                <w:noProof/>
                <w:webHidden/>
              </w:rPr>
              <w:fldChar w:fldCharType="separate"/>
            </w:r>
            <w:r w:rsidR="00D5152B">
              <w:rPr>
                <w:noProof/>
                <w:webHidden/>
              </w:rPr>
              <w:t>14</w:t>
            </w:r>
            <w:r w:rsidR="00885442">
              <w:rPr>
                <w:noProof/>
                <w:webHidden/>
              </w:rPr>
              <w:fldChar w:fldCharType="end"/>
            </w:r>
          </w:hyperlink>
        </w:p>
        <w:p w:rsidR="00D5152B" w:rsidRDefault="00D04EFC">
          <w:pPr>
            <w:pStyle w:val="TOC3"/>
            <w:tabs>
              <w:tab w:val="left" w:pos="1320"/>
              <w:tab w:val="right" w:pos="8305"/>
            </w:tabs>
            <w:rPr>
              <w:rFonts w:asciiTheme="minorHAnsi" w:eastAsiaTheme="minorEastAsia" w:hAnsiTheme="minorHAnsi" w:cstheme="minorBidi"/>
              <w:noProof/>
              <w:color w:val="auto"/>
              <w:sz w:val="22"/>
              <w:szCs w:val="22"/>
            </w:rPr>
          </w:pPr>
          <w:hyperlink w:anchor="_Toc502823864" w:history="1">
            <w:r w:rsidR="00D5152B" w:rsidRPr="00963E0D">
              <w:rPr>
                <w:rStyle w:val="Hyperlink"/>
                <w:noProof/>
              </w:rPr>
              <w:t>7.2.1.4</w:t>
            </w:r>
            <w:r w:rsidR="00D5152B">
              <w:rPr>
                <w:rFonts w:asciiTheme="minorHAnsi" w:eastAsiaTheme="minorEastAsia" w:hAnsiTheme="minorHAnsi" w:cstheme="minorBidi"/>
                <w:noProof/>
                <w:color w:val="auto"/>
                <w:sz w:val="22"/>
                <w:szCs w:val="22"/>
              </w:rPr>
              <w:tab/>
            </w:r>
            <w:r w:rsidR="00D5152B" w:rsidRPr="00963E0D">
              <w:rPr>
                <w:rStyle w:val="Hyperlink"/>
                <w:noProof/>
              </w:rPr>
              <w:t>Required Software Packages</w:t>
            </w:r>
            <w:r w:rsidR="00D5152B">
              <w:rPr>
                <w:noProof/>
                <w:webHidden/>
              </w:rPr>
              <w:tab/>
            </w:r>
            <w:r w:rsidR="00885442">
              <w:rPr>
                <w:noProof/>
                <w:webHidden/>
              </w:rPr>
              <w:fldChar w:fldCharType="begin"/>
            </w:r>
            <w:r w:rsidR="00D5152B">
              <w:rPr>
                <w:noProof/>
                <w:webHidden/>
              </w:rPr>
              <w:instrText xml:space="preserve"> PAGEREF _Toc502823864 \h </w:instrText>
            </w:r>
            <w:r w:rsidR="00885442">
              <w:rPr>
                <w:noProof/>
                <w:webHidden/>
              </w:rPr>
            </w:r>
            <w:r w:rsidR="00885442">
              <w:rPr>
                <w:noProof/>
                <w:webHidden/>
              </w:rPr>
              <w:fldChar w:fldCharType="separate"/>
            </w:r>
            <w:r w:rsidR="00D5152B">
              <w:rPr>
                <w:noProof/>
                <w:webHidden/>
              </w:rPr>
              <w:t>14</w:t>
            </w:r>
            <w:r w:rsidR="00885442">
              <w:rPr>
                <w:noProof/>
                <w:webHidden/>
              </w:rPr>
              <w:fldChar w:fldCharType="end"/>
            </w:r>
          </w:hyperlink>
        </w:p>
        <w:p w:rsidR="00D5152B" w:rsidRDefault="00D04EFC">
          <w:pPr>
            <w:pStyle w:val="TOC3"/>
            <w:tabs>
              <w:tab w:val="left" w:pos="1320"/>
              <w:tab w:val="right" w:pos="8305"/>
            </w:tabs>
            <w:rPr>
              <w:rFonts w:asciiTheme="minorHAnsi" w:eastAsiaTheme="minorEastAsia" w:hAnsiTheme="minorHAnsi" w:cstheme="minorBidi"/>
              <w:noProof/>
              <w:color w:val="auto"/>
              <w:sz w:val="22"/>
              <w:szCs w:val="22"/>
            </w:rPr>
          </w:pPr>
          <w:hyperlink w:anchor="_Toc502823865" w:history="1">
            <w:r w:rsidR="00D5152B" w:rsidRPr="00963E0D">
              <w:rPr>
                <w:rStyle w:val="Hyperlink"/>
                <w:noProof/>
              </w:rPr>
              <w:t>7.2.1.5</w:t>
            </w:r>
            <w:r w:rsidR="00D5152B">
              <w:rPr>
                <w:rFonts w:asciiTheme="minorHAnsi" w:eastAsiaTheme="minorEastAsia" w:hAnsiTheme="minorHAnsi" w:cstheme="minorBidi"/>
                <w:noProof/>
                <w:color w:val="auto"/>
                <w:sz w:val="22"/>
                <w:szCs w:val="22"/>
              </w:rPr>
              <w:tab/>
            </w:r>
            <w:r w:rsidR="00D5152B" w:rsidRPr="00963E0D">
              <w:rPr>
                <w:rStyle w:val="Hyperlink"/>
                <w:noProof/>
              </w:rPr>
              <w:t>Middleware and Usage Requirement</w:t>
            </w:r>
            <w:r w:rsidR="00D5152B">
              <w:rPr>
                <w:noProof/>
                <w:webHidden/>
              </w:rPr>
              <w:tab/>
            </w:r>
            <w:r w:rsidR="00885442">
              <w:rPr>
                <w:noProof/>
                <w:webHidden/>
              </w:rPr>
              <w:fldChar w:fldCharType="begin"/>
            </w:r>
            <w:r w:rsidR="00D5152B">
              <w:rPr>
                <w:noProof/>
                <w:webHidden/>
              </w:rPr>
              <w:instrText xml:space="preserve"> PAGEREF _Toc502823865 \h </w:instrText>
            </w:r>
            <w:r w:rsidR="00885442">
              <w:rPr>
                <w:noProof/>
                <w:webHidden/>
              </w:rPr>
            </w:r>
            <w:r w:rsidR="00885442">
              <w:rPr>
                <w:noProof/>
                <w:webHidden/>
              </w:rPr>
              <w:fldChar w:fldCharType="separate"/>
            </w:r>
            <w:r w:rsidR="00D5152B">
              <w:rPr>
                <w:noProof/>
                <w:webHidden/>
              </w:rPr>
              <w:t>14</w:t>
            </w:r>
            <w:r w:rsidR="00885442">
              <w:rPr>
                <w:noProof/>
                <w:webHidden/>
              </w:rPr>
              <w:fldChar w:fldCharType="end"/>
            </w:r>
          </w:hyperlink>
        </w:p>
        <w:p w:rsidR="00D5152B" w:rsidRDefault="00D04EFC">
          <w:pPr>
            <w:pStyle w:val="TOC3"/>
            <w:tabs>
              <w:tab w:val="left" w:pos="1100"/>
              <w:tab w:val="right" w:pos="8305"/>
            </w:tabs>
            <w:rPr>
              <w:rFonts w:asciiTheme="minorHAnsi" w:eastAsiaTheme="minorEastAsia" w:hAnsiTheme="minorHAnsi" w:cstheme="minorBidi"/>
              <w:noProof/>
              <w:color w:val="auto"/>
              <w:sz w:val="22"/>
              <w:szCs w:val="22"/>
            </w:rPr>
          </w:pPr>
          <w:hyperlink w:anchor="_Toc502823866" w:history="1">
            <w:r w:rsidR="00D5152B" w:rsidRPr="00963E0D">
              <w:rPr>
                <w:rStyle w:val="Hyperlink"/>
                <w:noProof/>
              </w:rPr>
              <w:t>7.2.2</w:t>
            </w:r>
            <w:r w:rsidR="00D5152B">
              <w:rPr>
                <w:rFonts w:asciiTheme="minorHAnsi" w:eastAsiaTheme="minorEastAsia" w:hAnsiTheme="minorHAnsi" w:cstheme="minorBidi"/>
                <w:noProof/>
                <w:color w:val="auto"/>
                <w:sz w:val="22"/>
                <w:szCs w:val="22"/>
              </w:rPr>
              <w:tab/>
            </w:r>
            <w:r w:rsidR="00D5152B" w:rsidRPr="00963E0D">
              <w:rPr>
                <w:rStyle w:val="Hyperlink"/>
                <w:noProof/>
              </w:rPr>
              <w:t>PCs</w:t>
            </w:r>
            <w:r w:rsidR="00D5152B">
              <w:rPr>
                <w:noProof/>
                <w:webHidden/>
              </w:rPr>
              <w:tab/>
            </w:r>
            <w:r w:rsidR="00885442">
              <w:rPr>
                <w:noProof/>
                <w:webHidden/>
              </w:rPr>
              <w:fldChar w:fldCharType="begin"/>
            </w:r>
            <w:r w:rsidR="00D5152B">
              <w:rPr>
                <w:noProof/>
                <w:webHidden/>
              </w:rPr>
              <w:instrText xml:space="preserve"> PAGEREF _Toc502823866 \h </w:instrText>
            </w:r>
            <w:r w:rsidR="00885442">
              <w:rPr>
                <w:noProof/>
                <w:webHidden/>
              </w:rPr>
            </w:r>
            <w:r w:rsidR="00885442">
              <w:rPr>
                <w:noProof/>
                <w:webHidden/>
              </w:rPr>
              <w:fldChar w:fldCharType="separate"/>
            </w:r>
            <w:r w:rsidR="00D5152B">
              <w:rPr>
                <w:noProof/>
                <w:webHidden/>
              </w:rPr>
              <w:t>14</w:t>
            </w:r>
            <w:r w:rsidR="00885442">
              <w:rPr>
                <w:noProof/>
                <w:webHidden/>
              </w:rPr>
              <w:fldChar w:fldCharType="end"/>
            </w:r>
          </w:hyperlink>
        </w:p>
        <w:p w:rsidR="00D5152B" w:rsidRDefault="00D04EFC">
          <w:pPr>
            <w:pStyle w:val="TOC3"/>
            <w:tabs>
              <w:tab w:val="left" w:pos="1320"/>
              <w:tab w:val="right" w:pos="8305"/>
            </w:tabs>
            <w:rPr>
              <w:rFonts w:asciiTheme="minorHAnsi" w:eastAsiaTheme="minorEastAsia" w:hAnsiTheme="minorHAnsi" w:cstheme="minorBidi"/>
              <w:noProof/>
              <w:color w:val="auto"/>
              <w:sz w:val="22"/>
              <w:szCs w:val="22"/>
            </w:rPr>
          </w:pPr>
          <w:hyperlink w:anchor="_Toc502823867" w:history="1">
            <w:r w:rsidR="00D5152B" w:rsidRPr="00963E0D">
              <w:rPr>
                <w:rStyle w:val="Hyperlink"/>
                <w:noProof/>
              </w:rPr>
              <w:t>7.2.2.1</w:t>
            </w:r>
            <w:r w:rsidR="00D5152B">
              <w:rPr>
                <w:rFonts w:asciiTheme="minorHAnsi" w:eastAsiaTheme="minorEastAsia" w:hAnsiTheme="minorHAnsi" w:cstheme="minorBidi"/>
                <w:noProof/>
                <w:color w:val="auto"/>
                <w:sz w:val="22"/>
                <w:szCs w:val="22"/>
              </w:rPr>
              <w:tab/>
            </w:r>
            <w:r w:rsidR="00D5152B" w:rsidRPr="00963E0D">
              <w:rPr>
                <w:rStyle w:val="Hyperlink"/>
                <w:noProof/>
              </w:rPr>
              <w:t>Specifications</w:t>
            </w:r>
            <w:r w:rsidR="00D5152B">
              <w:rPr>
                <w:noProof/>
                <w:webHidden/>
              </w:rPr>
              <w:tab/>
            </w:r>
            <w:r w:rsidR="00885442">
              <w:rPr>
                <w:noProof/>
                <w:webHidden/>
              </w:rPr>
              <w:fldChar w:fldCharType="begin"/>
            </w:r>
            <w:r w:rsidR="00D5152B">
              <w:rPr>
                <w:noProof/>
                <w:webHidden/>
              </w:rPr>
              <w:instrText xml:space="preserve"> PAGEREF _Toc502823867 \h </w:instrText>
            </w:r>
            <w:r w:rsidR="00885442">
              <w:rPr>
                <w:noProof/>
                <w:webHidden/>
              </w:rPr>
            </w:r>
            <w:r w:rsidR="00885442">
              <w:rPr>
                <w:noProof/>
                <w:webHidden/>
              </w:rPr>
              <w:fldChar w:fldCharType="separate"/>
            </w:r>
            <w:r w:rsidR="00D5152B">
              <w:rPr>
                <w:noProof/>
                <w:webHidden/>
              </w:rPr>
              <w:t>14</w:t>
            </w:r>
            <w:r w:rsidR="00885442">
              <w:rPr>
                <w:noProof/>
                <w:webHidden/>
              </w:rPr>
              <w:fldChar w:fldCharType="end"/>
            </w:r>
          </w:hyperlink>
        </w:p>
        <w:p w:rsidR="00D5152B" w:rsidRDefault="00D04EFC">
          <w:pPr>
            <w:pStyle w:val="TOC3"/>
            <w:tabs>
              <w:tab w:val="left" w:pos="1320"/>
              <w:tab w:val="right" w:pos="8305"/>
            </w:tabs>
            <w:rPr>
              <w:rFonts w:asciiTheme="minorHAnsi" w:eastAsiaTheme="minorEastAsia" w:hAnsiTheme="minorHAnsi" w:cstheme="minorBidi"/>
              <w:noProof/>
              <w:color w:val="auto"/>
              <w:sz w:val="22"/>
              <w:szCs w:val="22"/>
            </w:rPr>
          </w:pPr>
          <w:hyperlink w:anchor="_Toc502823868" w:history="1">
            <w:r w:rsidR="00D5152B" w:rsidRPr="00963E0D">
              <w:rPr>
                <w:rStyle w:val="Hyperlink"/>
                <w:noProof/>
              </w:rPr>
              <w:t>7.2.2.2</w:t>
            </w:r>
            <w:r w:rsidR="00D5152B">
              <w:rPr>
                <w:rFonts w:asciiTheme="minorHAnsi" w:eastAsiaTheme="minorEastAsia" w:hAnsiTheme="minorHAnsi" w:cstheme="minorBidi"/>
                <w:noProof/>
                <w:color w:val="auto"/>
                <w:sz w:val="22"/>
                <w:szCs w:val="22"/>
              </w:rPr>
              <w:tab/>
            </w:r>
            <w:r w:rsidR="00D5152B" w:rsidRPr="00963E0D">
              <w:rPr>
                <w:rStyle w:val="Hyperlink"/>
                <w:noProof/>
              </w:rPr>
              <w:t>Required Software Packages</w:t>
            </w:r>
            <w:r w:rsidR="00D5152B">
              <w:rPr>
                <w:noProof/>
                <w:webHidden/>
              </w:rPr>
              <w:tab/>
            </w:r>
            <w:r w:rsidR="00885442">
              <w:rPr>
                <w:noProof/>
                <w:webHidden/>
              </w:rPr>
              <w:fldChar w:fldCharType="begin"/>
            </w:r>
            <w:r w:rsidR="00D5152B">
              <w:rPr>
                <w:noProof/>
                <w:webHidden/>
              </w:rPr>
              <w:instrText xml:space="preserve"> PAGEREF _Toc502823868 \h </w:instrText>
            </w:r>
            <w:r w:rsidR="00885442">
              <w:rPr>
                <w:noProof/>
                <w:webHidden/>
              </w:rPr>
            </w:r>
            <w:r w:rsidR="00885442">
              <w:rPr>
                <w:noProof/>
                <w:webHidden/>
              </w:rPr>
              <w:fldChar w:fldCharType="separate"/>
            </w:r>
            <w:r w:rsidR="00D5152B">
              <w:rPr>
                <w:noProof/>
                <w:webHidden/>
              </w:rPr>
              <w:t>14</w:t>
            </w:r>
            <w:r w:rsidR="00885442">
              <w:rPr>
                <w:noProof/>
                <w:webHidden/>
              </w:rPr>
              <w:fldChar w:fldCharType="end"/>
            </w:r>
          </w:hyperlink>
        </w:p>
        <w:p w:rsidR="00D5152B" w:rsidRDefault="00D04EFC">
          <w:pPr>
            <w:pStyle w:val="TOC3"/>
            <w:tabs>
              <w:tab w:val="left" w:pos="1100"/>
              <w:tab w:val="right" w:pos="8305"/>
            </w:tabs>
            <w:rPr>
              <w:rFonts w:asciiTheme="minorHAnsi" w:eastAsiaTheme="minorEastAsia" w:hAnsiTheme="minorHAnsi" w:cstheme="minorBidi"/>
              <w:noProof/>
              <w:color w:val="auto"/>
              <w:sz w:val="22"/>
              <w:szCs w:val="22"/>
            </w:rPr>
          </w:pPr>
          <w:hyperlink w:anchor="_Toc502823869" w:history="1">
            <w:r w:rsidR="00D5152B" w:rsidRPr="00963E0D">
              <w:rPr>
                <w:rStyle w:val="Hyperlink"/>
                <w:noProof/>
              </w:rPr>
              <w:t>7.2.3</w:t>
            </w:r>
            <w:r w:rsidR="00D5152B">
              <w:rPr>
                <w:rFonts w:asciiTheme="minorHAnsi" w:eastAsiaTheme="minorEastAsia" w:hAnsiTheme="minorHAnsi" w:cstheme="minorBidi"/>
                <w:noProof/>
                <w:color w:val="auto"/>
                <w:sz w:val="22"/>
                <w:szCs w:val="22"/>
              </w:rPr>
              <w:tab/>
            </w:r>
            <w:r w:rsidR="00D5152B" w:rsidRPr="00963E0D">
              <w:rPr>
                <w:rStyle w:val="Hyperlink"/>
                <w:noProof/>
              </w:rPr>
              <w:t>Archival</w:t>
            </w:r>
            <w:r w:rsidR="00D5152B">
              <w:rPr>
                <w:noProof/>
                <w:webHidden/>
              </w:rPr>
              <w:tab/>
            </w:r>
            <w:r w:rsidR="00885442">
              <w:rPr>
                <w:noProof/>
                <w:webHidden/>
              </w:rPr>
              <w:fldChar w:fldCharType="begin"/>
            </w:r>
            <w:r w:rsidR="00D5152B">
              <w:rPr>
                <w:noProof/>
                <w:webHidden/>
              </w:rPr>
              <w:instrText xml:space="preserve"> PAGEREF _Toc502823869 \h </w:instrText>
            </w:r>
            <w:r w:rsidR="00885442">
              <w:rPr>
                <w:noProof/>
                <w:webHidden/>
              </w:rPr>
            </w:r>
            <w:r w:rsidR="00885442">
              <w:rPr>
                <w:noProof/>
                <w:webHidden/>
              </w:rPr>
              <w:fldChar w:fldCharType="separate"/>
            </w:r>
            <w:r w:rsidR="00D5152B">
              <w:rPr>
                <w:noProof/>
                <w:webHidden/>
              </w:rPr>
              <w:t>15</w:t>
            </w:r>
            <w:r w:rsidR="00885442">
              <w:rPr>
                <w:noProof/>
                <w:webHidden/>
              </w:rPr>
              <w:fldChar w:fldCharType="end"/>
            </w:r>
          </w:hyperlink>
        </w:p>
        <w:p w:rsidR="00D5152B" w:rsidRDefault="00D04EFC">
          <w:pPr>
            <w:pStyle w:val="TOC1"/>
            <w:tabs>
              <w:tab w:val="left" w:pos="400"/>
              <w:tab w:val="right" w:pos="8305"/>
            </w:tabs>
            <w:rPr>
              <w:rFonts w:asciiTheme="minorHAnsi" w:eastAsiaTheme="minorEastAsia" w:hAnsiTheme="minorHAnsi" w:cstheme="minorBidi"/>
              <w:noProof/>
              <w:color w:val="auto"/>
              <w:sz w:val="22"/>
              <w:szCs w:val="22"/>
            </w:rPr>
          </w:pPr>
          <w:hyperlink w:anchor="_Toc502823870" w:history="1">
            <w:r w:rsidR="00D5152B" w:rsidRPr="00963E0D">
              <w:rPr>
                <w:rStyle w:val="Hyperlink"/>
                <w:noProof/>
              </w:rPr>
              <w:t>8</w:t>
            </w:r>
            <w:r w:rsidR="00D5152B">
              <w:rPr>
                <w:rFonts w:asciiTheme="minorHAnsi" w:eastAsiaTheme="minorEastAsia" w:hAnsiTheme="minorHAnsi" w:cstheme="minorBidi"/>
                <w:noProof/>
                <w:color w:val="auto"/>
                <w:sz w:val="22"/>
                <w:szCs w:val="22"/>
              </w:rPr>
              <w:tab/>
            </w:r>
            <w:r w:rsidR="00D5152B" w:rsidRPr="00963E0D">
              <w:rPr>
                <w:rStyle w:val="Hyperlink"/>
                <w:noProof/>
              </w:rPr>
              <w:t>Deviations, Violations and Exceptions</w:t>
            </w:r>
            <w:r w:rsidR="00D5152B">
              <w:rPr>
                <w:noProof/>
                <w:webHidden/>
              </w:rPr>
              <w:tab/>
            </w:r>
            <w:r w:rsidR="00885442">
              <w:rPr>
                <w:noProof/>
                <w:webHidden/>
              </w:rPr>
              <w:fldChar w:fldCharType="begin"/>
            </w:r>
            <w:r w:rsidR="00D5152B">
              <w:rPr>
                <w:noProof/>
                <w:webHidden/>
              </w:rPr>
              <w:instrText xml:space="preserve"> PAGEREF _Toc502823870 \h </w:instrText>
            </w:r>
            <w:r w:rsidR="00885442">
              <w:rPr>
                <w:noProof/>
                <w:webHidden/>
              </w:rPr>
            </w:r>
            <w:r w:rsidR="00885442">
              <w:rPr>
                <w:noProof/>
                <w:webHidden/>
              </w:rPr>
              <w:fldChar w:fldCharType="separate"/>
            </w:r>
            <w:r w:rsidR="00D5152B">
              <w:rPr>
                <w:noProof/>
                <w:webHidden/>
              </w:rPr>
              <w:t>15</w:t>
            </w:r>
            <w:r w:rsidR="00885442">
              <w:rPr>
                <w:noProof/>
                <w:webHidden/>
              </w:rPr>
              <w:fldChar w:fldCharType="end"/>
            </w:r>
          </w:hyperlink>
        </w:p>
        <w:p w:rsidR="00E44755" w:rsidRDefault="00885442">
          <w:pPr>
            <w:pStyle w:val="Normal1"/>
            <w:tabs>
              <w:tab w:val="right" w:pos="8311"/>
            </w:tabs>
            <w:spacing w:before="200" w:after="80"/>
            <w:rPr>
              <w:rFonts w:ascii="Times New Roman" w:eastAsia="Times New Roman" w:hAnsi="Times New Roman" w:cs="Times New Roman"/>
              <w:sz w:val="24"/>
              <w:szCs w:val="24"/>
            </w:rPr>
          </w:pPr>
          <w:r>
            <w:fldChar w:fldCharType="end"/>
          </w:r>
        </w:p>
      </w:sdtContent>
    </w:sdt>
    <w:p w:rsidR="00E44755" w:rsidRDefault="00E44755">
      <w:pPr>
        <w:pStyle w:val="Normal1"/>
      </w:pPr>
      <w:bookmarkStart w:id="7" w:name="_1fob9te" w:colFirst="0" w:colLast="0"/>
      <w:bookmarkEnd w:id="7"/>
    </w:p>
    <w:p w:rsidR="00E44755" w:rsidRDefault="00E44755">
      <w:pPr>
        <w:pStyle w:val="Normal1"/>
      </w:pPr>
    </w:p>
    <w:p w:rsidR="00903869" w:rsidRDefault="00903869">
      <w:pPr>
        <w:rPr>
          <w:b/>
          <w:sz w:val="28"/>
          <w:szCs w:val="28"/>
        </w:rPr>
      </w:pPr>
      <w:r>
        <w:br w:type="page"/>
      </w:r>
    </w:p>
    <w:p w:rsidR="00E44755" w:rsidRDefault="00614606">
      <w:pPr>
        <w:pStyle w:val="Heading1"/>
        <w:numPr>
          <w:ilvl w:val="0"/>
          <w:numId w:val="4"/>
        </w:numPr>
        <w:ind w:hanging="716"/>
        <w:contextualSpacing/>
      </w:pPr>
      <w:bookmarkStart w:id="8" w:name="_Toc502823814"/>
      <w:r>
        <w:lastRenderedPageBreak/>
        <w:t>Introduction</w:t>
      </w:r>
      <w:bookmarkEnd w:id="8"/>
    </w:p>
    <w:p w:rsidR="00E44755" w:rsidRDefault="00614606">
      <w:pPr>
        <w:pStyle w:val="Heading2"/>
        <w:numPr>
          <w:ilvl w:val="1"/>
          <w:numId w:val="4"/>
        </w:numPr>
      </w:pPr>
      <w:bookmarkStart w:id="9" w:name="_Toc502823815"/>
      <w:r>
        <w:t>Definitions, Acronyms and Abbreviations</w:t>
      </w:r>
      <w:bookmarkEnd w:id="9"/>
    </w:p>
    <w:p w:rsidR="00E44755" w:rsidRDefault="00E44755">
      <w:pPr>
        <w:pStyle w:val="Normal1"/>
      </w:pPr>
    </w:p>
    <w:p w:rsidR="00E44755" w:rsidRDefault="00E44755">
      <w:pPr>
        <w:pStyle w:val="Normal1"/>
        <w:ind w:left="720"/>
      </w:pPr>
    </w:p>
    <w:tbl>
      <w:tblPr>
        <w:tblStyle w:val="a4"/>
        <w:tblW w:w="8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2693"/>
        <w:gridCol w:w="5021"/>
      </w:tblGrid>
      <w:tr w:rsidR="00E44755">
        <w:tc>
          <w:tcPr>
            <w:tcW w:w="817" w:type="dxa"/>
            <w:shd w:val="clear" w:color="auto" w:fill="C0C0C0"/>
          </w:tcPr>
          <w:p w:rsidR="00E44755" w:rsidRDefault="00614606">
            <w:pPr>
              <w:pStyle w:val="Normal1"/>
            </w:pPr>
            <w:r>
              <w:rPr>
                <w:b/>
              </w:rPr>
              <w:t>No.</w:t>
            </w:r>
          </w:p>
        </w:tc>
        <w:tc>
          <w:tcPr>
            <w:tcW w:w="2693" w:type="dxa"/>
            <w:shd w:val="clear" w:color="auto" w:fill="C0C0C0"/>
          </w:tcPr>
          <w:p w:rsidR="00E44755" w:rsidRDefault="00614606">
            <w:pPr>
              <w:pStyle w:val="Normal1"/>
            </w:pPr>
            <w:r>
              <w:rPr>
                <w:b/>
              </w:rPr>
              <w:t>Definitions, Acronyms and Abbreviations</w:t>
            </w:r>
          </w:p>
        </w:tc>
        <w:tc>
          <w:tcPr>
            <w:tcW w:w="5021" w:type="dxa"/>
            <w:shd w:val="clear" w:color="auto" w:fill="C0C0C0"/>
          </w:tcPr>
          <w:p w:rsidR="00E44755" w:rsidRDefault="00614606">
            <w:pPr>
              <w:pStyle w:val="Normal1"/>
            </w:pPr>
            <w:r>
              <w:rPr>
                <w:b/>
              </w:rPr>
              <w:t>Description</w:t>
            </w:r>
          </w:p>
        </w:tc>
      </w:tr>
      <w:tr w:rsidR="00E44755">
        <w:tc>
          <w:tcPr>
            <w:tcW w:w="817" w:type="dxa"/>
          </w:tcPr>
          <w:p w:rsidR="00E44755" w:rsidRDefault="00614606">
            <w:pPr>
              <w:pStyle w:val="Normal1"/>
            </w:pPr>
            <w:r>
              <w:t>1</w:t>
            </w:r>
          </w:p>
        </w:tc>
        <w:tc>
          <w:tcPr>
            <w:tcW w:w="2693" w:type="dxa"/>
          </w:tcPr>
          <w:p w:rsidR="00E44755" w:rsidRDefault="00614606">
            <w:pPr>
              <w:pStyle w:val="Normal1"/>
            </w:pPr>
            <w:r>
              <w:t>API</w:t>
            </w:r>
          </w:p>
        </w:tc>
        <w:tc>
          <w:tcPr>
            <w:tcW w:w="5021" w:type="dxa"/>
          </w:tcPr>
          <w:p w:rsidR="00E44755" w:rsidRDefault="00614606">
            <w:pPr>
              <w:pStyle w:val="Normal1"/>
            </w:pPr>
            <w:r>
              <w:t>Application Programming INterface</w:t>
            </w:r>
          </w:p>
        </w:tc>
      </w:tr>
      <w:tr w:rsidR="00E44755">
        <w:tc>
          <w:tcPr>
            <w:tcW w:w="817" w:type="dxa"/>
          </w:tcPr>
          <w:p w:rsidR="00E44755" w:rsidRDefault="00614606">
            <w:pPr>
              <w:pStyle w:val="Normal1"/>
            </w:pPr>
            <w:r>
              <w:t>2</w:t>
            </w:r>
          </w:p>
        </w:tc>
        <w:tc>
          <w:tcPr>
            <w:tcW w:w="2693" w:type="dxa"/>
          </w:tcPr>
          <w:p w:rsidR="00E44755" w:rsidRDefault="00614606">
            <w:pPr>
              <w:pStyle w:val="Normal1"/>
            </w:pPr>
            <w:r>
              <w:t>DR</w:t>
            </w:r>
          </w:p>
        </w:tc>
        <w:tc>
          <w:tcPr>
            <w:tcW w:w="5021" w:type="dxa"/>
          </w:tcPr>
          <w:p w:rsidR="00E44755" w:rsidRDefault="00614606">
            <w:pPr>
              <w:pStyle w:val="Normal1"/>
            </w:pPr>
            <w:r>
              <w:t>Disaster Recovery</w:t>
            </w:r>
          </w:p>
        </w:tc>
      </w:tr>
      <w:tr w:rsidR="00E44755">
        <w:tc>
          <w:tcPr>
            <w:tcW w:w="817" w:type="dxa"/>
          </w:tcPr>
          <w:p w:rsidR="00E44755" w:rsidRDefault="00614606">
            <w:pPr>
              <w:pStyle w:val="Normal1"/>
            </w:pPr>
            <w:r>
              <w:t>3</w:t>
            </w:r>
          </w:p>
        </w:tc>
        <w:tc>
          <w:tcPr>
            <w:tcW w:w="2693" w:type="dxa"/>
          </w:tcPr>
          <w:p w:rsidR="00E44755" w:rsidRDefault="00614606">
            <w:pPr>
              <w:pStyle w:val="Normal1"/>
            </w:pPr>
            <w:r>
              <w:t>OWASP</w:t>
            </w:r>
          </w:p>
        </w:tc>
        <w:tc>
          <w:tcPr>
            <w:tcW w:w="5021" w:type="dxa"/>
          </w:tcPr>
          <w:p w:rsidR="00E44755" w:rsidRPr="00295280" w:rsidRDefault="00614606">
            <w:pPr>
              <w:pStyle w:val="Normal1"/>
              <w:rPr>
                <w:color w:val="000000" w:themeColor="text1"/>
              </w:rPr>
            </w:pPr>
            <w:r w:rsidRPr="00295280">
              <w:rPr>
                <w:color w:val="000000" w:themeColor="text1"/>
                <w:szCs w:val="22"/>
                <w:highlight w:val="white"/>
              </w:rPr>
              <w:t xml:space="preserve">Open Web Application Security Project </w:t>
            </w:r>
          </w:p>
        </w:tc>
      </w:tr>
      <w:tr w:rsidR="00E44755">
        <w:tc>
          <w:tcPr>
            <w:tcW w:w="817" w:type="dxa"/>
          </w:tcPr>
          <w:p w:rsidR="00E44755" w:rsidRDefault="00614606">
            <w:pPr>
              <w:pStyle w:val="Normal1"/>
            </w:pPr>
            <w:r>
              <w:t>4</w:t>
            </w:r>
          </w:p>
        </w:tc>
        <w:tc>
          <w:tcPr>
            <w:tcW w:w="2693" w:type="dxa"/>
          </w:tcPr>
          <w:p w:rsidR="00E44755" w:rsidRDefault="00614606">
            <w:pPr>
              <w:pStyle w:val="Normal1"/>
            </w:pPr>
            <w:r>
              <w:t>SPA</w:t>
            </w:r>
          </w:p>
        </w:tc>
        <w:tc>
          <w:tcPr>
            <w:tcW w:w="5021" w:type="dxa"/>
          </w:tcPr>
          <w:p w:rsidR="00E44755" w:rsidRDefault="00614606">
            <w:pPr>
              <w:pStyle w:val="Normal1"/>
            </w:pPr>
            <w:r>
              <w:t>S</w:t>
            </w:r>
            <w:r w:rsidR="00295280">
              <w:t>i</w:t>
            </w:r>
            <w:r>
              <w:t>ngle Page Application</w:t>
            </w:r>
          </w:p>
        </w:tc>
      </w:tr>
      <w:tr w:rsidR="00E44755">
        <w:tc>
          <w:tcPr>
            <w:tcW w:w="817" w:type="dxa"/>
          </w:tcPr>
          <w:p w:rsidR="00E44755" w:rsidRDefault="00614606">
            <w:pPr>
              <w:pStyle w:val="Normal1"/>
            </w:pPr>
            <w:r>
              <w:t>5</w:t>
            </w:r>
          </w:p>
        </w:tc>
        <w:tc>
          <w:tcPr>
            <w:tcW w:w="2693" w:type="dxa"/>
          </w:tcPr>
          <w:p w:rsidR="00E44755" w:rsidRDefault="00614606">
            <w:pPr>
              <w:pStyle w:val="Normal1"/>
            </w:pPr>
            <w:r>
              <w:t>AJAX</w:t>
            </w:r>
          </w:p>
        </w:tc>
        <w:tc>
          <w:tcPr>
            <w:tcW w:w="5021" w:type="dxa"/>
          </w:tcPr>
          <w:p w:rsidR="00E44755" w:rsidRDefault="00614606">
            <w:pPr>
              <w:pStyle w:val="Normal1"/>
            </w:pPr>
            <w:r>
              <w:t>Asynchronous Javascript and XML</w:t>
            </w:r>
          </w:p>
        </w:tc>
      </w:tr>
      <w:tr w:rsidR="00E44755">
        <w:tc>
          <w:tcPr>
            <w:tcW w:w="817" w:type="dxa"/>
          </w:tcPr>
          <w:p w:rsidR="00E44755" w:rsidRDefault="00614606">
            <w:pPr>
              <w:pStyle w:val="Normal1"/>
            </w:pPr>
            <w:r>
              <w:t>6</w:t>
            </w:r>
          </w:p>
        </w:tc>
        <w:tc>
          <w:tcPr>
            <w:tcW w:w="2693" w:type="dxa"/>
          </w:tcPr>
          <w:p w:rsidR="00E44755" w:rsidRDefault="00614606">
            <w:pPr>
              <w:pStyle w:val="Normal1"/>
            </w:pPr>
            <w:r>
              <w:t>UI/UX</w:t>
            </w:r>
          </w:p>
        </w:tc>
        <w:tc>
          <w:tcPr>
            <w:tcW w:w="5021" w:type="dxa"/>
          </w:tcPr>
          <w:p w:rsidR="00E44755" w:rsidRDefault="00614606">
            <w:pPr>
              <w:pStyle w:val="Normal1"/>
            </w:pPr>
            <w:r>
              <w:t>User Interface/User Experience</w:t>
            </w:r>
          </w:p>
        </w:tc>
      </w:tr>
    </w:tbl>
    <w:p w:rsidR="00E44755" w:rsidRDefault="00614606">
      <w:pPr>
        <w:pStyle w:val="Heading2"/>
        <w:numPr>
          <w:ilvl w:val="1"/>
          <w:numId w:val="4"/>
        </w:numPr>
      </w:pPr>
      <w:bookmarkStart w:id="10" w:name="_Toc502823816"/>
      <w:r>
        <w:t>References</w:t>
      </w:r>
      <w:bookmarkEnd w:id="10"/>
    </w:p>
    <w:p w:rsidR="00E44755" w:rsidRDefault="00E44755">
      <w:pPr>
        <w:pStyle w:val="Normal1"/>
      </w:pPr>
    </w:p>
    <w:tbl>
      <w:tblPr>
        <w:tblStyle w:val="a5"/>
        <w:tblW w:w="8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2693"/>
        <w:gridCol w:w="5021"/>
      </w:tblGrid>
      <w:tr w:rsidR="00E44755">
        <w:tc>
          <w:tcPr>
            <w:tcW w:w="817" w:type="dxa"/>
            <w:shd w:val="clear" w:color="auto" w:fill="C0C0C0"/>
          </w:tcPr>
          <w:p w:rsidR="00E44755" w:rsidRDefault="00614606">
            <w:pPr>
              <w:pStyle w:val="Normal1"/>
            </w:pPr>
            <w:r>
              <w:rPr>
                <w:b/>
              </w:rPr>
              <w:t>No.</w:t>
            </w:r>
          </w:p>
        </w:tc>
        <w:tc>
          <w:tcPr>
            <w:tcW w:w="2693" w:type="dxa"/>
            <w:shd w:val="clear" w:color="auto" w:fill="C0C0C0"/>
          </w:tcPr>
          <w:p w:rsidR="00E44755" w:rsidRDefault="00614606">
            <w:pPr>
              <w:pStyle w:val="Normal1"/>
            </w:pPr>
            <w:r>
              <w:rPr>
                <w:b/>
              </w:rPr>
              <w:t xml:space="preserve">Reference </w:t>
            </w:r>
          </w:p>
        </w:tc>
        <w:tc>
          <w:tcPr>
            <w:tcW w:w="5021" w:type="dxa"/>
            <w:shd w:val="clear" w:color="auto" w:fill="C0C0C0"/>
          </w:tcPr>
          <w:p w:rsidR="00E44755" w:rsidRDefault="00614606">
            <w:pPr>
              <w:pStyle w:val="Normal1"/>
            </w:pPr>
            <w:r>
              <w:rPr>
                <w:b/>
              </w:rPr>
              <w:t>Description</w:t>
            </w:r>
          </w:p>
        </w:tc>
      </w:tr>
      <w:tr w:rsidR="00E44755">
        <w:tc>
          <w:tcPr>
            <w:tcW w:w="817" w:type="dxa"/>
          </w:tcPr>
          <w:p w:rsidR="00E44755" w:rsidRDefault="00614606">
            <w:pPr>
              <w:pStyle w:val="Normal1"/>
            </w:pPr>
            <w:r>
              <w:t>1</w:t>
            </w:r>
          </w:p>
        </w:tc>
        <w:tc>
          <w:tcPr>
            <w:tcW w:w="2693" w:type="dxa"/>
          </w:tcPr>
          <w:p w:rsidR="00E44755" w:rsidRDefault="00614606">
            <w:pPr>
              <w:pStyle w:val="Normal1"/>
            </w:pPr>
            <w:r>
              <w:t>User requirement Specifications</w:t>
            </w:r>
          </w:p>
        </w:tc>
        <w:tc>
          <w:tcPr>
            <w:tcW w:w="5021" w:type="dxa"/>
          </w:tcPr>
          <w:p w:rsidR="00E44755" w:rsidRDefault="00E44755">
            <w:pPr>
              <w:pStyle w:val="Normal1"/>
            </w:pPr>
          </w:p>
        </w:tc>
      </w:tr>
      <w:tr w:rsidR="00E44755">
        <w:tc>
          <w:tcPr>
            <w:tcW w:w="817" w:type="dxa"/>
          </w:tcPr>
          <w:p w:rsidR="00E44755" w:rsidRDefault="00614606">
            <w:pPr>
              <w:pStyle w:val="Normal1"/>
            </w:pPr>
            <w:r>
              <w:t>2</w:t>
            </w:r>
          </w:p>
        </w:tc>
        <w:tc>
          <w:tcPr>
            <w:tcW w:w="2693" w:type="dxa"/>
          </w:tcPr>
          <w:p w:rsidR="00E44755" w:rsidRDefault="00614606">
            <w:pPr>
              <w:pStyle w:val="Normal1"/>
            </w:pPr>
            <w:r>
              <w:t>Use Cases</w:t>
            </w:r>
          </w:p>
        </w:tc>
        <w:tc>
          <w:tcPr>
            <w:tcW w:w="5021" w:type="dxa"/>
          </w:tcPr>
          <w:p w:rsidR="00E44755" w:rsidRDefault="00E44755">
            <w:pPr>
              <w:pStyle w:val="Normal1"/>
            </w:pPr>
          </w:p>
        </w:tc>
      </w:tr>
    </w:tbl>
    <w:p w:rsidR="00E44755" w:rsidRDefault="00E44755" w:rsidP="00FE20DD"/>
    <w:p w:rsidR="00E44755" w:rsidRDefault="00E44755">
      <w:pPr>
        <w:pStyle w:val="Normal1"/>
      </w:pPr>
      <w:bookmarkStart w:id="11" w:name="_3dy6vkm" w:colFirst="0" w:colLast="0"/>
      <w:bookmarkEnd w:id="11"/>
    </w:p>
    <w:p w:rsidR="00A80B2B" w:rsidRDefault="00A80B2B">
      <w:pPr>
        <w:rPr>
          <w:b/>
          <w:sz w:val="28"/>
          <w:szCs w:val="28"/>
        </w:rPr>
      </w:pPr>
      <w:r>
        <w:br w:type="page"/>
      </w:r>
    </w:p>
    <w:p w:rsidR="00E44755" w:rsidRDefault="00614606">
      <w:pPr>
        <w:pStyle w:val="Heading1"/>
        <w:numPr>
          <w:ilvl w:val="0"/>
          <w:numId w:val="4"/>
        </w:numPr>
      </w:pPr>
      <w:bookmarkStart w:id="12" w:name="_Toc502823817"/>
      <w:r>
        <w:lastRenderedPageBreak/>
        <w:t>Requirement Study</w:t>
      </w:r>
      <w:bookmarkEnd w:id="12"/>
    </w:p>
    <w:p w:rsidR="00E44755" w:rsidRDefault="00614606">
      <w:pPr>
        <w:pStyle w:val="Heading2"/>
        <w:numPr>
          <w:ilvl w:val="1"/>
          <w:numId w:val="4"/>
        </w:numPr>
      </w:pPr>
      <w:bookmarkStart w:id="13" w:name="_Toc502823818"/>
      <w:r>
        <w:t>Service Level Requirement</w:t>
      </w:r>
      <w:bookmarkEnd w:id="13"/>
    </w:p>
    <w:p w:rsidR="00E44755" w:rsidRDefault="00614606">
      <w:pPr>
        <w:pStyle w:val="Heading3"/>
        <w:numPr>
          <w:ilvl w:val="2"/>
          <w:numId w:val="4"/>
        </w:numPr>
      </w:pPr>
      <w:bookmarkStart w:id="14" w:name="_Toc502823819"/>
      <w:r>
        <w:t>Availability and Reliability</w:t>
      </w:r>
      <w:bookmarkEnd w:id="14"/>
    </w:p>
    <w:p w:rsidR="00E44755" w:rsidDel="00BB678D" w:rsidRDefault="00E44755">
      <w:pPr>
        <w:pStyle w:val="Normal1"/>
        <w:rPr>
          <w:del w:id="15" w:author="Abhishek Saini" w:date="2018-01-16T22:07:00Z"/>
        </w:rPr>
      </w:pPr>
      <w:bookmarkStart w:id="16" w:name="_2s8eyo1" w:colFirst="0" w:colLast="0"/>
      <w:bookmarkEnd w:id="16"/>
    </w:p>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ind w:left="720"/>
        <w:rPr>
          <w:rFonts w:ascii="Times New Roman" w:eastAsia="Times New Roman" w:hAnsi="Times New Roman" w:cs="Times New Roman"/>
          <w:color w:val="auto"/>
          <w:sz w:val="24"/>
          <w:szCs w:val="24"/>
          <w:lang w:val="en-US" w:eastAsia="en-US"/>
        </w:rPr>
      </w:pPr>
      <w:r w:rsidRPr="00BB678D">
        <w:rPr>
          <w:rFonts w:eastAsia="Times New Roman"/>
          <w:lang w:val="en-US" w:eastAsia="en-US"/>
        </w:rPr>
        <w:t>The system should have minimal downtime. The application should be available 9</w:t>
      </w:r>
      <w:r w:rsidR="00301EBC">
        <w:rPr>
          <w:rFonts w:eastAsia="Times New Roman"/>
          <w:lang w:val="en-US" w:eastAsia="en-US"/>
        </w:rPr>
        <w:t>8</w:t>
      </w:r>
      <w:r w:rsidRPr="00BB678D">
        <w:rPr>
          <w:rFonts w:eastAsia="Times New Roman"/>
          <w:lang w:val="en-US" w:eastAsia="en-US"/>
        </w:rPr>
        <w:t xml:space="preserve">% of time excluding maintenance time period. The system should be highly reliable </w:t>
      </w:r>
      <w:r w:rsidR="00486A1C" w:rsidRPr="00BB678D">
        <w:rPr>
          <w:rFonts w:eastAsia="Times New Roman"/>
          <w:lang w:val="en-US" w:eastAsia="en-US"/>
        </w:rPr>
        <w:t>and there</w:t>
      </w:r>
      <w:r w:rsidRPr="00BB678D">
        <w:rPr>
          <w:rFonts w:eastAsia="Times New Roman"/>
          <w:lang w:val="en-US" w:eastAsia="en-US"/>
        </w:rPr>
        <w:t xml:space="preserve"> should be no loss or corruption of data. </w:t>
      </w:r>
    </w:p>
    <w:p w:rsidR="00E44755" w:rsidRDefault="00614606">
      <w:pPr>
        <w:pStyle w:val="Heading3"/>
        <w:numPr>
          <w:ilvl w:val="2"/>
          <w:numId w:val="4"/>
        </w:numPr>
      </w:pPr>
      <w:bookmarkStart w:id="17" w:name="_Toc502823820"/>
      <w:r>
        <w:t>Disaster Recovery</w:t>
      </w:r>
      <w:bookmarkEnd w:id="17"/>
    </w:p>
    <w:p w:rsidR="00E44755" w:rsidRDefault="00E44755">
      <w:pPr>
        <w:pStyle w:val="Normal1"/>
      </w:pPr>
    </w:p>
    <w:p w:rsidR="00E44755" w:rsidRDefault="00614606">
      <w:pPr>
        <w:pStyle w:val="Normal1"/>
        <w:ind w:left="720"/>
      </w:pPr>
      <w:r>
        <w:t>The solution will be implemented on a DR site. This site will be inactive and will have to be made active during failover process.</w:t>
      </w:r>
    </w:p>
    <w:p w:rsidR="00E44755" w:rsidRDefault="00E44755">
      <w:pPr>
        <w:pStyle w:val="Normal1"/>
        <w:ind w:left="720"/>
      </w:pPr>
      <w:bookmarkStart w:id="18" w:name="_3rdcrjn" w:colFirst="0" w:colLast="0"/>
      <w:bookmarkEnd w:id="18"/>
    </w:p>
    <w:p w:rsidR="00E44755" w:rsidRDefault="00614606">
      <w:pPr>
        <w:pStyle w:val="Heading3"/>
        <w:numPr>
          <w:ilvl w:val="2"/>
          <w:numId w:val="4"/>
        </w:numPr>
      </w:pPr>
      <w:bookmarkStart w:id="19" w:name="_Toc502823821"/>
      <w:r>
        <w:t>Degradation Mode</w:t>
      </w:r>
      <w:bookmarkEnd w:id="19"/>
    </w:p>
    <w:p w:rsidR="00E44755" w:rsidRDefault="00E44755">
      <w:pPr>
        <w:pStyle w:val="Normal1"/>
      </w:pPr>
    </w:p>
    <w:p w:rsidR="00E44755" w:rsidRDefault="00614606">
      <w:pPr>
        <w:pStyle w:val="Normal1"/>
        <w:ind w:firstLine="720"/>
      </w:pPr>
      <w:bookmarkStart w:id="20" w:name="_26in1rg" w:colFirst="0" w:colLast="0"/>
      <w:bookmarkEnd w:id="20"/>
      <w:r>
        <w:t>Not Applicable</w:t>
      </w:r>
    </w:p>
    <w:p w:rsidR="00E44755" w:rsidRDefault="00614606">
      <w:pPr>
        <w:pStyle w:val="Heading2"/>
        <w:numPr>
          <w:ilvl w:val="1"/>
          <w:numId w:val="4"/>
        </w:numPr>
      </w:pPr>
      <w:bookmarkStart w:id="21" w:name="_Toc502823822"/>
      <w:r>
        <w:t>Non-Functional Requirement</w:t>
      </w:r>
      <w:bookmarkEnd w:id="21"/>
    </w:p>
    <w:p w:rsidR="00E44755" w:rsidRDefault="00614606">
      <w:pPr>
        <w:pStyle w:val="Heading3"/>
        <w:numPr>
          <w:ilvl w:val="2"/>
          <w:numId w:val="4"/>
        </w:numPr>
      </w:pPr>
      <w:bookmarkStart w:id="22" w:name="_Toc502823823"/>
      <w:r>
        <w:t>Performance/Response Time</w:t>
      </w:r>
      <w:bookmarkEnd w:id="22"/>
    </w:p>
    <w:p w:rsidR="00E44755" w:rsidRDefault="00E44755">
      <w:pPr>
        <w:pStyle w:val="Normal1"/>
      </w:pPr>
    </w:p>
    <w:p w:rsidR="00E44755" w:rsidRDefault="00E44755">
      <w:pPr>
        <w:pStyle w:val="Normal1"/>
      </w:pPr>
    </w:p>
    <w:tbl>
      <w:tblPr>
        <w:tblStyle w:val="a6"/>
        <w:tblW w:w="8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2693"/>
        <w:gridCol w:w="5021"/>
      </w:tblGrid>
      <w:tr w:rsidR="00E44755">
        <w:tc>
          <w:tcPr>
            <w:tcW w:w="817" w:type="dxa"/>
            <w:shd w:val="clear" w:color="auto" w:fill="C0C0C0"/>
          </w:tcPr>
          <w:p w:rsidR="00E44755" w:rsidRDefault="00614606">
            <w:pPr>
              <w:pStyle w:val="Normal1"/>
            </w:pPr>
            <w:r>
              <w:rPr>
                <w:b/>
              </w:rPr>
              <w:t>No.</w:t>
            </w:r>
          </w:p>
        </w:tc>
        <w:tc>
          <w:tcPr>
            <w:tcW w:w="2693" w:type="dxa"/>
            <w:shd w:val="clear" w:color="auto" w:fill="C0C0C0"/>
          </w:tcPr>
          <w:p w:rsidR="00E44755" w:rsidRDefault="00614606">
            <w:pPr>
              <w:pStyle w:val="Normal1"/>
            </w:pPr>
            <w:r>
              <w:rPr>
                <w:b/>
              </w:rPr>
              <w:t>Item</w:t>
            </w:r>
          </w:p>
        </w:tc>
        <w:tc>
          <w:tcPr>
            <w:tcW w:w="5021" w:type="dxa"/>
            <w:shd w:val="clear" w:color="auto" w:fill="C0C0C0"/>
          </w:tcPr>
          <w:p w:rsidR="00E44755" w:rsidRDefault="00614606">
            <w:pPr>
              <w:pStyle w:val="Normal1"/>
            </w:pPr>
            <w:r>
              <w:rPr>
                <w:b/>
              </w:rPr>
              <w:t>Required performance/response time</w:t>
            </w:r>
          </w:p>
        </w:tc>
      </w:tr>
      <w:tr w:rsidR="00E44755">
        <w:tc>
          <w:tcPr>
            <w:tcW w:w="817" w:type="dxa"/>
          </w:tcPr>
          <w:p w:rsidR="00E44755" w:rsidRDefault="00614606">
            <w:pPr>
              <w:pStyle w:val="Normal1"/>
            </w:pPr>
            <w:r>
              <w:t>1</w:t>
            </w:r>
          </w:p>
        </w:tc>
        <w:tc>
          <w:tcPr>
            <w:tcW w:w="2693" w:type="dxa"/>
          </w:tcPr>
          <w:p w:rsidR="00E44755" w:rsidRDefault="00614606">
            <w:pPr>
              <w:pStyle w:val="Normal1"/>
            </w:pPr>
            <w:r>
              <w:t>Enquiry</w:t>
            </w:r>
          </w:p>
        </w:tc>
        <w:tc>
          <w:tcPr>
            <w:tcW w:w="5021" w:type="dxa"/>
          </w:tcPr>
          <w:p w:rsidR="00E44755" w:rsidRDefault="00614606">
            <w:pPr>
              <w:pStyle w:val="Normal1"/>
            </w:pPr>
            <w:r>
              <w:t xml:space="preserve">Shall not exceed three (3) seconds </w:t>
            </w:r>
          </w:p>
        </w:tc>
      </w:tr>
      <w:tr w:rsidR="00E44755">
        <w:tc>
          <w:tcPr>
            <w:tcW w:w="817" w:type="dxa"/>
          </w:tcPr>
          <w:p w:rsidR="00E44755" w:rsidRDefault="00614606">
            <w:pPr>
              <w:pStyle w:val="Normal1"/>
            </w:pPr>
            <w:r>
              <w:t>2</w:t>
            </w:r>
          </w:p>
        </w:tc>
        <w:tc>
          <w:tcPr>
            <w:tcW w:w="2693" w:type="dxa"/>
          </w:tcPr>
          <w:p w:rsidR="00E44755" w:rsidRDefault="00614606">
            <w:pPr>
              <w:pStyle w:val="Normal1"/>
            </w:pPr>
            <w:r>
              <w:t>Create/Update/Delete</w:t>
            </w:r>
          </w:p>
        </w:tc>
        <w:tc>
          <w:tcPr>
            <w:tcW w:w="5021" w:type="dxa"/>
          </w:tcPr>
          <w:p w:rsidR="00E44755" w:rsidRDefault="00614606">
            <w:pPr>
              <w:pStyle w:val="Normal1"/>
            </w:pPr>
            <w:r>
              <w:t xml:space="preserve">Shall not exceed three (3) seconds </w:t>
            </w:r>
          </w:p>
        </w:tc>
      </w:tr>
      <w:tr w:rsidR="00E44755">
        <w:tc>
          <w:tcPr>
            <w:tcW w:w="817" w:type="dxa"/>
          </w:tcPr>
          <w:p w:rsidR="00E44755" w:rsidRDefault="00614606">
            <w:pPr>
              <w:pStyle w:val="Normal1"/>
            </w:pPr>
            <w:r>
              <w:t>3</w:t>
            </w:r>
          </w:p>
        </w:tc>
        <w:tc>
          <w:tcPr>
            <w:tcW w:w="2693" w:type="dxa"/>
          </w:tcPr>
          <w:p w:rsidR="00E44755" w:rsidRDefault="00614606">
            <w:pPr>
              <w:pStyle w:val="Normal1"/>
            </w:pPr>
            <w:r>
              <w:t>Report/Dashboard</w:t>
            </w:r>
          </w:p>
        </w:tc>
        <w:tc>
          <w:tcPr>
            <w:tcW w:w="5021" w:type="dxa"/>
          </w:tcPr>
          <w:p w:rsidR="00E44755" w:rsidRDefault="00614606">
            <w:pPr>
              <w:pStyle w:val="Normal1"/>
            </w:pPr>
            <w:r>
              <w:t xml:space="preserve">Shall not exceed three (3) seconds </w:t>
            </w:r>
          </w:p>
        </w:tc>
      </w:tr>
    </w:tbl>
    <w:p w:rsidR="00E44755" w:rsidRDefault="00614606">
      <w:pPr>
        <w:pStyle w:val="Heading3"/>
        <w:numPr>
          <w:ilvl w:val="2"/>
          <w:numId w:val="4"/>
        </w:numPr>
      </w:pPr>
      <w:bookmarkStart w:id="23" w:name="_Toc502823824"/>
      <w:r>
        <w:t>Throughput/System Load</w:t>
      </w:r>
      <w:bookmarkEnd w:id="23"/>
    </w:p>
    <w:p w:rsidR="00E44755" w:rsidRDefault="00E44755">
      <w:pPr>
        <w:pStyle w:val="Normal1"/>
      </w:pPr>
    </w:p>
    <w:p w:rsidR="00E44755" w:rsidRDefault="00E44755">
      <w:pPr>
        <w:pStyle w:val="Normal1"/>
      </w:pPr>
    </w:p>
    <w:tbl>
      <w:tblPr>
        <w:tblStyle w:val="a7"/>
        <w:tblW w:w="8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2835"/>
        <w:gridCol w:w="4879"/>
      </w:tblGrid>
      <w:tr w:rsidR="00E44755">
        <w:tc>
          <w:tcPr>
            <w:tcW w:w="817" w:type="dxa"/>
            <w:shd w:val="clear" w:color="auto" w:fill="C0C0C0"/>
          </w:tcPr>
          <w:p w:rsidR="00E44755" w:rsidRDefault="00614606">
            <w:pPr>
              <w:pStyle w:val="Normal1"/>
            </w:pPr>
            <w:r>
              <w:rPr>
                <w:b/>
              </w:rPr>
              <w:t>No.</w:t>
            </w:r>
          </w:p>
        </w:tc>
        <w:tc>
          <w:tcPr>
            <w:tcW w:w="2835" w:type="dxa"/>
            <w:shd w:val="clear" w:color="auto" w:fill="C0C0C0"/>
          </w:tcPr>
          <w:p w:rsidR="00E44755" w:rsidRDefault="00614606">
            <w:pPr>
              <w:pStyle w:val="Normal1"/>
            </w:pPr>
            <w:r>
              <w:rPr>
                <w:b/>
              </w:rPr>
              <w:t xml:space="preserve">Item </w:t>
            </w:r>
          </w:p>
        </w:tc>
        <w:tc>
          <w:tcPr>
            <w:tcW w:w="4879" w:type="dxa"/>
            <w:shd w:val="clear" w:color="auto" w:fill="C0C0C0"/>
          </w:tcPr>
          <w:p w:rsidR="00E44755" w:rsidRDefault="00614606">
            <w:pPr>
              <w:pStyle w:val="Normal1"/>
            </w:pPr>
            <w:r>
              <w:rPr>
                <w:b/>
              </w:rPr>
              <w:t>Required throughput/Expected system load</w:t>
            </w:r>
          </w:p>
        </w:tc>
      </w:tr>
      <w:tr w:rsidR="00E44755">
        <w:tc>
          <w:tcPr>
            <w:tcW w:w="817" w:type="dxa"/>
          </w:tcPr>
          <w:p w:rsidR="00E44755" w:rsidRDefault="00614606">
            <w:pPr>
              <w:pStyle w:val="Normal1"/>
            </w:pPr>
            <w:r>
              <w:t>1</w:t>
            </w:r>
          </w:p>
        </w:tc>
        <w:tc>
          <w:tcPr>
            <w:tcW w:w="2835" w:type="dxa"/>
          </w:tcPr>
          <w:p w:rsidR="00E44755" w:rsidRDefault="00614606">
            <w:pPr>
              <w:pStyle w:val="Normal1"/>
            </w:pPr>
            <w:r>
              <w:t>Database Throughput</w:t>
            </w:r>
          </w:p>
        </w:tc>
        <w:tc>
          <w:tcPr>
            <w:tcW w:w="4879" w:type="dxa"/>
          </w:tcPr>
          <w:p w:rsidR="00E44755" w:rsidRDefault="00614606">
            <w:pPr>
              <w:pStyle w:val="Normal1"/>
            </w:pPr>
            <w:r>
              <w:t>10</w:t>
            </w:r>
          </w:p>
        </w:tc>
      </w:tr>
      <w:tr w:rsidR="00E44755">
        <w:tc>
          <w:tcPr>
            <w:tcW w:w="817" w:type="dxa"/>
          </w:tcPr>
          <w:p w:rsidR="00E44755" w:rsidRDefault="00614606">
            <w:pPr>
              <w:pStyle w:val="Normal1"/>
            </w:pPr>
            <w:r>
              <w:t>2</w:t>
            </w:r>
          </w:p>
        </w:tc>
        <w:tc>
          <w:tcPr>
            <w:tcW w:w="2835" w:type="dxa"/>
          </w:tcPr>
          <w:p w:rsidR="00E44755" w:rsidRDefault="00614606">
            <w:pPr>
              <w:pStyle w:val="Normal1"/>
            </w:pPr>
            <w:r>
              <w:rPr>
                <w:i/>
              </w:rPr>
              <w:t>Number of concurrent users</w:t>
            </w:r>
          </w:p>
        </w:tc>
        <w:tc>
          <w:tcPr>
            <w:tcW w:w="4879" w:type="dxa"/>
          </w:tcPr>
          <w:p w:rsidR="00E44755" w:rsidRDefault="00614606">
            <w:pPr>
              <w:pStyle w:val="Normal1"/>
            </w:pPr>
            <w:r>
              <w:t>20</w:t>
            </w:r>
          </w:p>
        </w:tc>
      </w:tr>
      <w:tr w:rsidR="00E44755">
        <w:tc>
          <w:tcPr>
            <w:tcW w:w="817" w:type="dxa"/>
          </w:tcPr>
          <w:p w:rsidR="00E44755" w:rsidRDefault="00614606">
            <w:pPr>
              <w:pStyle w:val="Normal1"/>
            </w:pPr>
            <w:r>
              <w:t>3</w:t>
            </w:r>
          </w:p>
        </w:tc>
        <w:tc>
          <w:tcPr>
            <w:tcW w:w="2835" w:type="dxa"/>
          </w:tcPr>
          <w:p w:rsidR="00E44755" w:rsidRDefault="00614606">
            <w:pPr>
              <w:pStyle w:val="Normal1"/>
            </w:pPr>
            <w:r>
              <w:rPr>
                <w:i/>
              </w:rPr>
              <w:t>Number of concurrent calls</w:t>
            </w:r>
          </w:p>
        </w:tc>
        <w:tc>
          <w:tcPr>
            <w:tcW w:w="4879" w:type="dxa"/>
          </w:tcPr>
          <w:p w:rsidR="00E44755" w:rsidRDefault="00614606">
            <w:pPr>
              <w:pStyle w:val="Normal1"/>
            </w:pPr>
            <w:r>
              <w:t>20</w:t>
            </w:r>
          </w:p>
        </w:tc>
      </w:tr>
    </w:tbl>
    <w:p w:rsidR="00E44755" w:rsidRDefault="00614606">
      <w:pPr>
        <w:pStyle w:val="Heading2"/>
        <w:numPr>
          <w:ilvl w:val="1"/>
          <w:numId w:val="4"/>
        </w:numPr>
      </w:pPr>
      <w:bookmarkStart w:id="24" w:name="_Toc502823825"/>
      <w:r>
        <w:t xml:space="preserve">User Access </w:t>
      </w:r>
      <w:bookmarkEnd w:id="24"/>
    </w:p>
    <w:p w:rsidR="00E44755" w:rsidRDefault="00E44755">
      <w:pPr>
        <w:pStyle w:val="Normal1"/>
        <w:ind w:left="720"/>
      </w:pPr>
    </w:p>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US" w:eastAsia="en-US"/>
        </w:rPr>
      </w:pPr>
      <w:bookmarkStart w:id="25" w:name="_Toc502823826"/>
    </w:p>
    <w:tbl>
      <w:tblPr>
        <w:tblW w:w="0" w:type="auto"/>
        <w:tblCellMar>
          <w:top w:w="15" w:type="dxa"/>
          <w:left w:w="15" w:type="dxa"/>
          <w:bottom w:w="15" w:type="dxa"/>
          <w:right w:w="15" w:type="dxa"/>
        </w:tblCellMar>
        <w:tblLook w:val="04A0" w:firstRow="1" w:lastRow="0" w:firstColumn="1" w:lastColumn="0" w:noHBand="0" w:noVBand="1"/>
      </w:tblPr>
      <w:tblGrid>
        <w:gridCol w:w="539"/>
        <w:gridCol w:w="2092"/>
        <w:gridCol w:w="5900"/>
      </w:tblGrid>
      <w:tr w:rsidR="00BB678D" w:rsidRPr="00BB678D" w:rsidTr="00BB678D">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b/>
                <w:bCs/>
                <w:lang w:val="en-US" w:eastAsia="en-US"/>
              </w:rPr>
              <w:t>No.</w:t>
            </w:r>
          </w:p>
        </w:tc>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b/>
                <w:bCs/>
                <w:lang w:val="en-US" w:eastAsia="en-US"/>
              </w:rPr>
              <w:t xml:space="preserve">User </w:t>
            </w:r>
          </w:p>
        </w:tc>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b/>
                <w:bCs/>
                <w:lang w:val="en-US" w:eastAsia="en-US"/>
              </w:rPr>
              <w:t>Access Requirement</w:t>
            </w:r>
          </w:p>
        </w:tc>
      </w:tr>
      <w:tr w:rsidR="00BB678D" w:rsidRPr="00BB678D" w:rsidTr="00BB678D">
        <w:trPr>
          <w:trHeight w:val="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60" w:lineRule="atLeast"/>
              <w:rPr>
                <w:rFonts w:ascii="Times New Roman" w:eastAsia="Times New Roman" w:hAnsi="Times New Roman" w:cs="Times New Roman"/>
                <w:color w:val="auto"/>
                <w:sz w:val="24"/>
                <w:szCs w:val="24"/>
                <w:lang w:val="en-US" w:eastAsia="en-US"/>
              </w:rPr>
            </w:pPr>
            <w:r w:rsidRPr="00BB678D">
              <w:rPr>
                <w:rFonts w:eastAsia="Times New Roman"/>
                <w:lang w:val="en-US" w:eastAsia="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60" w:lineRule="atLeast"/>
              <w:rPr>
                <w:rFonts w:ascii="Times New Roman" w:eastAsia="Times New Roman" w:hAnsi="Times New Roman" w:cs="Times New Roman"/>
                <w:color w:val="auto"/>
                <w:sz w:val="24"/>
                <w:szCs w:val="24"/>
                <w:lang w:val="en-US" w:eastAsia="en-US"/>
              </w:rPr>
            </w:pPr>
            <w:r w:rsidRPr="00BB678D">
              <w:rPr>
                <w:rFonts w:eastAsia="Times New Roman"/>
                <w:lang w:val="en-US" w:eastAsia="en-US"/>
              </w:rPr>
              <w:t>Overall User Administrator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60" w:lineRule="atLeast"/>
              <w:rPr>
                <w:rFonts w:ascii="Times New Roman" w:eastAsia="Times New Roman" w:hAnsi="Times New Roman" w:cs="Times New Roman"/>
                <w:color w:val="auto"/>
                <w:sz w:val="24"/>
                <w:szCs w:val="24"/>
                <w:lang w:val="en-US" w:eastAsia="en-US"/>
              </w:rPr>
            </w:pPr>
            <w:r w:rsidRPr="00BB678D">
              <w:rPr>
                <w:rFonts w:eastAsia="Times New Roman"/>
                <w:lang w:val="en-US" w:eastAsia="en-US"/>
              </w:rPr>
              <w:t xml:space="preserve">Ability to manage users </w:t>
            </w:r>
          </w:p>
        </w:tc>
      </w:tr>
      <w:tr w:rsidR="00BB678D" w:rsidRPr="00BB678D" w:rsidTr="00BB67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lang w:val="en-US" w:eastAsia="en-US"/>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lang w:val="en-US" w:eastAsia="en-US"/>
              </w:rPr>
              <w:t>Overall Group Administrator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lang w:val="en-US" w:eastAsia="en-US"/>
              </w:rPr>
              <w:t>Ability to manage groups</w:t>
            </w:r>
          </w:p>
        </w:tc>
      </w:tr>
      <w:tr w:rsidR="00BB678D" w:rsidRPr="00BB678D" w:rsidTr="00BB67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lang w:val="en-US" w:eastAsia="en-U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lang w:val="en-US" w:eastAsia="en-US"/>
              </w:rPr>
              <w:t>Group Administrator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lang w:val="en-US" w:eastAsia="en-US"/>
              </w:rPr>
              <w:t>Ability to manage users within their groups</w:t>
            </w:r>
          </w:p>
        </w:tc>
      </w:tr>
      <w:tr w:rsidR="00BB678D" w:rsidRPr="00BB678D" w:rsidTr="00BB67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lang w:val="en-US" w:eastAsia="en-US"/>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lang w:val="en-US" w:eastAsia="en-US"/>
              </w:rPr>
              <w:t>Users based on privileges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lang w:val="en-US" w:eastAsia="en-US"/>
              </w:rPr>
              <w:t>Access based on the following privileges Search, Download, view, create, update, delete, verify, TO and CC</w:t>
            </w:r>
          </w:p>
        </w:tc>
      </w:tr>
    </w:tbl>
    <w:p w:rsidR="00BB678D" w:rsidRDefault="00BB678D" w:rsidP="00BB678D">
      <w:pPr>
        <w:pStyle w:val="Heading2"/>
        <w:ind w:left="0" w:firstLine="0"/>
      </w:pPr>
    </w:p>
    <w:p w:rsidR="00E44755" w:rsidRDefault="00614606">
      <w:pPr>
        <w:pStyle w:val="Heading2"/>
        <w:numPr>
          <w:ilvl w:val="1"/>
          <w:numId w:val="4"/>
        </w:numPr>
      </w:pPr>
      <w:r>
        <w:t>Application Security</w:t>
      </w:r>
      <w:bookmarkEnd w:id="25"/>
      <w:r>
        <w:t xml:space="preserve"> </w:t>
      </w:r>
    </w:p>
    <w:p w:rsidR="00E44755" w:rsidRDefault="00E44755">
      <w:pPr>
        <w:pStyle w:val="Normal1"/>
      </w:pPr>
    </w:p>
    <w:p w:rsidR="00E44755" w:rsidRDefault="00614606">
      <w:pPr>
        <w:pStyle w:val="Normal1"/>
      </w:pPr>
      <w:r>
        <w:lastRenderedPageBreak/>
        <w:t xml:space="preserve">The setup should be adequately protected against the following types of threats to ensure authenticity, confidentiality, integrity, availability, non-repudiation and accountability of data, service and access:  </w:t>
      </w:r>
    </w:p>
    <w:p w:rsidR="00E44755" w:rsidRDefault="00614606">
      <w:pPr>
        <w:pStyle w:val="Normal1"/>
        <w:numPr>
          <w:ilvl w:val="0"/>
          <w:numId w:val="6"/>
        </w:numPr>
        <w:contextualSpacing/>
      </w:pPr>
      <w:r>
        <w:t xml:space="preserve">Malware  </w:t>
      </w:r>
    </w:p>
    <w:p w:rsidR="00E44755" w:rsidRDefault="00614606">
      <w:pPr>
        <w:pStyle w:val="Normal1"/>
        <w:numPr>
          <w:ilvl w:val="0"/>
          <w:numId w:val="6"/>
        </w:numPr>
        <w:contextualSpacing/>
      </w:pPr>
      <w:r>
        <w:t xml:space="preserve">Denial-of-service  </w:t>
      </w:r>
    </w:p>
    <w:p w:rsidR="00E44755" w:rsidRDefault="00614606">
      <w:pPr>
        <w:pStyle w:val="Normal1"/>
        <w:numPr>
          <w:ilvl w:val="0"/>
          <w:numId w:val="6"/>
        </w:numPr>
        <w:contextualSpacing/>
      </w:pPr>
      <w:r>
        <w:t xml:space="preserve">Spoofing  </w:t>
      </w:r>
    </w:p>
    <w:p w:rsidR="00E44755" w:rsidRDefault="00614606">
      <w:pPr>
        <w:pStyle w:val="Normal1"/>
        <w:numPr>
          <w:ilvl w:val="0"/>
          <w:numId w:val="6"/>
        </w:numPr>
        <w:contextualSpacing/>
      </w:pPr>
      <w:r>
        <w:t xml:space="preserve">Replay, Interception and modification of data  </w:t>
      </w:r>
    </w:p>
    <w:p w:rsidR="00E44755" w:rsidRDefault="00614606">
      <w:pPr>
        <w:pStyle w:val="Normal1"/>
        <w:numPr>
          <w:ilvl w:val="0"/>
          <w:numId w:val="6"/>
        </w:numPr>
        <w:contextualSpacing/>
      </w:pPr>
      <w:r>
        <w:t xml:space="preserve">Insider attacks  </w:t>
      </w:r>
    </w:p>
    <w:p w:rsidR="00E44755" w:rsidRDefault="00614606">
      <w:pPr>
        <w:pStyle w:val="Normal1"/>
        <w:numPr>
          <w:ilvl w:val="0"/>
          <w:numId w:val="6"/>
        </w:numPr>
        <w:contextualSpacing/>
      </w:pPr>
      <w:r>
        <w:t xml:space="preserve">Password guessing attacks  </w:t>
      </w:r>
    </w:p>
    <w:p w:rsidR="00E44755" w:rsidRDefault="00614606">
      <w:pPr>
        <w:pStyle w:val="Normal1"/>
        <w:numPr>
          <w:ilvl w:val="0"/>
          <w:numId w:val="6"/>
        </w:numPr>
        <w:contextualSpacing/>
      </w:pPr>
      <w:r>
        <w:t xml:space="preserve">Web vulnerability attacks including OWASP top ten  </w:t>
      </w:r>
    </w:p>
    <w:p w:rsidR="00E44755" w:rsidRDefault="00614606">
      <w:pPr>
        <w:pStyle w:val="Normal1"/>
      </w:pPr>
      <w:r>
        <w:t xml:space="preserve">Weak encryption attacks </w:t>
      </w:r>
    </w:p>
    <w:p w:rsidR="00E44755" w:rsidRDefault="00E44755">
      <w:pPr>
        <w:pStyle w:val="Normal1"/>
      </w:pPr>
    </w:p>
    <w:p w:rsidR="00E44755" w:rsidRDefault="00614606">
      <w:pPr>
        <w:pStyle w:val="Normal1"/>
      </w:pPr>
      <w:r>
        <w:t xml:space="preserve">The setup should adhere minimally to PSA IT Security Standards, with emphasis on following sections:  </w:t>
      </w:r>
    </w:p>
    <w:p w:rsidR="00E44755" w:rsidRDefault="00614606">
      <w:pPr>
        <w:pStyle w:val="Normal1"/>
        <w:numPr>
          <w:ilvl w:val="0"/>
          <w:numId w:val="5"/>
        </w:numPr>
        <w:contextualSpacing/>
      </w:pPr>
      <w:r>
        <w:t xml:space="preserve">Communications and Operations Management  </w:t>
      </w:r>
    </w:p>
    <w:p w:rsidR="00E44755" w:rsidRDefault="00614606">
      <w:pPr>
        <w:pStyle w:val="Normal1"/>
        <w:numPr>
          <w:ilvl w:val="0"/>
          <w:numId w:val="5"/>
        </w:numPr>
        <w:contextualSpacing/>
      </w:pPr>
      <w:r>
        <w:t xml:space="preserve">Access Control </w:t>
      </w:r>
    </w:p>
    <w:p w:rsidR="00E44755" w:rsidRDefault="00614606">
      <w:pPr>
        <w:pStyle w:val="Normal1"/>
        <w:numPr>
          <w:ilvl w:val="0"/>
          <w:numId w:val="5"/>
        </w:numPr>
        <w:contextualSpacing/>
      </w:pPr>
      <w:r>
        <w:t xml:space="preserve">Information Systems Acquisition, Development and Maintenance  </w:t>
      </w:r>
    </w:p>
    <w:p w:rsidR="00E44755" w:rsidRDefault="00614606">
      <w:pPr>
        <w:pStyle w:val="Normal1"/>
        <w:numPr>
          <w:ilvl w:val="0"/>
          <w:numId w:val="5"/>
        </w:numPr>
        <w:contextualSpacing/>
      </w:pPr>
      <w:r>
        <w:t xml:space="preserve">Compliance </w:t>
      </w:r>
    </w:p>
    <w:p w:rsidR="00E44755" w:rsidRDefault="00E44755">
      <w:pPr>
        <w:pStyle w:val="Normal1"/>
      </w:pPr>
    </w:p>
    <w:p w:rsidR="00E44755" w:rsidRDefault="00614606">
      <w:pPr>
        <w:pStyle w:val="Normal1"/>
      </w:pPr>
      <w:r>
        <w:t xml:space="preserve">The setup should adhere minimally to NIST SP800-82 Guide to ICS System Security. </w:t>
      </w:r>
    </w:p>
    <w:p w:rsidR="00E44755" w:rsidRDefault="00E44755">
      <w:pPr>
        <w:pStyle w:val="Normal1"/>
      </w:pPr>
    </w:p>
    <w:p w:rsidR="00E44755" w:rsidRDefault="00614606">
      <w:pPr>
        <w:pStyle w:val="Normal1"/>
      </w:pPr>
      <w:r>
        <w:t xml:space="preserve">The System shall include audit trail and audit log capabilities for Systems and database operational activities. The audit trails shall not affect the Systems performance significantly where it impact users’ experience. </w:t>
      </w:r>
    </w:p>
    <w:p w:rsidR="00E44755" w:rsidRDefault="00E44755">
      <w:pPr>
        <w:pStyle w:val="Normal1"/>
      </w:pPr>
    </w:p>
    <w:p w:rsidR="00E44755" w:rsidRDefault="00614606">
      <w:pPr>
        <w:pStyle w:val="Normal1"/>
      </w:pPr>
      <w:r>
        <w:t xml:space="preserve">Timeout and logout features shall be set for non-active session for web and client server access. The timeout period feature shall be configurable. As far as possible, the System shall warn the users of impending timeouts. </w:t>
      </w:r>
    </w:p>
    <w:p w:rsidR="00E44755" w:rsidRDefault="00E44755">
      <w:pPr>
        <w:pStyle w:val="Normal1"/>
      </w:pPr>
      <w:bookmarkStart w:id="26" w:name="_2jxsxqh" w:colFirst="0" w:colLast="0"/>
      <w:bookmarkEnd w:id="26"/>
    </w:p>
    <w:p w:rsidR="00E44755" w:rsidRDefault="00614606">
      <w:pPr>
        <w:pStyle w:val="Heading1"/>
        <w:numPr>
          <w:ilvl w:val="0"/>
          <w:numId w:val="4"/>
        </w:numPr>
      </w:pPr>
      <w:bookmarkStart w:id="27" w:name="_Toc502823827"/>
      <w:r>
        <w:t>Design Goals</w:t>
      </w:r>
      <w:bookmarkEnd w:id="27"/>
    </w:p>
    <w:p w:rsidR="00E44755" w:rsidRDefault="00614606">
      <w:pPr>
        <w:pStyle w:val="Heading2"/>
        <w:numPr>
          <w:ilvl w:val="1"/>
          <w:numId w:val="4"/>
        </w:numPr>
      </w:pPr>
      <w:bookmarkStart w:id="28" w:name="_Toc502823828"/>
      <w:r>
        <w:t>Primary Design Goals</w:t>
      </w:r>
      <w:bookmarkEnd w:id="28"/>
    </w:p>
    <w:p w:rsidR="00BB678D" w:rsidRPr="00BB678D" w:rsidRDefault="00BB678D" w:rsidP="00BB678D">
      <w:pPr>
        <w:rPr>
          <w:rFonts w:ascii="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39"/>
        <w:gridCol w:w="7992"/>
      </w:tblGrid>
      <w:tr w:rsidR="00BB678D" w:rsidRPr="00BB678D" w:rsidTr="00BB678D">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b/>
                <w:bCs/>
                <w:lang w:val="en-US" w:eastAsia="en-US"/>
              </w:rPr>
              <w:t>No.</w:t>
            </w:r>
          </w:p>
        </w:tc>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b/>
                <w:bCs/>
                <w:lang w:val="en-US" w:eastAsia="en-US"/>
              </w:rPr>
              <w:t xml:space="preserve">Primary Design Goals </w:t>
            </w:r>
          </w:p>
        </w:tc>
      </w:tr>
      <w:tr w:rsidR="00BB678D" w:rsidRPr="00BB678D" w:rsidTr="00BB67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lang w:val="en-US" w:eastAsia="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i/>
                <w:iCs/>
                <w:lang w:val="en-US" w:eastAsia="en-US"/>
              </w:rPr>
              <w:t>The role based user module should be highly configurable such that new roles can be created and the privileges can be configured for those roles</w:t>
            </w:r>
          </w:p>
        </w:tc>
      </w:tr>
      <w:tr w:rsidR="00BB678D" w:rsidRPr="00BB678D" w:rsidTr="00BB67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lang w:val="en-US" w:eastAsia="en-US"/>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i/>
                <w:iCs/>
                <w:lang w:val="en-US" w:eastAsia="en-US"/>
              </w:rPr>
              <w:t xml:space="preserve">The reminder module should allow authorized users to create, search via keyword(s), filter, view, modify and delete the reminder records of their own group. </w:t>
            </w:r>
          </w:p>
        </w:tc>
      </w:tr>
      <w:tr w:rsidR="00BB678D" w:rsidRPr="00BB678D" w:rsidTr="00BB67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lang w:val="en-US" w:eastAsia="en-U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i/>
                <w:iCs/>
                <w:lang w:val="en-US" w:eastAsia="en-US"/>
              </w:rPr>
              <w:t>All changes to different modules should be auditable</w:t>
            </w:r>
          </w:p>
        </w:tc>
      </w:tr>
      <w:tr w:rsidR="00BB678D" w:rsidRPr="00BB678D" w:rsidTr="00BB67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lang w:val="en-US" w:eastAsia="en-US"/>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i/>
                <w:iCs/>
                <w:lang w:val="en-US" w:eastAsia="en-US"/>
              </w:rPr>
              <w:t>Multiple users can upload files to the system at the same time without slowing down the system</w:t>
            </w:r>
          </w:p>
        </w:tc>
      </w:tr>
      <w:tr w:rsidR="00BB678D" w:rsidRPr="00BB678D" w:rsidTr="00BB67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lang w:val="en-US" w:eastAsia="en-US"/>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i/>
                <w:iCs/>
                <w:lang w:val="en-US" w:eastAsia="en-US"/>
              </w:rPr>
              <w:t>User should be able to see views for different reminder modules in the dashboards</w:t>
            </w:r>
          </w:p>
        </w:tc>
      </w:tr>
      <w:tr w:rsidR="00BB678D" w:rsidRPr="00BB678D" w:rsidTr="00BB67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lang w:val="en-US" w:eastAsia="en-US"/>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i/>
                <w:iCs/>
                <w:lang w:val="en-US" w:eastAsia="en-US"/>
              </w:rPr>
              <w:t>Only users with proper authorization should be able to carry out the specified actions</w:t>
            </w:r>
          </w:p>
        </w:tc>
      </w:tr>
      <w:tr w:rsidR="00BB678D" w:rsidRPr="00BB678D" w:rsidTr="00BB67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lang w:val="en-US" w:eastAsia="en-US"/>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i/>
                <w:iCs/>
                <w:lang w:val="en-US" w:eastAsia="en-US"/>
              </w:rPr>
              <w:t>Reminder notifications should be triggered on a timely basis and recorded</w:t>
            </w:r>
          </w:p>
        </w:tc>
      </w:tr>
      <w:tr w:rsidR="00BB678D" w:rsidRPr="00BB678D" w:rsidTr="00BB67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lang w:val="en-US" w:eastAsia="en-US"/>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i/>
                <w:iCs/>
                <w:lang w:val="en-US" w:eastAsia="en-US"/>
              </w:rPr>
              <w:t>A centralized  identity provider should exist</w:t>
            </w:r>
          </w:p>
        </w:tc>
      </w:tr>
    </w:tbl>
    <w:p w:rsidR="00E44755" w:rsidRDefault="00614606">
      <w:pPr>
        <w:pStyle w:val="Heading2"/>
        <w:numPr>
          <w:ilvl w:val="1"/>
          <w:numId w:val="4"/>
        </w:numPr>
      </w:pPr>
      <w:bookmarkStart w:id="29" w:name="_Toc502823829"/>
      <w:r>
        <w:t>High Level Solution Overview</w:t>
      </w:r>
      <w:bookmarkEnd w:id="29"/>
    </w:p>
    <w:p w:rsidR="00E44755" w:rsidRDefault="00E44755">
      <w:pPr>
        <w:pStyle w:val="Normal1"/>
      </w:pPr>
    </w:p>
    <w:p w:rsidR="00E44755" w:rsidRDefault="00614606">
      <w:pPr>
        <w:pStyle w:val="Normal1"/>
        <w:widowControl w:val="0"/>
        <w:spacing w:after="120"/>
        <w:rPr>
          <w:color w:val="333333"/>
        </w:rPr>
      </w:pPr>
      <w:r>
        <w:rPr>
          <w:color w:val="333333"/>
        </w:rPr>
        <w:t xml:space="preserve">The new Reminder 365 application that allows users to manage and monitor the expiry dates of </w:t>
      </w:r>
      <w:r w:rsidR="00087FCA">
        <w:rPr>
          <w:color w:val="333333"/>
        </w:rPr>
        <w:t>asset</w:t>
      </w:r>
      <w:r>
        <w:rPr>
          <w:color w:val="333333"/>
        </w:rPr>
        <w:t>, certificates and contracts. When nearer to date, application should be smart enough to consolidate the expiring items of the same category and send an email to notify the respective stakeholders of that user group.</w:t>
      </w:r>
    </w:p>
    <w:p w:rsidR="00E44755" w:rsidRDefault="00614606">
      <w:pPr>
        <w:pStyle w:val="Normal1"/>
        <w:widowControl w:val="0"/>
        <w:spacing w:after="120"/>
        <w:rPr>
          <w:color w:val="333333"/>
        </w:rPr>
      </w:pPr>
      <w:r>
        <w:rPr>
          <w:color w:val="333333"/>
        </w:rPr>
        <w:t>The proposed solution will be implemented using a backend application and frontend single page application. All the UI will be implemented as a thin client and business rules and process on the server side. UI will send a request for data to server side using AJAX calls and the response will be in JSON data format.</w:t>
      </w:r>
    </w:p>
    <w:p w:rsidR="00E44755" w:rsidRDefault="00614606">
      <w:pPr>
        <w:pStyle w:val="Normal1"/>
        <w:widowControl w:val="0"/>
        <w:rPr>
          <w:color w:val="333333"/>
        </w:rPr>
      </w:pPr>
      <w:r>
        <w:rPr>
          <w:color w:val="333333"/>
        </w:rPr>
        <w:lastRenderedPageBreak/>
        <w:t>The system shall be deployed as a separate web application in the current system</w:t>
      </w:r>
      <w:r w:rsidR="00BB678D">
        <w:rPr>
          <w:color w:val="333333"/>
        </w:rPr>
        <w:t xml:space="preserve">. </w:t>
      </w:r>
      <w:r>
        <w:rPr>
          <w:color w:val="333333"/>
        </w:rPr>
        <w:t>There shall be proper auditing for all the operations the same way it’s done in the other modules. There shall be a proper implementation to help retrieve the information and backtrack the reason in the case of any issue occurs during system usage.</w:t>
      </w:r>
    </w:p>
    <w:p w:rsidR="00E44755" w:rsidRDefault="00614606">
      <w:pPr>
        <w:pStyle w:val="Normal1"/>
        <w:widowControl w:val="0"/>
        <w:spacing w:after="120"/>
        <w:rPr>
          <w:color w:val="333333"/>
        </w:rPr>
      </w:pPr>
      <w:r>
        <w:rPr>
          <w:color w:val="333333"/>
        </w:rPr>
        <w:t xml:space="preserve">Following modules will be implemented </w:t>
      </w:r>
      <w:r w:rsidR="002235CB">
        <w:rPr>
          <w:color w:val="333333"/>
        </w:rPr>
        <w:t>–</w:t>
      </w:r>
      <w:r>
        <w:rPr>
          <w:color w:val="333333"/>
        </w:rPr>
        <w:t xml:space="preserve"> </w:t>
      </w:r>
    </w:p>
    <w:p w:rsidR="002235CB" w:rsidRPr="00176923" w:rsidRDefault="002235CB" w:rsidP="002235CB">
      <w:pPr>
        <w:pStyle w:val="ListParagraph"/>
        <w:numPr>
          <w:ilvl w:val="0"/>
          <w:numId w:val="12"/>
        </w:numPr>
        <w:rPr>
          <w:lang w:val="en-GB"/>
        </w:rPr>
      </w:pPr>
      <w:r w:rsidRPr="00176923">
        <w:rPr>
          <w:lang w:val="en-GB"/>
        </w:rPr>
        <w:t>Authentication and Authorization Module</w:t>
      </w:r>
    </w:p>
    <w:p w:rsidR="002235CB" w:rsidRPr="00176923" w:rsidRDefault="002235CB" w:rsidP="002235CB">
      <w:pPr>
        <w:pStyle w:val="ListParagraph"/>
        <w:numPr>
          <w:ilvl w:val="0"/>
          <w:numId w:val="12"/>
        </w:numPr>
        <w:rPr>
          <w:lang w:val="en-GB"/>
        </w:rPr>
      </w:pPr>
      <w:r w:rsidRPr="00176923">
        <w:rPr>
          <w:lang w:val="en-GB"/>
        </w:rPr>
        <w:t>Contract Reminder Module</w:t>
      </w:r>
    </w:p>
    <w:p w:rsidR="002235CB" w:rsidRPr="00176923" w:rsidRDefault="002235CB" w:rsidP="002235CB">
      <w:pPr>
        <w:pStyle w:val="ListParagraph"/>
        <w:numPr>
          <w:ilvl w:val="0"/>
          <w:numId w:val="12"/>
        </w:numPr>
        <w:rPr>
          <w:lang w:val="en-GB"/>
        </w:rPr>
      </w:pPr>
      <w:r w:rsidRPr="00176923">
        <w:rPr>
          <w:lang w:val="en-GB"/>
        </w:rPr>
        <w:t>Asset Reminder Module</w:t>
      </w:r>
    </w:p>
    <w:p w:rsidR="002235CB" w:rsidRPr="00176923" w:rsidRDefault="002235CB" w:rsidP="002235CB">
      <w:pPr>
        <w:pStyle w:val="ListParagraph"/>
        <w:numPr>
          <w:ilvl w:val="0"/>
          <w:numId w:val="12"/>
        </w:numPr>
        <w:rPr>
          <w:lang w:val="en-GB"/>
        </w:rPr>
      </w:pPr>
      <w:r w:rsidRPr="00176923">
        <w:rPr>
          <w:lang w:val="en-GB"/>
        </w:rPr>
        <w:t>Staff Reminder Module</w:t>
      </w:r>
    </w:p>
    <w:p w:rsidR="002235CB" w:rsidRPr="00176923" w:rsidRDefault="002235CB" w:rsidP="002235CB">
      <w:pPr>
        <w:pStyle w:val="ListParagraph"/>
        <w:numPr>
          <w:ilvl w:val="0"/>
          <w:numId w:val="12"/>
        </w:numPr>
        <w:rPr>
          <w:lang w:val="en-GB"/>
        </w:rPr>
      </w:pPr>
      <w:r w:rsidRPr="00176923">
        <w:rPr>
          <w:lang w:val="en-GB"/>
        </w:rPr>
        <w:t>Notifications</w:t>
      </w:r>
    </w:p>
    <w:p w:rsidR="002235CB" w:rsidRPr="00176923" w:rsidRDefault="002235CB" w:rsidP="002235CB">
      <w:pPr>
        <w:pStyle w:val="ListParagraph"/>
        <w:numPr>
          <w:ilvl w:val="0"/>
          <w:numId w:val="12"/>
        </w:numPr>
        <w:rPr>
          <w:lang w:val="en-GB"/>
        </w:rPr>
      </w:pPr>
      <w:r w:rsidRPr="00176923">
        <w:rPr>
          <w:lang w:val="en-GB"/>
        </w:rPr>
        <w:t>Dashboard</w:t>
      </w:r>
      <w:r>
        <w:rPr>
          <w:lang w:val="en-GB"/>
        </w:rPr>
        <w:t xml:space="preserve"> Module</w:t>
      </w:r>
    </w:p>
    <w:p w:rsidR="002235CB" w:rsidRPr="00176923" w:rsidRDefault="002235CB" w:rsidP="002235CB">
      <w:pPr>
        <w:pStyle w:val="ListParagraph"/>
        <w:numPr>
          <w:ilvl w:val="0"/>
          <w:numId w:val="12"/>
        </w:numPr>
        <w:rPr>
          <w:lang w:val="en-GB"/>
        </w:rPr>
      </w:pPr>
      <w:r w:rsidRPr="00176923">
        <w:rPr>
          <w:lang w:val="en-GB"/>
        </w:rPr>
        <w:t>Settings Module</w:t>
      </w:r>
    </w:p>
    <w:p w:rsidR="002235CB" w:rsidRDefault="002235CB">
      <w:pPr>
        <w:pStyle w:val="Normal1"/>
        <w:widowControl w:val="0"/>
        <w:spacing w:after="120"/>
        <w:rPr>
          <w:color w:val="333333"/>
        </w:rPr>
      </w:pPr>
    </w:p>
    <w:p w:rsidR="00E44755" w:rsidRDefault="00614606">
      <w:pPr>
        <w:pStyle w:val="Heading2"/>
        <w:numPr>
          <w:ilvl w:val="1"/>
          <w:numId w:val="4"/>
        </w:numPr>
      </w:pPr>
      <w:bookmarkStart w:id="30" w:name="_Toc502823830"/>
      <w:bookmarkStart w:id="31" w:name="_Toc502823831"/>
      <w:bookmarkStart w:id="32" w:name="_Toc502823832"/>
      <w:bookmarkStart w:id="33" w:name="_Toc502823833"/>
      <w:bookmarkStart w:id="34" w:name="_Toc502823834"/>
      <w:bookmarkStart w:id="35" w:name="_Toc502823835"/>
      <w:bookmarkStart w:id="36" w:name="_Toc502823836"/>
      <w:bookmarkStart w:id="37" w:name="_Toc502823837"/>
      <w:bookmarkStart w:id="38" w:name="_Toc502823838"/>
      <w:bookmarkEnd w:id="30"/>
      <w:bookmarkEnd w:id="31"/>
      <w:bookmarkEnd w:id="32"/>
      <w:bookmarkEnd w:id="33"/>
      <w:bookmarkEnd w:id="34"/>
      <w:bookmarkEnd w:id="35"/>
      <w:bookmarkEnd w:id="36"/>
      <w:bookmarkEnd w:id="37"/>
      <w:r>
        <w:t>Alternative Solution Approaches</w:t>
      </w:r>
      <w:bookmarkEnd w:id="38"/>
    </w:p>
    <w:p w:rsidR="00E44755" w:rsidRDefault="00614606">
      <w:pPr>
        <w:pStyle w:val="Normal1"/>
      </w:pPr>
      <w:r>
        <w:t>An alternative way to build the solution would be to build multi page application with the web pages being built as jsp pages rendered on the server side.</w:t>
      </w:r>
    </w:p>
    <w:p w:rsidR="00E44755" w:rsidRDefault="00614606">
      <w:pPr>
        <w:pStyle w:val="Heading2"/>
        <w:numPr>
          <w:ilvl w:val="1"/>
          <w:numId w:val="4"/>
        </w:numPr>
      </w:pPr>
      <w:bookmarkStart w:id="39" w:name="_Toc502823839"/>
      <w:r>
        <w:t>Selected Solution</w:t>
      </w:r>
      <w:bookmarkEnd w:id="39"/>
    </w:p>
    <w:p w:rsidR="00E44755" w:rsidRDefault="00614606">
      <w:pPr>
        <w:pStyle w:val="Normal1"/>
      </w:pPr>
      <w:r>
        <w:t xml:space="preserve">We are going with the approach of building APIs and SPA in the frontend as this approach gives following advantages - </w:t>
      </w:r>
    </w:p>
    <w:p w:rsidR="00E44755" w:rsidRDefault="00614606">
      <w:pPr>
        <w:pStyle w:val="Normal1"/>
        <w:numPr>
          <w:ilvl w:val="0"/>
          <w:numId w:val="7"/>
        </w:numPr>
        <w:contextualSpacing/>
      </w:pPr>
      <w:r>
        <w:t>Applications are extremely responsive as only portions of a page get updated when action are done on the page</w:t>
      </w:r>
    </w:p>
    <w:p w:rsidR="00E44755" w:rsidRDefault="00614606">
      <w:pPr>
        <w:pStyle w:val="Normal1"/>
        <w:numPr>
          <w:ilvl w:val="0"/>
          <w:numId w:val="7"/>
        </w:numPr>
        <w:contextualSpacing/>
      </w:pPr>
      <w:r>
        <w:t>Possibility of caching data on the browser</w:t>
      </w:r>
    </w:p>
    <w:p w:rsidR="00E44755" w:rsidRDefault="00614606">
      <w:pPr>
        <w:pStyle w:val="Normal1"/>
        <w:numPr>
          <w:ilvl w:val="0"/>
          <w:numId w:val="7"/>
        </w:numPr>
        <w:contextualSpacing/>
      </w:pPr>
      <w:r>
        <w:t>Easier to make mobile application in future as the same backend API can be used</w:t>
      </w:r>
    </w:p>
    <w:p w:rsidR="00E44755" w:rsidRDefault="00614606">
      <w:pPr>
        <w:pStyle w:val="Normal1"/>
        <w:numPr>
          <w:ilvl w:val="0"/>
          <w:numId w:val="7"/>
        </w:numPr>
        <w:contextualSpacing/>
      </w:pPr>
      <w:r>
        <w:t>Much of the data validation can be done in frontend</w:t>
      </w:r>
    </w:p>
    <w:p w:rsidR="00E44755" w:rsidRDefault="00614606">
      <w:pPr>
        <w:pStyle w:val="Normal1"/>
        <w:numPr>
          <w:ilvl w:val="0"/>
          <w:numId w:val="7"/>
        </w:numPr>
        <w:contextualSpacing/>
      </w:pPr>
      <w:r>
        <w:t>Frontend development becomes more streamlined and efficient</w:t>
      </w:r>
    </w:p>
    <w:p w:rsidR="00E44755" w:rsidRDefault="00E44755">
      <w:pPr>
        <w:pStyle w:val="Normal1"/>
      </w:pPr>
    </w:p>
    <w:p w:rsidR="00E44755" w:rsidRDefault="00614606">
      <w:pPr>
        <w:pStyle w:val="Heading2"/>
        <w:numPr>
          <w:ilvl w:val="1"/>
          <w:numId w:val="4"/>
        </w:numPr>
      </w:pPr>
      <w:bookmarkStart w:id="40" w:name="_Toc502823840"/>
      <w:r>
        <w:t>Assumptions</w:t>
      </w:r>
      <w:bookmarkEnd w:id="40"/>
    </w:p>
    <w:p w:rsidR="00E44755" w:rsidRDefault="00E44755">
      <w:pPr>
        <w:pStyle w:val="Normal1"/>
        <w:ind w:left="720"/>
      </w:pPr>
    </w:p>
    <w:tbl>
      <w:tblPr>
        <w:tblStyle w:val="aa"/>
        <w:tblW w:w="8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5528"/>
        <w:gridCol w:w="2186"/>
      </w:tblGrid>
      <w:tr w:rsidR="00E44755">
        <w:tc>
          <w:tcPr>
            <w:tcW w:w="817" w:type="dxa"/>
            <w:shd w:val="clear" w:color="auto" w:fill="C0C0C0"/>
          </w:tcPr>
          <w:p w:rsidR="00E44755" w:rsidRDefault="00614606">
            <w:pPr>
              <w:pStyle w:val="Normal1"/>
            </w:pPr>
            <w:r>
              <w:rPr>
                <w:b/>
              </w:rPr>
              <w:t>No.</w:t>
            </w:r>
          </w:p>
        </w:tc>
        <w:tc>
          <w:tcPr>
            <w:tcW w:w="5528" w:type="dxa"/>
            <w:shd w:val="clear" w:color="auto" w:fill="C0C0C0"/>
          </w:tcPr>
          <w:p w:rsidR="00E44755" w:rsidRDefault="00614606">
            <w:pPr>
              <w:pStyle w:val="Normal1"/>
            </w:pPr>
            <w:r>
              <w:rPr>
                <w:b/>
              </w:rPr>
              <w:t xml:space="preserve">Assumptions </w:t>
            </w:r>
          </w:p>
        </w:tc>
        <w:tc>
          <w:tcPr>
            <w:tcW w:w="2186" w:type="dxa"/>
            <w:shd w:val="clear" w:color="auto" w:fill="C0C0C0"/>
          </w:tcPr>
          <w:p w:rsidR="00E44755" w:rsidRDefault="00614606">
            <w:pPr>
              <w:pStyle w:val="Normal1"/>
            </w:pPr>
            <w:r>
              <w:rPr>
                <w:b/>
              </w:rPr>
              <w:t>Remarks</w:t>
            </w:r>
          </w:p>
        </w:tc>
      </w:tr>
      <w:tr w:rsidR="00E44755">
        <w:tc>
          <w:tcPr>
            <w:tcW w:w="817" w:type="dxa"/>
          </w:tcPr>
          <w:p w:rsidR="00E44755" w:rsidRDefault="00614606">
            <w:pPr>
              <w:pStyle w:val="Normal1"/>
            </w:pPr>
            <w:r>
              <w:t>1</w:t>
            </w:r>
          </w:p>
        </w:tc>
        <w:tc>
          <w:tcPr>
            <w:tcW w:w="5528" w:type="dxa"/>
          </w:tcPr>
          <w:p w:rsidR="00E44755" w:rsidRDefault="00614606">
            <w:pPr>
              <w:pStyle w:val="Normal1"/>
            </w:pPr>
            <w:r>
              <w:t>Users will use modern web browsers with javascript enabled</w:t>
            </w:r>
          </w:p>
        </w:tc>
        <w:tc>
          <w:tcPr>
            <w:tcW w:w="2186" w:type="dxa"/>
          </w:tcPr>
          <w:p w:rsidR="00E44755" w:rsidRDefault="00E44755">
            <w:pPr>
              <w:pStyle w:val="Normal1"/>
            </w:pPr>
          </w:p>
        </w:tc>
      </w:tr>
      <w:tr w:rsidR="00E44755">
        <w:tc>
          <w:tcPr>
            <w:tcW w:w="817" w:type="dxa"/>
          </w:tcPr>
          <w:p w:rsidR="00E44755" w:rsidRDefault="00E44755">
            <w:pPr>
              <w:pStyle w:val="Normal1"/>
            </w:pPr>
          </w:p>
        </w:tc>
        <w:tc>
          <w:tcPr>
            <w:tcW w:w="5528" w:type="dxa"/>
          </w:tcPr>
          <w:p w:rsidR="00E44755" w:rsidRDefault="00E44755">
            <w:pPr>
              <w:pStyle w:val="Normal1"/>
            </w:pPr>
          </w:p>
        </w:tc>
        <w:tc>
          <w:tcPr>
            <w:tcW w:w="2186" w:type="dxa"/>
          </w:tcPr>
          <w:p w:rsidR="00E44755" w:rsidRDefault="00E44755">
            <w:pPr>
              <w:pStyle w:val="Normal1"/>
            </w:pPr>
          </w:p>
        </w:tc>
      </w:tr>
    </w:tbl>
    <w:p w:rsidR="00E44755" w:rsidRDefault="00614606">
      <w:pPr>
        <w:pStyle w:val="Heading2"/>
        <w:numPr>
          <w:ilvl w:val="1"/>
          <w:numId w:val="4"/>
        </w:numPr>
      </w:pPr>
      <w:bookmarkStart w:id="41" w:name="_Toc502823841"/>
      <w:r>
        <w:t>Implementation Strategy</w:t>
      </w:r>
      <w:bookmarkEnd w:id="41"/>
    </w:p>
    <w:p w:rsidR="00E44755" w:rsidRDefault="00614606">
      <w:pPr>
        <w:pStyle w:val="Heading2"/>
        <w:numPr>
          <w:ilvl w:val="1"/>
          <w:numId w:val="4"/>
        </w:numPr>
      </w:pPr>
      <w:bookmarkStart w:id="42" w:name="_Toc502823842"/>
      <w:r>
        <w:t>Solution Risks</w:t>
      </w:r>
      <w:bookmarkEnd w:id="42"/>
    </w:p>
    <w:p w:rsidR="00E44755" w:rsidRDefault="00614606">
      <w:pPr>
        <w:pStyle w:val="Normal1"/>
        <w:ind w:left="720"/>
      </w:pPr>
      <w:r>
        <w:t>Following are the risks of using this solution</w:t>
      </w:r>
    </w:p>
    <w:p w:rsidR="00E44755" w:rsidRDefault="00614606">
      <w:pPr>
        <w:pStyle w:val="Normal1"/>
        <w:numPr>
          <w:ilvl w:val="0"/>
          <w:numId w:val="8"/>
        </w:numPr>
        <w:contextualSpacing/>
      </w:pPr>
      <w:r>
        <w:t>Javascript should be enabled for all clients</w:t>
      </w:r>
    </w:p>
    <w:p w:rsidR="00E44755" w:rsidRDefault="00614606">
      <w:pPr>
        <w:pStyle w:val="Normal1"/>
        <w:numPr>
          <w:ilvl w:val="0"/>
          <w:numId w:val="8"/>
        </w:numPr>
        <w:contextualSpacing/>
      </w:pPr>
      <w:r>
        <w:t>Some native features like cancel action on the browser or back button might not behave as they do in multi page applications</w:t>
      </w:r>
    </w:p>
    <w:p w:rsidR="00E44755" w:rsidRDefault="00614606">
      <w:pPr>
        <w:pStyle w:val="Normal1"/>
        <w:numPr>
          <w:ilvl w:val="0"/>
          <w:numId w:val="8"/>
        </w:numPr>
        <w:contextualSpacing/>
      </w:pPr>
      <w:r>
        <w:t>Initial load of page is slow</w:t>
      </w:r>
    </w:p>
    <w:p w:rsidR="00E44755" w:rsidRDefault="00E44755">
      <w:pPr>
        <w:pStyle w:val="Normal1"/>
      </w:pPr>
      <w:bookmarkStart w:id="43" w:name="_147n2zr" w:colFirst="0" w:colLast="0"/>
      <w:bookmarkEnd w:id="43"/>
    </w:p>
    <w:p w:rsidR="00E44755" w:rsidRDefault="00614606">
      <w:pPr>
        <w:pStyle w:val="Heading1"/>
        <w:numPr>
          <w:ilvl w:val="0"/>
          <w:numId w:val="4"/>
        </w:numPr>
      </w:pPr>
      <w:bookmarkStart w:id="44" w:name="_Toc502823843"/>
      <w:r>
        <w:t>Data Architecture</w:t>
      </w:r>
      <w:bookmarkEnd w:id="44"/>
    </w:p>
    <w:p w:rsidR="00E44755" w:rsidRDefault="00614606">
      <w:pPr>
        <w:pStyle w:val="Heading2"/>
        <w:numPr>
          <w:ilvl w:val="1"/>
          <w:numId w:val="4"/>
        </w:numPr>
      </w:pPr>
      <w:bookmarkStart w:id="45" w:name="_Toc502823844"/>
      <w:r>
        <w:t>Logical Data Model</w:t>
      </w:r>
      <w:bookmarkEnd w:id="45"/>
    </w:p>
    <w:p w:rsidR="00E44755" w:rsidRDefault="00E44755">
      <w:pPr>
        <w:pStyle w:val="Normal1"/>
      </w:pPr>
    </w:p>
    <w:p w:rsidR="00E44755" w:rsidRDefault="00614606">
      <w:pPr>
        <w:pStyle w:val="Normal1"/>
        <w:ind w:left="720"/>
      </w:pPr>
      <w:r>
        <w:t>Refer to the ER diagram</w:t>
      </w:r>
    </w:p>
    <w:p w:rsidR="00E44755" w:rsidRDefault="00E44755">
      <w:pPr>
        <w:pStyle w:val="Normal1"/>
        <w:ind w:left="720"/>
      </w:pPr>
      <w:bookmarkStart w:id="46" w:name="_23ckvvd" w:colFirst="0" w:colLast="0"/>
      <w:bookmarkEnd w:id="46"/>
    </w:p>
    <w:p w:rsidR="00E44755" w:rsidRDefault="00614606">
      <w:pPr>
        <w:pStyle w:val="Heading2"/>
        <w:numPr>
          <w:ilvl w:val="1"/>
          <w:numId w:val="4"/>
        </w:numPr>
      </w:pPr>
      <w:bookmarkStart w:id="47" w:name="_Toc502823845"/>
      <w:r>
        <w:t>Data Replication</w:t>
      </w:r>
      <w:bookmarkEnd w:id="47"/>
    </w:p>
    <w:p w:rsidR="00E44755" w:rsidRDefault="00E44755">
      <w:pPr>
        <w:pStyle w:val="Normal1"/>
      </w:pPr>
    </w:p>
    <w:p w:rsidR="00E44755" w:rsidRDefault="00614606">
      <w:pPr>
        <w:pStyle w:val="Normal1"/>
      </w:pPr>
      <w:r>
        <w:tab/>
        <w:t>Data will be replicated between Prod and DR using master slave mode.</w:t>
      </w:r>
    </w:p>
    <w:p w:rsidR="00E44755" w:rsidRDefault="00E44755">
      <w:pPr>
        <w:pStyle w:val="Normal1"/>
      </w:pPr>
      <w:bookmarkStart w:id="48" w:name="_ihv636" w:colFirst="0" w:colLast="0"/>
      <w:bookmarkEnd w:id="48"/>
    </w:p>
    <w:p w:rsidR="00E44755" w:rsidRDefault="00614606">
      <w:pPr>
        <w:pStyle w:val="Heading1"/>
        <w:numPr>
          <w:ilvl w:val="0"/>
          <w:numId w:val="4"/>
        </w:numPr>
      </w:pPr>
      <w:bookmarkStart w:id="49" w:name="_Toc502823846"/>
      <w:r>
        <w:t>Application Architecture</w:t>
      </w:r>
      <w:bookmarkEnd w:id="49"/>
    </w:p>
    <w:p w:rsidR="00E44755" w:rsidRDefault="00E44755">
      <w:pPr>
        <w:pStyle w:val="Normal1"/>
      </w:pPr>
    </w:p>
    <w:p w:rsidR="00E44755" w:rsidRDefault="00E44755">
      <w:pPr>
        <w:pStyle w:val="Normal1"/>
      </w:pPr>
    </w:p>
    <w:p w:rsidR="00E44755" w:rsidRDefault="00614606">
      <w:pPr>
        <w:pStyle w:val="Normal1"/>
        <w:widowControl w:val="0"/>
        <w:spacing w:after="120"/>
        <w:rPr>
          <w:color w:val="333333"/>
        </w:rPr>
      </w:pPr>
      <w:r>
        <w:rPr>
          <w:color w:val="333333"/>
        </w:rPr>
        <w:t>The Proposed new backend systems will 3-Tier web application architecture as shown below</w:t>
      </w:r>
    </w:p>
    <w:p w:rsidR="00E44755" w:rsidRDefault="00614606">
      <w:pPr>
        <w:pStyle w:val="Normal1"/>
        <w:widowControl w:val="0"/>
        <w:spacing w:after="120"/>
        <w:rPr>
          <w:color w:val="333333"/>
        </w:rPr>
      </w:pPr>
      <w:r>
        <w:rPr>
          <w:noProof/>
          <w:lang w:val="en-US" w:eastAsia="en-US"/>
        </w:rPr>
        <w:drawing>
          <wp:inline distT="0" distB="0" distL="0" distR="0">
            <wp:extent cx="5280660" cy="21717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cstate="print"/>
                    <a:srcRect/>
                    <a:stretch>
                      <a:fillRect/>
                    </a:stretch>
                  </pic:blipFill>
                  <pic:spPr>
                    <a:xfrm>
                      <a:off x="0" y="0"/>
                      <a:ext cx="5280660" cy="2171700"/>
                    </a:xfrm>
                    <a:prstGeom prst="rect">
                      <a:avLst/>
                    </a:prstGeom>
                    <a:ln/>
                  </pic:spPr>
                </pic:pic>
              </a:graphicData>
            </a:graphic>
          </wp:inline>
        </w:drawing>
      </w:r>
    </w:p>
    <w:p w:rsidR="00E44755" w:rsidRDefault="00614606">
      <w:pPr>
        <w:pStyle w:val="Normal1"/>
        <w:widowControl w:val="0"/>
        <w:spacing w:after="120"/>
        <w:rPr>
          <w:b/>
          <w:color w:val="333333"/>
        </w:rPr>
      </w:pPr>
      <w:r>
        <w:rPr>
          <w:b/>
          <w:color w:val="333333"/>
        </w:rPr>
        <w:t xml:space="preserve">Web Layer: </w:t>
      </w:r>
    </w:p>
    <w:p w:rsidR="00E44755" w:rsidRDefault="00614606">
      <w:pPr>
        <w:pStyle w:val="Normal1"/>
        <w:widowControl w:val="0"/>
        <w:spacing w:after="120"/>
        <w:rPr>
          <w:color w:val="333333"/>
        </w:rPr>
      </w:pPr>
      <w:r>
        <w:rPr>
          <w:color w:val="333333"/>
        </w:rPr>
        <w:t>Web layer will be implemented using SPRING framework. It will consist of controller classes, exception handlers</w:t>
      </w:r>
    </w:p>
    <w:p w:rsidR="00E44755" w:rsidRDefault="00614606">
      <w:pPr>
        <w:pStyle w:val="Normal1"/>
        <w:keepNext/>
        <w:keepLines/>
        <w:widowControl w:val="0"/>
        <w:numPr>
          <w:ilvl w:val="0"/>
          <w:numId w:val="1"/>
        </w:numPr>
        <w:tabs>
          <w:tab w:val="left" w:pos="450"/>
          <w:tab w:val="left" w:pos="810"/>
        </w:tabs>
        <w:ind w:hanging="360"/>
        <w:contextualSpacing/>
        <w:rPr>
          <w:color w:val="333333"/>
        </w:rPr>
      </w:pPr>
      <w:r>
        <w:rPr>
          <w:color w:val="333333"/>
        </w:rPr>
        <w:t>Controller classes – Responsible for controlling the flow of the application</w:t>
      </w:r>
    </w:p>
    <w:p w:rsidR="00E44755" w:rsidRDefault="00614606">
      <w:pPr>
        <w:pStyle w:val="Normal1"/>
        <w:keepNext/>
        <w:keepLines/>
        <w:widowControl w:val="0"/>
        <w:numPr>
          <w:ilvl w:val="0"/>
          <w:numId w:val="1"/>
        </w:numPr>
        <w:tabs>
          <w:tab w:val="left" w:pos="450"/>
          <w:tab w:val="left" w:pos="810"/>
        </w:tabs>
        <w:ind w:hanging="360"/>
        <w:contextualSpacing/>
        <w:rPr>
          <w:color w:val="333333"/>
        </w:rPr>
      </w:pPr>
      <w:r>
        <w:rPr>
          <w:color w:val="333333"/>
        </w:rPr>
        <w:t>Exception handlers – responsible for handling exceptions</w:t>
      </w:r>
    </w:p>
    <w:p w:rsidR="00E44755" w:rsidRDefault="00614606">
      <w:pPr>
        <w:pStyle w:val="Normal1"/>
        <w:widowControl w:val="0"/>
        <w:spacing w:after="120"/>
        <w:rPr>
          <w:b/>
          <w:color w:val="333333"/>
        </w:rPr>
      </w:pPr>
      <w:r>
        <w:rPr>
          <w:b/>
          <w:color w:val="333333"/>
        </w:rPr>
        <w:t>Service Layer</w:t>
      </w:r>
    </w:p>
    <w:p w:rsidR="00E44755" w:rsidRDefault="00614606">
      <w:pPr>
        <w:pStyle w:val="Normal1"/>
        <w:keepNext/>
        <w:keepLines/>
        <w:widowControl w:val="0"/>
        <w:numPr>
          <w:ilvl w:val="0"/>
          <w:numId w:val="3"/>
        </w:numPr>
        <w:tabs>
          <w:tab w:val="left" w:pos="450"/>
          <w:tab w:val="left" w:pos="810"/>
        </w:tabs>
        <w:ind w:hanging="360"/>
        <w:contextualSpacing/>
        <w:rPr>
          <w:color w:val="333333"/>
        </w:rPr>
      </w:pPr>
      <w:r>
        <w:rPr>
          <w:color w:val="333333"/>
        </w:rPr>
        <w:t>Responsible for integration with external systems</w:t>
      </w:r>
    </w:p>
    <w:p w:rsidR="00E44755" w:rsidRDefault="00614606">
      <w:pPr>
        <w:pStyle w:val="Normal1"/>
        <w:keepNext/>
        <w:keepLines/>
        <w:widowControl w:val="0"/>
        <w:numPr>
          <w:ilvl w:val="0"/>
          <w:numId w:val="3"/>
        </w:numPr>
        <w:tabs>
          <w:tab w:val="left" w:pos="450"/>
          <w:tab w:val="left" w:pos="810"/>
        </w:tabs>
        <w:ind w:hanging="360"/>
        <w:contextualSpacing/>
        <w:rPr>
          <w:color w:val="333333"/>
        </w:rPr>
      </w:pPr>
      <w:r>
        <w:rPr>
          <w:color w:val="333333"/>
        </w:rPr>
        <w:t>Responsible for business rules and transaction processing</w:t>
      </w:r>
    </w:p>
    <w:p w:rsidR="00E44755" w:rsidRDefault="00614606">
      <w:pPr>
        <w:pStyle w:val="Normal1"/>
        <w:widowControl w:val="0"/>
        <w:spacing w:after="120"/>
        <w:rPr>
          <w:b/>
          <w:color w:val="333333"/>
        </w:rPr>
      </w:pPr>
      <w:r>
        <w:rPr>
          <w:b/>
          <w:color w:val="333333"/>
        </w:rPr>
        <w:t>Repository Layer</w:t>
      </w:r>
    </w:p>
    <w:p w:rsidR="00E44755" w:rsidRDefault="00614606">
      <w:pPr>
        <w:pStyle w:val="Normal1"/>
        <w:keepNext/>
        <w:keepLines/>
        <w:widowControl w:val="0"/>
        <w:tabs>
          <w:tab w:val="left" w:pos="450"/>
          <w:tab w:val="left" w:pos="810"/>
        </w:tabs>
        <w:rPr>
          <w:color w:val="333333"/>
        </w:rPr>
      </w:pPr>
      <w:r>
        <w:rPr>
          <w:color w:val="333333"/>
        </w:rPr>
        <w:t>DAO – Data access objects for database persistence and querying.</w:t>
      </w:r>
    </w:p>
    <w:p w:rsidR="00E44755" w:rsidRDefault="00E44755">
      <w:pPr>
        <w:pStyle w:val="Normal1"/>
        <w:widowControl w:val="0"/>
        <w:spacing w:after="120"/>
        <w:rPr>
          <w:color w:val="333333"/>
        </w:rPr>
      </w:pPr>
    </w:p>
    <w:p w:rsidR="00E44755" w:rsidRDefault="00614606">
      <w:pPr>
        <w:pStyle w:val="Heading3"/>
        <w:widowControl w:val="0"/>
        <w:ind w:left="0" w:firstLine="0"/>
        <w:rPr>
          <w:b/>
          <w:color w:val="434343"/>
          <w:sz w:val="20"/>
          <w:szCs w:val="20"/>
        </w:rPr>
      </w:pPr>
      <w:bookmarkStart w:id="50" w:name="_Toc502823847"/>
      <w:r>
        <w:rPr>
          <w:b/>
          <w:sz w:val="20"/>
          <w:szCs w:val="20"/>
        </w:rPr>
        <w:t>Angular Application – Client-Side Component</w:t>
      </w:r>
      <w:bookmarkEnd w:id="50"/>
    </w:p>
    <w:p w:rsidR="00E44755" w:rsidRDefault="00614606">
      <w:pPr>
        <w:pStyle w:val="Normal1"/>
        <w:widowControl w:val="0"/>
        <w:spacing w:after="120"/>
        <w:rPr>
          <w:color w:val="333333"/>
        </w:rPr>
      </w:pPr>
      <w:r>
        <w:rPr>
          <w:color w:val="333333"/>
        </w:rPr>
        <w:t xml:space="preserve">The client will be implemented as Web thin client using Angular 4 JavaScript framework. Client side program will be used for rendering the display using HTML5, CSS3, and Angular4 using data from Server side in JSON format. Client side code will make API call to the server using JSON </w:t>
      </w:r>
    </w:p>
    <w:p w:rsidR="00E44755" w:rsidRDefault="00E44755">
      <w:pPr>
        <w:pStyle w:val="Normal1"/>
      </w:pPr>
      <w:bookmarkStart w:id="51" w:name="_32hioqz" w:colFirst="0" w:colLast="0"/>
      <w:bookmarkEnd w:id="51"/>
    </w:p>
    <w:p w:rsidR="00E44755" w:rsidRDefault="00614606">
      <w:pPr>
        <w:pStyle w:val="Heading2"/>
        <w:numPr>
          <w:ilvl w:val="1"/>
          <w:numId w:val="4"/>
        </w:numPr>
      </w:pPr>
      <w:bookmarkStart w:id="52" w:name="_Toc502823848"/>
      <w:r>
        <w:t>System Overview</w:t>
      </w:r>
      <w:bookmarkEnd w:id="52"/>
    </w:p>
    <w:p w:rsidR="00E44755" w:rsidRDefault="00E44755">
      <w:pPr>
        <w:pStyle w:val="Normal1"/>
      </w:pPr>
    </w:p>
    <w:p w:rsidR="00E44755" w:rsidRDefault="00614606">
      <w:pPr>
        <w:pStyle w:val="Normal1"/>
        <w:ind w:left="720"/>
      </w:pPr>
      <w:r>
        <w:t>Following image depicts the overall system and its modules</w:t>
      </w:r>
    </w:p>
    <w:p w:rsidR="00E44755" w:rsidRDefault="00614606">
      <w:pPr>
        <w:pStyle w:val="Normal1"/>
        <w:ind w:left="3"/>
      </w:pPr>
      <w:bookmarkStart w:id="53" w:name="_41mghml" w:colFirst="0" w:colLast="0"/>
      <w:bookmarkEnd w:id="53"/>
      <w:r>
        <w:rPr>
          <w:noProof/>
          <w:lang w:val="en-US" w:eastAsia="en-US"/>
        </w:rPr>
        <w:lastRenderedPageBreak/>
        <w:drawing>
          <wp:inline distT="114300" distB="114300" distL="114300" distR="114300">
            <wp:extent cx="6003608" cy="2481636"/>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cstate="print"/>
                    <a:srcRect/>
                    <a:stretch>
                      <a:fillRect/>
                    </a:stretch>
                  </pic:blipFill>
                  <pic:spPr>
                    <a:xfrm>
                      <a:off x="0" y="0"/>
                      <a:ext cx="6003608" cy="2481636"/>
                    </a:xfrm>
                    <a:prstGeom prst="rect">
                      <a:avLst/>
                    </a:prstGeom>
                    <a:ln/>
                  </pic:spPr>
                </pic:pic>
              </a:graphicData>
            </a:graphic>
          </wp:inline>
        </w:drawing>
      </w:r>
    </w:p>
    <w:p w:rsidR="00E44755" w:rsidRDefault="00E44755" w:rsidP="00FE20DD"/>
    <w:p w:rsidR="00E44755" w:rsidRDefault="00E44755">
      <w:pPr>
        <w:pStyle w:val="Normal1"/>
        <w:tabs>
          <w:tab w:val="left" w:pos="-1440"/>
          <w:tab w:val="left" w:pos="-720"/>
        </w:tabs>
        <w:jc w:val="both"/>
      </w:pPr>
    </w:p>
    <w:p w:rsidR="00E44755" w:rsidRDefault="00E44755">
      <w:pPr>
        <w:pStyle w:val="Normal1"/>
        <w:ind w:left="294"/>
      </w:pPr>
    </w:p>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US" w:eastAsia="en-US"/>
        </w:rPr>
      </w:pPr>
      <w:bookmarkStart w:id="54" w:name="_vx1227" w:colFirst="0" w:colLast="0"/>
      <w:bookmarkEnd w:id="54"/>
    </w:p>
    <w:tbl>
      <w:tblPr>
        <w:tblW w:w="0" w:type="auto"/>
        <w:tblCellMar>
          <w:top w:w="15" w:type="dxa"/>
          <w:left w:w="15" w:type="dxa"/>
          <w:bottom w:w="15" w:type="dxa"/>
          <w:right w:w="15" w:type="dxa"/>
        </w:tblCellMar>
        <w:tblLook w:val="04A0" w:firstRow="1" w:lastRow="0" w:firstColumn="1" w:lastColumn="0" w:noHBand="0" w:noVBand="1"/>
      </w:tblPr>
      <w:tblGrid>
        <w:gridCol w:w="539"/>
        <w:gridCol w:w="1435"/>
        <w:gridCol w:w="6557"/>
      </w:tblGrid>
      <w:tr w:rsidR="00BB678D" w:rsidRPr="00BB678D" w:rsidTr="00BB678D">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b/>
                <w:bCs/>
                <w:lang w:val="en-US" w:eastAsia="en-US"/>
              </w:rPr>
              <w:t>No.</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b/>
                <w:bCs/>
                <w:lang w:val="en-US" w:eastAsia="en-US"/>
              </w:rPr>
              <w:t>Modules</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b/>
                <w:bCs/>
                <w:lang w:val="en-US" w:eastAsia="en-US"/>
              </w:rPr>
              <w:t>Description</w:t>
            </w:r>
          </w:p>
        </w:tc>
      </w:tr>
      <w:tr w:rsidR="00BB678D" w:rsidRPr="00BB678D" w:rsidTr="00BB67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i/>
                <w:iCs/>
                <w:lang w:val="en-US" w:eastAsia="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i/>
                <w:iCs/>
                <w:lang w:val="en-US" w:eastAsia="en-US"/>
              </w:rPr>
              <w:t>Contracts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lang w:val="en-US" w:eastAsia="en-US"/>
              </w:rPr>
              <w:t>Allow authorized users to create, search via keyword(s), filter, view, modify and delete the contract reminder records of their own group.</w:t>
            </w:r>
          </w:p>
        </w:tc>
      </w:tr>
      <w:tr w:rsidR="00BB678D" w:rsidRPr="00BB678D" w:rsidTr="00BB67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i/>
                <w:iCs/>
                <w:lang w:val="en-US" w:eastAsia="en-US"/>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i/>
                <w:iCs/>
                <w:lang w:val="en-US" w:eastAsia="en-US"/>
              </w:rPr>
              <w:t>Staff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lang w:val="en-US" w:eastAsia="en-US"/>
              </w:rPr>
              <w:t>Allow authorized users to create, search via keyword(s), filter, view, modify and delete the staff reminder records of their own group.</w:t>
            </w:r>
          </w:p>
        </w:tc>
      </w:tr>
      <w:tr w:rsidR="00BB678D" w:rsidRPr="00BB678D" w:rsidTr="00BB67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i/>
                <w:iCs/>
                <w:lang w:val="en-US" w:eastAsia="en-U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i/>
                <w:iCs/>
                <w:lang w:val="en-US" w:eastAsia="en-US"/>
              </w:rPr>
              <w:t>Asset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lang w:val="en-US" w:eastAsia="en-US"/>
              </w:rPr>
              <w:t>Allows authorized users to create, search via keyword(s), filter, view, modify and delete the asset reminder records of their own group.</w:t>
            </w:r>
          </w:p>
        </w:tc>
      </w:tr>
      <w:tr w:rsidR="00BB678D" w:rsidRPr="00BB678D" w:rsidTr="00BB67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i/>
                <w:iCs/>
                <w:lang w:val="en-US" w:eastAsia="en-US"/>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i/>
                <w:iCs/>
                <w:lang w:val="en-US" w:eastAsia="en-US"/>
              </w:rPr>
              <w:t>Users and Groups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lang w:val="en-US" w:eastAsia="en-US"/>
              </w:rPr>
              <w:t>Login and Logout, Manage User Group and Role,Manage User within User Group  </w:t>
            </w:r>
          </w:p>
        </w:tc>
      </w:tr>
      <w:tr w:rsidR="00BB678D" w:rsidRPr="00BB678D" w:rsidTr="00BB67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i/>
                <w:iCs/>
                <w:lang w:val="en-US" w:eastAsia="en-US"/>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i/>
                <w:iCs/>
                <w:lang w:val="en-US" w:eastAsia="en-US"/>
              </w:rPr>
              <w:t>Settings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US" w:eastAsia="en-US"/>
              </w:rPr>
            </w:pPr>
            <w:r w:rsidRPr="00BB678D">
              <w:rPr>
                <w:rFonts w:eastAsia="Times New Roman"/>
                <w:lang w:val="en-US" w:eastAsia="en-US"/>
              </w:rPr>
              <w:t>Allow users to manage a list of static values and default reminder setting for contract, staff and asset modules.</w:t>
            </w:r>
          </w:p>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p>
        </w:tc>
      </w:tr>
      <w:tr w:rsidR="00BB678D" w:rsidRPr="00BB678D" w:rsidTr="00BB67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i/>
                <w:iCs/>
                <w:lang w:val="en-US" w:eastAsia="en-US"/>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i/>
                <w:iCs/>
                <w:lang w:val="en-US" w:eastAsia="en-US"/>
              </w:rPr>
              <w:t>Dashboard and Reminders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lang w:val="en-US" w:eastAsia="en-US"/>
              </w:rPr>
              <w:t xml:space="preserve">Allow user to have an overall view of the status of the items that he is been assigned to monitor (i.e member of the user group for that particular module). This feature shall base on a schedule to periodically perform a daily check on the expiring items. Those information of the expired and expiring items shall be generated into a spreadsheet and send to the users under the specified user group via email. </w:t>
            </w:r>
          </w:p>
        </w:tc>
      </w:tr>
    </w:tbl>
    <w:p w:rsidR="00E44755" w:rsidRDefault="00E44755" w:rsidP="00FE20DD"/>
    <w:p w:rsidR="00E44755" w:rsidRDefault="00614606">
      <w:pPr>
        <w:pStyle w:val="Heading2"/>
        <w:numPr>
          <w:ilvl w:val="1"/>
          <w:numId w:val="4"/>
        </w:numPr>
      </w:pPr>
      <w:bookmarkStart w:id="55" w:name="_Toc502823849"/>
      <w:r>
        <w:t>System Interface and Linkages</w:t>
      </w:r>
      <w:bookmarkEnd w:id="55"/>
    </w:p>
    <w:p w:rsidR="00E44755" w:rsidRDefault="00614606">
      <w:pPr>
        <w:pStyle w:val="Normal1"/>
        <w:ind w:left="723"/>
      </w:pPr>
      <w:r>
        <w:t>The system will be talking to Active Directory to authenticate the user using login and password. No other external system will be integrated.</w:t>
      </w:r>
    </w:p>
    <w:p w:rsidR="00E44755" w:rsidRDefault="00E44755">
      <w:pPr>
        <w:pStyle w:val="Normal1"/>
        <w:ind w:left="723"/>
      </w:pPr>
    </w:p>
    <w:p w:rsidR="00E44755" w:rsidRDefault="00614606">
      <w:pPr>
        <w:pStyle w:val="Normal1"/>
        <w:widowControl w:val="0"/>
        <w:spacing w:after="120" w:line="360" w:lineRule="auto"/>
        <w:ind w:firstLine="723"/>
      </w:pPr>
      <w:r>
        <w:rPr>
          <w:color w:val="333333"/>
        </w:rPr>
        <w:t xml:space="preserve">Following image depicts the interaction between various layers - </w:t>
      </w:r>
    </w:p>
    <w:p w:rsidR="00E44755" w:rsidRDefault="00E44755">
      <w:pPr>
        <w:pStyle w:val="Normal1"/>
      </w:pPr>
    </w:p>
    <w:p w:rsidR="00E44755" w:rsidRDefault="00614606">
      <w:pPr>
        <w:pStyle w:val="Normal1"/>
        <w:ind w:left="720"/>
      </w:pPr>
      <w:bookmarkStart w:id="56" w:name="_3fwokq0" w:colFirst="0" w:colLast="0"/>
      <w:bookmarkEnd w:id="56"/>
      <w:r>
        <w:rPr>
          <w:noProof/>
          <w:lang w:val="en-US" w:eastAsia="en-US"/>
        </w:rPr>
        <w:lastRenderedPageBreak/>
        <w:drawing>
          <wp:inline distT="114300" distB="114300" distL="114300" distR="114300">
            <wp:extent cx="5280660" cy="21844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cstate="print"/>
                    <a:srcRect/>
                    <a:stretch>
                      <a:fillRect/>
                    </a:stretch>
                  </pic:blipFill>
                  <pic:spPr>
                    <a:xfrm>
                      <a:off x="0" y="0"/>
                      <a:ext cx="5280660" cy="2184400"/>
                    </a:xfrm>
                    <a:prstGeom prst="rect">
                      <a:avLst/>
                    </a:prstGeom>
                    <a:ln/>
                  </pic:spPr>
                </pic:pic>
              </a:graphicData>
            </a:graphic>
          </wp:inline>
        </w:drawing>
      </w:r>
    </w:p>
    <w:p w:rsidR="00E44755" w:rsidRDefault="00E44755">
      <w:pPr>
        <w:pStyle w:val="Normal1"/>
        <w:ind w:left="720"/>
      </w:pPr>
      <w:bookmarkStart w:id="57" w:name="_rs2h9z6qm2nd" w:colFirst="0" w:colLast="0"/>
      <w:bookmarkEnd w:id="57"/>
    </w:p>
    <w:p w:rsidR="00E44755" w:rsidRDefault="00E44755">
      <w:pPr>
        <w:pStyle w:val="Normal1"/>
        <w:ind w:left="720"/>
      </w:pPr>
      <w:bookmarkStart w:id="58" w:name="_1v1yuxt" w:colFirst="0" w:colLast="0"/>
      <w:bookmarkEnd w:id="58"/>
    </w:p>
    <w:p w:rsidR="00E44755" w:rsidRDefault="00614606">
      <w:pPr>
        <w:pStyle w:val="Heading2"/>
        <w:numPr>
          <w:ilvl w:val="1"/>
          <w:numId w:val="4"/>
        </w:numPr>
      </w:pPr>
      <w:bookmarkStart w:id="59" w:name="_Toc502823850"/>
      <w:r>
        <w:t>Data Flow Diagram</w:t>
      </w:r>
      <w:bookmarkEnd w:id="59"/>
      <w:r>
        <w:t xml:space="preserve"> </w:t>
      </w:r>
    </w:p>
    <w:p w:rsidR="00E44755" w:rsidRDefault="00614606" w:rsidP="005808F5">
      <w:bookmarkStart w:id="60" w:name="_jzo8bthz004y" w:colFirst="0" w:colLast="0"/>
      <w:bookmarkEnd w:id="60"/>
      <w:r>
        <w:rPr>
          <w:noProof/>
          <w:lang w:val="en-US" w:eastAsia="en-US"/>
        </w:rPr>
        <w:drawing>
          <wp:inline distT="114300" distB="114300" distL="114300" distR="114300">
            <wp:extent cx="5280660" cy="39624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cstate="print"/>
                    <a:srcRect/>
                    <a:stretch>
                      <a:fillRect/>
                    </a:stretch>
                  </pic:blipFill>
                  <pic:spPr>
                    <a:xfrm>
                      <a:off x="0" y="0"/>
                      <a:ext cx="5280660" cy="3962400"/>
                    </a:xfrm>
                    <a:prstGeom prst="rect">
                      <a:avLst/>
                    </a:prstGeom>
                    <a:ln/>
                  </pic:spPr>
                </pic:pic>
              </a:graphicData>
            </a:graphic>
          </wp:inline>
        </w:drawing>
      </w:r>
    </w:p>
    <w:p w:rsidR="00E44755" w:rsidRDefault="00614606">
      <w:pPr>
        <w:pStyle w:val="Heading2"/>
        <w:numPr>
          <w:ilvl w:val="1"/>
          <w:numId w:val="4"/>
        </w:numPr>
      </w:pPr>
      <w:bookmarkStart w:id="61" w:name="_Toc502823851"/>
      <w:r>
        <w:t>Design Solutions</w:t>
      </w:r>
      <w:bookmarkEnd w:id="61"/>
    </w:p>
    <w:p w:rsidR="00E44755" w:rsidRDefault="00E44755">
      <w:pPr>
        <w:pStyle w:val="Normal1"/>
      </w:pPr>
    </w:p>
    <w:p w:rsidR="00E44755" w:rsidRDefault="00614606">
      <w:pPr>
        <w:pStyle w:val="Heading3"/>
        <w:numPr>
          <w:ilvl w:val="2"/>
          <w:numId w:val="4"/>
        </w:numPr>
        <w:rPr>
          <w:sz w:val="20"/>
          <w:szCs w:val="20"/>
        </w:rPr>
      </w:pPr>
      <w:bookmarkStart w:id="62" w:name="_Toc502823852"/>
      <w:r>
        <w:rPr>
          <w:sz w:val="20"/>
          <w:szCs w:val="20"/>
        </w:rPr>
        <w:t>Authentication</w:t>
      </w:r>
      <w:bookmarkEnd w:id="62"/>
    </w:p>
    <w:p w:rsidR="00E44755" w:rsidRDefault="00614606">
      <w:pPr>
        <w:pStyle w:val="Normal1"/>
      </w:pPr>
      <w:r>
        <w:t xml:space="preserve">Following image depicts how authentication will work - </w:t>
      </w:r>
    </w:p>
    <w:p w:rsidR="00E44755" w:rsidRDefault="00614606">
      <w:pPr>
        <w:pStyle w:val="Normal1"/>
        <w:ind w:left="1440" w:hanging="1347"/>
      </w:pPr>
      <w:commentRangeStart w:id="63"/>
      <w:r>
        <w:rPr>
          <w:noProof/>
          <w:lang w:val="en-US" w:eastAsia="en-US"/>
        </w:rPr>
        <w:lastRenderedPageBreak/>
        <w:drawing>
          <wp:inline distT="114300" distB="114300" distL="114300" distR="114300">
            <wp:extent cx="5280660" cy="28194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cstate="print"/>
                    <a:srcRect/>
                    <a:stretch>
                      <a:fillRect/>
                    </a:stretch>
                  </pic:blipFill>
                  <pic:spPr>
                    <a:xfrm>
                      <a:off x="0" y="0"/>
                      <a:ext cx="5280660" cy="2819400"/>
                    </a:xfrm>
                    <a:prstGeom prst="rect">
                      <a:avLst/>
                    </a:prstGeom>
                    <a:ln/>
                  </pic:spPr>
                </pic:pic>
              </a:graphicData>
            </a:graphic>
          </wp:inline>
        </w:drawing>
      </w:r>
      <w:commentRangeEnd w:id="63"/>
      <w:r w:rsidR="00086EB3">
        <w:rPr>
          <w:rStyle w:val="CommentReference"/>
        </w:rPr>
        <w:commentReference w:id="63"/>
      </w:r>
    </w:p>
    <w:p w:rsidR="00BB678D" w:rsidRDefault="00BB678D">
      <w:pPr>
        <w:pStyle w:val="Normal1"/>
        <w:ind w:left="1440" w:hanging="1347"/>
      </w:pPr>
      <w:r>
        <w:t>Both Authentication and App server reside on the same server.</w:t>
      </w:r>
    </w:p>
    <w:p w:rsidR="00E44755" w:rsidRDefault="00E44755">
      <w:pPr>
        <w:pStyle w:val="Normal1"/>
        <w:ind w:left="1440"/>
      </w:pPr>
    </w:p>
    <w:p w:rsidR="00E44755" w:rsidRDefault="00E44755">
      <w:pPr>
        <w:pStyle w:val="Normal1"/>
      </w:pPr>
      <w:bookmarkStart w:id="64" w:name="_37m2jsg" w:colFirst="0" w:colLast="0"/>
      <w:bookmarkEnd w:id="64"/>
    </w:p>
    <w:p w:rsidR="00E44755" w:rsidRDefault="00614606">
      <w:pPr>
        <w:pStyle w:val="Heading1"/>
        <w:numPr>
          <w:ilvl w:val="0"/>
          <w:numId w:val="4"/>
        </w:numPr>
      </w:pPr>
      <w:bookmarkStart w:id="65" w:name="_Toc502823853"/>
      <w:r>
        <w:t>Dependencies</w:t>
      </w:r>
      <w:bookmarkEnd w:id="65"/>
    </w:p>
    <w:p w:rsidR="00E44755" w:rsidRDefault="00614606">
      <w:pPr>
        <w:pStyle w:val="Heading2"/>
        <w:numPr>
          <w:ilvl w:val="1"/>
          <w:numId w:val="4"/>
        </w:numPr>
      </w:pPr>
      <w:bookmarkStart w:id="66" w:name="_Toc502823854"/>
      <w:r>
        <w:t>List of Infrastructure Dependencies</w:t>
      </w:r>
      <w:bookmarkEnd w:id="66"/>
    </w:p>
    <w:p w:rsidR="00E44755" w:rsidRDefault="00E44755">
      <w:pPr>
        <w:pStyle w:val="Normal1"/>
      </w:pPr>
    </w:p>
    <w:p w:rsidR="00E44755" w:rsidRDefault="00E44755">
      <w:pPr>
        <w:pStyle w:val="Normal1"/>
        <w:ind w:left="720"/>
      </w:pPr>
    </w:p>
    <w:tbl>
      <w:tblPr>
        <w:tblStyle w:val="ac"/>
        <w:tblW w:w="8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2693"/>
        <w:gridCol w:w="5021"/>
      </w:tblGrid>
      <w:tr w:rsidR="00E44755">
        <w:tc>
          <w:tcPr>
            <w:tcW w:w="817" w:type="dxa"/>
            <w:shd w:val="clear" w:color="auto" w:fill="C0C0C0"/>
          </w:tcPr>
          <w:p w:rsidR="00E44755" w:rsidRDefault="00614606">
            <w:pPr>
              <w:pStyle w:val="Normal1"/>
            </w:pPr>
            <w:r>
              <w:rPr>
                <w:b/>
              </w:rPr>
              <w:t>No.</w:t>
            </w:r>
          </w:p>
        </w:tc>
        <w:tc>
          <w:tcPr>
            <w:tcW w:w="2693" w:type="dxa"/>
            <w:shd w:val="clear" w:color="auto" w:fill="C0C0C0"/>
          </w:tcPr>
          <w:p w:rsidR="00E44755" w:rsidRDefault="00614606">
            <w:pPr>
              <w:pStyle w:val="Normal1"/>
            </w:pPr>
            <w:r>
              <w:rPr>
                <w:b/>
              </w:rPr>
              <w:t xml:space="preserve">Infrastructure </w:t>
            </w:r>
          </w:p>
        </w:tc>
        <w:tc>
          <w:tcPr>
            <w:tcW w:w="5021" w:type="dxa"/>
            <w:shd w:val="clear" w:color="auto" w:fill="C0C0C0"/>
          </w:tcPr>
          <w:p w:rsidR="00E44755" w:rsidRDefault="00614606">
            <w:pPr>
              <w:pStyle w:val="Normal1"/>
            </w:pPr>
            <w:r>
              <w:rPr>
                <w:b/>
              </w:rPr>
              <w:t>Impact to System</w:t>
            </w:r>
          </w:p>
        </w:tc>
      </w:tr>
      <w:tr w:rsidR="00E44755">
        <w:tc>
          <w:tcPr>
            <w:tcW w:w="817" w:type="dxa"/>
          </w:tcPr>
          <w:p w:rsidR="00E44755" w:rsidRDefault="00614606">
            <w:pPr>
              <w:pStyle w:val="Normal1"/>
            </w:pPr>
            <w:r>
              <w:t>1</w:t>
            </w:r>
          </w:p>
        </w:tc>
        <w:tc>
          <w:tcPr>
            <w:tcW w:w="2693" w:type="dxa"/>
          </w:tcPr>
          <w:p w:rsidR="00E44755" w:rsidRDefault="00614606">
            <w:pPr>
              <w:pStyle w:val="Normal1"/>
            </w:pPr>
            <w:r>
              <w:t>Underlying Virtualization provider</w:t>
            </w:r>
          </w:p>
        </w:tc>
        <w:tc>
          <w:tcPr>
            <w:tcW w:w="5021" w:type="dxa"/>
          </w:tcPr>
          <w:p w:rsidR="00E44755" w:rsidRDefault="00614606">
            <w:pPr>
              <w:pStyle w:val="Normal1"/>
            </w:pPr>
            <w:r>
              <w:t>The software will become inaccessible</w:t>
            </w:r>
          </w:p>
        </w:tc>
      </w:tr>
      <w:tr w:rsidR="00E44755">
        <w:tc>
          <w:tcPr>
            <w:tcW w:w="817" w:type="dxa"/>
          </w:tcPr>
          <w:p w:rsidR="00E44755" w:rsidRDefault="00614606">
            <w:pPr>
              <w:pStyle w:val="Normal1"/>
            </w:pPr>
            <w:r>
              <w:t>2</w:t>
            </w:r>
          </w:p>
        </w:tc>
        <w:tc>
          <w:tcPr>
            <w:tcW w:w="2693" w:type="dxa"/>
          </w:tcPr>
          <w:p w:rsidR="00E44755" w:rsidRDefault="00614606">
            <w:pPr>
              <w:pStyle w:val="Normal1"/>
            </w:pPr>
            <w:r>
              <w:t>Network</w:t>
            </w:r>
          </w:p>
        </w:tc>
        <w:tc>
          <w:tcPr>
            <w:tcW w:w="5021" w:type="dxa"/>
          </w:tcPr>
          <w:p w:rsidR="00E44755" w:rsidRDefault="00614606">
            <w:pPr>
              <w:pStyle w:val="Normal1"/>
              <w:numPr>
                <w:ilvl w:val="0"/>
                <w:numId w:val="10"/>
              </w:numPr>
              <w:contextualSpacing/>
            </w:pPr>
            <w:r>
              <w:t>The software will become inaccessible</w:t>
            </w:r>
          </w:p>
          <w:p w:rsidR="00E44755" w:rsidRDefault="00614606">
            <w:pPr>
              <w:pStyle w:val="Normal1"/>
              <w:numPr>
                <w:ilvl w:val="0"/>
                <w:numId w:val="10"/>
              </w:numPr>
              <w:contextualSpacing/>
            </w:pPr>
            <w:r>
              <w:t>Might lead connectivity issues between Production and DR leading to loss of sync of data</w:t>
            </w:r>
          </w:p>
        </w:tc>
      </w:tr>
      <w:tr w:rsidR="00E44755">
        <w:tc>
          <w:tcPr>
            <w:tcW w:w="817" w:type="dxa"/>
          </w:tcPr>
          <w:p w:rsidR="00E44755" w:rsidRDefault="00614606">
            <w:pPr>
              <w:pStyle w:val="Normal1"/>
            </w:pPr>
            <w:r>
              <w:t>3</w:t>
            </w:r>
          </w:p>
        </w:tc>
        <w:tc>
          <w:tcPr>
            <w:tcW w:w="2693" w:type="dxa"/>
          </w:tcPr>
          <w:p w:rsidR="00E44755" w:rsidRDefault="00614606">
            <w:pPr>
              <w:pStyle w:val="Normal1"/>
            </w:pPr>
            <w:r>
              <w:t>DNS/Load balancers</w:t>
            </w:r>
          </w:p>
        </w:tc>
        <w:tc>
          <w:tcPr>
            <w:tcW w:w="5021" w:type="dxa"/>
          </w:tcPr>
          <w:p w:rsidR="00E44755" w:rsidRDefault="00614606">
            <w:pPr>
              <w:pStyle w:val="Normal1"/>
            </w:pPr>
            <w:r>
              <w:t>It might lead to request not reaching the right web servers leading to downtime</w:t>
            </w:r>
          </w:p>
        </w:tc>
      </w:tr>
    </w:tbl>
    <w:p w:rsidR="00E44755" w:rsidRDefault="00614606">
      <w:pPr>
        <w:pStyle w:val="Heading2"/>
        <w:numPr>
          <w:ilvl w:val="1"/>
          <w:numId w:val="4"/>
        </w:numPr>
      </w:pPr>
      <w:bookmarkStart w:id="67" w:name="_Toc502823855"/>
      <w:r>
        <w:t>List of External System Dependencies</w:t>
      </w:r>
      <w:bookmarkEnd w:id="67"/>
    </w:p>
    <w:p w:rsidR="00E44755" w:rsidRDefault="00E44755">
      <w:pPr>
        <w:pStyle w:val="Normal1"/>
      </w:pPr>
    </w:p>
    <w:p w:rsidR="00E44755" w:rsidRDefault="00E44755">
      <w:pPr>
        <w:pStyle w:val="Normal1"/>
        <w:ind w:left="720"/>
      </w:pPr>
    </w:p>
    <w:tbl>
      <w:tblPr>
        <w:tblStyle w:val="ad"/>
        <w:tblW w:w="8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2693"/>
        <w:gridCol w:w="5021"/>
      </w:tblGrid>
      <w:tr w:rsidR="00E44755">
        <w:tc>
          <w:tcPr>
            <w:tcW w:w="817" w:type="dxa"/>
            <w:shd w:val="clear" w:color="auto" w:fill="C0C0C0"/>
          </w:tcPr>
          <w:p w:rsidR="00E44755" w:rsidRDefault="00614606">
            <w:pPr>
              <w:pStyle w:val="Normal1"/>
            </w:pPr>
            <w:r>
              <w:rPr>
                <w:b/>
              </w:rPr>
              <w:t>No.</w:t>
            </w:r>
          </w:p>
        </w:tc>
        <w:tc>
          <w:tcPr>
            <w:tcW w:w="2693" w:type="dxa"/>
            <w:shd w:val="clear" w:color="auto" w:fill="C0C0C0"/>
          </w:tcPr>
          <w:p w:rsidR="00E44755" w:rsidRDefault="00614606">
            <w:pPr>
              <w:pStyle w:val="Normal1"/>
            </w:pPr>
            <w:r>
              <w:rPr>
                <w:b/>
              </w:rPr>
              <w:t xml:space="preserve">External System </w:t>
            </w:r>
          </w:p>
        </w:tc>
        <w:tc>
          <w:tcPr>
            <w:tcW w:w="5021" w:type="dxa"/>
            <w:shd w:val="clear" w:color="auto" w:fill="C0C0C0"/>
          </w:tcPr>
          <w:p w:rsidR="00E44755" w:rsidRDefault="00614606">
            <w:pPr>
              <w:pStyle w:val="Normal1"/>
            </w:pPr>
            <w:r>
              <w:rPr>
                <w:b/>
              </w:rPr>
              <w:t>Impact to System</w:t>
            </w:r>
          </w:p>
        </w:tc>
      </w:tr>
      <w:tr w:rsidR="00E44755">
        <w:tc>
          <w:tcPr>
            <w:tcW w:w="817" w:type="dxa"/>
          </w:tcPr>
          <w:p w:rsidR="00E44755" w:rsidRDefault="00614606">
            <w:pPr>
              <w:pStyle w:val="Normal1"/>
            </w:pPr>
            <w:r>
              <w:t>1</w:t>
            </w:r>
          </w:p>
        </w:tc>
        <w:tc>
          <w:tcPr>
            <w:tcW w:w="2693" w:type="dxa"/>
          </w:tcPr>
          <w:p w:rsidR="00E44755" w:rsidRDefault="00614606">
            <w:pPr>
              <w:pStyle w:val="Normal1"/>
            </w:pPr>
            <w:r>
              <w:t>Active Directory</w:t>
            </w:r>
          </w:p>
        </w:tc>
        <w:tc>
          <w:tcPr>
            <w:tcW w:w="5021" w:type="dxa"/>
          </w:tcPr>
          <w:p w:rsidR="00E44755" w:rsidRDefault="00614606">
            <w:pPr>
              <w:pStyle w:val="Normal1"/>
            </w:pPr>
            <w:r>
              <w:t>Authentication will fail</w:t>
            </w:r>
          </w:p>
        </w:tc>
      </w:tr>
      <w:tr w:rsidR="00E44755">
        <w:tc>
          <w:tcPr>
            <w:tcW w:w="817" w:type="dxa"/>
          </w:tcPr>
          <w:p w:rsidR="00E44755" w:rsidRDefault="00614606">
            <w:pPr>
              <w:pStyle w:val="Normal1"/>
            </w:pPr>
            <w:r>
              <w:t>2</w:t>
            </w:r>
          </w:p>
        </w:tc>
        <w:tc>
          <w:tcPr>
            <w:tcW w:w="2693" w:type="dxa"/>
          </w:tcPr>
          <w:p w:rsidR="00E44755" w:rsidRDefault="00614606">
            <w:pPr>
              <w:pStyle w:val="Normal1"/>
            </w:pPr>
            <w:r>
              <w:t>External Backup</w:t>
            </w:r>
          </w:p>
        </w:tc>
        <w:tc>
          <w:tcPr>
            <w:tcW w:w="5021" w:type="dxa"/>
          </w:tcPr>
          <w:p w:rsidR="00E44755" w:rsidRDefault="00614606">
            <w:pPr>
              <w:pStyle w:val="Normal1"/>
            </w:pPr>
            <w:r>
              <w:t>Backups will fail</w:t>
            </w:r>
          </w:p>
        </w:tc>
      </w:tr>
    </w:tbl>
    <w:p w:rsidR="00E44755" w:rsidRDefault="00614606">
      <w:pPr>
        <w:pStyle w:val="Heading2"/>
        <w:numPr>
          <w:ilvl w:val="1"/>
          <w:numId w:val="4"/>
        </w:numPr>
      </w:pPr>
      <w:bookmarkStart w:id="68" w:name="_Toc502823856"/>
      <w:r>
        <w:t>List of External Systems Depending on this System</w:t>
      </w:r>
      <w:bookmarkEnd w:id="68"/>
      <w:r>
        <w:t xml:space="preserve"> </w:t>
      </w:r>
    </w:p>
    <w:p w:rsidR="00E44755" w:rsidRDefault="00E44755">
      <w:pPr>
        <w:pStyle w:val="Normal1"/>
      </w:pPr>
    </w:p>
    <w:p w:rsidR="00E44755" w:rsidRDefault="00614606">
      <w:pPr>
        <w:pStyle w:val="Normal1"/>
      </w:pPr>
      <w:bookmarkStart w:id="69" w:name="_111kx3o" w:colFirst="0" w:colLast="0"/>
      <w:bookmarkEnd w:id="69"/>
      <w:r>
        <w:t>No external system is depending on this system.</w:t>
      </w:r>
    </w:p>
    <w:p w:rsidR="00E44755" w:rsidRDefault="00614606">
      <w:pPr>
        <w:pStyle w:val="Heading1"/>
        <w:numPr>
          <w:ilvl w:val="0"/>
          <w:numId w:val="4"/>
        </w:numPr>
      </w:pPr>
      <w:bookmarkStart w:id="70" w:name="_Toc502823857"/>
      <w:r>
        <w:t>Technical Architecture</w:t>
      </w:r>
      <w:bookmarkEnd w:id="70"/>
    </w:p>
    <w:p w:rsidR="00E44755" w:rsidRDefault="00614606">
      <w:pPr>
        <w:pStyle w:val="Heading2"/>
        <w:numPr>
          <w:ilvl w:val="1"/>
          <w:numId w:val="4"/>
        </w:numPr>
      </w:pPr>
      <w:bookmarkStart w:id="71" w:name="_Toc502823858"/>
      <w:r>
        <w:t>Deployment View</w:t>
      </w:r>
      <w:bookmarkEnd w:id="71"/>
    </w:p>
    <w:p w:rsidR="00E44755" w:rsidRDefault="00E44755">
      <w:pPr>
        <w:pStyle w:val="Normal1"/>
        <w:ind w:left="720"/>
      </w:pPr>
    </w:p>
    <w:p w:rsidR="00E44755" w:rsidRDefault="00614606">
      <w:pPr>
        <w:pStyle w:val="Normal1"/>
        <w:jc w:val="both"/>
      </w:pPr>
      <w:r>
        <w:rPr>
          <w:rFonts w:ascii="Cabin" w:eastAsia="Cabin" w:hAnsi="Cabin" w:cs="Cabin"/>
          <w:noProof/>
          <w:sz w:val="22"/>
          <w:szCs w:val="22"/>
          <w:lang w:val="en-US" w:eastAsia="en-US"/>
        </w:rPr>
        <w:lastRenderedPageBreak/>
        <w:drawing>
          <wp:inline distT="0" distB="0" distL="0" distR="0">
            <wp:extent cx="5226368" cy="288911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cstate="print"/>
                    <a:srcRect/>
                    <a:stretch>
                      <a:fillRect/>
                    </a:stretch>
                  </pic:blipFill>
                  <pic:spPr>
                    <a:xfrm>
                      <a:off x="0" y="0"/>
                      <a:ext cx="5226368" cy="2889110"/>
                    </a:xfrm>
                    <a:prstGeom prst="rect">
                      <a:avLst/>
                    </a:prstGeom>
                    <a:ln/>
                  </pic:spPr>
                </pic:pic>
              </a:graphicData>
            </a:graphic>
          </wp:inline>
        </w:drawing>
      </w:r>
    </w:p>
    <w:p w:rsidR="00E44755" w:rsidRDefault="00E44755">
      <w:pPr>
        <w:pStyle w:val="Normal1"/>
        <w:jc w:val="both"/>
        <w:rPr>
          <w:rFonts w:ascii="Calibri" w:eastAsia="Calibri" w:hAnsi="Calibri" w:cs="Calibri"/>
          <w:sz w:val="24"/>
          <w:szCs w:val="24"/>
        </w:rPr>
      </w:pPr>
    </w:p>
    <w:p w:rsidR="00E44755" w:rsidRDefault="00614606">
      <w:pPr>
        <w:pStyle w:val="Normal1"/>
        <w:jc w:val="both"/>
      </w:pPr>
      <w:r>
        <w:t xml:space="preserve">There will be two sites - Production and DR. On each site, there will be web servers which will route the traffic to the App servers. There will be a database at each site. Data will be replicated between the sites. At any point, one will be the master and the other the slave. </w:t>
      </w:r>
    </w:p>
    <w:p w:rsidR="00E44755" w:rsidRDefault="00E44755">
      <w:pPr>
        <w:pStyle w:val="Normal1"/>
        <w:jc w:val="both"/>
      </w:pPr>
    </w:p>
    <w:p w:rsidR="00E44755" w:rsidRDefault="00614606">
      <w:pPr>
        <w:pStyle w:val="Normal1"/>
        <w:jc w:val="both"/>
      </w:pPr>
      <w:r>
        <w:t>The load can be balanced between multiple webservers by creating multiple a-records with the same name as well. However, it would not be able to detect any failures of downstream servers.</w:t>
      </w:r>
    </w:p>
    <w:p w:rsidR="00E44755" w:rsidRDefault="00E44755">
      <w:pPr>
        <w:pStyle w:val="Normal1"/>
        <w:jc w:val="both"/>
      </w:pPr>
    </w:p>
    <w:p w:rsidR="00E44755" w:rsidRDefault="00614606">
      <w:pPr>
        <w:pStyle w:val="Normal1"/>
        <w:jc w:val="both"/>
      </w:pPr>
      <w:r>
        <w:t xml:space="preserve">During failover, the master-slave roles have to be switched. The web URL has to be pointed to the right site. Failovers will not be automatic. </w:t>
      </w:r>
    </w:p>
    <w:p w:rsidR="00E44755" w:rsidRDefault="00E44755">
      <w:pPr>
        <w:pStyle w:val="Normal1"/>
        <w:jc w:val="both"/>
      </w:pPr>
    </w:p>
    <w:p w:rsidR="00E44755" w:rsidRDefault="00614606">
      <w:pPr>
        <w:pStyle w:val="Normal1"/>
        <w:jc w:val="both"/>
      </w:pPr>
      <w:r>
        <w:t>Note - The diagram is for illustration of deployment view. For actual number of servers, please refer to Hardware Planning.</w:t>
      </w:r>
    </w:p>
    <w:p w:rsidR="00E44755" w:rsidRDefault="00E44755">
      <w:pPr>
        <w:pStyle w:val="Normal1"/>
        <w:jc w:val="both"/>
      </w:pPr>
    </w:p>
    <w:p w:rsidR="00E44755" w:rsidRDefault="00614606">
      <w:pPr>
        <w:pStyle w:val="Heading2"/>
        <w:numPr>
          <w:ilvl w:val="1"/>
          <w:numId w:val="4"/>
        </w:numPr>
      </w:pPr>
      <w:bookmarkStart w:id="72" w:name="_Toc502823859"/>
      <w:commentRangeStart w:id="73"/>
      <w:r>
        <w:t>Hardware/Software Planning and Sizing</w:t>
      </w:r>
      <w:bookmarkEnd w:id="72"/>
      <w:r>
        <w:t xml:space="preserve"> </w:t>
      </w:r>
      <w:commentRangeEnd w:id="73"/>
      <w:r w:rsidR="009B7437">
        <w:rPr>
          <w:rStyle w:val="CommentReference"/>
          <w:b w:val="0"/>
        </w:rPr>
        <w:commentReference w:id="73"/>
      </w:r>
    </w:p>
    <w:p w:rsidR="00E44755" w:rsidRDefault="00E44755">
      <w:pPr>
        <w:pStyle w:val="Normal1"/>
        <w:ind w:left="720"/>
      </w:pPr>
      <w:bookmarkStart w:id="74" w:name="_1egqt2p" w:colFirst="0" w:colLast="0"/>
      <w:bookmarkEnd w:id="74"/>
    </w:p>
    <w:p w:rsidR="00E44755" w:rsidRDefault="00614606">
      <w:pPr>
        <w:pStyle w:val="Heading3"/>
        <w:numPr>
          <w:ilvl w:val="2"/>
          <w:numId w:val="4"/>
        </w:numPr>
      </w:pPr>
      <w:bookmarkStart w:id="75" w:name="_Toc502823860"/>
      <w:r>
        <w:t>Applications Server</w:t>
      </w:r>
      <w:bookmarkEnd w:id="75"/>
    </w:p>
    <w:p w:rsidR="00E44755" w:rsidRDefault="00614606">
      <w:pPr>
        <w:pStyle w:val="Heading3"/>
        <w:numPr>
          <w:ilvl w:val="3"/>
          <w:numId w:val="4"/>
        </w:numPr>
      </w:pPr>
      <w:bookmarkStart w:id="76" w:name="_Toc502823861"/>
      <w:r>
        <w:t>Server</w:t>
      </w:r>
      <w:bookmarkEnd w:id="76"/>
    </w:p>
    <w:p w:rsidR="00E44755" w:rsidRDefault="00E44755">
      <w:pPr>
        <w:pStyle w:val="Normal1"/>
        <w:ind w:left="2160"/>
      </w:pPr>
    </w:p>
    <w:tbl>
      <w:tblPr>
        <w:tblStyle w:val="ae"/>
        <w:tblW w:w="8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402"/>
        <w:gridCol w:w="4454"/>
      </w:tblGrid>
      <w:tr w:rsidR="00E44755">
        <w:tc>
          <w:tcPr>
            <w:tcW w:w="675" w:type="dxa"/>
            <w:shd w:val="clear" w:color="auto" w:fill="C0C0C0"/>
          </w:tcPr>
          <w:p w:rsidR="00E44755" w:rsidRDefault="00614606">
            <w:pPr>
              <w:pStyle w:val="Normal1"/>
            </w:pPr>
            <w:r>
              <w:rPr>
                <w:b/>
              </w:rPr>
              <w:t>No.</w:t>
            </w:r>
          </w:p>
        </w:tc>
        <w:tc>
          <w:tcPr>
            <w:tcW w:w="3402" w:type="dxa"/>
            <w:shd w:val="clear" w:color="auto" w:fill="C0C0C0"/>
          </w:tcPr>
          <w:p w:rsidR="00E44755" w:rsidRDefault="00614606">
            <w:pPr>
              <w:pStyle w:val="Normal1"/>
            </w:pPr>
            <w:r>
              <w:rPr>
                <w:b/>
              </w:rPr>
              <w:t>Purpose</w:t>
            </w:r>
          </w:p>
        </w:tc>
        <w:tc>
          <w:tcPr>
            <w:tcW w:w="4454" w:type="dxa"/>
            <w:shd w:val="clear" w:color="auto" w:fill="C0C0C0"/>
          </w:tcPr>
          <w:p w:rsidR="00E44755" w:rsidRDefault="00614606">
            <w:pPr>
              <w:pStyle w:val="Normal1"/>
            </w:pPr>
            <w:r>
              <w:rPr>
                <w:b/>
              </w:rPr>
              <w:t>Specification</w:t>
            </w:r>
          </w:p>
        </w:tc>
      </w:tr>
      <w:tr w:rsidR="00E44755">
        <w:tc>
          <w:tcPr>
            <w:tcW w:w="675" w:type="dxa"/>
          </w:tcPr>
          <w:p w:rsidR="00E44755" w:rsidRDefault="00614606">
            <w:pPr>
              <w:pStyle w:val="Normal1"/>
            </w:pPr>
            <w:r>
              <w:rPr>
                <w:i/>
              </w:rPr>
              <w:t>1</w:t>
            </w:r>
          </w:p>
        </w:tc>
        <w:tc>
          <w:tcPr>
            <w:tcW w:w="3402" w:type="dxa"/>
          </w:tcPr>
          <w:p w:rsidR="00E44755" w:rsidRDefault="00614606">
            <w:pPr>
              <w:pStyle w:val="Normal1"/>
              <w:rPr>
                <w:i/>
              </w:rPr>
            </w:pPr>
            <w:commentRangeStart w:id="77"/>
            <w:r>
              <w:rPr>
                <w:i/>
              </w:rPr>
              <w:t>2 servers to run backend application and 1 server for web server</w:t>
            </w:r>
          </w:p>
        </w:tc>
        <w:tc>
          <w:tcPr>
            <w:tcW w:w="4454" w:type="dxa"/>
          </w:tcPr>
          <w:p w:rsidR="00E44755" w:rsidRDefault="00614606">
            <w:pPr>
              <w:pStyle w:val="Normal1"/>
              <w:rPr>
                <w:i/>
              </w:rPr>
            </w:pPr>
            <w:r>
              <w:rPr>
                <w:i/>
              </w:rPr>
              <w:t>Operating System – Linux preferably Debian flavour</w:t>
            </w:r>
          </w:p>
          <w:p w:rsidR="00E44755" w:rsidRDefault="00614606">
            <w:pPr>
              <w:pStyle w:val="Normal1"/>
              <w:rPr>
                <w:i/>
              </w:rPr>
            </w:pPr>
            <w:r>
              <w:rPr>
                <w:i/>
              </w:rPr>
              <w:t>Processor - &gt;= 2.4 GHZ</w:t>
            </w:r>
            <w:commentRangeEnd w:id="77"/>
            <w:r w:rsidR="00833EBC">
              <w:rPr>
                <w:rStyle w:val="CommentReference"/>
              </w:rPr>
              <w:commentReference w:id="77"/>
            </w:r>
          </w:p>
        </w:tc>
      </w:tr>
    </w:tbl>
    <w:p w:rsidR="00E44755" w:rsidRDefault="00614606">
      <w:pPr>
        <w:pStyle w:val="Heading3"/>
        <w:numPr>
          <w:ilvl w:val="3"/>
          <w:numId w:val="4"/>
        </w:numPr>
      </w:pPr>
      <w:bookmarkStart w:id="78" w:name="_Toc502823862"/>
      <w:commentRangeStart w:id="79"/>
      <w:r>
        <w:t>Memory</w:t>
      </w:r>
      <w:commentRangeEnd w:id="79"/>
      <w:r w:rsidR="00833EBC">
        <w:rPr>
          <w:rStyle w:val="CommentReference"/>
        </w:rPr>
        <w:commentReference w:id="79"/>
      </w:r>
      <w:bookmarkEnd w:id="78"/>
    </w:p>
    <w:p w:rsidR="00E44755" w:rsidRDefault="00E44755">
      <w:pPr>
        <w:pStyle w:val="Normal1"/>
        <w:ind w:left="2160"/>
      </w:pPr>
    </w:p>
    <w:tbl>
      <w:tblPr>
        <w:tblStyle w:val="af"/>
        <w:tblW w:w="8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3260"/>
        <w:gridCol w:w="4454"/>
      </w:tblGrid>
      <w:tr w:rsidR="00E44755">
        <w:tc>
          <w:tcPr>
            <w:tcW w:w="817" w:type="dxa"/>
            <w:shd w:val="clear" w:color="auto" w:fill="C0C0C0"/>
          </w:tcPr>
          <w:p w:rsidR="00E44755" w:rsidRDefault="00614606">
            <w:pPr>
              <w:pStyle w:val="Normal1"/>
            </w:pPr>
            <w:r>
              <w:rPr>
                <w:b/>
              </w:rPr>
              <w:t>No.</w:t>
            </w:r>
          </w:p>
        </w:tc>
        <w:tc>
          <w:tcPr>
            <w:tcW w:w="3260" w:type="dxa"/>
            <w:shd w:val="clear" w:color="auto" w:fill="C0C0C0"/>
          </w:tcPr>
          <w:p w:rsidR="00E44755" w:rsidRDefault="00614606">
            <w:pPr>
              <w:pStyle w:val="Normal1"/>
            </w:pPr>
            <w:r>
              <w:rPr>
                <w:b/>
              </w:rPr>
              <w:t>Server</w:t>
            </w:r>
          </w:p>
        </w:tc>
        <w:tc>
          <w:tcPr>
            <w:tcW w:w="4454" w:type="dxa"/>
            <w:shd w:val="clear" w:color="auto" w:fill="C0C0C0"/>
          </w:tcPr>
          <w:p w:rsidR="00E44755" w:rsidRDefault="00614606">
            <w:pPr>
              <w:pStyle w:val="Normal1"/>
            </w:pPr>
            <w:r>
              <w:rPr>
                <w:b/>
              </w:rPr>
              <w:t>Memory Needed</w:t>
            </w:r>
          </w:p>
        </w:tc>
      </w:tr>
      <w:tr w:rsidR="00E44755">
        <w:tc>
          <w:tcPr>
            <w:tcW w:w="817" w:type="dxa"/>
          </w:tcPr>
          <w:p w:rsidR="00E44755" w:rsidRDefault="00E44755">
            <w:pPr>
              <w:pStyle w:val="Normal1"/>
            </w:pPr>
          </w:p>
        </w:tc>
        <w:tc>
          <w:tcPr>
            <w:tcW w:w="3260" w:type="dxa"/>
          </w:tcPr>
          <w:p w:rsidR="00E44755" w:rsidRDefault="00614606">
            <w:pPr>
              <w:pStyle w:val="Normal1"/>
            </w:pPr>
            <w:r>
              <w:t>Example:</w:t>
            </w:r>
          </w:p>
        </w:tc>
        <w:tc>
          <w:tcPr>
            <w:tcW w:w="4454" w:type="dxa"/>
          </w:tcPr>
          <w:p w:rsidR="00E44755" w:rsidRDefault="00E44755">
            <w:pPr>
              <w:pStyle w:val="Normal1"/>
            </w:pPr>
          </w:p>
        </w:tc>
      </w:tr>
      <w:tr w:rsidR="00E44755">
        <w:tc>
          <w:tcPr>
            <w:tcW w:w="817" w:type="dxa"/>
          </w:tcPr>
          <w:p w:rsidR="00E44755" w:rsidRDefault="00614606">
            <w:pPr>
              <w:pStyle w:val="Normal1"/>
            </w:pPr>
            <w:r>
              <w:rPr>
                <w:i/>
              </w:rPr>
              <w:t>1</w:t>
            </w:r>
          </w:p>
        </w:tc>
        <w:tc>
          <w:tcPr>
            <w:tcW w:w="3260" w:type="dxa"/>
          </w:tcPr>
          <w:p w:rsidR="00E44755" w:rsidRDefault="00614606">
            <w:pPr>
              <w:pStyle w:val="Normal1"/>
            </w:pPr>
            <w:r>
              <w:rPr>
                <w:i/>
              </w:rPr>
              <w:t xml:space="preserve">2 servers to run </w:t>
            </w:r>
            <w:r w:rsidR="00AB058A">
              <w:rPr>
                <w:i/>
              </w:rPr>
              <w:t xml:space="preserve">JBoss7.1+  </w:t>
            </w:r>
            <w:r>
              <w:rPr>
                <w:i/>
              </w:rPr>
              <w:t>instances</w:t>
            </w:r>
          </w:p>
        </w:tc>
        <w:tc>
          <w:tcPr>
            <w:tcW w:w="4454" w:type="dxa"/>
          </w:tcPr>
          <w:p w:rsidR="00E44755" w:rsidRDefault="00E44755">
            <w:pPr>
              <w:pStyle w:val="Normal1"/>
            </w:pPr>
          </w:p>
        </w:tc>
      </w:tr>
      <w:tr w:rsidR="00E44755">
        <w:tc>
          <w:tcPr>
            <w:tcW w:w="817" w:type="dxa"/>
          </w:tcPr>
          <w:p w:rsidR="00E44755" w:rsidRDefault="00E44755">
            <w:pPr>
              <w:pStyle w:val="Normal1"/>
            </w:pPr>
          </w:p>
        </w:tc>
        <w:tc>
          <w:tcPr>
            <w:tcW w:w="3260" w:type="dxa"/>
          </w:tcPr>
          <w:p w:rsidR="00E44755" w:rsidRDefault="00614606" w:rsidP="00AB058A">
            <w:pPr>
              <w:pStyle w:val="Normal1"/>
            </w:pPr>
            <w:r>
              <w:rPr>
                <w:i/>
              </w:rPr>
              <w:t xml:space="preserve">- </w:t>
            </w:r>
            <w:r w:rsidR="00AB058A">
              <w:rPr>
                <w:i/>
              </w:rPr>
              <w:t xml:space="preserve">JBoss7.1+ </w:t>
            </w:r>
            <w:r>
              <w:rPr>
                <w:i/>
              </w:rPr>
              <w:t xml:space="preserve"> instance</w:t>
            </w:r>
          </w:p>
        </w:tc>
        <w:tc>
          <w:tcPr>
            <w:tcW w:w="4454" w:type="dxa"/>
          </w:tcPr>
          <w:p w:rsidR="00E44755" w:rsidRDefault="00614606">
            <w:pPr>
              <w:pStyle w:val="Normal1"/>
            </w:pPr>
            <w:r>
              <w:rPr>
                <w:i/>
              </w:rPr>
              <w:t xml:space="preserve">Each </w:t>
            </w:r>
            <w:r w:rsidR="00AB058A">
              <w:rPr>
                <w:i/>
              </w:rPr>
              <w:t xml:space="preserve">JBoss7.1+  </w:t>
            </w:r>
            <w:r>
              <w:rPr>
                <w:i/>
              </w:rPr>
              <w:t>instance - 4 GB heap</w:t>
            </w:r>
          </w:p>
        </w:tc>
      </w:tr>
      <w:tr w:rsidR="00E44755">
        <w:tc>
          <w:tcPr>
            <w:tcW w:w="817" w:type="dxa"/>
          </w:tcPr>
          <w:p w:rsidR="00E44755" w:rsidRDefault="00E44755">
            <w:pPr>
              <w:pStyle w:val="Normal1"/>
            </w:pPr>
          </w:p>
        </w:tc>
        <w:tc>
          <w:tcPr>
            <w:tcW w:w="3260" w:type="dxa"/>
          </w:tcPr>
          <w:p w:rsidR="00E44755" w:rsidRDefault="00614606">
            <w:pPr>
              <w:pStyle w:val="Normal1"/>
            </w:pPr>
            <w:r>
              <w:rPr>
                <w:i/>
              </w:rPr>
              <w:t>Total</w:t>
            </w:r>
          </w:p>
        </w:tc>
        <w:tc>
          <w:tcPr>
            <w:tcW w:w="4454" w:type="dxa"/>
          </w:tcPr>
          <w:p w:rsidR="00E44755" w:rsidRDefault="00E44755">
            <w:pPr>
              <w:pStyle w:val="Normal1"/>
            </w:pPr>
          </w:p>
        </w:tc>
      </w:tr>
      <w:tr w:rsidR="00E44755">
        <w:tc>
          <w:tcPr>
            <w:tcW w:w="817" w:type="dxa"/>
          </w:tcPr>
          <w:p w:rsidR="00E44755" w:rsidRDefault="00614606">
            <w:pPr>
              <w:pStyle w:val="Normal1"/>
            </w:pPr>
            <w:r>
              <w:rPr>
                <w:i/>
              </w:rPr>
              <w:t>2</w:t>
            </w:r>
          </w:p>
        </w:tc>
        <w:tc>
          <w:tcPr>
            <w:tcW w:w="3260" w:type="dxa"/>
          </w:tcPr>
          <w:p w:rsidR="00E44755" w:rsidRDefault="00614606">
            <w:pPr>
              <w:pStyle w:val="Normal1"/>
            </w:pPr>
            <w:r>
              <w:rPr>
                <w:i/>
              </w:rPr>
              <w:t>1 server to house webserver</w:t>
            </w:r>
          </w:p>
        </w:tc>
        <w:tc>
          <w:tcPr>
            <w:tcW w:w="4454" w:type="dxa"/>
          </w:tcPr>
          <w:p w:rsidR="00E44755" w:rsidRDefault="00E44755">
            <w:pPr>
              <w:pStyle w:val="Normal1"/>
            </w:pPr>
          </w:p>
        </w:tc>
      </w:tr>
      <w:tr w:rsidR="00E44755">
        <w:tc>
          <w:tcPr>
            <w:tcW w:w="817" w:type="dxa"/>
          </w:tcPr>
          <w:p w:rsidR="00E44755" w:rsidRDefault="00E44755">
            <w:pPr>
              <w:pStyle w:val="Normal1"/>
            </w:pPr>
          </w:p>
        </w:tc>
        <w:tc>
          <w:tcPr>
            <w:tcW w:w="3260" w:type="dxa"/>
          </w:tcPr>
          <w:p w:rsidR="00E44755" w:rsidRDefault="00614606">
            <w:pPr>
              <w:pStyle w:val="Normal1"/>
            </w:pPr>
            <w:r>
              <w:rPr>
                <w:i/>
              </w:rPr>
              <w:t>- nginx instance</w:t>
            </w:r>
          </w:p>
        </w:tc>
        <w:tc>
          <w:tcPr>
            <w:tcW w:w="4454" w:type="dxa"/>
          </w:tcPr>
          <w:p w:rsidR="00E44755" w:rsidRDefault="00614606">
            <w:pPr>
              <w:pStyle w:val="Normal1"/>
            </w:pPr>
            <w:r>
              <w:rPr>
                <w:i/>
              </w:rPr>
              <w:t>Each nginx – 2GB heap</w:t>
            </w:r>
          </w:p>
        </w:tc>
      </w:tr>
      <w:tr w:rsidR="00E44755">
        <w:tc>
          <w:tcPr>
            <w:tcW w:w="817" w:type="dxa"/>
          </w:tcPr>
          <w:p w:rsidR="00E44755" w:rsidRDefault="00E44755">
            <w:pPr>
              <w:pStyle w:val="Normal1"/>
            </w:pPr>
          </w:p>
        </w:tc>
        <w:tc>
          <w:tcPr>
            <w:tcW w:w="3260" w:type="dxa"/>
          </w:tcPr>
          <w:p w:rsidR="00E44755" w:rsidRDefault="00614606">
            <w:pPr>
              <w:pStyle w:val="Normal1"/>
            </w:pPr>
            <w:r>
              <w:rPr>
                <w:i/>
              </w:rPr>
              <w:t>Total</w:t>
            </w:r>
          </w:p>
        </w:tc>
        <w:tc>
          <w:tcPr>
            <w:tcW w:w="4454" w:type="dxa"/>
          </w:tcPr>
          <w:p w:rsidR="00E44755" w:rsidRDefault="00E44755">
            <w:pPr>
              <w:pStyle w:val="Normal1"/>
            </w:pPr>
          </w:p>
        </w:tc>
      </w:tr>
    </w:tbl>
    <w:p w:rsidR="00E44755" w:rsidRDefault="00614606">
      <w:pPr>
        <w:pStyle w:val="Heading3"/>
        <w:numPr>
          <w:ilvl w:val="3"/>
          <w:numId w:val="4"/>
        </w:numPr>
      </w:pPr>
      <w:bookmarkStart w:id="80" w:name="_Toc502823863"/>
      <w:commentRangeStart w:id="81"/>
      <w:r>
        <w:t>Disk Space</w:t>
      </w:r>
      <w:commentRangeEnd w:id="81"/>
      <w:r w:rsidR="00833EBC">
        <w:rPr>
          <w:rStyle w:val="CommentReference"/>
        </w:rPr>
        <w:commentReference w:id="81"/>
      </w:r>
      <w:bookmarkEnd w:id="80"/>
    </w:p>
    <w:p w:rsidR="00E44755" w:rsidRDefault="00E44755">
      <w:pPr>
        <w:pStyle w:val="Normal1"/>
        <w:ind w:left="2160"/>
      </w:pPr>
    </w:p>
    <w:tbl>
      <w:tblPr>
        <w:tblStyle w:val="af0"/>
        <w:tblW w:w="8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3260"/>
        <w:gridCol w:w="4454"/>
      </w:tblGrid>
      <w:tr w:rsidR="00E44755">
        <w:tc>
          <w:tcPr>
            <w:tcW w:w="817" w:type="dxa"/>
            <w:shd w:val="clear" w:color="auto" w:fill="C0C0C0"/>
          </w:tcPr>
          <w:p w:rsidR="00E44755" w:rsidRDefault="00614606">
            <w:pPr>
              <w:pStyle w:val="Normal1"/>
            </w:pPr>
            <w:r>
              <w:rPr>
                <w:b/>
              </w:rPr>
              <w:t>No.</w:t>
            </w:r>
          </w:p>
        </w:tc>
        <w:tc>
          <w:tcPr>
            <w:tcW w:w="3260" w:type="dxa"/>
            <w:shd w:val="clear" w:color="auto" w:fill="C0C0C0"/>
          </w:tcPr>
          <w:p w:rsidR="00E44755" w:rsidRDefault="00614606">
            <w:pPr>
              <w:pStyle w:val="Normal1"/>
            </w:pPr>
            <w:r>
              <w:rPr>
                <w:b/>
              </w:rPr>
              <w:t>Item</w:t>
            </w:r>
          </w:p>
        </w:tc>
        <w:tc>
          <w:tcPr>
            <w:tcW w:w="4454" w:type="dxa"/>
            <w:shd w:val="clear" w:color="auto" w:fill="C0C0C0"/>
          </w:tcPr>
          <w:p w:rsidR="00E44755" w:rsidRDefault="00614606">
            <w:pPr>
              <w:pStyle w:val="Normal1"/>
            </w:pPr>
            <w:r>
              <w:rPr>
                <w:b/>
              </w:rPr>
              <w:t>Estimated Disk Space</w:t>
            </w:r>
          </w:p>
        </w:tc>
      </w:tr>
      <w:tr w:rsidR="00E44755">
        <w:tc>
          <w:tcPr>
            <w:tcW w:w="817" w:type="dxa"/>
          </w:tcPr>
          <w:p w:rsidR="00E44755" w:rsidRDefault="00614606">
            <w:pPr>
              <w:pStyle w:val="Normal1"/>
            </w:pPr>
            <w:r>
              <w:rPr>
                <w:i/>
              </w:rPr>
              <w:t>1</w:t>
            </w:r>
          </w:p>
        </w:tc>
        <w:tc>
          <w:tcPr>
            <w:tcW w:w="3260" w:type="dxa"/>
          </w:tcPr>
          <w:p w:rsidR="00E44755" w:rsidRDefault="00614606">
            <w:pPr>
              <w:pStyle w:val="Normal1"/>
            </w:pPr>
            <w:r>
              <w:rPr>
                <w:i/>
              </w:rPr>
              <w:t xml:space="preserve">2 servers to run </w:t>
            </w:r>
            <w:r w:rsidR="00AB058A">
              <w:rPr>
                <w:i/>
              </w:rPr>
              <w:t xml:space="preserve">JBoss7.1+  </w:t>
            </w:r>
            <w:r>
              <w:rPr>
                <w:i/>
              </w:rPr>
              <w:t>instances</w:t>
            </w:r>
          </w:p>
        </w:tc>
        <w:tc>
          <w:tcPr>
            <w:tcW w:w="4454" w:type="dxa"/>
          </w:tcPr>
          <w:p w:rsidR="00E44755" w:rsidRDefault="00E44755">
            <w:pPr>
              <w:pStyle w:val="Normal1"/>
            </w:pPr>
          </w:p>
        </w:tc>
      </w:tr>
      <w:tr w:rsidR="00E44755">
        <w:tc>
          <w:tcPr>
            <w:tcW w:w="817" w:type="dxa"/>
          </w:tcPr>
          <w:p w:rsidR="00E44755" w:rsidRDefault="00E44755">
            <w:pPr>
              <w:pStyle w:val="Normal1"/>
            </w:pPr>
          </w:p>
        </w:tc>
        <w:tc>
          <w:tcPr>
            <w:tcW w:w="3260" w:type="dxa"/>
          </w:tcPr>
          <w:p w:rsidR="00E44755" w:rsidRDefault="00614606">
            <w:pPr>
              <w:pStyle w:val="Normal1"/>
            </w:pPr>
            <w:r>
              <w:rPr>
                <w:i/>
              </w:rPr>
              <w:t>- Application Log</w:t>
            </w:r>
          </w:p>
        </w:tc>
        <w:tc>
          <w:tcPr>
            <w:tcW w:w="4454" w:type="dxa"/>
          </w:tcPr>
          <w:p w:rsidR="00E44755" w:rsidRDefault="00614606">
            <w:pPr>
              <w:pStyle w:val="Normal1"/>
            </w:pPr>
            <w:r>
              <w:rPr>
                <w:i/>
              </w:rPr>
              <w:t>Total disk space required per day = 50 MB</w:t>
            </w:r>
          </w:p>
          <w:p w:rsidR="00E44755" w:rsidRDefault="00614606">
            <w:pPr>
              <w:pStyle w:val="Normal1"/>
            </w:pPr>
            <w:r>
              <w:rPr>
                <w:i/>
              </w:rPr>
              <w:t>Number of day to retain online = 30</w:t>
            </w:r>
          </w:p>
          <w:p w:rsidR="00E44755" w:rsidRDefault="00614606">
            <w:pPr>
              <w:pStyle w:val="Normal1"/>
            </w:pPr>
            <w:r>
              <w:rPr>
                <w:i/>
              </w:rPr>
              <w:t>Total disk space to retain offline = 1.5 GB</w:t>
            </w:r>
          </w:p>
        </w:tc>
      </w:tr>
      <w:tr w:rsidR="00E44755">
        <w:tc>
          <w:tcPr>
            <w:tcW w:w="817" w:type="dxa"/>
          </w:tcPr>
          <w:p w:rsidR="00E44755" w:rsidRDefault="00E44755">
            <w:pPr>
              <w:pStyle w:val="Normal1"/>
            </w:pPr>
          </w:p>
        </w:tc>
        <w:tc>
          <w:tcPr>
            <w:tcW w:w="3260" w:type="dxa"/>
          </w:tcPr>
          <w:p w:rsidR="00E44755" w:rsidRDefault="00614606">
            <w:pPr>
              <w:pStyle w:val="Normal1"/>
            </w:pPr>
            <w:r>
              <w:rPr>
                <w:i/>
              </w:rPr>
              <w:t>- Application Data File</w:t>
            </w:r>
          </w:p>
        </w:tc>
        <w:tc>
          <w:tcPr>
            <w:tcW w:w="4454" w:type="dxa"/>
          </w:tcPr>
          <w:p w:rsidR="00E44755" w:rsidRDefault="00614606">
            <w:pPr>
              <w:pStyle w:val="Normal1"/>
            </w:pPr>
            <w:r>
              <w:rPr>
                <w:i/>
              </w:rPr>
              <w:t>Total disk space required per day = 50 GB (5000 files can be stored considering each file is of size 10MB)</w:t>
            </w:r>
          </w:p>
        </w:tc>
      </w:tr>
      <w:tr w:rsidR="00E44755">
        <w:tc>
          <w:tcPr>
            <w:tcW w:w="817" w:type="dxa"/>
          </w:tcPr>
          <w:p w:rsidR="00E44755" w:rsidRDefault="00E44755">
            <w:pPr>
              <w:pStyle w:val="Normal1"/>
            </w:pPr>
          </w:p>
        </w:tc>
        <w:tc>
          <w:tcPr>
            <w:tcW w:w="3260" w:type="dxa"/>
          </w:tcPr>
          <w:p w:rsidR="00E44755" w:rsidRDefault="00614606">
            <w:pPr>
              <w:pStyle w:val="Normal1"/>
            </w:pPr>
            <w:r>
              <w:rPr>
                <w:i/>
              </w:rPr>
              <w:t>- Database server</w:t>
            </w:r>
          </w:p>
        </w:tc>
        <w:tc>
          <w:tcPr>
            <w:tcW w:w="4454" w:type="dxa"/>
          </w:tcPr>
          <w:p w:rsidR="00E44755" w:rsidRDefault="00614606">
            <w:pPr>
              <w:pStyle w:val="Normal1"/>
            </w:pPr>
            <w:r>
              <w:t>10GB of disk space</w:t>
            </w:r>
          </w:p>
        </w:tc>
      </w:tr>
      <w:tr w:rsidR="00E44755">
        <w:tc>
          <w:tcPr>
            <w:tcW w:w="817" w:type="dxa"/>
          </w:tcPr>
          <w:p w:rsidR="00E44755" w:rsidRDefault="00614606">
            <w:pPr>
              <w:pStyle w:val="Normal1"/>
            </w:pPr>
            <w:r>
              <w:t>2</w:t>
            </w:r>
          </w:p>
        </w:tc>
        <w:tc>
          <w:tcPr>
            <w:tcW w:w="3260" w:type="dxa"/>
          </w:tcPr>
          <w:p w:rsidR="00E44755" w:rsidRDefault="00614606">
            <w:pPr>
              <w:pStyle w:val="Normal1"/>
            </w:pPr>
            <w:r>
              <w:t xml:space="preserve">1 server to run </w:t>
            </w:r>
            <w:r>
              <w:rPr>
                <w:i/>
              </w:rPr>
              <w:t>webserver</w:t>
            </w:r>
          </w:p>
        </w:tc>
        <w:tc>
          <w:tcPr>
            <w:tcW w:w="4454" w:type="dxa"/>
          </w:tcPr>
          <w:p w:rsidR="00E44755" w:rsidRDefault="00E44755">
            <w:pPr>
              <w:pStyle w:val="Normal1"/>
            </w:pPr>
          </w:p>
        </w:tc>
      </w:tr>
      <w:tr w:rsidR="00E44755">
        <w:trPr>
          <w:trHeight w:val="180"/>
        </w:trPr>
        <w:tc>
          <w:tcPr>
            <w:tcW w:w="817" w:type="dxa"/>
          </w:tcPr>
          <w:p w:rsidR="00E44755" w:rsidRDefault="00E44755">
            <w:pPr>
              <w:pStyle w:val="Normal1"/>
            </w:pPr>
          </w:p>
        </w:tc>
        <w:tc>
          <w:tcPr>
            <w:tcW w:w="3260" w:type="dxa"/>
          </w:tcPr>
          <w:p w:rsidR="00E44755" w:rsidRDefault="00614606">
            <w:pPr>
              <w:pStyle w:val="Normal1"/>
            </w:pPr>
            <w:r>
              <w:rPr>
                <w:i/>
              </w:rPr>
              <w:t>- Application Log</w:t>
            </w:r>
          </w:p>
        </w:tc>
        <w:tc>
          <w:tcPr>
            <w:tcW w:w="4454" w:type="dxa"/>
          </w:tcPr>
          <w:p w:rsidR="00E44755" w:rsidRDefault="00614606">
            <w:pPr>
              <w:pStyle w:val="Normal1"/>
            </w:pPr>
            <w:r>
              <w:rPr>
                <w:i/>
              </w:rPr>
              <w:t>Total disk space required per day = 50 MB</w:t>
            </w:r>
          </w:p>
          <w:p w:rsidR="00E44755" w:rsidRDefault="00614606">
            <w:pPr>
              <w:pStyle w:val="Normal1"/>
            </w:pPr>
            <w:r>
              <w:rPr>
                <w:i/>
              </w:rPr>
              <w:t>Number of day to retain online = 30</w:t>
            </w:r>
          </w:p>
          <w:p w:rsidR="00E44755" w:rsidRDefault="00614606">
            <w:pPr>
              <w:pStyle w:val="Normal1"/>
            </w:pPr>
            <w:r>
              <w:rPr>
                <w:i/>
              </w:rPr>
              <w:t>Total disk space to retain offline = 1.5GB</w:t>
            </w:r>
          </w:p>
        </w:tc>
      </w:tr>
      <w:tr w:rsidR="00E44755">
        <w:trPr>
          <w:trHeight w:val="180"/>
        </w:trPr>
        <w:tc>
          <w:tcPr>
            <w:tcW w:w="817" w:type="dxa"/>
          </w:tcPr>
          <w:p w:rsidR="00E44755" w:rsidRDefault="00E44755">
            <w:pPr>
              <w:pStyle w:val="Normal1"/>
            </w:pPr>
          </w:p>
        </w:tc>
        <w:tc>
          <w:tcPr>
            <w:tcW w:w="3260" w:type="dxa"/>
          </w:tcPr>
          <w:p w:rsidR="00E44755" w:rsidRDefault="00614606">
            <w:pPr>
              <w:pStyle w:val="Normal1"/>
              <w:rPr>
                <w:i/>
              </w:rPr>
            </w:pPr>
            <w:r>
              <w:rPr>
                <w:i/>
              </w:rPr>
              <w:t>- Application Data File</w:t>
            </w:r>
          </w:p>
        </w:tc>
        <w:tc>
          <w:tcPr>
            <w:tcW w:w="4454" w:type="dxa"/>
          </w:tcPr>
          <w:p w:rsidR="00E44755" w:rsidRDefault="00614606" w:rsidP="00BB678D">
            <w:pPr>
              <w:pStyle w:val="Normal1"/>
              <w:rPr>
                <w:i/>
              </w:rPr>
            </w:pPr>
            <w:r>
              <w:rPr>
                <w:i/>
              </w:rPr>
              <w:t>Total disk space required5 GB</w:t>
            </w:r>
          </w:p>
        </w:tc>
      </w:tr>
    </w:tbl>
    <w:p w:rsidR="00E44755" w:rsidRDefault="00614606">
      <w:pPr>
        <w:pStyle w:val="Heading3"/>
        <w:numPr>
          <w:ilvl w:val="3"/>
          <w:numId w:val="4"/>
        </w:numPr>
      </w:pPr>
      <w:bookmarkStart w:id="82" w:name="_Toc502823864"/>
      <w:r>
        <w:t>Required Software Packages</w:t>
      </w:r>
      <w:bookmarkEnd w:id="82"/>
    </w:p>
    <w:p w:rsidR="00BB678D" w:rsidRPr="00BB678D" w:rsidRDefault="00BB678D" w:rsidP="00BB678D">
      <w:pPr>
        <w:rPr>
          <w:rFonts w:ascii="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39"/>
        <w:gridCol w:w="1928"/>
        <w:gridCol w:w="4063"/>
      </w:tblGrid>
      <w:tr w:rsidR="00BB678D" w:rsidRPr="00BB678D" w:rsidTr="00BB678D">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b/>
                <w:bCs/>
                <w:lang w:val="en-US" w:eastAsia="en-US"/>
              </w:rPr>
              <w:t>No.</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b/>
                <w:bCs/>
                <w:lang w:val="en-US" w:eastAsia="en-US"/>
              </w:rPr>
              <w:t>Software Package</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b/>
                <w:bCs/>
                <w:lang w:val="en-US" w:eastAsia="en-US"/>
              </w:rPr>
              <w:t>Product and Version</w:t>
            </w:r>
          </w:p>
        </w:tc>
      </w:tr>
      <w:tr w:rsidR="00BB678D" w:rsidRPr="00BB678D" w:rsidTr="00BB67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i/>
                <w:iCs/>
                <w:lang w:val="en-US" w:eastAsia="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i/>
                <w:iCs/>
                <w:lang w:val="en-US" w:eastAsia="en-US"/>
              </w:rPr>
              <w:t xml:space="preserve">Java JDK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i/>
                <w:iCs/>
                <w:lang w:val="en-US" w:eastAsia="en-US"/>
              </w:rPr>
              <w:t>Java JDK 1.8</w:t>
            </w:r>
          </w:p>
        </w:tc>
      </w:tr>
      <w:tr w:rsidR="00BB678D" w:rsidRPr="00BB678D" w:rsidTr="00BB67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lang w:val="en-US" w:eastAsia="en-US"/>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lang w:val="en-US" w:eastAsia="en-US"/>
              </w:rPr>
              <w:t>MySQL server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lang w:val="en-US" w:eastAsia="en-US"/>
              </w:rPr>
              <w:t>MySQL 5.7</w:t>
            </w:r>
          </w:p>
        </w:tc>
      </w:tr>
      <w:tr w:rsidR="00BB678D" w:rsidRPr="00BB678D" w:rsidTr="00BB67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AB058A"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Pr>
                <w:rFonts w:eastAsia="Times New Roman"/>
                <w:lang w:val="en-US" w:eastAsia="en-U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AB058A"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Pr>
                <w:i/>
              </w:rPr>
              <w:t xml:space="preserve">JBoss7.1+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AB058A" w:rsidP="00AB058A">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Pr>
                <w:rFonts w:eastAsia="Times New Roman"/>
                <w:lang w:val="en-US" w:eastAsia="en-US"/>
              </w:rPr>
              <w:t>EAS 7.1+</w:t>
            </w:r>
            <w:r w:rsidR="00BB678D" w:rsidRPr="00BB678D">
              <w:rPr>
                <w:rFonts w:eastAsia="Times New Roman"/>
                <w:lang w:val="en-US" w:eastAsia="en-US"/>
              </w:rPr>
              <w:t xml:space="preserve"> </w:t>
            </w:r>
          </w:p>
        </w:tc>
      </w:tr>
      <w:tr w:rsidR="00BB678D" w:rsidRPr="00BB678D" w:rsidTr="00BB67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lang w:val="en-US" w:eastAsia="en-US"/>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lang w:val="en-US" w:eastAsia="en-US"/>
              </w:rPr>
              <w:t xml:space="preserve">nginx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678D" w:rsidRPr="00BB678D" w:rsidRDefault="00BB678D" w:rsidP="00BB678D">
            <w:pPr>
              <w:pBdr>
                <w:top w:val="none" w:sz="0" w:space="0" w:color="auto"/>
                <w:left w:val="none" w:sz="0" w:space="0" w:color="auto"/>
                <w:bottom w:val="none" w:sz="0" w:space="0" w:color="auto"/>
                <w:right w:val="none" w:sz="0" w:space="0" w:color="auto"/>
                <w:between w:val="none" w:sz="0" w:space="0" w:color="auto"/>
              </w:pBdr>
              <w:spacing w:line="0" w:lineRule="atLeast"/>
              <w:rPr>
                <w:rFonts w:ascii="Times New Roman" w:eastAsia="Times New Roman" w:hAnsi="Times New Roman" w:cs="Times New Roman"/>
                <w:color w:val="auto"/>
                <w:sz w:val="24"/>
                <w:szCs w:val="24"/>
                <w:lang w:val="en-US" w:eastAsia="en-US"/>
              </w:rPr>
            </w:pPr>
            <w:r w:rsidRPr="00BB678D">
              <w:rPr>
                <w:rFonts w:eastAsia="Times New Roman"/>
                <w:lang w:val="en-US" w:eastAsia="en-US"/>
              </w:rPr>
              <w:t>nginx 2 and above ( for angular application)</w:t>
            </w:r>
          </w:p>
        </w:tc>
      </w:tr>
    </w:tbl>
    <w:p w:rsidR="00BB678D" w:rsidRDefault="00BB678D" w:rsidP="00BB678D">
      <w:pPr>
        <w:pStyle w:val="Normal1"/>
      </w:pPr>
    </w:p>
    <w:p w:rsidR="00E44755" w:rsidRDefault="00614606">
      <w:pPr>
        <w:pStyle w:val="Heading3"/>
        <w:numPr>
          <w:ilvl w:val="3"/>
          <w:numId w:val="4"/>
        </w:numPr>
      </w:pPr>
      <w:bookmarkStart w:id="83" w:name="_Toc502823865"/>
      <w:commentRangeStart w:id="84"/>
      <w:r>
        <w:t>Middleware and Usage Requirement</w:t>
      </w:r>
      <w:commentRangeEnd w:id="84"/>
      <w:r w:rsidR="00833EBC">
        <w:rPr>
          <w:rStyle w:val="CommentReference"/>
        </w:rPr>
        <w:commentReference w:id="84"/>
      </w:r>
      <w:bookmarkEnd w:id="83"/>
    </w:p>
    <w:p w:rsidR="00E44755" w:rsidRDefault="00E44755">
      <w:pPr>
        <w:pStyle w:val="Normal1"/>
      </w:pPr>
    </w:p>
    <w:tbl>
      <w:tblPr>
        <w:tblStyle w:val="af2"/>
        <w:tblW w:w="8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2693"/>
        <w:gridCol w:w="5021"/>
      </w:tblGrid>
      <w:tr w:rsidR="00E44755">
        <w:tc>
          <w:tcPr>
            <w:tcW w:w="817" w:type="dxa"/>
            <w:shd w:val="clear" w:color="auto" w:fill="C0C0C0"/>
          </w:tcPr>
          <w:p w:rsidR="00E44755" w:rsidRDefault="00614606">
            <w:pPr>
              <w:pStyle w:val="Normal1"/>
            </w:pPr>
            <w:r>
              <w:rPr>
                <w:b/>
              </w:rPr>
              <w:t>No.</w:t>
            </w:r>
          </w:p>
        </w:tc>
        <w:tc>
          <w:tcPr>
            <w:tcW w:w="2693" w:type="dxa"/>
            <w:shd w:val="clear" w:color="auto" w:fill="C0C0C0"/>
          </w:tcPr>
          <w:p w:rsidR="00E44755" w:rsidRDefault="00614606">
            <w:pPr>
              <w:pStyle w:val="Normal1"/>
            </w:pPr>
            <w:r>
              <w:rPr>
                <w:b/>
              </w:rPr>
              <w:t>Middleware</w:t>
            </w:r>
          </w:p>
        </w:tc>
        <w:tc>
          <w:tcPr>
            <w:tcW w:w="5021" w:type="dxa"/>
            <w:shd w:val="clear" w:color="auto" w:fill="C0C0C0"/>
          </w:tcPr>
          <w:p w:rsidR="00E44755" w:rsidRDefault="00614606">
            <w:pPr>
              <w:pStyle w:val="Normal1"/>
            </w:pPr>
            <w:r>
              <w:rPr>
                <w:b/>
              </w:rPr>
              <w:t>Descriptions</w:t>
            </w:r>
          </w:p>
        </w:tc>
      </w:tr>
      <w:tr w:rsidR="00E44755">
        <w:tc>
          <w:tcPr>
            <w:tcW w:w="817" w:type="dxa"/>
          </w:tcPr>
          <w:p w:rsidR="00E44755" w:rsidRDefault="00614606">
            <w:pPr>
              <w:pStyle w:val="Normal1"/>
            </w:pPr>
            <w:r>
              <w:rPr>
                <w:i/>
              </w:rPr>
              <w:t>1</w:t>
            </w:r>
          </w:p>
        </w:tc>
        <w:tc>
          <w:tcPr>
            <w:tcW w:w="2693" w:type="dxa"/>
          </w:tcPr>
          <w:p w:rsidR="00E44755" w:rsidRDefault="00614606">
            <w:pPr>
              <w:pStyle w:val="Normal1"/>
            </w:pPr>
            <w:r>
              <w:rPr>
                <w:i/>
              </w:rPr>
              <w:t>Database</w:t>
            </w:r>
          </w:p>
        </w:tc>
        <w:tc>
          <w:tcPr>
            <w:tcW w:w="5021" w:type="dxa"/>
          </w:tcPr>
          <w:p w:rsidR="00E44755" w:rsidRDefault="00614606">
            <w:pPr>
              <w:pStyle w:val="Normal1"/>
            </w:pPr>
            <w:r>
              <w:rPr>
                <w:i/>
              </w:rPr>
              <w:t>MySQL</w:t>
            </w:r>
          </w:p>
          <w:p w:rsidR="00E44755" w:rsidRDefault="00614606">
            <w:pPr>
              <w:pStyle w:val="Normal1"/>
            </w:pPr>
            <w:r>
              <w:rPr>
                <w:i/>
              </w:rPr>
              <w:t>Estimated number of table = 20</w:t>
            </w:r>
          </w:p>
          <w:p w:rsidR="00E44755" w:rsidRDefault="00614606">
            <w:pPr>
              <w:pStyle w:val="Normal1"/>
            </w:pPr>
            <w:r>
              <w:rPr>
                <w:i/>
              </w:rPr>
              <w:t xml:space="preserve">Estimated number of record size = 2kb </w:t>
            </w:r>
          </w:p>
          <w:p w:rsidR="00E44755" w:rsidRDefault="00614606">
            <w:pPr>
              <w:pStyle w:val="Normal1"/>
              <w:rPr>
                <w:i/>
              </w:rPr>
            </w:pPr>
            <w:r>
              <w:rPr>
                <w:i/>
              </w:rPr>
              <w:t>Estimated access frequency = Not Defined</w:t>
            </w:r>
          </w:p>
          <w:p w:rsidR="00E44755" w:rsidRDefault="00614606">
            <w:pPr>
              <w:pStyle w:val="Normal1"/>
            </w:pPr>
            <w:r>
              <w:rPr>
                <w:i/>
              </w:rPr>
              <w:t>Estimated retention period = Not Defined</w:t>
            </w:r>
          </w:p>
          <w:p w:rsidR="00E44755" w:rsidRDefault="00614606">
            <w:pPr>
              <w:pStyle w:val="Normal1"/>
            </w:pPr>
            <w:r>
              <w:rPr>
                <w:i/>
              </w:rPr>
              <w:t>Backup and archival requirement</w:t>
            </w:r>
          </w:p>
        </w:tc>
      </w:tr>
      <w:tr w:rsidR="00E44755">
        <w:tc>
          <w:tcPr>
            <w:tcW w:w="817" w:type="dxa"/>
          </w:tcPr>
          <w:p w:rsidR="00E44755" w:rsidRDefault="00614606">
            <w:pPr>
              <w:pStyle w:val="Normal1"/>
            </w:pPr>
            <w:r>
              <w:rPr>
                <w:i/>
              </w:rPr>
              <w:t>2</w:t>
            </w:r>
          </w:p>
        </w:tc>
        <w:tc>
          <w:tcPr>
            <w:tcW w:w="2693" w:type="dxa"/>
          </w:tcPr>
          <w:p w:rsidR="00E44755" w:rsidRDefault="00614606">
            <w:pPr>
              <w:pStyle w:val="Normal1"/>
            </w:pPr>
            <w:r>
              <w:rPr>
                <w:i/>
              </w:rPr>
              <w:t>Web Server</w:t>
            </w:r>
          </w:p>
        </w:tc>
        <w:tc>
          <w:tcPr>
            <w:tcW w:w="5021" w:type="dxa"/>
          </w:tcPr>
          <w:p w:rsidR="00E44755" w:rsidRDefault="00614606">
            <w:pPr>
              <w:pStyle w:val="Normal1"/>
            </w:pPr>
            <w:r>
              <w:rPr>
                <w:i/>
              </w:rPr>
              <w:t xml:space="preserve">As per master TRDS  </w:t>
            </w:r>
          </w:p>
        </w:tc>
      </w:tr>
      <w:tr w:rsidR="00E44755">
        <w:tc>
          <w:tcPr>
            <w:tcW w:w="817" w:type="dxa"/>
          </w:tcPr>
          <w:p w:rsidR="00E44755" w:rsidRDefault="00614606">
            <w:pPr>
              <w:pStyle w:val="Normal1"/>
            </w:pPr>
            <w:r>
              <w:rPr>
                <w:i/>
              </w:rPr>
              <w:t>3</w:t>
            </w:r>
          </w:p>
        </w:tc>
        <w:tc>
          <w:tcPr>
            <w:tcW w:w="2693" w:type="dxa"/>
          </w:tcPr>
          <w:p w:rsidR="00E44755" w:rsidRDefault="00614606">
            <w:pPr>
              <w:pStyle w:val="Normal1"/>
            </w:pPr>
            <w:r>
              <w:rPr>
                <w:i/>
              </w:rPr>
              <w:t>LDAP</w:t>
            </w:r>
          </w:p>
        </w:tc>
        <w:tc>
          <w:tcPr>
            <w:tcW w:w="5021" w:type="dxa"/>
          </w:tcPr>
          <w:p w:rsidR="00E44755" w:rsidRDefault="00614606">
            <w:pPr>
              <w:pStyle w:val="Normal1"/>
            </w:pPr>
            <w:r>
              <w:rPr>
                <w:i/>
              </w:rPr>
              <w:t>As per master TRDS</w:t>
            </w:r>
          </w:p>
        </w:tc>
      </w:tr>
    </w:tbl>
    <w:p w:rsidR="00E44755" w:rsidRDefault="00E44755">
      <w:pPr>
        <w:pStyle w:val="Normal1"/>
      </w:pPr>
      <w:bookmarkStart w:id="85" w:name="_4bvk7pj" w:colFirst="0" w:colLast="0"/>
      <w:bookmarkEnd w:id="85"/>
    </w:p>
    <w:p w:rsidR="00E44755" w:rsidRDefault="00614606">
      <w:pPr>
        <w:pStyle w:val="Heading3"/>
        <w:numPr>
          <w:ilvl w:val="2"/>
          <w:numId w:val="4"/>
        </w:numPr>
      </w:pPr>
      <w:bookmarkStart w:id="86" w:name="_Toc502823866"/>
      <w:r>
        <w:t>PCs</w:t>
      </w:r>
      <w:bookmarkEnd w:id="86"/>
    </w:p>
    <w:p w:rsidR="00E44755" w:rsidRDefault="00614606">
      <w:pPr>
        <w:pStyle w:val="Heading3"/>
        <w:numPr>
          <w:ilvl w:val="3"/>
          <w:numId w:val="4"/>
        </w:numPr>
      </w:pPr>
      <w:bookmarkStart w:id="87" w:name="_Toc502823867"/>
      <w:r>
        <w:t>Specifications</w:t>
      </w:r>
      <w:bookmarkEnd w:id="87"/>
    </w:p>
    <w:p w:rsidR="00E44755" w:rsidRDefault="00E44755">
      <w:pPr>
        <w:pStyle w:val="Normal1"/>
      </w:pPr>
    </w:p>
    <w:tbl>
      <w:tblPr>
        <w:tblStyle w:val="af3"/>
        <w:tblW w:w="8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8"/>
        <w:gridCol w:w="2692"/>
        <w:gridCol w:w="5021"/>
      </w:tblGrid>
      <w:tr w:rsidR="00E44755">
        <w:trPr>
          <w:trHeight w:val="230"/>
        </w:trPr>
        <w:tc>
          <w:tcPr>
            <w:tcW w:w="818" w:type="dxa"/>
            <w:vMerge w:val="restart"/>
            <w:shd w:val="clear" w:color="auto" w:fill="C0C0C0"/>
          </w:tcPr>
          <w:p w:rsidR="00E44755" w:rsidRDefault="00E44755">
            <w:pPr>
              <w:pStyle w:val="Normal1"/>
            </w:pPr>
          </w:p>
          <w:p w:rsidR="00E44755" w:rsidRDefault="00614606">
            <w:pPr>
              <w:pStyle w:val="Normal1"/>
            </w:pPr>
            <w:r>
              <w:rPr>
                <w:b/>
              </w:rPr>
              <w:t>No.</w:t>
            </w:r>
          </w:p>
        </w:tc>
        <w:tc>
          <w:tcPr>
            <w:tcW w:w="2692" w:type="dxa"/>
            <w:vMerge w:val="restart"/>
            <w:shd w:val="clear" w:color="auto" w:fill="C0C0C0"/>
          </w:tcPr>
          <w:p w:rsidR="00E44755" w:rsidRDefault="00E44755">
            <w:pPr>
              <w:pStyle w:val="Normal1"/>
            </w:pPr>
          </w:p>
          <w:p w:rsidR="00E44755" w:rsidRDefault="00614606">
            <w:pPr>
              <w:pStyle w:val="Normal1"/>
            </w:pPr>
            <w:r>
              <w:rPr>
                <w:b/>
              </w:rPr>
              <w:t>Purpose</w:t>
            </w:r>
          </w:p>
        </w:tc>
        <w:tc>
          <w:tcPr>
            <w:tcW w:w="5021" w:type="dxa"/>
            <w:vMerge w:val="restart"/>
            <w:shd w:val="clear" w:color="auto" w:fill="C0C0C0"/>
          </w:tcPr>
          <w:p w:rsidR="00E44755" w:rsidRDefault="00E44755">
            <w:pPr>
              <w:pStyle w:val="Normal1"/>
            </w:pPr>
          </w:p>
          <w:p w:rsidR="00E44755" w:rsidRDefault="00614606">
            <w:pPr>
              <w:pStyle w:val="Normal1"/>
            </w:pPr>
            <w:r>
              <w:rPr>
                <w:b/>
              </w:rPr>
              <w:t>Specifications</w:t>
            </w:r>
          </w:p>
        </w:tc>
      </w:tr>
      <w:tr w:rsidR="00E44755">
        <w:trPr>
          <w:trHeight w:val="264"/>
        </w:trPr>
        <w:tc>
          <w:tcPr>
            <w:tcW w:w="818" w:type="dxa"/>
            <w:vMerge/>
            <w:shd w:val="clear" w:color="auto" w:fill="C0C0C0"/>
          </w:tcPr>
          <w:p w:rsidR="00E44755" w:rsidRDefault="00E44755">
            <w:pPr>
              <w:pStyle w:val="Normal1"/>
              <w:widowControl w:val="0"/>
              <w:spacing w:line="276" w:lineRule="auto"/>
            </w:pPr>
          </w:p>
        </w:tc>
        <w:tc>
          <w:tcPr>
            <w:tcW w:w="2692" w:type="dxa"/>
            <w:vMerge/>
            <w:shd w:val="clear" w:color="auto" w:fill="C0C0C0"/>
          </w:tcPr>
          <w:p w:rsidR="00E44755" w:rsidRDefault="00E44755">
            <w:pPr>
              <w:pStyle w:val="Normal1"/>
              <w:widowControl w:val="0"/>
              <w:spacing w:line="276" w:lineRule="auto"/>
            </w:pPr>
          </w:p>
        </w:tc>
        <w:tc>
          <w:tcPr>
            <w:tcW w:w="5021" w:type="dxa"/>
            <w:vMerge/>
            <w:shd w:val="clear" w:color="auto" w:fill="C0C0C0"/>
          </w:tcPr>
          <w:p w:rsidR="00E44755" w:rsidRDefault="00E44755">
            <w:pPr>
              <w:pStyle w:val="Normal1"/>
            </w:pPr>
          </w:p>
          <w:p w:rsidR="00E44755" w:rsidRDefault="00E44755">
            <w:pPr>
              <w:pStyle w:val="Normal1"/>
            </w:pPr>
          </w:p>
          <w:p w:rsidR="00E44755" w:rsidRDefault="00E44755">
            <w:pPr>
              <w:pStyle w:val="Normal1"/>
            </w:pPr>
          </w:p>
        </w:tc>
      </w:tr>
      <w:tr w:rsidR="00E44755">
        <w:tc>
          <w:tcPr>
            <w:tcW w:w="818" w:type="dxa"/>
          </w:tcPr>
          <w:p w:rsidR="00E44755" w:rsidRDefault="00614606">
            <w:pPr>
              <w:pStyle w:val="Normal1"/>
            </w:pPr>
            <w:r>
              <w:rPr>
                <w:i/>
              </w:rPr>
              <w:t>1</w:t>
            </w:r>
          </w:p>
        </w:tc>
        <w:tc>
          <w:tcPr>
            <w:tcW w:w="2692" w:type="dxa"/>
          </w:tcPr>
          <w:p w:rsidR="00E44755" w:rsidRDefault="00614606">
            <w:pPr>
              <w:pStyle w:val="Normal1"/>
            </w:pPr>
            <w:r>
              <w:rPr>
                <w:i/>
              </w:rPr>
              <w:t>20 x high end PC for users to run browser based web application</w:t>
            </w:r>
          </w:p>
        </w:tc>
        <w:tc>
          <w:tcPr>
            <w:tcW w:w="5021" w:type="dxa"/>
          </w:tcPr>
          <w:p w:rsidR="00E44755" w:rsidRDefault="00614606">
            <w:pPr>
              <w:pStyle w:val="Normal1"/>
            </w:pPr>
            <w:r>
              <w:rPr>
                <w:i/>
              </w:rPr>
              <w:t>Operating System – Windows 7 or above</w:t>
            </w:r>
          </w:p>
          <w:p w:rsidR="00E44755" w:rsidRDefault="00614606">
            <w:pPr>
              <w:pStyle w:val="Normal1"/>
            </w:pPr>
            <w:r>
              <w:rPr>
                <w:i/>
              </w:rPr>
              <w:t>Processor - &gt;= 2.4 GHZ</w:t>
            </w:r>
          </w:p>
          <w:p w:rsidR="00E44755" w:rsidRDefault="00614606">
            <w:pPr>
              <w:pStyle w:val="Normal1"/>
            </w:pPr>
            <w:r>
              <w:rPr>
                <w:i/>
              </w:rPr>
              <w:t xml:space="preserve">Memory – 4 GB </w:t>
            </w:r>
          </w:p>
          <w:p w:rsidR="00E44755" w:rsidRDefault="00614606">
            <w:pPr>
              <w:pStyle w:val="Normal1"/>
            </w:pPr>
            <w:r>
              <w:rPr>
                <w:i/>
              </w:rPr>
              <w:t>Hard Disk Space – 40 GB</w:t>
            </w:r>
          </w:p>
          <w:p w:rsidR="00E44755" w:rsidRDefault="00614606">
            <w:pPr>
              <w:pStyle w:val="Normal1"/>
            </w:pPr>
            <w:r>
              <w:rPr>
                <w:i/>
              </w:rPr>
              <w:t>Monitor Display – 19” Dual Monitor</w:t>
            </w:r>
          </w:p>
          <w:p w:rsidR="00E44755" w:rsidRDefault="00E44755">
            <w:pPr>
              <w:pStyle w:val="Normal1"/>
            </w:pPr>
          </w:p>
        </w:tc>
      </w:tr>
      <w:tr w:rsidR="00E44755">
        <w:tc>
          <w:tcPr>
            <w:tcW w:w="818" w:type="dxa"/>
          </w:tcPr>
          <w:p w:rsidR="00E44755" w:rsidRDefault="00E44755">
            <w:pPr>
              <w:pStyle w:val="Normal1"/>
            </w:pPr>
          </w:p>
        </w:tc>
        <w:tc>
          <w:tcPr>
            <w:tcW w:w="2692" w:type="dxa"/>
          </w:tcPr>
          <w:p w:rsidR="00E44755" w:rsidRDefault="00E44755">
            <w:pPr>
              <w:pStyle w:val="Normal1"/>
            </w:pPr>
          </w:p>
        </w:tc>
        <w:tc>
          <w:tcPr>
            <w:tcW w:w="5021" w:type="dxa"/>
          </w:tcPr>
          <w:p w:rsidR="00E44755" w:rsidRDefault="00E44755">
            <w:pPr>
              <w:pStyle w:val="Normal1"/>
            </w:pPr>
          </w:p>
        </w:tc>
      </w:tr>
    </w:tbl>
    <w:p w:rsidR="00E44755" w:rsidRDefault="00614606">
      <w:pPr>
        <w:pStyle w:val="Heading3"/>
        <w:numPr>
          <w:ilvl w:val="3"/>
          <w:numId w:val="4"/>
        </w:numPr>
      </w:pPr>
      <w:bookmarkStart w:id="88" w:name="_Toc502823868"/>
      <w:r>
        <w:lastRenderedPageBreak/>
        <w:t>Required Software Packages</w:t>
      </w:r>
      <w:bookmarkEnd w:id="88"/>
    </w:p>
    <w:p w:rsidR="00E44755" w:rsidRDefault="00E44755">
      <w:pPr>
        <w:pStyle w:val="Normal1"/>
      </w:pPr>
    </w:p>
    <w:tbl>
      <w:tblPr>
        <w:tblStyle w:val="af4"/>
        <w:tblW w:w="8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2693"/>
        <w:gridCol w:w="5021"/>
      </w:tblGrid>
      <w:tr w:rsidR="00E44755">
        <w:tc>
          <w:tcPr>
            <w:tcW w:w="817" w:type="dxa"/>
            <w:shd w:val="clear" w:color="auto" w:fill="C0C0C0"/>
          </w:tcPr>
          <w:p w:rsidR="00E44755" w:rsidRDefault="00614606">
            <w:pPr>
              <w:pStyle w:val="Normal1"/>
            </w:pPr>
            <w:r>
              <w:rPr>
                <w:b/>
              </w:rPr>
              <w:t>No.</w:t>
            </w:r>
          </w:p>
        </w:tc>
        <w:tc>
          <w:tcPr>
            <w:tcW w:w="2693" w:type="dxa"/>
            <w:shd w:val="clear" w:color="auto" w:fill="C0C0C0"/>
          </w:tcPr>
          <w:p w:rsidR="00E44755" w:rsidRDefault="00614606">
            <w:pPr>
              <w:pStyle w:val="Normal1"/>
            </w:pPr>
            <w:r>
              <w:rPr>
                <w:b/>
              </w:rPr>
              <w:t>Software Package</w:t>
            </w:r>
          </w:p>
        </w:tc>
        <w:tc>
          <w:tcPr>
            <w:tcW w:w="5021" w:type="dxa"/>
            <w:shd w:val="clear" w:color="auto" w:fill="C0C0C0"/>
          </w:tcPr>
          <w:p w:rsidR="00E44755" w:rsidRDefault="00614606">
            <w:pPr>
              <w:pStyle w:val="Normal1"/>
            </w:pPr>
            <w:r>
              <w:rPr>
                <w:b/>
              </w:rPr>
              <w:t>Product and Version</w:t>
            </w:r>
          </w:p>
        </w:tc>
      </w:tr>
      <w:tr w:rsidR="00E44755">
        <w:tc>
          <w:tcPr>
            <w:tcW w:w="817" w:type="dxa"/>
          </w:tcPr>
          <w:p w:rsidR="00E44755" w:rsidRDefault="00614606">
            <w:pPr>
              <w:pStyle w:val="Normal1"/>
            </w:pPr>
            <w:r>
              <w:rPr>
                <w:i/>
              </w:rPr>
              <w:t>1</w:t>
            </w:r>
          </w:p>
        </w:tc>
        <w:tc>
          <w:tcPr>
            <w:tcW w:w="2693" w:type="dxa"/>
          </w:tcPr>
          <w:p w:rsidR="00E44755" w:rsidRDefault="00614606">
            <w:pPr>
              <w:pStyle w:val="Normal1"/>
            </w:pPr>
            <w:r>
              <w:rPr>
                <w:i/>
              </w:rPr>
              <w:t>Browser - IE/Chrome</w:t>
            </w:r>
          </w:p>
        </w:tc>
        <w:tc>
          <w:tcPr>
            <w:tcW w:w="5021" w:type="dxa"/>
          </w:tcPr>
          <w:p w:rsidR="00E44755" w:rsidRDefault="00614606">
            <w:pPr>
              <w:pStyle w:val="Normal1"/>
              <w:jc w:val="both"/>
              <w:rPr>
                <w:rFonts w:ascii="Calibri" w:eastAsia="Calibri" w:hAnsi="Calibri" w:cs="Calibri"/>
                <w:sz w:val="24"/>
                <w:szCs w:val="24"/>
              </w:rPr>
            </w:pPr>
            <w:r>
              <w:rPr>
                <w:rFonts w:ascii="Calibri" w:eastAsia="Calibri" w:hAnsi="Calibri" w:cs="Calibri"/>
                <w:b/>
                <w:sz w:val="24"/>
                <w:szCs w:val="24"/>
              </w:rPr>
              <w:t>IE Version</w:t>
            </w:r>
            <w:r>
              <w:rPr>
                <w:rFonts w:ascii="Calibri" w:eastAsia="Calibri" w:hAnsi="Calibri" w:cs="Calibri"/>
                <w:sz w:val="24"/>
                <w:szCs w:val="24"/>
              </w:rPr>
              <w:t xml:space="preserve"> – 11 and above</w:t>
            </w:r>
          </w:p>
          <w:p w:rsidR="00E44755" w:rsidRDefault="00614606">
            <w:pPr>
              <w:pStyle w:val="Normal1"/>
              <w:jc w:val="both"/>
              <w:rPr>
                <w:i/>
              </w:rPr>
            </w:pPr>
            <w:r>
              <w:rPr>
                <w:rFonts w:ascii="Calibri" w:eastAsia="Calibri" w:hAnsi="Calibri" w:cs="Calibri"/>
                <w:b/>
                <w:sz w:val="24"/>
                <w:szCs w:val="24"/>
              </w:rPr>
              <w:t xml:space="preserve">Chrome Version </w:t>
            </w:r>
            <w:r>
              <w:rPr>
                <w:rFonts w:ascii="Calibri" w:eastAsia="Calibri" w:hAnsi="Calibri" w:cs="Calibri"/>
                <w:sz w:val="24"/>
                <w:szCs w:val="24"/>
              </w:rPr>
              <w:t>– 50 and above</w:t>
            </w:r>
          </w:p>
        </w:tc>
      </w:tr>
    </w:tbl>
    <w:p w:rsidR="00E44755" w:rsidRDefault="00E44755" w:rsidP="005808F5">
      <w:bookmarkStart w:id="89" w:name="_3q5sasy" w:colFirst="0" w:colLast="0"/>
      <w:bookmarkEnd w:id="89"/>
    </w:p>
    <w:p w:rsidR="00E44755" w:rsidRDefault="00614606">
      <w:pPr>
        <w:pStyle w:val="Heading3"/>
        <w:numPr>
          <w:ilvl w:val="2"/>
          <w:numId w:val="4"/>
        </w:numPr>
      </w:pPr>
      <w:bookmarkStart w:id="90" w:name="_Toc502823869"/>
      <w:r>
        <w:t>Archival</w:t>
      </w:r>
      <w:bookmarkEnd w:id="90"/>
      <w:r>
        <w:t xml:space="preserve"> </w:t>
      </w:r>
    </w:p>
    <w:p w:rsidR="00E44755" w:rsidRDefault="00E44755">
      <w:pPr>
        <w:pStyle w:val="Normal1"/>
        <w:ind w:left="1440"/>
      </w:pPr>
    </w:p>
    <w:p w:rsidR="00E44755" w:rsidRDefault="00614606">
      <w:pPr>
        <w:pStyle w:val="Normal1"/>
      </w:pPr>
      <w:r>
        <w:t>Not applicable</w:t>
      </w:r>
    </w:p>
    <w:p w:rsidR="00E44755" w:rsidRDefault="00614606">
      <w:pPr>
        <w:pStyle w:val="Heading1"/>
        <w:numPr>
          <w:ilvl w:val="0"/>
          <w:numId w:val="4"/>
        </w:numPr>
      </w:pPr>
      <w:bookmarkStart w:id="91" w:name="_Toc502823870"/>
      <w:r>
        <w:t>Deviations, Violations and Exceptions</w:t>
      </w:r>
      <w:bookmarkEnd w:id="91"/>
    </w:p>
    <w:p w:rsidR="00E44755" w:rsidRDefault="00614606">
      <w:pPr>
        <w:pStyle w:val="Normal1"/>
      </w:pPr>
      <w:r>
        <w:tab/>
        <w:t>No deviations, violations and exceptions identified yet.</w:t>
      </w:r>
    </w:p>
    <w:p w:rsidR="00E44755" w:rsidRDefault="00614606">
      <w:pPr>
        <w:pStyle w:val="Normal1"/>
        <w:jc w:val="center"/>
      </w:pPr>
      <w:r>
        <w:rPr>
          <w:sz w:val="16"/>
          <w:szCs w:val="16"/>
        </w:rPr>
        <w:br/>
        <w:t xml:space="preserve">♦ </w:t>
      </w:r>
      <w:r>
        <w:rPr>
          <w:i/>
          <w:sz w:val="16"/>
          <w:szCs w:val="16"/>
        </w:rPr>
        <w:t xml:space="preserve">End of Document </w:t>
      </w:r>
      <w:r>
        <w:rPr>
          <w:sz w:val="16"/>
          <w:szCs w:val="16"/>
        </w:rPr>
        <w:t>♦</w:t>
      </w:r>
    </w:p>
    <w:p w:rsidR="00E44755" w:rsidRDefault="00E44755">
      <w:pPr>
        <w:pStyle w:val="Normal1"/>
      </w:pPr>
    </w:p>
    <w:sectPr w:rsidR="00E44755" w:rsidSect="00E44755">
      <w:type w:val="continuous"/>
      <w:pgSz w:w="11909" w:h="16834"/>
      <w:pgMar w:top="1440" w:right="1797" w:bottom="1440" w:left="1797" w:header="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3" w:author="PSA" w:date="2018-01-04T10:17:00Z" w:initials="P">
    <w:p w:rsidR="00486A1C" w:rsidRDefault="00486A1C">
      <w:pPr>
        <w:pStyle w:val="CommentText"/>
      </w:pPr>
      <w:r>
        <w:rPr>
          <w:rStyle w:val="CommentReference"/>
        </w:rPr>
        <w:annotationRef/>
      </w:r>
    </w:p>
    <w:p w:rsidR="00486A1C" w:rsidRDefault="00486A1C">
      <w:pPr>
        <w:pStyle w:val="CommentText"/>
      </w:pPr>
      <w:r>
        <w:t>Are “Authentication API” and “App Server” both installed in Jboss Server?</w:t>
      </w:r>
    </w:p>
  </w:comment>
  <w:comment w:id="73" w:author="PSA" w:date="2018-01-04T10:15:00Z" w:initials="P">
    <w:p w:rsidR="00486A1C" w:rsidRDefault="00486A1C">
      <w:pPr>
        <w:pStyle w:val="CommentText"/>
      </w:pPr>
      <w:r>
        <w:rPr>
          <w:rStyle w:val="CommentReference"/>
        </w:rPr>
        <w:annotationRef/>
      </w:r>
      <w:r>
        <w:t>Review and update the details based on Jboss server instead of WebLogic</w:t>
      </w:r>
    </w:p>
  </w:comment>
  <w:comment w:id="77" w:author="PSA" w:date="2018-01-03T16:51:00Z" w:initials="P">
    <w:p w:rsidR="00486A1C" w:rsidRDefault="00486A1C">
      <w:pPr>
        <w:pStyle w:val="CommentText"/>
      </w:pPr>
      <w:r>
        <w:rPr>
          <w:rStyle w:val="CommentReference"/>
        </w:rPr>
        <w:annotationRef/>
      </w:r>
      <w:r>
        <w:t>Need to advise</w:t>
      </w:r>
    </w:p>
  </w:comment>
  <w:comment w:id="79" w:author="PSA" w:date="2018-01-03T16:51:00Z" w:initials="P">
    <w:p w:rsidR="00486A1C" w:rsidRDefault="00486A1C">
      <w:pPr>
        <w:pStyle w:val="CommentText"/>
      </w:pPr>
      <w:r>
        <w:rPr>
          <w:rStyle w:val="CommentReference"/>
        </w:rPr>
        <w:annotationRef/>
      </w:r>
      <w:r>
        <w:t>Need to advise</w:t>
      </w:r>
    </w:p>
  </w:comment>
  <w:comment w:id="81" w:author="PSA" w:date="2018-01-03T16:51:00Z" w:initials="P">
    <w:p w:rsidR="00486A1C" w:rsidRDefault="00486A1C">
      <w:pPr>
        <w:pStyle w:val="CommentText"/>
      </w:pPr>
      <w:r>
        <w:rPr>
          <w:rStyle w:val="CommentReference"/>
        </w:rPr>
        <w:annotationRef/>
      </w:r>
      <w:r>
        <w:t>Need to advise</w:t>
      </w:r>
    </w:p>
  </w:comment>
  <w:comment w:id="84" w:author="PSA" w:date="2018-01-03T16:50:00Z" w:initials="P">
    <w:p w:rsidR="00486A1C" w:rsidRDefault="00486A1C">
      <w:pPr>
        <w:pStyle w:val="CommentText"/>
      </w:pPr>
      <w:r>
        <w:rPr>
          <w:rStyle w:val="CommentReference"/>
        </w:rPr>
        <w:annotationRef/>
      </w:r>
      <w:r>
        <w:t>Need to advise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F986C0" w15:done="0"/>
  <w15:commentEx w15:paraId="74B365F0" w15:done="0"/>
  <w15:commentEx w15:paraId="215AA180" w15:done="0"/>
  <w15:commentEx w15:paraId="69A56951" w15:done="0"/>
  <w15:commentEx w15:paraId="09C63CCB" w15:done="0"/>
  <w15:commentEx w15:paraId="5F0EF251" w15:done="0"/>
  <w15:commentEx w15:paraId="1516EE99" w15:done="0"/>
  <w15:commentEx w15:paraId="2BCC15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EFC" w:rsidRDefault="00D04EFC" w:rsidP="00E44755">
      <w:r>
        <w:separator/>
      </w:r>
    </w:p>
  </w:endnote>
  <w:endnote w:type="continuationSeparator" w:id="0">
    <w:p w:rsidR="00D04EFC" w:rsidRDefault="00D04EFC" w:rsidP="00E44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bin">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A1C" w:rsidRDefault="00486A1C">
    <w:pPr>
      <w:pStyle w:val="Normal1"/>
      <w:pBdr>
        <w:top w:val="single" w:sz="4" w:space="1" w:color="C0C0C0"/>
      </w:pBdr>
      <w:tabs>
        <w:tab w:val="center" w:pos="4153"/>
        <w:tab w:val="right" w:pos="8306"/>
      </w:tabs>
      <w:jc w:val="right"/>
      <w:rPr>
        <w:sz w:val="16"/>
        <w:szCs w:val="16"/>
      </w:rPr>
    </w:pPr>
    <w:r>
      <w:rPr>
        <w:sz w:val="16"/>
        <w:szCs w:val="16"/>
      </w:rPr>
      <w:fldChar w:fldCharType="begin"/>
    </w:r>
    <w:r>
      <w:rPr>
        <w:sz w:val="16"/>
        <w:szCs w:val="16"/>
      </w:rPr>
      <w:instrText>PAGE</w:instrText>
    </w:r>
    <w:r>
      <w:rPr>
        <w:sz w:val="16"/>
        <w:szCs w:val="16"/>
      </w:rPr>
      <w:fldChar w:fldCharType="end"/>
    </w:r>
  </w:p>
  <w:p w:rsidR="00486A1C" w:rsidRDefault="00486A1C">
    <w:pPr>
      <w:pStyle w:val="Normal1"/>
      <w:pBdr>
        <w:top w:val="single" w:sz="4" w:space="1" w:color="C0C0C0"/>
      </w:pBdr>
      <w:tabs>
        <w:tab w:val="center" w:pos="4153"/>
        <w:tab w:val="right" w:pos="8306"/>
      </w:tabs>
      <w:spacing w:after="720"/>
      <w:ind w:right="360"/>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EFC" w:rsidRDefault="00D04EFC" w:rsidP="00E44755">
      <w:r>
        <w:separator/>
      </w:r>
    </w:p>
  </w:footnote>
  <w:footnote w:type="continuationSeparator" w:id="0">
    <w:p w:rsidR="00D04EFC" w:rsidRDefault="00D04EFC" w:rsidP="00E447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A1C" w:rsidRDefault="00486A1C">
    <w:pPr>
      <w:pStyle w:val="Normal1"/>
      <w:pBdr>
        <w:bottom w:val="single" w:sz="4" w:space="1" w:color="C0C0C0"/>
      </w:pBdr>
      <w:tabs>
        <w:tab w:val="center" w:pos="4153"/>
        <w:tab w:val="right" w:pos="8306"/>
      </w:tabs>
      <w:spacing w:before="720"/>
      <w:rPr>
        <w:sz w:val="16"/>
        <w:szCs w:val="16"/>
      </w:rPr>
    </w:pPr>
    <w:r>
      <w:rPr>
        <w:sz w:val="16"/>
        <w:szCs w:val="16"/>
      </w:rPr>
      <w:t>PSA IT Division</w:t>
    </w:r>
    <w:r>
      <w:rPr>
        <w:sz w:val="16"/>
        <w:szCs w:val="16"/>
      </w:rPr>
      <w:tab/>
      <w:t>DOCUMENT CONTROL RECORD</w:t>
    </w:r>
    <w:r>
      <w:rPr>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C1D48"/>
    <w:multiLevelType w:val="multilevel"/>
    <w:tmpl w:val="37B6C5C4"/>
    <w:lvl w:ilvl="0">
      <w:start w:val="1"/>
      <w:numFmt w:val="decimal"/>
      <w:lvlText w:val="%1"/>
      <w:lvlJc w:val="left"/>
      <w:pPr>
        <w:ind w:left="720" w:hanging="720"/>
      </w:pPr>
      <w:rPr>
        <w:sz w:val="28"/>
        <w:szCs w:val="28"/>
        <w:vertAlign w:val="baseline"/>
      </w:rPr>
    </w:lvl>
    <w:lvl w:ilvl="1">
      <w:start w:val="1"/>
      <w:numFmt w:val="decimal"/>
      <w:lvlText w:val="%1.%2"/>
      <w:lvlJc w:val="left"/>
      <w:pPr>
        <w:ind w:left="720" w:hanging="720"/>
      </w:pPr>
      <w:rPr>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440" w:hanging="1440"/>
      </w:pPr>
      <w:rPr>
        <w:vertAlign w:val="baseline"/>
      </w:rPr>
    </w:lvl>
  </w:abstractNum>
  <w:abstractNum w:abstractNumId="1">
    <w:nsid w:val="0E045DF6"/>
    <w:multiLevelType w:val="hybridMultilevel"/>
    <w:tmpl w:val="FDC62102"/>
    <w:lvl w:ilvl="0" w:tplc="2054BFC6">
      <w:start w:val="13"/>
      <w:numFmt w:val="bullet"/>
      <w:lvlText w:val="-"/>
      <w:lvlJc w:val="left"/>
      <w:pPr>
        <w:ind w:left="717" w:hanging="360"/>
      </w:pPr>
      <w:rPr>
        <w:rFonts w:ascii="Calibri" w:eastAsia="Times New Roman" w:hAnsi="Calibri" w:cs="Calibri" w:hint="default"/>
      </w:rPr>
    </w:lvl>
    <w:lvl w:ilvl="1" w:tplc="D1CE66E2">
      <w:start w:val="1"/>
      <w:numFmt w:val="bullet"/>
      <w:pStyle w:val="ListParagraph"/>
      <w:lvlText w:val=""/>
      <w:lvlJc w:val="left"/>
      <w:pPr>
        <w:ind w:left="1437" w:hanging="360"/>
      </w:pPr>
      <w:rPr>
        <w:rFonts w:ascii="Wingdings" w:hAnsi="Wingdings" w:hint="default"/>
      </w:rPr>
    </w:lvl>
    <w:lvl w:ilvl="2" w:tplc="04090005">
      <w:start w:val="1"/>
      <w:numFmt w:val="bullet"/>
      <w:lvlText w:val=""/>
      <w:lvlJc w:val="left"/>
      <w:pPr>
        <w:ind w:left="2157" w:hanging="360"/>
      </w:pPr>
      <w:rPr>
        <w:rFonts w:ascii="Wingdings" w:hAnsi="Wingdings" w:hint="default"/>
      </w:rPr>
    </w:lvl>
    <w:lvl w:ilvl="3" w:tplc="0409000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pStyle w:val="caption-tex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
    <w:nsid w:val="176F2A36"/>
    <w:multiLevelType w:val="multilevel"/>
    <w:tmpl w:val="4E101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9520CCB"/>
    <w:multiLevelType w:val="multilevel"/>
    <w:tmpl w:val="7F009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B67057A"/>
    <w:multiLevelType w:val="multilevel"/>
    <w:tmpl w:val="A4D02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4C10C30"/>
    <w:multiLevelType w:val="multilevel"/>
    <w:tmpl w:val="A39E6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91C2882"/>
    <w:multiLevelType w:val="multilevel"/>
    <w:tmpl w:val="9DE4B2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9786CEA"/>
    <w:multiLevelType w:val="hybridMultilevel"/>
    <w:tmpl w:val="8654B1B8"/>
    <w:lvl w:ilvl="0" w:tplc="42587A4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4642043"/>
    <w:multiLevelType w:val="multilevel"/>
    <w:tmpl w:val="AD46C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5CC0B0D"/>
    <w:multiLevelType w:val="multilevel"/>
    <w:tmpl w:val="24C29400"/>
    <w:lvl w:ilvl="0">
      <w:start w:val="1"/>
      <w:numFmt w:val="decimal"/>
      <w:lvlText w:val="%1"/>
      <w:lvlJc w:val="left"/>
      <w:pPr>
        <w:ind w:left="720" w:hanging="720"/>
      </w:pPr>
      <w:rPr>
        <w:sz w:val="28"/>
        <w:szCs w:val="28"/>
        <w:vertAlign w:val="baseline"/>
      </w:rPr>
    </w:lvl>
    <w:lvl w:ilvl="1">
      <w:start w:val="1"/>
      <w:numFmt w:val="decimal"/>
      <w:lvlText w:val="%1.%2"/>
      <w:lvlJc w:val="left"/>
      <w:pPr>
        <w:ind w:left="720" w:hanging="720"/>
      </w:pPr>
      <w:rPr>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440" w:hanging="1440"/>
      </w:pPr>
      <w:rPr>
        <w:vertAlign w:val="baseline"/>
      </w:rPr>
    </w:lvl>
  </w:abstractNum>
  <w:abstractNum w:abstractNumId="10">
    <w:nsid w:val="74B80B76"/>
    <w:multiLevelType w:val="multilevel"/>
    <w:tmpl w:val="D3AE3E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nsid w:val="770E195C"/>
    <w:multiLevelType w:val="multilevel"/>
    <w:tmpl w:val="3B8E2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6"/>
  </w:num>
  <w:num w:numId="4">
    <w:abstractNumId w:val="9"/>
  </w:num>
  <w:num w:numId="5">
    <w:abstractNumId w:val="2"/>
  </w:num>
  <w:num w:numId="6">
    <w:abstractNumId w:val="4"/>
  </w:num>
  <w:num w:numId="7">
    <w:abstractNumId w:val="11"/>
  </w:num>
  <w:num w:numId="8">
    <w:abstractNumId w:val="10"/>
  </w:num>
  <w:num w:numId="9">
    <w:abstractNumId w:val="8"/>
  </w:num>
  <w:num w:numId="10">
    <w:abstractNumId w:val="5"/>
  </w:num>
  <w:num w:numId="11">
    <w:abstractNumId w:val="1"/>
  </w:num>
  <w:num w:numId="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SEAH, COSD">
    <w15:presenceInfo w15:providerId="AD" w15:userId="S-1-5-21-1108514787-12934098-2193452708-4241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755"/>
    <w:rsid w:val="00086EB3"/>
    <w:rsid w:val="00087FCA"/>
    <w:rsid w:val="00102E42"/>
    <w:rsid w:val="00150FE3"/>
    <w:rsid w:val="0020505A"/>
    <w:rsid w:val="002235CB"/>
    <w:rsid w:val="00295280"/>
    <w:rsid w:val="002A287C"/>
    <w:rsid w:val="00301EBC"/>
    <w:rsid w:val="003232F8"/>
    <w:rsid w:val="00341789"/>
    <w:rsid w:val="003A11A0"/>
    <w:rsid w:val="003A668B"/>
    <w:rsid w:val="003C60DA"/>
    <w:rsid w:val="00424B43"/>
    <w:rsid w:val="00486A1C"/>
    <w:rsid w:val="004D78E0"/>
    <w:rsid w:val="0053180C"/>
    <w:rsid w:val="005331F4"/>
    <w:rsid w:val="005808F5"/>
    <w:rsid w:val="00604A15"/>
    <w:rsid w:val="00614606"/>
    <w:rsid w:val="006B1D55"/>
    <w:rsid w:val="006B7AE8"/>
    <w:rsid w:val="007D421C"/>
    <w:rsid w:val="007E5F3B"/>
    <w:rsid w:val="007F5DC4"/>
    <w:rsid w:val="0081314A"/>
    <w:rsid w:val="00833EBC"/>
    <w:rsid w:val="00885442"/>
    <w:rsid w:val="008B61B9"/>
    <w:rsid w:val="00903869"/>
    <w:rsid w:val="009B7437"/>
    <w:rsid w:val="009C406C"/>
    <w:rsid w:val="009E60B5"/>
    <w:rsid w:val="00A01E63"/>
    <w:rsid w:val="00A35354"/>
    <w:rsid w:val="00A41539"/>
    <w:rsid w:val="00A54BC7"/>
    <w:rsid w:val="00A80B2B"/>
    <w:rsid w:val="00AB058A"/>
    <w:rsid w:val="00AB4FA3"/>
    <w:rsid w:val="00AC0610"/>
    <w:rsid w:val="00AF4EC3"/>
    <w:rsid w:val="00BB678D"/>
    <w:rsid w:val="00BF5CFC"/>
    <w:rsid w:val="00CB54FA"/>
    <w:rsid w:val="00CE602B"/>
    <w:rsid w:val="00D0089A"/>
    <w:rsid w:val="00D04EFC"/>
    <w:rsid w:val="00D5152B"/>
    <w:rsid w:val="00D57555"/>
    <w:rsid w:val="00D926E8"/>
    <w:rsid w:val="00E44755"/>
    <w:rsid w:val="00ED5CF9"/>
    <w:rsid w:val="00F067ED"/>
    <w:rsid w:val="00F32A4E"/>
    <w:rsid w:val="00FE20DD"/>
    <w:rsid w:val="00FE66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lang w:val="en-GB" w:eastAsia="zh-CN"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A4E"/>
  </w:style>
  <w:style w:type="paragraph" w:styleId="Heading1">
    <w:name w:val="heading 1"/>
    <w:basedOn w:val="Normal1"/>
    <w:next w:val="Normal1"/>
    <w:rsid w:val="00E44755"/>
    <w:pPr>
      <w:keepNext/>
      <w:spacing w:before="240" w:after="60"/>
      <w:ind w:left="720" w:hanging="720"/>
      <w:outlineLvl w:val="0"/>
    </w:pPr>
    <w:rPr>
      <w:b/>
      <w:sz w:val="28"/>
      <w:szCs w:val="28"/>
    </w:rPr>
  </w:style>
  <w:style w:type="paragraph" w:styleId="Heading2">
    <w:name w:val="heading 2"/>
    <w:basedOn w:val="Normal1"/>
    <w:next w:val="Normal1"/>
    <w:rsid w:val="00E44755"/>
    <w:pPr>
      <w:keepNext/>
      <w:spacing w:before="240" w:after="60"/>
      <w:ind w:left="720" w:hanging="720"/>
      <w:outlineLvl w:val="1"/>
    </w:pPr>
    <w:rPr>
      <w:b/>
      <w:sz w:val="24"/>
      <w:szCs w:val="24"/>
    </w:rPr>
  </w:style>
  <w:style w:type="paragraph" w:styleId="Heading3">
    <w:name w:val="heading 3"/>
    <w:basedOn w:val="Normal1"/>
    <w:next w:val="Normal1"/>
    <w:rsid w:val="00E44755"/>
    <w:pPr>
      <w:keepNext/>
      <w:spacing w:before="240" w:after="60"/>
      <w:ind w:left="720" w:hanging="720"/>
      <w:outlineLvl w:val="2"/>
    </w:pPr>
    <w:rPr>
      <w:sz w:val="24"/>
      <w:szCs w:val="24"/>
    </w:rPr>
  </w:style>
  <w:style w:type="paragraph" w:styleId="Heading4">
    <w:name w:val="heading 4"/>
    <w:basedOn w:val="Normal1"/>
    <w:next w:val="Normal1"/>
    <w:rsid w:val="00E44755"/>
    <w:pPr>
      <w:keepNext/>
      <w:outlineLvl w:val="3"/>
    </w:pPr>
    <w:rPr>
      <w:b/>
      <w:sz w:val="28"/>
      <w:szCs w:val="28"/>
    </w:rPr>
  </w:style>
  <w:style w:type="paragraph" w:styleId="Heading5">
    <w:name w:val="heading 5"/>
    <w:basedOn w:val="Normal1"/>
    <w:next w:val="Normal1"/>
    <w:rsid w:val="00E44755"/>
    <w:pPr>
      <w:spacing w:before="240" w:after="60"/>
      <w:jc w:val="both"/>
      <w:outlineLvl w:val="4"/>
    </w:pPr>
    <w:rPr>
      <w:sz w:val="22"/>
      <w:szCs w:val="22"/>
    </w:rPr>
  </w:style>
  <w:style w:type="paragraph" w:styleId="Heading6">
    <w:name w:val="heading 6"/>
    <w:basedOn w:val="Normal1"/>
    <w:next w:val="Normal1"/>
    <w:rsid w:val="00E44755"/>
    <w:pPr>
      <w:spacing w:before="240" w:after="60"/>
      <w:jc w:val="both"/>
      <w:outlineLvl w:val="5"/>
    </w:pPr>
    <w:rPr>
      <w:rFonts w:ascii="Times New Roman" w:eastAsia="Times New Roman" w:hAnsi="Times New Roman" w:cs="Times New Roman"/>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44755"/>
  </w:style>
  <w:style w:type="paragraph" w:styleId="Title">
    <w:name w:val="Title"/>
    <w:basedOn w:val="Normal1"/>
    <w:next w:val="Normal1"/>
    <w:rsid w:val="00E44755"/>
    <w:pPr>
      <w:spacing w:before="240" w:after="60"/>
      <w:jc w:val="center"/>
    </w:pPr>
    <w:rPr>
      <w:b/>
      <w:sz w:val="32"/>
      <w:szCs w:val="32"/>
    </w:rPr>
  </w:style>
  <w:style w:type="paragraph" w:styleId="Subtitle">
    <w:name w:val="Subtitle"/>
    <w:basedOn w:val="Normal1"/>
    <w:next w:val="Normal1"/>
    <w:rsid w:val="00E44755"/>
    <w:pPr>
      <w:keepNext/>
      <w:keepLines/>
      <w:spacing w:before="360" w:after="80"/>
    </w:pPr>
    <w:rPr>
      <w:rFonts w:ascii="Georgia" w:eastAsia="Georgia" w:hAnsi="Georgia" w:cs="Georgia"/>
      <w:i/>
      <w:color w:val="666666"/>
      <w:sz w:val="48"/>
      <w:szCs w:val="48"/>
    </w:rPr>
  </w:style>
  <w:style w:type="table" w:customStyle="1" w:styleId="a">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f0">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f1">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f2">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f3">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f4">
    <w:basedOn w:val="TableNormal"/>
    <w:rsid w:val="00E44755"/>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31F4"/>
    <w:rPr>
      <w:rFonts w:ascii="Tahoma" w:hAnsi="Tahoma" w:cs="Tahoma"/>
      <w:sz w:val="16"/>
      <w:szCs w:val="16"/>
    </w:rPr>
  </w:style>
  <w:style w:type="character" w:customStyle="1" w:styleId="BalloonTextChar">
    <w:name w:val="Balloon Text Char"/>
    <w:basedOn w:val="DefaultParagraphFont"/>
    <w:link w:val="BalloonText"/>
    <w:uiPriority w:val="99"/>
    <w:semiHidden/>
    <w:rsid w:val="005331F4"/>
    <w:rPr>
      <w:rFonts w:ascii="Tahoma" w:hAnsi="Tahoma" w:cs="Tahoma"/>
      <w:sz w:val="16"/>
      <w:szCs w:val="16"/>
    </w:rPr>
  </w:style>
  <w:style w:type="character" w:styleId="CommentReference">
    <w:name w:val="annotation reference"/>
    <w:basedOn w:val="DefaultParagraphFont"/>
    <w:uiPriority w:val="99"/>
    <w:semiHidden/>
    <w:unhideWhenUsed/>
    <w:rsid w:val="00614606"/>
    <w:rPr>
      <w:sz w:val="16"/>
      <w:szCs w:val="16"/>
    </w:rPr>
  </w:style>
  <w:style w:type="paragraph" w:styleId="CommentText">
    <w:name w:val="annotation text"/>
    <w:basedOn w:val="Normal"/>
    <w:link w:val="CommentTextChar"/>
    <w:uiPriority w:val="99"/>
    <w:semiHidden/>
    <w:unhideWhenUsed/>
    <w:rsid w:val="00614606"/>
  </w:style>
  <w:style w:type="character" w:customStyle="1" w:styleId="CommentTextChar">
    <w:name w:val="Comment Text Char"/>
    <w:basedOn w:val="DefaultParagraphFont"/>
    <w:link w:val="CommentText"/>
    <w:uiPriority w:val="99"/>
    <w:semiHidden/>
    <w:rsid w:val="00614606"/>
  </w:style>
  <w:style w:type="paragraph" w:styleId="CommentSubject">
    <w:name w:val="annotation subject"/>
    <w:basedOn w:val="CommentText"/>
    <w:next w:val="CommentText"/>
    <w:link w:val="CommentSubjectChar"/>
    <w:uiPriority w:val="99"/>
    <w:semiHidden/>
    <w:unhideWhenUsed/>
    <w:rsid w:val="00614606"/>
    <w:rPr>
      <w:b/>
      <w:bCs/>
    </w:rPr>
  </w:style>
  <w:style w:type="character" w:customStyle="1" w:styleId="CommentSubjectChar">
    <w:name w:val="Comment Subject Char"/>
    <w:basedOn w:val="CommentTextChar"/>
    <w:link w:val="CommentSubject"/>
    <w:uiPriority w:val="99"/>
    <w:semiHidden/>
    <w:rsid w:val="00614606"/>
    <w:rPr>
      <w:b/>
      <w:bCs/>
    </w:rPr>
  </w:style>
  <w:style w:type="paragraph" w:styleId="TOC1">
    <w:name w:val="toc 1"/>
    <w:basedOn w:val="Normal"/>
    <w:next w:val="Normal"/>
    <w:autoRedefine/>
    <w:uiPriority w:val="39"/>
    <w:unhideWhenUsed/>
    <w:rsid w:val="009E60B5"/>
    <w:pPr>
      <w:spacing w:after="100"/>
    </w:pPr>
  </w:style>
  <w:style w:type="paragraph" w:styleId="TOC2">
    <w:name w:val="toc 2"/>
    <w:basedOn w:val="Normal"/>
    <w:next w:val="Normal"/>
    <w:autoRedefine/>
    <w:uiPriority w:val="39"/>
    <w:unhideWhenUsed/>
    <w:rsid w:val="009E60B5"/>
    <w:pPr>
      <w:spacing w:after="100"/>
      <w:ind w:left="200"/>
    </w:pPr>
  </w:style>
  <w:style w:type="paragraph" w:styleId="TOC3">
    <w:name w:val="toc 3"/>
    <w:basedOn w:val="Normal"/>
    <w:next w:val="Normal"/>
    <w:autoRedefine/>
    <w:uiPriority w:val="39"/>
    <w:unhideWhenUsed/>
    <w:rsid w:val="009E60B5"/>
    <w:pPr>
      <w:spacing w:after="100"/>
      <w:ind w:left="400"/>
    </w:pPr>
  </w:style>
  <w:style w:type="character" w:styleId="Hyperlink">
    <w:name w:val="Hyperlink"/>
    <w:basedOn w:val="DefaultParagraphFont"/>
    <w:uiPriority w:val="99"/>
    <w:unhideWhenUsed/>
    <w:rsid w:val="009E60B5"/>
    <w:rPr>
      <w:color w:val="0000FF" w:themeColor="hyperlink"/>
      <w:u w:val="single"/>
    </w:rPr>
  </w:style>
  <w:style w:type="paragraph" w:styleId="DocumentMap">
    <w:name w:val="Document Map"/>
    <w:basedOn w:val="Normal"/>
    <w:link w:val="DocumentMapChar"/>
    <w:uiPriority w:val="99"/>
    <w:semiHidden/>
    <w:unhideWhenUsed/>
    <w:rsid w:val="00150FE3"/>
    <w:rPr>
      <w:rFonts w:ascii="Tahoma" w:hAnsi="Tahoma" w:cs="Tahoma"/>
      <w:sz w:val="16"/>
      <w:szCs w:val="16"/>
    </w:rPr>
  </w:style>
  <w:style w:type="character" w:customStyle="1" w:styleId="DocumentMapChar">
    <w:name w:val="Document Map Char"/>
    <w:basedOn w:val="DefaultParagraphFont"/>
    <w:link w:val="DocumentMap"/>
    <w:uiPriority w:val="99"/>
    <w:semiHidden/>
    <w:rsid w:val="00150FE3"/>
    <w:rPr>
      <w:rFonts w:ascii="Tahoma" w:hAnsi="Tahoma" w:cs="Tahoma"/>
      <w:sz w:val="16"/>
      <w:szCs w:val="16"/>
    </w:rPr>
  </w:style>
  <w:style w:type="paragraph" w:styleId="ListParagraph">
    <w:name w:val="List Paragraph"/>
    <w:basedOn w:val="Normal"/>
    <w:link w:val="ListParagraphChar"/>
    <w:autoRedefine/>
    <w:uiPriority w:val="34"/>
    <w:qFormat/>
    <w:rsid w:val="002235CB"/>
    <w:pPr>
      <w:numPr>
        <w:ilvl w:val="1"/>
        <w:numId w:val="11"/>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pPr>
    <w:rPr>
      <w:rFonts w:asciiTheme="minorHAnsi" w:eastAsia="Times New Roman" w:hAnsiTheme="minorHAnsi"/>
      <w:color w:val="333333"/>
      <w:sz w:val="22"/>
      <w:szCs w:val="22"/>
      <w:lang w:val="en-US" w:eastAsia="en-US"/>
    </w:rPr>
  </w:style>
  <w:style w:type="paragraph" w:customStyle="1" w:styleId="caption-text">
    <w:name w:val="caption-text"/>
    <w:basedOn w:val="ListParagraph"/>
    <w:next w:val="Caption"/>
    <w:rsid w:val="002235CB"/>
    <w:pPr>
      <w:numPr>
        <w:ilvl w:val="5"/>
      </w:numPr>
      <w:tabs>
        <w:tab w:val="num" w:pos="360"/>
      </w:tabs>
    </w:pPr>
    <w:rPr>
      <w:noProof/>
      <w:sz w:val="18"/>
    </w:rPr>
  </w:style>
  <w:style w:type="character" w:customStyle="1" w:styleId="ListParagraphChar">
    <w:name w:val="List Paragraph Char"/>
    <w:link w:val="ListParagraph"/>
    <w:uiPriority w:val="34"/>
    <w:locked/>
    <w:rsid w:val="002235CB"/>
    <w:rPr>
      <w:rFonts w:asciiTheme="minorHAnsi" w:eastAsia="Times New Roman" w:hAnsiTheme="minorHAnsi"/>
      <w:color w:val="333333"/>
      <w:sz w:val="22"/>
      <w:szCs w:val="22"/>
      <w:lang w:val="en-US" w:eastAsia="en-US"/>
    </w:rPr>
  </w:style>
  <w:style w:type="paragraph" w:styleId="Caption">
    <w:name w:val="caption"/>
    <w:basedOn w:val="Normal"/>
    <w:next w:val="Normal"/>
    <w:uiPriority w:val="35"/>
    <w:semiHidden/>
    <w:unhideWhenUsed/>
    <w:qFormat/>
    <w:rsid w:val="002235CB"/>
    <w:pPr>
      <w:spacing w:after="200"/>
    </w:pPr>
    <w:rPr>
      <w:b/>
      <w:bCs/>
      <w:color w:val="4F81BD" w:themeColor="accent1"/>
      <w:sz w:val="18"/>
      <w:szCs w:val="18"/>
    </w:rPr>
  </w:style>
  <w:style w:type="paragraph" w:styleId="NormalWeb">
    <w:name w:val="Normal (Web)"/>
    <w:basedOn w:val="Normal"/>
    <w:uiPriority w:val="99"/>
    <w:unhideWhenUsed/>
    <w:rsid w:val="00BB678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en-GB" w:eastAsia="zh-CN"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A4E"/>
  </w:style>
  <w:style w:type="paragraph" w:styleId="Heading1">
    <w:name w:val="heading 1"/>
    <w:basedOn w:val="Normal1"/>
    <w:next w:val="Normal1"/>
    <w:rsid w:val="00E44755"/>
    <w:pPr>
      <w:keepNext/>
      <w:spacing w:before="240" w:after="60"/>
      <w:ind w:left="720" w:hanging="720"/>
      <w:outlineLvl w:val="0"/>
    </w:pPr>
    <w:rPr>
      <w:b/>
      <w:sz w:val="28"/>
      <w:szCs w:val="28"/>
    </w:rPr>
  </w:style>
  <w:style w:type="paragraph" w:styleId="Heading2">
    <w:name w:val="heading 2"/>
    <w:basedOn w:val="Normal1"/>
    <w:next w:val="Normal1"/>
    <w:rsid w:val="00E44755"/>
    <w:pPr>
      <w:keepNext/>
      <w:spacing w:before="240" w:after="60"/>
      <w:ind w:left="720" w:hanging="720"/>
      <w:outlineLvl w:val="1"/>
    </w:pPr>
    <w:rPr>
      <w:b/>
      <w:sz w:val="24"/>
      <w:szCs w:val="24"/>
    </w:rPr>
  </w:style>
  <w:style w:type="paragraph" w:styleId="Heading3">
    <w:name w:val="heading 3"/>
    <w:basedOn w:val="Normal1"/>
    <w:next w:val="Normal1"/>
    <w:rsid w:val="00E44755"/>
    <w:pPr>
      <w:keepNext/>
      <w:spacing w:before="240" w:after="60"/>
      <w:ind w:left="720" w:hanging="720"/>
      <w:outlineLvl w:val="2"/>
    </w:pPr>
    <w:rPr>
      <w:sz w:val="24"/>
      <w:szCs w:val="24"/>
    </w:rPr>
  </w:style>
  <w:style w:type="paragraph" w:styleId="Heading4">
    <w:name w:val="heading 4"/>
    <w:basedOn w:val="Normal1"/>
    <w:next w:val="Normal1"/>
    <w:rsid w:val="00E44755"/>
    <w:pPr>
      <w:keepNext/>
      <w:outlineLvl w:val="3"/>
    </w:pPr>
    <w:rPr>
      <w:b/>
      <w:sz w:val="28"/>
      <w:szCs w:val="28"/>
    </w:rPr>
  </w:style>
  <w:style w:type="paragraph" w:styleId="Heading5">
    <w:name w:val="heading 5"/>
    <w:basedOn w:val="Normal1"/>
    <w:next w:val="Normal1"/>
    <w:rsid w:val="00E44755"/>
    <w:pPr>
      <w:spacing w:before="240" w:after="60"/>
      <w:jc w:val="both"/>
      <w:outlineLvl w:val="4"/>
    </w:pPr>
    <w:rPr>
      <w:sz w:val="22"/>
      <w:szCs w:val="22"/>
    </w:rPr>
  </w:style>
  <w:style w:type="paragraph" w:styleId="Heading6">
    <w:name w:val="heading 6"/>
    <w:basedOn w:val="Normal1"/>
    <w:next w:val="Normal1"/>
    <w:rsid w:val="00E44755"/>
    <w:pPr>
      <w:spacing w:before="240" w:after="60"/>
      <w:jc w:val="both"/>
      <w:outlineLvl w:val="5"/>
    </w:pPr>
    <w:rPr>
      <w:rFonts w:ascii="Times New Roman" w:eastAsia="Times New Roman" w:hAnsi="Times New Roman" w:cs="Times New Roman"/>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44755"/>
  </w:style>
  <w:style w:type="paragraph" w:styleId="Title">
    <w:name w:val="Title"/>
    <w:basedOn w:val="Normal1"/>
    <w:next w:val="Normal1"/>
    <w:rsid w:val="00E44755"/>
    <w:pPr>
      <w:spacing w:before="240" w:after="60"/>
      <w:jc w:val="center"/>
    </w:pPr>
    <w:rPr>
      <w:b/>
      <w:sz w:val="32"/>
      <w:szCs w:val="32"/>
    </w:rPr>
  </w:style>
  <w:style w:type="paragraph" w:styleId="Subtitle">
    <w:name w:val="Subtitle"/>
    <w:basedOn w:val="Normal1"/>
    <w:next w:val="Normal1"/>
    <w:rsid w:val="00E44755"/>
    <w:pPr>
      <w:keepNext/>
      <w:keepLines/>
      <w:spacing w:before="360" w:after="80"/>
    </w:pPr>
    <w:rPr>
      <w:rFonts w:ascii="Georgia" w:eastAsia="Georgia" w:hAnsi="Georgia" w:cs="Georgia"/>
      <w:i/>
      <w:color w:val="666666"/>
      <w:sz w:val="48"/>
      <w:szCs w:val="48"/>
    </w:rPr>
  </w:style>
  <w:style w:type="table" w:customStyle="1" w:styleId="a">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f0">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f1">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f2">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f3">
    <w:basedOn w:val="TableNormal"/>
    <w:rsid w:val="00E44755"/>
    <w:tblPr>
      <w:tblStyleRowBandSize w:val="1"/>
      <w:tblStyleColBandSize w:val="1"/>
      <w:tblInd w:w="0" w:type="dxa"/>
      <w:tblCellMar>
        <w:top w:w="0" w:type="dxa"/>
        <w:left w:w="108" w:type="dxa"/>
        <w:bottom w:w="0" w:type="dxa"/>
        <w:right w:w="108" w:type="dxa"/>
      </w:tblCellMar>
    </w:tblPr>
  </w:style>
  <w:style w:type="table" w:customStyle="1" w:styleId="af4">
    <w:basedOn w:val="TableNormal"/>
    <w:rsid w:val="00E44755"/>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31F4"/>
    <w:rPr>
      <w:rFonts w:ascii="Tahoma" w:hAnsi="Tahoma" w:cs="Tahoma"/>
      <w:sz w:val="16"/>
      <w:szCs w:val="16"/>
    </w:rPr>
  </w:style>
  <w:style w:type="character" w:customStyle="1" w:styleId="BalloonTextChar">
    <w:name w:val="Balloon Text Char"/>
    <w:basedOn w:val="DefaultParagraphFont"/>
    <w:link w:val="BalloonText"/>
    <w:uiPriority w:val="99"/>
    <w:semiHidden/>
    <w:rsid w:val="005331F4"/>
    <w:rPr>
      <w:rFonts w:ascii="Tahoma" w:hAnsi="Tahoma" w:cs="Tahoma"/>
      <w:sz w:val="16"/>
      <w:szCs w:val="16"/>
    </w:rPr>
  </w:style>
  <w:style w:type="character" w:styleId="CommentReference">
    <w:name w:val="annotation reference"/>
    <w:basedOn w:val="DefaultParagraphFont"/>
    <w:uiPriority w:val="99"/>
    <w:semiHidden/>
    <w:unhideWhenUsed/>
    <w:rsid w:val="00614606"/>
    <w:rPr>
      <w:sz w:val="16"/>
      <w:szCs w:val="16"/>
    </w:rPr>
  </w:style>
  <w:style w:type="paragraph" w:styleId="CommentText">
    <w:name w:val="annotation text"/>
    <w:basedOn w:val="Normal"/>
    <w:link w:val="CommentTextChar"/>
    <w:uiPriority w:val="99"/>
    <w:semiHidden/>
    <w:unhideWhenUsed/>
    <w:rsid w:val="00614606"/>
  </w:style>
  <w:style w:type="character" w:customStyle="1" w:styleId="CommentTextChar">
    <w:name w:val="Comment Text Char"/>
    <w:basedOn w:val="DefaultParagraphFont"/>
    <w:link w:val="CommentText"/>
    <w:uiPriority w:val="99"/>
    <w:semiHidden/>
    <w:rsid w:val="00614606"/>
  </w:style>
  <w:style w:type="paragraph" w:styleId="CommentSubject">
    <w:name w:val="annotation subject"/>
    <w:basedOn w:val="CommentText"/>
    <w:next w:val="CommentText"/>
    <w:link w:val="CommentSubjectChar"/>
    <w:uiPriority w:val="99"/>
    <w:semiHidden/>
    <w:unhideWhenUsed/>
    <w:rsid w:val="00614606"/>
    <w:rPr>
      <w:b/>
      <w:bCs/>
    </w:rPr>
  </w:style>
  <w:style w:type="character" w:customStyle="1" w:styleId="CommentSubjectChar">
    <w:name w:val="Comment Subject Char"/>
    <w:basedOn w:val="CommentTextChar"/>
    <w:link w:val="CommentSubject"/>
    <w:uiPriority w:val="99"/>
    <w:semiHidden/>
    <w:rsid w:val="00614606"/>
    <w:rPr>
      <w:b/>
      <w:bCs/>
    </w:rPr>
  </w:style>
  <w:style w:type="paragraph" w:styleId="TOC1">
    <w:name w:val="toc 1"/>
    <w:basedOn w:val="Normal"/>
    <w:next w:val="Normal"/>
    <w:autoRedefine/>
    <w:uiPriority w:val="39"/>
    <w:unhideWhenUsed/>
    <w:rsid w:val="009E60B5"/>
    <w:pPr>
      <w:spacing w:after="100"/>
    </w:pPr>
  </w:style>
  <w:style w:type="paragraph" w:styleId="TOC2">
    <w:name w:val="toc 2"/>
    <w:basedOn w:val="Normal"/>
    <w:next w:val="Normal"/>
    <w:autoRedefine/>
    <w:uiPriority w:val="39"/>
    <w:unhideWhenUsed/>
    <w:rsid w:val="009E60B5"/>
    <w:pPr>
      <w:spacing w:after="100"/>
      <w:ind w:left="200"/>
    </w:pPr>
  </w:style>
  <w:style w:type="paragraph" w:styleId="TOC3">
    <w:name w:val="toc 3"/>
    <w:basedOn w:val="Normal"/>
    <w:next w:val="Normal"/>
    <w:autoRedefine/>
    <w:uiPriority w:val="39"/>
    <w:unhideWhenUsed/>
    <w:rsid w:val="009E60B5"/>
    <w:pPr>
      <w:spacing w:after="100"/>
      <w:ind w:left="400"/>
    </w:pPr>
  </w:style>
  <w:style w:type="character" w:styleId="Hyperlink">
    <w:name w:val="Hyperlink"/>
    <w:basedOn w:val="DefaultParagraphFont"/>
    <w:uiPriority w:val="99"/>
    <w:unhideWhenUsed/>
    <w:rsid w:val="009E60B5"/>
    <w:rPr>
      <w:color w:val="0000FF" w:themeColor="hyperlink"/>
      <w:u w:val="single"/>
    </w:rPr>
  </w:style>
  <w:style w:type="paragraph" w:styleId="DocumentMap">
    <w:name w:val="Document Map"/>
    <w:basedOn w:val="Normal"/>
    <w:link w:val="DocumentMapChar"/>
    <w:uiPriority w:val="99"/>
    <w:semiHidden/>
    <w:unhideWhenUsed/>
    <w:rsid w:val="00150FE3"/>
    <w:rPr>
      <w:rFonts w:ascii="Tahoma" w:hAnsi="Tahoma" w:cs="Tahoma"/>
      <w:sz w:val="16"/>
      <w:szCs w:val="16"/>
    </w:rPr>
  </w:style>
  <w:style w:type="character" w:customStyle="1" w:styleId="DocumentMapChar">
    <w:name w:val="Document Map Char"/>
    <w:basedOn w:val="DefaultParagraphFont"/>
    <w:link w:val="DocumentMap"/>
    <w:uiPriority w:val="99"/>
    <w:semiHidden/>
    <w:rsid w:val="00150FE3"/>
    <w:rPr>
      <w:rFonts w:ascii="Tahoma" w:hAnsi="Tahoma" w:cs="Tahoma"/>
      <w:sz w:val="16"/>
      <w:szCs w:val="16"/>
    </w:rPr>
  </w:style>
  <w:style w:type="paragraph" w:styleId="ListParagraph">
    <w:name w:val="List Paragraph"/>
    <w:basedOn w:val="Normal"/>
    <w:link w:val="ListParagraphChar"/>
    <w:autoRedefine/>
    <w:uiPriority w:val="34"/>
    <w:qFormat/>
    <w:rsid w:val="002235CB"/>
    <w:pPr>
      <w:numPr>
        <w:ilvl w:val="1"/>
        <w:numId w:val="11"/>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pPr>
    <w:rPr>
      <w:rFonts w:asciiTheme="minorHAnsi" w:eastAsia="Times New Roman" w:hAnsiTheme="minorHAnsi"/>
      <w:color w:val="333333"/>
      <w:sz w:val="22"/>
      <w:szCs w:val="22"/>
      <w:lang w:val="en-US" w:eastAsia="en-US"/>
    </w:rPr>
  </w:style>
  <w:style w:type="paragraph" w:customStyle="1" w:styleId="caption-text">
    <w:name w:val="caption-text"/>
    <w:basedOn w:val="ListParagraph"/>
    <w:next w:val="Caption"/>
    <w:rsid w:val="002235CB"/>
    <w:pPr>
      <w:numPr>
        <w:ilvl w:val="5"/>
      </w:numPr>
      <w:tabs>
        <w:tab w:val="num" w:pos="360"/>
      </w:tabs>
    </w:pPr>
    <w:rPr>
      <w:noProof/>
      <w:sz w:val="18"/>
    </w:rPr>
  </w:style>
  <w:style w:type="character" w:customStyle="1" w:styleId="ListParagraphChar">
    <w:name w:val="List Paragraph Char"/>
    <w:link w:val="ListParagraph"/>
    <w:uiPriority w:val="34"/>
    <w:locked/>
    <w:rsid w:val="002235CB"/>
    <w:rPr>
      <w:rFonts w:asciiTheme="minorHAnsi" w:eastAsia="Times New Roman" w:hAnsiTheme="minorHAnsi"/>
      <w:color w:val="333333"/>
      <w:sz w:val="22"/>
      <w:szCs w:val="22"/>
      <w:lang w:val="en-US" w:eastAsia="en-US"/>
    </w:rPr>
  </w:style>
  <w:style w:type="paragraph" w:styleId="Caption">
    <w:name w:val="caption"/>
    <w:basedOn w:val="Normal"/>
    <w:next w:val="Normal"/>
    <w:uiPriority w:val="35"/>
    <w:semiHidden/>
    <w:unhideWhenUsed/>
    <w:qFormat/>
    <w:rsid w:val="002235CB"/>
    <w:pPr>
      <w:spacing w:after="200"/>
    </w:pPr>
    <w:rPr>
      <w:b/>
      <w:bCs/>
      <w:color w:val="4F81BD" w:themeColor="accent1"/>
      <w:sz w:val="18"/>
      <w:szCs w:val="18"/>
    </w:rPr>
  </w:style>
  <w:style w:type="paragraph" w:styleId="NormalWeb">
    <w:name w:val="Normal (Web)"/>
    <w:basedOn w:val="Normal"/>
    <w:uiPriority w:val="99"/>
    <w:unhideWhenUsed/>
    <w:rsid w:val="00BB678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258524">
      <w:bodyDiv w:val="1"/>
      <w:marLeft w:val="0"/>
      <w:marRight w:val="0"/>
      <w:marTop w:val="0"/>
      <w:marBottom w:val="0"/>
      <w:divBdr>
        <w:top w:val="none" w:sz="0" w:space="0" w:color="auto"/>
        <w:left w:val="none" w:sz="0" w:space="0" w:color="auto"/>
        <w:bottom w:val="none" w:sz="0" w:space="0" w:color="auto"/>
        <w:right w:val="none" w:sz="0" w:space="0" w:color="auto"/>
      </w:divBdr>
      <w:divsChild>
        <w:div w:id="668022715">
          <w:marLeft w:val="-108"/>
          <w:marRight w:val="0"/>
          <w:marTop w:val="0"/>
          <w:marBottom w:val="0"/>
          <w:divBdr>
            <w:top w:val="none" w:sz="0" w:space="0" w:color="auto"/>
            <w:left w:val="none" w:sz="0" w:space="0" w:color="auto"/>
            <w:bottom w:val="none" w:sz="0" w:space="0" w:color="auto"/>
            <w:right w:val="none" w:sz="0" w:space="0" w:color="auto"/>
          </w:divBdr>
        </w:div>
      </w:divsChild>
    </w:div>
    <w:div w:id="1444962650">
      <w:bodyDiv w:val="1"/>
      <w:marLeft w:val="0"/>
      <w:marRight w:val="0"/>
      <w:marTop w:val="0"/>
      <w:marBottom w:val="0"/>
      <w:divBdr>
        <w:top w:val="none" w:sz="0" w:space="0" w:color="auto"/>
        <w:left w:val="none" w:sz="0" w:space="0" w:color="auto"/>
        <w:bottom w:val="none" w:sz="0" w:space="0" w:color="auto"/>
        <w:right w:val="none" w:sz="0" w:space="0" w:color="auto"/>
      </w:divBdr>
      <w:divsChild>
        <w:div w:id="1395205061">
          <w:marLeft w:val="-108"/>
          <w:marRight w:val="0"/>
          <w:marTop w:val="0"/>
          <w:marBottom w:val="0"/>
          <w:divBdr>
            <w:top w:val="none" w:sz="0" w:space="0" w:color="auto"/>
            <w:left w:val="none" w:sz="0" w:space="0" w:color="auto"/>
            <w:bottom w:val="none" w:sz="0" w:space="0" w:color="auto"/>
            <w:right w:val="none" w:sz="0" w:space="0" w:color="auto"/>
          </w:divBdr>
        </w:div>
      </w:divsChild>
    </w:div>
    <w:div w:id="1747023765">
      <w:bodyDiv w:val="1"/>
      <w:marLeft w:val="0"/>
      <w:marRight w:val="0"/>
      <w:marTop w:val="0"/>
      <w:marBottom w:val="0"/>
      <w:divBdr>
        <w:top w:val="none" w:sz="0" w:space="0" w:color="auto"/>
        <w:left w:val="none" w:sz="0" w:space="0" w:color="auto"/>
        <w:bottom w:val="none" w:sz="0" w:space="0" w:color="auto"/>
        <w:right w:val="none" w:sz="0" w:space="0" w:color="auto"/>
      </w:divBdr>
      <w:divsChild>
        <w:div w:id="1090392621">
          <w:marLeft w:val="-48"/>
          <w:marRight w:val="0"/>
          <w:marTop w:val="0"/>
          <w:marBottom w:val="0"/>
          <w:divBdr>
            <w:top w:val="none" w:sz="0" w:space="0" w:color="auto"/>
            <w:left w:val="none" w:sz="0" w:space="0" w:color="auto"/>
            <w:bottom w:val="none" w:sz="0" w:space="0" w:color="auto"/>
            <w:right w:val="none" w:sz="0" w:space="0" w:color="auto"/>
          </w:divBdr>
        </w:div>
      </w:divsChild>
    </w:div>
    <w:div w:id="1793791510">
      <w:bodyDiv w:val="1"/>
      <w:marLeft w:val="0"/>
      <w:marRight w:val="0"/>
      <w:marTop w:val="0"/>
      <w:marBottom w:val="0"/>
      <w:divBdr>
        <w:top w:val="none" w:sz="0" w:space="0" w:color="auto"/>
        <w:left w:val="none" w:sz="0" w:space="0" w:color="auto"/>
        <w:bottom w:val="none" w:sz="0" w:space="0" w:color="auto"/>
        <w:right w:val="none" w:sz="0" w:space="0" w:color="auto"/>
      </w:divBdr>
    </w:div>
    <w:div w:id="2060545622">
      <w:bodyDiv w:val="1"/>
      <w:marLeft w:val="0"/>
      <w:marRight w:val="0"/>
      <w:marTop w:val="0"/>
      <w:marBottom w:val="0"/>
      <w:divBdr>
        <w:top w:val="none" w:sz="0" w:space="0" w:color="auto"/>
        <w:left w:val="none" w:sz="0" w:space="0" w:color="auto"/>
        <w:bottom w:val="none" w:sz="0" w:space="0" w:color="auto"/>
        <w:right w:val="none" w:sz="0" w:space="0" w:color="auto"/>
      </w:divBdr>
      <w:divsChild>
        <w:div w:id="485978707">
          <w:marLeft w:val="-108"/>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comments" Target="comments.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FF4FA4-1DBF-43D6-856F-DEA0E1782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2618</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PSA</Company>
  <LinksUpToDate>false</LinksUpToDate>
  <CharactersWithSpaces>17512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 WEN SI, COSD</dc:creator>
  <cp:lastModifiedBy>Abhishek Saini</cp:lastModifiedBy>
  <cp:revision>5</cp:revision>
  <dcterms:created xsi:type="dcterms:W3CDTF">2018-01-16T16:42:00Z</dcterms:created>
  <dcterms:modified xsi:type="dcterms:W3CDTF">2018-02-12T10:58:00Z</dcterms:modified>
</cp:coreProperties>
</file>