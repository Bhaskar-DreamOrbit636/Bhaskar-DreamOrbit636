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_x0000_s1025" o:bwmode="white" o:targetscreensize="800,600">
      <v:fill type="frame"/>
    </v:background>
  </w:background>
  <w:body>
    <w:p w:rsidR="00FC591F" w:rsidRDefault="000039CB" w:rsidP="00463869">
      <w:pPr>
        <w:tabs>
          <w:tab w:val="left" w:pos="7680"/>
        </w:tabs>
        <w:ind w:right="32"/>
        <w:jc w:val="right"/>
        <w:rPr>
          <w:b/>
          <w:bCs/>
          <w:color w:val="000000"/>
          <w:sz w:val="24"/>
        </w:rPr>
      </w:pPr>
      <w:r w:rsidRPr="000039CB">
        <w:rPr>
          <w:noProof/>
        </w:rPr>
        <w:pict>
          <v:rect id="Rectangle 12" o:spid="_x0000_s1026" style="position:absolute;left:0;text-align:left;margin-left:-45.2pt;margin-top:-72.25pt;width:594.25pt;height:842.5pt;z-index:-251658752;visibility:visible;mso-position-horizontal-relative:margin;mso-position-vertical-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" stroked="f" strokeweight="2pt">
            <v:fill r:id="rId8" o:title="" recolor="t" rotate="t" type="frame"/>
            <w10:wrap anchorx="margin" anchory="margin"/>
          </v:rect>
        </w:pict>
      </w:r>
      <w:r w:rsidR="00141A0F">
        <w:rPr>
          <w:b/>
          <w:bCs/>
          <w:color w:val="000000"/>
          <w:sz w:val="24"/>
        </w:rPr>
        <w:t xml:space="preserve">                                                                  </w:t>
      </w:r>
      <w:r w:rsidR="00537CE9">
        <w:rPr>
          <w:b/>
          <w:bCs/>
          <w:noProof/>
          <w:color w:val="000000"/>
          <w:sz w:val="24"/>
          <w:lang w:val="en-GB" w:eastAsia="zh-CN"/>
        </w:rPr>
        <w:drawing>
          <wp:inline distT="0" distB="0" distL="0" distR="0">
            <wp:extent cx="1889760" cy="3962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log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89760" cy="396240"/>
                    </a:xfrm>
                    <a:prstGeom prst="rect">
                      <a:avLst/>
                    </a:prstGeom>
                  </pic:spPr>
                </pic:pic>
              </a:graphicData>
            </a:graphic>
          </wp:inline>
        </w:drawing>
      </w:r>
    </w:p>
    <w:p w:rsidR="0075393B" w:rsidRDefault="0075393B" w:rsidP="00701BC5">
      <w:pPr>
        <w:tabs>
          <w:tab w:val="left" w:pos="7680"/>
        </w:tabs>
        <w:ind w:right="32"/>
        <w:rPr>
          <w:b/>
          <w:bCs/>
          <w:color w:val="000000"/>
          <w:sz w:val="24"/>
        </w:rPr>
      </w:pPr>
    </w:p>
    <w:p w:rsidR="0075393B" w:rsidRDefault="0075393B" w:rsidP="00701BC5">
      <w:pPr>
        <w:tabs>
          <w:tab w:val="left" w:pos="7680"/>
        </w:tabs>
        <w:ind w:right="32"/>
        <w:rPr>
          <w:b/>
          <w:bCs/>
          <w:color w:val="000000"/>
          <w:sz w:val="24"/>
        </w:rPr>
      </w:pPr>
    </w:p>
    <w:p w:rsidR="0075393B" w:rsidRDefault="0075393B" w:rsidP="00701BC5">
      <w:pPr>
        <w:tabs>
          <w:tab w:val="left" w:pos="7680"/>
        </w:tabs>
        <w:ind w:right="32"/>
        <w:rPr>
          <w:b/>
          <w:bCs/>
          <w:color w:val="000000"/>
          <w:sz w:val="24"/>
        </w:rPr>
      </w:pPr>
    </w:p>
    <w:p w:rsidR="0075393B" w:rsidRDefault="0075393B" w:rsidP="00701BC5">
      <w:pPr>
        <w:tabs>
          <w:tab w:val="left" w:pos="7680"/>
        </w:tabs>
        <w:ind w:right="32"/>
        <w:rPr>
          <w:b/>
          <w:bCs/>
          <w:color w:val="000000"/>
          <w:sz w:val="24"/>
        </w:rPr>
      </w:pPr>
    </w:p>
    <w:p w:rsidR="0075393B" w:rsidRPr="00F24B09" w:rsidRDefault="0075393B" w:rsidP="00701BC5">
      <w:pPr>
        <w:tabs>
          <w:tab w:val="left" w:pos="7680"/>
        </w:tabs>
        <w:ind w:right="32"/>
        <w:rPr>
          <w:b/>
          <w:bCs/>
          <w:color w:val="000000"/>
          <w:sz w:val="24"/>
        </w:rPr>
      </w:pPr>
    </w:p>
    <w:p w:rsidR="00B921E0" w:rsidRDefault="00B921E0" w:rsidP="00701BC5">
      <w:pPr>
        <w:ind w:left="180"/>
        <w:rPr>
          <w:rFonts w:cs="Arial"/>
          <w:b/>
          <w:sz w:val="64"/>
          <w:szCs w:val="64"/>
        </w:rPr>
      </w:pPr>
    </w:p>
    <w:p w:rsidR="00B921E0" w:rsidRDefault="00B921E0" w:rsidP="00701BC5">
      <w:pPr>
        <w:ind w:left="180"/>
        <w:rPr>
          <w:rFonts w:cs="Arial"/>
          <w:b/>
          <w:sz w:val="64"/>
          <w:szCs w:val="64"/>
        </w:rPr>
      </w:pPr>
    </w:p>
    <w:p w:rsidR="00B30866" w:rsidRPr="00463869" w:rsidRDefault="00992DED" w:rsidP="00463869">
      <w:pPr>
        <w:spacing w:line="240" w:lineRule="auto"/>
        <w:ind w:left="180"/>
        <w:rPr>
          <w:rFonts w:cs="Arial"/>
          <w:b/>
          <w:noProof/>
          <w:color w:val="FFFFFF" w:themeColor="background1"/>
          <w:sz w:val="48"/>
          <w:szCs w:val="48"/>
        </w:rPr>
      </w:pPr>
      <w:r>
        <w:rPr>
          <w:rFonts w:cstheme="minorHAnsi"/>
          <w:b/>
          <w:noProof/>
          <w:color w:val="FFFFFF" w:themeColor="background1"/>
          <w:sz w:val="56"/>
          <w:szCs w:val="56"/>
          <w:lang w:val="en-IN" w:eastAsia="en-IN"/>
        </w:rPr>
        <w:t>Reminder 365</w:t>
      </w:r>
      <w:r w:rsidR="001356AF" w:rsidRPr="00463869">
        <w:rPr>
          <w:rFonts w:cstheme="minorHAnsi"/>
          <w:b/>
          <w:noProof/>
          <w:color w:val="FFFFFF" w:themeColor="background1"/>
          <w:sz w:val="64"/>
          <w:szCs w:val="64"/>
        </w:rPr>
        <w:br/>
      </w:r>
      <w:r>
        <w:rPr>
          <w:rFonts w:cs="Arial"/>
          <w:b/>
          <w:noProof/>
          <w:color w:val="FFFFFF" w:themeColor="background1"/>
          <w:sz w:val="44"/>
          <w:szCs w:val="44"/>
        </w:rPr>
        <w:t>User Requirement Specifications (URS)</w:t>
      </w:r>
    </w:p>
    <w:p w:rsidR="00B30866" w:rsidRDefault="00B30866" w:rsidP="00B30866">
      <w:pPr>
        <w:rPr>
          <w:rFonts w:cs="Arial"/>
          <w:b/>
          <w:noProof/>
          <w:sz w:val="48"/>
          <w:szCs w:val="48"/>
        </w:rPr>
      </w:pPr>
    </w:p>
    <w:p w:rsidR="00463869" w:rsidRDefault="00463869" w:rsidP="00B30866">
      <w:pPr>
        <w:rPr>
          <w:rFonts w:cs="Arial"/>
          <w:b/>
          <w:noProof/>
          <w:sz w:val="48"/>
          <w:szCs w:val="48"/>
        </w:rPr>
      </w:pPr>
    </w:p>
    <w:p w:rsidR="00463869" w:rsidRDefault="00463869" w:rsidP="00B30866">
      <w:pPr>
        <w:rPr>
          <w:rFonts w:cs="Arial"/>
          <w:b/>
          <w:noProof/>
          <w:sz w:val="48"/>
          <w:szCs w:val="48"/>
        </w:rPr>
      </w:pPr>
    </w:p>
    <w:tbl>
      <w:tblPr>
        <w:tblStyle w:val="Grey-Accent1"/>
        <w:tblW w:w="0" w:type="auto"/>
        <w:tblInd w:w="288" w:type="dxa"/>
        <w:tblLook w:val="04A0"/>
      </w:tblPr>
      <w:tblGrid>
        <w:gridCol w:w="1188"/>
        <w:gridCol w:w="1980"/>
      </w:tblGrid>
      <w:tr w:rsidR="00B30866" w:rsidRPr="00B30866" w:rsidTr="00420E11">
        <w:tc>
          <w:tcPr>
            <w:tcW w:w="1188" w:type="dxa"/>
          </w:tcPr>
          <w:p w:rsidR="00B30866" w:rsidRPr="00B30866" w:rsidRDefault="00B30866" w:rsidP="00B30866">
            <w:pPr>
              <w:spacing w:after="0" w:line="240" w:lineRule="auto"/>
              <w:rPr>
                <w:rFonts w:ascii="Arial" w:hAnsi="Arial" w:cs="Arial"/>
                <w:color w:val="auto"/>
              </w:rPr>
            </w:pPr>
            <w:r w:rsidRPr="00B30866">
              <w:rPr>
                <w:rFonts w:ascii="Arial" w:hAnsi="Arial" w:cs="Arial"/>
                <w:color w:val="auto"/>
              </w:rPr>
              <w:t>Version</w:t>
            </w:r>
          </w:p>
        </w:tc>
        <w:tc>
          <w:tcPr>
            <w:tcW w:w="1980" w:type="dxa"/>
          </w:tcPr>
          <w:p w:rsidR="00B30866" w:rsidRPr="00B30866" w:rsidRDefault="00473CE0" w:rsidP="00473CE0">
            <w:pPr>
              <w:spacing w:after="0" w:line="240" w:lineRule="auto"/>
              <w:rPr>
                <w:rFonts w:ascii="Arial" w:hAnsi="Arial" w:cs="Arial"/>
                <w:color w:val="auto"/>
              </w:rPr>
            </w:pPr>
            <w:r>
              <w:rPr>
                <w:rFonts w:ascii="Arial" w:hAnsi="Arial" w:cs="Arial"/>
                <w:color w:val="auto"/>
              </w:rPr>
              <w:t>0</w:t>
            </w:r>
            <w:r w:rsidR="00A91CFB">
              <w:rPr>
                <w:rFonts w:ascii="Arial" w:hAnsi="Arial" w:cs="Arial"/>
                <w:color w:val="auto"/>
              </w:rPr>
              <w:t>.</w:t>
            </w:r>
            <w:r w:rsidR="00B7327E">
              <w:rPr>
                <w:rFonts w:ascii="Arial" w:hAnsi="Arial" w:cs="Arial"/>
                <w:color w:val="auto"/>
              </w:rPr>
              <w:t>2</w:t>
            </w:r>
          </w:p>
        </w:tc>
      </w:tr>
      <w:tr w:rsidR="00B30866" w:rsidRPr="00B30866" w:rsidTr="00420E11">
        <w:tc>
          <w:tcPr>
            <w:tcW w:w="1188" w:type="dxa"/>
          </w:tcPr>
          <w:p w:rsidR="00B30866" w:rsidRPr="00B30866" w:rsidRDefault="00B30866" w:rsidP="00B30866">
            <w:pPr>
              <w:spacing w:after="0" w:line="240" w:lineRule="auto"/>
              <w:rPr>
                <w:rFonts w:ascii="Arial" w:hAnsi="Arial" w:cs="Arial"/>
                <w:color w:val="auto"/>
              </w:rPr>
            </w:pPr>
            <w:r w:rsidRPr="00B30866">
              <w:rPr>
                <w:rFonts w:ascii="Arial" w:hAnsi="Arial" w:cs="Arial"/>
                <w:color w:val="auto"/>
              </w:rPr>
              <w:t>Date</w:t>
            </w:r>
          </w:p>
        </w:tc>
        <w:tc>
          <w:tcPr>
            <w:tcW w:w="1980" w:type="dxa"/>
          </w:tcPr>
          <w:p w:rsidR="00B30866" w:rsidRPr="00B30866" w:rsidRDefault="00B7327E" w:rsidP="00992DED">
            <w:pPr>
              <w:spacing w:after="0" w:line="240" w:lineRule="auto"/>
              <w:rPr>
                <w:rFonts w:ascii="Arial" w:hAnsi="Arial" w:cs="Arial"/>
                <w:color w:val="auto"/>
              </w:rPr>
            </w:pPr>
            <w:r>
              <w:rPr>
                <w:rFonts w:ascii="Arial" w:hAnsi="Arial" w:cs="Arial"/>
                <w:color w:val="auto"/>
              </w:rPr>
              <w:t>14</w:t>
            </w:r>
            <w:r w:rsidR="00177869">
              <w:rPr>
                <w:rFonts w:ascii="Arial" w:hAnsi="Arial" w:cs="Arial"/>
                <w:color w:val="auto"/>
              </w:rPr>
              <w:t>-</w:t>
            </w:r>
            <w:r w:rsidR="00992DED">
              <w:rPr>
                <w:rFonts w:ascii="Arial" w:hAnsi="Arial" w:cs="Arial"/>
                <w:color w:val="auto"/>
              </w:rPr>
              <w:t>Nov</w:t>
            </w:r>
            <w:r w:rsidR="00F01BDE">
              <w:rPr>
                <w:rFonts w:ascii="Arial" w:hAnsi="Arial" w:cs="Arial"/>
                <w:color w:val="auto"/>
              </w:rPr>
              <w:t>-2017</w:t>
            </w:r>
          </w:p>
        </w:tc>
      </w:tr>
    </w:tbl>
    <w:p w:rsidR="001356AF" w:rsidRDefault="001356AF" w:rsidP="00B30866">
      <w:pPr>
        <w:rPr>
          <w:rFonts w:cs="Arial"/>
          <w:color w:val="5F5F5F"/>
        </w:rPr>
      </w:pPr>
    </w:p>
    <w:p w:rsidR="00CD47BE" w:rsidRDefault="00CD47BE" w:rsidP="001356AF">
      <w:pPr>
        <w:spacing w:line="240" w:lineRule="auto"/>
        <w:ind w:left="-180"/>
        <w:rPr>
          <w:rFonts w:cs="Arial"/>
          <w:color w:val="5F5F5F"/>
        </w:rPr>
      </w:pPr>
    </w:p>
    <w:p w:rsidR="00D973BC" w:rsidRDefault="00463869" w:rsidP="001F2371">
      <w:pPr>
        <w:rPr>
          <w:b/>
        </w:rPr>
      </w:pPr>
      <w:r>
        <w:rPr>
          <w:noProof/>
          <w:lang w:val="en-GB" w:eastAsia="zh-CN"/>
        </w:rPr>
        <w:drawing>
          <wp:inline distT="0" distB="0" distL="0" distR="0">
            <wp:extent cx="2383690" cy="5119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383690" cy="511960"/>
                    </a:xfrm>
                    <a:prstGeom prst="rect">
                      <a:avLst/>
                    </a:prstGeom>
                    <a:noFill/>
                    <a:ln w="9525">
                      <a:noFill/>
                      <a:miter lim="800000"/>
                      <a:headEnd/>
                      <a:tailEnd/>
                    </a:ln>
                  </pic:spPr>
                </pic:pic>
              </a:graphicData>
            </a:graphic>
          </wp:inline>
        </w:drawing>
      </w:r>
      <w:r w:rsidR="001F2371">
        <w:rPr>
          <w:b/>
        </w:rPr>
        <w:t xml:space="preserve"> </w:t>
      </w:r>
    </w:p>
    <w:p w:rsidR="00D973BC" w:rsidRDefault="00D973BC" w:rsidP="00D973BC">
      <w:pPr>
        <w:rPr>
          <w:b/>
        </w:rPr>
      </w:pPr>
    </w:p>
    <w:p w:rsidR="001F2371" w:rsidRPr="00E92618" w:rsidRDefault="001F2371" w:rsidP="001F2371">
      <w:pPr>
        <w:pStyle w:val="TOCHeading"/>
        <w:numPr>
          <w:ilvl w:val="0"/>
          <w:numId w:val="0"/>
        </w:numPr>
        <w:spacing w:line="240" w:lineRule="auto"/>
        <w:rPr>
          <w:rFonts w:asciiTheme="minorHAnsi" w:hAnsiTheme="minorHAnsi" w:cstheme="minorHAnsi"/>
          <w:sz w:val="32"/>
          <w:szCs w:val="32"/>
        </w:rPr>
      </w:pPr>
      <w:r w:rsidRPr="00E92618">
        <w:rPr>
          <w:rFonts w:asciiTheme="minorHAnsi" w:hAnsiTheme="minorHAnsi" w:cstheme="minorHAnsi"/>
          <w:sz w:val="32"/>
          <w:szCs w:val="32"/>
          <w:u w:val="single"/>
        </w:rPr>
        <w:lastRenderedPageBreak/>
        <w:t>Document Control</w:t>
      </w:r>
      <w:r w:rsidRPr="00E92618">
        <w:rPr>
          <w:rFonts w:asciiTheme="minorHAnsi" w:hAnsiTheme="minorHAnsi" w:cstheme="minorHAnsi"/>
          <w:sz w:val="32"/>
          <w:szCs w:val="32"/>
        </w:rPr>
        <w:t>:</w:t>
      </w:r>
    </w:p>
    <w:p w:rsidR="001F2371" w:rsidRPr="006E0392" w:rsidRDefault="001F2371" w:rsidP="001F2371">
      <w:pPr>
        <w:pStyle w:val="TOCHeading"/>
        <w:numPr>
          <w:ilvl w:val="0"/>
          <w:numId w:val="0"/>
        </w:numPr>
        <w:spacing w:line="240" w:lineRule="auto"/>
        <w:rPr>
          <w:rFonts w:asciiTheme="minorHAnsi" w:hAnsiTheme="minorHAnsi" w:cstheme="minorHAnsi"/>
          <w:sz w:val="32"/>
          <w:szCs w:val="32"/>
        </w:rPr>
      </w:pPr>
      <w:r w:rsidRPr="006E0392">
        <w:rPr>
          <w:rFonts w:asciiTheme="minorHAnsi" w:hAnsiTheme="minorHAnsi" w:cstheme="minorHAnsi"/>
          <w:sz w:val="32"/>
          <w:szCs w:val="32"/>
        </w:rPr>
        <w:t>Revision History</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0"/>
        <w:gridCol w:w="1260"/>
        <w:gridCol w:w="1926"/>
        <w:gridCol w:w="1962"/>
        <w:gridCol w:w="4176"/>
      </w:tblGrid>
      <w:tr w:rsidR="001F2371" w:rsidRPr="00346BE3" w:rsidTr="00552230">
        <w:trPr>
          <w:cantSplit/>
          <w:trHeight w:val="242"/>
        </w:trPr>
        <w:tc>
          <w:tcPr>
            <w:tcW w:w="99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Version</w:t>
            </w:r>
          </w:p>
        </w:tc>
        <w:tc>
          <w:tcPr>
            <w:tcW w:w="126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Date</w:t>
            </w:r>
          </w:p>
        </w:tc>
        <w:tc>
          <w:tcPr>
            <w:tcW w:w="1926"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Author</w:t>
            </w:r>
          </w:p>
        </w:tc>
        <w:tc>
          <w:tcPr>
            <w:tcW w:w="1962" w:type="dxa"/>
            <w:shd w:val="clear" w:color="auto" w:fill="1C75BC"/>
          </w:tcPr>
          <w:p w:rsidR="001F2371" w:rsidRPr="006C01D6" w:rsidRDefault="001F2371" w:rsidP="00552230">
            <w:pPr>
              <w:spacing w:before="120" w:line="240" w:lineRule="auto"/>
              <w:rPr>
                <w:b/>
                <w:color w:val="FFFFFF" w:themeColor="background1"/>
              </w:rPr>
            </w:pPr>
            <w:r>
              <w:rPr>
                <w:b/>
                <w:color w:val="FFFFFF" w:themeColor="background1"/>
                <w:szCs w:val="22"/>
              </w:rPr>
              <w:t>Reviewer</w:t>
            </w:r>
          </w:p>
        </w:tc>
        <w:tc>
          <w:tcPr>
            <w:tcW w:w="4176" w:type="dxa"/>
            <w:shd w:val="clear" w:color="auto" w:fill="1C75BC"/>
            <w:vAlign w:val="center"/>
          </w:tcPr>
          <w:p w:rsidR="001F2371" w:rsidRPr="006C01D6" w:rsidRDefault="001F2371" w:rsidP="00552230">
            <w:pPr>
              <w:spacing w:before="120" w:line="240" w:lineRule="auto"/>
              <w:rPr>
                <w:b/>
                <w:color w:val="FFFFFF" w:themeColor="background1"/>
              </w:rPr>
            </w:pPr>
            <w:r>
              <w:rPr>
                <w:b/>
                <w:color w:val="FFFFFF" w:themeColor="background1"/>
                <w:szCs w:val="22"/>
              </w:rPr>
              <w:t>Summary of Changes</w:t>
            </w:r>
          </w:p>
        </w:tc>
      </w:tr>
      <w:tr w:rsidR="001F2371" w:rsidRPr="00346BE3" w:rsidTr="00552230">
        <w:trPr>
          <w:cantSplit/>
          <w:trHeight w:val="485"/>
        </w:trPr>
        <w:tc>
          <w:tcPr>
            <w:tcW w:w="990" w:type="dxa"/>
          </w:tcPr>
          <w:p w:rsidR="001F2371" w:rsidRPr="00BA5E53" w:rsidRDefault="001F2371" w:rsidP="001F2371">
            <w:pPr>
              <w:spacing w:before="120" w:line="240" w:lineRule="auto"/>
              <w:rPr>
                <w:color w:val="auto"/>
                <w:sz w:val="20"/>
                <w:szCs w:val="20"/>
              </w:rPr>
            </w:pPr>
            <w:r w:rsidRPr="00BA5E53">
              <w:rPr>
                <w:color w:val="auto"/>
                <w:sz w:val="20"/>
                <w:szCs w:val="20"/>
              </w:rPr>
              <w:t>0.</w:t>
            </w:r>
            <w:r>
              <w:rPr>
                <w:color w:val="auto"/>
                <w:sz w:val="20"/>
                <w:szCs w:val="20"/>
              </w:rPr>
              <w:t>1</w:t>
            </w:r>
          </w:p>
        </w:tc>
        <w:tc>
          <w:tcPr>
            <w:tcW w:w="1260" w:type="dxa"/>
          </w:tcPr>
          <w:p w:rsidR="001F2371" w:rsidRPr="00BA5E53" w:rsidRDefault="001F2371" w:rsidP="001F2371">
            <w:pPr>
              <w:spacing w:before="120" w:line="240" w:lineRule="auto"/>
              <w:rPr>
                <w:color w:val="auto"/>
                <w:sz w:val="20"/>
                <w:szCs w:val="20"/>
              </w:rPr>
            </w:pPr>
            <w:r>
              <w:rPr>
                <w:color w:val="auto"/>
                <w:sz w:val="20"/>
                <w:szCs w:val="20"/>
              </w:rPr>
              <w:t>01</w:t>
            </w:r>
            <w:r w:rsidRPr="00BA5E53">
              <w:rPr>
                <w:color w:val="auto"/>
                <w:sz w:val="20"/>
                <w:szCs w:val="20"/>
              </w:rPr>
              <w:t xml:space="preserve"> </w:t>
            </w:r>
            <w:r>
              <w:rPr>
                <w:color w:val="auto"/>
                <w:sz w:val="20"/>
                <w:szCs w:val="20"/>
              </w:rPr>
              <w:t>Nov</w:t>
            </w:r>
            <w:r w:rsidRPr="00BA5E53">
              <w:rPr>
                <w:color w:val="auto"/>
                <w:sz w:val="20"/>
                <w:szCs w:val="20"/>
              </w:rPr>
              <w:t xml:space="preserve"> 2017</w:t>
            </w:r>
          </w:p>
        </w:tc>
        <w:tc>
          <w:tcPr>
            <w:tcW w:w="1926" w:type="dxa"/>
          </w:tcPr>
          <w:p w:rsidR="001F2371" w:rsidRPr="00BA5E53" w:rsidRDefault="001F2371" w:rsidP="001F2371">
            <w:pPr>
              <w:spacing w:before="120" w:line="240" w:lineRule="auto"/>
              <w:rPr>
                <w:color w:val="auto"/>
                <w:sz w:val="20"/>
                <w:szCs w:val="20"/>
              </w:rPr>
            </w:pPr>
            <w:proofErr w:type="spellStart"/>
            <w:r>
              <w:rPr>
                <w:color w:val="auto"/>
                <w:sz w:val="20"/>
                <w:szCs w:val="20"/>
              </w:rPr>
              <w:t>Abhishek</w:t>
            </w:r>
            <w:proofErr w:type="spellEnd"/>
            <w:r>
              <w:rPr>
                <w:color w:val="auto"/>
                <w:sz w:val="20"/>
                <w:szCs w:val="20"/>
              </w:rPr>
              <w:t xml:space="preserve"> </w:t>
            </w:r>
            <w:proofErr w:type="spellStart"/>
            <w:r>
              <w:rPr>
                <w:color w:val="auto"/>
                <w:sz w:val="20"/>
                <w:szCs w:val="20"/>
              </w:rPr>
              <w:t>Saini</w:t>
            </w:r>
            <w:proofErr w:type="spellEnd"/>
          </w:p>
        </w:tc>
        <w:tc>
          <w:tcPr>
            <w:tcW w:w="1962" w:type="dxa"/>
          </w:tcPr>
          <w:p w:rsidR="001F2371" w:rsidRPr="00BA5E53" w:rsidRDefault="001F2371" w:rsidP="00552230">
            <w:pPr>
              <w:spacing w:before="120" w:line="240" w:lineRule="auto"/>
              <w:rPr>
                <w:color w:val="auto"/>
                <w:sz w:val="20"/>
                <w:szCs w:val="20"/>
              </w:rPr>
            </w:pPr>
            <w:proofErr w:type="spellStart"/>
            <w:r w:rsidRPr="00BA5E53">
              <w:rPr>
                <w:color w:val="auto"/>
                <w:sz w:val="20"/>
                <w:szCs w:val="20"/>
              </w:rPr>
              <w:t>Aliabbas</w:t>
            </w:r>
            <w:proofErr w:type="spellEnd"/>
            <w:r w:rsidRPr="00BA5E53">
              <w:rPr>
                <w:color w:val="auto"/>
                <w:sz w:val="20"/>
                <w:szCs w:val="20"/>
              </w:rPr>
              <w:t xml:space="preserve"> </w:t>
            </w:r>
            <w:proofErr w:type="spellStart"/>
            <w:r w:rsidRPr="00BA5E53">
              <w:rPr>
                <w:color w:val="auto"/>
                <w:sz w:val="20"/>
                <w:szCs w:val="20"/>
              </w:rPr>
              <w:t>Khambata</w:t>
            </w:r>
            <w:proofErr w:type="spellEnd"/>
          </w:p>
        </w:tc>
        <w:tc>
          <w:tcPr>
            <w:tcW w:w="4176" w:type="dxa"/>
          </w:tcPr>
          <w:p w:rsidR="001F2371" w:rsidRPr="005C245F" w:rsidRDefault="001F2371" w:rsidP="00552230">
            <w:pPr>
              <w:spacing w:before="120" w:line="240" w:lineRule="auto"/>
              <w:rPr>
                <w:color w:val="auto"/>
                <w:sz w:val="20"/>
                <w:szCs w:val="20"/>
              </w:rPr>
            </w:pPr>
          </w:p>
        </w:tc>
      </w:tr>
      <w:tr w:rsidR="00B61C39" w:rsidRPr="00346BE3" w:rsidTr="00552230">
        <w:trPr>
          <w:cantSplit/>
          <w:trHeight w:val="485"/>
        </w:trPr>
        <w:tc>
          <w:tcPr>
            <w:tcW w:w="990" w:type="dxa"/>
          </w:tcPr>
          <w:p w:rsidR="00B61C39" w:rsidRPr="00BA5E53" w:rsidDel="00F77C78" w:rsidRDefault="00B61C39" w:rsidP="00552230">
            <w:pPr>
              <w:spacing w:before="120" w:line="240" w:lineRule="auto"/>
              <w:rPr>
                <w:color w:val="auto"/>
                <w:sz w:val="20"/>
                <w:szCs w:val="20"/>
              </w:rPr>
            </w:pPr>
            <w:r>
              <w:rPr>
                <w:color w:val="auto"/>
                <w:sz w:val="20"/>
                <w:szCs w:val="20"/>
              </w:rPr>
              <w:t>0.2</w:t>
            </w:r>
          </w:p>
        </w:tc>
        <w:tc>
          <w:tcPr>
            <w:tcW w:w="1260" w:type="dxa"/>
          </w:tcPr>
          <w:p w:rsidR="00B61C39" w:rsidRPr="00BA5E53" w:rsidDel="00F77C78" w:rsidRDefault="00B61C39" w:rsidP="00552230">
            <w:pPr>
              <w:spacing w:before="120" w:line="240" w:lineRule="auto"/>
              <w:rPr>
                <w:color w:val="auto"/>
                <w:sz w:val="20"/>
                <w:szCs w:val="20"/>
              </w:rPr>
            </w:pPr>
            <w:r>
              <w:rPr>
                <w:color w:val="auto"/>
                <w:sz w:val="20"/>
                <w:szCs w:val="20"/>
              </w:rPr>
              <w:t>13 Nov 2017</w:t>
            </w:r>
          </w:p>
        </w:tc>
        <w:tc>
          <w:tcPr>
            <w:tcW w:w="1926" w:type="dxa"/>
          </w:tcPr>
          <w:p w:rsidR="00B61C39" w:rsidRPr="00BA5E53" w:rsidRDefault="00B61C39" w:rsidP="00B61C39">
            <w:pPr>
              <w:spacing w:before="120" w:line="240" w:lineRule="auto"/>
              <w:rPr>
                <w:color w:val="auto"/>
                <w:sz w:val="20"/>
                <w:szCs w:val="20"/>
              </w:rPr>
            </w:pPr>
            <w:proofErr w:type="spellStart"/>
            <w:r>
              <w:rPr>
                <w:color w:val="auto"/>
                <w:sz w:val="20"/>
                <w:szCs w:val="20"/>
              </w:rPr>
              <w:t>Abhishek</w:t>
            </w:r>
            <w:proofErr w:type="spellEnd"/>
            <w:r>
              <w:rPr>
                <w:color w:val="auto"/>
                <w:sz w:val="20"/>
                <w:szCs w:val="20"/>
              </w:rPr>
              <w:t xml:space="preserve"> </w:t>
            </w:r>
            <w:proofErr w:type="spellStart"/>
            <w:r>
              <w:rPr>
                <w:color w:val="auto"/>
                <w:sz w:val="20"/>
                <w:szCs w:val="20"/>
              </w:rPr>
              <w:t>Saini</w:t>
            </w:r>
            <w:proofErr w:type="spellEnd"/>
          </w:p>
        </w:tc>
        <w:tc>
          <w:tcPr>
            <w:tcW w:w="1962" w:type="dxa"/>
          </w:tcPr>
          <w:p w:rsidR="00B61C39" w:rsidRPr="00BA5E53" w:rsidRDefault="00B61C39" w:rsidP="00B61C39">
            <w:pPr>
              <w:spacing w:before="120" w:line="240" w:lineRule="auto"/>
              <w:rPr>
                <w:color w:val="auto"/>
                <w:sz w:val="20"/>
                <w:szCs w:val="20"/>
              </w:rPr>
            </w:pPr>
            <w:proofErr w:type="spellStart"/>
            <w:r w:rsidRPr="00BA5E53">
              <w:rPr>
                <w:color w:val="auto"/>
                <w:sz w:val="20"/>
                <w:szCs w:val="20"/>
              </w:rPr>
              <w:t>Aliabbas</w:t>
            </w:r>
            <w:proofErr w:type="spellEnd"/>
            <w:r w:rsidRPr="00BA5E53">
              <w:rPr>
                <w:color w:val="auto"/>
                <w:sz w:val="20"/>
                <w:szCs w:val="20"/>
              </w:rPr>
              <w:t xml:space="preserve"> </w:t>
            </w:r>
            <w:proofErr w:type="spellStart"/>
            <w:r w:rsidRPr="00BA5E53">
              <w:rPr>
                <w:color w:val="auto"/>
                <w:sz w:val="20"/>
                <w:szCs w:val="20"/>
              </w:rPr>
              <w:t>Khambata</w:t>
            </w:r>
            <w:proofErr w:type="spellEnd"/>
          </w:p>
        </w:tc>
        <w:tc>
          <w:tcPr>
            <w:tcW w:w="4176" w:type="dxa"/>
          </w:tcPr>
          <w:p w:rsidR="00B61C39" w:rsidRDefault="00B61C39" w:rsidP="00552230">
            <w:pPr>
              <w:spacing w:before="120" w:line="240" w:lineRule="auto"/>
              <w:rPr>
                <w:sz w:val="20"/>
                <w:szCs w:val="20"/>
              </w:rPr>
            </w:pPr>
          </w:p>
        </w:tc>
      </w:tr>
      <w:tr w:rsidR="004B2552" w:rsidRPr="00346BE3" w:rsidTr="00552230">
        <w:trPr>
          <w:cantSplit/>
          <w:trHeight w:val="485"/>
          <w:ins w:id="0" w:author="PSA" w:date="2017-11-16T11:27:00Z"/>
        </w:trPr>
        <w:tc>
          <w:tcPr>
            <w:tcW w:w="990" w:type="dxa"/>
          </w:tcPr>
          <w:p w:rsidR="004B2552" w:rsidRDefault="004B2552" w:rsidP="00552230">
            <w:pPr>
              <w:spacing w:before="120" w:line="240" w:lineRule="auto"/>
              <w:rPr>
                <w:ins w:id="1" w:author="PSA" w:date="2017-11-16T11:27:00Z"/>
                <w:color w:val="auto"/>
                <w:sz w:val="20"/>
                <w:szCs w:val="20"/>
              </w:rPr>
            </w:pPr>
            <w:ins w:id="2" w:author="PSA" w:date="2017-11-16T11:27:00Z">
              <w:r>
                <w:rPr>
                  <w:color w:val="auto"/>
                  <w:sz w:val="20"/>
                  <w:szCs w:val="20"/>
                </w:rPr>
                <w:t>0.3</w:t>
              </w:r>
            </w:ins>
          </w:p>
        </w:tc>
        <w:tc>
          <w:tcPr>
            <w:tcW w:w="1260" w:type="dxa"/>
          </w:tcPr>
          <w:p w:rsidR="004B2552" w:rsidRDefault="004B2552" w:rsidP="00552230">
            <w:pPr>
              <w:spacing w:before="120" w:line="240" w:lineRule="auto"/>
              <w:rPr>
                <w:ins w:id="3" w:author="PSA" w:date="2017-11-16T11:27:00Z"/>
                <w:color w:val="auto"/>
                <w:sz w:val="20"/>
                <w:szCs w:val="20"/>
              </w:rPr>
            </w:pPr>
            <w:ins w:id="4" w:author="PSA" w:date="2017-11-16T11:27:00Z">
              <w:r>
                <w:rPr>
                  <w:color w:val="auto"/>
                  <w:sz w:val="20"/>
                  <w:szCs w:val="20"/>
                </w:rPr>
                <w:t>16 Nov 2017</w:t>
              </w:r>
            </w:ins>
          </w:p>
        </w:tc>
        <w:tc>
          <w:tcPr>
            <w:tcW w:w="1926" w:type="dxa"/>
          </w:tcPr>
          <w:p w:rsidR="004B2552" w:rsidRDefault="004B2552" w:rsidP="00B61C39">
            <w:pPr>
              <w:spacing w:before="120" w:line="240" w:lineRule="auto"/>
              <w:rPr>
                <w:ins w:id="5" w:author="PSA" w:date="2017-11-16T11:27:00Z"/>
                <w:color w:val="auto"/>
                <w:sz w:val="20"/>
                <w:szCs w:val="20"/>
              </w:rPr>
            </w:pPr>
            <w:ins w:id="6" w:author="PSA" w:date="2017-11-16T11:27:00Z">
              <w:r>
                <w:rPr>
                  <w:color w:val="auto"/>
                  <w:sz w:val="20"/>
                  <w:szCs w:val="20"/>
                </w:rPr>
                <w:t xml:space="preserve">Jiang </w:t>
              </w:r>
              <w:proofErr w:type="spellStart"/>
              <w:r>
                <w:rPr>
                  <w:color w:val="auto"/>
                  <w:sz w:val="20"/>
                  <w:szCs w:val="20"/>
                </w:rPr>
                <w:t>Wensi</w:t>
              </w:r>
              <w:proofErr w:type="spellEnd"/>
            </w:ins>
          </w:p>
        </w:tc>
        <w:tc>
          <w:tcPr>
            <w:tcW w:w="1962" w:type="dxa"/>
          </w:tcPr>
          <w:p w:rsidR="004B2552" w:rsidRPr="00BA5E53" w:rsidRDefault="004B2552" w:rsidP="00B61C39">
            <w:pPr>
              <w:spacing w:before="120" w:line="240" w:lineRule="auto"/>
              <w:rPr>
                <w:ins w:id="7" w:author="PSA" w:date="2017-11-16T11:27:00Z"/>
                <w:color w:val="auto"/>
                <w:sz w:val="20"/>
                <w:szCs w:val="20"/>
              </w:rPr>
            </w:pPr>
          </w:p>
        </w:tc>
        <w:tc>
          <w:tcPr>
            <w:tcW w:w="4176" w:type="dxa"/>
          </w:tcPr>
          <w:p w:rsidR="004B2552" w:rsidRDefault="004B2552" w:rsidP="00552230">
            <w:pPr>
              <w:spacing w:before="120" w:line="240" w:lineRule="auto"/>
              <w:rPr>
                <w:ins w:id="8" w:author="PSA" w:date="2017-11-16T11:27:00Z"/>
                <w:sz w:val="20"/>
                <w:szCs w:val="20"/>
              </w:rPr>
            </w:pPr>
          </w:p>
        </w:tc>
      </w:tr>
    </w:tbl>
    <w:p w:rsidR="001F2371" w:rsidRPr="006E0392" w:rsidRDefault="001F2371" w:rsidP="001F2371">
      <w:pPr>
        <w:pStyle w:val="TOCHeading"/>
        <w:numPr>
          <w:ilvl w:val="0"/>
          <w:numId w:val="0"/>
        </w:numPr>
        <w:spacing w:line="240" w:lineRule="auto"/>
        <w:rPr>
          <w:rFonts w:asciiTheme="minorHAnsi" w:hAnsiTheme="minorHAnsi" w:cstheme="minorHAnsi"/>
          <w:sz w:val="32"/>
          <w:szCs w:val="32"/>
        </w:rPr>
      </w:pPr>
      <w:r w:rsidRPr="006E0392">
        <w:rPr>
          <w:rFonts w:asciiTheme="minorHAnsi" w:hAnsiTheme="minorHAnsi" w:cstheme="minorHAnsi"/>
          <w:sz w:val="32"/>
          <w:szCs w:val="32"/>
        </w:rPr>
        <w:t>PSA Members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36"/>
        <w:gridCol w:w="2112"/>
        <w:gridCol w:w="1367"/>
        <w:gridCol w:w="1236"/>
        <w:gridCol w:w="1686"/>
        <w:gridCol w:w="1718"/>
      </w:tblGrid>
      <w:tr w:rsidR="001F2371" w:rsidRPr="00346BE3" w:rsidTr="00552230">
        <w:trPr>
          <w:cantSplit/>
          <w:trHeight w:val="541"/>
        </w:trPr>
        <w:tc>
          <w:tcPr>
            <w:tcW w:w="2136"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rPr>
              <w:t>Name</w:t>
            </w:r>
          </w:p>
        </w:tc>
        <w:tc>
          <w:tcPr>
            <w:tcW w:w="2112"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rPr>
              <w:t>Designation</w:t>
            </w:r>
          </w:p>
        </w:tc>
        <w:tc>
          <w:tcPr>
            <w:tcW w:w="1367"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rPr>
              <w:t>Contact</w:t>
            </w:r>
          </w:p>
        </w:tc>
        <w:tc>
          <w:tcPr>
            <w:tcW w:w="1236"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rPr>
              <w:t>Date</w:t>
            </w:r>
          </w:p>
        </w:tc>
        <w:tc>
          <w:tcPr>
            <w:tcW w:w="1686"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rPr>
              <w:t>Approval Method</w:t>
            </w:r>
          </w:p>
        </w:tc>
        <w:tc>
          <w:tcPr>
            <w:tcW w:w="1718"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rPr>
              <w:t>Approval Reference</w:t>
            </w:r>
          </w:p>
        </w:tc>
      </w:tr>
      <w:tr w:rsidR="001F2371" w:rsidRPr="00346BE3" w:rsidTr="00552230">
        <w:trPr>
          <w:cantSplit/>
          <w:trHeight w:val="423"/>
        </w:trPr>
        <w:tc>
          <w:tcPr>
            <w:tcW w:w="2136" w:type="dxa"/>
          </w:tcPr>
          <w:p w:rsidR="001F2371" w:rsidRDefault="001F2371" w:rsidP="00552230">
            <w:pPr>
              <w:spacing w:before="120" w:line="240" w:lineRule="auto"/>
              <w:rPr>
                <w:color w:val="000000"/>
              </w:rPr>
            </w:pPr>
            <w:r>
              <w:rPr>
                <w:color w:val="000000"/>
                <w:szCs w:val="22"/>
              </w:rPr>
              <w:t xml:space="preserve">Sean </w:t>
            </w:r>
            <w:proofErr w:type="spellStart"/>
            <w:r>
              <w:rPr>
                <w:color w:val="000000"/>
                <w:szCs w:val="22"/>
              </w:rPr>
              <w:t>Seah</w:t>
            </w:r>
            <w:proofErr w:type="spellEnd"/>
          </w:p>
        </w:tc>
        <w:tc>
          <w:tcPr>
            <w:tcW w:w="2112" w:type="dxa"/>
          </w:tcPr>
          <w:p w:rsidR="001F2371" w:rsidRPr="00346BE3" w:rsidRDefault="001A5E9D" w:rsidP="00552230">
            <w:pPr>
              <w:spacing w:before="120" w:line="240" w:lineRule="auto"/>
              <w:rPr>
                <w:color w:val="000000"/>
              </w:rPr>
            </w:pPr>
            <w:ins w:id="9" w:author="PSA" w:date="2017-11-16T10:38:00Z">
              <w:r>
                <w:rPr>
                  <w:color w:val="000000"/>
                </w:rPr>
                <w:t>Deputy Manager</w:t>
              </w:r>
            </w:ins>
          </w:p>
        </w:tc>
        <w:tc>
          <w:tcPr>
            <w:tcW w:w="1367" w:type="dxa"/>
          </w:tcPr>
          <w:p w:rsidR="001F2371" w:rsidRPr="00346BE3" w:rsidRDefault="001F2371" w:rsidP="00552230">
            <w:pPr>
              <w:spacing w:before="120" w:line="240" w:lineRule="auto"/>
            </w:pPr>
          </w:p>
        </w:tc>
        <w:tc>
          <w:tcPr>
            <w:tcW w:w="1236" w:type="dxa"/>
          </w:tcPr>
          <w:p w:rsidR="001F2371" w:rsidRPr="00346BE3" w:rsidRDefault="001F2371" w:rsidP="00552230">
            <w:pPr>
              <w:spacing w:before="120" w:line="240" w:lineRule="auto"/>
            </w:pPr>
          </w:p>
        </w:tc>
        <w:tc>
          <w:tcPr>
            <w:tcW w:w="1686" w:type="dxa"/>
          </w:tcPr>
          <w:p w:rsidR="001F2371" w:rsidRPr="00346BE3" w:rsidRDefault="001F2371" w:rsidP="00552230">
            <w:pPr>
              <w:spacing w:before="120" w:line="240" w:lineRule="auto"/>
            </w:pPr>
          </w:p>
        </w:tc>
        <w:tc>
          <w:tcPr>
            <w:tcW w:w="1718" w:type="dxa"/>
          </w:tcPr>
          <w:p w:rsidR="001F2371" w:rsidRPr="00346BE3" w:rsidRDefault="001F2371" w:rsidP="00552230">
            <w:pPr>
              <w:spacing w:before="120" w:line="240" w:lineRule="auto"/>
            </w:pPr>
          </w:p>
        </w:tc>
      </w:tr>
      <w:tr w:rsidR="001F2371" w:rsidRPr="00346BE3" w:rsidTr="00552230">
        <w:trPr>
          <w:cantSplit/>
          <w:trHeight w:val="423"/>
        </w:trPr>
        <w:tc>
          <w:tcPr>
            <w:tcW w:w="2136" w:type="dxa"/>
          </w:tcPr>
          <w:p w:rsidR="001F2371" w:rsidRDefault="001F2371" w:rsidP="00552230">
            <w:pPr>
              <w:spacing w:before="120" w:line="240" w:lineRule="auto"/>
              <w:rPr>
                <w:color w:val="000000"/>
              </w:rPr>
            </w:pPr>
            <w:del w:id="10" w:author="PSA" w:date="2017-11-16T10:37:00Z">
              <w:r w:rsidDel="001A5E9D">
                <w:rPr>
                  <w:szCs w:val="22"/>
                </w:rPr>
                <w:delText>Wen Si Jiang</w:delText>
              </w:r>
            </w:del>
            <w:ins w:id="11" w:author="PSA" w:date="2017-11-16T10:37:00Z">
              <w:r w:rsidR="001A5E9D">
                <w:rPr>
                  <w:szCs w:val="22"/>
                </w:rPr>
                <w:t xml:space="preserve">Jiang </w:t>
              </w:r>
              <w:proofErr w:type="spellStart"/>
              <w:r w:rsidR="001A5E9D">
                <w:rPr>
                  <w:szCs w:val="22"/>
                </w:rPr>
                <w:t>Wensi</w:t>
              </w:r>
            </w:ins>
            <w:proofErr w:type="spellEnd"/>
          </w:p>
        </w:tc>
        <w:tc>
          <w:tcPr>
            <w:tcW w:w="2112" w:type="dxa"/>
          </w:tcPr>
          <w:p w:rsidR="001F2371" w:rsidRPr="00346BE3" w:rsidRDefault="001A5E9D" w:rsidP="00552230">
            <w:pPr>
              <w:spacing w:before="120" w:line="240" w:lineRule="auto"/>
              <w:rPr>
                <w:color w:val="000000"/>
              </w:rPr>
            </w:pPr>
            <w:ins w:id="12" w:author="PSA" w:date="2017-11-16T10:38:00Z">
              <w:r>
                <w:rPr>
                  <w:color w:val="000000"/>
                </w:rPr>
                <w:t>System Analyst</w:t>
              </w:r>
            </w:ins>
          </w:p>
        </w:tc>
        <w:tc>
          <w:tcPr>
            <w:tcW w:w="1367" w:type="dxa"/>
          </w:tcPr>
          <w:p w:rsidR="001F2371" w:rsidRPr="00346BE3" w:rsidRDefault="001F2371" w:rsidP="00552230">
            <w:pPr>
              <w:spacing w:before="120" w:line="240" w:lineRule="auto"/>
            </w:pPr>
          </w:p>
        </w:tc>
        <w:tc>
          <w:tcPr>
            <w:tcW w:w="1236" w:type="dxa"/>
          </w:tcPr>
          <w:p w:rsidR="001F2371" w:rsidRPr="00346BE3" w:rsidRDefault="001F2371" w:rsidP="00552230">
            <w:pPr>
              <w:spacing w:before="120" w:line="240" w:lineRule="auto"/>
            </w:pPr>
          </w:p>
        </w:tc>
        <w:tc>
          <w:tcPr>
            <w:tcW w:w="1686" w:type="dxa"/>
          </w:tcPr>
          <w:p w:rsidR="001F2371" w:rsidRPr="00346BE3" w:rsidRDefault="001F2371" w:rsidP="00552230">
            <w:pPr>
              <w:spacing w:before="120" w:line="240" w:lineRule="auto"/>
            </w:pPr>
          </w:p>
        </w:tc>
        <w:tc>
          <w:tcPr>
            <w:tcW w:w="1718" w:type="dxa"/>
          </w:tcPr>
          <w:p w:rsidR="001F2371" w:rsidRPr="00346BE3" w:rsidRDefault="001F2371" w:rsidP="00552230">
            <w:pPr>
              <w:spacing w:before="120" w:line="240" w:lineRule="auto"/>
            </w:pPr>
          </w:p>
        </w:tc>
      </w:tr>
      <w:tr w:rsidR="001F2371" w:rsidRPr="00346BE3" w:rsidTr="00552230">
        <w:trPr>
          <w:cantSplit/>
          <w:trHeight w:val="423"/>
        </w:trPr>
        <w:tc>
          <w:tcPr>
            <w:tcW w:w="2136" w:type="dxa"/>
          </w:tcPr>
          <w:p w:rsidR="001F2371" w:rsidRPr="00346BE3" w:rsidRDefault="001F2371" w:rsidP="00552230">
            <w:pPr>
              <w:spacing w:before="120" w:line="240" w:lineRule="auto"/>
              <w:rPr>
                <w:color w:val="000000"/>
              </w:rPr>
            </w:pPr>
          </w:p>
        </w:tc>
        <w:tc>
          <w:tcPr>
            <w:tcW w:w="2112" w:type="dxa"/>
          </w:tcPr>
          <w:p w:rsidR="001F2371" w:rsidRPr="00346BE3" w:rsidRDefault="001F2371" w:rsidP="00552230">
            <w:pPr>
              <w:spacing w:before="120" w:line="240" w:lineRule="auto"/>
              <w:rPr>
                <w:color w:val="000000"/>
              </w:rPr>
            </w:pPr>
          </w:p>
        </w:tc>
        <w:tc>
          <w:tcPr>
            <w:tcW w:w="1367" w:type="dxa"/>
          </w:tcPr>
          <w:p w:rsidR="001F2371" w:rsidRPr="00346BE3" w:rsidRDefault="001F2371" w:rsidP="00552230">
            <w:pPr>
              <w:spacing w:before="120" w:line="240" w:lineRule="auto"/>
            </w:pPr>
          </w:p>
        </w:tc>
        <w:tc>
          <w:tcPr>
            <w:tcW w:w="1236" w:type="dxa"/>
          </w:tcPr>
          <w:p w:rsidR="001F2371" w:rsidRPr="00346BE3" w:rsidRDefault="001F2371" w:rsidP="00552230">
            <w:pPr>
              <w:spacing w:before="120" w:line="240" w:lineRule="auto"/>
            </w:pPr>
          </w:p>
        </w:tc>
        <w:tc>
          <w:tcPr>
            <w:tcW w:w="1686" w:type="dxa"/>
          </w:tcPr>
          <w:p w:rsidR="001F2371" w:rsidRPr="00346BE3" w:rsidRDefault="001F2371" w:rsidP="00552230">
            <w:pPr>
              <w:spacing w:before="120" w:line="240" w:lineRule="auto"/>
            </w:pPr>
          </w:p>
        </w:tc>
        <w:tc>
          <w:tcPr>
            <w:tcW w:w="1718" w:type="dxa"/>
          </w:tcPr>
          <w:p w:rsidR="001F2371" w:rsidRPr="00346BE3" w:rsidRDefault="001F2371" w:rsidP="00552230">
            <w:pPr>
              <w:spacing w:before="120" w:line="240" w:lineRule="auto"/>
            </w:pPr>
          </w:p>
        </w:tc>
      </w:tr>
      <w:tr w:rsidR="001F2371" w:rsidRPr="00346BE3" w:rsidTr="00552230">
        <w:trPr>
          <w:cantSplit/>
          <w:trHeight w:val="423"/>
        </w:trPr>
        <w:tc>
          <w:tcPr>
            <w:tcW w:w="2136" w:type="dxa"/>
          </w:tcPr>
          <w:p w:rsidR="001F2371" w:rsidRPr="00346BE3" w:rsidRDefault="001F2371" w:rsidP="00552230">
            <w:pPr>
              <w:spacing w:before="120" w:line="240" w:lineRule="auto"/>
            </w:pPr>
          </w:p>
        </w:tc>
        <w:tc>
          <w:tcPr>
            <w:tcW w:w="2112" w:type="dxa"/>
          </w:tcPr>
          <w:p w:rsidR="001F2371" w:rsidRPr="00346BE3" w:rsidRDefault="001F2371" w:rsidP="00552230">
            <w:pPr>
              <w:spacing w:before="120" w:line="240" w:lineRule="auto"/>
            </w:pPr>
          </w:p>
        </w:tc>
        <w:tc>
          <w:tcPr>
            <w:tcW w:w="1367" w:type="dxa"/>
          </w:tcPr>
          <w:p w:rsidR="001F2371" w:rsidRPr="00346BE3" w:rsidRDefault="001F2371" w:rsidP="00552230">
            <w:pPr>
              <w:spacing w:before="120" w:line="240" w:lineRule="auto"/>
            </w:pPr>
          </w:p>
        </w:tc>
        <w:tc>
          <w:tcPr>
            <w:tcW w:w="1236" w:type="dxa"/>
          </w:tcPr>
          <w:p w:rsidR="001F2371" w:rsidRPr="00346BE3" w:rsidRDefault="001F2371" w:rsidP="00552230">
            <w:pPr>
              <w:spacing w:before="120" w:line="240" w:lineRule="auto"/>
            </w:pPr>
          </w:p>
        </w:tc>
        <w:tc>
          <w:tcPr>
            <w:tcW w:w="1686" w:type="dxa"/>
          </w:tcPr>
          <w:p w:rsidR="001F2371" w:rsidRPr="00346BE3" w:rsidRDefault="001F2371" w:rsidP="00552230">
            <w:pPr>
              <w:spacing w:before="120" w:line="240" w:lineRule="auto"/>
            </w:pPr>
          </w:p>
        </w:tc>
        <w:tc>
          <w:tcPr>
            <w:tcW w:w="1718" w:type="dxa"/>
          </w:tcPr>
          <w:p w:rsidR="001F2371" w:rsidRPr="00346BE3" w:rsidRDefault="001F2371" w:rsidP="00552230">
            <w:pPr>
              <w:spacing w:before="120" w:line="240" w:lineRule="auto"/>
            </w:pPr>
          </w:p>
        </w:tc>
      </w:tr>
    </w:tbl>
    <w:p w:rsidR="001F2371" w:rsidRPr="006E0392" w:rsidRDefault="001F2371" w:rsidP="001F2371">
      <w:pPr>
        <w:pStyle w:val="TOCHeading"/>
        <w:numPr>
          <w:ilvl w:val="0"/>
          <w:numId w:val="0"/>
        </w:numPr>
        <w:spacing w:line="240" w:lineRule="auto"/>
        <w:rPr>
          <w:rFonts w:asciiTheme="minorHAnsi" w:hAnsiTheme="minorHAnsi" w:cstheme="minorHAnsi"/>
          <w:sz w:val="32"/>
          <w:szCs w:val="32"/>
        </w:rPr>
      </w:pPr>
      <w:proofErr w:type="spellStart"/>
      <w:r w:rsidRPr="006E0392">
        <w:rPr>
          <w:rFonts w:asciiTheme="minorHAnsi" w:hAnsiTheme="minorHAnsi" w:cstheme="minorHAnsi"/>
          <w:sz w:val="32"/>
          <w:szCs w:val="32"/>
        </w:rPr>
        <w:t>Saksoft</w:t>
      </w:r>
      <w:proofErr w:type="spellEnd"/>
      <w:r w:rsidRPr="006E0392">
        <w:rPr>
          <w:rFonts w:asciiTheme="minorHAnsi" w:hAnsiTheme="minorHAnsi" w:cstheme="minorHAnsi"/>
          <w:sz w:val="32"/>
          <w:szCs w:val="32"/>
        </w:rPr>
        <w:t xml:space="preserve"> Members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38"/>
        <w:gridCol w:w="2387"/>
        <w:gridCol w:w="1440"/>
        <w:gridCol w:w="1260"/>
        <w:gridCol w:w="1710"/>
        <w:gridCol w:w="1620"/>
      </w:tblGrid>
      <w:tr w:rsidR="001F2371" w:rsidRPr="00346BE3" w:rsidTr="00552230">
        <w:trPr>
          <w:cantSplit/>
          <w:trHeight w:val="242"/>
        </w:trPr>
        <w:tc>
          <w:tcPr>
            <w:tcW w:w="1838"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Name</w:t>
            </w:r>
          </w:p>
        </w:tc>
        <w:tc>
          <w:tcPr>
            <w:tcW w:w="2387"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Designation</w:t>
            </w:r>
          </w:p>
        </w:tc>
        <w:tc>
          <w:tcPr>
            <w:tcW w:w="144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Contact</w:t>
            </w:r>
          </w:p>
        </w:tc>
        <w:tc>
          <w:tcPr>
            <w:tcW w:w="126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Date</w:t>
            </w:r>
          </w:p>
        </w:tc>
        <w:tc>
          <w:tcPr>
            <w:tcW w:w="171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Approval Method</w:t>
            </w:r>
          </w:p>
        </w:tc>
        <w:tc>
          <w:tcPr>
            <w:tcW w:w="162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Approval Reference</w:t>
            </w:r>
          </w:p>
        </w:tc>
      </w:tr>
      <w:tr w:rsidR="001F2371" w:rsidRPr="00346BE3" w:rsidTr="00552230">
        <w:trPr>
          <w:cantSplit/>
          <w:trHeight w:val="485"/>
        </w:trPr>
        <w:tc>
          <w:tcPr>
            <w:tcW w:w="1838" w:type="dxa"/>
          </w:tcPr>
          <w:p w:rsidR="001F2371" w:rsidRPr="00346BE3" w:rsidRDefault="001F2371" w:rsidP="00552230">
            <w:pPr>
              <w:spacing w:before="120" w:line="240" w:lineRule="auto"/>
              <w:rPr>
                <w:sz w:val="20"/>
                <w:szCs w:val="20"/>
              </w:rPr>
            </w:pPr>
            <w:proofErr w:type="spellStart"/>
            <w:r>
              <w:rPr>
                <w:sz w:val="20"/>
                <w:szCs w:val="20"/>
              </w:rPr>
              <w:t>Aliabbas</w:t>
            </w:r>
            <w:proofErr w:type="spellEnd"/>
            <w:r>
              <w:rPr>
                <w:sz w:val="20"/>
                <w:szCs w:val="20"/>
              </w:rPr>
              <w:t xml:space="preserve"> </w:t>
            </w:r>
            <w:proofErr w:type="spellStart"/>
            <w:r>
              <w:rPr>
                <w:sz w:val="20"/>
                <w:szCs w:val="20"/>
              </w:rPr>
              <w:t>Khambata</w:t>
            </w:r>
            <w:proofErr w:type="spellEnd"/>
          </w:p>
        </w:tc>
        <w:tc>
          <w:tcPr>
            <w:tcW w:w="2387" w:type="dxa"/>
          </w:tcPr>
          <w:p w:rsidR="001F2371" w:rsidRPr="00346BE3" w:rsidRDefault="001F2371" w:rsidP="00552230">
            <w:pPr>
              <w:spacing w:before="120" w:line="240" w:lineRule="auto"/>
              <w:rPr>
                <w:sz w:val="20"/>
                <w:szCs w:val="20"/>
              </w:rPr>
            </w:pPr>
            <w:r>
              <w:rPr>
                <w:sz w:val="20"/>
                <w:szCs w:val="20"/>
              </w:rPr>
              <w:t>Project Manager</w:t>
            </w:r>
          </w:p>
        </w:tc>
        <w:tc>
          <w:tcPr>
            <w:tcW w:w="1440" w:type="dxa"/>
          </w:tcPr>
          <w:p w:rsidR="001F2371" w:rsidRPr="00346BE3" w:rsidRDefault="001F2371" w:rsidP="00552230">
            <w:pPr>
              <w:spacing w:before="120" w:line="240" w:lineRule="auto"/>
              <w:rPr>
                <w:sz w:val="20"/>
                <w:szCs w:val="20"/>
              </w:rPr>
            </w:pPr>
          </w:p>
        </w:tc>
        <w:tc>
          <w:tcPr>
            <w:tcW w:w="1260" w:type="dxa"/>
          </w:tcPr>
          <w:p w:rsidR="001F2371" w:rsidRPr="00346BE3" w:rsidRDefault="001F2371" w:rsidP="00552230">
            <w:pPr>
              <w:spacing w:before="120" w:line="240" w:lineRule="auto"/>
              <w:rPr>
                <w:sz w:val="20"/>
                <w:szCs w:val="20"/>
              </w:rPr>
            </w:pPr>
          </w:p>
        </w:tc>
        <w:tc>
          <w:tcPr>
            <w:tcW w:w="1710" w:type="dxa"/>
          </w:tcPr>
          <w:p w:rsidR="001F2371" w:rsidRPr="00346BE3" w:rsidRDefault="001F2371" w:rsidP="00552230">
            <w:pPr>
              <w:spacing w:before="120" w:line="240" w:lineRule="auto"/>
              <w:rPr>
                <w:sz w:val="20"/>
                <w:szCs w:val="20"/>
              </w:rPr>
            </w:pPr>
          </w:p>
        </w:tc>
        <w:tc>
          <w:tcPr>
            <w:tcW w:w="1620" w:type="dxa"/>
          </w:tcPr>
          <w:p w:rsidR="001F2371" w:rsidRPr="00346BE3" w:rsidRDefault="001F2371" w:rsidP="00552230">
            <w:pPr>
              <w:spacing w:before="120" w:line="240" w:lineRule="auto"/>
              <w:rPr>
                <w:sz w:val="20"/>
                <w:szCs w:val="20"/>
              </w:rPr>
            </w:pPr>
          </w:p>
        </w:tc>
      </w:tr>
      <w:tr w:rsidR="001F2371" w:rsidRPr="00346BE3" w:rsidTr="00552230">
        <w:trPr>
          <w:cantSplit/>
          <w:trHeight w:val="485"/>
        </w:trPr>
        <w:tc>
          <w:tcPr>
            <w:tcW w:w="1838" w:type="dxa"/>
          </w:tcPr>
          <w:p w:rsidR="001F2371" w:rsidRPr="00346BE3" w:rsidRDefault="001F2371" w:rsidP="00552230">
            <w:pPr>
              <w:spacing w:before="120" w:line="240" w:lineRule="auto"/>
              <w:rPr>
                <w:sz w:val="20"/>
                <w:szCs w:val="20"/>
              </w:rPr>
            </w:pPr>
            <w:proofErr w:type="spellStart"/>
            <w:r>
              <w:rPr>
                <w:sz w:val="20"/>
                <w:szCs w:val="20"/>
              </w:rPr>
              <w:t>Aditya</w:t>
            </w:r>
            <w:proofErr w:type="spellEnd"/>
            <w:r>
              <w:rPr>
                <w:sz w:val="20"/>
                <w:szCs w:val="20"/>
              </w:rPr>
              <w:t xml:space="preserve"> </w:t>
            </w:r>
            <w:proofErr w:type="spellStart"/>
            <w:r>
              <w:rPr>
                <w:sz w:val="20"/>
                <w:szCs w:val="20"/>
              </w:rPr>
              <w:t>Nalla</w:t>
            </w:r>
            <w:proofErr w:type="spellEnd"/>
          </w:p>
        </w:tc>
        <w:tc>
          <w:tcPr>
            <w:tcW w:w="2387" w:type="dxa"/>
          </w:tcPr>
          <w:p w:rsidR="001F2371" w:rsidRPr="00346BE3" w:rsidRDefault="001F2371" w:rsidP="00552230">
            <w:pPr>
              <w:spacing w:before="120" w:line="240" w:lineRule="auto"/>
              <w:rPr>
                <w:sz w:val="20"/>
                <w:szCs w:val="20"/>
              </w:rPr>
            </w:pPr>
            <w:r>
              <w:rPr>
                <w:sz w:val="20"/>
                <w:szCs w:val="20"/>
              </w:rPr>
              <w:t>Delivery Manager</w:t>
            </w:r>
          </w:p>
        </w:tc>
        <w:tc>
          <w:tcPr>
            <w:tcW w:w="1440" w:type="dxa"/>
          </w:tcPr>
          <w:p w:rsidR="001F2371" w:rsidRPr="00346BE3" w:rsidRDefault="001F2371" w:rsidP="00552230">
            <w:pPr>
              <w:spacing w:before="120" w:line="240" w:lineRule="auto"/>
              <w:rPr>
                <w:sz w:val="20"/>
                <w:szCs w:val="20"/>
              </w:rPr>
            </w:pPr>
          </w:p>
        </w:tc>
        <w:tc>
          <w:tcPr>
            <w:tcW w:w="1260" w:type="dxa"/>
          </w:tcPr>
          <w:p w:rsidR="001F2371" w:rsidRPr="00346BE3" w:rsidRDefault="001F2371" w:rsidP="00552230">
            <w:pPr>
              <w:spacing w:before="120" w:line="240" w:lineRule="auto"/>
              <w:rPr>
                <w:sz w:val="20"/>
                <w:szCs w:val="20"/>
              </w:rPr>
            </w:pPr>
          </w:p>
        </w:tc>
        <w:tc>
          <w:tcPr>
            <w:tcW w:w="1710" w:type="dxa"/>
          </w:tcPr>
          <w:p w:rsidR="001F2371" w:rsidRPr="00346BE3" w:rsidRDefault="001F2371" w:rsidP="00552230">
            <w:pPr>
              <w:spacing w:before="120" w:line="240" w:lineRule="auto"/>
              <w:rPr>
                <w:sz w:val="20"/>
                <w:szCs w:val="20"/>
              </w:rPr>
            </w:pPr>
          </w:p>
        </w:tc>
        <w:tc>
          <w:tcPr>
            <w:tcW w:w="1620" w:type="dxa"/>
          </w:tcPr>
          <w:p w:rsidR="001F2371" w:rsidRPr="00346BE3" w:rsidRDefault="001F2371" w:rsidP="00552230">
            <w:pPr>
              <w:spacing w:before="120" w:line="240" w:lineRule="auto"/>
              <w:rPr>
                <w:sz w:val="20"/>
                <w:szCs w:val="20"/>
              </w:rPr>
            </w:pPr>
          </w:p>
        </w:tc>
      </w:tr>
      <w:tr w:rsidR="001F2371" w:rsidRPr="00346BE3" w:rsidTr="00552230">
        <w:trPr>
          <w:cantSplit/>
          <w:trHeight w:val="485"/>
        </w:trPr>
        <w:tc>
          <w:tcPr>
            <w:tcW w:w="1838" w:type="dxa"/>
          </w:tcPr>
          <w:p w:rsidR="001F2371" w:rsidRDefault="001F2371" w:rsidP="00552230">
            <w:pPr>
              <w:spacing w:before="120" w:line="240" w:lineRule="auto"/>
              <w:rPr>
                <w:sz w:val="20"/>
                <w:szCs w:val="20"/>
              </w:rPr>
            </w:pPr>
            <w:proofErr w:type="spellStart"/>
            <w:r>
              <w:rPr>
                <w:sz w:val="20"/>
                <w:szCs w:val="20"/>
              </w:rPr>
              <w:t>Abhishek</w:t>
            </w:r>
            <w:proofErr w:type="spellEnd"/>
            <w:r>
              <w:rPr>
                <w:sz w:val="20"/>
                <w:szCs w:val="20"/>
              </w:rPr>
              <w:t xml:space="preserve"> </w:t>
            </w:r>
            <w:proofErr w:type="spellStart"/>
            <w:r>
              <w:rPr>
                <w:sz w:val="20"/>
                <w:szCs w:val="20"/>
              </w:rPr>
              <w:t>Saini</w:t>
            </w:r>
            <w:proofErr w:type="spellEnd"/>
          </w:p>
        </w:tc>
        <w:tc>
          <w:tcPr>
            <w:tcW w:w="2387" w:type="dxa"/>
          </w:tcPr>
          <w:p w:rsidR="001F2371" w:rsidRPr="00346BE3" w:rsidRDefault="001F2371" w:rsidP="00552230">
            <w:pPr>
              <w:spacing w:before="120" w:line="240" w:lineRule="auto"/>
              <w:rPr>
                <w:sz w:val="20"/>
                <w:szCs w:val="20"/>
              </w:rPr>
            </w:pPr>
            <w:r>
              <w:rPr>
                <w:sz w:val="20"/>
                <w:szCs w:val="20"/>
              </w:rPr>
              <w:t>Business Analyst</w:t>
            </w:r>
          </w:p>
        </w:tc>
        <w:tc>
          <w:tcPr>
            <w:tcW w:w="1440" w:type="dxa"/>
          </w:tcPr>
          <w:p w:rsidR="001F2371" w:rsidRPr="00346BE3" w:rsidRDefault="001F2371" w:rsidP="00552230">
            <w:pPr>
              <w:spacing w:before="120" w:line="240" w:lineRule="auto"/>
              <w:rPr>
                <w:sz w:val="20"/>
                <w:szCs w:val="20"/>
              </w:rPr>
            </w:pPr>
          </w:p>
        </w:tc>
        <w:tc>
          <w:tcPr>
            <w:tcW w:w="1260" w:type="dxa"/>
          </w:tcPr>
          <w:p w:rsidR="001F2371" w:rsidRPr="00346BE3" w:rsidRDefault="001F2371" w:rsidP="00552230">
            <w:pPr>
              <w:spacing w:before="120" w:line="240" w:lineRule="auto"/>
              <w:rPr>
                <w:sz w:val="20"/>
                <w:szCs w:val="20"/>
              </w:rPr>
            </w:pPr>
          </w:p>
        </w:tc>
        <w:tc>
          <w:tcPr>
            <w:tcW w:w="1710" w:type="dxa"/>
          </w:tcPr>
          <w:p w:rsidR="001F2371" w:rsidRPr="00346BE3" w:rsidRDefault="001F2371" w:rsidP="00552230">
            <w:pPr>
              <w:spacing w:before="120" w:line="240" w:lineRule="auto"/>
              <w:rPr>
                <w:sz w:val="20"/>
                <w:szCs w:val="20"/>
              </w:rPr>
            </w:pPr>
          </w:p>
        </w:tc>
        <w:tc>
          <w:tcPr>
            <w:tcW w:w="1620" w:type="dxa"/>
          </w:tcPr>
          <w:p w:rsidR="001F2371" w:rsidRPr="00346BE3" w:rsidRDefault="001F2371" w:rsidP="00552230">
            <w:pPr>
              <w:spacing w:before="120" w:line="240" w:lineRule="auto"/>
              <w:rPr>
                <w:sz w:val="20"/>
                <w:szCs w:val="20"/>
              </w:rPr>
            </w:pPr>
          </w:p>
        </w:tc>
      </w:tr>
      <w:tr w:rsidR="001F2371" w:rsidRPr="00346BE3" w:rsidTr="00552230">
        <w:trPr>
          <w:cantSplit/>
          <w:trHeight w:val="485"/>
        </w:trPr>
        <w:tc>
          <w:tcPr>
            <w:tcW w:w="1838" w:type="dxa"/>
          </w:tcPr>
          <w:p w:rsidR="001F2371" w:rsidRDefault="001F2371" w:rsidP="00552230">
            <w:pPr>
              <w:spacing w:before="120" w:line="240" w:lineRule="auto"/>
              <w:rPr>
                <w:sz w:val="20"/>
                <w:szCs w:val="20"/>
              </w:rPr>
            </w:pPr>
          </w:p>
        </w:tc>
        <w:tc>
          <w:tcPr>
            <w:tcW w:w="2387" w:type="dxa"/>
          </w:tcPr>
          <w:p w:rsidR="001F2371" w:rsidRPr="00346BE3" w:rsidRDefault="001F2371" w:rsidP="00552230">
            <w:pPr>
              <w:spacing w:before="120" w:line="240" w:lineRule="auto"/>
              <w:rPr>
                <w:sz w:val="20"/>
                <w:szCs w:val="20"/>
              </w:rPr>
            </w:pPr>
          </w:p>
        </w:tc>
        <w:tc>
          <w:tcPr>
            <w:tcW w:w="1440" w:type="dxa"/>
          </w:tcPr>
          <w:p w:rsidR="001F2371" w:rsidRPr="00346BE3" w:rsidRDefault="001F2371" w:rsidP="00552230">
            <w:pPr>
              <w:spacing w:before="120" w:line="240" w:lineRule="auto"/>
              <w:rPr>
                <w:sz w:val="20"/>
                <w:szCs w:val="20"/>
              </w:rPr>
            </w:pPr>
          </w:p>
        </w:tc>
        <w:tc>
          <w:tcPr>
            <w:tcW w:w="1260" w:type="dxa"/>
          </w:tcPr>
          <w:p w:rsidR="001F2371" w:rsidRPr="00346BE3" w:rsidRDefault="001F2371" w:rsidP="00552230">
            <w:pPr>
              <w:spacing w:before="120" w:line="240" w:lineRule="auto"/>
              <w:rPr>
                <w:sz w:val="20"/>
                <w:szCs w:val="20"/>
              </w:rPr>
            </w:pPr>
          </w:p>
        </w:tc>
        <w:tc>
          <w:tcPr>
            <w:tcW w:w="1710" w:type="dxa"/>
          </w:tcPr>
          <w:p w:rsidR="001F2371" w:rsidRPr="00346BE3" w:rsidRDefault="001F2371" w:rsidP="00552230">
            <w:pPr>
              <w:spacing w:before="120" w:line="240" w:lineRule="auto"/>
              <w:rPr>
                <w:sz w:val="20"/>
                <w:szCs w:val="20"/>
              </w:rPr>
            </w:pPr>
          </w:p>
        </w:tc>
        <w:tc>
          <w:tcPr>
            <w:tcW w:w="1620" w:type="dxa"/>
          </w:tcPr>
          <w:p w:rsidR="001F2371" w:rsidRPr="00346BE3" w:rsidRDefault="001F2371" w:rsidP="00552230">
            <w:pPr>
              <w:spacing w:before="120" w:line="240" w:lineRule="auto"/>
              <w:rPr>
                <w:sz w:val="20"/>
                <w:szCs w:val="20"/>
              </w:rPr>
            </w:pPr>
          </w:p>
        </w:tc>
      </w:tr>
      <w:tr w:rsidR="001F2371" w:rsidRPr="00346BE3" w:rsidTr="00552230">
        <w:trPr>
          <w:cantSplit/>
          <w:trHeight w:val="485"/>
        </w:trPr>
        <w:tc>
          <w:tcPr>
            <w:tcW w:w="1838" w:type="dxa"/>
          </w:tcPr>
          <w:p w:rsidR="001F2371" w:rsidRDefault="001F2371" w:rsidP="00552230">
            <w:pPr>
              <w:spacing w:before="120" w:line="240" w:lineRule="auto"/>
              <w:rPr>
                <w:sz w:val="20"/>
                <w:szCs w:val="20"/>
              </w:rPr>
            </w:pPr>
          </w:p>
        </w:tc>
        <w:tc>
          <w:tcPr>
            <w:tcW w:w="2387" w:type="dxa"/>
          </w:tcPr>
          <w:p w:rsidR="001F2371" w:rsidRPr="00346BE3" w:rsidRDefault="001F2371" w:rsidP="00552230">
            <w:pPr>
              <w:spacing w:before="120" w:line="240" w:lineRule="auto"/>
              <w:rPr>
                <w:sz w:val="20"/>
                <w:szCs w:val="20"/>
              </w:rPr>
            </w:pPr>
          </w:p>
        </w:tc>
        <w:tc>
          <w:tcPr>
            <w:tcW w:w="1440" w:type="dxa"/>
          </w:tcPr>
          <w:p w:rsidR="001F2371" w:rsidRPr="00346BE3" w:rsidRDefault="001F2371" w:rsidP="00552230">
            <w:pPr>
              <w:spacing w:before="120" w:line="240" w:lineRule="auto"/>
              <w:rPr>
                <w:sz w:val="20"/>
                <w:szCs w:val="20"/>
              </w:rPr>
            </w:pPr>
          </w:p>
        </w:tc>
        <w:tc>
          <w:tcPr>
            <w:tcW w:w="1260" w:type="dxa"/>
          </w:tcPr>
          <w:p w:rsidR="001F2371" w:rsidRPr="00346BE3" w:rsidRDefault="001F2371" w:rsidP="00552230">
            <w:pPr>
              <w:spacing w:before="120" w:line="240" w:lineRule="auto"/>
              <w:rPr>
                <w:sz w:val="20"/>
                <w:szCs w:val="20"/>
              </w:rPr>
            </w:pPr>
          </w:p>
        </w:tc>
        <w:tc>
          <w:tcPr>
            <w:tcW w:w="1710" w:type="dxa"/>
          </w:tcPr>
          <w:p w:rsidR="001F2371" w:rsidRPr="00346BE3" w:rsidRDefault="001F2371" w:rsidP="00552230">
            <w:pPr>
              <w:spacing w:before="120" w:line="240" w:lineRule="auto"/>
              <w:rPr>
                <w:sz w:val="20"/>
                <w:szCs w:val="20"/>
              </w:rPr>
            </w:pPr>
          </w:p>
        </w:tc>
        <w:tc>
          <w:tcPr>
            <w:tcW w:w="1620" w:type="dxa"/>
          </w:tcPr>
          <w:p w:rsidR="001F2371" w:rsidRPr="00346BE3" w:rsidRDefault="001F2371" w:rsidP="00552230">
            <w:pPr>
              <w:spacing w:before="120" w:line="240" w:lineRule="auto"/>
              <w:rPr>
                <w:sz w:val="20"/>
                <w:szCs w:val="20"/>
              </w:rPr>
            </w:pPr>
          </w:p>
        </w:tc>
      </w:tr>
    </w:tbl>
    <w:p w:rsidR="001F2371" w:rsidRPr="006E0392" w:rsidRDefault="001F2371" w:rsidP="001F2371">
      <w:pPr>
        <w:pStyle w:val="TOCHeading"/>
        <w:numPr>
          <w:ilvl w:val="0"/>
          <w:numId w:val="0"/>
        </w:numPr>
        <w:spacing w:line="240" w:lineRule="auto"/>
        <w:rPr>
          <w:rFonts w:asciiTheme="minorHAnsi" w:hAnsiTheme="minorHAnsi" w:cstheme="minorHAnsi"/>
          <w:sz w:val="32"/>
          <w:szCs w:val="32"/>
        </w:rPr>
      </w:pPr>
      <w:r w:rsidRPr="006E0392">
        <w:rPr>
          <w:rFonts w:asciiTheme="minorHAnsi" w:hAnsiTheme="minorHAnsi" w:cstheme="minorHAnsi"/>
          <w:sz w:val="32"/>
          <w:szCs w:val="32"/>
        </w:rPr>
        <w:t>Distribution List</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15"/>
        <w:gridCol w:w="3510"/>
        <w:gridCol w:w="3330"/>
      </w:tblGrid>
      <w:tr w:rsidR="001F2371" w:rsidRPr="006075C4" w:rsidTr="00552230">
        <w:trPr>
          <w:cantSplit/>
          <w:trHeight w:val="70"/>
        </w:trPr>
        <w:tc>
          <w:tcPr>
            <w:tcW w:w="3415"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Name</w:t>
            </w:r>
          </w:p>
        </w:tc>
        <w:tc>
          <w:tcPr>
            <w:tcW w:w="351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Contact Details</w:t>
            </w:r>
          </w:p>
        </w:tc>
        <w:tc>
          <w:tcPr>
            <w:tcW w:w="333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Purpose</w:t>
            </w:r>
          </w:p>
        </w:tc>
      </w:tr>
      <w:tr w:rsidR="001F2371" w:rsidRPr="00346BE3" w:rsidTr="00552230">
        <w:trPr>
          <w:cantSplit/>
          <w:trHeight w:val="485"/>
        </w:trPr>
        <w:tc>
          <w:tcPr>
            <w:tcW w:w="3415" w:type="dxa"/>
          </w:tcPr>
          <w:p w:rsidR="001F2371" w:rsidRPr="00346BE3" w:rsidRDefault="001F2371" w:rsidP="00552230">
            <w:pPr>
              <w:spacing w:before="120" w:line="240" w:lineRule="auto"/>
              <w:rPr>
                <w:sz w:val="20"/>
                <w:szCs w:val="20"/>
              </w:rPr>
            </w:pPr>
          </w:p>
        </w:tc>
        <w:tc>
          <w:tcPr>
            <w:tcW w:w="3510" w:type="dxa"/>
          </w:tcPr>
          <w:p w:rsidR="001F2371" w:rsidRPr="00346BE3" w:rsidRDefault="001F2371" w:rsidP="00552230">
            <w:pPr>
              <w:spacing w:before="120" w:line="240" w:lineRule="auto"/>
              <w:rPr>
                <w:sz w:val="20"/>
                <w:szCs w:val="20"/>
              </w:rPr>
            </w:pPr>
          </w:p>
        </w:tc>
        <w:tc>
          <w:tcPr>
            <w:tcW w:w="3330" w:type="dxa"/>
          </w:tcPr>
          <w:p w:rsidR="001F2371" w:rsidRPr="00346BE3" w:rsidRDefault="001F2371" w:rsidP="00552230">
            <w:pPr>
              <w:spacing w:before="120" w:line="240" w:lineRule="auto"/>
              <w:rPr>
                <w:sz w:val="20"/>
                <w:szCs w:val="20"/>
              </w:rPr>
            </w:pPr>
          </w:p>
        </w:tc>
      </w:tr>
    </w:tbl>
    <w:p w:rsidR="00D973BC" w:rsidRDefault="00D973BC" w:rsidP="00D973BC">
      <w:pPr>
        <w:rPr>
          <w:b/>
        </w:rPr>
      </w:pPr>
    </w:p>
    <w:p w:rsidR="00D973BC" w:rsidRDefault="00D973BC" w:rsidP="00D973BC">
      <w:pPr>
        <w:rPr>
          <w:b/>
        </w:rPr>
      </w:pPr>
    </w:p>
    <w:p w:rsidR="00D973BC" w:rsidRDefault="00D973BC" w:rsidP="00D973BC">
      <w:pPr>
        <w:ind w:left="-180"/>
        <w:rPr>
          <w:rFonts w:cs="Arial"/>
          <w:color w:val="5F5F5F"/>
        </w:rPr>
      </w:pPr>
      <w:r>
        <w:rPr>
          <w:noProof/>
          <w:lang w:val="en-GB" w:eastAsia="zh-CN"/>
        </w:rPr>
        <w:drawing>
          <wp:inline distT="0" distB="0" distL="0" distR="0">
            <wp:extent cx="2383690" cy="51196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383690" cy="511960"/>
                    </a:xfrm>
                    <a:prstGeom prst="rect">
                      <a:avLst/>
                    </a:prstGeom>
                    <a:noFill/>
                    <a:ln w="9525">
                      <a:noFill/>
                      <a:miter lim="800000"/>
                      <a:headEnd/>
                      <a:tailEnd/>
                    </a:ln>
                  </pic:spPr>
                </pic:pic>
              </a:graphicData>
            </a:graphic>
          </wp:inline>
        </w:drawing>
      </w:r>
    </w:p>
    <w:p w:rsidR="00D973BC" w:rsidRDefault="00D973BC" w:rsidP="00D973BC">
      <w:pPr>
        <w:pStyle w:val="INTROHEADING"/>
        <w:spacing w:line="360" w:lineRule="auto"/>
        <w:ind w:left="0"/>
        <w:jc w:val="center"/>
        <w:rPr>
          <w:color w:val="000000"/>
          <w:sz w:val="24"/>
          <w:szCs w:val="24"/>
        </w:rPr>
      </w:pPr>
      <w:r>
        <w:rPr>
          <w:noProof/>
          <w:lang w:val="en-GB" w:eastAsia="zh-CN"/>
        </w:rPr>
        <w:drawing>
          <wp:inline distT="0" distB="0" distL="0" distR="0">
            <wp:extent cx="6226175" cy="2242858"/>
            <wp:effectExtent l="19050" t="0" r="3175"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1" cstate="print"/>
                    <a:srcRect/>
                    <a:stretch>
                      <a:fillRect/>
                    </a:stretch>
                  </pic:blipFill>
                  <pic:spPr bwMode="auto">
                    <a:xfrm>
                      <a:off x="0" y="0"/>
                      <a:ext cx="6226175" cy="2242858"/>
                    </a:xfrm>
                    <a:prstGeom prst="rect">
                      <a:avLst/>
                    </a:prstGeom>
                    <a:noFill/>
                    <a:ln w="9525">
                      <a:noFill/>
                      <a:miter lim="800000"/>
                      <a:headEnd/>
                      <a:tailEnd/>
                    </a:ln>
                  </pic:spPr>
                </pic:pic>
              </a:graphicData>
            </a:graphic>
          </wp:inline>
        </w:drawing>
      </w:r>
    </w:p>
    <w:p w:rsidR="00D973BC" w:rsidRDefault="00D973BC" w:rsidP="00D973BC">
      <w:pPr>
        <w:pStyle w:val="INTROHEADING"/>
        <w:spacing w:line="360" w:lineRule="auto"/>
        <w:ind w:left="0"/>
        <w:jc w:val="left"/>
        <w:rPr>
          <w:color w:val="000000"/>
          <w:sz w:val="24"/>
          <w:szCs w:val="24"/>
        </w:rPr>
      </w:pPr>
    </w:p>
    <w:p w:rsidR="00D973BC" w:rsidRPr="00DE079F" w:rsidDel="005A16B9" w:rsidRDefault="00D973BC" w:rsidP="00D973BC">
      <w:pPr>
        <w:pStyle w:val="INTROHEADING"/>
        <w:spacing w:line="360" w:lineRule="auto"/>
        <w:ind w:left="0"/>
        <w:jc w:val="left"/>
        <w:rPr>
          <w:del w:id="13" w:author="PSA" w:date="2017-11-15T11:09:00Z"/>
          <w:rFonts w:asciiTheme="minorHAnsi" w:hAnsiTheme="minorHAnsi" w:cstheme="minorHAnsi"/>
          <w:b w:val="0"/>
          <w:bCs w:val="0"/>
          <w:color w:val="000000"/>
          <w:sz w:val="24"/>
          <w:szCs w:val="24"/>
        </w:rPr>
      </w:pPr>
      <w:del w:id="14" w:author="PSA" w:date="2017-11-15T11:09:00Z">
        <w:r w:rsidRPr="00DE079F" w:rsidDel="005A16B9">
          <w:rPr>
            <w:rFonts w:asciiTheme="minorHAnsi" w:hAnsiTheme="minorHAnsi" w:cstheme="minorHAnsi"/>
            <w:color w:val="000000"/>
            <w:sz w:val="24"/>
            <w:szCs w:val="24"/>
          </w:rPr>
          <w:delText>Authorization:</w:delText>
        </w:r>
      </w:del>
    </w:p>
    <w:p w:rsidR="00D973BC" w:rsidRPr="00F24B09" w:rsidDel="005A16B9" w:rsidRDefault="00D973BC" w:rsidP="00D973BC">
      <w:pPr>
        <w:pStyle w:val="IntroText"/>
        <w:ind w:left="0"/>
        <w:rPr>
          <w:del w:id="15" w:author="PSA" w:date="2017-11-15T11:09:00Z"/>
          <w:color w:val="000000"/>
          <w:sz w:val="20"/>
          <w:szCs w:val="22"/>
        </w:rPr>
      </w:pPr>
      <w:del w:id="16" w:author="PSA" w:date="2017-11-15T11:09:00Z">
        <w:r w:rsidRPr="00F24B09" w:rsidDel="005A16B9">
          <w:rPr>
            <w:sz w:val="22"/>
          </w:rPr>
          <w:delText>Saksoft has great pleasure in presenting this document. This is a confidential document, and should not be distributed to any third party without our express prior written consent other than to the directors and employees of the company having the need to know and been made fully aware of the restrictions before disclosure of the submitted purpose</w:delText>
        </w:r>
        <w:r w:rsidRPr="00F24B09" w:rsidDel="005A16B9">
          <w:rPr>
            <w:color w:val="000000"/>
            <w:sz w:val="20"/>
            <w:szCs w:val="22"/>
          </w:rPr>
          <w:delText>.</w:delText>
        </w:r>
      </w:del>
    </w:p>
    <w:p w:rsidR="00D973BC" w:rsidRPr="00F24B09" w:rsidDel="005A16B9" w:rsidRDefault="00D973BC" w:rsidP="00D973BC">
      <w:pPr>
        <w:pStyle w:val="INTROHEADING"/>
        <w:spacing w:line="360" w:lineRule="auto"/>
        <w:ind w:left="0"/>
        <w:jc w:val="left"/>
        <w:rPr>
          <w:del w:id="17" w:author="PSA" w:date="2017-11-15T11:09:00Z"/>
          <w:color w:val="000000"/>
          <w:sz w:val="24"/>
          <w:szCs w:val="24"/>
        </w:rPr>
      </w:pPr>
    </w:p>
    <w:p w:rsidR="00D973BC" w:rsidRPr="00DE079F" w:rsidDel="005A16B9" w:rsidRDefault="00D973BC" w:rsidP="00D973BC">
      <w:pPr>
        <w:pStyle w:val="INTROHEADING"/>
        <w:spacing w:line="360" w:lineRule="auto"/>
        <w:ind w:left="0"/>
        <w:jc w:val="left"/>
        <w:rPr>
          <w:del w:id="18" w:author="PSA" w:date="2017-11-15T11:09:00Z"/>
          <w:rFonts w:asciiTheme="minorHAnsi" w:hAnsiTheme="minorHAnsi" w:cstheme="minorHAnsi"/>
          <w:color w:val="000000"/>
          <w:sz w:val="24"/>
          <w:szCs w:val="24"/>
        </w:rPr>
      </w:pPr>
      <w:del w:id="19" w:author="PSA" w:date="2017-11-15T11:09:00Z">
        <w:r w:rsidRPr="00DE079F" w:rsidDel="005A16B9">
          <w:rPr>
            <w:rFonts w:asciiTheme="minorHAnsi" w:hAnsiTheme="minorHAnsi" w:cstheme="minorHAnsi"/>
            <w:color w:val="000000"/>
            <w:sz w:val="24"/>
            <w:szCs w:val="24"/>
          </w:rPr>
          <w:delText>Disclaimers:</w:delText>
        </w:r>
      </w:del>
    </w:p>
    <w:p w:rsidR="00D973BC" w:rsidRPr="00F24B09" w:rsidDel="005A16B9" w:rsidRDefault="00D973BC" w:rsidP="00D973BC">
      <w:pPr>
        <w:pStyle w:val="IntroText"/>
        <w:ind w:left="0"/>
        <w:rPr>
          <w:del w:id="20" w:author="PSA" w:date="2017-11-15T11:09:00Z"/>
          <w:color w:val="000000"/>
          <w:sz w:val="22"/>
          <w:szCs w:val="22"/>
        </w:rPr>
      </w:pPr>
      <w:del w:id="21" w:author="PSA" w:date="2017-11-15T11:09:00Z">
        <w:r w:rsidRPr="00F24B09" w:rsidDel="005A16B9">
          <w:rPr>
            <w:color w:val="000000"/>
            <w:sz w:val="22"/>
            <w:szCs w:val="22"/>
          </w:rPr>
          <w:delText xml:space="preserve">The information contained in this document is the proprietary and exclusive property of Saksoft except as otherwise indicated. No part of this document, in whole or in part, may be reproduced, stored, transmitted, or used for design purposes without the prior written permission of Saksoft. </w:delText>
        </w:r>
      </w:del>
    </w:p>
    <w:p w:rsidR="00D973BC" w:rsidRPr="00F24B09" w:rsidDel="005A16B9" w:rsidRDefault="00D973BC" w:rsidP="00D973BC">
      <w:pPr>
        <w:pStyle w:val="IntroText"/>
        <w:ind w:left="0"/>
        <w:rPr>
          <w:del w:id="22" w:author="PSA" w:date="2017-11-15T11:09:00Z"/>
          <w:color w:val="000000"/>
          <w:sz w:val="22"/>
          <w:szCs w:val="22"/>
        </w:rPr>
      </w:pPr>
      <w:del w:id="23" w:author="PSA" w:date="2017-11-15T11:09:00Z">
        <w:r w:rsidRPr="00F24B09" w:rsidDel="005A16B9">
          <w:rPr>
            <w:color w:val="000000"/>
            <w:sz w:val="22"/>
            <w:szCs w:val="22"/>
          </w:rPr>
          <w:delText xml:space="preserve">The information in this document is provided for informational purposes only. Saksoft specifically disclaims all warranties, express or limited, including, but not limited, to the implied warranties of merchantability and fitness for a particular purpose, except as provided for in a separate software license agreement. </w:delText>
        </w:r>
      </w:del>
    </w:p>
    <w:p w:rsidR="00336F63" w:rsidRPr="00D973BC" w:rsidDel="005A16B9" w:rsidRDefault="00336F63" w:rsidP="00B30866">
      <w:pPr>
        <w:rPr>
          <w:del w:id="24" w:author="PSA" w:date="2017-11-15T11:09:00Z"/>
        </w:rPr>
      </w:pPr>
    </w:p>
    <w:p w:rsidR="00B13E0F" w:rsidRPr="00F24B09" w:rsidDel="005A16B9" w:rsidRDefault="00B13E0F" w:rsidP="00B13E0F">
      <w:pPr>
        <w:rPr>
          <w:del w:id="25" w:author="PSA" w:date="2017-11-15T11:09:00Z"/>
          <w:b/>
          <w:bCs/>
          <w:color w:val="000000"/>
          <w:sz w:val="24"/>
        </w:rPr>
      </w:pPr>
      <w:del w:id="26" w:author="PSA" w:date="2017-11-15T11:09:00Z">
        <w:r w:rsidRPr="00F24B09" w:rsidDel="005A16B9">
          <w:rPr>
            <w:b/>
            <w:bCs/>
            <w:color w:val="000000"/>
            <w:sz w:val="24"/>
          </w:rPr>
          <w:delText>Approved by:</w:delText>
        </w:r>
      </w:del>
    </w:p>
    <w:p w:rsidR="00B13E0F" w:rsidRDefault="00B13E0F" w:rsidP="00B13E0F">
      <w:pPr>
        <w:tabs>
          <w:tab w:val="left" w:pos="1530"/>
        </w:tabs>
        <w:rPr>
          <w:szCs w:val="28"/>
        </w:rPr>
      </w:pPr>
      <w:del w:id="27" w:author="PSA" w:date="2017-11-15T11:09:00Z">
        <w:r w:rsidRPr="00F24B09" w:rsidDel="005A16B9">
          <w:rPr>
            <w:szCs w:val="28"/>
          </w:rPr>
          <w:delText>XXXXX</w:delText>
        </w:r>
        <w:r w:rsidDel="005A16B9">
          <w:rPr>
            <w:szCs w:val="28"/>
          </w:rPr>
          <w:br/>
        </w:r>
      </w:del>
    </w:p>
    <w:p w:rsidR="00336F63" w:rsidRDefault="00336F63" w:rsidP="00B30866">
      <w:pPr>
        <w:rPr>
          <w:b/>
        </w:rPr>
      </w:pPr>
    </w:p>
    <w:p w:rsidR="00DE34DB" w:rsidRDefault="00DE34DB">
      <w:pPr>
        <w:spacing w:after="0" w:line="240" w:lineRule="auto"/>
        <w:rPr>
          <w:rFonts w:ascii="Calibri" w:hAnsi="Calibri" w:cs="Calibri"/>
          <w:b/>
          <w:bCs/>
          <w:sz w:val="28"/>
          <w:szCs w:val="40"/>
        </w:rPr>
      </w:pPr>
      <w:r>
        <w:rPr>
          <w:rFonts w:ascii="Calibri" w:hAnsi="Calibri" w:cs="Calibri"/>
          <w:b/>
          <w:bCs/>
          <w:sz w:val="28"/>
          <w:szCs w:val="40"/>
        </w:rPr>
        <w:br w:type="page"/>
      </w:r>
    </w:p>
    <w:p w:rsidR="00D64534" w:rsidRPr="002E7EAF" w:rsidRDefault="00D64534" w:rsidP="00D64534">
      <w:pPr>
        <w:spacing w:after="0"/>
        <w:jc w:val="both"/>
        <w:rPr>
          <w:rFonts w:ascii="Calibri" w:hAnsi="Calibri" w:cs="Calibri"/>
          <w:b/>
          <w:bCs/>
          <w:sz w:val="28"/>
          <w:szCs w:val="40"/>
        </w:rPr>
      </w:pPr>
      <w:r w:rsidRPr="002E7EAF">
        <w:rPr>
          <w:rFonts w:ascii="Calibri" w:hAnsi="Calibri" w:cs="Calibri"/>
          <w:b/>
          <w:bCs/>
          <w:sz w:val="28"/>
          <w:szCs w:val="40"/>
        </w:rPr>
        <w:t>Table of Contents</w:t>
      </w:r>
    </w:p>
    <w:p w:rsidR="006D3809" w:rsidRDefault="000039CB">
      <w:pPr>
        <w:pStyle w:val="TOC1"/>
        <w:tabs>
          <w:tab w:val="left" w:pos="440"/>
          <w:tab w:val="right" w:leader="dot" w:pos="10083"/>
        </w:tabs>
        <w:rPr>
          <w:ins w:id="28" w:author="PSA" w:date="2017-11-16T11:18:00Z"/>
          <w:rFonts w:eastAsiaTheme="minorEastAsia" w:cstheme="minorBidi"/>
          <w:b w:val="0"/>
          <w:bCs w:val="0"/>
          <w:caps w:val="0"/>
          <w:noProof/>
          <w:color w:val="auto"/>
          <w:sz w:val="22"/>
          <w:szCs w:val="22"/>
          <w:lang w:val="en-GB" w:eastAsia="zh-CN"/>
        </w:rPr>
      </w:pPr>
      <w:r w:rsidRPr="000039CB">
        <w:rPr>
          <w:b w:val="0"/>
        </w:rPr>
        <w:fldChar w:fldCharType="begin"/>
      </w:r>
      <w:r w:rsidR="00D64534">
        <w:rPr>
          <w:b w:val="0"/>
        </w:rPr>
        <w:instrText xml:space="preserve"> TOC \o "1-3" \h \z \u </w:instrText>
      </w:r>
      <w:r w:rsidRPr="000039CB">
        <w:rPr>
          <w:b w:val="0"/>
        </w:rPr>
        <w:fldChar w:fldCharType="separate"/>
      </w:r>
      <w:ins w:id="29" w:author="PSA" w:date="2017-11-16T11:18:00Z">
        <w:r w:rsidRPr="003C5009">
          <w:rPr>
            <w:rStyle w:val="Hyperlink"/>
            <w:noProof/>
          </w:rPr>
          <w:fldChar w:fldCharType="begin"/>
        </w:r>
        <w:r w:rsidR="006D3809" w:rsidRPr="003C5009">
          <w:rPr>
            <w:rStyle w:val="Hyperlink"/>
            <w:noProof/>
          </w:rPr>
          <w:instrText xml:space="preserve"> </w:instrText>
        </w:r>
        <w:r w:rsidR="006D3809">
          <w:rPr>
            <w:noProof/>
          </w:rPr>
          <w:instrText>HYPERLINK \l "_Toc498594420"</w:instrText>
        </w:r>
        <w:r w:rsidR="006D3809" w:rsidRPr="003C5009">
          <w:rPr>
            <w:rStyle w:val="Hyperlink"/>
            <w:noProof/>
          </w:rPr>
          <w:instrText xml:space="preserve"> </w:instrText>
        </w:r>
        <w:r w:rsidRPr="003C5009">
          <w:rPr>
            <w:rStyle w:val="Hyperlink"/>
            <w:noProof/>
          </w:rPr>
          <w:fldChar w:fldCharType="separate"/>
        </w:r>
        <w:r w:rsidR="006D3809" w:rsidRPr="003C5009">
          <w:rPr>
            <w:rStyle w:val="Hyperlink"/>
            <w:noProof/>
            <w:kern w:val="28"/>
          </w:rPr>
          <w:t>1</w:t>
        </w:r>
        <w:r w:rsidR="006D3809">
          <w:rPr>
            <w:rFonts w:eastAsiaTheme="minorEastAsia" w:cstheme="minorBidi"/>
            <w:b w:val="0"/>
            <w:bCs w:val="0"/>
            <w:caps w:val="0"/>
            <w:noProof/>
            <w:color w:val="auto"/>
            <w:sz w:val="22"/>
            <w:szCs w:val="22"/>
            <w:lang w:val="en-GB" w:eastAsia="zh-CN"/>
          </w:rPr>
          <w:tab/>
        </w:r>
        <w:r w:rsidR="006D3809" w:rsidRPr="003C5009">
          <w:rPr>
            <w:rStyle w:val="Hyperlink"/>
            <w:noProof/>
            <w:kern w:val="28"/>
          </w:rPr>
          <w:t>Purpose</w:t>
        </w:r>
        <w:r w:rsidR="006D3809">
          <w:rPr>
            <w:noProof/>
            <w:webHidden/>
          </w:rPr>
          <w:tab/>
        </w:r>
        <w:r>
          <w:rPr>
            <w:noProof/>
            <w:webHidden/>
          </w:rPr>
          <w:fldChar w:fldCharType="begin"/>
        </w:r>
        <w:r w:rsidR="006D3809">
          <w:rPr>
            <w:noProof/>
            <w:webHidden/>
          </w:rPr>
          <w:instrText xml:space="preserve"> PAGEREF _Toc498594420 \h </w:instrText>
        </w:r>
      </w:ins>
      <w:r>
        <w:rPr>
          <w:noProof/>
          <w:webHidden/>
        </w:rPr>
      </w:r>
      <w:r>
        <w:rPr>
          <w:noProof/>
          <w:webHidden/>
        </w:rPr>
        <w:fldChar w:fldCharType="separate"/>
      </w:r>
      <w:ins w:id="30" w:author="PSA" w:date="2017-11-16T11:18:00Z">
        <w:r w:rsidR="006D3809">
          <w:rPr>
            <w:noProof/>
            <w:webHidden/>
          </w:rPr>
          <w:t>6</w:t>
        </w:r>
        <w:r>
          <w:rPr>
            <w:noProof/>
            <w:webHidden/>
          </w:rPr>
          <w:fldChar w:fldCharType="end"/>
        </w:r>
        <w:r w:rsidRPr="003C5009">
          <w:rPr>
            <w:rStyle w:val="Hyperlink"/>
            <w:noProof/>
          </w:rPr>
          <w:fldChar w:fldCharType="end"/>
        </w:r>
      </w:ins>
    </w:p>
    <w:p w:rsidR="006D3809" w:rsidRDefault="000039CB">
      <w:pPr>
        <w:pStyle w:val="TOC1"/>
        <w:tabs>
          <w:tab w:val="left" w:pos="440"/>
          <w:tab w:val="right" w:leader="dot" w:pos="10083"/>
        </w:tabs>
        <w:rPr>
          <w:ins w:id="31" w:author="PSA" w:date="2017-11-16T11:18:00Z"/>
          <w:rFonts w:eastAsiaTheme="minorEastAsia" w:cstheme="minorBidi"/>
          <w:b w:val="0"/>
          <w:bCs w:val="0"/>
          <w:caps w:val="0"/>
          <w:noProof/>
          <w:color w:val="auto"/>
          <w:sz w:val="22"/>
          <w:szCs w:val="22"/>
          <w:lang w:val="en-GB" w:eastAsia="zh-CN"/>
        </w:rPr>
      </w:pPr>
      <w:ins w:id="32" w:author="PSA" w:date="2017-11-16T11:18:00Z">
        <w:r w:rsidRPr="003C5009">
          <w:rPr>
            <w:rStyle w:val="Hyperlink"/>
            <w:noProof/>
          </w:rPr>
          <w:fldChar w:fldCharType="begin"/>
        </w:r>
        <w:r w:rsidR="006D3809" w:rsidRPr="003C5009">
          <w:rPr>
            <w:rStyle w:val="Hyperlink"/>
            <w:noProof/>
          </w:rPr>
          <w:instrText xml:space="preserve"> </w:instrText>
        </w:r>
        <w:r w:rsidR="006D3809">
          <w:rPr>
            <w:noProof/>
          </w:rPr>
          <w:instrText>HYPERLINK \l "_Toc498594421"</w:instrText>
        </w:r>
        <w:r w:rsidR="006D3809" w:rsidRPr="003C5009">
          <w:rPr>
            <w:rStyle w:val="Hyperlink"/>
            <w:noProof/>
          </w:rPr>
          <w:instrText xml:space="preserve"> </w:instrText>
        </w:r>
        <w:r w:rsidRPr="003C5009">
          <w:rPr>
            <w:rStyle w:val="Hyperlink"/>
            <w:noProof/>
          </w:rPr>
          <w:fldChar w:fldCharType="separate"/>
        </w:r>
        <w:r w:rsidR="006D3809" w:rsidRPr="003C5009">
          <w:rPr>
            <w:rStyle w:val="Hyperlink"/>
            <w:noProof/>
            <w:kern w:val="28"/>
          </w:rPr>
          <w:t>2</w:t>
        </w:r>
        <w:r w:rsidR="006D3809">
          <w:rPr>
            <w:rFonts w:eastAsiaTheme="minorEastAsia" w:cstheme="minorBidi"/>
            <w:b w:val="0"/>
            <w:bCs w:val="0"/>
            <w:caps w:val="0"/>
            <w:noProof/>
            <w:color w:val="auto"/>
            <w:sz w:val="22"/>
            <w:szCs w:val="22"/>
            <w:lang w:val="en-GB" w:eastAsia="zh-CN"/>
          </w:rPr>
          <w:tab/>
        </w:r>
        <w:r w:rsidR="006D3809" w:rsidRPr="003C5009">
          <w:rPr>
            <w:rStyle w:val="Hyperlink"/>
            <w:noProof/>
          </w:rPr>
          <w:t>Problem / Purpose Statement</w:t>
        </w:r>
        <w:r w:rsidR="006D3809">
          <w:rPr>
            <w:noProof/>
            <w:webHidden/>
          </w:rPr>
          <w:tab/>
        </w:r>
        <w:r>
          <w:rPr>
            <w:noProof/>
            <w:webHidden/>
          </w:rPr>
          <w:fldChar w:fldCharType="begin"/>
        </w:r>
        <w:r w:rsidR="006D3809">
          <w:rPr>
            <w:noProof/>
            <w:webHidden/>
          </w:rPr>
          <w:instrText xml:space="preserve"> PAGEREF _Toc498594421 \h </w:instrText>
        </w:r>
      </w:ins>
      <w:r>
        <w:rPr>
          <w:noProof/>
          <w:webHidden/>
        </w:rPr>
      </w:r>
      <w:r>
        <w:rPr>
          <w:noProof/>
          <w:webHidden/>
        </w:rPr>
        <w:fldChar w:fldCharType="separate"/>
      </w:r>
      <w:ins w:id="33" w:author="PSA" w:date="2017-11-16T11:18:00Z">
        <w:r w:rsidR="006D3809">
          <w:rPr>
            <w:noProof/>
            <w:webHidden/>
          </w:rPr>
          <w:t>7</w:t>
        </w:r>
        <w:r>
          <w:rPr>
            <w:noProof/>
            <w:webHidden/>
          </w:rPr>
          <w:fldChar w:fldCharType="end"/>
        </w:r>
        <w:r w:rsidRPr="003C5009">
          <w:rPr>
            <w:rStyle w:val="Hyperlink"/>
            <w:noProof/>
          </w:rPr>
          <w:fldChar w:fldCharType="end"/>
        </w:r>
      </w:ins>
    </w:p>
    <w:p w:rsidR="006D3809" w:rsidRDefault="000039CB">
      <w:pPr>
        <w:pStyle w:val="TOC1"/>
        <w:tabs>
          <w:tab w:val="left" w:pos="440"/>
          <w:tab w:val="right" w:leader="dot" w:pos="10083"/>
        </w:tabs>
        <w:rPr>
          <w:ins w:id="34" w:author="PSA" w:date="2017-11-16T11:18:00Z"/>
          <w:rFonts w:eastAsiaTheme="minorEastAsia" w:cstheme="minorBidi"/>
          <w:b w:val="0"/>
          <w:bCs w:val="0"/>
          <w:caps w:val="0"/>
          <w:noProof/>
          <w:color w:val="auto"/>
          <w:sz w:val="22"/>
          <w:szCs w:val="22"/>
          <w:lang w:val="en-GB" w:eastAsia="zh-CN"/>
        </w:rPr>
      </w:pPr>
      <w:ins w:id="35" w:author="PSA" w:date="2017-11-16T11:18:00Z">
        <w:r w:rsidRPr="003C5009">
          <w:rPr>
            <w:rStyle w:val="Hyperlink"/>
            <w:noProof/>
          </w:rPr>
          <w:fldChar w:fldCharType="begin"/>
        </w:r>
        <w:r w:rsidR="006D3809" w:rsidRPr="003C5009">
          <w:rPr>
            <w:rStyle w:val="Hyperlink"/>
            <w:noProof/>
          </w:rPr>
          <w:instrText xml:space="preserve"> </w:instrText>
        </w:r>
        <w:r w:rsidR="006D3809">
          <w:rPr>
            <w:noProof/>
          </w:rPr>
          <w:instrText>HYPERLINK \l "_Toc498594422"</w:instrText>
        </w:r>
        <w:r w:rsidR="006D3809" w:rsidRPr="003C5009">
          <w:rPr>
            <w:rStyle w:val="Hyperlink"/>
            <w:noProof/>
          </w:rPr>
          <w:instrText xml:space="preserve"> </w:instrText>
        </w:r>
        <w:r w:rsidRPr="003C5009">
          <w:rPr>
            <w:rStyle w:val="Hyperlink"/>
            <w:noProof/>
          </w:rPr>
          <w:fldChar w:fldCharType="separate"/>
        </w:r>
        <w:r w:rsidR="006D3809" w:rsidRPr="003C5009">
          <w:rPr>
            <w:rStyle w:val="Hyperlink"/>
            <w:noProof/>
            <w:kern w:val="28"/>
          </w:rPr>
          <w:t>3</w:t>
        </w:r>
        <w:r w:rsidR="006D3809">
          <w:rPr>
            <w:rFonts w:eastAsiaTheme="minorEastAsia" w:cstheme="minorBidi"/>
            <w:b w:val="0"/>
            <w:bCs w:val="0"/>
            <w:caps w:val="0"/>
            <w:noProof/>
            <w:color w:val="auto"/>
            <w:sz w:val="22"/>
            <w:szCs w:val="22"/>
            <w:lang w:val="en-GB" w:eastAsia="zh-CN"/>
          </w:rPr>
          <w:tab/>
        </w:r>
        <w:r w:rsidR="006D3809" w:rsidRPr="003C5009">
          <w:rPr>
            <w:rStyle w:val="Hyperlink"/>
            <w:noProof/>
            <w:kern w:val="28"/>
          </w:rPr>
          <w:t>Scope</w:t>
        </w:r>
        <w:r w:rsidR="006D3809">
          <w:rPr>
            <w:noProof/>
            <w:webHidden/>
          </w:rPr>
          <w:tab/>
        </w:r>
        <w:r>
          <w:rPr>
            <w:noProof/>
            <w:webHidden/>
          </w:rPr>
          <w:fldChar w:fldCharType="begin"/>
        </w:r>
        <w:r w:rsidR="006D3809">
          <w:rPr>
            <w:noProof/>
            <w:webHidden/>
          </w:rPr>
          <w:instrText xml:space="preserve"> PAGEREF _Toc498594422 \h </w:instrText>
        </w:r>
      </w:ins>
      <w:r>
        <w:rPr>
          <w:noProof/>
          <w:webHidden/>
        </w:rPr>
      </w:r>
      <w:r>
        <w:rPr>
          <w:noProof/>
          <w:webHidden/>
        </w:rPr>
        <w:fldChar w:fldCharType="separate"/>
      </w:r>
      <w:ins w:id="36" w:author="PSA" w:date="2017-11-16T11:18:00Z">
        <w:r w:rsidR="006D3809">
          <w:rPr>
            <w:noProof/>
            <w:webHidden/>
          </w:rPr>
          <w:t>8</w:t>
        </w:r>
        <w:r>
          <w:rPr>
            <w:noProof/>
            <w:webHidden/>
          </w:rPr>
          <w:fldChar w:fldCharType="end"/>
        </w:r>
        <w:r w:rsidRPr="003C5009">
          <w:rPr>
            <w:rStyle w:val="Hyperlink"/>
            <w:noProof/>
          </w:rPr>
          <w:fldChar w:fldCharType="end"/>
        </w:r>
      </w:ins>
    </w:p>
    <w:p w:rsidR="006D3809" w:rsidRDefault="000039CB">
      <w:pPr>
        <w:pStyle w:val="TOC1"/>
        <w:tabs>
          <w:tab w:val="left" w:pos="440"/>
          <w:tab w:val="right" w:leader="dot" w:pos="10083"/>
        </w:tabs>
        <w:rPr>
          <w:ins w:id="37" w:author="PSA" w:date="2017-11-16T11:18:00Z"/>
          <w:rFonts w:eastAsiaTheme="minorEastAsia" w:cstheme="minorBidi"/>
          <w:b w:val="0"/>
          <w:bCs w:val="0"/>
          <w:caps w:val="0"/>
          <w:noProof/>
          <w:color w:val="auto"/>
          <w:sz w:val="22"/>
          <w:szCs w:val="22"/>
          <w:lang w:val="en-GB" w:eastAsia="zh-CN"/>
        </w:rPr>
      </w:pPr>
      <w:ins w:id="38" w:author="PSA" w:date="2017-11-16T11:18:00Z">
        <w:r w:rsidRPr="003C5009">
          <w:rPr>
            <w:rStyle w:val="Hyperlink"/>
            <w:noProof/>
          </w:rPr>
          <w:fldChar w:fldCharType="begin"/>
        </w:r>
        <w:r w:rsidR="006D3809" w:rsidRPr="003C5009">
          <w:rPr>
            <w:rStyle w:val="Hyperlink"/>
            <w:noProof/>
          </w:rPr>
          <w:instrText xml:space="preserve"> </w:instrText>
        </w:r>
        <w:r w:rsidR="006D3809">
          <w:rPr>
            <w:noProof/>
          </w:rPr>
          <w:instrText>HYPERLINK \l "_Toc498594423"</w:instrText>
        </w:r>
        <w:r w:rsidR="006D3809" w:rsidRPr="003C5009">
          <w:rPr>
            <w:rStyle w:val="Hyperlink"/>
            <w:noProof/>
          </w:rPr>
          <w:instrText xml:space="preserve"> </w:instrText>
        </w:r>
        <w:r w:rsidRPr="003C5009">
          <w:rPr>
            <w:rStyle w:val="Hyperlink"/>
            <w:noProof/>
          </w:rPr>
          <w:fldChar w:fldCharType="separate"/>
        </w:r>
        <w:r w:rsidR="006D3809" w:rsidRPr="003C5009">
          <w:rPr>
            <w:rStyle w:val="Hyperlink"/>
            <w:noProof/>
            <w:kern w:val="28"/>
          </w:rPr>
          <w:t>4</w:t>
        </w:r>
        <w:r w:rsidR="006D3809">
          <w:rPr>
            <w:rFonts w:eastAsiaTheme="minorEastAsia" w:cstheme="minorBidi"/>
            <w:b w:val="0"/>
            <w:bCs w:val="0"/>
            <w:caps w:val="0"/>
            <w:noProof/>
            <w:color w:val="auto"/>
            <w:sz w:val="22"/>
            <w:szCs w:val="22"/>
            <w:lang w:val="en-GB" w:eastAsia="zh-CN"/>
          </w:rPr>
          <w:tab/>
        </w:r>
        <w:r w:rsidR="006D3809" w:rsidRPr="003C5009">
          <w:rPr>
            <w:rStyle w:val="Hyperlink"/>
            <w:noProof/>
            <w:kern w:val="28"/>
          </w:rPr>
          <w:t>Benefits</w:t>
        </w:r>
        <w:r w:rsidR="006D3809">
          <w:rPr>
            <w:noProof/>
            <w:webHidden/>
          </w:rPr>
          <w:tab/>
        </w:r>
        <w:r>
          <w:rPr>
            <w:noProof/>
            <w:webHidden/>
          </w:rPr>
          <w:fldChar w:fldCharType="begin"/>
        </w:r>
        <w:r w:rsidR="006D3809">
          <w:rPr>
            <w:noProof/>
            <w:webHidden/>
          </w:rPr>
          <w:instrText xml:space="preserve"> PAGEREF _Toc498594423 \h </w:instrText>
        </w:r>
      </w:ins>
      <w:r>
        <w:rPr>
          <w:noProof/>
          <w:webHidden/>
        </w:rPr>
      </w:r>
      <w:r>
        <w:rPr>
          <w:noProof/>
          <w:webHidden/>
        </w:rPr>
        <w:fldChar w:fldCharType="separate"/>
      </w:r>
      <w:ins w:id="39" w:author="PSA" w:date="2017-11-16T11:18:00Z">
        <w:r w:rsidR="006D3809">
          <w:rPr>
            <w:noProof/>
            <w:webHidden/>
          </w:rPr>
          <w:t>9</w:t>
        </w:r>
        <w:r>
          <w:rPr>
            <w:noProof/>
            <w:webHidden/>
          </w:rPr>
          <w:fldChar w:fldCharType="end"/>
        </w:r>
        <w:r w:rsidRPr="003C5009">
          <w:rPr>
            <w:rStyle w:val="Hyperlink"/>
            <w:noProof/>
          </w:rPr>
          <w:fldChar w:fldCharType="end"/>
        </w:r>
      </w:ins>
    </w:p>
    <w:p w:rsidR="006D3809" w:rsidRDefault="000039CB">
      <w:pPr>
        <w:pStyle w:val="TOC1"/>
        <w:tabs>
          <w:tab w:val="left" w:pos="440"/>
          <w:tab w:val="right" w:leader="dot" w:pos="10083"/>
        </w:tabs>
        <w:rPr>
          <w:ins w:id="40" w:author="PSA" w:date="2017-11-16T11:18:00Z"/>
          <w:rFonts w:eastAsiaTheme="minorEastAsia" w:cstheme="minorBidi"/>
          <w:b w:val="0"/>
          <w:bCs w:val="0"/>
          <w:caps w:val="0"/>
          <w:noProof/>
          <w:color w:val="auto"/>
          <w:sz w:val="22"/>
          <w:szCs w:val="22"/>
          <w:lang w:val="en-GB" w:eastAsia="zh-CN"/>
        </w:rPr>
      </w:pPr>
      <w:ins w:id="41" w:author="PSA" w:date="2017-11-16T11:18:00Z">
        <w:r w:rsidRPr="003C5009">
          <w:rPr>
            <w:rStyle w:val="Hyperlink"/>
            <w:noProof/>
          </w:rPr>
          <w:fldChar w:fldCharType="begin"/>
        </w:r>
        <w:r w:rsidR="006D3809" w:rsidRPr="003C5009">
          <w:rPr>
            <w:rStyle w:val="Hyperlink"/>
            <w:noProof/>
          </w:rPr>
          <w:instrText xml:space="preserve"> </w:instrText>
        </w:r>
        <w:r w:rsidR="006D3809">
          <w:rPr>
            <w:noProof/>
          </w:rPr>
          <w:instrText>HYPERLINK \l "_Toc498594424"</w:instrText>
        </w:r>
        <w:r w:rsidR="006D3809" w:rsidRPr="003C5009">
          <w:rPr>
            <w:rStyle w:val="Hyperlink"/>
            <w:noProof/>
          </w:rPr>
          <w:instrText xml:space="preserve"> </w:instrText>
        </w:r>
        <w:r w:rsidRPr="003C5009">
          <w:rPr>
            <w:rStyle w:val="Hyperlink"/>
            <w:noProof/>
          </w:rPr>
          <w:fldChar w:fldCharType="separate"/>
        </w:r>
        <w:r w:rsidR="006D3809" w:rsidRPr="003C5009">
          <w:rPr>
            <w:rStyle w:val="Hyperlink"/>
            <w:noProof/>
            <w:kern w:val="28"/>
          </w:rPr>
          <w:t>5</w:t>
        </w:r>
        <w:r w:rsidR="006D3809">
          <w:rPr>
            <w:rFonts w:eastAsiaTheme="minorEastAsia" w:cstheme="minorBidi"/>
            <w:b w:val="0"/>
            <w:bCs w:val="0"/>
            <w:caps w:val="0"/>
            <w:noProof/>
            <w:color w:val="auto"/>
            <w:sz w:val="22"/>
            <w:szCs w:val="22"/>
            <w:lang w:val="en-GB" w:eastAsia="zh-CN"/>
          </w:rPr>
          <w:tab/>
        </w:r>
        <w:r w:rsidR="006D3809" w:rsidRPr="003C5009">
          <w:rPr>
            <w:rStyle w:val="Hyperlink"/>
            <w:noProof/>
            <w:kern w:val="28"/>
          </w:rPr>
          <w:t>Glossary</w:t>
        </w:r>
        <w:r w:rsidR="006D3809">
          <w:rPr>
            <w:noProof/>
            <w:webHidden/>
          </w:rPr>
          <w:tab/>
        </w:r>
        <w:r>
          <w:rPr>
            <w:noProof/>
            <w:webHidden/>
          </w:rPr>
          <w:fldChar w:fldCharType="begin"/>
        </w:r>
        <w:r w:rsidR="006D3809">
          <w:rPr>
            <w:noProof/>
            <w:webHidden/>
          </w:rPr>
          <w:instrText xml:space="preserve"> PAGEREF _Toc498594424 \h </w:instrText>
        </w:r>
      </w:ins>
      <w:r>
        <w:rPr>
          <w:noProof/>
          <w:webHidden/>
        </w:rPr>
      </w:r>
      <w:r>
        <w:rPr>
          <w:noProof/>
          <w:webHidden/>
        </w:rPr>
        <w:fldChar w:fldCharType="separate"/>
      </w:r>
      <w:ins w:id="42" w:author="PSA" w:date="2017-11-16T11:18:00Z">
        <w:r w:rsidR="006D3809">
          <w:rPr>
            <w:noProof/>
            <w:webHidden/>
          </w:rPr>
          <w:t>10</w:t>
        </w:r>
        <w:r>
          <w:rPr>
            <w:noProof/>
            <w:webHidden/>
          </w:rPr>
          <w:fldChar w:fldCharType="end"/>
        </w:r>
        <w:r w:rsidRPr="003C5009">
          <w:rPr>
            <w:rStyle w:val="Hyperlink"/>
            <w:noProof/>
          </w:rPr>
          <w:fldChar w:fldCharType="end"/>
        </w:r>
      </w:ins>
    </w:p>
    <w:p w:rsidR="006D3809" w:rsidRDefault="000039CB">
      <w:pPr>
        <w:pStyle w:val="TOC1"/>
        <w:tabs>
          <w:tab w:val="left" w:pos="440"/>
          <w:tab w:val="right" w:leader="dot" w:pos="10083"/>
        </w:tabs>
        <w:rPr>
          <w:ins w:id="43" w:author="PSA" w:date="2017-11-16T11:18:00Z"/>
          <w:rFonts w:eastAsiaTheme="minorEastAsia" w:cstheme="minorBidi"/>
          <w:b w:val="0"/>
          <w:bCs w:val="0"/>
          <w:caps w:val="0"/>
          <w:noProof/>
          <w:color w:val="auto"/>
          <w:sz w:val="22"/>
          <w:szCs w:val="22"/>
          <w:lang w:val="en-GB" w:eastAsia="zh-CN"/>
        </w:rPr>
      </w:pPr>
      <w:ins w:id="44" w:author="PSA" w:date="2017-11-16T11:18:00Z">
        <w:r w:rsidRPr="003C5009">
          <w:rPr>
            <w:rStyle w:val="Hyperlink"/>
            <w:noProof/>
          </w:rPr>
          <w:fldChar w:fldCharType="begin"/>
        </w:r>
        <w:r w:rsidR="006D3809" w:rsidRPr="003C5009">
          <w:rPr>
            <w:rStyle w:val="Hyperlink"/>
            <w:noProof/>
          </w:rPr>
          <w:instrText xml:space="preserve"> </w:instrText>
        </w:r>
        <w:r w:rsidR="006D3809">
          <w:rPr>
            <w:noProof/>
          </w:rPr>
          <w:instrText>HYPERLINK \l "_Toc498594425"</w:instrText>
        </w:r>
        <w:r w:rsidR="006D3809" w:rsidRPr="003C5009">
          <w:rPr>
            <w:rStyle w:val="Hyperlink"/>
            <w:noProof/>
          </w:rPr>
          <w:instrText xml:space="preserve"> </w:instrText>
        </w:r>
        <w:r w:rsidRPr="003C5009">
          <w:rPr>
            <w:rStyle w:val="Hyperlink"/>
            <w:noProof/>
          </w:rPr>
          <w:fldChar w:fldCharType="separate"/>
        </w:r>
        <w:r w:rsidR="006D3809" w:rsidRPr="003C5009">
          <w:rPr>
            <w:rStyle w:val="Hyperlink"/>
            <w:noProof/>
          </w:rPr>
          <w:t>6</w:t>
        </w:r>
        <w:r w:rsidR="006D3809">
          <w:rPr>
            <w:rFonts w:eastAsiaTheme="minorEastAsia" w:cstheme="minorBidi"/>
            <w:b w:val="0"/>
            <w:bCs w:val="0"/>
            <w:caps w:val="0"/>
            <w:noProof/>
            <w:color w:val="auto"/>
            <w:sz w:val="22"/>
            <w:szCs w:val="22"/>
            <w:lang w:val="en-GB" w:eastAsia="zh-CN"/>
          </w:rPr>
          <w:tab/>
        </w:r>
        <w:r w:rsidR="006D3809" w:rsidRPr="003C5009">
          <w:rPr>
            <w:rStyle w:val="Hyperlink"/>
            <w:noProof/>
          </w:rPr>
          <w:t>Business Process</w:t>
        </w:r>
        <w:r w:rsidR="006D3809">
          <w:rPr>
            <w:noProof/>
            <w:webHidden/>
          </w:rPr>
          <w:tab/>
        </w:r>
        <w:r>
          <w:rPr>
            <w:noProof/>
            <w:webHidden/>
          </w:rPr>
          <w:fldChar w:fldCharType="begin"/>
        </w:r>
        <w:r w:rsidR="006D3809">
          <w:rPr>
            <w:noProof/>
            <w:webHidden/>
          </w:rPr>
          <w:instrText xml:space="preserve"> PAGEREF _Toc498594425 \h </w:instrText>
        </w:r>
      </w:ins>
      <w:r>
        <w:rPr>
          <w:noProof/>
          <w:webHidden/>
        </w:rPr>
      </w:r>
      <w:r>
        <w:rPr>
          <w:noProof/>
          <w:webHidden/>
        </w:rPr>
        <w:fldChar w:fldCharType="separate"/>
      </w:r>
      <w:ins w:id="45" w:author="PSA" w:date="2017-11-16T11:18:00Z">
        <w:r w:rsidR="006D3809">
          <w:rPr>
            <w:noProof/>
            <w:webHidden/>
          </w:rPr>
          <w:t>11</w:t>
        </w:r>
        <w:r>
          <w:rPr>
            <w:noProof/>
            <w:webHidden/>
          </w:rPr>
          <w:fldChar w:fldCharType="end"/>
        </w:r>
        <w:r w:rsidRPr="003C5009">
          <w:rPr>
            <w:rStyle w:val="Hyperlink"/>
            <w:noProof/>
          </w:rPr>
          <w:fldChar w:fldCharType="end"/>
        </w:r>
      </w:ins>
    </w:p>
    <w:p w:rsidR="006D3809" w:rsidRDefault="000039CB">
      <w:pPr>
        <w:pStyle w:val="TOC2"/>
        <w:tabs>
          <w:tab w:val="left" w:pos="880"/>
          <w:tab w:val="right" w:leader="dot" w:pos="10083"/>
        </w:tabs>
        <w:rPr>
          <w:ins w:id="46" w:author="PSA" w:date="2017-11-16T11:18:00Z"/>
          <w:rFonts w:eastAsiaTheme="minorEastAsia" w:cstheme="minorBidi"/>
          <w:smallCaps w:val="0"/>
          <w:noProof/>
          <w:color w:val="auto"/>
          <w:sz w:val="22"/>
          <w:szCs w:val="22"/>
          <w:lang w:val="en-GB" w:eastAsia="zh-CN"/>
        </w:rPr>
      </w:pPr>
      <w:ins w:id="47" w:author="PSA" w:date="2017-11-16T11:18:00Z">
        <w:r w:rsidRPr="003C5009">
          <w:rPr>
            <w:rStyle w:val="Hyperlink"/>
            <w:noProof/>
          </w:rPr>
          <w:fldChar w:fldCharType="begin"/>
        </w:r>
        <w:r w:rsidR="006D3809" w:rsidRPr="003C5009">
          <w:rPr>
            <w:rStyle w:val="Hyperlink"/>
            <w:noProof/>
          </w:rPr>
          <w:instrText xml:space="preserve"> </w:instrText>
        </w:r>
        <w:r w:rsidR="006D3809">
          <w:rPr>
            <w:noProof/>
          </w:rPr>
          <w:instrText>HYPERLINK \l "_Toc498594426"</w:instrText>
        </w:r>
        <w:r w:rsidR="006D3809" w:rsidRPr="003C5009">
          <w:rPr>
            <w:rStyle w:val="Hyperlink"/>
            <w:noProof/>
          </w:rPr>
          <w:instrText xml:space="preserve"> </w:instrText>
        </w:r>
        <w:r w:rsidRPr="003C5009">
          <w:rPr>
            <w:rStyle w:val="Hyperlink"/>
            <w:noProof/>
          </w:rPr>
          <w:fldChar w:fldCharType="separate"/>
        </w:r>
        <w:r w:rsidR="006D3809" w:rsidRPr="003C5009">
          <w:rPr>
            <w:rStyle w:val="Hyperlink"/>
            <w:noProof/>
          </w:rPr>
          <w:t>6.1</w:t>
        </w:r>
        <w:r w:rsidR="006D3809">
          <w:rPr>
            <w:rFonts w:eastAsiaTheme="minorEastAsia" w:cstheme="minorBidi"/>
            <w:smallCaps w:val="0"/>
            <w:noProof/>
            <w:color w:val="auto"/>
            <w:sz w:val="22"/>
            <w:szCs w:val="22"/>
            <w:lang w:val="en-GB" w:eastAsia="zh-CN"/>
          </w:rPr>
          <w:tab/>
        </w:r>
        <w:r w:rsidR="006D3809" w:rsidRPr="003C5009">
          <w:rPr>
            <w:rStyle w:val="Hyperlink"/>
            <w:noProof/>
          </w:rPr>
          <w:t>Current Business Process</w:t>
        </w:r>
        <w:r w:rsidR="006D3809">
          <w:rPr>
            <w:noProof/>
            <w:webHidden/>
          </w:rPr>
          <w:tab/>
        </w:r>
        <w:r>
          <w:rPr>
            <w:noProof/>
            <w:webHidden/>
          </w:rPr>
          <w:fldChar w:fldCharType="begin"/>
        </w:r>
        <w:r w:rsidR="006D3809">
          <w:rPr>
            <w:noProof/>
            <w:webHidden/>
          </w:rPr>
          <w:instrText xml:space="preserve"> PAGEREF _Toc498594426 \h </w:instrText>
        </w:r>
      </w:ins>
      <w:r>
        <w:rPr>
          <w:noProof/>
          <w:webHidden/>
        </w:rPr>
      </w:r>
      <w:r>
        <w:rPr>
          <w:noProof/>
          <w:webHidden/>
        </w:rPr>
        <w:fldChar w:fldCharType="separate"/>
      </w:r>
      <w:ins w:id="48" w:author="PSA" w:date="2017-11-16T11:18:00Z">
        <w:r w:rsidR="006D3809">
          <w:rPr>
            <w:noProof/>
            <w:webHidden/>
          </w:rPr>
          <w:t>11</w:t>
        </w:r>
        <w:r>
          <w:rPr>
            <w:noProof/>
            <w:webHidden/>
          </w:rPr>
          <w:fldChar w:fldCharType="end"/>
        </w:r>
        <w:r w:rsidRPr="003C5009">
          <w:rPr>
            <w:rStyle w:val="Hyperlink"/>
            <w:noProof/>
          </w:rPr>
          <w:fldChar w:fldCharType="end"/>
        </w:r>
      </w:ins>
    </w:p>
    <w:p w:rsidR="006D3809" w:rsidRDefault="000039CB">
      <w:pPr>
        <w:pStyle w:val="TOC2"/>
        <w:tabs>
          <w:tab w:val="left" w:pos="880"/>
          <w:tab w:val="right" w:leader="dot" w:pos="10083"/>
        </w:tabs>
        <w:rPr>
          <w:ins w:id="49" w:author="PSA" w:date="2017-11-16T11:18:00Z"/>
          <w:rFonts w:eastAsiaTheme="minorEastAsia" w:cstheme="minorBidi"/>
          <w:smallCaps w:val="0"/>
          <w:noProof/>
          <w:color w:val="auto"/>
          <w:sz w:val="22"/>
          <w:szCs w:val="22"/>
          <w:lang w:val="en-GB" w:eastAsia="zh-CN"/>
        </w:rPr>
      </w:pPr>
      <w:ins w:id="50" w:author="PSA" w:date="2017-11-16T11:18:00Z">
        <w:r w:rsidRPr="003C5009">
          <w:rPr>
            <w:rStyle w:val="Hyperlink"/>
            <w:noProof/>
          </w:rPr>
          <w:fldChar w:fldCharType="begin"/>
        </w:r>
        <w:r w:rsidR="006D3809" w:rsidRPr="003C5009">
          <w:rPr>
            <w:rStyle w:val="Hyperlink"/>
            <w:noProof/>
          </w:rPr>
          <w:instrText xml:space="preserve"> </w:instrText>
        </w:r>
        <w:r w:rsidR="006D3809">
          <w:rPr>
            <w:noProof/>
          </w:rPr>
          <w:instrText>HYPERLINK \l "_Toc498594427"</w:instrText>
        </w:r>
        <w:r w:rsidR="006D3809" w:rsidRPr="003C5009">
          <w:rPr>
            <w:rStyle w:val="Hyperlink"/>
            <w:noProof/>
          </w:rPr>
          <w:instrText xml:space="preserve"> </w:instrText>
        </w:r>
        <w:r w:rsidRPr="003C5009">
          <w:rPr>
            <w:rStyle w:val="Hyperlink"/>
            <w:noProof/>
          </w:rPr>
          <w:fldChar w:fldCharType="separate"/>
        </w:r>
        <w:r w:rsidR="006D3809" w:rsidRPr="003C5009">
          <w:rPr>
            <w:rStyle w:val="Hyperlink"/>
            <w:noProof/>
          </w:rPr>
          <w:t>6.2</w:t>
        </w:r>
        <w:r w:rsidR="006D3809">
          <w:rPr>
            <w:rFonts w:eastAsiaTheme="minorEastAsia" w:cstheme="minorBidi"/>
            <w:smallCaps w:val="0"/>
            <w:noProof/>
            <w:color w:val="auto"/>
            <w:sz w:val="22"/>
            <w:szCs w:val="22"/>
            <w:lang w:val="en-GB" w:eastAsia="zh-CN"/>
          </w:rPr>
          <w:tab/>
        </w:r>
        <w:r w:rsidR="006D3809" w:rsidRPr="003C5009">
          <w:rPr>
            <w:rStyle w:val="Hyperlink"/>
            <w:noProof/>
          </w:rPr>
          <w:t>New Business Process</w:t>
        </w:r>
        <w:r w:rsidR="006D3809">
          <w:rPr>
            <w:noProof/>
            <w:webHidden/>
          </w:rPr>
          <w:tab/>
        </w:r>
        <w:r>
          <w:rPr>
            <w:noProof/>
            <w:webHidden/>
          </w:rPr>
          <w:fldChar w:fldCharType="begin"/>
        </w:r>
        <w:r w:rsidR="006D3809">
          <w:rPr>
            <w:noProof/>
            <w:webHidden/>
          </w:rPr>
          <w:instrText xml:space="preserve"> PAGEREF _Toc498594427 \h </w:instrText>
        </w:r>
      </w:ins>
      <w:r>
        <w:rPr>
          <w:noProof/>
          <w:webHidden/>
        </w:rPr>
      </w:r>
      <w:r>
        <w:rPr>
          <w:noProof/>
          <w:webHidden/>
        </w:rPr>
        <w:fldChar w:fldCharType="separate"/>
      </w:r>
      <w:ins w:id="51" w:author="PSA" w:date="2017-11-16T11:18:00Z">
        <w:r w:rsidR="006D3809">
          <w:rPr>
            <w:noProof/>
            <w:webHidden/>
          </w:rPr>
          <w:t>11</w:t>
        </w:r>
        <w:r>
          <w:rPr>
            <w:noProof/>
            <w:webHidden/>
          </w:rPr>
          <w:fldChar w:fldCharType="end"/>
        </w:r>
        <w:r w:rsidRPr="003C5009">
          <w:rPr>
            <w:rStyle w:val="Hyperlink"/>
            <w:noProof/>
          </w:rPr>
          <w:fldChar w:fldCharType="end"/>
        </w:r>
      </w:ins>
    </w:p>
    <w:p w:rsidR="006D3809" w:rsidRDefault="000039CB">
      <w:pPr>
        <w:pStyle w:val="TOC1"/>
        <w:tabs>
          <w:tab w:val="left" w:pos="440"/>
          <w:tab w:val="right" w:leader="dot" w:pos="10083"/>
        </w:tabs>
        <w:rPr>
          <w:ins w:id="52" w:author="PSA" w:date="2017-11-16T11:18:00Z"/>
          <w:rFonts w:eastAsiaTheme="minorEastAsia" w:cstheme="minorBidi"/>
          <w:b w:val="0"/>
          <w:bCs w:val="0"/>
          <w:caps w:val="0"/>
          <w:noProof/>
          <w:color w:val="auto"/>
          <w:sz w:val="22"/>
          <w:szCs w:val="22"/>
          <w:lang w:val="en-GB" w:eastAsia="zh-CN"/>
        </w:rPr>
      </w:pPr>
      <w:ins w:id="53" w:author="PSA" w:date="2017-11-16T11:18:00Z">
        <w:r w:rsidRPr="003C5009">
          <w:rPr>
            <w:rStyle w:val="Hyperlink"/>
            <w:noProof/>
          </w:rPr>
          <w:fldChar w:fldCharType="begin"/>
        </w:r>
        <w:r w:rsidR="006D3809" w:rsidRPr="003C5009">
          <w:rPr>
            <w:rStyle w:val="Hyperlink"/>
            <w:noProof/>
          </w:rPr>
          <w:instrText xml:space="preserve"> </w:instrText>
        </w:r>
        <w:r w:rsidR="006D3809">
          <w:rPr>
            <w:noProof/>
          </w:rPr>
          <w:instrText>HYPERLINK \l "_Toc498594428"</w:instrText>
        </w:r>
        <w:r w:rsidR="006D3809" w:rsidRPr="003C5009">
          <w:rPr>
            <w:rStyle w:val="Hyperlink"/>
            <w:noProof/>
          </w:rPr>
          <w:instrText xml:space="preserve"> </w:instrText>
        </w:r>
        <w:r w:rsidRPr="003C5009">
          <w:rPr>
            <w:rStyle w:val="Hyperlink"/>
            <w:noProof/>
          </w:rPr>
          <w:fldChar w:fldCharType="separate"/>
        </w:r>
        <w:r w:rsidR="006D3809" w:rsidRPr="003C5009">
          <w:rPr>
            <w:rStyle w:val="Hyperlink"/>
            <w:noProof/>
          </w:rPr>
          <w:t>7</w:t>
        </w:r>
        <w:r w:rsidR="006D3809">
          <w:rPr>
            <w:rFonts w:eastAsiaTheme="minorEastAsia" w:cstheme="minorBidi"/>
            <w:b w:val="0"/>
            <w:bCs w:val="0"/>
            <w:caps w:val="0"/>
            <w:noProof/>
            <w:color w:val="auto"/>
            <w:sz w:val="22"/>
            <w:szCs w:val="22"/>
            <w:lang w:val="en-GB" w:eastAsia="zh-CN"/>
          </w:rPr>
          <w:tab/>
        </w:r>
        <w:r w:rsidR="006D3809" w:rsidRPr="003C5009">
          <w:rPr>
            <w:rStyle w:val="Hyperlink"/>
            <w:noProof/>
          </w:rPr>
          <w:t>Functional Requirements</w:t>
        </w:r>
        <w:r w:rsidR="006D3809">
          <w:rPr>
            <w:noProof/>
            <w:webHidden/>
          </w:rPr>
          <w:tab/>
        </w:r>
        <w:r>
          <w:rPr>
            <w:noProof/>
            <w:webHidden/>
          </w:rPr>
          <w:fldChar w:fldCharType="begin"/>
        </w:r>
        <w:r w:rsidR="006D3809">
          <w:rPr>
            <w:noProof/>
            <w:webHidden/>
          </w:rPr>
          <w:instrText xml:space="preserve"> PAGEREF _Toc498594428 \h </w:instrText>
        </w:r>
      </w:ins>
      <w:r>
        <w:rPr>
          <w:noProof/>
          <w:webHidden/>
        </w:rPr>
      </w:r>
      <w:r>
        <w:rPr>
          <w:noProof/>
          <w:webHidden/>
        </w:rPr>
        <w:fldChar w:fldCharType="separate"/>
      </w:r>
      <w:ins w:id="54" w:author="PSA" w:date="2017-11-16T11:18:00Z">
        <w:r w:rsidR="006D3809">
          <w:rPr>
            <w:noProof/>
            <w:webHidden/>
          </w:rPr>
          <w:t>12</w:t>
        </w:r>
        <w:r>
          <w:rPr>
            <w:noProof/>
            <w:webHidden/>
          </w:rPr>
          <w:fldChar w:fldCharType="end"/>
        </w:r>
        <w:r w:rsidRPr="003C5009">
          <w:rPr>
            <w:rStyle w:val="Hyperlink"/>
            <w:noProof/>
          </w:rPr>
          <w:fldChar w:fldCharType="end"/>
        </w:r>
      </w:ins>
    </w:p>
    <w:p w:rsidR="006D3809" w:rsidRDefault="000039CB">
      <w:pPr>
        <w:pStyle w:val="TOC2"/>
        <w:tabs>
          <w:tab w:val="left" w:pos="880"/>
          <w:tab w:val="right" w:leader="dot" w:pos="10083"/>
        </w:tabs>
        <w:rPr>
          <w:ins w:id="55" w:author="PSA" w:date="2017-11-16T11:18:00Z"/>
          <w:rFonts w:eastAsiaTheme="minorEastAsia" w:cstheme="minorBidi"/>
          <w:smallCaps w:val="0"/>
          <w:noProof/>
          <w:color w:val="auto"/>
          <w:sz w:val="22"/>
          <w:szCs w:val="22"/>
          <w:lang w:val="en-GB" w:eastAsia="zh-CN"/>
        </w:rPr>
      </w:pPr>
      <w:ins w:id="56" w:author="PSA" w:date="2017-11-16T11:18:00Z">
        <w:r w:rsidRPr="003C5009">
          <w:rPr>
            <w:rStyle w:val="Hyperlink"/>
            <w:noProof/>
          </w:rPr>
          <w:fldChar w:fldCharType="begin"/>
        </w:r>
        <w:r w:rsidR="006D3809" w:rsidRPr="003C5009">
          <w:rPr>
            <w:rStyle w:val="Hyperlink"/>
            <w:noProof/>
          </w:rPr>
          <w:instrText xml:space="preserve"> </w:instrText>
        </w:r>
        <w:r w:rsidR="006D3809">
          <w:rPr>
            <w:noProof/>
          </w:rPr>
          <w:instrText>HYPERLINK \l "_Toc498594429"</w:instrText>
        </w:r>
        <w:r w:rsidR="006D3809" w:rsidRPr="003C5009">
          <w:rPr>
            <w:rStyle w:val="Hyperlink"/>
            <w:noProof/>
          </w:rPr>
          <w:instrText xml:space="preserve"> </w:instrText>
        </w:r>
        <w:r w:rsidRPr="003C5009">
          <w:rPr>
            <w:rStyle w:val="Hyperlink"/>
            <w:noProof/>
          </w:rPr>
          <w:fldChar w:fldCharType="separate"/>
        </w:r>
        <w:r w:rsidR="006D3809" w:rsidRPr="003C5009">
          <w:rPr>
            <w:rStyle w:val="Hyperlink"/>
            <w:noProof/>
          </w:rPr>
          <w:t>7.1</w:t>
        </w:r>
        <w:r w:rsidR="006D3809">
          <w:rPr>
            <w:rFonts w:eastAsiaTheme="minorEastAsia" w:cstheme="minorBidi"/>
            <w:smallCaps w:val="0"/>
            <w:noProof/>
            <w:color w:val="auto"/>
            <w:sz w:val="22"/>
            <w:szCs w:val="22"/>
            <w:lang w:val="en-GB" w:eastAsia="zh-CN"/>
          </w:rPr>
          <w:tab/>
        </w:r>
        <w:r w:rsidR="006D3809" w:rsidRPr="003C5009">
          <w:rPr>
            <w:rStyle w:val="Hyperlink"/>
            <w:noProof/>
          </w:rPr>
          <w:t>Authentication and Authorization Module</w:t>
        </w:r>
        <w:r w:rsidR="006D3809">
          <w:rPr>
            <w:noProof/>
            <w:webHidden/>
          </w:rPr>
          <w:tab/>
        </w:r>
        <w:r>
          <w:rPr>
            <w:noProof/>
            <w:webHidden/>
          </w:rPr>
          <w:fldChar w:fldCharType="begin"/>
        </w:r>
        <w:r w:rsidR="006D3809">
          <w:rPr>
            <w:noProof/>
            <w:webHidden/>
          </w:rPr>
          <w:instrText xml:space="preserve"> PAGEREF _Toc498594429 \h </w:instrText>
        </w:r>
      </w:ins>
      <w:r>
        <w:rPr>
          <w:noProof/>
          <w:webHidden/>
        </w:rPr>
      </w:r>
      <w:r>
        <w:rPr>
          <w:noProof/>
          <w:webHidden/>
        </w:rPr>
        <w:fldChar w:fldCharType="separate"/>
      </w:r>
      <w:ins w:id="57" w:author="PSA" w:date="2017-11-16T11:18:00Z">
        <w:r w:rsidR="006D3809">
          <w:rPr>
            <w:noProof/>
            <w:webHidden/>
          </w:rPr>
          <w:t>12</w:t>
        </w:r>
        <w:r>
          <w:rPr>
            <w:noProof/>
            <w:webHidden/>
          </w:rPr>
          <w:fldChar w:fldCharType="end"/>
        </w:r>
        <w:r w:rsidRPr="003C5009">
          <w:rPr>
            <w:rStyle w:val="Hyperlink"/>
            <w:noProof/>
          </w:rPr>
          <w:fldChar w:fldCharType="end"/>
        </w:r>
      </w:ins>
    </w:p>
    <w:p w:rsidR="006D3809" w:rsidRDefault="000039CB">
      <w:pPr>
        <w:pStyle w:val="TOC3"/>
        <w:tabs>
          <w:tab w:val="left" w:pos="1100"/>
          <w:tab w:val="right" w:leader="dot" w:pos="10083"/>
        </w:tabs>
        <w:rPr>
          <w:ins w:id="58" w:author="PSA" w:date="2017-11-16T11:18:00Z"/>
          <w:rFonts w:eastAsiaTheme="minorEastAsia" w:cstheme="minorBidi"/>
          <w:i w:val="0"/>
          <w:iCs w:val="0"/>
          <w:noProof/>
          <w:color w:val="auto"/>
          <w:sz w:val="22"/>
          <w:szCs w:val="22"/>
          <w:lang w:val="en-GB" w:eastAsia="zh-CN"/>
        </w:rPr>
      </w:pPr>
      <w:ins w:id="59" w:author="PSA" w:date="2017-11-16T11:18:00Z">
        <w:r w:rsidRPr="003C5009">
          <w:rPr>
            <w:rStyle w:val="Hyperlink"/>
            <w:noProof/>
          </w:rPr>
          <w:fldChar w:fldCharType="begin"/>
        </w:r>
        <w:r w:rsidR="006D3809" w:rsidRPr="003C5009">
          <w:rPr>
            <w:rStyle w:val="Hyperlink"/>
            <w:noProof/>
          </w:rPr>
          <w:instrText xml:space="preserve"> </w:instrText>
        </w:r>
        <w:r w:rsidR="006D3809">
          <w:rPr>
            <w:noProof/>
          </w:rPr>
          <w:instrText>HYPERLINK \l "_Toc498594430"</w:instrText>
        </w:r>
        <w:r w:rsidR="006D3809" w:rsidRPr="003C5009">
          <w:rPr>
            <w:rStyle w:val="Hyperlink"/>
            <w:noProof/>
          </w:rPr>
          <w:instrText xml:space="preserve"> </w:instrText>
        </w:r>
        <w:r w:rsidRPr="003C5009">
          <w:rPr>
            <w:rStyle w:val="Hyperlink"/>
            <w:noProof/>
          </w:rPr>
          <w:fldChar w:fldCharType="separate"/>
        </w:r>
        <w:r w:rsidR="006D3809" w:rsidRPr="003C5009">
          <w:rPr>
            <w:rStyle w:val="Hyperlink"/>
            <w:noProof/>
          </w:rPr>
          <w:t>7.1.1</w:t>
        </w:r>
        <w:r w:rsidR="006D3809">
          <w:rPr>
            <w:rFonts w:eastAsiaTheme="minorEastAsia" w:cstheme="minorBidi"/>
            <w:i w:val="0"/>
            <w:iCs w:val="0"/>
            <w:noProof/>
            <w:color w:val="auto"/>
            <w:sz w:val="22"/>
            <w:szCs w:val="22"/>
            <w:lang w:val="en-GB" w:eastAsia="zh-CN"/>
          </w:rPr>
          <w:tab/>
        </w:r>
        <w:r w:rsidR="006D3809" w:rsidRPr="003C5009">
          <w:rPr>
            <w:rStyle w:val="Hyperlink"/>
            <w:noProof/>
          </w:rPr>
          <w:t>Login and Logout</w:t>
        </w:r>
        <w:r w:rsidR="006D3809">
          <w:rPr>
            <w:noProof/>
            <w:webHidden/>
          </w:rPr>
          <w:tab/>
        </w:r>
        <w:r>
          <w:rPr>
            <w:noProof/>
            <w:webHidden/>
          </w:rPr>
          <w:fldChar w:fldCharType="begin"/>
        </w:r>
        <w:r w:rsidR="006D3809">
          <w:rPr>
            <w:noProof/>
            <w:webHidden/>
          </w:rPr>
          <w:instrText xml:space="preserve"> PAGEREF _Toc498594430 \h </w:instrText>
        </w:r>
      </w:ins>
      <w:r>
        <w:rPr>
          <w:noProof/>
          <w:webHidden/>
        </w:rPr>
      </w:r>
      <w:r>
        <w:rPr>
          <w:noProof/>
          <w:webHidden/>
        </w:rPr>
        <w:fldChar w:fldCharType="separate"/>
      </w:r>
      <w:ins w:id="60" w:author="PSA" w:date="2017-11-16T11:18:00Z">
        <w:r w:rsidR="006D3809">
          <w:rPr>
            <w:noProof/>
            <w:webHidden/>
          </w:rPr>
          <w:t>12</w:t>
        </w:r>
        <w:r>
          <w:rPr>
            <w:noProof/>
            <w:webHidden/>
          </w:rPr>
          <w:fldChar w:fldCharType="end"/>
        </w:r>
        <w:r w:rsidRPr="003C5009">
          <w:rPr>
            <w:rStyle w:val="Hyperlink"/>
            <w:noProof/>
          </w:rPr>
          <w:fldChar w:fldCharType="end"/>
        </w:r>
      </w:ins>
    </w:p>
    <w:p w:rsidR="006D3809" w:rsidRDefault="000039CB">
      <w:pPr>
        <w:pStyle w:val="TOC3"/>
        <w:tabs>
          <w:tab w:val="left" w:pos="1100"/>
          <w:tab w:val="right" w:leader="dot" w:pos="10083"/>
        </w:tabs>
        <w:rPr>
          <w:ins w:id="61" w:author="PSA" w:date="2017-11-16T11:18:00Z"/>
          <w:rFonts w:eastAsiaTheme="minorEastAsia" w:cstheme="minorBidi"/>
          <w:i w:val="0"/>
          <w:iCs w:val="0"/>
          <w:noProof/>
          <w:color w:val="auto"/>
          <w:sz w:val="22"/>
          <w:szCs w:val="22"/>
          <w:lang w:val="en-GB" w:eastAsia="zh-CN"/>
        </w:rPr>
      </w:pPr>
      <w:ins w:id="62" w:author="PSA" w:date="2017-11-16T11:18:00Z">
        <w:r w:rsidRPr="003C5009">
          <w:rPr>
            <w:rStyle w:val="Hyperlink"/>
            <w:noProof/>
          </w:rPr>
          <w:fldChar w:fldCharType="begin"/>
        </w:r>
        <w:r w:rsidR="006D3809" w:rsidRPr="003C5009">
          <w:rPr>
            <w:rStyle w:val="Hyperlink"/>
            <w:noProof/>
          </w:rPr>
          <w:instrText xml:space="preserve"> </w:instrText>
        </w:r>
        <w:r w:rsidR="006D3809">
          <w:rPr>
            <w:noProof/>
          </w:rPr>
          <w:instrText>HYPERLINK \l "_Toc498594431"</w:instrText>
        </w:r>
        <w:r w:rsidR="006D3809" w:rsidRPr="003C5009">
          <w:rPr>
            <w:rStyle w:val="Hyperlink"/>
            <w:noProof/>
          </w:rPr>
          <w:instrText xml:space="preserve"> </w:instrText>
        </w:r>
        <w:r w:rsidRPr="003C5009">
          <w:rPr>
            <w:rStyle w:val="Hyperlink"/>
            <w:noProof/>
          </w:rPr>
          <w:fldChar w:fldCharType="separate"/>
        </w:r>
        <w:r w:rsidR="006D3809" w:rsidRPr="003C5009">
          <w:rPr>
            <w:rStyle w:val="Hyperlink"/>
            <w:noProof/>
          </w:rPr>
          <w:t>7.1.2</w:t>
        </w:r>
        <w:r w:rsidR="006D3809">
          <w:rPr>
            <w:rFonts w:eastAsiaTheme="minorEastAsia" w:cstheme="minorBidi"/>
            <w:i w:val="0"/>
            <w:iCs w:val="0"/>
            <w:noProof/>
            <w:color w:val="auto"/>
            <w:sz w:val="22"/>
            <w:szCs w:val="22"/>
            <w:lang w:val="en-GB" w:eastAsia="zh-CN"/>
          </w:rPr>
          <w:tab/>
        </w:r>
        <w:r w:rsidR="006D3809" w:rsidRPr="003C5009">
          <w:rPr>
            <w:rStyle w:val="Hyperlink"/>
            <w:noProof/>
          </w:rPr>
          <w:t>Manage User</w:t>
        </w:r>
        <w:r w:rsidR="006D3809">
          <w:rPr>
            <w:noProof/>
            <w:webHidden/>
          </w:rPr>
          <w:tab/>
        </w:r>
        <w:r>
          <w:rPr>
            <w:noProof/>
            <w:webHidden/>
          </w:rPr>
          <w:fldChar w:fldCharType="begin"/>
        </w:r>
        <w:r w:rsidR="006D3809">
          <w:rPr>
            <w:noProof/>
            <w:webHidden/>
          </w:rPr>
          <w:instrText xml:space="preserve"> PAGEREF _Toc498594431 \h </w:instrText>
        </w:r>
      </w:ins>
      <w:r>
        <w:rPr>
          <w:noProof/>
          <w:webHidden/>
        </w:rPr>
      </w:r>
      <w:r>
        <w:rPr>
          <w:noProof/>
          <w:webHidden/>
        </w:rPr>
        <w:fldChar w:fldCharType="separate"/>
      </w:r>
      <w:ins w:id="63" w:author="PSA" w:date="2017-11-16T11:18:00Z">
        <w:r w:rsidR="006D3809">
          <w:rPr>
            <w:noProof/>
            <w:webHidden/>
          </w:rPr>
          <w:t>12</w:t>
        </w:r>
        <w:r>
          <w:rPr>
            <w:noProof/>
            <w:webHidden/>
          </w:rPr>
          <w:fldChar w:fldCharType="end"/>
        </w:r>
        <w:r w:rsidRPr="003C5009">
          <w:rPr>
            <w:rStyle w:val="Hyperlink"/>
            <w:noProof/>
          </w:rPr>
          <w:fldChar w:fldCharType="end"/>
        </w:r>
      </w:ins>
    </w:p>
    <w:p w:rsidR="006D3809" w:rsidRDefault="000039CB">
      <w:pPr>
        <w:pStyle w:val="TOC3"/>
        <w:tabs>
          <w:tab w:val="left" w:pos="1100"/>
          <w:tab w:val="right" w:leader="dot" w:pos="10083"/>
        </w:tabs>
        <w:rPr>
          <w:ins w:id="64" w:author="PSA" w:date="2017-11-16T11:18:00Z"/>
          <w:rFonts w:eastAsiaTheme="minorEastAsia" w:cstheme="minorBidi"/>
          <w:i w:val="0"/>
          <w:iCs w:val="0"/>
          <w:noProof/>
          <w:color w:val="auto"/>
          <w:sz w:val="22"/>
          <w:szCs w:val="22"/>
          <w:lang w:val="en-GB" w:eastAsia="zh-CN"/>
        </w:rPr>
      </w:pPr>
      <w:ins w:id="65" w:author="PSA" w:date="2017-11-16T11:18:00Z">
        <w:r w:rsidRPr="003C5009">
          <w:rPr>
            <w:rStyle w:val="Hyperlink"/>
            <w:noProof/>
          </w:rPr>
          <w:fldChar w:fldCharType="begin"/>
        </w:r>
        <w:r w:rsidR="006D3809" w:rsidRPr="003C5009">
          <w:rPr>
            <w:rStyle w:val="Hyperlink"/>
            <w:noProof/>
          </w:rPr>
          <w:instrText xml:space="preserve"> </w:instrText>
        </w:r>
        <w:r w:rsidR="006D3809">
          <w:rPr>
            <w:noProof/>
          </w:rPr>
          <w:instrText>HYPERLINK \l "_Toc498594432"</w:instrText>
        </w:r>
        <w:r w:rsidR="006D3809" w:rsidRPr="003C5009">
          <w:rPr>
            <w:rStyle w:val="Hyperlink"/>
            <w:noProof/>
          </w:rPr>
          <w:instrText xml:space="preserve"> </w:instrText>
        </w:r>
        <w:r w:rsidRPr="003C5009">
          <w:rPr>
            <w:rStyle w:val="Hyperlink"/>
            <w:noProof/>
          </w:rPr>
          <w:fldChar w:fldCharType="separate"/>
        </w:r>
        <w:r w:rsidR="006D3809" w:rsidRPr="003C5009">
          <w:rPr>
            <w:rStyle w:val="Hyperlink"/>
            <w:noProof/>
          </w:rPr>
          <w:t>7.1.3</w:t>
        </w:r>
        <w:r w:rsidR="006D3809">
          <w:rPr>
            <w:rFonts w:eastAsiaTheme="minorEastAsia" w:cstheme="minorBidi"/>
            <w:i w:val="0"/>
            <w:iCs w:val="0"/>
            <w:noProof/>
            <w:color w:val="auto"/>
            <w:sz w:val="22"/>
            <w:szCs w:val="22"/>
            <w:lang w:val="en-GB" w:eastAsia="zh-CN"/>
          </w:rPr>
          <w:tab/>
        </w:r>
        <w:r w:rsidR="006D3809" w:rsidRPr="003C5009">
          <w:rPr>
            <w:rStyle w:val="Hyperlink"/>
            <w:noProof/>
          </w:rPr>
          <w:t>Manage User Group and Role</w:t>
        </w:r>
        <w:r w:rsidR="006D3809">
          <w:rPr>
            <w:noProof/>
            <w:webHidden/>
          </w:rPr>
          <w:tab/>
        </w:r>
        <w:r>
          <w:rPr>
            <w:noProof/>
            <w:webHidden/>
          </w:rPr>
          <w:fldChar w:fldCharType="begin"/>
        </w:r>
        <w:r w:rsidR="006D3809">
          <w:rPr>
            <w:noProof/>
            <w:webHidden/>
          </w:rPr>
          <w:instrText xml:space="preserve"> PAGEREF _Toc498594432 \h </w:instrText>
        </w:r>
      </w:ins>
      <w:r>
        <w:rPr>
          <w:noProof/>
          <w:webHidden/>
        </w:rPr>
      </w:r>
      <w:r>
        <w:rPr>
          <w:noProof/>
          <w:webHidden/>
        </w:rPr>
        <w:fldChar w:fldCharType="separate"/>
      </w:r>
      <w:ins w:id="66" w:author="PSA" w:date="2017-11-16T11:18:00Z">
        <w:r w:rsidR="006D3809">
          <w:rPr>
            <w:noProof/>
            <w:webHidden/>
          </w:rPr>
          <w:t>15</w:t>
        </w:r>
        <w:r>
          <w:rPr>
            <w:noProof/>
            <w:webHidden/>
          </w:rPr>
          <w:fldChar w:fldCharType="end"/>
        </w:r>
        <w:r w:rsidRPr="003C5009">
          <w:rPr>
            <w:rStyle w:val="Hyperlink"/>
            <w:noProof/>
          </w:rPr>
          <w:fldChar w:fldCharType="end"/>
        </w:r>
      </w:ins>
    </w:p>
    <w:p w:rsidR="006D3809" w:rsidRDefault="000039CB">
      <w:pPr>
        <w:pStyle w:val="TOC3"/>
        <w:tabs>
          <w:tab w:val="left" w:pos="1100"/>
          <w:tab w:val="right" w:leader="dot" w:pos="10083"/>
        </w:tabs>
        <w:rPr>
          <w:ins w:id="67" w:author="PSA" w:date="2017-11-16T11:18:00Z"/>
          <w:rFonts w:eastAsiaTheme="minorEastAsia" w:cstheme="minorBidi"/>
          <w:i w:val="0"/>
          <w:iCs w:val="0"/>
          <w:noProof/>
          <w:color w:val="auto"/>
          <w:sz w:val="22"/>
          <w:szCs w:val="22"/>
          <w:lang w:val="en-GB" w:eastAsia="zh-CN"/>
        </w:rPr>
      </w:pPr>
      <w:ins w:id="68" w:author="PSA" w:date="2017-11-16T11:18:00Z">
        <w:r w:rsidRPr="003C5009">
          <w:rPr>
            <w:rStyle w:val="Hyperlink"/>
            <w:noProof/>
          </w:rPr>
          <w:fldChar w:fldCharType="begin"/>
        </w:r>
        <w:r w:rsidR="006D3809" w:rsidRPr="003C5009">
          <w:rPr>
            <w:rStyle w:val="Hyperlink"/>
            <w:noProof/>
          </w:rPr>
          <w:instrText xml:space="preserve"> </w:instrText>
        </w:r>
        <w:r w:rsidR="006D3809">
          <w:rPr>
            <w:noProof/>
          </w:rPr>
          <w:instrText>HYPERLINK \l "_Toc498594433"</w:instrText>
        </w:r>
        <w:r w:rsidR="006D3809" w:rsidRPr="003C5009">
          <w:rPr>
            <w:rStyle w:val="Hyperlink"/>
            <w:noProof/>
          </w:rPr>
          <w:instrText xml:space="preserve"> </w:instrText>
        </w:r>
        <w:r w:rsidRPr="003C5009">
          <w:rPr>
            <w:rStyle w:val="Hyperlink"/>
            <w:noProof/>
          </w:rPr>
          <w:fldChar w:fldCharType="separate"/>
        </w:r>
        <w:r w:rsidR="006D3809" w:rsidRPr="003C5009">
          <w:rPr>
            <w:rStyle w:val="Hyperlink"/>
            <w:noProof/>
          </w:rPr>
          <w:t>7.1.4</w:t>
        </w:r>
        <w:r w:rsidR="006D3809">
          <w:rPr>
            <w:rFonts w:eastAsiaTheme="minorEastAsia" w:cstheme="minorBidi"/>
            <w:i w:val="0"/>
            <w:iCs w:val="0"/>
            <w:noProof/>
            <w:color w:val="auto"/>
            <w:sz w:val="22"/>
            <w:szCs w:val="22"/>
            <w:lang w:val="en-GB" w:eastAsia="zh-CN"/>
          </w:rPr>
          <w:tab/>
        </w:r>
        <w:r w:rsidR="006D3809" w:rsidRPr="003C5009">
          <w:rPr>
            <w:rStyle w:val="Hyperlink"/>
            <w:noProof/>
          </w:rPr>
          <w:t>Manage My User Group</w:t>
        </w:r>
        <w:r w:rsidR="006D3809">
          <w:rPr>
            <w:noProof/>
            <w:webHidden/>
          </w:rPr>
          <w:tab/>
        </w:r>
        <w:r>
          <w:rPr>
            <w:noProof/>
            <w:webHidden/>
          </w:rPr>
          <w:fldChar w:fldCharType="begin"/>
        </w:r>
        <w:r w:rsidR="006D3809">
          <w:rPr>
            <w:noProof/>
            <w:webHidden/>
          </w:rPr>
          <w:instrText xml:space="preserve"> PAGEREF _Toc498594433 \h </w:instrText>
        </w:r>
      </w:ins>
      <w:r>
        <w:rPr>
          <w:noProof/>
          <w:webHidden/>
        </w:rPr>
      </w:r>
      <w:r>
        <w:rPr>
          <w:noProof/>
          <w:webHidden/>
        </w:rPr>
        <w:fldChar w:fldCharType="separate"/>
      </w:r>
      <w:ins w:id="69" w:author="PSA" w:date="2017-11-16T11:18:00Z">
        <w:r w:rsidR="006D3809">
          <w:rPr>
            <w:noProof/>
            <w:webHidden/>
          </w:rPr>
          <w:t>19</w:t>
        </w:r>
        <w:r>
          <w:rPr>
            <w:noProof/>
            <w:webHidden/>
          </w:rPr>
          <w:fldChar w:fldCharType="end"/>
        </w:r>
        <w:r w:rsidRPr="003C5009">
          <w:rPr>
            <w:rStyle w:val="Hyperlink"/>
            <w:noProof/>
          </w:rPr>
          <w:fldChar w:fldCharType="end"/>
        </w:r>
      </w:ins>
    </w:p>
    <w:p w:rsidR="006D3809" w:rsidRDefault="000039CB">
      <w:pPr>
        <w:pStyle w:val="TOC2"/>
        <w:tabs>
          <w:tab w:val="left" w:pos="880"/>
          <w:tab w:val="right" w:leader="dot" w:pos="10083"/>
        </w:tabs>
        <w:rPr>
          <w:ins w:id="70" w:author="PSA" w:date="2017-11-16T11:18:00Z"/>
          <w:rFonts w:eastAsiaTheme="minorEastAsia" w:cstheme="minorBidi"/>
          <w:smallCaps w:val="0"/>
          <w:noProof/>
          <w:color w:val="auto"/>
          <w:sz w:val="22"/>
          <w:szCs w:val="22"/>
          <w:lang w:val="en-GB" w:eastAsia="zh-CN"/>
        </w:rPr>
      </w:pPr>
      <w:ins w:id="71" w:author="PSA" w:date="2017-11-16T11:18:00Z">
        <w:r w:rsidRPr="003C5009">
          <w:rPr>
            <w:rStyle w:val="Hyperlink"/>
            <w:noProof/>
          </w:rPr>
          <w:fldChar w:fldCharType="begin"/>
        </w:r>
        <w:r w:rsidR="006D3809" w:rsidRPr="003C5009">
          <w:rPr>
            <w:rStyle w:val="Hyperlink"/>
            <w:noProof/>
          </w:rPr>
          <w:instrText xml:space="preserve"> </w:instrText>
        </w:r>
        <w:r w:rsidR="006D3809">
          <w:rPr>
            <w:noProof/>
          </w:rPr>
          <w:instrText>HYPERLINK \l "_Toc498594434"</w:instrText>
        </w:r>
        <w:r w:rsidR="006D3809" w:rsidRPr="003C5009">
          <w:rPr>
            <w:rStyle w:val="Hyperlink"/>
            <w:noProof/>
          </w:rPr>
          <w:instrText xml:space="preserve"> </w:instrText>
        </w:r>
        <w:r w:rsidRPr="003C5009">
          <w:rPr>
            <w:rStyle w:val="Hyperlink"/>
            <w:noProof/>
          </w:rPr>
          <w:fldChar w:fldCharType="separate"/>
        </w:r>
        <w:r w:rsidR="006D3809" w:rsidRPr="003C5009">
          <w:rPr>
            <w:rStyle w:val="Hyperlink"/>
            <w:noProof/>
          </w:rPr>
          <w:t>7.2</w:t>
        </w:r>
        <w:r w:rsidR="006D3809">
          <w:rPr>
            <w:rFonts w:eastAsiaTheme="minorEastAsia" w:cstheme="minorBidi"/>
            <w:smallCaps w:val="0"/>
            <w:noProof/>
            <w:color w:val="auto"/>
            <w:sz w:val="22"/>
            <w:szCs w:val="22"/>
            <w:lang w:val="en-GB" w:eastAsia="zh-CN"/>
          </w:rPr>
          <w:tab/>
        </w:r>
        <w:r w:rsidR="006D3809" w:rsidRPr="003C5009">
          <w:rPr>
            <w:rStyle w:val="Hyperlink"/>
            <w:noProof/>
          </w:rPr>
          <w:t>Contract Reminder Module</w:t>
        </w:r>
        <w:r w:rsidR="006D3809">
          <w:rPr>
            <w:noProof/>
            <w:webHidden/>
          </w:rPr>
          <w:tab/>
        </w:r>
        <w:r>
          <w:rPr>
            <w:noProof/>
            <w:webHidden/>
          </w:rPr>
          <w:fldChar w:fldCharType="begin"/>
        </w:r>
        <w:r w:rsidR="006D3809">
          <w:rPr>
            <w:noProof/>
            <w:webHidden/>
          </w:rPr>
          <w:instrText xml:space="preserve"> PAGEREF _Toc498594434 \h </w:instrText>
        </w:r>
      </w:ins>
      <w:r>
        <w:rPr>
          <w:noProof/>
          <w:webHidden/>
        </w:rPr>
      </w:r>
      <w:r>
        <w:rPr>
          <w:noProof/>
          <w:webHidden/>
        </w:rPr>
        <w:fldChar w:fldCharType="separate"/>
      </w:r>
      <w:ins w:id="72" w:author="PSA" w:date="2017-11-16T11:18:00Z">
        <w:r w:rsidR="006D3809">
          <w:rPr>
            <w:noProof/>
            <w:webHidden/>
          </w:rPr>
          <w:t>21</w:t>
        </w:r>
        <w:r>
          <w:rPr>
            <w:noProof/>
            <w:webHidden/>
          </w:rPr>
          <w:fldChar w:fldCharType="end"/>
        </w:r>
        <w:r w:rsidRPr="003C5009">
          <w:rPr>
            <w:rStyle w:val="Hyperlink"/>
            <w:noProof/>
          </w:rPr>
          <w:fldChar w:fldCharType="end"/>
        </w:r>
      </w:ins>
    </w:p>
    <w:p w:rsidR="006D3809" w:rsidRDefault="000039CB">
      <w:pPr>
        <w:pStyle w:val="TOC3"/>
        <w:tabs>
          <w:tab w:val="left" w:pos="1100"/>
          <w:tab w:val="right" w:leader="dot" w:pos="10083"/>
        </w:tabs>
        <w:rPr>
          <w:ins w:id="73" w:author="PSA" w:date="2017-11-16T11:18:00Z"/>
          <w:rFonts w:eastAsiaTheme="minorEastAsia" w:cstheme="minorBidi"/>
          <w:i w:val="0"/>
          <w:iCs w:val="0"/>
          <w:noProof/>
          <w:color w:val="auto"/>
          <w:sz w:val="22"/>
          <w:szCs w:val="22"/>
          <w:lang w:val="en-GB" w:eastAsia="zh-CN"/>
        </w:rPr>
      </w:pPr>
      <w:ins w:id="74" w:author="PSA" w:date="2017-11-16T11:18:00Z">
        <w:r w:rsidRPr="003C5009">
          <w:rPr>
            <w:rStyle w:val="Hyperlink"/>
            <w:noProof/>
          </w:rPr>
          <w:fldChar w:fldCharType="begin"/>
        </w:r>
        <w:r w:rsidR="006D3809" w:rsidRPr="003C5009">
          <w:rPr>
            <w:rStyle w:val="Hyperlink"/>
            <w:noProof/>
          </w:rPr>
          <w:instrText xml:space="preserve"> </w:instrText>
        </w:r>
        <w:r w:rsidR="006D3809">
          <w:rPr>
            <w:noProof/>
          </w:rPr>
          <w:instrText>HYPERLINK \l "_Toc498594435"</w:instrText>
        </w:r>
        <w:r w:rsidR="006D3809" w:rsidRPr="003C5009">
          <w:rPr>
            <w:rStyle w:val="Hyperlink"/>
            <w:noProof/>
          </w:rPr>
          <w:instrText xml:space="preserve"> </w:instrText>
        </w:r>
        <w:r w:rsidRPr="003C5009">
          <w:rPr>
            <w:rStyle w:val="Hyperlink"/>
            <w:noProof/>
          </w:rPr>
          <w:fldChar w:fldCharType="separate"/>
        </w:r>
        <w:r w:rsidR="006D3809" w:rsidRPr="003C5009">
          <w:rPr>
            <w:rStyle w:val="Hyperlink"/>
            <w:noProof/>
          </w:rPr>
          <w:t>7.2.1</w:t>
        </w:r>
        <w:r w:rsidR="006D3809">
          <w:rPr>
            <w:rFonts w:eastAsiaTheme="minorEastAsia" w:cstheme="minorBidi"/>
            <w:i w:val="0"/>
            <w:iCs w:val="0"/>
            <w:noProof/>
            <w:color w:val="auto"/>
            <w:sz w:val="22"/>
            <w:szCs w:val="22"/>
            <w:lang w:val="en-GB" w:eastAsia="zh-CN"/>
          </w:rPr>
          <w:tab/>
        </w:r>
        <w:r w:rsidR="006D3809" w:rsidRPr="003C5009">
          <w:rPr>
            <w:rStyle w:val="Hyperlink"/>
            <w:noProof/>
          </w:rPr>
          <w:t>Contract Creation</w:t>
        </w:r>
        <w:r w:rsidR="006D3809">
          <w:rPr>
            <w:noProof/>
            <w:webHidden/>
          </w:rPr>
          <w:tab/>
        </w:r>
        <w:r>
          <w:rPr>
            <w:noProof/>
            <w:webHidden/>
          </w:rPr>
          <w:fldChar w:fldCharType="begin"/>
        </w:r>
        <w:r w:rsidR="006D3809">
          <w:rPr>
            <w:noProof/>
            <w:webHidden/>
          </w:rPr>
          <w:instrText xml:space="preserve"> PAGEREF _Toc498594435 \h </w:instrText>
        </w:r>
      </w:ins>
      <w:r>
        <w:rPr>
          <w:noProof/>
          <w:webHidden/>
        </w:rPr>
      </w:r>
      <w:r>
        <w:rPr>
          <w:noProof/>
          <w:webHidden/>
        </w:rPr>
        <w:fldChar w:fldCharType="separate"/>
      </w:r>
      <w:ins w:id="75" w:author="PSA" w:date="2017-11-16T11:18:00Z">
        <w:r w:rsidR="006D3809">
          <w:rPr>
            <w:noProof/>
            <w:webHidden/>
          </w:rPr>
          <w:t>21</w:t>
        </w:r>
        <w:r>
          <w:rPr>
            <w:noProof/>
            <w:webHidden/>
          </w:rPr>
          <w:fldChar w:fldCharType="end"/>
        </w:r>
        <w:r w:rsidRPr="003C5009">
          <w:rPr>
            <w:rStyle w:val="Hyperlink"/>
            <w:noProof/>
          </w:rPr>
          <w:fldChar w:fldCharType="end"/>
        </w:r>
      </w:ins>
    </w:p>
    <w:p w:rsidR="006D3809" w:rsidRDefault="000039CB">
      <w:pPr>
        <w:pStyle w:val="TOC3"/>
        <w:tabs>
          <w:tab w:val="left" w:pos="1100"/>
          <w:tab w:val="right" w:leader="dot" w:pos="10083"/>
        </w:tabs>
        <w:rPr>
          <w:ins w:id="76" w:author="PSA" w:date="2017-11-16T11:18:00Z"/>
          <w:rFonts w:eastAsiaTheme="minorEastAsia" w:cstheme="minorBidi"/>
          <w:i w:val="0"/>
          <w:iCs w:val="0"/>
          <w:noProof/>
          <w:color w:val="auto"/>
          <w:sz w:val="22"/>
          <w:szCs w:val="22"/>
          <w:lang w:val="en-GB" w:eastAsia="zh-CN"/>
        </w:rPr>
      </w:pPr>
      <w:ins w:id="77" w:author="PSA" w:date="2017-11-16T11:18:00Z">
        <w:r w:rsidRPr="003C5009">
          <w:rPr>
            <w:rStyle w:val="Hyperlink"/>
            <w:noProof/>
          </w:rPr>
          <w:fldChar w:fldCharType="begin"/>
        </w:r>
        <w:r w:rsidR="006D3809" w:rsidRPr="003C5009">
          <w:rPr>
            <w:rStyle w:val="Hyperlink"/>
            <w:noProof/>
          </w:rPr>
          <w:instrText xml:space="preserve"> </w:instrText>
        </w:r>
        <w:r w:rsidR="006D3809">
          <w:rPr>
            <w:noProof/>
          </w:rPr>
          <w:instrText>HYPERLINK \l "_Toc498594454"</w:instrText>
        </w:r>
        <w:r w:rsidR="006D3809" w:rsidRPr="003C5009">
          <w:rPr>
            <w:rStyle w:val="Hyperlink"/>
            <w:noProof/>
          </w:rPr>
          <w:instrText xml:space="preserve"> </w:instrText>
        </w:r>
        <w:r w:rsidRPr="003C5009">
          <w:rPr>
            <w:rStyle w:val="Hyperlink"/>
            <w:noProof/>
          </w:rPr>
          <w:fldChar w:fldCharType="separate"/>
        </w:r>
        <w:r w:rsidR="006D3809" w:rsidRPr="003C5009">
          <w:rPr>
            <w:rStyle w:val="Hyperlink"/>
            <w:noProof/>
          </w:rPr>
          <w:t>7.2.2</w:t>
        </w:r>
        <w:r w:rsidR="006D3809">
          <w:rPr>
            <w:rFonts w:eastAsiaTheme="minorEastAsia" w:cstheme="minorBidi"/>
            <w:i w:val="0"/>
            <w:iCs w:val="0"/>
            <w:noProof/>
            <w:color w:val="auto"/>
            <w:sz w:val="22"/>
            <w:szCs w:val="22"/>
            <w:lang w:val="en-GB" w:eastAsia="zh-CN"/>
          </w:rPr>
          <w:tab/>
        </w:r>
        <w:r w:rsidR="006D3809" w:rsidRPr="003C5009">
          <w:rPr>
            <w:rStyle w:val="Hyperlink"/>
            <w:noProof/>
          </w:rPr>
          <w:t>Update Contracts</w:t>
        </w:r>
        <w:r w:rsidR="006D3809">
          <w:rPr>
            <w:noProof/>
            <w:webHidden/>
          </w:rPr>
          <w:tab/>
        </w:r>
        <w:r>
          <w:rPr>
            <w:noProof/>
            <w:webHidden/>
          </w:rPr>
          <w:fldChar w:fldCharType="begin"/>
        </w:r>
        <w:r w:rsidR="006D3809">
          <w:rPr>
            <w:noProof/>
            <w:webHidden/>
          </w:rPr>
          <w:instrText xml:space="preserve"> PAGEREF _Toc498594454 \h </w:instrText>
        </w:r>
      </w:ins>
      <w:r>
        <w:rPr>
          <w:noProof/>
          <w:webHidden/>
        </w:rPr>
      </w:r>
      <w:r>
        <w:rPr>
          <w:noProof/>
          <w:webHidden/>
        </w:rPr>
        <w:fldChar w:fldCharType="separate"/>
      </w:r>
      <w:ins w:id="78" w:author="PSA" w:date="2017-11-16T11:18:00Z">
        <w:r w:rsidR="006D3809">
          <w:rPr>
            <w:noProof/>
            <w:webHidden/>
          </w:rPr>
          <w:t>23</w:t>
        </w:r>
        <w:r>
          <w:rPr>
            <w:noProof/>
            <w:webHidden/>
          </w:rPr>
          <w:fldChar w:fldCharType="end"/>
        </w:r>
        <w:r w:rsidRPr="003C5009">
          <w:rPr>
            <w:rStyle w:val="Hyperlink"/>
            <w:noProof/>
          </w:rPr>
          <w:fldChar w:fldCharType="end"/>
        </w:r>
      </w:ins>
    </w:p>
    <w:p w:rsidR="006D3809" w:rsidRDefault="000039CB">
      <w:pPr>
        <w:pStyle w:val="TOC3"/>
        <w:tabs>
          <w:tab w:val="left" w:pos="1100"/>
          <w:tab w:val="right" w:leader="dot" w:pos="10083"/>
        </w:tabs>
        <w:rPr>
          <w:ins w:id="79" w:author="PSA" w:date="2017-11-16T11:18:00Z"/>
          <w:rFonts w:eastAsiaTheme="minorEastAsia" w:cstheme="minorBidi"/>
          <w:i w:val="0"/>
          <w:iCs w:val="0"/>
          <w:noProof/>
          <w:color w:val="auto"/>
          <w:sz w:val="22"/>
          <w:szCs w:val="22"/>
          <w:lang w:val="en-GB" w:eastAsia="zh-CN"/>
        </w:rPr>
      </w:pPr>
      <w:ins w:id="80" w:author="PSA" w:date="2017-11-16T11:18:00Z">
        <w:r w:rsidRPr="003C5009">
          <w:rPr>
            <w:rStyle w:val="Hyperlink"/>
            <w:noProof/>
          </w:rPr>
          <w:fldChar w:fldCharType="begin"/>
        </w:r>
        <w:r w:rsidR="006D3809" w:rsidRPr="003C5009">
          <w:rPr>
            <w:rStyle w:val="Hyperlink"/>
            <w:noProof/>
          </w:rPr>
          <w:instrText xml:space="preserve"> </w:instrText>
        </w:r>
        <w:r w:rsidR="006D3809">
          <w:rPr>
            <w:noProof/>
          </w:rPr>
          <w:instrText>HYPERLINK \l "_Toc498594455"</w:instrText>
        </w:r>
        <w:r w:rsidR="006D3809" w:rsidRPr="003C5009">
          <w:rPr>
            <w:rStyle w:val="Hyperlink"/>
            <w:noProof/>
          </w:rPr>
          <w:instrText xml:space="preserve"> </w:instrText>
        </w:r>
        <w:r w:rsidRPr="003C5009">
          <w:rPr>
            <w:rStyle w:val="Hyperlink"/>
            <w:noProof/>
          </w:rPr>
          <w:fldChar w:fldCharType="separate"/>
        </w:r>
        <w:r w:rsidR="006D3809" w:rsidRPr="003C5009">
          <w:rPr>
            <w:rStyle w:val="Hyperlink"/>
            <w:noProof/>
          </w:rPr>
          <w:t>7.2.3</w:t>
        </w:r>
        <w:r w:rsidR="006D3809">
          <w:rPr>
            <w:rFonts w:eastAsiaTheme="minorEastAsia" w:cstheme="minorBidi"/>
            <w:i w:val="0"/>
            <w:iCs w:val="0"/>
            <w:noProof/>
            <w:color w:val="auto"/>
            <w:sz w:val="22"/>
            <w:szCs w:val="22"/>
            <w:lang w:val="en-GB" w:eastAsia="zh-CN"/>
          </w:rPr>
          <w:tab/>
        </w:r>
        <w:r w:rsidR="006D3809" w:rsidRPr="003C5009">
          <w:rPr>
            <w:rStyle w:val="Hyperlink"/>
            <w:noProof/>
          </w:rPr>
          <w:t>Delete Contracts</w:t>
        </w:r>
        <w:r w:rsidR="006D3809">
          <w:rPr>
            <w:noProof/>
            <w:webHidden/>
          </w:rPr>
          <w:tab/>
        </w:r>
        <w:r>
          <w:rPr>
            <w:noProof/>
            <w:webHidden/>
          </w:rPr>
          <w:fldChar w:fldCharType="begin"/>
        </w:r>
        <w:r w:rsidR="006D3809">
          <w:rPr>
            <w:noProof/>
            <w:webHidden/>
          </w:rPr>
          <w:instrText xml:space="preserve"> PAGEREF _Toc498594455 \h </w:instrText>
        </w:r>
      </w:ins>
      <w:r>
        <w:rPr>
          <w:noProof/>
          <w:webHidden/>
        </w:rPr>
      </w:r>
      <w:r>
        <w:rPr>
          <w:noProof/>
          <w:webHidden/>
        </w:rPr>
        <w:fldChar w:fldCharType="separate"/>
      </w:r>
      <w:ins w:id="81" w:author="PSA" w:date="2017-11-16T11:18:00Z">
        <w:r w:rsidR="006D3809">
          <w:rPr>
            <w:noProof/>
            <w:webHidden/>
          </w:rPr>
          <w:t>24</w:t>
        </w:r>
        <w:r>
          <w:rPr>
            <w:noProof/>
            <w:webHidden/>
          </w:rPr>
          <w:fldChar w:fldCharType="end"/>
        </w:r>
        <w:r w:rsidRPr="003C5009">
          <w:rPr>
            <w:rStyle w:val="Hyperlink"/>
            <w:noProof/>
          </w:rPr>
          <w:fldChar w:fldCharType="end"/>
        </w:r>
      </w:ins>
    </w:p>
    <w:p w:rsidR="006D3809" w:rsidRDefault="000039CB">
      <w:pPr>
        <w:pStyle w:val="TOC3"/>
        <w:tabs>
          <w:tab w:val="left" w:pos="1100"/>
          <w:tab w:val="right" w:leader="dot" w:pos="10083"/>
        </w:tabs>
        <w:rPr>
          <w:ins w:id="82" w:author="PSA" w:date="2017-11-16T11:18:00Z"/>
          <w:rFonts w:eastAsiaTheme="minorEastAsia" w:cstheme="minorBidi"/>
          <w:i w:val="0"/>
          <w:iCs w:val="0"/>
          <w:noProof/>
          <w:color w:val="auto"/>
          <w:sz w:val="22"/>
          <w:szCs w:val="22"/>
          <w:lang w:val="en-GB" w:eastAsia="zh-CN"/>
        </w:rPr>
      </w:pPr>
      <w:ins w:id="83" w:author="PSA" w:date="2017-11-16T11:18:00Z">
        <w:r w:rsidRPr="003C5009">
          <w:rPr>
            <w:rStyle w:val="Hyperlink"/>
            <w:noProof/>
          </w:rPr>
          <w:fldChar w:fldCharType="begin"/>
        </w:r>
        <w:r w:rsidR="006D3809" w:rsidRPr="003C5009">
          <w:rPr>
            <w:rStyle w:val="Hyperlink"/>
            <w:noProof/>
          </w:rPr>
          <w:instrText xml:space="preserve"> </w:instrText>
        </w:r>
        <w:r w:rsidR="006D3809">
          <w:rPr>
            <w:noProof/>
          </w:rPr>
          <w:instrText>HYPERLINK \l "_Toc498594456"</w:instrText>
        </w:r>
        <w:r w:rsidR="006D3809" w:rsidRPr="003C5009">
          <w:rPr>
            <w:rStyle w:val="Hyperlink"/>
            <w:noProof/>
          </w:rPr>
          <w:instrText xml:space="preserve"> </w:instrText>
        </w:r>
        <w:r w:rsidRPr="003C5009">
          <w:rPr>
            <w:rStyle w:val="Hyperlink"/>
            <w:noProof/>
          </w:rPr>
          <w:fldChar w:fldCharType="separate"/>
        </w:r>
        <w:r w:rsidR="006D3809" w:rsidRPr="003C5009">
          <w:rPr>
            <w:rStyle w:val="Hyperlink"/>
            <w:noProof/>
          </w:rPr>
          <w:t>7.2.4</w:t>
        </w:r>
        <w:r w:rsidR="006D3809">
          <w:rPr>
            <w:rFonts w:eastAsiaTheme="minorEastAsia" w:cstheme="minorBidi"/>
            <w:i w:val="0"/>
            <w:iCs w:val="0"/>
            <w:noProof/>
            <w:color w:val="auto"/>
            <w:sz w:val="22"/>
            <w:szCs w:val="22"/>
            <w:lang w:val="en-GB" w:eastAsia="zh-CN"/>
          </w:rPr>
          <w:tab/>
        </w:r>
        <w:r w:rsidR="006D3809" w:rsidRPr="003C5009">
          <w:rPr>
            <w:rStyle w:val="Hyperlink"/>
            <w:noProof/>
          </w:rPr>
          <w:t>Renewing Contracts</w:t>
        </w:r>
        <w:r w:rsidR="006D3809">
          <w:rPr>
            <w:noProof/>
            <w:webHidden/>
          </w:rPr>
          <w:tab/>
        </w:r>
        <w:r>
          <w:rPr>
            <w:noProof/>
            <w:webHidden/>
          </w:rPr>
          <w:fldChar w:fldCharType="begin"/>
        </w:r>
        <w:r w:rsidR="006D3809">
          <w:rPr>
            <w:noProof/>
            <w:webHidden/>
          </w:rPr>
          <w:instrText xml:space="preserve"> PAGEREF _Toc498594456 \h </w:instrText>
        </w:r>
      </w:ins>
      <w:r>
        <w:rPr>
          <w:noProof/>
          <w:webHidden/>
        </w:rPr>
      </w:r>
      <w:r>
        <w:rPr>
          <w:noProof/>
          <w:webHidden/>
        </w:rPr>
        <w:fldChar w:fldCharType="separate"/>
      </w:r>
      <w:ins w:id="84" w:author="PSA" w:date="2017-11-16T11:18:00Z">
        <w:r w:rsidR="006D3809">
          <w:rPr>
            <w:noProof/>
            <w:webHidden/>
          </w:rPr>
          <w:t>24</w:t>
        </w:r>
        <w:r>
          <w:rPr>
            <w:noProof/>
            <w:webHidden/>
          </w:rPr>
          <w:fldChar w:fldCharType="end"/>
        </w:r>
        <w:r w:rsidRPr="003C5009">
          <w:rPr>
            <w:rStyle w:val="Hyperlink"/>
            <w:noProof/>
          </w:rPr>
          <w:fldChar w:fldCharType="end"/>
        </w:r>
      </w:ins>
    </w:p>
    <w:p w:rsidR="006D3809" w:rsidRDefault="000039CB">
      <w:pPr>
        <w:pStyle w:val="TOC3"/>
        <w:tabs>
          <w:tab w:val="left" w:pos="1100"/>
          <w:tab w:val="right" w:leader="dot" w:pos="10083"/>
        </w:tabs>
        <w:rPr>
          <w:ins w:id="85" w:author="PSA" w:date="2017-11-16T11:18:00Z"/>
          <w:rFonts w:eastAsiaTheme="minorEastAsia" w:cstheme="minorBidi"/>
          <w:i w:val="0"/>
          <w:iCs w:val="0"/>
          <w:noProof/>
          <w:color w:val="auto"/>
          <w:sz w:val="22"/>
          <w:szCs w:val="22"/>
          <w:lang w:val="en-GB" w:eastAsia="zh-CN"/>
        </w:rPr>
      </w:pPr>
      <w:ins w:id="86" w:author="PSA" w:date="2017-11-16T11:18:00Z">
        <w:r w:rsidRPr="003C5009">
          <w:rPr>
            <w:rStyle w:val="Hyperlink"/>
            <w:noProof/>
          </w:rPr>
          <w:fldChar w:fldCharType="begin"/>
        </w:r>
        <w:r w:rsidR="006D3809" w:rsidRPr="003C5009">
          <w:rPr>
            <w:rStyle w:val="Hyperlink"/>
            <w:noProof/>
          </w:rPr>
          <w:instrText xml:space="preserve"> </w:instrText>
        </w:r>
        <w:r w:rsidR="006D3809">
          <w:rPr>
            <w:noProof/>
          </w:rPr>
          <w:instrText>HYPERLINK \l "_Toc498594457"</w:instrText>
        </w:r>
        <w:r w:rsidR="006D3809" w:rsidRPr="003C5009">
          <w:rPr>
            <w:rStyle w:val="Hyperlink"/>
            <w:noProof/>
          </w:rPr>
          <w:instrText xml:space="preserve"> </w:instrText>
        </w:r>
        <w:r w:rsidRPr="003C5009">
          <w:rPr>
            <w:rStyle w:val="Hyperlink"/>
            <w:noProof/>
          </w:rPr>
          <w:fldChar w:fldCharType="separate"/>
        </w:r>
        <w:r w:rsidR="006D3809" w:rsidRPr="003C5009">
          <w:rPr>
            <w:rStyle w:val="Hyperlink"/>
            <w:noProof/>
          </w:rPr>
          <w:t>7.2.5</w:t>
        </w:r>
        <w:r w:rsidR="006D3809">
          <w:rPr>
            <w:rFonts w:eastAsiaTheme="minorEastAsia" w:cstheme="minorBidi"/>
            <w:i w:val="0"/>
            <w:iCs w:val="0"/>
            <w:noProof/>
            <w:color w:val="auto"/>
            <w:sz w:val="22"/>
            <w:szCs w:val="22"/>
            <w:lang w:val="en-GB" w:eastAsia="zh-CN"/>
          </w:rPr>
          <w:tab/>
        </w:r>
        <w:r w:rsidR="006D3809" w:rsidRPr="003C5009">
          <w:rPr>
            <w:rStyle w:val="Hyperlink"/>
            <w:noProof/>
          </w:rPr>
          <w:t>Maker-checker workflow</w:t>
        </w:r>
        <w:r w:rsidR="006D3809">
          <w:rPr>
            <w:noProof/>
            <w:webHidden/>
          </w:rPr>
          <w:tab/>
        </w:r>
        <w:r>
          <w:rPr>
            <w:noProof/>
            <w:webHidden/>
          </w:rPr>
          <w:fldChar w:fldCharType="begin"/>
        </w:r>
        <w:r w:rsidR="006D3809">
          <w:rPr>
            <w:noProof/>
            <w:webHidden/>
          </w:rPr>
          <w:instrText xml:space="preserve"> PAGEREF _Toc498594457 \h </w:instrText>
        </w:r>
      </w:ins>
      <w:r>
        <w:rPr>
          <w:noProof/>
          <w:webHidden/>
        </w:rPr>
      </w:r>
      <w:r>
        <w:rPr>
          <w:noProof/>
          <w:webHidden/>
        </w:rPr>
        <w:fldChar w:fldCharType="separate"/>
      </w:r>
      <w:ins w:id="87" w:author="PSA" w:date="2017-11-16T11:18:00Z">
        <w:r w:rsidR="006D3809">
          <w:rPr>
            <w:noProof/>
            <w:webHidden/>
          </w:rPr>
          <w:t>25</w:t>
        </w:r>
        <w:r>
          <w:rPr>
            <w:noProof/>
            <w:webHidden/>
          </w:rPr>
          <w:fldChar w:fldCharType="end"/>
        </w:r>
        <w:r w:rsidRPr="003C5009">
          <w:rPr>
            <w:rStyle w:val="Hyperlink"/>
            <w:noProof/>
          </w:rPr>
          <w:fldChar w:fldCharType="end"/>
        </w:r>
      </w:ins>
    </w:p>
    <w:p w:rsidR="006D3809" w:rsidRDefault="000039CB">
      <w:pPr>
        <w:pStyle w:val="TOC3"/>
        <w:tabs>
          <w:tab w:val="left" w:pos="1100"/>
          <w:tab w:val="right" w:leader="dot" w:pos="10083"/>
        </w:tabs>
        <w:rPr>
          <w:ins w:id="88" w:author="PSA" w:date="2017-11-16T11:18:00Z"/>
          <w:rFonts w:eastAsiaTheme="minorEastAsia" w:cstheme="minorBidi"/>
          <w:i w:val="0"/>
          <w:iCs w:val="0"/>
          <w:noProof/>
          <w:color w:val="auto"/>
          <w:sz w:val="22"/>
          <w:szCs w:val="22"/>
          <w:lang w:val="en-GB" w:eastAsia="zh-CN"/>
        </w:rPr>
      </w:pPr>
      <w:ins w:id="89" w:author="PSA" w:date="2017-11-16T11:18:00Z">
        <w:r w:rsidRPr="003C5009">
          <w:rPr>
            <w:rStyle w:val="Hyperlink"/>
            <w:noProof/>
          </w:rPr>
          <w:fldChar w:fldCharType="begin"/>
        </w:r>
        <w:r w:rsidR="006D3809" w:rsidRPr="003C5009">
          <w:rPr>
            <w:rStyle w:val="Hyperlink"/>
            <w:noProof/>
          </w:rPr>
          <w:instrText xml:space="preserve"> </w:instrText>
        </w:r>
        <w:r w:rsidR="006D3809">
          <w:rPr>
            <w:noProof/>
          </w:rPr>
          <w:instrText>HYPERLINK \l "_Toc498594458"</w:instrText>
        </w:r>
        <w:r w:rsidR="006D3809" w:rsidRPr="003C5009">
          <w:rPr>
            <w:rStyle w:val="Hyperlink"/>
            <w:noProof/>
          </w:rPr>
          <w:instrText xml:space="preserve"> </w:instrText>
        </w:r>
        <w:r w:rsidRPr="003C5009">
          <w:rPr>
            <w:rStyle w:val="Hyperlink"/>
            <w:noProof/>
          </w:rPr>
          <w:fldChar w:fldCharType="separate"/>
        </w:r>
        <w:r w:rsidR="006D3809" w:rsidRPr="003C5009">
          <w:rPr>
            <w:rStyle w:val="Hyperlink"/>
            <w:noProof/>
          </w:rPr>
          <w:t>7.2.6</w:t>
        </w:r>
        <w:r w:rsidR="006D3809">
          <w:rPr>
            <w:rFonts w:eastAsiaTheme="minorEastAsia" w:cstheme="minorBidi"/>
            <w:i w:val="0"/>
            <w:iCs w:val="0"/>
            <w:noProof/>
            <w:color w:val="auto"/>
            <w:sz w:val="22"/>
            <w:szCs w:val="22"/>
            <w:lang w:val="en-GB" w:eastAsia="zh-CN"/>
          </w:rPr>
          <w:tab/>
        </w:r>
        <w:r w:rsidR="006D3809" w:rsidRPr="003C5009">
          <w:rPr>
            <w:rStyle w:val="Hyperlink"/>
            <w:noProof/>
          </w:rPr>
          <w:t>Reminder Calendar</w:t>
        </w:r>
        <w:r w:rsidR="006D3809">
          <w:rPr>
            <w:noProof/>
            <w:webHidden/>
          </w:rPr>
          <w:tab/>
        </w:r>
        <w:r>
          <w:rPr>
            <w:noProof/>
            <w:webHidden/>
          </w:rPr>
          <w:fldChar w:fldCharType="begin"/>
        </w:r>
        <w:r w:rsidR="006D3809">
          <w:rPr>
            <w:noProof/>
            <w:webHidden/>
          </w:rPr>
          <w:instrText xml:space="preserve"> PAGEREF _Toc498594458 \h </w:instrText>
        </w:r>
      </w:ins>
      <w:r>
        <w:rPr>
          <w:noProof/>
          <w:webHidden/>
        </w:rPr>
      </w:r>
      <w:r>
        <w:rPr>
          <w:noProof/>
          <w:webHidden/>
        </w:rPr>
        <w:fldChar w:fldCharType="separate"/>
      </w:r>
      <w:ins w:id="90" w:author="PSA" w:date="2017-11-16T11:18:00Z">
        <w:r w:rsidR="006D3809">
          <w:rPr>
            <w:noProof/>
            <w:webHidden/>
          </w:rPr>
          <w:t>26</w:t>
        </w:r>
        <w:r>
          <w:rPr>
            <w:noProof/>
            <w:webHidden/>
          </w:rPr>
          <w:fldChar w:fldCharType="end"/>
        </w:r>
        <w:r w:rsidRPr="003C5009">
          <w:rPr>
            <w:rStyle w:val="Hyperlink"/>
            <w:noProof/>
          </w:rPr>
          <w:fldChar w:fldCharType="end"/>
        </w:r>
      </w:ins>
    </w:p>
    <w:p w:rsidR="006D3809" w:rsidRDefault="000039CB">
      <w:pPr>
        <w:pStyle w:val="TOC3"/>
        <w:tabs>
          <w:tab w:val="left" w:pos="1100"/>
          <w:tab w:val="right" w:leader="dot" w:pos="10083"/>
        </w:tabs>
        <w:rPr>
          <w:ins w:id="91" w:author="PSA" w:date="2017-11-16T11:18:00Z"/>
          <w:rFonts w:eastAsiaTheme="minorEastAsia" w:cstheme="minorBidi"/>
          <w:i w:val="0"/>
          <w:iCs w:val="0"/>
          <w:noProof/>
          <w:color w:val="auto"/>
          <w:sz w:val="22"/>
          <w:szCs w:val="22"/>
          <w:lang w:val="en-GB" w:eastAsia="zh-CN"/>
        </w:rPr>
      </w:pPr>
      <w:ins w:id="92" w:author="PSA" w:date="2017-11-16T11:18:00Z">
        <w:r w:rsidRPr="003C5009">
          <w:rPr>
            <w:rStyle w:val="Hyperlink"/>
            <w:noProof/>
          </w:rPr>
          <w:fldChar w:fldCharType="begin"/>
        </w:r>
        <w:r w:rsidR="006D3809" w:rsidRPr="003C5009">
          <w:rPr>
            <w:rStyle w:val="Hyperlink"/>
            <w:noProof/>
          </w:rPr>
          <w:instrText xml:space="preserve"> </w:instrText>
        </w:r>
        <w:r w:rsidR="006D3809">
          <w:rPr>
            <w:noProof/>
          </w:rPr>
          <w:instrText>HYPERLINK \l "_Toc498594459"</w:instrText>
        </w:r>
        <w:r w:rsidR="006D3809" w:rsidRPr="003C5009">
          <w:rPr>
            <w:rStyle w:val="Hyperlink"/>
            <w:noProof/>
          </w:rPr>
          <w:instrText xml:space="preserve"> </w:instrText>
        </w:r>
        <w:r w:rsidRPr="003C5009">
          <w:rPr>
            <w:rStyle w:val="Hyperlink"/>
            <w:noProof/>
          </w:rPr>
          <w:fldChar w:fldCharType="separate"/>
        </w:r>
        <w:r w:rsidR="006D3809" w:rsidRPr="003C5009">
          <w:rPr>
            <w:rStyle w:val="Hyperlink"/>
            <w:noProof/>
          </w:rPr>
          <w:t>7.2.7</w:t>
        </w:r>
        <w:r w:rsidR="006D3809">
          <w:rPr>
            <w:rFonts w:eastAsiaTheme="minorEastAsia" w:cstheme="minorBidi"/>
            <w:i w:val="0"/>
            <w:iCs w:val="0"/>
            <w:noProof/>
            <w:color w:val="auto"/>
            <w:sz w:val="22"/>
            <w:szCs w:val="22"/>
            <w:lang w:val="en-GB" w:eastAsia="zh-CN"/>
          </w:rPr>
          <w:tab/>
        </w:r>
        <w:r w:rsidR="006D3809" w:rsidRPr="003C5009">
          <w:rPr>
            <w:rStyle w:val="Hyperlink"/>
            <w:noProof/>
          </w:rPr>
          <w:t>Contract Reminder Summaries</w:t>
        </w:r>
        <w:r w:rsidR="006D3809">
          <w:rPr>
            <w:noProof/>
            <w:webHidden/>
          </w:rPr>
          <w:tab/>
        </w:r>
        <w:r>
          <w:rPr>
            <w:noProof/>
            <w:webHidden/>
          </w:rPr>
          <w:fldChar w:fldCharType="begin"/>
        </w:r>
        <w:r w:rsidR="006D3809">
          <w:rPr>
            <w:noProof/>
            <w:webHidden/>
          </w:rPr>
          <w:instrText xml:space="preserve"> PAGEREF _Toc498594459 \h </w:instrText>
        </w:r>
      </w:ins>
      <w:r>
        <w:rPr>
          <w:noProof/>
          <w:webHidden/>
        </w:rPr>
      </w:r>
      <w:r>
        <w:rPr>
          <w:noProof/>
          <w:webHidden/>
        </w:rPr>
        <w:fldChar w:fldCharType="separate"/>
      </w:r>
      <w:ins w:id="93" w:author="PSA" w:date="2017-11-16T11:18:00Z">
        <w:r w:rsidR="006D3809">
          <w:rPr>
            <w:noProof/>
            <w:webHidden/>
          </w:rPr>
          <w:t>26</w:t>
        </w:r>
        <w:r>
          <w:rPr>
            <w:noProof/>
            <w:webHidden/>
          </w:rPr>
          <w:fldChar w:fldCharType="end"/>
        </w:r>
        <w:r w:rsidRPr="003C5009">
          <w:rPr>
            <w:rStyle w:val="Hyperlink"/>
            <w:noProof/>
          </w:rPr>
          <w:fldChar w:fldCharType="end"/>
        </w:r>
      </w:ins>
    </w:p>
    <w:p w:rsidR="006D3809" w:rsidRDefault="000039CB">
      <w:pPr>
        <w:pStyle w:val="TOC3"/>
        <w:tabs>
          <w:tab w:val="left" w:pos="1100"/>
          <w:tab w:val="right" w:leader="dot" w:pos="10083"/>
        </w:tabs>
        <w:rPr>
          <w:ins w:id="94" w:author="PSA" w:date="2017-11-16T11:18:00Z"/>
          <w:rFonts w:eastAsiaTheme="minorEastAsia" w:cstheme="minorBidi"/>
          <w:i w:val="0"/>
          <w:iCs w:val="0"/>
          <w:noProof/>
          <w:color w:val="auto"/>
          <w:sz w:val="22"/>
          <w:szCs w:val="22"/>
          <w:lang w:val="en-GB" w:eastAsia="zh-CN"/>
        </w:rPr>
      </w:pPr>
      <w:ins w:id="95" w:author="PSA" w:date="2017-11-16T11:18:00Z">
        <w:r w:rsidRPr="003C5009">
          <w:rPr>
            <w:rStyle w:val="Hyperlink"/>
            <w:noProof/>
          </w:rPr>
          <w:fldChar w:fldCharType="begin"/>
        </w:r>
        <w:r w:rsidR="006D3809" w:rsidRPr="003C5009">
          <w:rPr>
            <w:rStyle w:val="Hyperlink"/>
            <w:noProof/>
          </w:rPr>
          <w:instrText xml:space="preserve"> </w:instrText>
        </w:r>
        <w:r w:rsidR="006D3809">
          <w:rPr>
            <w:noProof/>
          </w:rPr>
          <w:instrText>HYPERLINK \l "_Toc498594460"</w:instrText>
        </w:r>
        <w:r w:rsidR="006D3809" w:rsidRPr="003C5009">
          <w:rPr>
            <w:rStyle w:val="Hyperlink"/>
            <w:noProof/>
          </w:rPr>
          <w:instrText xml:space="preserve"> </w:instrText>
        </w:r>
        <w:r w:rsidRPr="003C5009">
          <w:rPr>
            <w:rStyle w:val="Hyperlink"/>
            <w:noProof/>
          </w:rPr>
          <w:fldChar w:fldCharType="separate"/>
        </w:r>
        <w:r w:rsidR="006D3809" w:rsidRPr="003C5009">
          <w:rPr>
            <w:rStyle w:val="Hyperlink"/>
            <w:noProof/>
          </w:rPr>
          <w:t>7.2.8</w:t>
        </w:r>
        <w:r w:rsidR="006D3809">
          <w:rPr>
            <w:rFonts w:eastAsiaTheme="minorEastAsia" w:cstheme="minorBidi"/>
            <w:i w:val="0"/>
            <w:iCs w:val="0"/>
            <w:noProof/>
            <w:color w:val="auto"/>
            <w:sz w:val="22"/>
            <w:szCs w:val="22"/>
            <w:lang w:val="en-GB" w:eastAsia="zh-CN"/>
          </w:rPr>
          <w:tab/>
        </w:r>
        <w:r w:rsidR="006D3809" w:rsidRPr="003C5009">
          <w:rPr>
            <w:rStyle w:val="Hyperlink"/>
            <w:noProof/>
          </w:rPr>
          <w:t>Search Contracts</w:t>
        </w:r>
        <w:r w:rsidR="006D3809">
          <w:rPr>
            <w:noProof/>
            <w:webHidden/>
          </w:rPr>
          <w:tab/>
        </w:r>
        <w:r>
          <w:rPr>
            <w:noProof/>
            <w:webHidden/>
          </w:rPr>
          <w:fldChar w:fldCharType="begin"/>
        </w:r>
        <w:r w:rsidR="006D3809">
          <w:rPr>
            <w:noProof/>
            <w:webHidden/>
          </w:rPr>
          <w:instrText xml:space="preserve"> PAGEREF _Toc498594460 \h </w:instrText>
        </w:r>
      </w:ins>
      <w:r>
        <w:rPr>
          <w:noProof/>
          <w:webHidden/>
        </w:rPr>
      </w:r>
      <w:r>
        <w:rPr>
          <w:noProof/>
          <w:webHidden/>
        </w:rPr>
        <w:fldChar w:fldCharType="separate"/>
      </w:r>
      <w:ins w:id="96" w:author="PSA" w:date="2017-11-16T11:18:00Z">
        <w:r w:rsidR="006D3809">
          <w:rPr>
            <w:noProof/>
            <w:webHidden/>
          </w:rPr>
          <w:t>27</w:t>
        </w:r>
        <w:r>
          <w:rPr>
            <w:noProof/>
            <w:webHidden/>
          </w:rPr>
          <w:fldChar w:fldCharType="end"/>
        </w:r>
        <w:r w:rsidRPr="003C5009">
          <w:rPr>
            <w:rStyle w:val="Hyperlink"/>
            <w:noProof/>
          </w:rPr>
          <w:fldChar w:fldCharType="end"/>
        </w:r>
      </w:ins>
    </w:p>
    <w:p w:rsidR="006D3809" w:rsidRDefault="000039CB">
      <w:pPr>
        <w:pStyle w:val="TOC3"/>
        <w:tabs>
          <w:tab w:val="left" w:pos="1100"/>
          <w:tab w:val="right" w:leader="dot" w:pos="10083"/>
        </w:tabs>
        <w:rPr>
          <w:ins w:id="97" w:author="PSA" w:date="2017-11-16T11:18:00Z"/>
          <w:rFonts w:eastAsiaTheme="minorEastAsia" w:cstheme="minorBidi"/>
          <w:i w:val="0"/>
          <w:iCs w:val="0"/>
          <w:noProof/>
          <w:color w:val="auto"/>
          <w:sz w:val="22"/>
          <w:szCs w:val="22"/>
          <w:lang w:val="en-GB" w:eastAsia="zh-CN"/>
        </w:rPr>
      </w:pPr>
      <w:ins w:id="98" w:author="PSA" w:date="2017-11-16T11:18:00Z">
        <w:r w:rsidRPr="003C5009">
          <w:rPr>
            <w:rStyle w:val="Hyperlink"/>
            <w:noProof/>
          </w:rPr>
          <w:fldChar w:fldCharType="begin"/>
        </w:r>
        <w:r w:rsidR="006D3809" w:rsidRPr="003C5009">
          <w:rPr>
            <w:rStyle w:val="Hyperlink"/>
            <w:noProof/>
          </w:rPr>
          <w:instrText xml:space="preserve"> </w:instrText>
        </w:r>
        <w:r w:rsidR="006D3809">
          <w:rPr>
            <w:noProof/>
          </w:rPr>
          <w:instrText>HYPERLINK \l "_Toc498594461"</w:instrText>
        </w:r>
        <w:r w:rsidR="006D3809" w:rsidRPr="003C5009">
          <w:rPr>
            <w:rStyle w:val="Hyperlink"/>
            <w:noProof/>
          </w:rPr>
          <w:instrText xml:space="preserve"> </w:instrText>
        </w:r>
        <w:r w:rsidRPr="003C5009">
          <w:rPr>
            <w:rStyle w:val="Hyperlink"/>
            <w:noProof/>
          </w:rPr>
          <w:fldChar w:fldCharType="separate"/>
        </w:r>
        <w:r w:rsidR="006D3809" w:rsidRPr="003C5009">
          <w:rPr>
            <w:rStyle w:val="Hyperlink"/>
            <w:noProof/>
          </w:rPr>
          <w:t>7.2.9</w:t>
        </w:r>
        <w:r w:rsidR="006D3809">
          <w:rPr>
            <w:rFonts w:eastAsiaTheme="minorEastAsia" w:cstheme="minorBidi"/>
            <w:i w:val="0"/>
            <w:iCs w:val="0"/>
            <w:noProof/>
            <w:color w:val="auto"/>
            <w:sz w:val="22"/>
            <w:szCs w:val="22"/>
            <w:lang w:val="en-GB" w:eastAsia="zh-CN"/>
          </w:rPr>
          <w:tab/>
        </w:r>
        <w:r w:rsidR="006D3809" w:rsidRPr="003C5009">
          <w:rPr>
            <w:rStyle w:val="Hyperlink"/>
            <w:noProof/>
          </w:rPr>
          <w:t>Sort Contacts</w:t>
        </w:r>
        <w:r w:rsidR="006D3809">
          <w:rPr>
            <w:noProof/>
            <w:webHidden/>
          </w:rPr>
          <w:tab/>
        </w:r>
        <w:r>
          <w:rPr>
            <w:noProof/>
            <w:webHidden/>
          </w:rPr>
          <w:fldChar w:fldCharType="begin"/>
        </w:r>
        <w:r w:rsidR="006D3809">
          <w:rPr>
            <w:noProof/>
            <w:webHidden/>
          </w:rPr>
          <w:instrText xml:space="preserve"> PAGEREF _Toc498594461 \h </w:instrText>
        </w:r>
      </w:ins>
      <w:r>
        <w:rPr>
          <w:noProof/>
          <w:webHidden/>
        </w:rPr>
      </w:r>
      <w:r>
        <w:rPr>
          <w:noProof/>
          <w:webHidden/>
        </w:rPr>
        <w:fldChar w:fldCharType="separate"/>
      </w:r>
      <w:ins w:id="99" w:author="PSA" w:date="2017-11-16T11:18:00Z">
        <w:r w:rsidR="006D3809">
          <w:rPr>
            <w:noProof/>
            <w:webHidden/>
          </w:rPr>
          <w:t>27</w:t>
        </w:r>
        <w:r>
          <w:rPr>
            <w:noProof/>
            <w:webHidden/>
          </w:rPr>
          <w:fldChar w:fldCharType="end"/>
        </w:r>
        <w:r w:rsidRPr="003C5009">
          <w:rPr>
            <w:rStyle w:val="Hyperlink"/>
            <w:noProof/>
          </w:rPr>
          <w:fldChar w:fldCharType="end"/>
        </w:r>
      </w:ins>
    </w:p>
    <w:p w:rsidR="006D3809" w:rsidRDefault="000039CB">
      <w:pPr>
        <w:pStyle w:val="TOC3"/>
        <w:tabs>
          <w:tab w:val="left" w:pos="1320"/>
          <w:tab w:val="right" w:leader="dot" w:pos="10083"/>
        </w:tabs>
        <w:rPr>
          <w:ins w:id="100" w:author="PSA" w:date="2017-11-16T11:18:00Z"/>
          <w:rFonts w:eastAsiaTheme="minorEastAsia" w:cstheme="minorBidi"/>
          <w:i w:val="0"/>
          <w:iCs w:val="0"/>
          <w:noProof/>
          <w:color w:val="auto"/>
          <w:sz w:val="22"/>
          <w:szCs w:val="22"/>
          <w:lang w:val="en-GB" w:eastAsia="zh-CN"/>
        </w:rPr>
      </w:pPr>
      <w:ins w:id="101" w:author="PSA" w:date="2017-11-16T11:18:00Z">
        <w:r w:rsidRPr="003C5009">
          <w:rPr>
            <w:rStyle w:val="Hyperlink"/>
            <w:noProof/>
          </w:rPr>
          <w:fldChar w:fldCharType="begin"/>
        </w:r>
        <w:r w:rsidR="006D3809" w:rsidRPr="003C5009">
          <w:rPr>
            <w:rStyle w:val="Hyperlink"/>
            <w:noProof/>
          </w:rPr>
          <w:instrText xml:space="preserve"> </w:instrText>
        </w:r>
        <w:r w:rsidR="006D3809">
          <w:rPr>
            <w:noProof/>
          </w:rPr>
          <w:instrText>HYPERLINK \l "_Toc498594462"</w:instrText>
        </w:r>
        <w:r w:rsidR="006D3809" w:rsidRPr="003C5009">
          <w:rPr>
            <w:rStyle w:val="Hyperlink"/>
            <w:noProof/>
          </w:rPr>
          <w:instrText xml:space="preserve"> </w:instrText>
        </w:r>
        <w:r w:rsidRPr="003C5009">
          <w:rPr>
            <w:rStyle w:val="Hyperlink"/>
            <w:noProof/>
          </w:rPr>
          <w:fldChar w:fldCharType="separate"/>
        </w:r>
        <w:r w:rsidR="006D3809" w:rsidRPr="003C5009">
          <w:rPr>
            <w:rStyle w:val="Hyperlink"/>
            <w:noProof/>
          </w:rPr>
          <w:t>7.2.10</w:t>
        </w:r>
        <w:r w:rsidR="006D3809">
          <w:rPr>
            <w:rFonts w:eastAsiaTheme="minorEastAsia" w:cstheme="minorBidi"/>
            <w:i w:val="0"/>
            <w:iCs w:val="0"/>
            <w:noProof/>
            <w:color w:val="auto"/>
            <w:sz w:val="22"/>
            <w:szCs w:val="22"/>
            <w:lang w:val="en-GB" w:eastAsia="zh-CN"/>
          </w:rPr>
          <w:tab/>
        </w:r>
        <w:r w:rsidR="006D3809" w:rsidRPr="003C5009">
          <w:rPr>
            <w:rStyle w:val="Hyperlink"/>
            <w:noProof/>
          </w:rPr>
          <w:t>Download Contracts</w:t>
        </w:r>
        <w:r w:rsidR="006D3809">
          <w:rPr>
            <w:noProof/>
            <w:webHidden/>
          </w:rPr>
          <w:tab/>
        </w:r>
        <w:r>
          <w:rPr>
            <w:noProof/>
            <w:webHidden/>
          </w:rPr>
          <w:fldChar w:fldCharType="begin"/>
        </w:r>
        <w:r w:rsidR="006D3809">
          <w:rPr>
            <w:noProof/>
            <w:webHidden/>
          </w:rPr>
          <w:instrText xml:space="preserve"> PAGEREF _Toc498594462 \h </w:instrText>
        </w:r>
      </w:ins>
      <w:r>
        <w:rPr>
          <w:noProof/>
          <w:webHidden/>
        </w:rPr>
      </w:r>
      <w:r>
        <w:rPr>
          <w:noProof/>
          <w:webHidden/>
        </w:rPr>
        <w:fldChar w:fldCharType="separate"/>
      </w:r>
      <w:ins w:id="102" w:author="PSA" w:date="2017-11-16T11:18:00Z">
        <w:r w:rsidR="006D3809">
          <w:rPr>
            <w:noProof/>
            <w:webHidden/>
          </w:rPr>
          <w:t>27</w:t>
        </w:r>
        <w:r>
          <w:rPr>
            <w:noProof/>
            <w:webHidden/>
          </w:rPr>
          <w:fldChar w:fldCharType="end"/>
        </w:r>
        <w:r w:rsidRPr="003C5009">
          <w:rPr>
            <w:rStyle w:val="Hyperlink"/>
            <w:noProof/>
          </w:rPr>
          <w:fldChar w:fldCharType="end"/>
        </w:r>
      </w:ins>
    </w:p>
    <w:p w:rsidR="006D3809" w:rsidRDefault="000039CB">
      <w:pPr>
        <w:pStyle w:val="TOC3"/>
        <w:tabs>
          <w:tab w:val="left" w:pos="1320"/>
          <w:tab w:val="right" w:leader="dot" w:pos="10083"/>
        </w:tabs>
        <w:rPr>
          <w:ins w:id="103" w:author="PSA" w:date="2017-11-16T11:18:00Z"/>
          <w:rFonts w:eastAsiaTheme="minorEastAsia" w:cstheme="minorBidi"/>
          <w:i w:val="0"/>
          <w:iCs w:val="0"/>
          <w:noProof/>
          <w:color w:val="auto"/>
          <w:sz w:val="22"/>
          <w:szCs w:val="22"/>
          <w:lang w:val="en-GB" w:eastAsia="zh-CN"/>
        </w:rPr>
      </w:pPr>
      <w:ins w:id="104" w:author="PSA" w:date="2017-11-16T11:18:00Z">
        <w:r w:rsidRPr="003C5009">
          <w:rPr>
            <w:rStyle w:val="Hyperlink"/>
            <w:noProof/>
          </w:rPr>
          <w:fldChar w:fldCharType="begin"/>
        </w:r>
        <w:r w:rsidR="006D3809" w:rsidRPr="003C5009">
          <w:rPr>
            <w:rStyle w:val="Hyperlink"/>
            <w:noProof/>
          </w:rPr>
          <w:instrText xml:space="preserve"> </w:instrText>
        </w:r>
        <w:r w:rsidR="006D3809">
          <w:rPr>
            <w:noProof/>
          </w:rPr>
          <w:instrText>HYPERLINK \l "_Toc498594464"</w:instrText>
        </w:r>
        <w:r w:rsidR="006D3809" w:rsidRPr="003C5009">
          <w:rPr>
            <w:rStyle w:val="Hyperlink"/>
            <w:noProof/>
          </w:rPr>
          <w:instrText xml:space="preserve"> </w:instrText>
        </w:r>
        <w:r w:rsidRPr="003C5009">
          <w:rPr>
            <w:rStyle w:val="Hyperlink"/>
            <w:noProof/>
          </w:rPr>
          <w:fldChar w:fldCharType="separate"/>
        </w:r>
        <w:r w:rsidR="006D3809" w:rsidRPr="003C5009">
          <w:rPr>
            <w:rStyle w:val="Hyperlink"/>
            <w:noProof/>
          </w:rPr>
          <w:t>7.2.11</w:t>
        </w:r>
        <w:r w:rsidR="006D3809">
          <w:rPr>
            <w:rFonts w:eastAsiaTheme="minorEastAsia" w:cstheme="minorBidi"/>
            <w:i w:val="0"/>
            <w:iCs w:val="0"/>
            <w:noProof/>
            <w:color w:val="auto"/>
            <w:sz w:val="22"/>
            <w:szCs w:val="22"/>
            <w:lang w:val="en-GB" w:eastAsia="zh-CN"/>
          </w:rPr>
          <w:tab/>
        </w:r>
        <w:r w:rsidR="006D3809" w:rsidRPr="003C5009">
          <w:rPr>
            <w:rStyle w:val="Hyperlink"/>
            <w:noProof/>
          </w:rPr>
          <w:t>Reminder Workflow</w:t>
        </w:r>
        <w:r w:rsidR="006D3809">
          <w:rPr>
            <w:noProof/>
            <w:webHidden/>
          </w:rPr>
          <w:tab/>
        </w:r>
        <w:r>
          <w:rPr>
            <w:noProof/>
            <w:webHidden/>
          </w:rPr>
          <w:fldChar w:fldCharType="begin"/>
        </w:r>
        <w:r w:rsidR="006D3809">
          <w:rPr>
            <w:noProof/>
            <w:webHidden/>
          </w:rPr>
          <w:instrText xml:space="preserve"> PAGEREF _Toc498594464 \h </w:instrText>
        </w:r>
      </w:ins>
      <w:r>
        <w:rPr>
          <w:noProof/>
          <w:webHidden/>
        </w:rPr>
      </w:r>
      <w:r>
        <w:rPr>
          <w:noProof/>
          <w:webHidden/>
        </w:rPr>
        <w:fldChar w:fldCharType="separate"/>
      </w:r>
      <w:ins w:id="105" w:author="PSA" w:date="2017-11-16T11:18:00Z">
        <w:r w:rsidR="006D3809">
          <w:rPr>
            <w:noProof/>
            <w:webHidden/>
          </w:rPr>
          <w:t>27</w:t>
        </w:r>
        <w:r>
          <w:rPr>
            <w:noProof/>
            <w:webHidden/>
          </w:rPr>
          <w:fldChar w:fldCharType="end"/>
        </w:r>
        <w:r w:rsidRPr="003C5009">
          <w:rPr>
            <w:rStyle w:val="Hyperlink"/>
            <w:noProof/>
          </w:rPr>
          <w:fldChar w:fldCharType="end"/>
        </w:r>
      </w:ins>
    </w:p>
    <w:p w:rsidR="006D3809" w:rsidRDefault="000039CB">
      <w:pPr>
        <w:pStyle w:val="TOC3"/>
        <w:tabs>
          <w:tab w:val="left" w:pos="1320"/>
          <w:tab w:val="right" w:leader="dot" w:pos="10083"/>
        </w:tabs>
        <w:rPr>
          <w:ins w:id="106" w:author="PSA" w:date="2017-11-16T11:18:00Z"/>
          <w:rFonts w:eastAsiaTheme="minorEastAsia" w:cstheme="minorBidi"/>
          <w:i w:val="0"/>
          <w:iCs w:val="0"/>
          <w:noProof/>
          <w:color w:val="auto"/>
          <w:sz w:val="22"/>
          <w:szCs w:val="22"/>
          <w:lang w:val="en-GB" w:eastAsia="zh-CN"/>
        </w:rPr>
      </w:pPr>
      <w:ins w:id="107" w:author="PSA" w:date="2017-11-16T11:18:00Z">
        <w:r w:rsidRPr="003C5009">
          <w:rPr>
            <w:rStyle w:val="Hyperlink"/>
            <w:noProof/>
          </w:rPr>
          <w:fldChar w:fldCharType="begin"/>
        </w:r>
        <w:r w:rsidR="006D3809" w:rsidRPr="003C5009">
          <w:rPr>
            <w:rStyle w:val="Hyperlink"/>
            <w:noProof/>
          </w:rPr>
          <w:instrText xml:space="preserve"> </w:instrText>
        </w:r>
        <w:r w:rsidR="006D3809">
          <w:rPr>
            <w:noProof/>
          </w:rPr>
          <w:instrText>HYPERLINK \l "_Toc498594467"</w:instrText>
        </w:r>
        <w:r w:rsidR="006D3809" w:rsidRPr="003C5009">
          <w:rPr>
            <w:rStyle w:val="Hyperlink"/>
            <w:noProof/>
          </w:rPr>
          <w:instrText xml:space="preserve"> </w:instrText>
        </w:r>
        <w:r w:rsidRPr="003C5009">
          <w:rPr>
            <w:rStyle w:val="Hyperlink"/>
            <w:noProof/>
          </w:rPr>
          <w:fldChar w:fldCharType="separate"/>
        </w:r>
        <w:r w:rsidR="006D3809" w:rsidRPr="003C5009">
          <w:rPr>
            <w:rStyle w:val="Hyperlink"/>
            <w:noProof/>
          </w:rPr>
          <w:t>7.2.12</w:t>
        </w:r>
        <w:r w:rsidR="006D3809">
          <w:rPr>
            <w:rFonts w:eastAsiaTheme="minorEastAsia" w:cstheme="minorBidi"/>
            <w:i w:val="0"/>
            <w:iCs w:val="0"/>
            <w:noProof/>
            <w:color w:val="auto"/>
            <w:sz w:val="22"/>
            <w:szCs w:val="22"/>
            <w:lang w:val="en-GB" w:eastAsia="zh-CN"/>
          </w:rPr>
          <w:tab/>
        </w:r>
        <w:r w:rsidR="006D3809" w:rsidRPr="003C5009">
          <w:rPr>
            <w:rStyle w:val="Hyperlink"/>
            <w:noProof/>
          </w:rPr>
          <w:t>Email for Expiring Contracts</w:t>
        </w:r>
        <w:r w:rsidR="006D3809">
          <w:rPr>
            <w:noProof/>
            <w:webHidden/>
          </w:rPr>
          <w:tab/>
        </w:r>
        <w:r>
          <w:rPr>
            <w:noProof/>
            <w:webHidden/>
          </w:rPr>
          <w:fldChar w:fldCharType="begin"/>
        </w:r>
        <w:r w:rsidR="006D3809">
          <w:rPr>
            <w:noProof/>
            <w:webHidden/>
          </w:rPr>
          <w:instrText xml:space="preserve"> PAGEREF _Toc498594467 \h </w:instrText>
        </w:r>
      </w:ins>
      <w:r>
        <w:rPr>
          <w:noProof/>
          <w:webHidden/>
        </w:rPr>
      </w:r>
      <w:r>
        <w:rPr>
          <w:noProof/>
          <w:webHidden/>
        </w:rPr>
        <w:fldChar w:fldCharType="separate"/>
      </w:r>
      <w:ins w:id="108" w:author="PSA" w:date="2017-11-16T11:18:00Z">
        <w:r w:rsidR="006D3809">
          <w:rPr>
            <w:noProof/>
            <w:webHidden/>
          </w:rPr>
          <w:t>28</w:t>
        </w:r>
        <w:r>
          <w:rPr>
            <w:noProof/>
            <w:webHidden/>
          </w:rPr>
          <w:fldChar w:fldCharType="end"/>
        </w:r>
        <w:r w:rsidRPr="003C5009">
          <w:rPr>
            <w:rStyle w:val="Hyperlink"/>
            <w:noProof/>
          </w:rPr>
          <w:fldChar w:fldCharType="end"/>
        </w:r>
      </w:ins>
    </w:p>
    <w:p w:rsidR="006D3809" w:rsidRDefault="000039CB">
      <w:pPr>
        <w:pStyle w:val="TOC3"/>
        <w:tabs>
          <w:tab w:val="left" w:pos="1320"/>
          <w:tab w:val="right" w:leader="dot" w:pos="10083"/>
        </w:tabs>
        <w:rPr>
          <w:ins w:id="109" w:author="PSA" w:date="2017-11-16T11:18:00Z"/>
          <w:rFonts w:eastAsiaTheme="minorEastAsia" w:cstheme="minorBidi"/>
          <w:i w:val="0"/>
          <w:iCs w:val="0"/>
          <w:noProof/>
          <w:color w:val="auto"/>
          <w:sz w:val="22"/>
          <w:szCs w:val="22"/>
          <w:lang w:val="en-GB" w:eastAsia="zh-CN"/>
        </w:rPr>
      </w:pPr>
      <w:ins w:id="110" w:author="PSA" w:date="2017-11-16T11:18:00Z">
        <w:r w:rsidRPr="003C5009">
          <w:rPr>
            <w:rStyle w:val="Hyperlink"/>
            <w:noProof/>
          </w:rPr>
          <w:fldChar w:fldCharType="begin"/>
        </w:r>
        <w:r w:rsidR="006D3809" w:rsidRPr="003C5009">
          <w:rPr>
            <w:rStyle w:val="Hyperlink"/>
            <w:noProof/>
          </w:rPr>
          <w:instrText xml:space="preserve"> </w:instrText>
        </w:r>
        <w:r w:rsidR="006D3809">
          <w:rPr>
            <w:noProof/>
          </w:rPr>
          <w:instrText>HYPERLINK \l "_Toc498594474"</w:instrText>
        </w:r>
        <w:r w:rsidR="006D3809" w:rsidRPr="003C5009">
          <w:rPr>
            <w:rStyle w:val="Hyperlink"/>
            <w:noProof/>
          </w:rPr>
          <w:instrText xml:space="preserve"> </w:instrText>
        </w:r>
        <w:r w:rsidRPr="003C5009">
          <w:rPr>
            <w:rStyle w:val="Hyperlink"/>
            <w:noProof/>
          </w:rPr>
          <w:fldChar w:fldCharType="separate"/>
        </w:r>
        <w:r w:rsidR="006D3809" w:rsidRPr="003C5009">
          <w:rPr>
            <w:rStyle w:val="Hyperlink"/>
            <w:noProof/>
          </w:rPr>
          <w:t>7.2.13</w:t>
        </w:r>
        <w:r w:rsidR="006D3809">
          <w:rPr>
            <w:rFonts w:eastAsiaTheme="minorEastAsia" w:cstheme="minorBidi"/>
            <w:i w:val="0"/>
            <w:iCs w:val="0"/>
            <w:noProof/>
            <w:color w:val="auto"/>
            <w:sz w:val="22"/>
            <w:szCs w:val="22"/>
            <w:lang w:val="en-GB" w:eastAsia="zh-CN"/>
          </w:rPr>
          <w:tab/>
        </w:r>
        <w:r w:rsidR="006D3809" w:rsidRPr="003C5009">
          <w:rPr>
            <w:rStyle w:val="Hyperlink"/>
            <w:noProof/>
          </w:rPr>
          <w:t>Transaction Logs</w:t>
        </w:r>
        <w:r w:rsidR="006D3809">
          <w:rPr>
            <w:noProof/>
            <w:webHidden/>
          </w:rPr>
          <w:tab/>
        </w:r>
        <w:r>
          <w:rPr>
            <w:noProof/>
            <w:webHidden/>
          </w:rPr>
          <w:fldChar w:fldCharType="begin"/>
        </w:r>
        <w:r w:rsidR="006D3809">
          <w:rPr>
            <w:noProof/>
            <w:webHidden/>
          </w:rPr>
          <w:instrText xml:space="preserve"> PAGEREF _Toc498594474 \h </w:instrText>
        </w:r>
      </w:ins>
      <w:r>
        <w:rPr>
          <w:noProof/>
          <w:webHidden/>
        </w:rPr>
      </w:r>
      <w:r>
        <w:rPr>
          <w:noProof/>
          <w:webHidden/>
        </w:rPr>
        <w:fldChar w:fldCharType="separate"/>
      </w:r>
      <w:ins w:id="111" w:author="PSA" w:date="2017-11-16T11:18:00Z">
        <w:r w:rsidR="006D3809">
          <w:rPr>
            <w:noProof/>
            <w:webHidden/>
          </w:rPr>
          <w:t>29</w:t>
        </w:r>
        <w:r>
          <w:rPr>
            <w:noProof/>
            <w:webHidden/>
          </w:rPr>
          <w:fldChar w:fldCharType="end"/>
        </w:r>
        <w:r w:rsidRPr="003C5009">
          <w:rPr>
            <w:rStyle w:val="Hyperlink"/>
            <w:noProof/>
          </w:rPr>
          <w:fldChar w:fldCharType="end"/>
        </w:r>
      </w:ins>
    </w:p>
    <w:p w:rsidR="006D3809" w:rsidRDefault="000039CB">
      <w:pPr>
        <w:pStyle w:val="TOC1"/>
        <w:tabs>
          <w:tab w:val="left" w:pos="440"/>
          <w:tab w:val="right" w:leader="dot" w:pos="10083"/>
        </w:tabs>
        <w:rPr>
          <w:ins w:id="112" w:author="PSA" w:date="2017-11-16T11:18:00Z"/>
          <w:rFonts w:eastAsiaTheme="minorEastAsia" w:cstheme="minorBidi"/>
          <w:b w:val="0"/>
          <w:bCs w:val="0"/>
          <w:caps w:val="0"/>
          <w:noProof/>
          <w:color w:val="auto"/>
          <w:sz w:val="22"/>
          <w:szCs w:val="22"/>
          <w:lang w:val="en-GB" w:eastAsia="zh-CN"/>
        </w:rPr>
      </w:pPr>
      <w:ins w:id="113" w:author="PSA" w:date="2017-11-16T11:18:00Z">
        <w:r w:rsidRPr="003C5009">
          <w:rPr>
            <w:rStyle w:val="Hyperlink"/>
            <w:noProof/>
          </w:rPr>
          <w:fldChar w:fldCharType="begin"/>
        </w:r>
        <w:r w:rsidR="006D3809" w:rsidRPr="003C5009">
          <w:rPr>
            <w:rStyle w:val="Hyperlink"/>
            <w:noProof/>
          </w:rPr>
          <w:instrText xml:space="preserve"> </w:instrText>
        </w:r>
        <w:r w:rsidR="006D3809">
          <w:rPr>
            <w:noProof/>
          </w:rPr>
          <w:instrText>HYPERLINK \l "_Toc498594475"</w:instrText>
        </w:r>
        <w:r w:rsidR="006D3809" w:rsidRPr="003C5009">
          <w:rPr>
            <w:rStyle w:val="Hyperlink"/>
            <w:noProof/>
          </w:rPr>
          <w:instrText xml:space="preserve"> </w:instrText>
        </w:r>
        <w:r w:rsidRPr="003C5009">
          <w:rPr>
            <w:rStyle w:val="Hyperlink"/>
            <w:noProof/>
          </w:rPr>
          <w:fldChar w:fldCharType="separate"/>
        </w:r>
        <w:r w:rsidR="006D3809" w:rsidRPr="003C5009">
          <w:rPr>
            <w:rStyle w:val="Hyperlink"/>
            <w:noProof/>
          </w:rPr>
          <w:t>8</w:t>
        </w:r>
        <w:r w:rsidR="006D3809">
          <w:rPr>
            <w:rFonts w:eastAsiaTheme="minorEastAsia" w:cstheme="minorBidi"/>
            <w:b w:val="0"/>
            <w:bCs w:val="0"/>
            <w:caps w:val="0"/>
            <w:noProof/>
            <w:color w:val="auto"/>
            <w:sz w:val="22"/>
            <w:szCs w:val="22"/>
            <w:lang w:val="en-GB" w:eastAsia="zh-CN"/>
          </w:rPr>
          <w:tab/>
        </w:r>
        <w:r w:rsidR="006D3809" w:rsidRPr="003C5009">
          <w:rPr>
            <w:rStyle w:val="Hyperlink"/>
            <w:noProof/>
          </w:rPr>
          <w:t>Performance</w:t>
        </w:r>
        <w:r w:rsidR="006D3809">
          <w:rPr>
            <w:noProof/>
            <w:webHidden/>
          </w:rPr>
          <w:tab/>
        </w:r>
        <w:r>
          <w:rPr>
            <w:noProof/>
            <w:webHidden/>
          </w:rPr>
          <w:fldChar w:fldCharType="begin"/>
        </w:r>
        <w:r w:rsidR="006D3809">
          <w:rPr>
            <w:noProof/>
            <w:webHidden/>
          </w:rPr>
          <w:instrText xml:space="preserve"> PAGEREF _Toc498594475 \h </w:instrText>
        </w:r>
      </w:ins>
      <w:r>
        <w:rPr>
          <w:noProof/>
          <w:webHidden/>
        </w:rPr>
      </w:r>
      <w:r>
        <w:rPr>
          <w:noProof/>
          <w:webHidden/>
        </w:rPr>
        <w:fldChar w:fldCharType="separate"/>
      </w:r>
      <w:ins w:id="114" w:author="PSA" w:date="2017-11-16T11:18:00Z">
        <w:r w:rsidR="006D3809">
          <w:rPr>
            <w:noProof/>
            <w:webHidden/>
          </w:rPr>
          <w:t>30</w:t>
        </w:r>
        <w:r>
          <w:rPr>
            <w:noProof/>
            <w:webHidden/>
          </w:rPr>
          <w:fldChar w:fldCharType="end"/>
        </w:r>
        <w:r w:rsidRPr="003C5009">
          <w:rPr>
            <w:rStyle w:val="Hyperlink"/>
            <w:noProof/>
          </w:rPr>
          <w:fldChar w:fldCharType="end"/>
        </w:r>
      </w:ins>
    </w:p>
    <w:p w:rsidR="006D3809" w:rsidRDefault="000039CB">
      <w:pPr>
        <w:pStyle w:val="TOC1"/>
        <w:tabs>
          <w:tab w:val="left" w:pos="440"/>
          <w:tab w:val="right" w:leader="dot" w:pos="10083"/>
        </w:tabs>
        <w:rPr>
          <w:ins w:id="115" w:author="PSA" w:date="2017-11-16T11:18:00Z"/>
          <w:rFonts w:eastAsiaTheme="minorEastAsia" w:cstheme="minorBidi"/>
          <w:b w:val="0"/>
          <w:bCs w:val="0"/>
          <w:caps w:val="0"/>
          <w:noProof/>
          <w:color w:val="auto"/>
          <w:sz w:val="22"/>
          <w:szCs w:val="22"/>
          <w:lang w:val="en-GB" w:eastAsia="zh-CN"/>
        </w:rPr>
      </w:pPr>
      <w:ins w:id="116" w:author="PSA" w:date="2017-11-16T11:18:00Z">
        <w:r w:rsidRPr="003C5009">
          <w:rPr>
            <w:rStyle w:val="Hyperlink"/>
            <w:noProof/>
          </w:rPr>
          <w:fldChar w:fldCharType="begin"/>
        </w:r>
        <w:r w:rsidR="006D3809" w:rsidRPr="003C5009">
          <w:rPr>
            <w:rStyle w:val="Hyperlink"/>
            <w:noProof/>
          </w:rPr>
          <w:instrText xml:space="preserve"> </w:instrText>
        </w:r>
        <w:r w:rsidR="006D3809">
          <w:rPr>
            <w:noProof/>
          </w:rPr>
          <w:instrText>HYPERLINK \l "_Toc498594476"</w:instrText>
        </w:r>
        <w:r w:rsidR="006D3809" w:rsidRPr="003C5009">
          <w:rPr>
            <w:rStyle w:val="Hyperlink"/>
            <w:noProof/>
          </w:rPr>
          <w:instrText xml:space="preserve"> </w:instrText>
        </w:r>
        <w:r w:rsidRPr="003C5009">
          <w:rPr>
            <w:rStyle w:val="Hyperlink"/>
            <w:noProof/>
          </w:rPr>
          <w:fldChar w:fldCharType="separate"/>
        </w:r>
        <w:r w:rsidR="006D3809" w:rsidRPr="003C5009">
          <w:rPr>
            <w:rStyle w:val="Hyperlink"/>
            <w:noProof/>
          </w:rPr>
          <w:t>9</w:t>
        </w:r>
        <w:r w:rsidR="006D3809">
          <w:rPr>
            <w:rFonts w:eastAsiaTheme="minorEastAsia" w:cstheme="minorBidi"/>
            <w:b w:val="0"/>
            <w:bCs w:val="0"/>
            <w:caps w:val="0"/>
            <w:noProof/>
            <w:color w:val="auto"/>
            <w:sz w:val="22"/>
            <w:szCs w:val="22"/>
            <w:lang w:val="en-GB" w:eastAsia="zh-CN"/>
          </w:rPr>
          <w:tab/>
        </w:r>
        <w:r w:rsidR="006D3809" w:rsidRPr="003C5009">
          <w:rPr>
            <w:rStyle w:val="Hyperlink"/>
            <w:noProof/>
          </w:rPr>
          <w:t>Interface Requirements</w:t>
        </w:r>
        <w:r w:rsidR="006D3809">
          <w:rPr>
            <w:noProof/>
            <w:webHidden/>
          </w:rPr>
          <w:tab/>
        </w:r>
        <w:r>
          <w:rPr>
            <w:noProof/>
            <w:webHidden/>
          </w:rPr>
          <w:fldChar w:fldCharType="begin"/>
        </w:r>
        <w:r w:rsidR="006D3809">
          <w:rPr>
            <w:noProof/>
            <w:webHidden/>
          </w:rPr>
          <w:instrText xml:space="preserve"> PAGEREF _Toc498594476 \h </w:instrText>
        </w:r>
      </w:ins>
      <w:r>
        <w:rPr>
          <w:noProof/>
          <w:webHidden/>
        </w:rPr>
      </w:r>
      <w:r>
        <w:rPr>
          <w:noProof/>
          <w:webHidden/>
        </w:rPr>
        <w:fldChar w:fldCharType="separate"/>
      </w:r>
      <w:ins w:id="117" w:author="PSA" w:date="2017-11-16T11:18:00Z">
        <w:r w:rsidR="006D3809">
          <w:rPr>
            <w:noProof/>
            <w:webHidden/>
          </w:rPr>
          <w:t>31</w:t>
        </w:r>
        <w:r>
          <w:rPr>
            <w:noProof/>
            <w:webHidden/>
          </w:rPr>
          <w:fldChar w:fldCharType="end"/>
        </w:r>
        <w:r w:rsidRPr="003C5009">
          <w:rPr>
            <w:rStyle w:val="Hyperlink"/>
            <w:noProof/>
          </w:rPr>
          <w:fldChar w:fldCharType="end"/>
        </w:r>
      </w:ins>
    </w:p>
    <w:p w:rsidR="006D3809" w:rsidRDefault="000039CB">
      <w:pPr>
        <w:pStyle w:val="TOC1"/>
        <w:tabs>
          <w:tab w:val="left" w:pos="440"/>
          <w:tab w:val="right" w:leader="dot" w:pos="10083"/>
        </w:tabs>
        <w:rPr>
          <w:ins w:id="118" w:author="PSA" w:date="2017-11-16T11:18:00Z"/>
          <w:rFonts w:eastAsiaTheme="minorEastAsia" w:cstheme="minorBidi"/>
          <w:b w:val="0"/>
          <w:bCs w:val="0"/>
          <w:caps w:val="0"/>
          <w:noProof/>
          <w:color w:val="auto"/>
          <w:sz w:val="22"/>
          <w:szCs w:val="22"/>
          <w:lang w:val="en-GB" w:eastAsia="zh-CN"/>
        </w:rPr>
      </w:pPr>
      <w:ins w:id="119" w:author="PSA" w:date="2017-11-16T11:18:00Z">
        <w:r w:rsidRPr="003C5009">
          <w:rPr>
            <w:rStyle w:val="Hyperlink"/>
            <w:noProof/>
          </w:rPr>
          <w:fldChar w:fldCharType="begin"/>
        </w:r>
        <w:r w:rsidR="006D3809" w:rsidRPr="003C5009">
          <w:rPr>
            <w:rStyle w:val="Hyperlink"/>
            <w:noProof/>
          </w:rPr>
          <w:instrText xml:space="preserve"> </w:instrText>
        </w:r>
        <w:r w:rsidR="006D3809">
          <w:rPr>
            <w:noProof/>
          </w:rPr>
          <w:instrText>HYPERLINK \l "_Toc498594477"</w:instrText>
        </w:r>
        <w:r w:rsidR="006D3809" w:rsidRPr="003C5009">
          <w:rPr>
            <w:rStyle w:val="Hyperlink"/>
            <w:noProof/>
          </w:rPr>
          <w:instrText xml:space="preserve"> </w:instrText>
        </w:r>
        <w:r w:rsidRPr="003C5009">
          <w:rPr>
            <w:rStyle w:val="Hyperlink"/>
            <w:noProof/>
          </w:rPr>
          <w:fldChar w:fldCharType="separate"/>
        </w:r>
        <w:r w:rsidR="006D3809" w:rsidRPr="003C5009">
          <w:rPr>
            <w:rStyle w:val="Hyperlink"/>
            <w:noProof/>
          </w:rPr>
          <w:t>10</w:t>
        </w:r>
        <w:r w:rsidR="006D3809">
          <w:rPr>
            <w:rFonts w:eastAsiaTheme="minorEastAsia" w:cstheme="minorBidi"/>
            <w:b w:val="0"/>
            <w:bCs w:val="0"/>
            <w:caps w:val="0"/>
            <w:noProof/>
            <w:color w:val="auto"/>
            <w:sz w:val="22"/>
            <w:szCs w:val="22"/>
            <w:lang w:val="en-GB" w:eastAsia="zh-CN"/>
          </w:rPr>
          <w:tab/>
        </w:r>
        <w:r w:rsidR="006D3809" w:rsidRPr="003C5009">
          <w:rPr>
            <w:rStyle w:val="Hyperlink"/>
            <w:noProof/>
          </w:rPr>
          <w:t>Operational Requirements</w:t>
        </w:r>
        <w:r w:rsidR="006D3809">
          <w:rPr>
            <w:noProof/>
            <w:webHidden/>
          </w:rPr>
          <w:tab/>
        </w:r>
        <w:r>
          <w:rPr>
            <w:noProof/>
            <w:webHidden/>
          </w:rPr>
          <w:fldChar w:fldCharType="begin"/>
        </w:r>
        <w:r w:rsidR="006D3809">
          <w:rPr>
            <w:noProof/>
            <w:webHidden/>
          </w:rPr>
          <w:instrText xml:space="preserve"> PAGEREF _Toc498594477 \h </w:instrText>
        </w:r>
      </w:ins>
      <w:r>
        <w:rPr>
          <w:noProof/>
          <w:webHidden/>
        </w:rPr>
      </w:r>
      <w:r>
        <w:rPr>
          <w:noProof/>
          <w:webHidden/>
        </w:rPr>
        <w:fldChar w:fldCharType="separate"/>
      </w:r>
      <w:ins w:id="120" w:author="PSA" w:date="2017-11-16T11:18:00Z">
        <w:r w:rsidR="006D3809">
          <w:rPr>
            <w:noProof/>
            <w:webHidden/>
          </w:rPr>
          <w:t>32</w:t>
        </w:r>
        <w:r>
          <w:rPr>
            <w:noProof/>
            <w:webHidden/>
          </w:rPr>
          <w:fldChar w:fldCharType="end"/>
        </w:r>
        <w:r w:rsidRPr="003C5009">
          <w:rPr>
            <w:rStyle w:val="Hyperlink"/>
            <w:noProof/>
          </w:rPr>
          <w:fldChar w:fldCharType="end"/>
        </w:r>
      </w:ins>
    </w:p>
    <w:p w:rsidR="006D3809" w:rsidRDefault="000039CB">
      <w:pPr>
        <w:pStyle w:val="TOC2"/>
        <w:tabs>
          <w:tab w:val="left" w:pos="880"/>
          <w:tab w:val="right" w:leader="dot" w:pos="10083"/>
        </w:tabs>
        <w:rPr>
          <w:ins w:id="121" w:author="PSA" w:date="2017-11-16T11:18:00Z"/>
          <w:rFonts w:eastAsiaTheme="minorEastAsia" w:cstheme="minorBidi"/>
          <w:smallCaps w:val="0"/>
          <w:noProof/>
          <w:color w:val="auto"/>
          <w:sz w:val="22"/>
          <w:szCs w:val="22"/>
          <w:lang w:val="en-GB" w:eastAsia="zh-CN"/>
        </w:rPr>
      </w:pPr>
      <w:ins w:id="122" w:author="PSA" w:date="2017-11-16T11:18:00Z">
        <w:r w:rsidRPr="003C5009">
          <w:rPr>
            <w:rStyle w:val="Hyperlink"/>
            <w:noProof/>
          </w:rPr>
          <w:fldChar w:fldCharType="begin"/>
        </w:r>
        <w:r w:rsidR="006D3809" w:rsidRPr="003C5009">
          <w:rPr>
            <w:rStyle w:val="Hyperlink"/>
            <w:noProof/>
          </w:rPr>
          <w:instrText xml:space="preserve"> </w:instrText>
        </w:r>
        <w:r w:rsidR="006D3809">
          <w:rPr>
            <w:noProof/>
          </w:rPr>
          <w:instrText>HYPERLINK \l "_Toc498594478"</w:instrText>
        </w:r>
        <w:r w:rsidR="006D3809" w:rsidRPr="003C5009">
          <w:rPr>
            <w:rStyle w:val="Hyperlink"/>
            <w:noProof/>
          </w:rPr>
          <w:instrText xml:space="preserve"> </w:instrText>
        </w:r>
        <w:r w:rsidRPr="003C5009">
          <w:rPr>
            <w:rStyle w:val="Hyperlink"/>
            <w:noProof/>
          </w:rPr>
          <w:fldChar w:fldCharType="separate"/>
        </w:r>
        <w:r w:rsidR="006D3809" w:rsidRPr="003C5009">
          <w:rPr>
            <w:rStyle w:val="Hyperlink"/>
            <w:noProof/>
          </w:rPr>
          <w:t>10.1</w:t>
        </w:r>
        <w:r w:rsidR="006D3809">
          <w:rPr>
            <w:rFonts w:eastAsiaTheme="minorEastAsia" w:cstheme="minorBidi"/>
            <w:smallCaps w:val="0"/>
            <w:noProof/>
            <w:color w:val="auto"/>
            <w:sz w:val="22"/>
            <w:szCs w:val="22"/>
            <w:lang w:val="en-GB" w:eastAsia="zh-CN"/>
          </w:rPr>
          <w:tab/>
        </w:r>
        <w:r w:rsidR="006D3809" w:rsidRPr="003C5009">
          <w:rPr>
            <w:rStyle w:val="Hyperlink"/>
            <w:noProof/>
          </w:rPr>
          <w:t>Logging requirement (application logs)</w:t>
        </w:r>
        <w:r w:rsidR="006D3809">
          <w:rPr>
            <w:noProof/>
            <w:webHidden/>
          </w:rPr>
          <w:tab/>
        </w:r>
        <w:r>
          <w:rPr>
            <w:noProof/>
            <w:webHidden/>
          </w:rPr>
          <w:fldChar w:fldCharType="begin"/>
        </w:r>
        <w:r w:rsidR="006D3809">
          <w:rPr>
            <w:noProof/>
            <w:webHidden/>
          </w:rPr>
          <w:instrText xml:space="preserve"> PAGEREF _Toc498594478 \h </w:instrText>
        </w:r>
      </w:ins>
      <w:r>
        <w:rPr>
          <w:noProof/>
          <w:webHidden/>
        </w:rPr>
      </w:r>
      <w:r>
        <w:rPr>
          <w:noProof/>
          <w:webHidden/>
        </w:rPr>
        <w:fldChar w:fldCharType="separate"/>
      </w:r>
      <w:ins w:id="123" w:author="PSA" w:date="2017-11-16T11:18:00Z">
        <w:r w:rsidR="006D3809">
          <w:rPr>
            <w:noProof/>
            <w:webHidden/>
          </w:rPr>
          <w:t>32</w:t>
        </w:r>
        <w:r>
          <w:rPr>
            <w:noProof/>
            <w:webHidden/>
          </w:rPr>
          <w:fldChar w:fldCharType="end"/>
        </w:r>
        <w:r w:rsidRPr="003C5009">
          <w:rPr>
            <w:rStyle w:val="Hyperlink"/>
            <w:noProof/>
          </w:rPr>
          <w:fldChar w:fldCharType="end"/>
        </w:r>
      </w:ins>
    </w:p>
    <w:p w:rsidR="006D3809" w:rsidRDefault="000039CB">
      <w:pPr>
        <w:pStyle w:val="TOC1"/>
        <w:tabs>
          <w:tab w:val="left" w:pos="440"/>
          <w:tab w:val="right" w:leader="dot" w:pos="10083"/>
        </w:tabs>
        <w:rPr>
          <w:ins w:id="124" w:author="PSA" w:date="2017-11-16T11:18:00Z"/>
          <w:rFonts w:eastAsiaTheme="minorEastAsia" w:cstheme="minorBidi"/>
          <w:b w:val="0"/>
          <w:bCs w:val="0"/>
          <w:caps w:val="0"/>
          <w:noProof/>
          <w:color w:val="auto"/>
          <w:sz w:val="22"/>
          <w:szCs w:val="22"/>
          <w:lang w:val="en-GB" w:eastAsia="zh-CN"/>
        </w:rPr>
      </w:pPr>
      <w:ins w:id="125" w:author="PSA" w:date="2017-11-16T11:18:00Z">
        <w:r w:rsidRPr="003C5009">
          <w:rPr>
            <w:rStyle w:val="Hyperlink"/>
            <w:noProof/>
          </w:rPr>
          <w:fldChar w:fldCharType="begin"/>
        </w:r>
        <w:r w:rsidR="006D3809" w:rsidRPr="003C5009">
          <w:rPr>
            <w:rStyle w:val="Hyperlink"/>
            <w:noProof/>
          </w:rPr>
          <w:instrText xml:space="preserve"> </w:instrText>
        </w:r>
        <w:r w:rsidR="006D3809">
          <w:rPr>
            <w:noProof/>
          </w:rPr>
          <w:instrText>HYPERLINK \l "_Toc498594479"</w:instrText>
        </w:r>
        <w:r w:rsidR="006D3809" w:rsidRPr="003C5009">
          <w:rPr>
            <w:rStyle w:val="Hyperlink"/>
            <w:noProof/>
          </w:rPr>
          <w:instrText xml:space="preserve"> </w:instrText>
        </w:r>
        <w:r w:rsidRPr="003C5009">
          <w:rPr>
            <w:rStyle w:val="Hyperlink"/>
            <w:noProof/>
          </w:rPr>
          <w:fldChar w:fldCharType="separate"/>
        </w:r>
        <w:r w:rsidR="006D3809" w:rsidRPr="003C5009">
          <w:rPr>
            <w:rStyle w:val="Hyperlink"/>
            <w:noProof/>
          </w:rPr>
          <w:t>11</w:t>
        </w:r>
        <w:r w:rsidR="006D3809">
          <w:rPr>
            <w:rFonts w:eastAsiaTheme="minorEastAsia" w:cstheme="minorBidi"/>
            <w:b w:val="0"/>
            <w:bCs w:val="0"/>
            <w:caps w:val="0"/>
            <w:noProof/>
            <w:color w:val="auto"/>
            <w:sz w:val="22"/>
            <w:szCs w:val="22"/>
            <w:lang w:val="en-GB" w:eastAsia="zh-CN"/>
          </w:rPr>
          <w:tab/>
        </w:r>
        <w:r w:rsidR="006D3809" w:rsidRPr="003C5009">
          <w:rPr>
            <w:rStyle w:val="Hyperlink"/>
            <w:noProof/>
          </w:rPr>
          <w:t>Security/Control Requirements</w:t>
        </w:r>
        <w:r w:rsidR="006D3809">
          <w:rPr>
            <w:noProof/>
            <w:webHidden/>
          </w:rPr>
          <w:tab/>
        </w:r>
        <w:r>
          <w:rPr>
            <w:noProof/>
            <w:webHidden/>
          </w:rPr>
          <w:fldChar w:fldCharType="begin"/>
        </w:r>
        <w:r w:rsidR="006D3809">
          <w:rPr>
            <w:noProof/>
            <w:webHidden/>
          </w:rPr>
          <w:instrText xml:space="preserve"> PAGEREF _Toc498594479 \h </w:instrText>
        </w:r>
      </w:ins>
      <w:r>
        <w:rPr>
          <w:noProof/>
          <w:webHidden/>
        </w:rPr>
      </w:r>
      <w:r>
        <w:rPr>
          <w:noProof/>
          <w:webHidden/>
        </w:rPr>
        <w:fldChar w:fldCharType="separate"/>
      </w:r>
      <w:ins w:id="126" w:author="PSA" w:date="2017-11-16T11:18:00Z">
        <w:r w:rsidR="006D3809">
          <w:rPr>
            <w:noProof/>
            <w:webHidden/>
          </w:rPr>
          <w:t>33</w:t>
        </w:r>
        <w:r>
          <w:rPr>
            <w:noProof/>
            <w:webHidden/>
          </w:rPr>
          <w:fldChar w:fldCharType="end"/>
        </w:r>
        <w:r w:rsidRPr="003C5009">
          <w:rPr>
            <w:rStyle w:val="Hyperlink"/>
            <w:noProof/>
          </w:rPr>
          <w:fldChar w:fldCharType="end"/>
        </w:r>
      </w:ins>
    </w:p>
    <w:p w:rsidR="006D3809" w:rsidRDefault="000039CB">
      <w:pPr>
        <w:pStyle w:val="TOC1"/>
        <w:tabs>
          <w:tab w:val="left" w:pos="440"/>
          <w:tab w:val="right" w:leader="dot" w:pos="10083"/>
        </w:tabs>
        <w:rPr>
          <w:ins w:id="127" w:author="PSA" w:date="2017-11-16T11:18:00Z"/>
          <w:rFonts w:eastAsiaTheme="minorEastAsia" w:cstheme="minorBidi"/>
          <w:b w:val="0"/>
          <w:bCs w:val="0"/>
          <w:caps w:val="0"/>
          <w:noProof/>
          <w:color w:val="auto"/>
          <w:sz w:val="22"/>
          <w:szCs w:val="22"/>
          <w:lang w:val="en-GB" w:eastAsia="zh-CN"/>
        </w:rPr>
      </w:pPr>
      <w:ins w:id="128" w:author="PSA" w:date="2017-11-16T11:18:00Z">
        <w:r w:rsidRPr="003C5009">
          <w:rPr>
            <w:rStyle w:val="Hyperlink"/>
            <w:noProof/>
          </w:rPr>
          <w:fldChar w:fldCharType="begin"/>
        </w:r>
        <w:r w:rsidR="006D3809" w:rsidRPr="003C5009">
          <w:rPr>
            <w:rStyle w:val="Hyperlink"/>
            <w:noProof/>
          </w:rPr>
          <w:instrText xml:space="preserve"> </w:instrText>
        </w:r>
        <w:r w:rsidR="006D3809">
          <w:rPr>
            <w:noProof/>
          </w:rPr>
          <w:instrText>HYPERLINK \l "_Toc498594480"</w:instrText>
        </w:r>
        <w:r w:rsidR="006D3809" w:rsidRPr="003C5009">
          <w:rPr>
            <w:rStyle w:val="Hyperlink"/>
            <w:noProof/>
          </w:rPr>
          <w:instrText xml:space="preserve"> </w:instrText>
        </w:r>
        <w:r w:rsidRPr="003C5009">
          <w:rPr>
            <w:rStyle w:val="Hyperlink"/>
            <w:noProof/>
          </w:rPr>
          <w:fldChar w:fldCharType="separate"/>
        </w:r>
        <w:r w:rsidR="006D3809" w:rsidRPr="003C5009">
          <w:rPr>
            <w:rStyle w:val="Hyperlink"/>
            <w:noProof/>
          </w:rPr>
          <w:t>12</w:t>
        </w:r>
        <w:r w:rsidR="006D3809">
          <w:rPr>
            <w:rFonts w:eastAsiaTheme="minorEastAsia" w:cstheme="minorBidi"/>
            <w:b w:val="0"/>
            <w:bCs w:val="0"/>
            <w:caps w:val="0"/>
            <w:noProof/>
            <w:color w:val="auto"/>
            <w:sz w:val="22"/>
            <w:szCs w:val="22"/>
            <w:lang w:val="en-GB" w:eastAsia="zh-CN"/>
          </w:rPr>
          <w:tab/>
        </w:r>
        <w:r w:rsidR="006D3809" w:rsidRPr="003C5009">
          <w:rPr>
            <w:rStyle w:val="Hyperlink"/>
            <w:noProof/>
          </w:rPr>
          <w:t>Documentation Requirements</w:t>
        </w:r>
        <w:r w:rsidR="006D3809">
          <w:rPr>
            <w:noProof/>
            <w:webHidden/>
          </w:rPr>
          <w:tab/>
        </w:r>
        <w:r>
          <w:rPr>
            <w:noProof/>
            <w:webHidden/>
          </w:rPr>
          <w:fldChar w:fldCharType="begin"/>
        </w:r>
        <w:r w:rsidR="006D3809">
          <w:rPr>
            <w:noProof/>
            <w:webHidden/>
          </w:rPr>
          <w:instrText xml:space="preserve"> PAGEREF _Toc498594480 \h </w:instrText>
        </w:r>
      </w:ins>
      <w:r>
        <w:rPr>
          <w:noProof/>
          <w:webHidden/>
        </w:rPr>
      </w:r>
      <w:r>
        <w:rPr>
          <w:noProof/>
          <w:webHidden/>
        </w:rPr>
        <w:fldChar w:fldCharType="separate"/>
      </w:r>
      <w:ins w:id="129" w:author="PSA" w:date="2017-11-16T11:18:00Z">
        <w:r w:rsidR="006D3809">
          <w:rPr>
            <w:noProof/>
            <w:webHidden/>
          </w:rPr>
          <w:t>34</w:t>
        </w:r>
        <w:r>
          <w:rPr>
            <w:noProof/>
            <w:webHidden/>
          </w:rPr>
          <w:fldChar w:fldCharType="end"/>
        </w:r>
        <w:r w:rsidRPr="003C5009">
          <w:rPr>
            <w:rStyle w:val="Hyperlink"/>
            <w:noProof/>
          </w:rPr>
          <w:fldChar w:fldCharType="end"/>
        </w:r>
      </w:ins>
    </w:p>
    <w:p w:rsidR="006D3809" w:rsidRDefault="000039CB">
      <w:pPr>
        <w:pStyle w:val="TOC1"/>
        <w:tabs>
          <w:tab w:val="left" w:pos="440"/>
          <w:tab w:val="right" w:leader="dot" w:pos="10083"/>
        </w:tabs>
        <w:rPr>
          <w:ins w:id="130" w:author="PSA" w:date="2017-11-16T11:18:00Z"/>
          <w:rFonts w:eastAsiaTheme="minorEastAsia" w:cstheme="minorBidi"/>
          <w:b w:val="0"/>
          <w:bCs w:val="0"/>
          <w:caps w:val="0"/>
          <w:noProof/>
          <w:color w:val="auto"/>
          <w:sz w:val="22"/>
          <w:szCs w:val="22"/>
          <w:lang w:val="en-GB" w:eastAsia="zh-CN"/>
        </w:rPr>
      </w:pPr>
      <w:ins w:id="131" w:author="PSA" w:date="2017-11-16T11:18:00Z">
        <w:r w:rsidRPr="003C5009">
          <w:rPr>
            <w:rStyle w:val="Hyperlink"/>
            <w:noProof/>
          </w:rPr>
          <w:fldChar w:fldCharType="begin"/>
        </w:r>
        <w:r w:rsidR="006D3809" w:rsidRPr="003C5009">
          <w:rPr>
            <w:rStyle w:val="Hyperlink"/>
            <w:noProof/>
          </w:rPr>
          <w:instrText xml:space="preserve"> </w:instrText>
        </w:r>
        <w:r w:rsidR="006D3809">
          <w:rPr>
            <w:noProof/>
          </w:rPr>
          <w:instrText>HYPERLINK \l "_Toc498594481"</w:instrText>
        </w:r>
        <w:r w:rsidR="006D3809" w:rsidRPr="003C5009">
          <w:rPr>
            <w:rStyle w:val="Hyperlink"/>
            <w:noProof/>
          </w:rPr>
          <w:instrText xml:space="preserve"> </w:instrText>
        </w:r>
        <w:r w:rsidRPr="003C5009">
          <w:rPr>
            <w:rStyle w:val="Hyperlink"/>
            <w:noProof/>
          </w:rPr>
          <w:fldChar w:fldCharType="separate"/>
        </w:r>
        <w:r w:rsidR="006D3809" w:rsidRPr="003C5009">
          <w:rPr>
            <w:rStyle w:val="Hyperlink"/>
            <w:noProof/>
          </w:rPr>
          <w:t>13</w:t>
        </w:r>
        <w:r w:rsidR="006D3809">
          <w:rPr>
            <w:rFonts w:eastAsiaTheme="minorEastAsia" w:cstheme="minorBidi"/>
            <w:b w:val="0"/>
            <w:bCs w:val="0"/>
            <w:caps w:val="0"/>
            <w:noProof/>
            <w:color w:val="auto"/>
            <w:sz w:val="22"/>
            <w:szCs w:val="22"/>
            <w:lang w:val="en-GB" w:eastAsia="zh-CN"/>
          </w:rPr>
          <w:tab/>
        </w:r>
        <w:r w:rsidR="006D3809" w:rsidRPr="003C5009">
          <w:rPr>
            <w:rStyle w:val="Hyperlink"/>
            <w:noProof/>
          </w:rPr>
          <w:t>User Training Requirements</w:t>
        </w:r>
        <w:r w:rsidR="006D3809">
          <w:rPr>
            <w:noProof/>
            <w:webHidden/>
          </w:rPr>
          <w:tab/>
        </w:r>
        <w:r>
          <w:rPr>
            <w:noProof/>
            <w:webHidden/>
          </w:rPr>
          <w:fldChar w:fldCharType="begin"/>
        </w:r>
        <w:r w:rsidR="006D3809">
          <w:rPr>
            <w:noProof/>
            <w:webHidden/>
          </w:rPr>
          <w:instrText xml:space="preserve"> PAGEREF _Toc498594481 \h </w:instrText>
        </w:r>
      </w:ins>
      <w:r>
        <w:rPr>
          <w:noProof/>
          <w:webHidden/>
        </w:rPr>
      </w:r>
      <w:r>
        <w:rPr>
          <w:noProof/>
          <w:webHidden/>
        </w:rPr>
        <w:fldChar w:fldCharType="separate"/>
      </w:r>
      <w:ins w:id="132" w:author="PSA" w:date="2017-11-16T11:18:00Z">
        <w:r w:rsidR="006D3809">
          <w:rPr>
            <w:noProof/>
            <w:webHidden/>
          </w:rPr>
          <w:t>35</w:t>
        </w:r>
        <w:r>
          <w:rPr>
            <w:noProof/>
            <w:webHidden/>
          </w:rPr>
          <w:fldChar w:fldCharType="end"/>
        </w:r>
        <w:r w:rsidRPr="003C5009">
          <w:rPr>
            <w:rStyle w:val="Hyperlink"/>
            <w:noProof/>
          </w:rPr>
          <w:fldChar w:fldCharType="end"/>
        </w:r>
      </w:ins>
    </w:p>
    <w:p w:rsidR="006D3809" w:rsidRDefault="000039CB">
      <w:pPr>
        <w:pStyle w:val="TOC1"/>
        <w:tabs>
          <w:tab w:val="left" w:pos="440"/>
          <w:tab w:val="right" w:leader="dot" w:pos="10083"/>
        </w:tabs>
        <w:rPr>
          <w:ins w:id="133" w:author="PSA" w:date="2017-11-16T11:18:00Z"/>
          <w:rFonts w:eastAsiaTheme="minorEastAsia" w:cstheme="minorBidi"/>
          <w:b w:val="0"/>
          <w:bCs w:val="0"/>
          <w:caps w:val="0"/>
          <w:noProof/>
          <w:color w:val="auto"/>
          <w:sz w:val="22"/>
          <w:szCs w:val="22"/>
          <w:lang w:val="en-GB" w:eastAsia="zh-CN"/>
        </w:rPr>
      </w:pPr>
      <w:ins w:id="134" w:author="PSA" w:date="2017-11-16T11:18:00Z">
        <w:r w:rsidRPr="003C5009">
          <w:rPr>
            <w:rStyle w:val="Hyperlink"/>
            <w:noProof/>
          </w:rPr>
          <w:fldChar w:fldCharType="begin"/>
        </w:r>
        <w:r w:rsidR="006D3809" w:rsidRPr="003C5009">
          <w:rPr>
            <w:rStyle w:val="Hyperlink"/>
            <w:noProof/>
          </w:rPr>
          <w:instrText xml:space="preserve"> </w:instrText>
        </w:r>
        <w:r w:rsidR="006D3809">
          <w:rPr>
            <w:noProof/>
          </w:rPr>
          <w:instrText>HYPERLINK \l "_Toc498594482"</w:instrText>
        </w:r>
        <w:r w:rsidR="006D3809" w:rsidRPr="003C5009">
          <w:rPr>
            <w:rStyle w:val="Hyperlink"/>
            <w:noProof/>
          </w:rPr>
          <w:instrText xml:space="preserve"> </w:instrText>
        </w:r>
        <w:r w:rsidRPr="003C5009">
          <w:rPr>
            <w:rStyle w:val="Hyperlink"/>
            <w:noProof/>
          </w:rPr>
          <w:fldChar w:fldCharType="separate"/>
        </w:r>
        <w:r w:rsidR="006D3809" w:rsidRPr="003C5009">
          <w:rPr>
            <w:rStyle w:val="Hyperlink"/>
            <w:noProof/>
          </w:rPr>
          <w:t>14</w:t>
        </w:r>
        <w:r w:rsidR="006D3809">
          <w:rPr>
            <w:rFonts w:eastAsiaTheme="minorEastAsia" w:cstheme="minorBidi"/>
            <w:b w:val="0"/>
            <w:bCs w:val="0"/>
            <w:caps w:val="0"/>
            <w:noProof/>
            <w:color w:val="auto"/>
            <w:sz w:val="22"/>
            <w:szCs w:val="22"/>
            <w:lang w:val="en-GB" w:eastAsia="zh-CN"/>
          </w:rPr>
          <w:tab/>
        </w:r>
        <w:r w:rsidR="006D3809" w:rsidRPr="003C5009">
          <w:rPr>
            <w:rStyle w:val="Hyperlink"/>
            <w:noProof/>
          </w:rPr>
          <w:t>Output Requirements</w:t>
        </w:r>
        <w:r w:rsidR="006D3809">
          <w:rPr>
            <w:noProof/>
            <w:webHidden/>
          </w:rPr>
          <w:tab/>
        </w:r>
        <w:r>
          <w:rPr>
            <w:noProof/>
            <w:webHidden/>
          </w:rPr>
          <w:fldChar w:fldCharType="begin"/>
        </w:r>
        <w:r w:rsidR="006D3809">
          <w:rPr>
            <w:noProof/>
            <w:webHidden/>
          </w:rPr>
          <w:instrText xml:space="preserve"> PAGEREF _Toc498594482 \h </w:instrText>
        </w:r>
      </w:ins>
      <w:r>
        <w:rPr>
          <w:noProof/>
          <w:webHidden/>
        </w:rPr>
      </w:r>
      <w:r>
        <w:rPr>
          <w:noProof/>
          <w:webHidden/>
        </w:rPr>
        <w:fldChar w:fldCharType="separate"/>
      </w:r>
      <w:ins w:id="135" w:author="PSA" w:date="2017-11-16T11:18:00Z">
        <w:r w:rsidR="006D3809">
          <w:rPr>
            <w:noProof/>
            <w:webHidden/>
          </w:rPr>
          <w:t>36</w:t>
        </w:r>
        <w:r>
          <w:rPr>
            <w:noProof/>
            <w:webHidden/>
          </w:rPr>
          <w:fldChar w:fldCharType="end"/>
        </w:r>
        <w:r w:rsidRPr="003C5009">
          <w:rPr>
            <w:rStyle w:val="Hyperlink"/>
            <w:noProof/>
          </w:rPr>
          <w:fldChar w:fldCharType="end"/>
        </w:r>
      </w:ins>
    </w:p>
    <w:p w:rsidR="006D3809" w:rsidRDefault="000039CB">
      <w:pPr>
        <w:pStyle w:val="TOC1"/>
        <w:tabs>
          <w:tab w:val="left" w:pos="440"/>
          <w:tab w:val="right" w:leader="dot" w:pos="10083"/>
        </w:tabs>
        <w:rPr>
          <w:ins w:id="136" w:author="PSA" w:date="2017-11-16T11:18:00Z"/>
          <w:rFonts w:eastAsiaTheme="minorEastAsia" w:cstheme="minorBidi"/>
          <w:b w:val="0"/>
          <w:bCs w:val="0"/>
          <w:caps w:val="0"/>
          <w:noProof/>
          <w:color w:val="auto"/>
          <w:sz w:val="22"/>
          <w:szCs w:val="22"/>
          <w:lang w:val="en-GB" w:eastAsia="zh-CN"/>
        </w:rPr>
      </w:pPr>
      <w:ins w:id="137" w:author="PSA" w:date="2017-11-16T11:18:00Z">
        <w:r w:rsidRPr="003C5009">
          <w:rPr>
            <w:rStyle w:val="Hyperlink"/>
            <w:noProof/>
          </w:rPr>
          <w:fldChar w:fldCharType="begin"/>
        </w:r>
        <w:r w:rsidR="006D3809" w:rsidRPr="003C5009">
          <w:rPr>
            <w:rStyle w:val="Hyperlink"/>
            <w:noProof/>
          </w:rPr>
          <w:instrText xml:space="preserve"> </w:instrText>
        </w:r>
        <w:r w:rsidR="006D3809">
          <w:rPr>
            <w:noProof/>
          </w:rPr>
          <w:instrText>HYPERLINK \l "_Toc498594483"</w:instrText>
        </w:r>
        <w:r w:rsidR="006D3809" w:rsidRPr="003C5009">
          <w:rPr>
            <w:rStyle w:val="Hyperlink"/>
            <w:noProof/>
          </w:rPr>
          <w:instrText xml:space="preserve"> </w:instrText>
        </w:r>
        <w:r w:rsidRPr="003C5009">
          <w:rPr>
            <w:rStyle w:val="Hyperlink"/>
            <w:noProof/>
          </w:rPr>
          <w:fldChar w:fldCharType="separate"/>
        </w:r>
        <w:r w:rsidR="006D3809" w:rsidRPr="003C5009">
          <w:rPr>
            <w:rStyle w:val="Hyperlink"/>
            <w:noProof/>
          </w:rPr>
          <w:t>15</w:t>
        </w:r>
        <w:r w:rsidR="006D3809">
          <w:rPr>
            <w:rFonts w:eastAsiaTheme="minorEastAsia" w:cstheme="minorBidi"/>
            <w:b w:val="0"/>
            <w:bCs w:val="0"/>
            <w:caps w:val="0"/>
            <w:noProof/>
            <w:color w:val="auto"/>
            <w:sz w:val="22"/>
            <w:szCs w:val="22"/>
            <w:lang w:val="en-GB" w:eastAsia="zh-CN"/>
          </w:rPr>
          <w:tab/>
        </w:r>
        <w:r w:rsidR="006D3809" w:rsidRPr="003C5009">
          <w:rPr>
            <w:rStyle w:val="Hyperlink"/>
            <w:noProof/>
          </w:rPr>
          <w:t>Paging Requirements</w:t>
        </w:r>
        <w:r w:rsidR="006D3809">
          <w:rPr>
            <w:noProof/>
            <w:webHidden/>
          </w:rPr>
          <w:tab/>
        </w:r>
        <w:r>
          <w:rPr>
            <w:noProof/>
            <w:webHidden/>
          </w:rPr>
          <w:fldChar w:fldCharType="begin"/>
        </w:r>
        <w:r w:rsidR="006D3809">
          <w:rPr>
            <w:noProof/>
            <w:webHidden/>
          </w:rPr>
          <w:instrText xml:space="preserve"> PAGEREF _Toc498594483 \h </w:instrText>
        </w:r>
      </w:ins>
      <w:r>
        <w:rPr>
          <w:noProof/>
          <w:webHidden/>
        </w:rPr>
      </w:r>
      <w:r>
        <w:rPr>
          <w:noProof/>
          <w:webHidden/>
        </w:rPr>
        <w:fldChar w:fldCharType="separate"/>
      </w:r>
      <w:ins w:id="138" w:author="PSA" w:date="2017-11-16T11:18:00Z">
        <w:r w:rsidR="006D3809">
          <w:rPr>
            <w:noProof/>
            <w:webHidden/>
          </w:rPr>
          <w:t>37</w:t>
        </w:r>
        <w:r>
          <w:rPr>
            <w:noProof/>
            <w:webHidden/>
          </w:rPr>
          <w:fldChar w:fldCharType="end"/>
        </w:r>
        <w:r w:rsidRPr="003C5009">
          <w:rPr>
            <w:rStyle w:val="Hyperlink"/>
            <w:noProof/>
          </w:rPr>
          <w:fldChar w:fldCharType="end"/>
        </w:r>
      </w:ins>
    </w:p>
    <w:p w:rsidR="006D3809" w:rsidRDefault="000039CB">
      <w:pPr>
        <w:pStyle w:val="TOC1"/>
        <w:tabs>
          <w:tab w:val="left" w:pos="440"/>
          <w:tab w:val="right" w:leader="dot" w:pos="10083"/>
        </w:tabs>
        <w:rPr>
          <w:ins w:id="139" w:author="PSA" w:date="2017-11-16T11:18:00Z"/>
          <w:rFonts w:eastAsiaTheme="minorEastAsia" w:cstheme="minorBidi"/>
          <w:b w:val="0"/>
          <w:bCs w:val="0"/>
          <w:caps w:val="0"/>
          <w:noProof/>
          <w:color w:val="auto"/>
          <w:sz w:val="22"/>
          <w:szCs w:val="22"/>
          <w:lang w:val="en-GB" w:eastAsia="zh-CN"/>
        </w:rPr>
      </w:pPr>
      <w:ins w:id="140" w:author="PSA" w:date="2017-11-16T11:18:00Z">
        <w:r w:rsidRPr="003C5009">
          <w:rPr>
            <w:rStyle w:val="Hyperlink"/>
            <w:noProof/>
          </w:rPr>
          <w:fldChar w:fldCharType="begin"/>
        </w:r>
        <w:r w:rsidR="006D3809" w:rsidRPr="003C5009">
          <w:rPr>
            <w:rStyle w:val="Hyperlink"/>
            <w:noProof/>
          </w:rPr>
          <w:instrText xml:space="preserve"> </w:instrText>
        </w:r>
        <w:r w:rsidR="006D3809">
          <w:rPr>
            <w:noProof/>
          </w:rPr>
          <w:instrText>HYPERLINK \l "_Toc498594484"</w:instrText>
        </w:r>
        <w:r w:rsidR="006D3809" w:rsidRPr="003C5009">
          <w:rPr>
            <w:rStyle w:val="Hyperlink"/>
            <w:noProof/>
          </w:rPr>
          <w:instrText xml:space="preserve"> </w:instrText>
        </w:r>
        <w:r w:rsidRPr="003C5009">
          <w:rPr>
            <w:rStyle w:val="Hyperlink"/>
            <w:noProof/>
          </w:rPr>
          <w:fldChar w:fldCharType="separate"/>
        </w:r>
        <w:r w:rsidR="006D3809" w:rsidRPr="003C5009">
          <w:rPr>
            <w:rStyle w:val="Hyperlink"/>
            <w:noProof/>
          </w:rPr>
          <w:t>16</w:t>
        </w:r>
        <w:r w:rsidR="006D3809">
          <w:rPr>
            <w:rFonts w:eastAsiaTheme="minorEastAsia" w:cstheme="minorBidi"/>
            <w:b w:val="0"/>
            <w:bCs w:val="0"/>
            <w:caps w:val="0"/>
            <w:noProof/>
            <w:color w:val="auto"/>
            <w:sz w:val="22"/>
            <w:szCs w:val="22"/>
            <w:lang w:val="en-GB" w:eastAsia="zh-CN"/>
          </w:rPr>
          <w:tab/>
        </w:r>
        <w:r w:rsidR="006D3809" w:rsidRPr="003C5009">
          <w:rPr>
            <w:rStyle w:val="Hyperlink"/>
            <w:noProof/>
          </w:rPr>
          <w:t>User acceptance criteria</w:t>
        </w:r>
        <w:r w:rsidR="006D3809">
          <w:rPr>
            <w:noProof/>
            <w:webHidden/>
          </w:rPr>
          <w:tab/>
        </w:r>
        <w:r>
          <w:rPr>
            <w:noProof/>
            <w:webHidden/>
          </w:rPr>
          <w:fldChar w:fldCharType="begin"/>
        </w:r>
        <w:r w:rsidR="006D3809">
          <w:rPr>
            <w:noProof/>
            <w:webHidden/>
          </w:rPr>
          <w:instrText xml:space="preserve"> PAGEREF _Toc498594484 \h </w:instrText>
        </w:r>
      </w:ins>
      <w:r>
        <w:rPr>
          <w:noProof/>
          <w:webHidden/>
        </w:rPr>
      </w:r>
      <w:r>
        <w:rPr>
          <w:noProof/>
          <w:webHidden/>
        </w:rPr>
        <w:fldChar w:fldCharType="separate"/>
      </w:r>
      <w:ins w:id="141" w:author="PSA" w:date="2017-11-16T11:18:00Z">
        <w:r w:rsidR="006D3809">
          <w:rPr>
            <w:noProof/>
            <w:webHidden/>
          </w:rPr>
          <w:t>38</w:t>
        </w:r>
        <w:r>
          <w:rPr>
            <w:noProof/>
            <w:webHidden/>
          </w:rPr>
          <w:fldChar w:fldCharType="end"/>
        </w:r>
        <w:r w:rsidRPr="003C5009">
          <w:rPr>
            <w:rStyle w:val="Hyperlink"/>
            <w:noProof/>
          </w:rPr>
          <w:fldChar w:fldCharType="end"/>
        </w:r>
      </w:ins>
    </w:p>
    <w:p w:rsidR="00D64534" w:rsidRPr="00B30866" w:rsidRDefault="000039CB" w:rsidP="00B30866">
      <w:pPr>
        <w:rPr>
          <w:b/>
        </w:rPr>
      </w:pPr>
      <w:r>
        <w:rPr>
          <w:b/>
        </w:rPr>
        <w:fldChar w:fldCharType="end"/>
      </w:r>
    </w:p>
    <w:p w:rsidR="002E7EAF" w:rsidRDefault="00E81EB2" w:rsidP="002E7EAF">
      <w:pPr>
        <w:pStyle w:val="Heading1"/>
        <w:rPr>
          <w:kern w:val="28"/>
        </w:rPr>
      </w:pPr>
      <w:bookmarkStart w:id="142" w:name="_Toc498594420"/>
      <w:r>
        <w:rPr>
          <w:kern w:val="28"/>
        </w:rPr>
        <w:t>Purpose</w:t>
      </w:r>
      <w:bookmarkEnd w:id="142"/>
    </w:p>
    <w:p w:rsidR="000D6AE2" w:rsidRPr="00E81EB2" w:rsidRDefault="00E81EB2" w:rsidP="00E81EB2">
      <w:pPr>
        <w:jc w:val="both"/>
        <w:rPr>
          <w:rFonts w:cs="Calibri"/>
          <w:color w:val="252525"/>
          <w:spacing w:val="-5"/>
          <w:szCs w:val="22"/>
          <w:shd w:val="clear" w:color="auto" w:fill="FFFFFF"/>
        </w:rPr>
      </w:pPr>
      <w:r w:rsidRPr="00E81EB2">
        <w:rPr>
          <w:rFonts w:cs="Arial"/>
          <w:szCs w:val="22"/>
          <w:lang w:val="en-GB"/>
        </w:rPr>
        <w:t>This</w:t>
      </w:r>
      <w:r w:rsidRPr="00E81EB2">
        <w:rPr>
          <w:rFonts w:cs="Arial"/>
          <w:szCs w:val="22"/>
        </w:rPr>
        <w:t xml:space="preserve"> document records the </w:t>
      </w:r>
      <w:r w:rsidRPr="00E81EB2">
        <w:rPr>
          <w:rFonts w:cs="Arial"/>
          <w:szCs w:val="22"/>
          <w:lang w:val="en-GB"/>
        </w:rPr>
        <w:t>requirements, both functional and non-functional, of the systems to be developed. It serves as a contract between the customer/user and the developers. It is also an essential input to activities in analysis, design</w:t>
      </w:r>
      <w:r w:rsidRPr="00E81EB2">
        <w:rPr>
          <w:rFonts w:cs="Arial"/>
          <w:szCs w:val="22"/>
        </w:rPr>
        <w:t xml:space="preserve"> and test.</w:t>
      </w:r>
    </w:p>
    <w:p w:rsidR="0084679B" w:rsidRDefault="0084679B" w:rsidP="000165E3">
      <w:pPr>
        <w:pStyle w:val="NoSpacing"/>
      </w:pPr>
    </w:p>
    <w:p w:rsidR="00D9395B" w:rsidRPr="00E81EB2" w:rsidRDefault="00E81EB2" w:rsidP="00D9395B">
      <w:pPr>
        <w:pStyle w:val="Heading1"/>
        <w:rPr>
          <w:kern w:val="28"/>
        </w:rPr>
      </w:pPr>
      <w:bookmarkStart w:id="143" w:name="_Toc525970609"/>
      <w:bookmarkStart w:id="144" w:name="_Toc496876304"/>
      <w:bookmarkStart w:id="145" w:name="_Toc496976689"/>
      <w:bookmarkStart w:id="146" w:name="_Toc498594421"/>
      <w:r w:rsidRPr="00E81EB2">
        <w:rPr>
          <w:szCs w:val="24"/>
        </w:rPr>
        <w:t>Problem /</w:t>
      </w:r>
      <w:r>
        <w:rPr>
          <w:szCs w:val="24"/>
        </w:rPr>
        <w:t xml:space="preserve"> </w:t>
      </w:r>
      <w:r w:rsidRPr="00E81EB2">
        <w:rPr>
          <w:szCs w:val="24"/>
        </w:rPr>
        <w:t>Purpose Statement</w:t>
      </w:r>
      <w:bookmarkEnd w:id="143"/>
      <w:bookmarkEnd w:id="144"/>
      <w:bookmarkEnd w:id="145"/>
      <w:bookmarkEnd w:id="146"/>
    </w:p>
    <w:p w:rsidR="00BF1DB2" w:rsidRDefault="00E81EB2" w:rsidP="00E81EB2">
      <w:r w:rsidRPr="00E81EB2">
        <w:rPr>
          <w:lang w:val="en-GB"/>
        </w:rPr>
        <w:t>Currently the expiry dates for equipment in store and crafts, Staff’s certificates such as work permit, safety certificates and contracts are tracked manually in spread sheet. This is not productive and sometimes they might not be renewed in time. This lapse might result in failure to service jobs and hence, there is a requirement for web application to make the tracking automatic.</w:t>
      </w:r>
    </w:p>
    <w:p w:rsidR="00297831" w:rsidRPr="00297831" w:rsidRDefault="00297831" w:rsidP="00E81EB2">
      <w:pPr>
        <w:rPr>
          <w:lang w:val="en-IN" w:eastAsia="en-IN"/>
        </w:rPr>
      </w:pPr>
    </w:p>
    <w:p w:rsidR="0084679B" w:rsidRDefault="0084679B" w:rsidP="000165E3">
      <w:pPr>
        <w:pStyle w:val="NoSpacing"/>
      </w:pPr>
    </w:p>
    <w:p w:rsidR="0084679B" w:rsidRDefault="00E32CD3" w:rsidP="00553645">
      <w:pPr>
        <w:pStyle w:val="Heading1"/>
        <w:rPr>
          <w:kern w:val="28"/>
        </w:rPr>
      </w:pPr>
      <w:bookmarkStart w:id="147" w:name="_Toc498594422"/>
      <w:r>
        <w:rPr>
          <w:kern w:val="28"/>
        </w:rPr>
        <w:t>Scope</w:t>
      </w:r>
      <w:bookmarkEnd w:id="147"/>
    </w:p>
    <w:p w:rsidR="00E32CD3" w:rsidRPr="00E32CD3" w:rsidRDefault="00E32CD3" w:rsidP="00E32CD3">
      <w:pPr>
        <w:rPr>
          <w:rFonts w:cs="Arial"/>
          <w:szCs w:val="22"/>
        </w:rPr>
      </w:pPr>
      <w:r w:rsidRPr="00E32CD3">
        <w:rPr>
          <w:rFonts w:cs="Arial"/>
          <w:szCs w:val="22"/>
        </w:rPr>
        <w:t>The following features will be in the scope of this project:</w:t>
      </w:r>
    </w:p>
    <w:p w:rsidR="00E32CD3" w:rsidRPr="00E32CD3" w:rsidRDefault="00E32CD3" w:rsidP="00A53722">
      <w:pPr>
        <w:pStyle w:val="ListParagraph"/>
        <w:rPr>
          <w:lang w:val="en-GB"/>
        </w:rPr>
      </w:pPr>
      <w:r w:rsidRPr="00E32CD3">
        <w:rPr>
          <w:lang w:val="en-GB"/>
        </w:rPr>
        <w:t>Login and Logout</w:t>
      </w:r>
    </w:p>
    <w:p w:rsidR="00E32CD3" w:rsidRPr="00E32CD3" w:rsidRDefault="00E32CD3" w:rsidP="00A53722">
      <w:pPr>
        <w:pStyle w:val="ListParagraph"/>
        <w:rPr>
          <w:lang w:val="en-GB"/>
        </w:rPr>
      </w:pPr>
      <w:r w:rsidRPr="00E32CD3">
        <w:rPr>
          <w:lang w:val="en-GB"/>
        </w:rPr>
        <w:t>Manage User Group and Role</w:t>
      </w:r>
    </w:p>
    <w:p w:rsidR="00E32CD3" w:rsidRPr="00E32CD3" w:rsidRDefault="00E32CD3" w:rsidP="00A53722">
      <w:pPr>
        <w:pStyle w:val="ListParagraph"/>
        <w:rPr>
          <w:lang w:val="en-GB"/>
        </w:rPr>
      </w:pPr>
      <w:r w:rsidRPr="00E32CD3">
        <w:rPr>
          <w:lang w:val="en-GB"/>
        </w:rPr>
        <w:t>Manage User within User Group</w:t>
      </w:r>
    </w:p>
    <w:p w:rsidR="00E32CD3" w:rsidRPr="00E32CD3" w:rsidRDefault="00E32CD3" w:rsidP="00A53722">
      <w:pPr>
        <w:pStyle w:val="ListParagraph"/>
        <w:rPr>
          <w:lang w:val="en-GB"/>
        </w:rPr>
      </w:pPr>
      <w:r w:rsidRPr="00E32CD3">
        <w:rPr>
          <w:lang w:val="en-GB"/>
        </w:rPr>
        <w:t>Equipment Reminder Module</w:t>
      </w:r>
    </w:p>
    <w:p w:rsidR="00E32CD3" w:rsidRPr="00E32CD3" w:rsidRDefault="00E32CD3" w:rsidP="00A53722">
      <w:pPr>
        <w:pStyle w:val="ListParagraph"/>
        <w:rPr>
          <w:lang w:val="en-GB"/>
        </w:rPr>
      </w:pPr>
      <w:r w:rsidRPr="00E32CD3">
        <w:rPr>
          <w:lang w:val="en-GB"/>
        </w:rPr>
        <w:t>Staff Reminder Module</w:t>
      </w:r>
    </w:p>
    <w:p w:rsidR="00E32CD3" w:rsidRPr="00E32CD3" w:rsidRDefault="00E32CD3" w:rsidP="00A53722">
      <w:pPr>
        <w:pStyle w:val="ListParagraph"/>
        <w:rPr>
          <w:lang w:val="en-GB"/>
        </w:rPr>
      </w:pPr>
      <w:r w:rsidRPr="00E32CD3">
        <w:rPr>
          <w:lang w:val="en-GB"/>
        </w:rPr>
        <w:t>Contracts Reminder Module</w:t>
      </w:r>
    </w:p>
    <w:p w:rsidR="00E32CD3" w:rsidRPr="00E32CD3" w:rsidRDefault="00E32CD3" w:rsidP="00A53722">
      <w:pPr>
        <w:pStyle w:val="ListParagraph"/>
        <w:rPr>
          <w:lang w:val="en-GB"/>
        </w:rPr>
      </w:pPr>
      <w:r w:rsidRPr="00E32CD3">
        <w:rPr>
          <w:lang w:val="en-GB"/>
        </w:rPr>
        <w:t>Notifications</w:t>
      </w:r>
    </w:p>
    <w:p w:rsidR="00E32CD3" w:rsidRDefault="00E32CD3" w:rsidP="00A53722">
      <w:pPr>
        <w:pStyle w:val="ListParagraph"/>
        <w:rPr>
          <w:ins w:id="148" w:author="PSA" w:date="2017-11-15T11:10:00Z"/>
          <w:lang w:val="en-GB"/>
        </w:rPr>
      </w:pPr>
      <w:r w:rsidRPr="00E32CD3">
        <w:rPr>
          <w:lang w:val="en-GB"/>
        </w:rPr>
        <w:t>Dashboard</w:t>
      </w:r>
    </w:p>
    <w:p w:rsidR="005A16B9" w:rsidRPr="00E32CD3" w:rsidRDefault="005A16B9" w:rsidP="00A53722">
      <w:pPr>
        <w:pStyle w:val="ListParagraph"/>
        <w:rPr>
          <w:lang w:val="en-GB"/>
        </w:rPr>
      </w:pPr>
      <w:ins w:id="149" w:author="PSA" w:date="2017-11-15T11:10:00Z">
        <w:r>
          <w:rPr>
            <w:lang w:val="en-GB"/>
          </w:rPr>
          <w:t>Administrative Module</w:t>
        </w:r>
      </w:ins>
    </w:p>
    <w:p w:rsidR="0063017A" w:rsidRPr="0063017A" w:rsidRDefault="0063017A" w:rsidP="00E32CD3">
      <w:pPr>
        <w:jc w:val="both"/>
      </w:pPr>
    </w:p>
    <w:p w:rsidR="0084679B" w:rsidRDefault="0084679B" w:rsidP="0084679B">
      <w:pPr>
        <w:jc w:val="both"/>
        <w:rPr>
          <w:rFonts w:ascii="Calibri" w:hAnsi="Calibri" w:cs="Calibri"/>
          <w:color w:val="252525"/>
          <w:spacing w:val="-5"/>
          <w:szCs w:val="22"/>
          <w:shd w:val="clear" w:color="auto" w:fill="FFFFFF"/>
        </w:rPr>
      </w:pPr>
    </w:p>
    <w:p w:rsidR="00C32160" w:rsidRDefault="00F446DF" w:rsidP="00C32160">
      <w:pPr>
        <w:pStyle w:val="Heading1"/>
        <w:rPr>
          <w:kern w:val="28"/>
        </w:rPr>
      </w:pPr>
      <w:bookmarkStart w:id="150" w:name="_Toc498594423"/>
      <w:r>
        <w:rPr>
          <w:kern w:val="28"/>
        </w:rPr>
        <w:t>Benefits</w:t>
      </w:r>
      <w:bookmarkEnd w:id="150"/>
    </w:p>
    <w:p w:rsidR="00F446DF" w:rsidRPr="00F446DF" w:rsidRDefault="00F446DF" w:rsidP="00F446DF">
      <w:pPr>
        <w:rPr>
          <w:szCs w:val="22"/>
        </w:rPr>
      </w:pPr>
      <w:r w:rsidRPr="00F446DF">
        <w:rPr>
          <w:szCs w:val="22"/>
        </w:rPr>
        <w:t>The following will be the benefits of having this system</w:t>
      </w:r>
    </w:p>
    <w:p w:rsidR="00F446DF" w:rsidRPr="00F446DF" w:rsidRDefault="00F446DF" w:rsidP="00A53722">
      <w:pPr>
        <w:pStyle w:val="ListParagraph"/>
        <w:rPr>
          <w:lang w:val="en-GB"/>
        </w:rPr>
      </w:pPr>
      <w:r w:rsidRPr="00F446DF">
        <w:rPr>
          <w:lang w:val="en-GB"/>
        </w:rPr>
        <w:t>Higher Efficiency and Consistency in Planning &amp; Operation</w:t>
      </w:r>
    </w:p>
    <w:p w:rsidR="00F446DF" w:rsidRPr="0015605F" w:rsidRDefault="00F446DF" w:rsidP="00A53722">
      <w:pPr>
        <w:pStyle w:val="ListParagraph"/>
        <w:rPr>
          <w:rFonts w:ascii="Arial" w:hAnsi="Arial"/>
          <w:sz w:val="20"/>
          <w:lang w:val="en-GB"/>
        </w:rPr>
      </w:pPr>
      <w:r w:rsidRPr="00F446DF">
        <w:rPr>
          <w:lang w:val="en-GB"/>
        </w:rPr>
        <w:t>Higher Productivity by Automating Work Processes where possible</w:t>
      </w:r>
    </w:p>
    <w:p w:rsidR="00F446DF" w:rsidRPr="00F446DF" w:rsidRDefault="00F446DF" w:rsidP="00F446DF">
      <w:pPr>
        <w:spacing w:after="0"/>
        <w:ind w:left="1066"/>
        <w:contextualSpacing/>
        <w:rPr>
          <w:rFonts w:ascii="Arial" w:hAnsi="Arial"/>
          <w:sz w:val="20"/>
          <w:lang w:val="en-GB"/>
        </w:rPr>
      </w:pPr>
    </w:p>
    <w:p w:rsidR="00C32160" w:rsidDel="005A16B9" w:rsidRDefault="00F446DF" w:rsidP="00F446DF">
      <w:pPr>
        <w:rPr>
          <w:del w:id="151" w:author="PSA" w:date="2017-11-15T11:10:00Z"/>
        </w:rPr>
      </w:pPr>
      <w:del w:id="152" w:author="PSA" w:date="2017-11-15T11:10:00Z">
        <w:r w:rsidRPr="0015605F" w:rsidDel="005A16B9">
          <w:rPr>
            <w:rFonts w:ascii="Arial" w:hAnsi="Arial" w:cs="Arial"/>
            <w:sz w:val="20"/>
            <w:lang w:val="en-GB"/>
          </w:rPr>
          <w:delText>More Intuitive User Interface</w:delText>
        </w:r>
        <w:r w:rsidDel="005A16B9">
          <w:delText xml:space="preserve"> </w:delText>
        </w:r>
        <w:r w:rsidR="00687578" w:rsidDel="005A16B9">
          <w:delText>Marine Ordering System (MOS)</w:delText>
        </w:r>
      </w:del>
    </w:p>
    <w:p w:rsidR="0084679B" w:rsidRDefault="0084679B" w:rsidP="0084679B"/>
    <w:p w:rsidR="00831E86" w:rsidRDefault="00A15E0C" w:rsidP="00831E86">
      <w:pPr>
        <w:pStyle w:val="Heading1"/>
        <w:rPr>
          <w:kern w:val="28"/>
        </w:rPr>
      </w:pPr>
      <w:bookmarkStart w:id="153" w:name="_Toc498594424"/>
      <w:r>
        <w:rPr>
          <w:kern w:val="28"/>
        </w:rPr>
        <w:t>Glossary</w:t>
      </w:r>
      <w:bookmarkEnd w:id="153"/>
    </w:p>
    <w:p w:rsidR="008169F8" w:rsidRPr="008169F8" w:rsidRDefault="008169F8" w:rsidP="008169F8">
      <w:pPr>
        <w:pStyle w:val="NoSpacing"/>
      </w:pPr>
    </w:p>
    <w:tbl>
      <w:tblPr>
        <w:tblW w:w="91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10"/>
        <w:gridCol w:w="7470"/>
      </w:tblGrid>
      <w:tr w:rsidR="008169F8" w:rsidTr="00552230">
        <w:trPr>
          <w:trHeight w:val="510"/>
        </w:trPr>
        <w:tc>
          <w:tcPr>
            <w:tcW w:w="171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169F8" w:rsidRDefault="008169F8" w:rsidP="00552230">
            <w:pPr>
              <w:rPr>
                <w:rFonts w:ascii="Arial" w:hAnsi="Arial" w:cs="Arial"/>
                <w:b/>
                <w:bCs/>
                <w:color w:val="000000"/>
                <w:sz w:val="18"/>
                <w:szCs w:val="18"/>
                <w:lang w:val="en-SG"/>
              </w:rPr>
            </w:pPr>
            <w:r>
              <w:rPr>
                <w:rFonts w:ascii="Arial" w:hAnsi="Arial" w:cs="Arial"/>
                <w:b/>
                <w:bCs/>
                <w:color w:val="000000"/>
                <w:sz w:val="18"/>
                <w:szCs w:val="18"/>
                <w:lang w:val="en-SG"/>
              </w:rPr>
              <w:t xml:space="preserve">Abbreviation/ </w:t>
            </w:r>
            <w:r>
              <w:rPr>
                <w:rFonts w:ascii="Arial" w:hAnsi="Arial" w:cs="Arial"/>
                <w:b/>
                <w:bCs/>
                <w:color w:val="000000"/>
                <w:sz w:val="18"/>
                <w:szCs w:val="18"/>
                <w:lang w:val="en-SG"/>
              </w:rPr>
              <w:br/>
              <w:t>Terminology</w:t>
            </w:r>
          </w:p>
        </w:tc>
        <w:tc>
          <w:tcPr>
            <w:tcW w:w="747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169F8" w:rsidRDefault="008169F8" w:rsidP="00552230">
            <w:pPr>
              <w:rPr>
                <w:rFonts w:ascii="Arial" w:hAnsi="Arial" w:cs="Arial"/>
                <w:b/>
                <w:bCs/>
                <w:color w:val="000000"/>
                <w:sz w:val="18"/>
                <w:szCs w:val="18"/>
                <w:lang w:val="en-SG"/>
              </w:rPr>
            </w:pPr>
            <w:r>
              <w:rPr>
                <w:rFonts w:ascii="Arial" w:hAnsi="Arial" w:cs="Arial"/>
                <w:b/>
                <w:bCs/>
                <w:color w:val="000000"/>
                <w:sz w:val="18"/>
                <w:szCs w:val="18"/>
                <w:lang w:val="en-SG"/>
              </w:rPr>
              <w:t>Definition</w:t>
            </w:r>
          </w:p>
        </w:tc>
      </w:tr>
      <w:tr w:rsidR="008169F8" w:rsidTr="00552230">
        <w:trPr>
          <w:trHeight w:val="300"/>
        </w:trPr>
        <w:tc>
          <w:tcPr>
            <w:tcW w:w="1710" w:type="dxa"/>
            <w:tcBorders>
              <w:top w:val="single" w:sz="4" w:space="0" w:color="auto"/>
              <w:left w:val="single" w:sz="4" w:space="0" w:color="auto"/>
              <w:bottom w:val="single" w:sz="4" w:space="0" w:color="auto"/>
              <w:right w:val="single" w:sz="4" w:space="0" w:color="auto"/>
            </w:tcBorders>
            <w:vAlign w:val="center"/>
            <w:hideMark/>
          </w:tcPr>
          <w:p w:rsidR="008169F8" w:rsidRDefault="008169F8" w:rsidP="00552230">
            <w:pPr>
              <w:rPr>
                <w:rFonts w:ascii="Arial" w:hAnsi="Arial" w:cs="Arial"/>
                <w:color w:val="000000"/>
                <w:sz w:val="18"/>
                <w:szCs w:val="18"/>
                <w:lang w:val="en-SG"/>
              </w:rPr>
            </w:pPr>
            <w:r>
              <w:rPr>
                <w:rFonts w:ascii="Helvetica" w:hAnsi="Helvetica" w:cs="Helvetica"/>
                <w:sz w:val="20"/>
                <w:lang w:eastAsia="en-SG"/>
              </w:rPr>
              <w:t>PSA</w:t>
            </w:r>
          </w:p>
        </w:tc>
        <w:tc>
          <w:tcPr>
            <w:tcW w:w="7470" w:type="dxa"/>
            <w:tcBorders>
              <w:top w:val="single" w:sz="4" w:space="0" w:color="auto"/>
              <w:left w:val="single" w:sz="4" w:space="0" w:color="auto"/>
              <w:bottom w:val="single" w:sz="4" w:space="0" w:color="auto"/>
              <w:right w:val="single" w:sz="4" w:space="0" w:color="auto"/>
            </w:tcBorders>
            <w:vAlign w:val="center"/>
            <w:hideMark/>
          </w:tcPr>
          <w:p w:rsidR="008169F8" w:rsidRDefault="008169F8" w:rsidP="00552230">
            <w:pPr>
              <w:rPr>
                <w:rFonts w:ascii="Arial" w:hAnsi="Arial" w:cs="Arial"/>
                <w:color w:val="000000"/>
                <w:sz w:val="18"/>
                <w:szCs w:val="18"/>
                <w:lang w:val="en-SG"/>
              </w:rPr>
            </w:pPr>
            <w:r>
              <w:rPr>
                <w:rFonts w:ascii="Helvetica" w:hAnsi="Helvetica" w:cs="Helvetica"/>
                <w:sz w:val="20"/>
                <w:lang w:eastAsia="en-SG"/>
              </w:rPr>
              <w:t>PSA Marine (</w:t>
            </w:r>
            <w:proofErr w:type="spellStart"/>
            <w:r>
              <w:rPr>
                <w:rFonts w:ascii="Helvetica" w:hAnsi="Helvetica" w:cs="Helvetica"/>
                <w:sz w:val="20"/>
                <w:lang w:eastAsia="en-SG"/>
              </w:rPr>
              <w:t>Pte</w:t>
            </w:r>
            <w:proofErr w:type="spellEnd"/>
            <w:r>
              <w:rPr>
                <w:rFonts w:ascii="Helvetica" w:hAnsi="Helvetica" w:cs="Helvetica"/>
                <w:sz w:val="20"/>
                <w:lang w:eastAsia="en-SG"/>
              </w:rPr>
              <w:t>) Ltd</w:t>
            </w:r>
          </w:p>
        </w:tc>
      </w:tr>
      <w:tr w:rsidR="008169F8" w:rsidTr="00552230">
        <w:trPr>
          <w:trHeight w:val="300"/>
        </w:trPr>
        <w:tc>
          <w:tcPr>
            <w:tcW w:w="171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DR</w:t>
            </w:r>
          </w:p>
        </w:tc>
        <w:tc>
          <w:tcPr>
            <w:tcW w:w="747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Disaster Recovery</w:t>
            </w:r>
          </w:p>
        </w:tc>
      </w:tr>
      <w:tr w:rsidR="008169F8" w:rsidTr="00552230">
        <w:trPr>
          <w:trHeight w:val="300"/>
        </w:trPr>
        <w:tc>
          <w:tcPr>
            <w:tcW w:w="171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B9</w:t>
            </w:r>
          </w:p>
        </w:tc>
        <w:tc>
          <w:tcPr>
            <w:tcW w:w="747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proofErr w:type="spellStart"/>
            <w:r>
              <w:rPr>
                <w:rFonts w:ascii="Helvetica" w:hAnsi="Helvetica" w:cs="Helvetica"/>
                <w:sz w:val="20"/>
                <w:lang w:eastAsia="en-SG"/>
              </w:rPr>
              <w:t>Brani</w:t>
            </w:r>
            <w:proofErr w:type="spellEnd"/>
            <w:r>
              <w:rPr>
                <w:rFonts w:ascii="Helvetica" w:hAnsi="Helvetica" w:cs="Helvetica"/>
                <w:sz w:val="20"/>
                <w:lang w:eastAsia="en-SG"/>
              </w:rPr>
              <w:t xml:space="preserve"> Base</w:t>
            </w:r>
          </w:p>
        </w:tc>
      </w:tr>
      <w:tr w:rsidR="008169F8" w:rsidTr="00552230">
        <w:trPr>
          <w:trHeight w:val="300"/>
        </w:trPr>
        <w:tc>
          <w:tcPr>
            <w:tcW w:w="171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WCB</w:t>
            </w:r>
          </w:p>
        </w:tc>
        <w:tc>
          <w:tcPr>
            <w:tcW w:w="747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West Coast Base</w:t>
            </w:r>
          </w:p>
        </w:tc>
      </w:tr>
      <w:tr w:rsidR="008169F8" w:rsidTr="00552230">
        <w:trPr>
          <w:trHeight w:val="300"/>
        </w:trPr>
        <w:tc>
          <w:tcPr>
            <w:tcW w:w="171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User</w:t>
            </w:r>
          </w:p>
        </w:tc>
        <w:tc>
          <w:tcPr>
            <w:tcW w:w="747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PSA Internal Staff</w:t>
            </w:r>
          </w:p>
        </w:tc>
      </w:tr>
      <w:tr w:rsidR="008169F8" w:rsidTr="00552230">
        <w:trPr>
          <w:trHeight w:val="300"/>
        </w:trPr>
        <w:tc>
          <w:tcPr>
            <w:tcW w:w="171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Crew</w:t>
            </w:r>
          </w:p>
        </w:tc>
        <w:tc>
          <w:tcPr>
            <w:tcW w:w="747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Staff working in Tug/Launch/Waterboat</w:t>
            </w:r>
          </w:p>
        </w:tc>
      </w:tr>
      <w:tr w:rsidR="00513E28" w:rsidTr="00552230">
        <w:trPr>
          <w:trHeight w:val="300"/>
          <w:ins w:id="154" w:author="PSA" w:date="2017-11-15T11:43:00Z"/>
        </w:trPr>
        <w:tc>
          <w:tcPr>
            <w:tcW w:w="1710" w:type="dxa"/>
            <w:tcBorders>
              <w:top w:val="single" w:sz="4" w:space="0" w:color="auto"/>
              <w:left w:val="single" w:sz="4" w:space="0" w:color="auto"/>
              <w:bottom w:val="single" w:sz="4" w:space="0" w:color="auto"/>
              <w:right w:val="single" w:sz="4" w:space="0" w:color="auto"/>
            </w:tcBorders>
            <w:vAlign w:val="center"/>
          </w:tcPr>
          <w:p w:rsidR="00513E28" w:rsidRDefault="00513E28" w:rsidP="00552230">
            <w:pPr>
              <w:rPr>
                <w:ins w:id="155" w:author="PSA" w:date="2017-11-15T11:43:00Z"/>
                <w:rFonts w:ascii="Helvetica" w:hAnsi="Helvetica" w:cs="Helvetica"/>
                <w:sz w:val="20"/>
                <w:lang w:eastAsia="en-SG"/>
              </w:rPr>
            </w:pPr>
            <w:ins w:id="156" w:author="PSA" w:date="2017-11-15T11:43:00Z">
              <w:r>
                <w:rPr>
                  <w:rFonts w:ascii="Helvetica" w:hAnsi="Helvetica" w:cs="Helvetica"/>
                  <w:sz w:val="20"/>
                  <w:lang w:eastAsia="en-SG"/>
                </w:rPr>
                <w:t>R365</w:t>
              </w:r>
            </w:ins>
          </w:p>
        </w:tc>
        <w:tc>
          <w:tcPr>
            <w:tcW w:w="7470" w:type="dxa"/>
            <w:tcBorders>
              <w:top w:val="single" w:sz="4" w:space="0" w:color="auto"/>
              <w:left w:val="single" w:sz="4" w:space="0" w:color="auto"/>
              <w:bottom w:val="single" w:sz="4" w:space="0" w:color="auto"/>
              <w:right w:val="single" w:sz="4" w:space="0" w:color="auto"/>
            </w:tcBorders>
            <w:vAlign w:val="center"/>
          </w:tcPr>
          <w:p w:rsidR="00513E28" w:rsidRDefault="00513E28" w:rsidP="00552230">
            <w:pPr>
              <w:rPr>
                <w:ins w:id="157" w:author="PSA" w:date="2017-11-15T11:43:00Z"/>
                <w:rFonts w:ascii="Helvetica" w:hAnsi="Helvetica" w:cs="Helvetica"/>
                <w:sz w:val="20"/>
                <w:lang w:eastAsia="en-SG"/>
              </w:rPr>
            </w:pPr>
            <w:ins w:id="158" w:author="PSA" w:date="2017-11-15T11:43:00Z">
              <w:r>
                <w:rPr>
                  <w:rFonts w:ascii="Helvetica" w:hAnsi="Helvetica" w:cs="Helvetica"/>
                  <w:sz w:val="20"/>
                  <w:lang w:eastAsia="en-SG"/>
                </w:rPr>
                <w:t>Reminder 365 Web App</w:t>
              </w:r>
            </w:ins>
          </w:p>
        </w:tc>
      </w:tr>
    </w:tbl>
    <w:p w:rsidR="0084679B" w:rsidRDefault="0084679B" w:rsidP="000165E3">
      <w:pPr>
        <w:pStyle w:val="NoSpacing"/>
      </w:pPr>
    </w:p>
    <w:p w:rsidR="00DF616A" w:rsidRDefault="00DF616A" w:rsidP="000165E3">
      <w:pPr>
        <w:pStyle w:val="NoSpacing"/>
      </w:pPr>
    </w:p>
    <w:p w:rsidR="00DF616A" w:rsidRDefault="008169F8" w:rsidP="008169F8">
      <w:pPr>
        <w:pStyle w:val="Heading1"/>
      </w:pPr>
      <w:bookmarkStart w:id="159" w:name="_Toc498594425"/>
      <w:r>
        <w:t>Business Process</w:t>
      </w:r>
      <w:bookmarkEnd w:id="159"/>
    </w:p>
    <w:p w:rsidR="008169F8" w:rsidRDefault="008169F8" w:rsidP="008169F8">
      <w:pPr>
        <w:pStyle w:val="Heading2"/>
      </w:pPr>
      <w:bookmarkStart w:id="160" w:name="_Toc498594426"/>
      <w:r>
        <w:t>Current Business Process</w:t>
      </w:r>
      <w:bookmarkEnd w:id="160"/>
    </w:p>
    <w:p w:rsidR="008169F8" w:rsidRDefault="008169F8" w:rsidP="008169F8">
      <w:pPr>
        <w:pStyle w:val="Heading2"/>
      </w:pPr>
      <w:bookmarkStart w:id="161" w:name="_Toc498594427"/>
      <w:r>
        <w:t>New Business Process</w:t>
      </w:r>
      <w:bookmarkEnd w:id="161"/>
    </w:p>
    <w:p w:rsidR="008169F8" w:rsidRDefault="008169F8" w:rsidP="008169F8"/>
    <w:p w:rsidR="008169F8" w:rsidRDefault="008169F8" w:rsidP="008169F8">
      <w:pPr>
        <w:pStyle w:val="Heading1"/>
      </w:pPr>
      <w:bookmarkStart w:id="162" w:name="_Toc498594428"/>
      <w:r>
        <w:t>Functional Requirements</w:t>
      </w:r>
      <w:bookmarkEnd w:id="162"/>
    </w:p>
    <w:p w:rsidR="008169F8" w:rsidRDefault="008169F8" w:rsidP="008169F8">
      <w:pPr>
        <w:pStyle w:val="Heading2"/>
      </w:pPr>
      <w:bookmarkStart w:id="163" w:name="_Toc498594429"/>
      <w:r w:rsidRPr="008169F8">
        <w:t>Authentication and Authorization Module</w:t>
      </w:r>
      <w:bookmarkEnd w:id="163"/>
    </w:p>
    <w:p w:rsidR="008169F8" w:rsidRDefault="008169F8" w:rsidP="00DE6CE3">
      <w:pPr>
        <w:spacing w:before="240"/>
        <w:ind w:left="576"/>
      </w:pPr>
      <w:r w:rsidRPr="008169F8">
        <w:t xml:space="preserve">This section will describe the list of features required by the user to access </w:t>
      </w:r>
      <w:ins w:id="164" w:author="PSA" w:date="2017-11-16T10:40:00Z">
        <w:r w:rsidR="001A5E9D">
          <w:t>R365</w:t>
        </w:r>
      </w:ins>
      <w:del w:id="165" w:author="PSA" w:date="2017-11-16T10:40:00Z">
        <w:r w:rsidRPr="008169F8" w:rsidDel="001A5E9D">
          <w:delText>the reminder 365 web applications</w:delText>
        </w:r>
      </w:del>
      <w:r w:rsidRPr="008169F8">
        <w:t xml:space="preserve"> and for administrative users to manage the groups, roles and users for contract, staff and equipment module.</w:t>
      </w:r>
    </w:p>
    <w:p w:rsidR="008169F8" w:rsidRDefault="008169F8" w:rsidP="008169F8">
      <w:pPr>
        <w:pStyle w:val="Heading3"/>
      </w:pPr>
      <w:bookmarkStart w:id="166" w:name="_Toc498594430"/>
      <w:r w:rsidRPr="008169F8">
        <w:t>Login and Logout</w:t>
      </w:r>
      <w:bookmarkEnd w:id="166"/>
    </w:p>
    <w:p w:rsidR="008169F8" w:rsidRDefault="008169F8" w:rsidP="00DE6CE3">
      <w:pPr>
        <w:ind w:left="720"/>
      </w:pPr>
      <w:r w:rsidRPr="008169F8">
        <w:t>This feature shall allow Staff to login and logout from the system based on the validity of his window active directory or LDAP account.</w:t>
      </w:r>
    </w:p>
    <w:p w:rsidR="008169F8" w:rsidDel="006D3809" w:rsidRDefault="008169F8" w:rsidP="006D3809">
      <w:pPr>
        <w:ind w:left="720"/>
        <w:rPr>
          <w:del w:id="167" w:author="PSA" w:date="2017-11-16T11:04:00Z"/>
        </w:rPr>
      </w:pPr>
      <w:r>
        <w:t xml:space="preserve">User can access </w:t>
      </w:r>
      <w:del w:id="168" w:author="PSA" w:date="2017-11-16T11:03:00Z">
        <w:r w:rsidDel="006D3809">
          <w:delText xml:space="preserve">the </w:delText>
        </w:r>
      </w:del>
      <w:del w:id="169" w:author="PSA" w:date="2017-11-16T10:40:00Z">
        <w:r w:rsidDel="001A5E9D">
          <w:delText xml:space="preserve">application </w:delText>
        </w:r>
      </w:del>
      <w:ins w:id="170" w:author="PSA" w:date="2017-11-16T10:40:00Z">
        <w:r w:rsidR="001A5E9D">
          <w:t xml:space="preserve">R365 </w:t>
        </w:r>
      </w:ins>
      <w:r>
        <w:t xml:space="preserve">via </w:t>
      </w:r>
      <w:ins w:id="171" w:author="PSA" w:date="2017-11-16T11:03:00Z">
        <w:r w:rsidR="006D3809">
          <w:t xml:space="preserve">R365 Login Page. User needs to enter </w:t>
        </w:r>
      </w:ins>
      <w:ins w:id="172" w:author="PSA" w:date="2017-11-16T11:04:00Z">
        <w:r w:rsidR="006D3809">
          <w:t xml:space="preserve">Login ID </w:t>
        </w:r>
      </w:ins>
      <w:ins w:id="173" w:author="PSA" w:date="2017-11-16T11:03:00Z">
        <w:r w:rsidR="006D3809">
          <w:t xml:space="preserve">and password </w:t>
        </w:r>
      </w:ins>
      <w:ins w:id="174" w:author="PSA" w:date="2017-11-16T11:04:00Z">
        <w:r w:rsidR="006D3809">
          <w:t>to login R365</w:t>
        </w:r>
      </w:ins>
      <w:del w:id="175" w:author="PSA" w:date="2017-11-16T11:04:00Z">
        <w:r w:rsidDel="006D3809">
          <w:delText>the URL and would be prompted to enter Login ID and password.</w:delText>
        </w:r>
      </w:del>
      <w:ins w:id="176" w:author="PSA" w:date="2017-11-16T11:04:00Z">
        <w:r w:rsidR="006D3809">
          <w:t>.</w:t>
        </w:r>
      </w:ins>
      <w:ins w:id="177" w:author="PSA" w:date="2017-11-16T11:05:00Z">
        <w:r w:rsidR="006D3809">
          <w:t xml:space="preserve"> </w:t>
        </w:r>
      </w:ins>
    </w:p>
    <w:p w:rsidR="006D3809" w:rsidRDefault="008169F8" w:rsidP="006D3809">
      <w:pPr>
        <w:ind w:left="720"/>
      </w:pPr>
      <w:r>
        <w:t>User’s login ID and password shall be encrypted when authenticating against PSA Window Active Directory or LDAP. Upon successful login, the authorized modules (Contract, Staff and equipment) shall be made available to the user. Module shall comply with PSA’s Password Policy and PSA’s User Account and Access Management Policy.</w:t>
      </w:r>
      <w:ins w:id="178" w:author="PSA" w:date="2017-11-16T11:11:00Z">
        <w:r w:rsidR="006D3809">
          <w:t xml:space="preserve"> </w:t>
        </w:r>
      </w:ins>
      <w:ins w:id="179" w:author="PSA" w:date="2017-11-16T11:05:00Z">
        <w:r w:rsidR="006D3809">
          <w:t>There will be a “F</w:t>
        </w:r>
      </w:ins>
      <w:ins w:id="180" w:author="PSA" w:date="2017-11-16T11:06:00Z">
        <w:r w:rsidR="006D3809">
          <w:t xml:space="preserve">ORGET PASSWORD?” link in R365 login page. </w:t>
        </w:r>
      </w:ins>
      <w:ins w:id="181" w:author="PSA" w:date="2017-11-16T11:11:00Z">
        <w:r w:rsidR="006D3809">
          <w:t>Popup m</w:t>
        </w:r>
      </w:ins>
      <w:ins w:id="182" w:author="PSA" w:date="2017-11-16T11:07:00Z">
        <w:r w:rsidR="006D3809">
          <w:t xml:space="preserve">essage “Please contact </w:t>
        </w:r>
      </w:ins>
      <w:ins w:id="183" w:author="PSA" w:date="2017-11-16T11:08:00Z">
        <w:r w:rsidR="006D3809">
          <w:t>Help</w:t>
        </w:r>
      </w:ins>
      <w:ins w:id="184" w:author="PSA" w:date="2017-11-16T11:07:00Z">
        <w:r w:rsidR="006D3809">
          <w:t>desk</w:t>
        </w:r>
      </w:ins>
      <w:ins w:id="185" w:author="PSA" w:date="2017-11-16T11:08:00Z">
        <w:r w:rsidR="006D3809">
          <w:t xml:space="preserve"> </w:t>
        </w:r>
      </w:ins>
      <w:ins w:id="186" w:author="PSA" w:date="2017-11-16T11:10:00Z">
        <w:r w:rsidR="006D3809">
          <w:t xml:space="preserve">@ </w:t>
        </w:r>
      </w:ins>
      <w:ins w:id="187" w:author="PSA" w:date="2017-11-16T11:08:00Z">
        <w:r w:rsidR="006D3809">
          <w:t xml:space="preserve">62795459 </w:t>
        </w:r>
      </w:ins>
      <w:ins w:id="188" w:author="PSA" w:date="2017-11-16T11:10:00Z">
        <w:r w:rsidR="006D3809">
          <w:t xml:space="preserve">or email </w:t>
        </w:r>
      </w:ins>
      <w:ins w:id="189" w:author="PSA" w:date="2017-11-16T11:09:00Z">
        <w:r w:rsidR="006D3809">
          <w:t>helpdesk_psa@globalpsa.com</w:t>
        </w:r>
      </w:ins>
      <w:ins w:id="190" w:author="PSA" w:date="2017-11-16T11:07:00Z">
        <w:r w:rsidR="006D3809">
          <w:t xml:space="preserve"> for </w:t>
        </w:r>
      </w:ins>
      <w:ins w:id="191" w:author="PSA" w:date="2017-11-16T11:09:00Z">
        <w:r w:rsidR="006D3809">
          <w:t>help.”</w:t>
        </w:r>
      </w:ins>
      <w:ins w:id="192" w:author="PSA" w:date="2017-11-16T11:07:00Z">
        <w:r w:rsidR="006D3809">
          <w:t xml:space="preserve"> will be shown</w:t>
        </w:r>
      </w:ins>
      <w:ins w:id="193" w:author="PSA" w:date="2017-11-16T11:11:00Z">
        <w:r w:rsidR="006D3809">
          <w:t xml:space="preserve"> if user clicks “FORGET PASSWORD?”</w:t>
        </w:r>
      </w:ins>
    </w:p>
    <w:p w:rsidR="008169F8" w:rsidRDefault="008169F8" w:rsidP="00DE6CE3">
      <w:pPr>
        <w:ind w:left="720"/>
      </w:pPr>
      <w:r>
        <w:t xml:space="preserve">The Systems shall log out a user if there is no activity for a period that is to be defined by the System Administrator. Provide option for system administrator to define the session length to keep the user logged in for a period of time. Upon session expiration, system logoff and/or whenever user click on the browser “back” button, they shall be re-directed to the login page for authentication </w:t>
      </w:r>
    </w:p>
    <w:p w:rsidR="008169F8" w:rsidRDefault="008169F8" w:rsidP="00DE6CE3">
      <w:pPr>
        <w:ind w:firstLine="720"/>
      </w:pPr>
      <w:r>
        <w:t>Every transactional action shall be logged in the application log and database.</w:t>
      </w:r>
    </w:p>
    <w:p w:rsidR="001B73F5" w:rsidRDefault="001B73F5" w:rsidP="008169F8"/>
    <w:p w:rsidR="005A16B9" w:rsidRDefault="005A16B9" w:rsidP="008169F8">
      <w:pPr>
        <w:pStyle w:val="Heading3"/>
        <w:rPr>
          <w:ins w:id="194" w:author="PSA" w:date="2017-11-15T11:11:00Z"/>
        </w:rPr>
      </w:pPr>
      <w:bookmarkStart w:id="195" w:name="_Toc498594431"/>
      <w:ins w:id="196" w:author="PSA" w:date="2017-11-15T11:11:00Z">
        <w:r>
          <w:t>Manage User</w:t>
        </w:r>
        <w:bookmarkEnd w:id="195"/>
      </w:ins>
    </w:p>
    <w:p w:rsidR="00933710" w:rsidRDefault="00AE41F7" w:rsidP="00DE6CE3">
      <w:pPr>
        <w:ind w:left="720"/>
        <w:rPr>
          <w:ins w:id="197" w:author="PSA" w:date="2017-11-15T11:48:00Z"/>
        </w:rPr>
      </w:pPr>
      <w:ins w:id="198" w:author="PSA" w:date="2017-11-15T11:11:00Z">
        <w:r>
          <w:t xml:space="preserve">This feature shall allow </w:t>
        </w:r>
      </w:ins>
      <w:ins w:id="199" w:author="PSA" w:date="2017-11-15T11:25:00Z">
        <w:r>
          <w:t>O</w:t>
        </w:r>
      </w:ins>
      <w:ins w:id="200" w:author="PSA" w:date="2017-11-15T11:11:00Z">
        <w:r w:rsidR="005A16B9">
          <w:t xml:space="preserve">verall </w:t>
        </w:r>
      </w:ins>
      <w:ins w:id="201" w:author="PSA" w:date="2017-11-15T11:25:00Z">
        <w:r>
          <w:t>U</w:t>
        </w:r>
      </w:ins>
      <w:ins w:id="202" w:author="PSA" w:date="2017-11-15T11:11:00Z">
        <w:r w:rsidR="005A16B9">
          <w:t xml:space="preserve">ser </w:t>
        </w:r>
      </w:ins>
      <w:ins w:id="203" w:author="PSA" w:date="2017-11-15T11:25:00Z">
        <w:r>
          <w:t>A</w:t>
        </w:r>
      </w:ins>
      <w:ins w:id="204" w:author="PSA" w:date="2017-11-15T11:11:00Z">
        <w:r w:rsidR="005A16B9">
          <w:t>dministrator to</w:t>
        </w:r>
      </w:ins>
      <w:ins w:id="205" w:author="PSA" w:date="2017-11-15T13:56:00Z">
        <w:r w:rsidR="00AF239D">
          <w:t xml:space="preserve"> manage</w:t>
        </w:r>
      </w:ins>
      <w:ins w:id="206" w:author="PSA" w:date="2017-11-15T11:11:00Z">
        <w:r w:rsidR="005A16B9">
          <w:t xml:space="preserve"> </w:t>
        </w:r>
      </w:ins>
      <w:ins w:id="207" w:author="PSA" w:date="2017-11-15T13:56:00Z">
        <w:r w:rsidR="00AF239D">
          <w:t>(</w:t>
        </w:r>
      </w:ins>
      <w:ins w:id="208" w:author="PSA" w:date="2017-11-15T13:55:00Z">
        <w:r w:rsidR="00AF239D">
          <w:t>create</w:t>
        </w:r>
      </w:ins>
      <w:ins w:id="209" w:author="PSA" w:date="2017-11-15T13:57:00Z">
        <w:r w:rsidR="00AF239D">
          <w:t>,</w:t>
        </w:r>
      </w:ins>
      <w:ins w:id="210" w:author="PSA" w:date="2017-11-15T13:55:00Z">
        <w:r w:rsidR="00AF239D">
          <w:t xml:space="preserve"> update</w:t>
        </w:r>
      </w:ins>
      <w:ins w:id="211" w:author="PSA" w:date="2017-11-15T13:57:00Z">
        <w:r w:rsidR="00AF239D">
          <w:t>,</w:t>
        </w:r>
      </w:ins>
      <w:ins w:id="212" w:author="PSA" w:date="2017-11-15T13:55:00Z">
        <w:r w:rsidR="00AF239D">
          <w:t xml:space="preserve"> delete</w:t>
        </w:r>
      </w:ins>
      <w:ins w:id="213" w:author="PSA" w:date="2017-11-15T13:57:00Z">
        <w:r w:rsidR="00AF239D">
          <w:t>,</w:t>
        </w:r>
      </w:ins>
      <w:ins w:id="214" w:author="PSA" w:date="2017-11-15T13:55:00Z">
        <w:r w:rsidR="00AF239D">
          <w:t xml:space="preserve"> view</w:t>
        </w:r>
      </w:ins>
      <w:ins w:id="215" w:author="PSA" w:date="2017-11-15T13:57:00Z">
        <w:r w:rsidR="00AF239D">
          <w:t>,</w:t>
        </w:r>
      </w:ins>
      <w:ins w:id="216" w:author="PSA" w:date="2017-11-15T13:55:00Z">
        <w:r w:rsidR="00AF239D">
          <w:t xml:space="preserve"> search</w:t>
        </w:r>
      </w:ins>
      <w:ins w:id="217" w:author="PSA" w:date="2017-11-15T13:57:00Z">
        <w:r w:rsidR="00AF239D">
          <w:t xml:space="preserve">, filter, </w:t>
        </w:r>
      </w:ins>
      <w:ins w:id="218" w:author="PSA" w:date="2017-11-15T13:55:00Z">
        <w:r w:rsidR="00AF239D">
          <w:t>sort</w:t>
        </w:r>
      </w:ins>
      <w:ins w:id="219" w:author="PSA" w:date="2017-11-15T13:56:00Z">
        <w:r w:rsidR="00AF239D">
          <w:t>)</w:t>
        </w:r>
      </w:ins>
      <w:ins w:id="220" w:author="PSA" w:date="2017-11-15T13:55:00Z">
        <w:r w:rsidR="00AF239D">
          <w:t xml:space="preserve"> </w:t>
        </w:r>
      </w:ins>
      <w:ins w:id="221" w:author="PSA" w:date="2017-11-15T11:12:00Z">
        <w:r w:rsidR="005A16B9">
          <w:t xml:space="preserve">users in </w:t>
        </w:r>
      </w:ins>
      <w:ins w:id="222" w:author="PSA" w:date="2017-11-16T10:41:00Z">
        <w:r w:rsidR="001A5E9D">
          <w:t>R365</w:t>
        </w:r>
      </w:ins>
      <w:ins w:id="223" w:author="PSA" w:date="2017-11-15T13:55:00Z">
        <w:r w:rsidR="00AF239D">
          <w:t>.</w:t>
        </w:r>
      </w:ins>
    </w:p>
    <w:p w:rsidR="00513E28" w:rsidRDefault="00513E28" w:rsidP="00DE6CE3">
      <w:pPr>
        <w:ind w:left="720"/>
        <w:rPr>
          <w:ins w:id="224" w:author="PSA" w:date="2017-11-15T11:48:00Z"/>
        </w:rPr>
      </w:pPr>
      <w:ins w:id="225" w:author="PSA" w:date="2017-11-15T11:48:00Z">
        <w:r>
          <w:t xml:space="preserve">Whenever user details </w:t>
        </w:r>
      </w:ins>
      <w:ins w:id="226" w:author="PSA" w:date="2017-11-15T14:09:00Z">
        <w:r w:rsidR="004D452A">
          <w:t>are</w:t>
        </w:r>
      </w:ins>
      <w:ins w:id="227" w:author="PSA" w:date="2017-11-15T11:48:00Z">
        <w:r>
          <w:t xml:space="preserve"> submitted for </w:t>
        </w:r>
      </w:ins>
      <w:ins w:id="228" w:author="PSA" w:date="2017-11-15T11:50:00Z">
        <w:r w:rsidR="001B7848">
          <w:t>creation</w:t>
        </w:r>
      </w:ins>
      <w:ins w:id="229" w:author="PSA" w:date="2017-11-15T11:48:00Z">
        <w:r>
          <w:t xml:space="preserve"> / update / </w:t>
        </w:r>
      </w:ins>
      <w:ins w:id="230" w:author="PSA" w:date="2017-11-15T11:50:00Z">
        <w:r w:rsidR="001B7848">
          <w:t>deletion</w:t>
        </w:r>
      </w:ins>
      <w:ins w:id="231" w:author="PSA" w:date="2017-11-15T11:48:00Z">
        <w:r>
          <w:t>, R365 shall prom</w:t>
        </w:r>
        <w:r w:rsidR="0041307B">
          <w:t>pt up a confirmation dialogue</w:t>
        </w:r>
        <w:r>
          <w:t xml:space="preserve"> asking user to confirm his action. </w:t>
        </w:r>
      </w:ins>
    </w:p>
    <w:p w:rsidR="00933710" w:rsidRDefault="00513E28" w:rsidP="006D3809">
      <w:pPr>
        <w:ind w:left="720"/>
        <w:rPr>
          <w:ins w:id="232" w:author="PSA" w:date="2017-11-15T11:11:00Z"/>
        </w:rPr>
      </w:pPr>
      <w:ins w:id="233" w:author="PSA" w:date="2017-11-15T11:48:00Z">
        <w:r>
          <w:t>Whenever a user is created</w:t>
        </w:r>
      </w:ins>
      <w:ins w:id="234" w:author="PSA" w:date="2017-11-15T11:49:00Z">
        <w:r>
          <w:t xml:space="preserve"> / updated / deleted</w:t>
        </w:r>
      </w:ins>
      <w:ins w:id="235" w:author="PSA" w:date="2017-11-15T11:48:00Z">
        <w:r>
          <w:t xml:space="preserve"> successfully or unsu</w:t>
        </w:r>
      </w:ins>
      <w:ins w:id="236" w:author="PSA" w:date="2017-11-16T10:33:00Z">
        <w:r w:rsidR="00AE77FC">
          <w:t>cc</w:t>
        </w:r>
      </w:ins>
      <w:ins w:id="237" w:author="PSA" w:date="2017-11-15T11:48:00Z">
        <w:r>
          <w:t>essfully, R365 shall display a confirmation message saying that this user is created</w:t>
        </w:r>
      </w:ins>
      <w:ins w:id="238" w:author="PSA" w:date="2017-11-15T11:49:00Z">
        <w:r>
          <w:t xml:space="preserve"> / update / deleted</w:t>
        </w:r>
      </w:ins>
      <w:ins w:id="239" w:author="PSA" w:date="2017-11-15T11:48:00Z">
        <w:r>
          <w:t xml:space="preserve"> successfully or unsuccessfully. User ID shall be included in the confirmation message whenever possible.</w:t>
        </w:r>
      </w:ins>
    </w:p>
    <w:p w:rsidR="00933710" w:rsidRDefault="005A16B9">
      <w:pPr>
        <w:pStyle w:val="Heading4"/>
        <w:rPr>
          <w:ins w:id="240" w:author="PSA" w:date="2017-11-15T11:15:00Z"/>
        </w:rPr>
      </w:pPr>
      <w:ins w:id="241" w:author="PSA" w:date="2017-11-15T11:13:00Z">
        <w:r>
          <w:t>Create User</w:t>
        </w:r>
      </w:ins>
      <w:ins w:id="242" w:author="PSA" w:date="2017-11-15T11:15:00Z">
        <w:r>
          <w:t xml:space="preserve"> </w:t>
        </w:r>
      </w:ins>
    </w:p>
    <w:p w:rsidR="00A53722" w:rsidRDefault="001436FF" w:rsidP="00DE6CE3">
      <w:pPr>
        <w:spacing w:before="240"/>
        <w:ind w:left="864"/>
        <w:rPr>
          <w:ins w:id="243" w:author="PSA" w:date="2017-11-16T10:46:00Z"/>
        </w:rPr>
      </w:pPr>
      <w:ins w:id="244" w:author="PSA" w:date="2017-11-15T14:34:00Z">
        <w:r>
          <w:t xml:space="preserve">This feature will allow Overall User Administrator to create users in R365. </w:t>
        </w:r>
      </w:ins>
      <w:ins w:id="245" w:author="PSA" w:date="2017-11-15T11:16:00Z">
        <w:r w:rsidR="00632325">
          <w:t>Follow</w:t>
        </w:r>
        <w:r>
          <w:t>ing details will be entered</w:t>
        </w:r>
      </w:ins>
      <w:ins w:id="246" w:author="PSA" w:date="2017-11-15T14:35:00Z">
        <w:r>
          <w:t xml:space="preserve"> in create user page:</w:t>
        </w:r>
      </w:ins>
    </w:p>
    <w:tbl>
      <w:tblPr>
        <w:tblStyle w:val="TableGrid"/>
        <w:tblW w:w="0" w:type="auto"/>
        <w:tblInd w:w="959" w:type="dxa"/>
        <w:tblLook w:val="04A0"/>
      </w:tblPr>
      <w:tblGrid>
        <w:gridCol w:w="2291"/>
        <w:gridCol w:w="6497"/>
      </w:tblGrid>
      <w:tr w:rsidR="00A53722" w:rsidRPr="00BA0896" w:rsidTr="00A53722">
        <w:trPr>
          <w:ins w:id="247" w:author="PSA" w:date="2017-11-16T10:46:00Z"/>
        </w:trPr>
        <w:tc>
          <w:tcPr>
            <w:tcW w:w="2291" w:type="dxa"/>
            <w:shd w:val="clear" w:color="auto" w:fill="FBD4B4" w:themeFill="accent6" w:themeFillTint="66"/>
            <w:vAlign w:val="center"/>
          </w:tcPr>
          <w:p w:rsidR="00A53722" w:rsidRPr="00154818" w:rsidRDefault="00A53722" w:rsidP="00DE6CE3">
            <w:pPr>
              <w:spacing w:after="0" w:line="240" w:lineRule="auto"/>
              <w:jc w:val="center"/>
              <w:rPr>
                <w:ins w:id="248" w:author="PSA" w:date="2017-11-16T10:46:00Z"/>
                <w:b/>
                <w:szCs w:val="22"/>
              </w:rPr>
            </w:pPr>
            <w:ins w:id="249" w:author="PSA" w:date="2017-11-16T10:46:00Z">
              <w:r w:rsidRPr="00154818">
                <w:rPr>
                  <w:b/>
                  <w:szCs w:val="22"/>
                </w:rPr>
                <w:t>Fields</w:t>
              </w:r>
            </w:ins>
          </w:p>
        </w:tc>
        <w:tc>
          <w:tcPr>
            <w:tcW w:w="6497" w:type="dxa"/>
            <w:shd w:val="clear" w:color="auto" w:fill="FBD4B4" w:themeFill="accent6" w:themeFillTint="66"/>
            <w:vAlign w:val="center"/>
          </w:tcPr>
          <w:p w:rsidR="00A53722" w:rsidRPr="00154818" w:rsidRDefault="00A53722" w:rsidP="00DE6CE3">
            <w:pPr>
              <w:spacing w:after="0" w:line="240" w:lineRule="auto"/>
              <w:jc w:val="center"/>
              <w:rPr>
                <w:ins w:id="250" w:author="PSA" w:date="2017-11-16T10:46:00Z"/>
                <w:b/>
                <w:szCs w:val="22"/>
              </w:rPr>
            </w:pPr>
            <w:ins w:id="251" w:author="PSA" w:date="2017-11-16T10:46:00Z">
              <w:r w:rsidRPr="00154818">
                <w:rPr>
                  <w:b/>
                  <w:szCs w:val="22"/>
                </w:rPr>
                <w:t>Remarks</w:t>
              </w:r>
            </w:ins>
          </w:p>
        </w:tc>
      </w:tr>
      <w:tr w:rsidR="00A53722" w:rsidRPr="00BA0896" w:rsidTr="00A53722">
        <w:trPr>
          <w:ins w:id="252" w:author="PSA" w:date="2017-11-16T10:46:00Z"/>
        </w:trPr>
        <w:tc>
          <w:tcPr>
            <w:tcW w:w="2291" w:type="dxa"/>
            <w:vAlign w:val="center"/>
          </w:tcPr>
          <w:p w:rsidR="00A53722" w:rsidRPr="00154818" w:rsidRDefault="00A53722" w:rsidP="00DE6CE3">
            <w:pPr>
              <w:spacing w:after="0" w:line="240" w:lineRule="auto"/>
              <w:rPr>
                <w:ins w:id="253" w:author="PSA" w:date="2017-11-16T10:46:00Z"/>
                <w:szCs w:val="22"/>
              </w:rPr>
            </w:pPr>
            <w:ins w:id="254" w:author="PSA" w:date="2017-11-16T10:46:00Z">
              <w:r>
                <w:rPr>
                  <w:szCs w:val="22"/>
                </w:rPr>
                <w:t xml:space="preserve">User </w:t>
              </w:r>
              <w:r w:rsidRPr="00154818">
                <w:rPr>
                  <w:szCs w:val="22"/>
                </w:rPr>
                <w:t>ID*</w:t>
              </w:r>
            </w:ins>
          </w:p>
        </w:tc>
        <w:tc>
          <w:tcPr>
            <w:tcW w:w="6497" w:type="dxa"/>
            <w:vAlign w:val="center"/>
          </w:tcPr>
          <w:p w:rsidR="00A53722" w:rsidRPr="00154818" w:rsidRDefault="00A53722" w:rsidP="00DE6CE3">
            <w:pPr>
              <w:spacing w:after="0" w:line="240" w:lineRule="auto"/>
              <w:rPr>
                <w:ins w:id="255" w:author="PSA" w:date="2017-11-16T10:46:00Z"/>
                <w:szCs w:val="22"/>
              </w:rPr>
            </w:pPr>
            <w:ins w:id="256" w:author="PSA" w:date="2017-11-16T10:46:00Z">
              <w:r w:rsidRPr="00154818">
                <w:rPr>
                  <w:szCs w:val="22"/>
                </w:rPr>
                <w:t>Text</w:t>
              </w:r>
            </w:ins>
          </w:p>
        </w:tc>
      </w:tr>
      <w:tr w:rsidR="00A53722" w:rsidRPr="00154818" w:rsidTr="00A53722">
        <w:trPr>
          <w:ins w:id="257" w:author="PSA" w:date="2017-11-16T10:46:00Z"/>
        </w:trPr>
        <w:tc>
          <w:tcPr>
            <w:tcW w:w="2291" w:type="dxa"/>
            <w:vAlign w:val="center"/>
          </w:tcPr>
          <w:p w:rsidR="00A53722" w:rsidRPr="00154818" w:rsidRDefault="00A53722" w:rsidP="00DE6CE3">
            <w:pPr>
              <w:spacing w:after="0" w:line="240" w:lineRule="auto"/>
              <w:rPr>
                <w:ins w:id="258" w:author="PSA" w:date="2017-11-16T10:46:00Z"/>
                <w:szCs w:val="22"/>
              </w:rPr>
            </w:pPr>
            <w:ins w:id="259" w:author="PSA" w:date="2017-11-16T10:46:00Z">
              <w:r w:rsidRPr="00154818">
                <w:rPr>
                  <w:szCs w:val="22"/>
                </w:rPr>
                <w:t>User Name*</w:t>
              </w:r>
            </w:ins>
          </w:p>
        </w:tc>
        <w:tc>
          <w:tcPr>
            <w:tcW w:w="6497" w:type="dxa"/>
            <w:vAlign w:val="center"/>
          </w:tcPr>
          <w:p w:rsidR="00A53722" w:rsidRPr="00154818" w:rsidRDefault="00A53722" w:rsidP="00DE6CE3">
            <w:pPr>
              <w:spacing w:after="0" w:line="240" w:lineRule="auto"/>
              <w:rPr>
                <w:ins w:id="260" w:author="PSA" w:date="2017-11-16T10:46:00Z"/>
                <w:szCs w:val="22"/>
              </w:rPr>
            </w:pPr>
            <w:ins w:id="261" w:author="PSA" w:date="2017-11-16T10:46:00Z">
              <w:r w:rsidRPr="00154818">
                <w:rPr>
                  <w:szCs w:val="22"/>
                </w:rPr>
                <w:t>Text</w:t>
              </w:r>
            </w:ins>
            <w:ins w:id="262" w:author="PSA" w:date="2017-11-16T11:32:00Z">
              <w:r w:rsidR="007B6A05">
                <w:rPr>
                  <w:szCs w:val="22"/>
                </w:rPr>
                <w:t>, retrieve from Windows A</w:t>
              </w:r>
            </w:ins>
            <w:ins w:id="263" w:author="PSA" w:date="2017-11-16T11:33:00Z">
              <w:r w:rsidR="007B6A05">
                <w:rPr>
                  <w:szCs w:val="22"/>
                </w:rPr>
                <w:t>D and editable.</w:t>
              </w:r>
            </w:ins>
          </w:p>
        </w:tc>
      </w:tr>
      <w:tr w:rsidR="00A53722" w:rsidRPr="00154818" w:rsidTr="00A53722">
        <w:trPr>
          <w:ins w:id="264" w:author="PSA" w:date="2017-11-16T10:46:00Z"/>
        </w:trPr>
        <w:tc>
          <w:tcPr>
            <w:tcW w:w="2291" w:type="dxa"/>
            <w:vAlign w:val="center"/>
          </w:tcPr>
          <w:p w:rsidR="00A53722" w:rsidRPr="00154818" w:rsidRDefault="00A53722" w:rsidP="00DE6CE3">
            <w:pPr>
              <w:spacing w:after="0" w:line="240" w:lineRule="auto"/>
              <w:rPr>
                <w:ins w:id="265" w:author="PSA" w:date="2017-11-16T10:46:00Z"/>
                <w:szCs w:val="22"/>
              </w:rPr>
            </w:pPr>
            <w:ins w:id="266" w:author="PSA" w:date="2017-11-16T10:46:00Z">
              <w:r>
                <w:rPr>
                  <w:szCs w:val="22"/>
                </w:rPr>
                <w:t>Email</w:t>
              </w:r>
              <w:r w:rsidRPr="00154818">
                <w:rPr>
                  <w:szCs w:val="22"/>
                </w:rPr>
                <w:t>*</w:t>
              </w:r>
            </w:ins>
          </w:p>
        </w:tc>
        <w:tc>
          <w:tcPr>
            <w:tcW w:w="6497" w:type="dxa"/>
            <w:vAlign w:val="center"/>
          </w:tcPr>
          <w:p w:rsidR="00A53722" w:rsidRPr="00154818" w:rsidRDefault="00A53722" w:rsidP="00DE6CE3">
            <w:pPr>
              <w:spacing w:after="0" w:line="240" w:lineRule="auto"/>
              <w:rPr>
                <w:ins w:id="267" w:author="PSA" w:date="2017-11-16T10:46:00Z"/>
                <w:szCs w:val="22"/>
              </w:rPr>
            </w:pPr>
            <w:ins w:id="268" w:author="PSA" w:date="2017-11-16T10:46:00Z">
              <w:r w:rsidRPr="00154818">
                <w:rPr>
                  <w:szCs w:val="22"/>
                </w:rPr>
                <w:t>Valid Email ID</w:t>
              </w:r>
            </w:ins>
            <w:ins w:id="269" w:author="PSA" w:date="2017-11-16T11:33:00Z">
              <w:r w:rsidR="007B6A05">
                <w:rPr>
                  <w:szCs w:val="22"/>
                </w:rPr>
                <w:t xml:space="preserve">, </w:t>
              </w:r>
              <w:r w:rsidR="007B6A05">
                <w:rPr>
                  <w:szCs w:val="22"/>
                </w:rPr>
                <w:t>retrieve from Windows AD and editable.</w:t>
              </w:r>
            </w:ins>
          </w:p>
        </w:tc>
      </w:tr>
      <w:tr w:rsidR="00A53722" w:rsidRPr="00154818" w:rsidTr="00A53722">
        <w:trPr>
          <w:ins w:id="270" w:author="PSA" w:date="2017-11-16T10:46:00Z"/>
        </w:trPr>
        <w:tc>
          <w:tcPr>
            <w:tcW w:w="2291" w:type="dxa"/>
            <w:vAlign w:val="center"/>
          </w:tcPr>
          <w:p w:rsidR="00A53722" w:rsidRPr="00154818" w:rsidRDefault="00A53722" w:rsidP="00DE6CE3">
            <w:pPr>
              <w:spacing w:after="0" w:line="240" w:lineRule="auto"/>
              <w:rPr>
                <w:ins w:id="271" w:author="PSA" w:date="2017-11-16T10:46:00Z"/>
                <w:szCs w:val="22"/>
              </w:rPr>
            </w:pPr>
            <w:commentRangeStart w:id="272"/>
            <w:ins w:id="273" w:author="PSA" w:date="2017-11-16T10:46:00Z">
              <w:r w:rsidRPr="00154818">
                <w:rPr>
                  <w:szCs w:val="22"/>
                </w:rPr>
                <w:t>Phone Number</w:t>
              </w:r>
              <w:commentRangeEnd w:id="272"/>
              <w:r>
                <w:rPr>
                  <w:rStyle w:val="CommentReference"/>
                </w:rPr>
                <w:commentReference w:id="272"/>
              </w:r>
            </w:ins>
          </w:p>
        </w:tc>
        <w:tc>
          <w:tcPr>
            <w:tcW w:w="6497" w:type="dxa"/>
            <w:vAlign w:val="center"/>
          </w:tcPr>
          <w:p w:rsidR="00A53722" w:rsidRPr="00154818" w:rsidRDefault="00A53722" w:rsidP="00DE6CE3">
            <w:pPr>
              <w:spacing w:after="0" w:line="240" w:lineRule="auto"/>
              <w:rPr>
                <w:ins w:id="274" w:author="PSA" w:date="2017-11-16T10:46:00Z"/>
                <w:szCs w:val="22"/>
              </w:rPr>
            </w:pPr>
            <w:ins w:id="275" w:author="PSA" w:date="2017-11-16T10:46:00Z">
              <w:r w:rsidRPr="00154818">
                <w:rPr>
                  <w:szCs w:val="22"/>
                </w:rPr>
                <w:t>+65-XXXX-XXXX</w:t>
              </w:r>
            </w:ins>
            <w:ins w:id="276" w:author="PSA" w:date="2017-11-16T11:34:00Z">
              <w:r w:rsidR="007B6A05">
                <w:rPr>
                  <w:szCs w:val="22"/>
                </w:rPr>
                <w:t>, retrieve from Windows AD and editable.</w:t>
              </w:r>
            </w:ins>
          </w:p>
        </w:tc>
      </w:tr>
      <w:tr w:rsidR="00A53722" w:rsidRPr="00154818" w:rsidTr="00A53722">
        <w:trPr>
          <w:ins w:id="277" w:author="PSA" w:date="2017-11-16T10:46:00Z"/>
        </w:trPr>
        <w:tc>
          <w:tcPr>
            <w:tcW w:w="2291" w:type="dxa"/>
            <w:vAlign w:val="center"/>
          </w:tcPr>
          <w:p w:rsidR="00A53722" w:rsidRPr="00154818" w:rsidRDefault="00A53722" w:rsidP="00DE6CE3">
            <w:pPr>
              <w:spacing w:after="0" w:line="240" w:lineRule="auto"/>
              <w:rPr>
                <w:ins w:id="278" w:author="PSA" w:date="2017-11-16T10:46:00Z"/>
                <w:szCs w:val="22"/>
              </w:rPr>
            </w:pPr>
            <w:ins w:id="279" w:author="PSA" w:date="2017-11-16T10:46:00Z">
              <w:r>
                <w:rPr>
                  <w:szCs w:val="22"/>
                </w:rPr>
                <w:t>Overall User Admin</w:t>
              </w:r>
            </w:ins>
          </w:p>
        </w:tc>
        <w:tc>
          <w:tcPr>
            <w:tcW w:w="6497" w:type="dxa"/>
            <w:vAlign w:val="center"/>
          </w:tcPr>
          <w:p w:rsidR="00A53722" w:rsidRDefault="00A53722" w:rsidP="00DE6CE3">
            <w:pPr>
              <w:spacing w:after="0" w:line="240" w:lineRule="auto"/>
              <w:rPr>
                <w:ins w:id="280" w:author="PSA" w:date="2017-11-16T10:46:00Z"/>
                <w:szCs w:val="22"/>
              </w:rPr>
            </w:pPr>
            <w:ins w:id="281" w:author="PSA" w:date="2017-11-16T10:46:00Z">
              <w:r>
                <w:rPr>
                  <w:szCs w:val="22"/>
                </w:rPr>
                <w:t>Yes / No (default), checkbox.</w:t>
              </w:r>
            </w:ins>
          </w:p>
          <w:p w:rsidR="00A53722" w:rsidRPr="00154818" w:rsidRDefault="00A53722" w:rsidP="00DE6CE3">
            <w:pPr>
              <w:spacing w:after="0" w:line="240" w:lineRule="auto"/>
              <w:rPr>
                <w:ins w:id="282" w:author="PSA" w:date="2017-11-16T10:46:00Z"/>
                <w:szCs w:val="22"/>
              </w:rPr>
            </w:pPr>
            <w:ins w:id="283" w:author="PSA" w:date="2017-11-16T10:46:00Z">
              <w:r>
                <w:t>If “Overall User Admin” is selected, this user will be able to manage users in R365.</w:t>
              </w:r>
            </w:ins>
          </w:p>
        </w:tc>
      </w:tr>
      <w:tr w:rsidR="00A53722" w:rsidRPr="00154818" w:rsidTr="00A53722">
        <w:trPr>
          <w:ins w:id="284" w:author="PSA" w:date="2017-11-16T10:46:00Z"/>
        </w:trPr>
        <w:tc>
          <w:tcPr>
            <w:tcW w:w="2291" w:type="dxa"/>
            <w:vAlign w:val="center"/>
          </w:tcPr>
          <w:p w:rsidR="00A53722" w:rsidRDefault="00A53722" w:rsidP="00DE6CE3">
            <w:pPr>
              <w:spacing w:after="0" w:line="240" w:lineRule="auto"/>
              <w:rPr>
                <w:ins w:id="285" w:author="PSA" w:date="2017-11-16T10:46:00Z"/>
                <w:szCs w:val="22"/>
              </w:rPr>
            </w:pPr>
            <w:ins w:id="286" w:author="PSA" w:date="2017-11-16T10:46:00Z">
              <w:r>
                <w:rPr>
                  <w:szCs w:val="22"/>
                </w:rPr>
                <w:t>Overall Group Admin</w:t>
              </w:r>
            </w:ins>
          </w:p>
        </w:tc>
        <w:tc>
          <w:tcPr>
            <w:tcW w:w="6497" w:type="dxa"/>
            <w:vAlign w:val="center"/>
          </w:tcPr>
          <w:p w:rsidR="00A53722" w:rsidRDefault="00A53722" w:rsidP="00DE6CE3">
            <w:pPr>
              <w:spacing w:after="0" w:line="240" w:lineRule="auto"/>
              <w:rPr>
                <w:ins w:id="287" w:author="PSA" w:date="2017-11-16T10:46:00Z"/>
                <w:szCs w:val="22"/>
              </w:rPr>
            </w:pPr>
            <w:ins w:id="288" w:author="PSA" w:date="2017-11-16T10:46:00Z">
              <w:r>
                <w:rPr>
                  <w:szCs w:val="22"/>
                </w:rPr>
                <w:t xml:space="preserve">Yes / No (default), checkbox. </w:t>
              </w:r>
            </w:ins>
          </w:p>
          <w:p w:rsidR="00A53722" w:rsidRPr="00632325" w:rsidRDefault="00A53722" w:rsidP="00DE6CE3">
            <w:pPr>
              <w:spacing w:after="0" w:line="240" w:lineRule="auto"/>
              <w:rPr>
                <w:ins w:id="289" w:author="PSA" w:date="2017-11-16T10:46:00Z"/>
              </w:rPr>
            </w:pPr>
            <w:ins w:id="290" w:author="PSA" w:date="2017-11-16T10:46:00Z">
              <w:r>
                <w:t>If “Overall Group Admin” is selected, this user will be able to manage groups in R365.</w:t>
              </w:r>
            </w:ins>
          </w:p>
        </w:tc>
      </w:tr>
      <w:tr w:rsidR="00A53722" w:rsidRPr="00154818" w:rsidTr="00A53722">
        <w:trPr>
          <w:ins w:id="291" w:author="PSA" w:date="2017-11-16T10:46:00Z"/>
        </w:trPr>
        <w:tc>
          <w:tcPr>
            <w:tcW w:w="2291" w:type="dxa"/>
            <w:vAlign w:val="center"/>
          </w:tcPr>
          <w:p w:rsidR="00A53722" w:rsidRDefault="00A53722" w:rsidP="00DE6CE3">
            <w:pPr>
              <w:spacing w:after="0" w:line="240" w:lineRule="auto"/>
              <w:rPr>
                <w:ins w:id="292" w:author="PSA" w:date="2017-11-16T10:46:00Z"/>
                <w:szCs w:val="22"/>
              </w:rPr>
            </w:pPr>
            <w:ins w:id="293" w:author="PSA" w:date="2017-11-16T10:46:00Z">
              <w:r w:rsidRPr="00154818">
                <w:rPr>
                  <w:szCs w:val="22"/>
                </w:rPr>
                <w:t>Remarks</w:t>
              </w:r>
            </w:ins>
          </w:p>
        </w:tc>
        <w:tc>
          <w:tcPr>
            <w:tcW w:w="6497" w:type="dxa"/>
            <w:vAlign w:val="center"/>
          </w:tcPr>
          <w:p w:rsidR="00A53722" w:rsidRDefault="00A53722" w:rsidP="00DE6CE3">
            <w:pPr>
              <w:spacing w:after="0" w:line="240" w:lineRule="auto"/>
              <w:rPr>
                <w:ins w:id="294" w:author="PSA" w:date="2017-11-16T10:46:00Z"/>
                <w:szCs w:val="22"/>
              </w:rPr>
            </w:pPr>
            <w:ins w:id="295" w:author="PSA" w:date="2017-11-16T10:46:00Z">
              <w:r w:rsidRPr="00154818">
                <w:rPr>
                  <w:szCs w:val="22"/>
                </w:rPr>
                <w:t>Text</w:t>
              </w:r>
            </w:ins>
          </w:p>
        </w:tc>
      </w:tr>
    </w:tbl>
    <w:p w:rsidR="00A53722" w:rsidRDefault="00A53722" w:rsidP="00A53722">
      <w:pPr>
        <w:spacing w:after="0"/>
        <w:rPr>
          <w:ins w:id="296" w:author="PSA" w:date="2017-11-16T10:46:00Z"/>
        </w:rPr>
      </w:pPr>
    </w:p>
    <w:p w:rsidR="00AE77FC" w:rsidRDefault="00AE77FC" w:rsidP="00A53722">
      <w:pPr>
        <w:ind w:left="864"/>
        <w:rPr>
          <w:ins w:id="297" w:author="PSA" w:date="2017-11-16T10:29:00Z"/>
        </w:rPr>
      </w:pPr>
      <w:ins w:id="298" w:author="PSA" w:date="2017-11-16T10:29:00Z">
        <w:r>
          <w:t xml:space="preserve">Access rights of Overall User Administrator and Overall Group Administrator will be configurable in database </w:t>
        </w:r>
      </w:ins>
    </w:p>
    <w:tbl>
      <w:tblPr>
        <w:tblW w:w="8788" w:type="dxa"/>
        <w:tblInd w:w="959" w:type="dxa"/>
        <w:tblLayout w:type="fixed"/>
        <w:tblLook w:val="04A0"/>
      </w:tblPr>
      <w:tblGrid>
        <w:gridCol w:w="1701"/>
        <w:gridCol w:w="850"/>
        <w:gridCol w:w="851"/>
        <w:gridCol w:w="992"/>
        <w:gridCol w:w="851"/>
        <w:gridCol w:w="850"/>
        <w:gridCol w:w="851"/>
        <w:gridCol w:w="992"/>
        <w:gridCol w:w="850"/>
      </w:tblGrid>
      <w:tr w:rsidR="00AE77FC" w:rsidRPr="00AE77FC" w:rsidTr="00DE6CE3">
        <w:trPr>
          <w:trHeight w:val="600"/>
          <w:ins w:id="299" w:author="PSA" w:date="2017-11-16T10:30:00Z"/>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77FC" w:rsidRPr="00AE77FC" w:rsidRDefault="00AE77FC" w:rsidP="00DE6CE3">
            <w:pPr>
              <w:spacing w:after="0" w:line="240" w:lineRule="auto"/>
              <w:rPr>
                <w:ins w:id="300" w:author="PSA" w:date="2017-11-16T10:30:00Z"/>
                <w:rFonts w:ascii="Calibri" w:hAnsi="Calibri" w:cs="Calibri"/>
                <w:color w:val="000000"/>
                <w:szCs w:val="22"/>
                <w:lang w:val="en-GB" w:eastAsia="zh-CN"/>
              </w:rPr>
            </w:pPr>
            <w:ins w:id="301" w:author="PSA" w:date="2017-11-16T10:30:00Z">
              <w:r w:rsidRPr="00AE77FC">
                <w:rPr>
                  <w:rFonts w:ascii="Calibri" w:hAnsi="Calibri" w:cs="Calibri"/>
                  <w:color w:val="000000"/>
                  <w:szCs w:val="22"/>
                  <w:lang w:val="en-GB" w:eastAsia="zh-CN"/>
                </w:rPr>
                <w:t>Role / Access</w:t>
              </w:r>
            </w:ins>
          </w:p>
        </w:tc>
        <w:tc>
          <w:tcPr>
            <w:tcW w:w="850"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ins w:id="302" w:author="PSA" w:date="2017-11-16T10:30:00Z"/>
                <w:rFonts w:ascii="Calibri" w:hAnsi="Calibri" w:cs="Calibri"/>
                <w:color w:val="000000"/>
                <w:szCs w:val="22"/>
                <w:lang w:val="en-GB" w:eastAsia="zh-CN"/>
              </w:rPr>
            </w:pPr>
            <w:ins w:id="303" w:author="PSA" w:date="2017-11-16T10:30:00Z">
              <w:r w:rsidRPr="00AE77FC">
                <w:rPr>
                  <w:rFonts w:ascii="Calibri" w:hAnsi="Calibri" w:cs="Calibri"/>
                  <w:color w:val="000000"/>
                  <w:szCs w:val="22"/>
                  <w:lang w:val="en-GB" w:eastAsia="zh-CN"/>
                </w:rPr>
                <w:t>View User</w:t>
              </w:r>
            </w:ins>
          </w:p>
        </w:tc>
        <w:tc>
          <w:tcPr>
            <w:tcW w:w="851"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ins w:id="304" w:author="PSA" w:date="2017-11-16T10:30:00Z"/>
                <w:rFonts w:ascii="Calibri" w:hAnsi="Calibri" w:cs="Calibri"/>
                <w:color w:val="000000"/>
                <w:szCs w:val="22"/>
                <w:lang w:val="en-GB" w:eastAsia="zh-CN"/>
              </w:rPr>
            </w:pPr>
            <w:ins w:id="305" w:author="PSA" w:date="2017-11-16T10:30:00Z">
              <w:r w:rsidRPr="00AE77FC">
                <w:rPr>
                  <w:rFonts w:ascii="Calibri" w:hAnsi="Calibri" w:cs="Calibri"/>
                  <w:color w:val="000000"/>
                  <w:szCs w:val="22"/>
                  <w:lang w:val="en-GB" w:eastAsia="zh-CN"/>
                </w:rPr>
                <w:t>Create User</w:t>
              </w:r>
            </w:ins>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ins w:id="306" w:author="PSA" w:date="2017-11-16T10:30:00Z"/>
                <w:rFonts w:ascii="Calibri" w:hAnsi="Calibri" w:cs="Calibri"/>
                <w:color w:val="000000"/>
                <w:szCs w:val="22"/>
                <w:lang w:val="en-GB" w:eastAsia="zh-CN"/>
              </w:rPr>
            </w:pPr>
            <w:ins w:id="307" w:author="PSA" w:date="2017-11-16T10:30:00Z">
              <w:r w:rsidRPr="00AE77FC">
                <w:rPr>
                  <w:rFonts w:ascii="Calibri" w:hAnsi="Calibri" w:cs="Calibri"/>
                  <w:color w:val="000000"/>
                  <w:szCs w:val="22"/>
                  <w:lang w:val="en-GB" w:eastAsia="zh-CN"/>
                </w:rPr>
                <w:t>Update User</w:t>
              </w:r>
            </w:ins>
          </w:p>
        </w:tc>
        <w:tc>
          <w:tcPr>
            <w:tcW w:w="851"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ins w:id="308" w:author="PSA" w:date="2017-11-16T10:30:00Z"/>
                <w:rFonts w:ascii="Calibri" w:hAnsi="Calibri" w:cs="Calibri"/>
                <w:color w:val="000000"/>
                <w:szCs w:val="22"/>
                <w:lang w:val="en-GB" w:eastAsia="zh-CN"/>
              </w:rPr>
            </w:pPr>
            <w:ins w:id="309" w:author="PSA" w:date="2017-11-16T10:30:00Z">
              <w:r w:rsidRPr="00AE77FC">
                <w:rPr>
                  <w:rFonts w:ascii="Calibri" w:hAnsi="Calibri" w:cs="Calibri"/>
                  <w:color w:val="000000"/>
                  <w:szCs w:val="22"/>
                  <w:lang w:val="en-GB" w:eastAsia="zh-CN"/>
                </w:rPr>
                <w:t>Delete User</w:t>
              </w:r>
            </w:ins>
          </w:p>
        </w:tc>
        <w:tc>
          <w:tcPr>
            <w:tcW w:w="850"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ins w:id="310" w:author="PSA" w:date="2017-11-16T10:30:00Z"/>
                <w:rFonts w:ascii="Calibri" w:hAnsi="Calibri" w:cs="Calibri"/>
                <w:color w:val="000000"/>
                <w:szCs w:val="22"/>
                <w:lang w:val="en-GB" w:eastAsia="zh-CN"/>
              </w:rPr>
            </w:pPr>
            <w:ins w:id="311" w:author="PSA" w:date="2017-11-16T10:30:00Z">
              <w:r w:rsidRPr="00AE77FC">
                <w:rPr>
                  <w:rFonts w:ascii="Calibri" w:hAnsi="Calibri" w:cs="Calibri"/>
                  <w:color w:val="000000"/>
                  <w:szCs w:val="22"/>
                  <w:lang w:val="en-GB" w:eastAsia="zh-CN"/>
                </w:rPr>
                <w:t>View Group</w:t>
              </w:r>
            </w:ins>
          </w:p>
        </w:tc>
        <w:tc>
          <w:tcPr>
            <w:tcW w:w="851"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ins w:id="312" w:author="PSA" w:date="2017-11-16T10:30:00Z"/>
                <w:rFonts w:ascii="Calibri" w:hAnsi="Calibri" w:cs="Calibri"/>
                <w:color w:val="000000"/>
                <w:szCs w:val="22"/>
                <w:lang w:val="en-GB" w:eastAsia="zh-CN"/>
              </w:rPr>
            </w:pPr>
            <w:ins w:id="313" w:author="PSA" w:date="2017-11-16T10:30:00Z">
              <w:r w:rsidRPr="00AE77FC">
                <w:rPr>
                  <w:rFonts w:ascii="Calibri" w:hAnsi="Calibri" w:cs="Calibri"/>
                  <w:color w:val="000000"/>
                  <w:szCs w:val="22"/>
                  <w:lang w:val="en-GB" w:eastAsia="zh-CN"/>
                </w:rPr>
                <w:t>Create Group</w:t>
              </w:r>
            </w:ins>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ins w:id="314" w:author="PSA" w:date="2017-11-16T10:30:00Z"/>
                <w:rFonts w:ascii="Calibri" w:hAnsi="Calibri" w:cs="Calibri"/>
                <w:color w:val="000000"/>
                <w:szCs w:val="22"/>
                <w:lang w:val="en-GB" w:eastAsia="zh-CN"/>
              </w:rPr>
            </w:pPr>
            <w:ins w:id="315" w:author="PSA" w:date="2017-11-16T10:30:00Z">
              <w:r w:rsidRPr="00AE77FC">
                <w:rPr>
                  <w:rFonts w:ascii="Calibri" w:hAnsi="Calibri" w:cs="Calibri"/>
                  <w:color w:val="000000"/>
                  <w:szCs w:val="22"/>
                  <w:lang w:val="en-GB" w:eastAsia="zh-CN"/>
                </w:rPr>
                <w:t>Update Group</w:t>
              </w:r>
            </w:ins>
          </w:p>
        </w:tc>
        <w:tc>
          <w:tcPr>
            <w:tcW w:w="850"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ins w:id="316" w:author="PSA" w:date="2017-11-16T10:30:00Z"/>
                <w:rFonts w:ascii="Calibri" w:hAnsi="Calibri" w:cs="Calibri"/>
                <w:color w:val="000000"/>
                <w:szCs w:val="22"/>
                <w:lang w:val="en-GB" w:eastAsia="zh-CN"/>
              </w:rPr>
            </w:pPr>
            <w:ins w:id="317" w:author="PSA" w:date="2017-11-16T10:30:00Z">
              <w:r w:rsidRPr="00AE77FC">
                <w:rPr>
                  <w:rFonts w:ascii="Calibri" w:hAnsi="Calibri" w:cs="Calibri"/>
                  <w:color w:val="000000"/>
                  <w:szCs w:val="22"/>
                  <w:lang w:val="en-GB" w:eastAsia="zh-CN"/>
                </w:rPr>
                <w:t>Delete Group</w:t>
              </w:r>
            </w:ins>
          </w:p>
        </w:tc>
      </w:tr>
      <w:tr w:rsidR="00AE77FC" w:rsidRPr="00AE77FC" w:rsidTr="00DE6CE3">
        <w:trPr>
          <w:trHeight w:val="300"/>
          <w:ins w:id="318" w:author="PSA" w:date="2017-11-16T10:30:00Z"/>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AE77FC" w:rsidRPr="00AE77FC" w:rsidRDefault="00AE77FC" w:rsidP="00DE6CE3">
            <w:pPr>
              <w:spacing w:after="0" w:line="240" w:lineRule="auto"/>
              <w:rPr>
                <w:ins w:id="319" w:author="PSA" w:date="2017-11-16T10:30:00Z"/>
                <w:rFonts w:ascii="Calibri" w:hAnsi="Calibri" w:cs="Calibri"/>
                <w:color w:val="000000"/>
                <w:szCs w:val="22"/>
                <w:lang w:val="en-GB" w:eastAsia="zh-CN"/>
              </w:rPr>
            </w:pPr>
            <w:ins w:id="320" w:author="PSA" w:date="2017-11-16T10:30:00Z">
              <w:r w:rsidRPr="00AE77FC">
                <w:rPr>
                  <w:rFonts w:ascii="Calibri" w:hAnsi="Calibri" w:cs="Calibri"/>
                  <w:color w:val="000000"/>
                  <w:szCs w:val="22"/>
                  <w:lang w:val="en-GB" w:eastAsia="zh-CN"/>
                </w:rPr>
                <w:t>Overall Group Administrator</w:t>
              </w:r>
            </w:ins>
          </w:p>
        </w:tc>
        <w:tc>
          <w:tcPr>
            <w:tcW w:w="850"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ins w:id="321" w:author="PSA" w:date="2017-11-16T10:30:00Z"/>
                <w:rFonts w:ascii="Calibri" w:hAnsi="Calibri" w:cs="Calibri"/>
                <w:color w:val="000000"/>
                <w:szCs w:val="22"/>
                <w:lang w:val="en-GB" w:eastAsia="zh-CN"/>
              </w:rPr>
            </w:pPr>
            <w:ins w:id="322" w:author="PSA" w:date="2017-11-16T10:47:00Z">
              <w:r>
                <w:rPr>
                  <w:rFonts w:ascii="Calibri" w:hAnsi="Calibri" w:cs="Calibri"/>
                  <w:color w:val="000000"/>
                  <w:szCs w:val="22"/>
                  <w:lang w:val="en-GB" w:eastAsia="zh-CN"/>
                </w:rPr>
                <w:t>X</w:t>
              </w:r>
            </w:ins>
          </w:p>
        </w:tc>
        <w:tc>
          <w:tcPr>
            <w:tcW w:w="851"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ins w:id="323" w:author="PSA" w:date="2017-11-16T10:30:00Z"/>
                <w:rFonts w:ascii="Calibri" w:hAnsi="Calibri" w:cs="Calibri"/>
                <w:color w:val="000000"/>
                <w:szCs w:val="22"/>
                <w:lang w:val="en-GB" w:eastAsia="zh-CN"/>
              </w:rPr>
            </w:pPr>
            <w:ins w:id="324" w:author="PSA" w:date="2017-11-16T10:47:00Z">
              <w:r>
                <w:rPr>
                  <w:rFonts w:ascii="Calibri" w:hAnsi="Calibri" w:cs="Calibri"/>
                  <w:color w:val="000000"/>
                  <w:szCs w:val="22"/>
                  <w:lang w:val="en-GB" w:eastAsia="zh-CN"/>
                </w:rPr>
                <w:t>X</w:t>
              </w:r>
            </w:ins>
          </w:p>
        </w:tc>
        <w:tc>
          <w:tcPr>
            <w:tcW w:w="992"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ins w:id="325" w:author="PSA" w:date="2017-11-16T10:30:00Z"/>
                <w:rFonts w:ascii="Calibri" w:hAnsi="Calibri" w:cs="Calibri"/>
                <w:color w:val="000000"/>
                <w:szCs w:val="22"/>
                <w:lang w:val="en-GB" w:eastAsia="zh-CN"/>
              </w:rPr>
            </w:pPr>
            <w:ins w:id="326" w:author="PSA" w:date="2017-11-16T10:47:00Z">
              <w:r>
                <w:rPr>
                  <w:rFonts w:ascii="Calibri" w:hAnsi="Calibri" w:cs="Calibri"/>
                  <w:color w:val="000000"/>
                  <w:szCs w:val="22"/>
                  <w:lang w:val="en-GB" w:eastAsia="zh-CN"/>
                </w:rPr>
                <w:t>X</w:t>
              </w:r>
            </w:ins>
          </w:p>
        </w:tc>
        <w:tc>
          <w:tcPr>
            <w:tcW w:w="851"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ins w:id="327" w:author="PSA" w:date="2017-11-16T10:30:00Z"/>
                <w:rFonts w:ascii="Calibri" w:hAnsi="Calibri" w:cs="Calibri"/>
                <w:color w:val="000000"/>
                <w:szCs w:val="22"/>
                <w:lang w:val="en-GB" w:eastAsia="zh-CN"/>
              </w:rPr>
            </w:pPr>
            <w:ins w:id="328" w:author="PSA" w:date="2017-11-16T10:47:00Z">
              <w:r>
                <w:rPr>
                  <w:rFonts w:ascii="Calibri" w:hAnsi="Calibri" w:cs="Calibri"/>
                  <w:color w:val="000000"/>
                  <w:szCs w:val="22"/>
                  <w:lang w:val="en-GB" w:eastAsia="zh-CN"/>
                </w:rPr>
                <w:t>X</w:t>
              </w:r>
            </w:ins>
          </w:p>
        </w:tc>
        <w:tc>
          <w:tcPr>
            <w:tcW w:w="850"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ins w:id="329" w:author="PSA" w:date="2017-11-16T10:30:00Z"/>
                <w:rFonts w:ascii="Calibri" w:hAnsi="Calibri" w:cs="Calibri"/>
                <w:color w:val="000000"/>
                <w:szCs w:val="22"/>
                <w:lang w:val="en-GB" w:eastAsia="zh-CN"/>
              </w:rPr>
            </w:pPr>
          </w:p>
        </w:tc>
        <w:tc>
          <w:tcPr>
            <w:tcW w:w="851"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ins w:id="330" w:author="PSA" w:date="2017-11-16T10:30:00Z"/>
                <w:rFonts w:ascii="Calibri" w:hAnsi="Calibri" w:cs="Calibri"/>
                <w:color w:val="000000"/>
                <w:szCs w:val="22"/>
                <w:lang w:val="en-GB" w:eastAsia="zh-CN"/>
              </w:rPr>
            </w:pPr>
          </w:p>
        </w:tc>
        <w:tc>
          <w:tcPr>
            <w:tcW w:w="992"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ins w:id="331" w:author="PSA" w:date="2017-11-16T10:30:00Z"/>
                <w:rFonts w:ascii="Calibri" w:hAnsi="Calibri" w:cs="Calibri"/>
                <w:color w:val="000000"/>
                <w:szCs w:val="22"/>
                <w:lang w:val="en-GB" w:eastAsia="zh-CN"/>
              </w:rPr>
            </w:pPr>
          </w:p>
        </w:tc>
        <w:tc>
          <w:tcPr>
            <w:tcW w:w="850"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ins w:id="332" w:author="PSA" w:date="2017-11-16T10:30:00Z"/>
                <w:rFonts w:ascii="Calibri" w:hAnsi="Calibri" w:cs="Calibri"/>
                <w:color w:val="000000"/>
                <w:szCs w:val="22"/>
                <w:lang w:val="en-GB" w:eastAsia="zh-CN"/>
              </w:rPr>
            </w:pPr>
          </w:p>
        </w:tc>
      </w:tr>
      <w:tr w:rsidR="00AE77FC" w:rsidRPr="00AE77FC" w:rsidTr="00DE6CE3">
        <w:trPr>
          <w:trHeight w:val="300"/>
          <w:ins w:id="333" w:author="PSA" w:date="2017-11-16T10:30:00Z"/>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AE77FC" w:rsidRPr="00AE77FC" w:rsidRDefault="00AE77FC" w:rsidP="00DE6CE3">
            <w:pPr>
              <w:spacing w:after="0" w:line="240" w:lineRule="auto"/>
              <w:rPr>
                <w:ins w:id="334" w:author="PSA" w:date="2017-11-16T10:30:00Z"/>
                <w:rFonts w:ascii="Calibri" w:hAnsi="Calibri" w:cs="Calibri"/>
                <w:color w:val="000000"/>
                <w:szCs w:val="22"/>
                <w:lang w:val="en-GB" w:eastAsia="zh-CN"/>
              </w:rPr>
            </w:pPr>
            <w:ins w:id="335" w:author="PSA" w:date="2017-11-16T10:30:00Z">
              <w:r w:rsidRPr="00AE77FC">
                <w:rPr>
                  <w:rFonts w:ascii="Calibri" w:hAnsi="Calibri" w:cs="Calibri"/>
                  <w:color w:val="000000"/>
                  <w:szCs w:val="22"/>
                  <w:lang w:val="en-GB" w:eastAsia="zh-CN"/>
                </w:rPr>
                <w:t>Overall User Administrator</w:t>
              </w:r>
            </w:ins>
          </w:p>
        </w:tc>
        <w:tc>
          <w:tcPr>
            <w:tcW w:w="850"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ins w:id="336" w:author="PSA" w:date="2017-11-16T10:30:00Z"/>
                <w:rFonts w:ascii="Calibri" w:hAnsi="Calibri" w:cs="Calibri"/>
                <w:color w:val="000000"/>
                <w:szCs w:val="22"/>
                <w:lang w:val="en-GB" w:eastAsia="zh-CN"/>
              </w:rPr>
            </w:pPr>
          </w:p>
        </w:tc>
        <w:tc>
          <w:tcPr>
            <w:tcW w:w="851"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ins w:id="337" w:author="PSA" w:date="2017-11-16T10:30:00Z"/>
                <w:rFonts w:ascii="Calibri" w:hAnsi="Calibri" w:cs="Calibri"/>
                <w:color w:val="000000"/>
                <w:szCs w:val="22"/>
                <w:lang w:val="en-GB" w:eastAsia="zh-CN"/>
              </w:rPr>
            </w:pPr>
          </w:p>
        </w:tc>
        <w:tc>
          <w:tcPr>
            <w:tcW w:w="992"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ins w:id="338" w:author="PSA" w:date="2017-11-16T10:30:00Z"/>
                <w:rFonts w:ascii="Calibri" w:hAnsi="Calibri" w:cs="Calibri"/>
                <w:color w:val="000000"/>
                <w:szCs w:val="22"/>
                <w:lang w:val="en-GB" w:eastAsia="zh-CN"/>
              </w:rPr>
            </w:pPr>
          </w:p>
        </w:tc>
        <w:tc>
          <w:tcPr>
            <w:tcW w:w="851"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ins w:id="339" w:author="PSA" w:date="2017-11-16T10:30:00Z"/>
                <w:rFonts w:ascii="Calibri" w:hAnsi="Calibri" w:cs="Calibri"/>
                <w:color w:val="000000"/>
                <w:szCs w:val="22"/>
                <w:lang w:val="en-GB" w:eastAsia="zh-CN"/>
              </w:rPr>
            </w:pPr>
          </w:p>
        </w:tc>
        <w:tc>
          <w:tcPr>
            <w:tcW w:w="850"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ins w:id="340" w:author="PSA" w:date="2017-11-16T10:30:00Z"/>
                <w:rFonts w:ascii="Calibri" w:hAnsi="Calibri" w:cs="Calibri"/>
                <w:color w:val="000000"/>
                <w:szCs w:val="22"/>
                <w:lang w:val="en-GB" w:eastAsia="zh-CN"/>
              </w:rPr>
            </w:pPr>
            <w:ins w:id="341" w:author="PSA" w:date="2017-11-16T10:47:00Z">
              <w:r>
                <w:rPr>
                  <w:rFonts w:ascii="Calibri" w:hAnsi="Calibri" w:cs="Calibri"/>
                  <w:color w:val="000000"/>
                  <w:szCs w:val="22"/>
                  <w:lang w:val="en-GB" w:eastAsia="zh-CN"/>
                </w:rPr>
                <w:t>X</w:t>
              </w:r>
            </w:ins>
          </w:p>
        </w:tc>
        <w:tc>
          <w:tcPr>
            <w:tcW w:w="851"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ins w:id="342" w:author="PSA" w:date="2017-11-16T10:30:00Z"/>
                <w:rFonts w:ascii="Calibri" w:hAnsi="Calibri" w:cs="Calibri"/>
                <w:color w:val="000000"/>
                <w:szCs w:val="22"/>
                <w:lang w:val="en-GB" w:eastAsia="zh-CN"/>
              </w:rPr>
            </w:pPr>
            <w:ins w:id="343" w:author="PSA" w:date="2017-11-16T10:47:00Z">
              <w:r>
                <w:rPr>
                  <w:rFonts w:ascii="Calibri" w:hAnsi="Calibri" w:cs="Calibri"/>
                  <w:color w:val="000000"/>
                  <w:szCs w:val="22"/>
                  <w:lang w:val="en-GB" w:eastAsia="zh-CN"/>
                </w:rPr>
                <w:t>X</w:t>
              </w:r>
            </w:ins>
          </w:p>
        </w:tc>
        <w:tc>
          <w:tcPr>
            <w:tcW w:w="992"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ins w:id="344" w:author="PSA" w:date="2017-11-16T10:30:00Z"/>
                <w:rFonts w:ascii="Calibri" w:hAnsi="Calibri" w:cs="Calibri"/>
                <w:color w:val="000000"/>
                <w:szCs w:val="22"/>
                <w:lang w:val="en-GB" w:eastAsia="zh-CN"/>
              </w:rPr>
            </w:pPr>
            <w:ins w:id="345" w:author="PSA" w:date="2017-11-16T10:47:00Z">
              <w:r>
                <w:rPr>
                  <w:rFonts w:ascii="Calibri" w:hAnsi="Calibri" w:cs="Calibri"/>
                  <w:color w:val="000000"/>
                  <w:szCs w:val="22"/>
                  <w:lang w:val="en-GB" w:eastAsia="zh-CN"/>
                </w:rPr>
                <w:t>X</w:t>
              </w:r>
            </w:ins>
          </w:p>
        </w:tc>
        <w:tc>
          <w:tcPr>
            <w:tcW w:w="850"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ins w:id="346" w:author="PSA" w:date="2017-11-16T10:30:00Z"/>
                <w:rFonts w:ascii="Calibri" w:hAnsi="Calibri" w:cs="Calibri"/>
                <w:color w:val="000000"/>
                <w:szCs w:val="22"/>
                <w:lang w:val="en-GB" w:eastAsia="zh-CN"/>
              </w:rPr>
            </w:pPr>
            <w:ins w:id="347" w:author="PSA" w:date="2017-11-16T10:47:00Z">
              <w:r>
                <w:rPr>
                  <w:rFonts w:ascii="Calibri" w:hAnsi="Calibri" w:cs="Calibri"/>
                  <w:color w:val="000000"/>
                  <w:szCs w:val="22"/>
                  <w:lang w:val="en-GB" w:eastAsia="zh-CN"/>
                </w:rPr>
                <w:t>X</w:t>
              </w:r>
            </w:ins>
          </w:p>
        </w:tc>
      </w:tr>
    </w:tbl>
    <w:p w:rsidR="00AE77FC" w:rsidRDefault="00AE77FC">
      <w:pPr>
        <w:rPr>
          <w:ins w:id="348" w:author="PSA" w:date="2017-11-15T11:42:00Z"/>
        </w:rPr>
      </w:pPr>
    </w:p>
    <w:p w:rsidR="00933710" w:rsidRDefault="005A16B9">
      <w:pPr>
        <w:pStyle w:val="Heading4"/>
        <w:rPr>
          <w:ins w:id="349" w:author="PSA" w:date="2017-11-15T11:24:00Z"/>
        </w:rPr>
      </w:pPr>
      <w:ins w:id="350" w:author="PSA" w:date="2017-11-15T11:13:00Z">
        <w:r>
          <w:t>Update User</w:t>
        </w:r>
      </w:ins>
    </w:p>
    <w:p w:rsidR="00933710" w:rsidRDefault="001436FF" w:rsidP="00DE6CE3">
      <w:pPr>
        <w:spacing w:before="240"/>
        <w:ind w:left="864"/>
        <w:rPr>
          <w:ins w:id="351" w:author="PSA" w:date="2017-11-15T11:25:00Z"/>
        </w:rPr>
      </w:pPr>
      <w:ins w:id="352" w:author="PSA" w:date="2017-11-15T14:34:00Z">
        <w:r>
          <w:t xml:space="preserve">This feature will allow Overall User Administrator to update user details in R365. </w:t>
        </w:r>
      </w:ins>
      <w:ins w:id="353" w:author="PSA" w:date="2017-11-15T11:24:00Z">
        <w:r w:rsidR="00AE41F7">
          <w:t xml:space="preserve">Following details will be </w:t>
        </w:r>
      </w:ins>
      <w:ins w:id="354" w:author="PSA" w:date="2017-11-15T14:35:00Z">
        <w:r>
          <w:t>displayed</w:t>
        </w:r>
      </w:ins>
      <w:ins w:id="355" w:author="PSA" w:date="2017-11-15T11:24:00Z">
        <w:r w:rsidR="00AE41F7">
          <w:t xml:space="preserve"> </w:t>
        </w:r>
      </w:ins>
      <w:ins w:id="356" w:author="PSA" w:date="2017-11-15T14:31:00Z">
        <w:r>
          <w:t>or</w:t>
        </w:r>
      </w:ins>
      <w:ins w:id="357" w:author="PSA" w:date="2017-11-15T11:24:00Z">
        <w:r w:rsidR="00AE41F7">
          <w:t xml:space="preserve"> </w:t>
        </w:r>
      </w:ins>
      <w:ins w:id="358" w:author="PSA" w:date="2017-11-15T15:58:00Z">
        <w:r w:rsidR="00CD069A">
          <w:t>editable</w:t>
        </w:r>
      </w:ins>
      <w:ins w:id="359" w:author="PSA" w:date="2017-11-15T11:24:00Z">
        <w:r w:rsidR="00AE41F7">
          <w:t xml:space="preserve"> </w:t>
        </w:r>
      </w:ins>
      <w:ins w:id="360" w:author="PSA" w:date="2017-11-15T14:35:00Z">
        <w:r>
          <w:t>in update user details page:</w:t>
        </w:r>
      </w:ins>
    </w:p>
    <w:tbl>
      <w:tblPr>
        <w:tblStyle w:val="TableGrid"/>
        <w:tblW w:w="0" w:type="auto"/>
        <w:tblInd w:w="959" w:type="dxa"/>
        <w:tblLook w:val="04A0"/>
      </w:tblPr>
      <w:tblGrid>
        <w:gridCol w:w="2410"/>
        <w:gridCol w:w="1275"/>
        <w:gridCol w:w="5529"/>
      </w:tblGrid>
      <w:tr w:rsidR="00933710" w:rsidRPr="00BA0896" w:rsidTr="00DE6CE3">
        <w:trPr>
          <w:ins w:id="361" w:author="PSA" w:date="2017-11-15T11:25:00Z"/>
        </w:trPr>
        <w:tc>
          <w:tcPr>
            <w:tcW w:w="2410" w:type="dxa"/>
            <w:shd w:val="clear" w:color="auto" w:fill="FBD4B4" w:themeFill="accent6" w:themeFillTint="66"/>
            <w:vAlign w:val="center"/>
          </w:tcPr>
          <w:p w:rsidR="00933710" w:rsidRPr="00154818" w:rsidRDefault="00933710" w:rsidP="00DE6CE3">
            <w:pPr>
              <w:spacing w:after="0" w:line="240" w:lineRule="auto"/>
              <w:jc w:val="center"/>
              <w:rPr>
                <w:ins w:id="362" w:author="PSA" w:date="2017-11-15T11:25:00Z"/>
                <w:b/>
                <w:szCs w:val="22"/>
              </w:rPr>
            </w:pPr>
            <w:ins w:id="363" w:author="PSA" w:date="2017-11-15T11:25:00Z">
              <w:r w:rsidRPr="00154818">
                <w:rPr>
                  <w:b/>
                  <w:szCs w:val="22"/>
                </w:rPr>
                <w:t>Fields</w:t>
              </w:r>
            </w:ins>
          </w:p>
        </w:tc>
        <w:tc>
          <w:tcPr>
            <w:tcW w:w="1275" w:type="dxa"/>
            <w:shd w:val="clear" w:color="auto" w:fill="FBD4B4" w:themeFill="accent6" w:themeFillTint="66"/>
          </w:tcPr>
          <w:p w:rsidR="00933710" w:rsidRPr="00154818" w:rsidRDefault="00933710" w:rsidP="00DE6CE3">
            <w:pPr>
              <w:spacing w:after="0" w:line="240" w:lineRule="auto"/>
              <w:jc w:val="center"/>
              <w:rPr>
                <w:ins w:id="364" w:author="PSA" w:date="2017-11-16T08:52:00Z"/>
                <w:b/>
                <w:szCs w:val="22"/>
              </w:rPr>
            </w:pPr>
            <w:ins w:id="365" w:author="PSA" w:date="2017-11-16T08:52:00Z">
              <w:r>
                <w:rPr>
                  <w:b/>
                  <w:szCs w:val="22"/>
                </w:rPr>
                <w:t>Editable</w:t>
              </w:r>
            </w:ins>
          </w:p>
        </w:tc>
        <w:tc>
          <w:tcPr>
            <w:tcW w:w="5529" w:type="dxa"/>
            <w:shd w:val="clear" w:color="auto" w:fill="FBD4B4" w:themeFill="accent6" w:themeFillTint="66"/>
            <w:vAlign w:val="center"/>
          </w:tcPr>
          <w:p w:rsidR="00933710" w:rsidRPr="00154818" w:rsidRDefault="00933710" w:rsidP="00DE6CE3">
            <w:pPr>
              <w:spacing w:after="0" w:line="240" w:lineRule="auto"/>
              <w:jc w:val="center"/>
              <w:rPr>
                <w:ins w:id="366" w:author="PSA" w:date="2017-11-15T11:25:00Z"/>
                <w:b/>
                <w:szCs w:val="22"/>
              </w:rPr>
            </w:pPr>
            <w:ins w:id="367" w:author="PSA" w:date="2017-11-15T11:25:00Z">
              <w:r w:rsidRPr="00154818">
                <w:rPr>
                  <w:b/>
                  <w:szCs w:val="22"/>
                </w:rPr>
                <w:t>Remarks</w:t>
              </w:r>
            </w:ins>
          </w:p>
        </w:tc>
      </w:tr>
      <w:tr w:rsidR="00933710" w:rsidRPr="00BA0896" w:rsidTr="00DE6CE3">
        <w:trPr>
          <w:ins w:id="368" w:author="PSA" w:date="2017-11-15T11:25:00Z"/>
        </w:trPr>
        <w:tc>
          <w:tcPr>
            <w:tcW w:w="2410" w:type="dxa"/>
            <w:vAlign w:val="center"/>
          </w:tcPr>
          <w:p w:rsidR="00933710" w:rsidRPr="00154818" w:rsidRDefault="00933710" w:rsidP="00DE6CE3">
            <w:pPr>
              <w:spacing w:after="0" w:line="240" w:lineRule="auto"/>
              <w:rPr>
                <w:ins w:id="369" w:author="PSA" w:date="2017-11-15T11:25:00Z"/>
                <w:szCs w:val="22"/>
              </w:rPr>
            </w:pPr>
            <w:ins w:id="370" w:author="PSA" w:date="2017-11-15T11:25:00Z">
              <w:r w:rsidRPr="00154818">
                <w:rPr>
                  <w:szCs w:val="22"/>
                </w:rPr>
                <w:t>User ID</w:t>
              </w:r>
            </w:ins>
            <w:ins w:id="371" w:author="PSA" w:date="2017-11-15T11:31:00Z">
              <w:r>
                <w:rPr>
                  <w:szCs w:val="22"/>
                </w:rPr>
                <w:t>*</w:t>
              </w:r>
            </w:ins>
          </w:p>
        </w:tc>
        <w:tc>
          <w:tcPr>
            <w:tcW w:w="1275" w:type="dxa"/>
          </w:tcPr>
          <w:p w:rsidR="00933710" w:rsidRDefault="00933710" w:rsidP="00DE6CE3">
            <w:pPr>
              <w:spacing w:after="0" w:line="240" w:lineRule="auto"/>
              <w:jc w:val="center"/>
              <w:rPr>
                <w:ins w:id="372" w:author="PSA" w:date="2017-11-16T08:52:00Z"/>
                <w:szCs w:val="22"/>
              </w:rPr>
            </w:pPr>
            <w:ins w:id="373" w:author="PSA" w:date="2017-11-16T08:52:00Z">
              <w:r>
                <w:rPr>
                  <w:szCs w:val="22"/>
                </w:rPr>
                <w:t>Y</w:t>
              </w:r>
            </w:ins>
          </w:p>
        </w:tc>
        <w:tc>
          <w:tcPr>
            <w:tcW w:w="5529" w:type="dxa"/>
            <w:vAlign w:val="center"/>
          </w:tcPr>
          <w:p w:rsidR="00933710" w:rsidRPr="00154818" w:rsidRDefault="00933710" w:rsidP="00DE6CE3">
            <w:pPr>
              <w:spacing w:after="0" w:line="240" w:lineRule="auto"/>
              <w:rPr>
                <w:ins w:id="374" w:author="PSA" w:date="2017-11-15T11:25:00Z"/>
                <w:szCs w:val="22"/>
              </w:rPr>
            </w:pPr>
            <w:ins w:id="375" w:author="PSA" w:date="2017-11-15T11:30:00Z">
              <w:r>
                <w:rPr>
                  <w:szCs w:val="22"/>
                </w:rPr>
                <w:t xml:space="preserve"> </w:t>
              </w:r>
            </w:ins>
            <w:ins w:id="376" w:author="PSA" w:date="2017-11-15T11:25:00Z">
              <w:r w:rsidRPr="00154818">
                <w:rPr>
                  <w:szCs w:val="22"/>
                </w:rPr>
                <w:t>Text</w:t>
              </w:r>
            </w:ins>
          </w:p>
        </w:tc>
      </w:tr>
      <w:tr w:rsidR="00933710" w:rsidRPr="00154818" w:rsidTr="00DE6CE3">
        <w:trPr>
          <w:ins w:id="377" w:author="PSA" w:date="2017-11-15T11:25:00Z"/>
        </w:trPr>
        <w:tc>
          <w:tcPr>
            <w:tcW w:w="2410" w:type="dxa"/>
            <w:vAlign w:val="center"/>
          </w:tcPr>
          <w:p w:rsidR="00933710" w:rsidRPr="00154818" w:rsidRDefault="00933710" w:rsidP="00DE6CE3">
            <w:pPr>
              <w:spacing w:after="0" w:line="240" w:lineRule="auto"/>
              <w:rPr>
                <w:ins w:id="378" w:author="PSA" w:date="2017-11-15T11:25:00Z"/>
                <w:szCs w:val="22"/>
              </w:rPr>
            </w:pPr>
            <w:ins w:id="379" w:author="PSA" w:date="2017-11-15T11:25:00Z">
              <w:r w:rsidRPr="00154818">
                <w:rPr>
                  <w:szCs w:val="22"/>
                </w:rPr>
                <w:t>User Name</w:t>
              </w:r>
            </w:ins>
            <w:ins w:id="380" w:author="PSA" w:date="2017-11-15T11:31:00Z">
              <w:r>
                <w:rPr>
                  <w:szCs w:val="22"/>
                </w:rPr>
                <w:t>*</w:t>
              </w:r>
            </w:ins>
          </w:p>
        </w:tc>
        <w:tc>
          <w:tcPr>
            <w:tcW w:w="1275" w:type="dxa"/>
          </w:tcPr>
          <w:p w:rsidR="00933710" w:rsidRDefault="00933710" w:rsidP="00DE6CE3">
            <w:pPr>
              <w:spacing w:after="0" w:line="240" w:lineRule="auto"/>
              <w:jc w:val="center"/>
              <w:rPr>
                <w:ins w:id="381" w:author="PSA" w:date="2017-11-16T08:52:00Z"/>
                <w:szCs w:val="22"/>
              </w:rPr>
            </w:pPr>
            <w:ins w:id="382" w:author="PSA" w:date="2017-11-16T08:52:00Z">
              <w:r>
                <w:rPr>
                  <w:szCs w:val="22"/>
                </w:rPr>
                <w:t>Y</w:t>
              </w:r>
            </w:ins>
          </w:p>
        </w:tc>
        <w:tc>
          <w:tcPr>
            <w:tcW w:w="5529" w:type="dxa"/>
            <w:vAlign w:val="center"/>
          </w:tcPr>
          <w:p w:rsidR="00933710" w:rsidRPr="00154818" w:rsidRDefault="00933710" w:rsidP="00DE6CE3">
            <w:pPr>
              <w:spacing w:after="0" w:line="240" w:lineRule="auto"/>
              <w:rPr>
                <w:ins w:id="383" w:author="PSA" w:date="2017-11-15T11:25:00Z"/>
                <w:szCs w:val="22"/>
              </w:rPr>
            </w:pPr>
            <w:ins w:id="384" w:author="PSA" w:date="2017-11-15T11:30:00Z">
              <w:r>
                <w:rPr>
                  <w:szCs w:val="22"/>
                </w:rPr>
                <w:t xml:space="preserve"> </w:t>
              </w:r>
            </w:ins>
            <w:ins w:id="385" w:author="PSA" w:date="2017-11-15T11:25:00Z">
              <w:r w:rsidRPr="00154818">
                <w:rPr>
                  <w:szCs w:val="22"/>
                </w:rPr>
                <w:t>Text</w:t>
              </w:r>
            </w:ins>
            <w:ins w:id="386" w:author="PSA" w:date="2017-11-16T11:33:00Z">
              <w:r w:rsidR="007B6A05">
                <w:rPr>
                  <w:szCs w:val="22"/>
                </w:rPr>
                <w:t>, retrieve from Windows AD and editable.</w:t>
              </w:r>
            </w:ins>
          </w:p>
        </w:tc>
      </w:tr>
      <w:tr w:rsidR="00933710" w:rsidRPr="00154818" w:rsidTr="00DE6CE3">
        <w:trPr>
          <w:ins w:id="387" w:author="PSA" w:date="2017-11-15T11:25:00Z"/>
        </w:trPr>
        <w:tc>
          <w:tcPr>
            <w:tcW w:w="2410" w:type="dxa"/>
            <w:vAlign w:val="center"/>
          </w:tcPr>
          <w:p w:rsidR="00933710" w:rsidRPr="00154818" w:rsidRDefault="00933710" w:rsidP="00DE6CE3">
            <w:pPr>
              <w:spacing w:after="0" w:line="240" w:lineRule="auto"/>
              <w:rPr>
                <w:ins w:id="388" w:author="PSA" w:date="2017-11-15T11:25:00Z"/>
                <w:szCs w:val="22"/>
              </w:rPr>
            </w:pPr>
            <w:ins w:id="389" w:author="PSA" w:date="2017-11-15T11:25:00Z">
              <w:r w:rsidRPr="00154818">
                <w:rPr>
                  <w:szCs w:val="22"/>
                </w:rPr>
                <w:t>Email</w:t>
              </w:r>
            </w:ins>
            <w:ins w:id="390" w:author="PSA" w:date="2017-11-15T11:31:00Z">
              <w:r>
                <w:rPr>
                  <w:szCs w:val="22"/>
                </w:rPr>
                <w:t>*</w:t>
              </w:r>
            </w:ins>
          </w:p>
        </w:tc>
        <w:tc>
          <w:tcPr>
            <w:tcW w:w="1275" w:type="dxa"/>
          </w:tcPr>
          <w:p w:rsidR="00933710" w:rsidRDefault="00933710" w:rsidP="00DE6CE3">
            <w:pPr>
              <w:spacing w:after="0" w:line="240" w:lineRule="auto"/>
              <w:jc w:val="center"/>
              <w:rPr>
                <w:ins w:id="391" w:author="PSA" w:date="2017-11-16T08:52:00Z"/>
                <w:szCs w:val="22"/>
              </w:rPr>
            </w:pPr>
            <w:ins w:id="392" w:author="PSA" w:date="2017-11-16T08:52:00Z">
              <w:r>
                <w:rPr>
                  <w:szCs w:val="22"/>
                </w:rPr>
                <w:t>Y</w:t>
              </w:r>
            </w:ins>
          </w:p>
        </w:tc>
        <w:tc>
          <w:tcPr>
            <w:tcW w:w="5529" w:type="dxa"/>
            <w:vAlign w:val="center"/>
          </w:tcPr>
          <w:p w:rsidR="00933710" w:rsidRPr="00154818" w:rsidRDefault="00933710" w:rsidP="00DE6CE3">
            <w:pPr>
              <w:spacing w:after="0" w:line="240" w:lineRule="auto"/>
              <w:rPr>
                <w:ins w:id="393" w:author="PSA" w:date="2017-11-15T11:25:00Z"/>
                <w:szCs w:val="22"/>
              </w:rPr>
            </w:pPr>
            <w:ins w:id="394" w:author="PSA" w:date="2017-11-15T11:30:00Z">
              <w:r>
                <w:rPr>
                  <w:szCs w:val="22"/>
                </w:rPr>
                <w:t xml:space="preserve"> </w:t>
              </w:r>
            </w:ins>
            <w:ins w:id="395" w:author="PSA" w:date="2017-11-15T11:25:00Z">
              <w:r w:rsidRPr="00154818">
                <w:rPr>
                  <w:szCs w:val="22"/>
                </w:rPr>
                <w:t>Valid Email ID</w:t>
              </w:r>
            </w:ins>
            <w:ins w:id="396" w:author="PSA" w:date="2017-11-16T11:33:00Z">
              <w:r w:rsidR="007B6A05">
                <w:rPr>
                  <w:szCs w:val="22"/>
                </w:rPr>
                <w:t>, retrieve from Windows AD and editable.</w:t>
              </w:r>
            </w:ins>
          </w:p>
        </w:tc>
      </w:tr>
      <w:tr w:rsidR="00933710" w:rsidRPr="00154818" w:rsidTr="00DE6CE3">
        <w:trPr>
          <w:ins w:id="397" w:author="PSA" w:date="2017-11-15T11:25:00Z"/>
        </w:trPr>
        <w:tc>
          <w:tcPr>
            <w:tcW w:w="2410" w:type="dxa"/>
            <w:vAlign w:val="center"/>
          </w:tcPr>
          <w:p w:rsidR="00933710" w:rsidRPr="00154818" w:rsidRDefault="00933710" w:rsidP="00DE6CE3">
            <w:pPr>
              <w:spacing w:after="0" w:line="240" w:lineRule="auto"/>
              <w:rPr>
                <w:ins w:id="398" w:author="PSA" w:date="2017-11-15T11:25:00Z"/>
                <w:szCs w:val="22"/>
              </w:rPr>
            </w:pPr>
            <w:ins w:id="399" w:author="PSA" w:date="2017-11-15T11:25:00Z">
              <w:r w:rsidRPr="00154818">
                <w:rPr>
                  <w:szCs w:val="22"/>
                </w:rPr>
                <w:t>Phone Number</w:t>
              </w:r>
            </w:ins>
          </w:p>
        </w:tc>
        <w:tc>
          <w:tcPr>
            <w:tcW w:w="1275" w:type="dxa"/>
          </w:tcPr>
          <w:p w:rsidR="00933710" w:rsidRDefault="00933710" w:rsidP="00DE6CE3">
            <w:pPr>
              <w:spacing w:after="0" w:line="240" w:lineRule="auto"/>
              <w:jc w:val="center"/>
              <w:rPr>
                <w:ins w:id="400" w:author="PSA" w:date="2017-11-16T08:52:00Z"/>
                <w:szCs w:val="22"/>
              </w:rPr>
            </w:pPr>
            <w:ins w:id="401" w:author="PSA" w:date="2017-11-16T08:52:00Z">
              <w:r>
                <w:rPr>
                  <w:szCs w:val="22"/>
                </w:rPr>
                <w:t>Y</w:t>
              </w:r>
            </w:ins>
          </w:p>
        </w:tc>
        <w:tc>
          <w:tcPr>
            <w:tcW w:w="5529" w:type="dxa"/>
            <w:vAlign w:val="center"/>
          </w:tcPr>
          <w:p w:rsidR="00933710" w:rsidRPr="00154818" w:rsidRDefault="00933710" w:rsidP="00DE6CE3">
            <w:pPr>
              <w:spacing w:after="0" w:line="240" w:lineRule="auto"/>
              <w:rPr>
                <w:ins w:id="402" w:author="PSA" w:date="2017-11-15T11:25:00Z"/>
                <w:szCs w:val="22"/>
              </w:rPr>
            </w:pPr>
            <w:ins w:id="403" w:author="PSA" w:date="2017-11-15T11:30:00Z">
              <w:r>
                <w:rPr>
                  <w:szCs w:val="22"/>
                </w:rPr>
                <w:t xml:space="preserve"> </w:t>
              </w:r>
            </w:ins>
            <w:ins w:id="404" w:author="PSA" w:date="2017-11-15T11:25:00Z">
              <w:r w:rsidRPr="00154818">
                <w:rPr>
                  <w:szCs w:val="22"/>
                </w:rPr>
                <w:t>+65-XXXX-XXXX</w:t>
              </w:r>
            </w:ins>
            <w:ins w:id="405" w:author="PSA" w:date="2017-11-16T11:34:00Z">
              <w:r w:rsidR="007B6A05">
                <w:rPr>
                  <w:szCs w:val="22"/>
                </w:rPr>
                <w:t>, retrieve from Windows AD and editable.</w:t>
              </w:r>
            </w:ins>
          </w:p>
        </w:tc>
      </w:tr>
      <w:tr w:rsidR="00933710" w:rsidRPr="00154818" w:rsidTr="00DE6CE3">
        <w:trPr>
          <w:ins w:id="406" w:author="PSA" w:date="2017-11-15T12:01:00Z"/>
        </w:trPr>
        <w:tc>
          <w:tcPr>
            <w:tcW w:w="2410" w:type="dxa"/>
            <w:vAlign w:val="center"/>
          </w:tcPr>
          <w:p w:rsidR="00933710" w:rsidRPr="00154818" w:rsidRDefault="00933710" w:rsidP="00DE6CE3">
            <w:pPr>
              <w:spacing w:after="0" w:line="240" w:lineRule="auto"/>
              <w:rPr>
                <w:ins w:id="407" w:author="PSA" w:date="2017-11-15T12:01:00Z"/>
                <w:szCs w:val="22"/>
              </w:rPr>
            </w:pPr>
            <w:ins w:id="408" w:author="PSA" w:date="2017-11-15T12:01:00Z">
              <w:r>
                <w:rPr>
                  <w:szCs w:val="22"/>
                </w:rPr>
                <w:t>Overall User Admin</w:t>
              </w:r>
            </w:ins>
          </w:p>
        </w:tc>
        <w:tc>
          <w:tcPr>
            <w:tcW w:w="1275" w:type="dxa"/>
          </w:tcPr>
          <w:p w:rsidR="00933710" w:rsidRDefault="00933710" w:rsidP="00DE6CE3">
            <w:pPr>
              <w:spacing w:after="0" w:line="240" w:lineRule="auto"/>
              <w:jc w:val="center"/>
              <w:rPr>
                <w:ins w:id="409" w:author="PSA" w:date="2017-11-16T08:52:00Z"/>
                <w:szCs w:val="22"/>
              </w:rPr>
            </w:pPr>
            <w:ins w:id="410" w:author="PSA" w:date="2017-11-16T08:52:00Z">
              <w:r>
                <w:rPr>
                  <w:szCs w:val="22"/>
                </w:rPr>
                <w:t>Y</w:t>
              </w:r>
            </w:ins>
          </w:p>
        </w:tc>
        <w:tc>
          <w:tcPr>
            <w:tcW w:w="5529" w:type="dxa"/>
            <w:vAlign w:val="center"/>
          </w:tcPr>
          <w:p w:rsidR="00933710" w:rsidRDefault="00933710" w:rsidP="00DE6CE3">
            <w:pPr>
              <w:spacing w:after="0" w:line="240" w:lineRule="auto"/>
              <w:rPr>
                <w:ins w:id="411" w:author="PSA" w:date="2017-11-15T12:01:00Z"/>
                <w:szCs w:val="22"/>
              </w:rPr>
            </w:pPr>
            <w:ins w:id="412" w:author="PSA" w:date="2017-11-15T12:01:00Z">
              <w:r>
                <w:rPr>
                  <w:szCs w:val="22"/>
                </w:rPr>
                <w:t xml:space="preserve"> Yes / No</w:t>
              </w:r>
            </w:ins>
            <w:ins w:id="413" w:author="PSA" w:date="2017-11-15T12:02:00Z">
              <w:r>
                <w:rPr>
                  <w:szCs w:val="22"/>
                </w:rPr>
                <w:t>,</w:t>
              </w:r>
            </w:ins>
            <w:ins w:id="414" w:author="PSA" w:date="2017-11-15T12:01:00Z">
              <w:r>
                <w:rPr>
                  <w:szCs w:val="22"/>
                </w:rPr>
                <w:t xml:space="preserve"> checkbox.</w:t>
              </w:r>
            </w:ins>
          </w:p>
        </w:tc>
      </w:tr>
      <w:tr w:rsidR="00933710" w:rsidRPr="00154818" w:rsidTr="00DE6CE3">
        <w:trPr>
          <w:ins w:id="415" w:author="PSA" w:date="2017-11-15T12:01:00Z"/>
        </w:trPr>
        <w:tc>
          <w:tcPr>
            <w:tcW w:w="2410" w:type="dxa"/>
            <w:vAlign w:val="center"/>
          </w:tcPr>
          <w:p w:rsidR="00933710" w:rsidRPr="00154818" w:rsidRDefault="00933710" w:rsidP="00DE6CE3">
            <w:pPr>
              <w:spacing w:after="0" w:line="240" w:lineRule="auto"/>
              <w:rPr>
                <w:ins w:id="416" w:author="PSA" w:date="2017-11-15T12:01:00Z"/>
                <w:szCs w:val="22"/>
              </w:rPr>
            </w:pPr>
            <w:ins w:id="417" w:author="PSA" w:date="2017-11-15T12:01:00Z">
              <w:r>
                <w:rPr>
                  <w:szCs w:val="22"/>
                </w:rPr>
                <w:t>Overall Group Admin</w:t>
              </w:r>
            </w:ins>
          </w:p>
        </w:tc>
        <w:tc>
          <w:tcPr>
            <w:tcW w:w="1275" w:type="dxa"/>
          </w:tcPr>
          <w:p w:rsidR="00933710" w:rsidRDefault="00933710" w:rsidP="00DE6CE3">
            <w:pPr>
              <w:spacing w:after="0" w:line="240" w:lineRule="auto"/>
              <w:jc w:val="center"/>
              <w:rPr>
                <w:ins w:id="418" w:author="PSA" w:date="2017-11-16T08:52:00Z"/>
                <w:szCs w:val="22"/>
              </w:rPr>
            </w:pPr>
            <w:ins w:id="419" w:author="PSA" w:date="2017-11-16T08:52:00Z">
              <w:r>
                <w:rPr>
                  <w:szCs w:val="22"/>
                </w:rPr>
                <w:t>Y</w:t>
              </w:r>
            </w:ins>
          </w:p>
        </w:tc>
        <w:tc>
          <w:tcPr>
            <w:tcW w:w="5529" w:type="dxa"/>
            <w:vAlign w:val="center"/>
          </w:tcPr>
          <w:p w:rsidR="00933710" w:rsidRDefault="00933710" w:rsidP="00DE6CE3">
            <w:pPr>
              <w:spacing w:after="0" w:line="240" w:lineRule="auto"/>
              <w:rPr>
                <w:ins w:id="420" w:author="PSA" w:date="2017-11-15T12:01:00Z"/>
                <w:szCs w:val="22"/>
              </w:rPr>
            </w:pPr>
            <w:ins w:id="421" w:author="PSA" w:date="2017-11-15T12:01:00Z">
              <w:r>
                <w:rPr>
                  <w:szCs w:val="22"/>
                </w:rPr>
                <w:t xml:space="preserve"> Yes / No</w:t>
              </w:r>
            </w:ins>
            <w:ins w:id="422" w:author="PSA" w:date="2017-11-15T12:02:00Z">
              <w:r>
                <w:rPr>
                  <w:szCs w:val="22"/>
                </w:rPr>
                <w:t>,</w:t>
              </w:r>
            </w:ins>
            <w:ins w:id="423" w:author="PSA" w:date="2017-11-15T12:01:00Z">
              <w:r>
                <w:rPr>
                  <w:szCs w:val="22"/>
                </w:rPr>
                <w:t xml:space="preserve"> checkbox. </w:t>
              </w:r>
            </w:ins>
          </w:p>
        </w:tc>
      </w:tr>
      <w:tr w:rsidR="00933710" w:rsidRPr="00154818" w:rsidTr="00DE6CE3">
        <w:trPr>
          <w:ins w:id="424" w:author="PSA" w:date="2017-11-15T12:15:00Z"/>
        </w:trPr>
        <w:tc>
          <w:tcPr>
            <w:tcW w:w="2410" w:type="dxa"/>
            <w:vAlign w:val="center"/>
          </w:tcPr>
          <w:p w:rsidR="00933710" w:rsidRDefault="00933710" w:rsidP="00DE6CE3">
            <w:pPr>
              <w:spacing w:after="0" w:line="240" w:lineRule="auto"/>
              <w:rPr>
                <w:ins w:id="425" w:author="PSA" w:date="2017-11-15T12:15:00Z"/>
                <w:szCs w:val="22"/>
              </w:rPr>
            </w:pPr>
            <w:ins w:id="426" w:author="PSA" w:date="2017-11-15T12:15:00Z">
              <w:r w:rsidRPr="00154818">
                <w:rPr>
                  <w:szCs w:val="22"/>
                </w:rPr>
                <w:t>Remarks</w:t>
              </w:r>
            </w:ins>
          </w:p>
        </w:tc>
        <w:tc>
          <w:tcPr>
            <w:tcW w:w="1275" w:type="dxa"/>
          </w:tcPr>
          <w:p w:rsidR="00933710" w:rsidRDefault="00933710" w:rsidP="00DE6CE3">
            <w:pPr>
              <w:spacing w:after="0" w:line="240" w:lineRule="auto"/>
              <w:jc w:val="center"/>
              <w:rPr>
                <w:ins w:id="427" w:author="PSA" w:date="2017-11-16T08:52:00Z"/>
                <w:szCs w:val="22"/>
              </w:rPr>
            </w:pPr>
            <w:ins w:id="428" w:author="PSA" w:date="2017-11-16T08:52:00Z">
              <w:r>
                <w:rPr>
                  <w:szCs w:val="22"/>
                </w:rPr>
                <w:t>Y</w:t>
              </w:r>
            </w:ins>
          </w:p>
        </w:tc>
        <w:tc>
          <w:tcPr>
            <w:tcW w:w="5529" w:type="dxa"/>
            <w:vAlign w:val="center"/>
          </w:tcPr>
          <w:p w:rsidR="00933710" w:rsidRDefault="00933710" w:rsidP="00DE6CE3">
            <w:pPr>
              <w:spacing w:after="0" w:line="240" w:lineRule="auto"/>
              <w:rPr>
                <w:ins w:id="429" w:author="PSA" w:date="2017-11-15T12:15:00Z"/>
                <w:szCs w:val="22"/>
              </w:rPr>
            </w:pPr>
            <w:ins w:id="430" w:author="PSA" w:date="2017-11-15T12:15:00Z">
              <w:r>
                <w:rPr>
                  <w:szCs w:val="22"/>
                </w:rPr>
                <w:t xml:space="preserve"> </w:t>
              </w:r>
              <w:r w:rsidRPr="00154818">
                <w:rPr>
                  <w:szCs w:val="22"/>
                </w:rPr>
                <w:t>Text</w:t>
              </w:r>
            </w:ins>
          </w:p>
        </w:tc>
      </w:tr>
      <w:tr w:rsidR="00933710" w:rsidRPr="00154818" w:rsidTr="00DE6CE3">
        <w:trPr>
          <w:ins w:id="431" w:author="PSA" w:date="2017-11-15T11:25:00Z"/>
        </w:trPr>
        <w:tc>
          <w:tcPr>
            <w:tcW w:w="2410" w:type="dxa"/>
            <w:vAlign w:val="center"/>
          </w:tcPr>
          <w:p w:rsidR="00933710" w:rsidRPr="00154818" w:rsidRDefault="00933710" w:rsidP="00DE6CE3">
            <w:pPr>
              <w:spacing w:after="0" w:line="240" w:lineRule="auto"/>
              <w:rPr>
                <w:ins w:id="432" w:author="PSA" w:date="2017-11-15T11:25:00Z"/>
                <w:szCs w:val="22"/>
              </w:rPr>
            </w:pPr>
            <w:ins w:id="433" w:author="PSA" w:date="2017-11-15T11:25:00Z">
              <w:r w:rsidRPr="00154818">
                <w:rPr>
                  <w:szCs w:val="22"/>
                </w:rPr>
                <w:t>Created By</w:t>
              </w:r>
            </w:ins>
          </w:p>
        </w:tc>
        <w:tc>
          <w:tcPr>
            <w:tcW w:w="1275" w:type="dxa"/>
          </w:tcPr>
          <w:p w:rsidR="00933710" w:rsidRDefault="00933710" w:rsidP="00DE6CE3">
            <w:pPr>
              <w:spacing w:after="0" w:line="240" w:lineRule="auto"/>
              <w:jc w:val="center"/>
              <w:rPr>
                <w:ins w:id="434" w:author="PSA" w:date="2017-11-16T08:52:00Z"/>
                <w:szCs w:val="22"/>
              </w:rPr>
            </w:pPr>
            <w:ins w:id="435" w:author="PSA" w:date="2017-11-16T08:52:00Z">
              <w:r>
                <w:rPr>
                  <w:szCs w:val="22"/>
                </w:rPr>
                <w:t>N</w:t>
              </w:r>
            </w:ins>
          </w:p>
        </w:tc>
        <w:tc>
          <w:tcPr>
            <w:tcW w:w="5529" w:type="dxa"/>
            <w:vAlign w:val="center"/>
          </w:tcPr>
          <w:p w:rsidR="00933710" w:rsidRPr="00154818" w:rsidRDefault="00933710" w:rsidP="00DE6CE3">
            <w:pPr>
              <w:spacing w:after="0" w:line="240" w:lineRule="auto"/>
              <w:rPr>
                <w:ins w:id="436" w:author="PSA" w:date="2017-11-15T11:25:00Z"/>
                <w:szCs w:val="22"/>
              </w:rPr>
            </w:pPr>
            <w:ins w:id="437" w:author="PSA" w:date="2017-11-15T11:25:00Z">
              <w:r w:rsidRPr="00154818">
                <w:rPr>
                  <w:szCs w:val="22"/>
                </w:rPr>
                <w:t>Text</w:t>
              </w:r>
            </w:ins>
          </w:p>
        </w:tc>
      </w:tr>
      <w:tr w:rsidR="00933710" w:rsidRPr="00154818" w:rsidTr="00DE6CE3">
        <w:trPr>
          <w:ins w:id="438" w:author="PSA" w:date="2017-11-15T11:25:00Z"/>
        </w:trPr>
        <w:tc>
          <w:tcPr>
            <w:tcW w:w="2410" w:type="dxa"/>
            <w:vAlign w:val="center"/>
          </w:tcPr>
          <w:p w:rsidR="00933710" w:rsidRPr="00154818" w:rsidRDefault="00933710" w:rsidP="00DE6CE3">
            <w:pPr>
              <w:spacing w:after="0" w:line="240" w:lineRule="auto"/>
              <w:rPr>
                <w:ins w:id="439" w:author="PSA" w:date="2017-11-15T11:25:00Z"/>
                <w:szCs w:val="22"/>
              </w:rPr>
            </w:pPr>
            <w:ins w:id="440" w:author="PSA" w:date="2017-11-15T11:25:00Z">
              <w:r w:rsidRPr="00154818">
                <w:rPr>
                  <w:szCs w:val="22"/>
                </w:rPr>
                <w:t>Created Date</w:t>
              </w:r>
            </w:ins>
          </w:p>
        </w:tc>
        <w:tc>
          <w:tcPr>
            <w:tcW w:w="1275" w:type="dxa"/>
          </w:tcPr>
          <w:p w:rsidR="00933710" w:rsidRDefault="00933710" w:rsidP="00DE6CE3">
            <w:pPr>
              <w:spacing w:after="0" w:line="240" w:lineRule="auto"/>
              <w:jc w:val="center"/>
              <w:rPr>
                <w:ins w:id="441" w:author="PSA" w:date="2017-11-16T08:52:00Z"/>
                <w:szCs w:val="22"/>
              </w:rPr>
            </w:pPr>
            <w:ins w:id="442" w:author="PSA" w:date="2017-11-16T08:52:00Z">
              <w:r>
                <w:rPr>
                  <w:szCs w:val="22"/>
                </w:rPr>
                <w:t>N</w:t>
              </w:r>
            </w:ins>
          </w:p>
        </w:tc>
        <w:tc>
          <w:tcPr>
            <w:tcW w:w="5529" w:type="dxa"/>
            <w:vAlign w:val="center"/>
          </w:tcPr>
          <w:p w:rsidR="00933710" w:rsidRPr="00154818" w:rsidRDefault="00933710" w:rsidP="00DE6CE3">
            <w:pPr>
              <w:spacing w:after="0" w:line="240" w:lineRule="auto"/>
              <w:rPr>
                <w:ins w:id="443" w:author="PSA" w:date="2017-11-15T11:25:00Z"/>
                <w:szCs w:val="22"/>
              </w:rPr>
            </w:pPr>
            <w:ins w:id="444" w:author="PSA" w:date="2017-11-15T11:25:00Z">
              <w:r w:rsidRPr="00154818">
                <w:rPr>
                  <w:szCs w:val="22"/>
                </w:rPr>
                <w:t>DD/MM/YYYY</w:t>
              </w:r>
            </w:ins>
            <w:ins w:id="445" w:author="PSA" w:date="2017-11-15T11:28:00Z">
              <w:r>
                <w:rPr>
                  <w:szCs w:val="22"/>
                </w:rPr>
                <w:t xml:space="preserve"> HH:MM:SS</w:t>
              </w:r>
            </w:ins>
          </w:p>
        </w:tc>
      </w:tr>
      <w:tr w:rsidR="00933710" w:rsidRPr="00154818" w:rsidTr="00DE6CE3">
        <w:trPr>
          <w:ins w:id="446" w:author="PSA" w:date="2017-11-15T11:25:00Z"/>
        </w:trPr>
        <w:tc>
          <w:tcPr>
            <w:tcW w:w="2410" w:type="dxa"/>
            <w:vAlign w:val="center"/>
          </w:tcPr>
          <w:p w:rsidR="00933710" w:rsidRPr="00154818" w:rsidRDefault="00933710" w:rsidP="00DE6CE3">
            <w:pPr>
              <w:spacing w:after="0" w:line="240" w:lineRule="auto"/>
              <w:rPr>
                <w:ins w:id="447" w:author="PSA" w:date="2017-11-15T11:25:00Z"/>
                <w:szCs w:val="22"/>
              </w:rPr>
            </w:pPr>
            <w:ins w:id="448" w:author="PSA" w:date="2017-11-15T11:25:00Z">
              <w:r w:rsidRPr="00154818">
                <w:rPr>
                  <w:szCs w:val="22"/>
                </w:rPr>
                <w:t>Last Modified</w:t>
              </w:r>
            </w:ins>
          </w:p>
        </w:tc>
        <w:tc>
          <w:tcPr>
            <w:tcW w:w="1275" w:type="dxa"/>
          </w:tcPr>
          <w:p w:rsidR="00933710" w:rsidRDefault="00933710" w:rsidP="00DE6CE3">
            <w:pPr>
              <w:spacing w:after="0" w:line="240" w:lineRule="auto"/>
              <w:jc w:val="center"/>
              <w:rPr>
                <w:ins w:id="449" w:author="PSA" w:date="2017-11-16T08:52:00Z"/>
                <w:szCs w:val="22"/>
              </w:rPr>
            </w:pPr>
            <w:ins w:id="450" w:author="PSA" w:date="2017-11-16T08:52:00Z">
              <w:r>
                <w:rPr>
                  <w:szCs w:val="22"/>
                </w:rPr>
                <w:t>N</w:t>
              </w:r>
            </w:ins>
          </w:p>
        </w:tc>
        <w:tc>
          <w:tcPr>
            <w:tcW w:w="5529" w:type="dxa"/>
            <w:vAlign w:val="center"/>
          </w:tcPr>
          <w:p w:rsidR="00933710" w:rsidRPr="00154818" w:rsidRDefault="00933710" w:rsidP="00DE6CE3">
            <w:pPr>
              <w:spacing w:after="0" w:line="240" w:lineRule="auto"/>
              <w:rPr>
                <w:ins w:id="451" w:author="PSA" w:date="2017-11-15T11:25:00Z"/>
                <w:szCs w:val="22"/>
              </w:rPr>
            </w:pPr>
            <w:ins w:id="452" w:author="PSA" w:date="2017-11-15T11:25:00Z">
              <w:r w:rsidRPr="00154818">
                <w:rPr>
                  <w:szCs w:val="22"/>
                </w:rPr>
                <w:t>Text</w:t>
              </w:r>
            </w:ins>
          </w:p>
        </w:tc>
      </w:tr>
      <w:tr w:rsidR="00933710" w:rsidRPr="00154818" w:rsidTr="00DE6CE3">
        <w:trPr>
          <w:ins w:id="453" w:author="PSA" w:date="2017-11-15T11:25:00Z"/>
        </w:trPr>
        <w:tc>
          <w:tcPr>
            <w:tcW w:w="2410" w:type="dxa"/>
            <w:vAlign w:val="center"/>
          </w:tcPr>
          <w:p w:rsidR="00933710" w:rsidRPr="00154818" w:rsidRDefault="00933710" w:rsidP="00DE6CE3">
            <w:pPr>
              <w:spacing w:after="0" w:line="240" w:lineRule="auto"/>
              <w:rPr>
                <w:ins w:id="454" w:author="PSA" w:date="2017-11-15T11:25:00Z"/>
                <w:szCs w:val="22"/>
              </w:rPr>
            </w:pPr>
            <w:ins w:id="455" w:author="PSA" w:date="2017-11-15T11:25:00Z">
              <w:r w:rsidRPr="00154818">
                <w:rPr>
                  <w:szCs w:val="22"/>
                </w:rPr>
                <w:t>Last Modified Date</w:t>
              </w:r>
            </w:ins>
          </w:p>
        </w:tc>
        <w:tc>
          <w:tcPr>
            <w:tcW w:w="1275" w:type="dxa"/>
          </w:tcPr>
          <w:p w:rsidR="00933710" w:rsidRDefault="00933710" w:rsidP="00DE6CE3">
            <w:pPr>
              <w:spacing w:after="0" w:line="240" w:lineRule="auto"/>
              <w:jc w:val="center"/>
              <w:rPr>
                <w:ins w:id="456" w:author="PSA" w:date="2017-11-16T08:52:00Z"/>
                <w:szCs w:val="22"/>
              </w:rPr>
            </w:pPr>
            <w:ins w:id="457" w:author="PSA" w:date="2017-11-16T08:52:00Z">
              <w:r>
                <w:rPr>
                  <w:szCs w:val="22"/>
                </w:rPr>
                <w:t>N</w:t>
              </w:r>
            </w:ins>
          </w:p>
        </w:tc>
        <w:tc>
          <w:tcPr>
            <w:tcW w:w="5529" w:type="dxa"/>
            <w:vAlign w:val="center"/>
          </w:tcPr>
          <w:p w:rsidR="00933710" w:rsidRPr="00154818" w:rsidRDefault="00933710" w:rsidP="00DE6CE3">
            <w:pPr>
              <w:spacing w:after="0" w:line="240" w:lineRule="auto"/>
              <w:rPr>
                <w:ins w:id="458" w:author="PSA" w:date="2017-11-15T11:25:00Z"/>
                <w:szCs w:val="22"/>
              </w:rPr>
            </w:pPr>
            <w:ins w:id="459" w:author="PSA" w:date="2017-11-15T11:25:00Z">
              <w:r w:rsidRPr="00154818">
                <w:rPr>
                  <w:szCs w:val="22"/>
                </w:rPr>
                <w:t>DD/MM/YYYY</w:t>
              </w:r>
            </w:ins>
            <w:ins w:id="460" w:author="PSA" w:date="2017-11-15T11:28:00Z">
              <w:r>
                <w:rPr>
                  <w:szCs w:val="22"/>
                </w:rPr>
                <w:t xml:space="preserve"> HH:MM:SS</w:t>
              </w:r>
            </w:ins>
          </w:p>
        </w:tc>
      </w:tr>
    </w:tbl>
    <w:p w:rsidR="00933710" w:rsidRDefault="00933710" w:rsidP="00DE6CE3">
      <w:pPr>
        <w:spacing w:after="0"/>
        <w:rPr>
          <w:ins w:id="461" w:author="PSA" w:date="2017-11-15T11:13:00Z"/>
        </w:rPr>
      </w:pPr>
    </w:p>
    <w:p w:rsidR="00933710" w:rsidRDefault="005A16B9">
      <w:pPr>
        <w:pStyle w:val="Heading4"/>
        <w:rPr>
          <w:ins w:id="462" w:author="PSA" w:date="2017-11-15T11:31:00Z"/>
        </w:rPr>
      </w:pPr>
      <w:ins w:id="463" w:author="PSA" w:date="2017-11-15T11:14:00Z">
        <w:r>
          <w:t>Delete User</w:t>
        </w:r>
      </w:ins>
    </w:p>
    <w:p w:rsidR="00933710" w:rsidRDefault="00C116BA">
      <w:pPr>
        <w:ind w:left="864"/>
        <w:rPr>
          <w:ins w:id="464" w:author="PSA" w:date="2017-11-15T11:13:00Z"/>
        </w:rPr>
      </w:pPr>
      <w:ins w:id="465" w:author="PSA" w:date="2017-11-15T11:31:00Z">
        <w:r>
          <w:t>This fea</w:t>
        </w:r>
      </w:ins>
      <w:ins w:id="466" w:author="PSA" w:date="2017-11-15T11:32:00Z">
        <w:r>
          <w:t>ture will allow Overall User Admin</w:t>
        </w:r>
      </w:ins>
      <w:ins w:id="467" w:author="PSA" w:date="2017-11-15T14:36:00Z">
        <w:r w:rsidR="00766EC2">
          <w:t>istrator</w:t>
        </w:r>
      </w:ins>
      <w:ins w:id="468" w:author="PSA" w:date="2017-11-15T11:32:00Z">
        <w:r>
          <w:t xml:space="preserve"> to delete user from </w:t>
        </w:r>
      </w:ins>
      <w:ins w:id="469" w:author="PSA" w:date="2017-11-15T11:52:00Z">
        <w:r w:rsidR="001B7848">
          <w:t>R365</w:t>
        </w:r>
      </w:ins>
      <w:ins w:id="470" w:author="PSA" w:date="2017-11-15T11:32:00Z">
        <w:r>
          <w:t>. W</w:t>
        </w:r>
      </w:ins>
      <w:ins w:id="471" w:author="PSA" w:date="2017-11-15T11:34:00Z">
        <w:r w:rsidR="001B7848">
          <w:t>hen a user is</w:t>
        </w:r>
      </w:ins>
      <w:ins w:id="472" w:author="PSA" w:date="2017-11-15T11:52:00Z">
        <w:r w:rsidR="001B7848">
          <w:t xml:space="preserve"> </w:t>
        </w:r>
      </w:ins>
      <w:ins w:id="473" w:author="PSA" w:date="2017-11-15T11:34:00Z">
        <w:r>
          <w:t xml:space="preserve">deleted, it will be </w:t>
        </w:r>
      </w:ins>
      <w:ins w:id="474" w:author="PSA" w:date="2017-11-15T11:36:00Z">
        <w:r>
          <w:t>logically deleted from database</w:t>
        </w:r>
      </w:ins>
    </w:p>
    <w:p w:rsidR="00933710" w:rsidRDefault="005A16B9">
      <w:pPr>
        <w:pStyle w:val="Heading4"/>
        <w:rPr>
          <w:ins w:id="475" w:author="PSA" w:date="2017-11-15T11:52:00Z"/>
        </w:rPr>
      </w:pPr>
      <w:ins w:id="476" w:author="PSA" w:date="2017-11-15T11:14:00Z">
        <w:r>
          <w:t>View User</w:t>
        </w:r>
      </w:ins>
      <w:ins w:id="477" w:author="PSA" w:date="2017-11-15T12:10:00Z">
        <w:r w:rsidR="00D209E7">
          <w:t xml:space="preserve"> Details</w:t>
        </w:r>
      </w:ins>
    </w:p>
    <w:p w:rsidR="00933710" w:rsidRDefault="001B7848">
      <w:pPr>
        <w:ind w:left="864"/>
        <w:rPr>
          <w:ins w:id="478" w:author="PSA" w:date="2017-11-15T11:17:00Z"/>
        </w:rPr>
      </w:pPr>
      <w:ins w:id="479" w:author="PSA" w:date="2017-11-15T11:52:00Z">
        <w:r>
          <w:t>This feature will allow Overall User Admin</w:t>
        </w:r>
      </w:ins>
      <w:ins w:id="480" w:author="PSA" w:date="2017-11-15T14:36:00Z">
        <w:r w:rsidR="00766EC2">
          <w:t>istrator</w:t>
        </w:r>
      </w:ins>
      <w:ins w:id="481" w:author="PSA" w:date="2017-11-15T11:52:00Z">
        <w:r>
          <w:t xml:space="preserve"> to view</w:t>
        </w:r>
      </w:ins>
      <w:ins w:id="482" w:author="PSA" w:date="2017-11-15T11:54:00Z">
        <w:r>
          <w:t xml:space="preserve"> user details in R365</w:t>
        </w:r>
      </w:ins>
      <w:ins w:id="483" w:author="PSA" w:date="2017-11-15T12:11:00Z">
        <w:r w:rsidR="00D209E7">
          <w:t xml:space="preserve">. </w:t>
        </w:r>
      </w:ins>
      <w:ins w:id="484" w:author="PSA" w:date="2017-11-15T11:55:00Z">
        <w:r>
          <w:t>Following field</w:t>
        </w:r>
        <w:r w:rsidR="00766EC2">
          <w:t>s will be shown in user details</w:t>
        </w:r>
      </w:ins>
      <w:ins w:id="485" w:author="PSA" w:date="2017-11-15T14:36:00Z">
        <w:r w:rsidR="00766EC2">
          <w:t xml:space="preserve"> page:</w:t>
        </w:r>
      </w:ins>
    </w:p>
    <w:tbl>
      <w:tblPr>
        <w:tblStyle w:val="TableGrid"/>
        <w:tblW w:w="0" w:type="auto"/>
        <w:tblInd w:w="959" w:type="dxa"/>
        <w:tblLook w:val="04A0"/>
      </w:tblPr>
      <w:tblGrid>
        <w:gridCol w:w="3260"/>
        <w:gridCol w:w="5812"/>
      </w:tblGrid>
      <w:tr w:rsidR="00632325" w:rsidRPr="00BA0896" w:rsidTr="00DE6CE3">
        <w:trPr>
          <w:ins w:id="486" w:author="PSA" w:date="2017-11-15T11:17:00Z"/>
        </w:trPr>
        <w:tc>
          <w:tcPr>
            <w:tcW w:w="3260" w:type="dxa"/>
            <w:shd w:val="clear" w:color="auto" w:fill="FBD4B4" w:themeFill="accent6" w:themeFillTint="66"/>
            <w:vAlign w:val="center"/>
          </w:tcPr>
          <w:p w:rsidR="00632325" w:rsidRPr="00154818" w:rsidRDefault="00632325" w:rsidP="00DE6CE3">
            <w:pPr>
              <w:spacing w:after="0" w:line="240" w:lineRule="auto"/>
              <w:jc w:val="center"/>
              <w:rPr>
                <w:ins w:id="487" w:author="PSA" w:date="2017-11-15T11:17:00Z"/>
                <w:b/>
                <w:szCs w:val="22"/>
              </w:rPr>
            </w:pPr>
            <w:ins w:id="488" w:author="PSA" w:date="2017-11-15T11:17:00Z">
              <w:r w:rsidRPr="00154818">
                <w:rPr>
                  <w:b/>
                  <w:szCs w:val="22"/>
                </w:rPr>
                <w:t>Fields</w:t>
              </w:r>
            </w:ins>
          </w:p>
        </w:tc>
        <w:tc>
          <w:tcPr>
            <w:tcW w:w="5812" w:type="dxa"/>
            <w:shd w:val="clear" w:color="auto" w:fill="FBD4B4" w:themeFill="accent6" w:themeFillTint="66"/>
            <w:vAlign w:val="center"/>
          </w:tcPr>
          <w:p w:rsidR="00632325" w:rsidRPr="00154818" w:rsidRDefault="00632325" w:rsidP="00DE6CE3">
            <w:pPr>
              <w:spacing w:after="0" w:line="240" w:lineRule="auto"/>
              <w:jc w:val="center"/>
              <w:rPr>
                <w:ins w:id="489" w:author="PSA" w:date="2017-11-15T11:17:00Z"/>
                <w:b/>
                <w:szCs w:val="22"/>
              </w:rPr>
            </w:pPr>
            <w:ins w:id="490" w:author="PSA" w:date="2017-11-15T11:17:00Z">
              <w:r w:rsidRPr="00154818">
                <w:rPr>
                  <w:b/>
                  <w:szCs w:val="22"/>
                </w:rPr>
                <w:t>Remarks</w:t>
              </w:r>
            </w:ins>
          </w:p>
        </w:tc>
      </w:tr>
      <w:tr w:rsidR="00632325" w:rsidRPr="00BA0896" w:rsidTr="00DE6CE3">
        <w:trPr>
          <w:ins w:id="491" w:author="PSA" w:date="2017-11-15T11:17:00Z"/>
        </w:trPr>
        <w:tc>
          <w:tcPr>
            <w:tcW w:w="3260" w:type="dxa"/>
            <w:vAlign w:val="center"/>
          </w:tcPr>
          <w:p w:rsidR="00632325" w:rsidRPr="00154818" w:rsidRDefault="00632325" w:rsidP="00DE6CE3">
            <w:pPr>
              <w:spacing w:after="0" w:line="240" w:lineRule="auto"/>
              <w:rPr>
                <w:ins w:id="492" w:author="PSA" w:date="2017-11-15T11:17:00Z"/>
                <w:szCs w:val="22"/>
              </w:rPr>
            </w:pPr>
            <w:ins w:id="493" w:author="PSA" w:date="2017-11-15T11:17:00Z">
              <w:r w:rsidRPr="00154818">
                <w:rPr>
                  <w:szCs w:val="22"/>
                </w:rPr>
                <w:t>User ID</w:t>
              </w:r>
            </w:ins>
          </w:p>
        </w:tc>
        <w:tc>
          <w:tcPr>
            <w:tcW w:w="5812" w:type="dxa"/>
            <w:vAlign w:val="center"/>
          </w:tcPr>
          <w:p w:rsidR="00632325" w:rsidRPr="00154818" w:rsidRDefault="00632325" w:rsidP="00DE6CE3">
            <w:pPr>
              <w:spacing w:after="0" w:line="240" w:lineRule="auto"/>
              <w:rPr>
                <w:ins w:id="494" w:author="PSA" w:date="2017-11-15T11:17:00Z"/>
                <w:szCs w:val="22"/>
              </w:rPr>
            </w:pPr>
            <w:ins w:id="495" w:author="PSA" w:date="2017-11-15T11:17:00Z">
              <w:r w:rsidRPr="00154818">
                <w:rPr>
                  <w:szCs w:val="22"/>
                </w:rPr>
                <w:t>Text</w:t>
              </w:r>
            </w:ins>
          </w:p>
        </w:tc>
      </w:tr>
      <w:tr w:rsidR="00632325" w:rsidRPr="00154818" w:rsidTr="00DE6CE3">
        <w:trPr>
          <w:ins w:id="496" w:author="PSA" w:date="2017-11-15T11:17:00Z"/>
        </w:trPr>
        <w:tc>
          <w:tcPr>
            <w:tcW w:w="3260" w:type="dxa"/>
            <w:vAlign w:val="center"/>
          </w:tcPr>
          <w:p w:rsidR="00632325" w:rsidRPr="00154818" w:rsidRDefault="00632325" w:rsidP="00DE6CE3">
            <w:pPr>
              <w:spacing w:after="0" w:line="240" w:lineRule="auto"/>
              <w:rPr>
                <w:ins w:id="497" w:author="PSA" w:date="2017-11-15T11:17:00Z"/>
                <w:szCs w:val="22"/>
              </w:rPr>
            </w:pPr>
            <w:ins w:id="498" w:author="PSA" w:date="2017-11-15T11:17:00Z">
              <w:r w:rsidRPr="00154818">
                <w:rPr>
                  <w:szCs w:val="22"/>
                </w:rPr>
                <w:t>User Name</w:t>
              </w:r>
            </w:ins>
          </w:p>
        </w:tc>
        <w:tc>
          <w:tcPr>
            <w:tcW w:w="5812" w:type="dxa"/>
            <w:vAlign w:val="center"/>
          </w:tcPr>
          <w:p w:rsidR="00632325" w:rsidRPr="00154818" w:rsidRDefault="00632325" w:rsidP="00DE6CE3">
            <w:pPr>
              <w:spacing w:after="0" w:line="240" w:lineRule="auto"/>
              <w:rPr>
                <w:ins w:id="499" w:author="PSA" w:date="2017-11-15T11:17:00Z"/>
                <w:szCs w:val="22"/>
              </w:rPr>
            </w:pPr>
            <w:ins w:id="500" w:author="PSA" w:date="2017-11-15T11:17:00Z">
              <w:r w:rsidRPr="00154818">
                <w:rPr>
                  <w:szCs w:val="22"/>
                </w:rPr>
                <w:t>Text</w:t>
              </w:r>
            </w:ins>
          </w:p>
        </w:tc>
      </w:tr>
      <w:tr w:rsidR="00632325" w:rsidRPr="00154818" w:rsidTr="00DE6CE3">
        <w:trPr>
          <w:ins w:id="501" w:author="PSA" w:date="2017-11-15T11:17:00Z"/>
        </w:trPr>
        <w:tc>
          <w:tcPr>
            <w:tcW w:w="3260" w:type="dxa"/>
            <w:vAlign w:val="center"/>
          </w:tcPr>
          <w:p w:rsidR="00632325" w:rsidRPr="00154818" w:rsidRDefault="00632325" w:rsidP="00DE6CE3">
            <w:pPr>
              <w:spacing w:after="0" w:line="240" w:lineRule="auto"/>
              <w:rPr>
                <w:ins w:id="502" w:author="PSA" w:date="2017-11-15T11:17:00Z"/>
                <w:szCs w:val="22"/>
              </w:rPr>
            </w:pPr>
            <w:ins w:id="503" w:author="PSA" w:date="2017-11-15T11:17:00Z">
              <w:r w:rsidRPr="00154818">
                <w:rPr>
                  <w:szCs w:val="22"/>
                </w:rPr>
                <w:t xml:space="preserve">Email </w:t>
              </w:r>
            </w:ins>
          </w:p>
        </w:tc>
        <w:tc>
          <w:tcPr>
            <w:tcW w:w="5812" w:type="dxa"/>
            <w:vAlign w:val="center"/>
          </w:tcPr>
          <w:p w:rsidR="00632325" w:rsidRPr="00154818" w:rsidRDefault="00D209E7" w:rsidP="00DE6CE3">
            <w:pPr>
              <w:spacing w:after="0" w:line="240" w:lineRule="auto"/>
              <w:rPr>
                <w:ins w:id="504" w:author="PSA" w:date="2017-11-15T11:17:00Z"/>
                <w:szCs w:val="22"/>
              </w:rPr>
            </w:pPr>
            <w:ins w:id="505" w:author="PSA" w:date="2017-11-15T12:03:00Z">
              <w:r>
                <w:rPr>
                  <w:szCs w:val="22"/>
                </w:rPr>
                <w:t>Text</w:t>
              </w:r>
            </w:ins>
          </w:p>
        </w:tc>
      </w:tr>
      <w:tr w:rsidR="00632325" w:rsidRPr="00154818" w:rsidTr="00DE6CE3">
        <w:trPr>
          <w:ins w:id="506" w:author="PSA" w:date="2017-11-15T11:17:00Z"/>
        </w:trPr>
        <w:tc>
          <w:tcPr>
            <w:tcW w:w="3260" w:type="dxa"/>
            <w:vAlign w:val="center"/>
          </w:tcPr>
          <w:p w:rsidR="00632325" w:rsidRPr="00154818" w:rsidRDefault="00632325" w:rsidP="00DE6CE3">
            <w:pPr>
              <w:spacing w:after="0" w:line="240" w:lineRule="auto"/>
              <w:rPr>
                <w:ins w:id="507" w:author="PSA" w:date="2017-11-15T11:17:00Z"/>
                <w:szCs w:val="22"/>
              </w:rPr>
            </w:pPr>
            <w:ins w:id="508" w:author="PSA" w:date="2017-11-15T11:17:00Z">
              <w:r w:rsidRPr="00154818">
                <w:rPr>
                  <w:szCs w:val="22"/>
                </w:rPr>
                <w:t>Phone Number</w:t>
              </w:r>
            </w:ins>
          </w:p>
        </w:tc>
        <w:tc>
          <w:tcPr>
            <w:tcW w:w="5812" w:type="dxa"/>
            <w:vAlign w:val="center"/>
          </w:tcPr>
          <w:p w:rsidR="00632325" w:rsidRPr="00154818" w:rsidRDefault="00D209E7" w:rsidP="00DE6CE3">
            <w:pPr>
              <w:spacing w:after="0" w:line="240" w:lineRule="auto"/>
              <w:rPr>
                <w:ins w:id="509" w:author="PSA" w:date="2017-11-15T11:17:00Z"/>
                <w:szCs w:val="22"/>
              </w:rPr>
            </w:pPr>
            <w:ins w:id="510" w:author="PSA" w:date="2017-11-15T12:16:00Z">
              <w:r>
                <w:rPr>
                  <w:szCs w:val="22"/>
                </w:rPr>
                <w:t>Text</w:t>
              </w:r>
            </w:ins>
          </w:p>
        </w:tc>
      </w:tr>
      <w:tr w:rsidR="00D209E7" w:rsidRPr="00154818" w:rsidTr="00DE6CE3">
        <w:trPr>
          <w:ins w:id="511" w:author="PSA" w:date="2017-11-15T12:02:00Z"/>
        </w:trPr>
        <w:tc>
          <w:tcPr>
            <w:tcW w:w="3260" w:type="dxa"/>
            <w:vAlign w:val="center"/>
          </w:tcPr>
          <w:p w:rsidR="00D209E7" w:rsidRPr="00154818" w:rsidRDefault="00D209E7" w:rsidP="00DE6CE3">
            <w:pPr>
              <w:spacing w:after="0" w:line="240" w:lineRule="auto"/>
              <w:rPr>
                <w:ins w:id="512" w:author="PSA" w:date="2017-11-15T12:02:00Z"/>
                <w:szCs w:val="22"/>
              </w:rPr>
            </w:pPr>
            <w:ins w:id="513" w:author="PSA" w:date="2017-11-15T12:02:00Z">
              <w:r>
                <w:rPr>
                  <w:szCs w:val="22"/>
                </w:rPr>
                <w:t>Overall User Admin</w:t>
              </w:r>
            </w:ins>
          </w:p>
        </w:tc>
        <w:tc>
          <w:tcPr>
            <w:tcW w:w="5812" w:type="dxa"/>
            <w:vAlign w:val="center"/>
          </w:tcPr>
          <w:p w:rsidR="00D209E7" w:rsidRPr="00154818" w:rsidRDefault="00D209E7" w:rsidP="00DE6CE3">
            <w:pPr>
              <w:spacing w:after="0" w:line="240" w:lineRule="auto"/>
              <w:rPr>
                <w:ins w:id="514" w:author="PSA" w:date="2017-11-15T12:02:00Z"/>
                <w:szCs w:val="22"/>
              </w:rPr>
            </w:pPr>
            <w:ins w:id="515" w:author="PSA" w:date="2017-11-15T12:02:00Z">
              <w:r>
                <w:rPr>
                  <w:szCs w:val="22"/>
                </w:rPr>
                <w:t>Yes / No</w:t>
              </w:r>
            </w:ins>
          </w:p>
        </w:tc>
      </w:tr>
      <w:tr w:rsidR="00D209E7" w:rsidRPr="00154818" w:rsidTr="00DE6CE3">
        <w:trPr>
          <w:ins w:id="516" w:author="PSA" w:date="2017-11-15T12:02:00Z"/>
        </w:trPr>
        <w:tc>
          <w:tcPr>
            <w:tcW w:w="3260" w:type="dxa"/>
            <w:vAlign w:val="center"/>
          </w:tcPr>
          <w:p w:rsidR="00D209E7" w:rsidRPr="00154818" w:rsidRDefault="00D209E7" w:rsidP="00DE6CE3">
            <w:pPr>
              <w:spacing w:after="0" w:line="240" w:lineRule="auto"/>
              <w:rPr>
                <w:ins w:id="517" w:author="PSA" w:date="2017-11-15T12:02:00Z"/>
                <w:szCs w:val="22"/>
              </w:rPr>
            </w:pPr>
            <w:ins w:id="518" w:author="PSA" w:date="2017-11-15T12:02:00Z">
              <w:r>
                <w:rPr>
                  <w:szCs w:val="22"/>
                </w:rPr>
                <w:t>Overall Group Admin</w:t>
              </w:r>
            </w:ins>
          </w:p>
        </w:tc>
        <w:tc>
          <w:tcPr>
            <w:tcW w:w="5812" w:type="dxa"/>
            <w:vAlign w:val="center"/>
          </w:tcPr>
          <w:p w:rsidR="00D209E7" w:rsidRPr="00154818" w:rsidRDefault="00D209E7" w:rsidP="00DE6CE3">
            <w:pPr>
              <w:spacing w:after="0" w:line="240" w:lineRule="auto"/>
              <w:rPr>
                <w:ins w:id="519" w:author="PSA" w:date="2017-11-15T12:02:00Z"/>
                <w:szCs w:val="22"/>
              </w:rPr>
            </w:pPr>
            <w:ins w:id="520" w:author="PSA" w:date="2017-11-15T12:02:00Z">
              <w:r>
                <w:rPr>
                  <w:szCs w:val="22"/>
                </w:rPr>
                <w:t>Yes / No</w:t>
              </w:r>
            </w:ins>
          </w:p>
        </w:tc>
      </w:tr>
      <w:tr w:rsidR="00D209E7" w:rsidRPr="00154818" w:rsidTr="00DE6CE3">
        <w:trPr>
          <w:ins w:id="521" w:author="PSA" w:date="2017-11-15T12:15:00Z"/>
        </w:trPr>
        <w:tc>
          <w:tcPr>
            <w:tcW w:w="3260" w:type="dxa"/>
            <w:vAlign w:val="center"/>
          </w:tcPr>
          <w:p w:rsidR="00D209E7" w:rsidRDefault="00D209E7" w:rsidP="00DE6CE3">
            <w:pPr>
              <w:spacing w:after="0" w:line="240" w:lineRule="auto"/>
              <w:rPr>
                <w:ins w:id="522" w:author="PSA" w:date="2017-11-15T12:15:00Z"/>
                <w:szCs w:val="22"/>
              </w:rPr>
            </w:pPr>
            <w:ins w:id="523" w:author="PSA" w:date="2017-11-15T12:15:00Z">
              <w:r w:rsidRPr="00154818">
                <w:rPr>
                  <w:szCs w:val="22"/>
                </w:rPr>
                <w:t>Remarks</w:t>
              </w:r>
            </w:ins>
          </w:p>
        </w:tc>
        <w:tc>
          <w:tcPr>
            <w:tcW w:w="5812" w:type="dxa"/>
            <w:vAlign w:val="center"/>
          </w:tcPr>
          <w:p w:rsidR="00D209E7" w:rsidRDefault="00D209E7" w:rsidP="00DE6CE3">
            <w:pPr>
              <w:spacing w:after="0" w:line="240" w:lineRule="auto"/>
              <w:rPr>
                <w:ins w:id="524" w:author="PSA" w:date="2017-11-15T12:15:00Z"/>
                <w:szCs w:val="22"/>
              </w:rPr>
            </w:pPr>
            <w:ins w:id="525" w:author="PSA" w:date="2017-11-15T12:15:00Z">
              <w:r w:rsidRPr="00154818">
                <w:rPr>
                  <w:szCs w:val="22"/>
                </w:rPr>
                <w:t>Text</w:t>
              </w:r>
            </w:ins>
          </w:p>
        </w:tc>
      </w:tr>
      <w:tr w:rsidR="00D209E7" w:rsidRPr="00154818" w:rsidTr="00DE6CE3">
        <w:trPr>
          <w:ins w:id="526" w:author="PSA" w:date="2017-11-15T11:17:00Z"/>
        </w:trPr>
        <w:tc>
          <w:tcPr>
            <w:tcW w:w="3260" w:type="dxa"/>
            <w:vAlign w:val="center"/>
          </w:tcPr>
          <w:p w:rsidR="00D209E7" w:rsidRPr="00154818" w:rsidRDefault="00D209E7" w:rsidP="00DE6CE3">
            <w:pPr>
              <w:spacing w:after="0" w:line="240" w:lineRule="auto"/>
              <w:rPr>
                <w:ins w:id="527" w:author="PSA" w:date="2017-11-15T11:17:00Z"/>
                <w:szCs w:val="22"/>
              </w:rPr>
            </w:pPr>
            <w:ins w:id="528" w:author="PSA" w:date="2017-11-15T11:17:00Z">
              <w:r w:rsidRPr="00154818">
                <w:rPr>
                  <w:szCs w:val="22"/>
                </w:rPr>
                <w:t>Created By</w:t>
              </w:r>
            </w:ins>
          </w:p>
        </w:tc>
        <w:tc>
          <w:tcPr>
            <w:tcW w:w="5812" w:type="dxa"/>
            <w:vAlign w:val="center"/>
          </w:tcPr>
          <w:p w:rsidR="00D209E7" w:rsidRPr="00154818" w:rsidRDefault="00D209E7" w:rsidP="00DE6CE3">
            <w:pPr>
              <w:spacing w:after="0" w:line="240" w:lineRule="auto"/>
              <w:rPr>
                <w:ins w:id="529" w:author="PSA" w:date="2017-11-15T11:17:00Z"/>
                <w:szCs w:val="22"/>
              </w:rPr>
            </w:pPr>
            <w:ins w:id="530" w:author="PSA" w:date="2017-11-15T11:17:00Z">
              <w:r w:rsidRPr="00154818">
                <w:rPr>
                  <w:szCs w:val="22"/>
                </w:rPr>
                <w:t>Text</w:t>
              </w:r>
            </w:ins>
          </w:p>
        </w:tc>
      </w:tr>
      <w:tr w:rsidR="00D209E7" w:rsidRPr="00154818" w:rsidTr="00DE6CE3">
        <w:trPr>
          <w:ins w:id="531" w:author="PSA" w:date="2017-11-15T11:17:00Z"/>
        </w:trPr>
        <w:tc>
          <w:tcPr>
            <w:tcW w:w="3260" w:type="dxa"/>
            <w:vAlign w:val="center"/>
          </w:tcPr>
          <w:p w:rsidR="00D209E7" w:rsidRPr="00154818" w:rsidRDefault="00D209E7" w:rsidP="00DE6CE3">
            <w:pPr>
              <w:spacing w:after="0" w:line="240" w:lineRule="auto"/>
              <w:rPr>
                <w:ins w:id="532" w:author="PSA" w:date="2017-11-15T11:17:00Z"/>
                <w:szCs w:val="22"/>
              </w:rPr>
            </w:pPr>
            <w:ins w:id="533" w:author="PSA" w:date="2017-11-15T11:17:00Z">
              <w:r w:rsidRPr="00154818">
                <w:rPr>
                  <w:szCs w:val="22"/>
                </w:rPr>
                <w:t>Created Date</w:t>
              </w:r>
            </w:ins>
          </w:p>
        </w:tc>
        <w:tc>
          <w:tcPr>
            <w:tcW w:w="5812" w:type="dxa"/>
            <w:vAlign w:val="center"/>
          </w:tcPr>
          <w:p w:rsidR="00D209E7" w:rsidRPr="00154818" w:rsidRDefault="00D209E7" w:rsidP="00DE6CE3">
            <w:pPr>
              <w:spacing w:after="0" w:line="240" w:lineRule="auto"/>
              <w:rPr>
                <w:ins w:id="534" w:author="PSA" w:date="2017-11-15T11:17:00Z"/>
                <w:szCs w:val="22"/>
              </w:rPr>
            </w:pPr>
            <w:ins w:id="535" w:author="PSA" w:date="2017-11-15T11:17:00Z">
              <w:r w:rsidRPr="00154818">
                <w:rPr>
                  <w:szCs w:val="22"/>
                </w:rPr>
                <w:t>DD/MM/YYYY</w:t>
              </w:r>
            </w:ins>
            <w:ins w:id="536" w:author="PSA" w:date="2017-11-15T12:03:00Z">
              <w:r>
                <w:rPr>
                  <w:szCs w:val="22"/>
                </w:rPr>
                <w:t xml:space="preserve"> HH:MM:SS</w:t>
              </w:r>
            </w:ins>
          </w:p>
        </w:tc>
      </w:tr>
      <w:tr w:rsidR="00D209E7" w:rsidRPr="00154818" w:rsidTr="00DE6CE3">
        <w:trPr>
          <w:ins w:id="537" w:author="PSA" w:date="2017-11-15T11:17:00Z"/>
        </w:trPr>
        <w:tc>
          <w:tcPr>
            <w:tcW w:w="3260" w:type="dxa"/>
            <w:vAlign w:val="center"/>
          </w:tcPr>
          <w:p w:rsidR="00D209E7" w:rsidRPr="00154818" w:rsidRDefault="00D209E7" w:rsidP="00DE6CE3">
            <w:pPr>
              <w:spacing w:after="0" w:line="240" w:lineRule="auto"/>
              <w:rPr>
                <w:ins w:id="538" w:author="PSA" w:date="2017-11-15T11:17:00Z"/>
                <w:szCs w:val="22"/>
              </w:rPr>
            </w:pPr>
            <w:ins w:id="539" w:author="PSA" w:date="2017-11-15T11:17:00Z">
              <w:r w:rsidRPr="00154818">
                <w:rPr>
                  <w:szCs w:val="22"/>
                </w:rPr>
                <w:t>Last Modified</w:t>
              </w:r>
            </w:ins>
          </w:p>
        </w:tc>
        <w:tc>
          <w:tcPr>
            <w:tcW w:w="5812" w:type="dxa"/>
            <w:vAlign w:val="center"/>
          </w:tcPr>
          <w:p w:rsidR="00D209E7" w:rsidRPr="00154818" w:rsidRDefault="00D209E7" w:rsidP="00DE6CE3">
            <w:pPr>
              <w:spacing w:after="0" w:line="240" w:lineRule="auto"/>
              <w:rPr>
                <w:ins w:id="540" w:author="PSA" w:date="2017-11-15T11:17:00Z"/>
                <w:szCs w:val="22"/>
              </w:rPr>
            </w:pPr>
            <w:ins w:id="541" w:author="PSA" w:date="2017-11-15T11:17:00Z">
              <w:r w:rsidRPr="00154818">
                <w:rPr>
                  <w:szCs w:val="22"/>
                </w:rPr>
                <w:t>Text</w:t>
              </w:r>
            </w:ins>
          </w:p>
        </w:tc>
      </w:tr>
      <w:tr w:rsidR="00D209E7" w:rsidRPr="00154818" w:rsidTr="00DE6CE3">
        <w:trPr>
          <w:ins w:id="542" w:author="PSA" w:date="2017-11-15T11:17:00Z"/>
        </w:trPr>
        <w:tc>
          <w:tcPr>
            <w:tcW w:w="3260" w:type="dxa"/>
            <w:vAlign w:val="center"/>
          </w:tcPr>
          <w:p w:rsidR="00D209E7" w:rsidRPr="00154818" w:rsidRDefault="00D209E7" w:rsidP="00DE6CE3">
            <w:pPr>
              <w:spacing w:after="0" w:line="240" w:lineRule="auto"/>
              <w:rPr>
                <w:ins w:id="543" w:author="PSA" w:date="2017-11-15T11:17:00Z"/>
                <w:szCs w:val="22"/>
              </w:rPr>
            </w:pPr>
            <w:ins w:id="544" w:author="PSA" w:date="2017-11-15T11:17:00Z">
              <w:r w:rsidRPr="00154818">
                <w:rPr>
                  <w:szCs w:val="22"/>
                </w:rPr>
                <w:t>Last Modified Date</w:t>
              </w:r>
            </w:ins>
          </w:p>
        </w:tc>
        <w:tc>
          <w:tcPr>
            <w:tcW w:w="5812" w:type="dxa"/>
            <w:vAlign w:val="center"/>
          </w:tcPr>
          <w:p w:rsidR="00D209E7" w:rsidRPr="00154818" w:rsidRDefault="00D209E7" w:rsidP="00DE6CE3">
            <w:pPr>
              <w:spacing w:after="0" w:line="240" w:lineRule="auto"/>
              <w:rPr>
                <w:ins w:id="545" w:author="PSA" w:date="2017-11-15T11:17:00Z"/>
                <w:szCs w:val="22"/>
              </w:rPr>
            </w:pPr>
            <w:ins w:id="546" w:author="PSA" w:date="2017-11-15T11:17:00Z">
              <w:r w:rsidRPr="00154818">
                <w:rPr>
                  <w:szCs w:val="22"/>
                </w:rPr>
                <w:t>DD/MM/YYYY</w:t>
              </w:r>
            </w:ins>
            <w:ins w:id="547" w:author="PSA" w:date="2017-11-15T12:04:00Z">
              <w:r>
                <w:rPr>
                  <w:szCs w:val="22"/>
                </w:rPr>
                <w:t xml:space="preserve"> HH:MM:SS</w:t>
              </w:r>
            </w:ins>
          </w:p>
        </w:tc>
      </w:tr>
    </w:tbl>
    <w:p w:rsidR="00933710" w:rsidRDefault="00D209E7" w:rsidP="00DE6CE3">
      <w:pPr>
        <w:spacing w:after="0"/>
        <w:rPr>
          <w:ins w:id="548" w:author="PSA" w:date="2017-11-15T12:13:00Z"/>
        </w:rPr>
      </w:pPr>
      <w:ins w:id="549" w:author="PSA" w:date="2017-11-15T12:12:00Z">
        <w:r>
          <w:tab/>
        </w:r>
      </w:ins>
    </w:p>
    <w:p w:rsidR="00933710" w:rsidRDefault="00D209E7">
      <w:pPr>
        <w:pStyle w:val="Heading4"/>
        <w:rPr>
          <w:ins w:id="550" w:author="PSA" w:date="2017-11-15T12:13:00Z"/>
        </w:rPr>
      </w:pPr>
      <w:ins w:id="551" w:author="PSA" w:date="2017-11-15T12:13:00Z">
        <w:r>
          <w:t xml:space="preserve">View </w:t>
        </w:r>
      </w:ins>
      <w:ins w:id="552" w:author="PSA" w:date="2017-11-15T16:43:00Z">
        <w:r w:rsidR="00C52D63">
          <w:t>My</w:t>
        </w:r>
      </w:ins>
      <w:ins w:id="553" w:author="PSA" w:date="2017-11-15T12:13:00Z">
        <w:r>
          <w:t xml:space="preserve"> User Details</w:t>
        </w:r>
      </w:ins>
    </w:p>
    <w:p w:rsidR="00933710" w:rsidRDefault="00D209E7">
      <w:pPr>
        <w:ind w:left="864"/>
        <w:rPr>
          <w:ins w:id="554" w:author="PSA" w:date="2017-11-15T12:14:00Z"/>
        </w:rPr>
      </w:pPr>
      <w:ins w:id="555" w:author="PSA" w:date="2017-11-15T12:13:00Z">
        <w:r>
          <w:t>This feature will allow user to view his or her user details.</w:t>
        </w:r>
      </w:ins>
      <w:ins w:id="556" w:author="PSA" w:date="2017-11-15T12:14:00Z">
        <w:r>
          <w:t xml:space="preserve"> Following fields wil</w:t>
        </w:r>
        <w:r w:rsidR="00766EC2">
          <w:t>l be shown in user details page</w:t>
        </w:r>
      </w:ins>
      <w:ins w:id="557" w:author="PSA" w:date="2017-11-15T14:36:00Z">
        <w:r w:rsidR="00766EC2">
          <w:t>:</w:t>
        </w:r>
      </w:ins>
    </w:p>
    <w:tbl>
      <w:tblPr>
        <w:tblStyle w:val="TableGrid"/>
        <w:tblW w:w="0" w:type="auto"/>
        <w:tblInd w:w="959" w:type="dxa"/>
        <w:tblLook w:val="04A0"/>
      </w:tblPr>
      <w:tblGrid>
        <w:gridCol w:w="3260"/>
        <w:gridCol w:w="5812"/>
      </w:tblGrid>
      <w:tr w:rsidR="00D209E7" w:rsidRPr="00BA0896" w:rsidTr="00DE6CE3">
        <w:trPr>
          <w:ins w:id="558" w:author="PSA" w:date="2017-11-15T12:14:00Z"/>
        </w:trPr>
        <w:tc>
          <w:tcPr>
            <w:tcW w:w="3260" w:type="dxa"/>
            <w:shd w:val="clear" w:color="auto" w:fill="FBD4B4" w:themeFill="accent6" w:themeFillTint="66"/>
            <w:vAlign w:val="center"/>
          </w:tcPr>
          <w:p w:rsidR="00D209E7" w:rsidRPr="00154818" w:rsidRDefault="00D209E7" w:rsidP="00DE6CE3">
            <w:pPr>
              <w:spacing w:after="0" w:line="240" w:lineRule="auto"/>
              <w:jc w:val="center"/>
              <w:rPr>
                <w:ins w:id="559" w:author="PSA" w:date="2017-11-15T12:14:00Z"/>
                <w:b/>
                <w:szCs w:val="22"/>
              </w:rPr>
            </w:pPr>
            <w:ins w:id="560" w:author="PSA" w:date="2017-11-15T12:14:00Z">
              <w:r w:rsidRPr="00154818">
                <w:rPr>
                  <w:b/>
                  <w:szCs w:val="22"/>
                </w:rPr>
                <w:t>Fields</w:t>
              </w:r>
            </w:ins>
          </w:p>
        </w:tc>
        <w:tc>
          <w:tcPr>
            <w:tcW w:w="5812" w:type="dxa"/>
            <w:shd w:val="clear" w:color="auto" w:fill="FBD4B4" w:themeFill="accent6" w:themeFillTint="66"/>
            <w:vAlign w:val="center"/>
          </w:tcPr>
          <w:p w:rsidR="00D209E7" w:rsidRPr="00154818" w:rsidRDefault="00D209E7" w:rsidP="00DE6CE3">
            <w:pPr>
              <w:spacing w:after="0" w:line="240" w:lineRule="auto"/>
              <w:jc w:val="center"/>
              <w:rPr>
                <w:ins w:id="561" w:author="PSA" w:date="2017-11-15T12:14:00Z"/>
                <w:b/>
                <w:szCs w:val="22"/>
              </w:rPr>
            </w:pPr>
            <w:ins w:id="562" w:author="PSA" w:date="2017-11-15T12:14:00Z">
              <w:r w:rsidRPr="00154818">
                <w:rPr>
                  <w:b/>
                  <w:szCs w:val="22"/>
                </w:rPr>
                <w:t>Remarks</w:t>
              </w:r>
            </w:ins>
          </w:p>
        </w:tc>
      </w:tr>
      <w:tr w:rsidR="00D209E7" w:rsidRPr="00BA0896" w:rsidTr="00DE6CE3">
        <w:trPr>
          <w:ins w:id="563" w:author="PSA" w:date="2017-11-15T12:14:00Z"/>
        </w:trPr>
        <w:tc>
          <w:tcPr>
            <w:tcW w:w="3260" w:type="dxa"/>
            <w:vAlign w:val="center"/>
          </w:tcPr>
          <w:p w:rsidR="00D209E7" w:rsidRPr="00154818" w:rsidRDefault="00D209E7" w:rsidP="00DE6CE3">
            <w:pPr>
              <w:spacing w:after="0" w:line="240" w:lineRule="auto"/>
              <w:rPr>
                <w:ins w:id="564" w:author="PSA" w:date="2017-11-15T12:14:00Z"/>
                <w:szCs w:val="22"/>
              </w:rPr>
            </w:pPr>
            <w:ins w:id="565" w:author="PSA" w:date="2017-11-15T12:14:00Z">
              <w:r w:rsidRPr="00154818">
                <w:rPr>
                  <w:szCs w:val="22"/>
                </w:rPr>
                <w:t>User ID</w:t>
              </w:r>
            </w:ins>
          </w:p>
        </w:tc>
        <w:tc>
          <w:tcPr>
            <w:tcW w:w="5812" w:type="dxa"/>
            <w:vAlign w:val="center"/>
          </w:tcPr>
          <w:p w:rsidR="00D209E7" w:rsidRPr="00154818" w:rsidRDefault="00D209E7" w:rsidP="00DE6CE3">
            <w:pPr>
              <w:spacing w:after="0" w:line="240" w:lineRule="auto"/>
              <w:rPr>
                <w:ins w:id="566" w:author="PSA" w:date="2017-11-15T12:14:00Z"/>
                <w:szCs w:val="22"/>
              </w:rPr>
            </w:pPr>
            <w:ins w:id="567" w:author="PSA" w:date="2017-11-15T12:14:00Z">
              <w:r w:rsidRPr="00154818">
                <w:rPr>
                  <w:szCs w:val="22"/>
                </w:rPr>
                <w:t>Text</w:t>
              </w:r>
            </w:ins>
          </w:p>
        </w:tc>
      </w:tr>
      <w:tr w:rsidR="00D209E7" w:rsidRPr="00154818" w:rsidTr="00DE6CE3">
        <w:trPr>
          <w:ins w:id="568" w:author="PSA" w:date="2017-11-15T12:14:00Z"/>
        </w:trPr>
        <w:tc>
          <w:tcPr>
            <w:tcW w:w="3260" w:type="dxa"/>
            <w:vAlign w:val="center"/>
          </w:tcPr>
          <w:p w:rsidR="00D209E7" w:rsidRPr="00154818" w:rsidRDefault="00D209E7" w:rsidP="00DE6CE3">
            <w:pPr>
              <w:spacing w:after="0" w:line="240" w:lineRule="auto"/>
              <w:rPr>
                <w:ins w:id="569" w:author="PSA" w:date="2017-11-15T12:14:00Z"/>
                <w:szCs w:val="22"/>
              </w:rPr>
            </w:pPr>
            <w:ins w:id="570" w:author="PSA" w:date="2017-11-15T12:14:00Z">
              <w:r w:rsidRPr="00154818">
                <w:rPr>
                  <w:szCs w:val="22"/>
                </w:rPr>
                <w:t>User Name</w:t>
              </w:r>
            </w:ins>
          </w:p>
        </w:tc>
        <w:tc>
          <w:tcPr>
            <w:tcW w:w="5812" w:type="dxa"/>
            <w:vAlign w:val="center"/>
          </w:tcPr>
          <w:p w:rsidR="00D209E7" w:rsidRPr="00154818" w:rsidRDefault="00D209E7" w:rsidP="00DE6CE3">
            <w:pPr>
              <w:spacing w:after="0" w:line="240" w:lineRule="auto"/>
              <w:rPr>
                <w:ins w:id="571" w:author="PSA" w:date="2017-11-15T12:14:00Z"/>
                <w:szCs w:val="22"/>
              </w:rPr>
            </w:pPr>
            <w:ins w:id="572" w:author="PSA" w:date="2017-11-15T12:14:00Z">
              <w:r w:rsidRPr="00154818">
                <w:rPr>
                  <w:szCs w:val="22"/>
                </w:rPr>
                <w:t>Text</w:t>
              </w:r>
            </w:ins>
          </w:p>
        </w:tc>
      </w:tr>
      <w:tr w:rsidR="00D209E7" w:rsidRPr="00154818" w:rsidTr="00DE6CE3">
        <w:trPr>
          <w:ins w:id="573" w:author="PSA" w:date="2017-11-15T12:14:00Z"/>
        </w:trPr>
        <w:tc>
          <w:tcPr>
            <w:tcW w:w="3260" w:type="dxa"/>
            <w:vAlign w:val="center"/>
          </w:tcPr>
          <w:p w:rsidR="00D209E7" w:rsidRPr="00154818" w:rsidRDefault="00D209E7" w:rsidP="00DE6CE3">
            <w:pPr>
              <w:spacing w:after="0" w:line="240" w:lineRule="auto"/>
              <w:rPr>
                <w:ins w:id="574" w:author="PSA" w:date="2017-11-15T12:14:00Z"/>
                <w:szCs w:val="22"/>
              </w:rPr>
            </w:pPr>
            <w:ins w:id="575" w:author="PSA" w:date="2017-11-15T12:14:00Z">
              <w:r w:rsidRPr="00154818">
                <w:rPr>
                  <w:szCs w:val="22"/>
                </w:rPr>
                <w:t>Email</w:t>
              </w:r>
            </w:ins>
          </w:p>
        </w:tc>
        <w:tc>
          <w:tcPr>
            <w:tcW w:w="5812" w:type="dxa"/>
            <w:vAlign w:val="center"/>
          </w:tcPr>
          <w:p w:rsidR="00D209E7" w:rsidRPr="00154818" w:rsidRDefault="00D209E7" w:rsidP="00DE6CE3">
            <w:pPr>
              <w:spacing w:after="0" w:line="240" w:lineRule="auto"/>
              <w:rPr>
                <w:ins w:id="576" w:author="PSA" w:date="2017-11-15T12:14:00Z"/>
                <w:szCs w:val="22"/>
              </w:rPr>
            </w:pPr>
            <w:ins w:id="577" w:author="PSA" w:date="2017-11-15T12:14:00Z">
              <w:r>
                <w:rPr>
                  <w:szCs w:val="22"/>
                </w:rPr>
                <w:t>Text</w:t>
              </w:r>
            </w:ins>
          </w:p>
        </w:tc>
      </w:tr>
      <w:tr w:rsidR="00D209E7" w:rsidRPr="00154818" w:rsidTr="00DE6CE3">
        <w:trPr>
          <w:ins w:id="578" w:author="PSA" w:date="2017-11-15T12:14:00Z"/>
        </w:trPr>
        <w:tc>
          <w:tcPr>
            <w:tcW w:w="3260" w:type="dxa"/>
            <w:vAlign w:val="center"/>
          </w:tcPr>
          <w:p w:rsidR="00D209E7" w:rsidRPr="00154818" w:rsidRDefault="00D209E7" w:rsidP="00DE6CE3">
            <w:pPr>
              <w:spacing w:after="0" w:line="240" w:lineRule="auto"/>
              <w:rPr>
                <w:ins w:id="579" w:author="PSA" w:date="2017-11-15T12:14:00Z"/>
                <w:szCs w:val="22"/>
              </w:rPr>
            </w:pPr>
            <w:ins w:id="580" w:author="PSA" w:date="2017-11-15T12:14:00Z">
              <w:r w:rsidRPr="00154818">
                <w:rPr>
                  <w:szCs w:val="22"/>
                </w:rPr>
                <w:t>Phone Number</w:t>
              </w:r>
            </w:ins>
          </w:p>
        </w:tc>
        <w:tc>
          <w:tcPr>
            <w:tcW w:w="5812" w:type="dxa"/>
            <w:vAlign w:val="center"/>
          </w:tcPr>
          <w:p w:rsidR="00D209E7" w:rsidRPr="00154818" w:rsidRDefault="00D209E7" w:rsidP="00DE6CE3">
            <w:pPr>
              <w:spacing w:after="0" w:line="240" w:lineRule="auto"/>
              <w:rPr>
                <w:ins w:id="581" w:author="PSA" w:date="2017-11-15T12:14:00Z"/>
                <w:szCs w:val="22"/>
              </w:rPr>
            </w:pPr>
            <w:ins w:id="582" w:author="PSA" w:date="2017-11-15T12:14:00Z">
              <w:r>
                <w:rPr>
                  <w:szCs w:val="22"/>
                </w:rPr>
                <w:t>Text</w:t>
              </w:r>
            </w:ins>
          </w:p>
        </w:tc>
      </w:tr>
      <w:tr w:rsidR="00D209E7" w:rsidRPr="00154818" w:rsidTr="00DE6CE3">
        <w:trPr>
          <w:ins w:id="583" w:author="PSA" w:date="2017-11-15T12:14:00Z"/>
        </w:trPr>
        <w:tc>
          <w:tcPr>
            <w:tcW w:w="3260" w:type="dxa"/>
            <w:vAlign w:val="center"/>
          </w:tcPr>
          <w:p w:rsidR="00D209E7" w:rsidRPr="00154818" w:rsidRDefault="00D209E7" w:rsidP="00DE6CE3">
            <w:pPr>
              <w:spacing w:after="0" w:line="240" w:lineRule="auto"/>
              <w:rPr>
                <w:ins w:id="584" w:author="PSA" w:date="2017-11-15T12:14:00Z"/>
                <w:szCs w:val="22"/>
              </w:rPr>
            </w:pPr>
            <w:ins w:id="585" w:author="PSA" w:date="2017-11-15T12:14:00Z">
              <w:r>
                <w:rPr>
                  <w:szCs w:val="22"/>
                </w:rPr>
                <w:t>Group &amp; Role</w:t>
              </w:r>
            </w:ins>
          </w:p>
        </w:tc>
        <w:tc>
          <w:tcPr>
            <w:tcW w:w="5812" w:type="dxa"/>
            <w:vAlign w:val="center"/>
          </w:tcPr>
          <w:p w:rsidR="00D209E7" w:rsidRPr="00154818" w:rsidRDefault="00D209E7" w:rsidP="00DE6CE3">
            <w:pPr>
              <w:spacing w:after="0" w:line="240" w:lineRule="auto"/>
              <w:rPr>
                <w:ins w:id="586" w:author="PSA" w:date="2017-11-15T12:14:00Z"/>
                <w:szCs w:val="22"/>
              </w:rPr>
            </w:pPr>
            <w:ins w:id="587" w:author="PSA" w:date="2017-11-15T12:15:00Z">
              <w:r>
                <w:rPr>
                  <w:szCs w:val="22"/>
                </w:rPr>
                <w:t>Display</w:t>
              </w:r>
            </w:ins>
            <w:ins w:id="588" w:author="PSA" w:date="2017-11-15T12:16:00Z">
              <w:r>
                <w:rPr>
                  <w:szCs w:val="22"/>
                </w:rPr>
                <w:t xml:space="preserve"> User</w:t>
              </w:r>
            </w:ins>
            <w:ins w:id="589" w:author="PSA" w:date="2017-11-15T12:15:00Z">
              <w:r>
                <w:rPr>
                  <w:szCs w:val="22"/>
                </w:rPr>
                <w:t xml:space="preserve"> Group &amp; Role information if any</w:t>
              </w:r>
            </w:ins>
          </w:p>
        </w:tc>
      </w:tr>
      <w:tr w:rsidR="00D209E7" w:rsidRPr="00154818" w:rsidTr="00DE6CE3">
        <w:trPr>
          <w:ins w:id="590" w:author="PSA" w:date="2017-11-15T12:14:00Z"/>
        </w:trPr>
        <w:tc>
          <w:tcPr>
            <w:tcW w:w="3260" w:type="dxa"/>
            <w:vAlign w:val="center"/>
          </w:tcPr>
          <w:p w:rsidR="00D209E7" w:rsidRPr="00154818" w:rsidRDefault="00D209E7" w:rsidP="00DE6CE3">
            <w:pPr>
              <w:spacing w:after="0" w:line="240" w:lineRule="auto"/>
              <w:rPr>
                <w:ins w:id="591" w:author="PSA" w:date="2017-11-15T12:14:00Z"/>
                <w:szCs w:val="22"/>
              </w:rPr>
            </w:pPr>
            <w:ins w:id="592" w:author="PSA" w:date="2017-11-15T12:14:00Z">
              <w:r>
                <w:rPr>
                  <w:szCs w:val="22"/>
                </w:rPr>
                <w:t>Overall User Admin</w:t>
              </w:r>
            </w:ins>
          </w:p>
        </w:tc>
        <w:tc>
          <w:tcPr>
            <w:tcW w:w="5812" w:type="dxa"/>
            <w:vAlign w:val="center"/>
          </w:tcPr>
          <w:p w:rsidR="00D209E7" w:rsidRPr="00154818" w:rsidRDefault="00D209E7" w:rsidP="00DE6CE3">
            <w:pPr>
              <w:spacing w:after="0" w:line="240" w:lineRule="auto"/>
              <w:rPr>
                <w:ins w:id="593" w:author="PSA" w:date="2017-11-15T12:14:00Z"/>
                <w:szCs w:val="22"/>
              </w:rPr>
            </w:pPr>
            <w:ins w:id="594" w:author="PSA" w:date="2017-11-15T12:14:00Z">
              <w:r>
                <w:rPr>
                  <w:szCs w:val="22"/>
                </w:rPr>
                <w:t>Yes / No</w:t>
              </w:r>
            </w:ins>
          </w:p>
        </w:tc>
      </w:tr>
      <w:tr w:rsidR="00D209E7" w:rsidRPr="00154818" w:rsidTr="00DE6CE3">
        <w:trPr>
          <w:ins w:id="595" w:author="PSA" w:date="2017-11-15T12:14:00Z"/>
        </w:trPr>
        <w:tc>
          <w:tcPr>
            <w:tcW w:w="3260" w:type="dxa"/>
            <w:vAlign w:val="center"/>
          </w:tcPr>
          <w:p w:rsidR="00D209E7" w:rsidRPr="00154818" w:rsidRDefault="00D209E7" w:rsidP="00DE6CE3">
            <w:pPr>
              <w:spacing w:after="0" w:line="240" w:lineRule="auto"/>
              <w:rPr>
                <w:ins w:id="596" w:author="PSA" w:date="2017-11-15T12:14:00Z"/>
                <w:szCs w:val="22"/>
              </w:rPr>
            </w:pPr>
            <w:ins w:id="597" w:author="PSA" w:date="2017-11-15T12:14:00Z">
              <w:r>
                <w:rPr>
                  <w:szCs w:val="22"/>
                </w:rPr>
                <w:t>Overall Group Admin</w:t>
              </w:r>
            </w:ins>
          </w:p>
        </w:tc>
        <w:tc>
          <w:tcPr>
            <w:tcW w:w="5812" w:type="dxa"/>
            <w:vAlign w:val="center"/>
          </w:tcPr>
          <w:p w:rsidR="00D209E7" w:rsidRPr="00154818" w:rsidRDefault="00D209E7" w:rsidP="00DE6CE3">
            <w:pPr>
              <w:spacing w:after="0" w:line="240" w:lineRule="auto"/>
              <w:rPr>
                <w:ins w:id="598" w:author="PSA" w:date="2017-11-15T12:14:00Z"/>
                <w:szCs w:val="22"/>
              </w:rPr>
            </w:pPr>
            <w:ins w:id="599" w:author="PSA" w:date="2017-11-15T12:14:00Z">
              <w:r>
                <w:rPr>
                  <w:szCs w:val="22"/>
                </w:rPr>
                <w:t>Yes / No</w:t>
              </w:r>
            </w:ins>
          </w:p>
        </w:tc>
      </w:tr>
      <w:tr w:rsidR="00D209E7" w:rsidRPr="00154818" w:rsidTr="00DE6CE3">
        <w:trPr>
          <w:ins w:id="600" w:author="PSA" w:date="2017-11-15T12:14:00Z"/>
        </w:trPr>
        <w:tc>
          <w:tcPr>
            <w:tcW w:w="3260" w:type="dxa"/>
            <w:vAlign w:val="center"/>
          </w:tcPr>
          <w:p w:rsidR="00D209E7" w:rsidRDefault="00D209E7" w:rsidP="00DE6CE3">
            <w:pPr>
              <w:spacing w:after="0" w:line="240" w:lineRule="auto"/>
              <w:rPr>
                <w:ins w:id="601" w:author="PSA" w:date="2017-11-15T12:14:00Z"/>
                <w:szCs w:val="22"/>
              </w:rPr>
            </w:pPr>
            <w:ins w:id="602" w:author="PSA" w:date="2017-11-15T12:14:00Z">
              <w:r w:rsidRPr="00154818">
                <w:rPr>
                  <w:szCs w:val="22"/>
                </w:rPr>
                <w:t>Remarks</w:t>
              </w:r>
            </w:ins>
          </w:p>
        </w:tc>
        <w:tc>
          <w:tcPr>
            <w:tcW w:w="5812" w:type="dxa"/>
            <w:vAlign w:val="center"/>
          </w:tcPr>
          <w:p w:rsidR="00D209E7" w:rsidRDefault="00D209E7" w:rsidP="00DE6CE3">
            <w:pPr>
              <w:spacing w:after="0" w:line="240" w:lineRule="auto"/>
              <w:rPr>
                <w:ins w:id="603" w:author="PSA" w:date="2017-11-15T12:14:00Z"/>
                <w:szCs w:val="22"/>
              </w:rPr>
            </w:pPr>
            <w:ins w:id="604" w:author="PSA" w:date="2017-11-15T12:14:00Z">
              <w:r w:rsidRPr="00154818">
                <w:rPr>
                  <w:szCs w:val="22"/>
                </w:rPr>
                <w:t>Text</w:t>
              </w:r>
            </w:ins>
          </w:p>
        </w:tc>
      </w:tr>
      <w:tr w:rsidR="00D209E7" w:rsidRPr="00154818" w:rsidTr="00DE6CE3">
        <w:trPr>
          <w:ins w:id="605" w:author="PSA" w:date="2017-11-15T12:14:00Z"/>
        </w:trPr>
        <w:tc>
          <w:tcPr>
            <w:tcW w:w="3260" w:type="dxa"/>
            <w:vAlign w:val="center"/>
          </w:tcPr>
          <w:p w:rsidR="00D209E7" w:rsidRPr="00154818" w:rsidRDefault="00D209E7" w:rsidP="00DE6CE3">
            <w:pPr>
              <w:spacing w:after="0" w:line="240" w:lineRule="auto"/>
              <w:rPr>
                <w:ins w:id="606" w:author="PSA" w:date="2017-11-15T12:14:00Z"/>
                <w:szCs w:val="22"/>
              </w:rPr>
            </w:pPr>
            <w:ins w:id="607" w:author="PSA" w:date="2017-11-15T12:14:00Z">
              <w:r w:rsidRPr="00154818">
                <w:rPr>
                  <w:szCs w:val="22"/>
                </w:rPr>
                <w:t>Created By</w:t>
              </w:r>
            </w:ins>
          </w:p>
        </w:tc>
        <w:tc>
          <w:tcPr>
            <w:tcW w:w="5812" w:type="dxa"/>
            <w:vAlign w:val="center"/>
          </w:tcPr>
          <w:p w:rsidR="00D209E7" w:rsidRPr="00154818" w:rsidRDefault="00D209E7" w:rsidP="00DE6CE3">
            <w:pPr>
              <w:spacing w:after="0" w:line="240" w:lineRule="auto"/>
              <w:rPr>
                <w:ins w:id="608" w:author="PSA" w:date="2017-11-15T12:14:00Z"/>
                <w:szCs w:val="22"/>
              </w:rPr>
            </w:pPr>
            <w:ins w:id="609" w:author="PSA" w:date="2017-11-15T12:14:00Z">
              <w:r w:rsidRPr="00154818">
                <w:rPr>
                  <w:szCs w:val="22"/>
                </w:rPr>
                <w:t>Text</w:t>
              </w:r>
            </w:ins>
          </w:p>
        </w:tc>
      </w:tr>
      <w:tr w:rsidR="00D209E7" w:rsidRPr="00154818" w:rsidTr="00DE6CE3">
        <w:trPr>
          <w:ins w:id="610" w:author="PSA" w:date="2017-11-15T12:14:00Z"/>
        </w:trPr>
        <w:tc>
          <w:tcPr>
            <w:tcW w:w="3260" w:type="dxa"/>
            <w:vAlign w:val="center"/>
          </w:tcPr>
          <w:p w:rsidR="00D209E7" w:rsidRPr="00154818" w:rsidRDefault="00D209E7" w:rsidP="00DE6CE3">
            <w:pPr>
              <w:spacing w:after="0" w:line="240" w:lineRule="auto"/>
              <w:rPr>
                <w:ins w:id="611" w:author="PSA" w:date="2017-11-15T12:14:00Z"/>
                <w:szCs w:val="22"/>
              </w:rPr>
            </w:pPr>
            <w:ins w:id="612" w:author="PSA" w:date="2017-11-15T12:14:00Z">
              <w:r w:rsidRPr="00154818">
                <w:rPr>
                  <w:szCs w:val="22"/>
                </w:rPr>
                <w:t>Created Date</w:t>
              </w:r>
            </w:ins>
          </w:p>
        </w:tc>
        <w:tc>
          <w:tcPr>
            <w:tcW w:w="5812" w:type="dxa"/>
            <w:vAlign w:val="center"/>
          </w:tcPr>
          <w:p w:rsidR="00D209E7" w:rsidRPr="00154818" w:rsidRDefault="00D209E7" w:rsidP="00DE6CE3">
            <w:pPr>
              <w:spacing w:after="0" w:line="240" w:lineRule="auto"/>
              <w:rPr>
                <w:ins w:id="613" w:author="PSA" w:date="2017-11-15T12:14:00Z"/>
                <w:szCs w:val="22"/>
              </w:rPr>
            </w:pPr>
            <w:ins w:id="614" w:author="PSA" w:date="2017-11-15T12:14:00Z">
              <w:r w:rsidRPr="00154818">
                <w:rPr>
                  <w:szCs w:val="22"/>
                </w:rPr>
                <w:t>DD/MM/YYYY</w:t>
              </w:r>
              <w:r>
                <w:rPr>
                  <w:szCs w:val="22"/>
                </w:rPr>
                <w:t xml:space="preserve"> HH:MM:SS</w:t>
              </w:r>
            </w:ins>
          </w:p>
        </w:tc>
      </w:tr>
      <w:tr w:rsidR="00D209E7" w:rsidRPr="00154818" w:rsidTr="00DE6CE3">
        <w:trPr>
          <w:ins w:id="615" w:author="PSA" w:date="2017-11-15T12:14:00Z"/>
        </w:trPr>
        <w:tc>
          <w:tcPr>
            <w:tcW w:w="3260" w:type="dxa"/>
            <w:vAlign w:val="center"/>
          </w:tcPr>
          <w:p w:rsidR="00D209E7" w:rsidRPr="00154818" w:rsidRDefault="00D209E7" w:rsidP="00DE6CE3">
            <w:pPr>
              <w:spacing w:after="0" w:line="240" w:lineRule="auto"/>
              <w:rPr>
                <w:ins w:id="616" w:author="PSA" w:date="2017-11-15T12:14:00Z"/>
                <w:szCs w:val="22"/>
              </w:rPr>
            </w:pPr>
            <w:ins w:id="617" w:author="PSA" w:date="2017-11-15T12:14:00Z">
              <w:r w:rsidRPr="00154818">
                <w:rPr>
                  <w:szCs w:val="22"/>
                </w:rPr>
                <w:t>Last Modified</w:t>
              </w:r>
            </w:ins>
          </w:p>
        </w:tc>
        <w:tc>
          <w:tcPr>
            <w:tcW w:w="5812" w:type="dxa"/>
            <w:vAlign w:val="center"/>
          </w:tcPr>
          <w:p w:rsidR="00D209E7" w:rsidRPr="00154818" w:rsidRDefault="00D209E7" w:rsidP="00DE6CE3">
            <w:pPr>
              <w:spacing w:after="0" w:line="240" w:lineRule="auto"/>
              <w:rPr>
                <w:ins w:id="618" w:author="PSA" w:date="2017-11-15T12:14:00Z"/>
                <w:szCs w:val="22"/>
              </w:rPr>
            </w:pPr>
            <w:ins w:id="619" w:author="PSA" w:date="2017-11-15T12:14:00Z">
              <w:r w:rsidRPr="00154818">
                <w:rPr>
                  <w:szCs w:val="22"/>
                </w:rPr>
                <w:t>Text</w:t>
              </w:r>
            </w:ins>
          </w:p>
        </w:tc>
      </w:tr>
      <w:tr w:rsidR="00D209E7" w:rsidRPr="00154818" w:rsidTr="00DE6CE3">
        <w:trPr>
          <w:ins w:id="620" w:author="PSA" w:date="2017-11-15T12:14:00Z"/>
        </w:trPr>
        <w:tc>
          <w:tcPr>
            <w:tcW w:w="3260" w:type="dxa"/>
            <w:vAlign w:val="center"/>
          </w:tcPr>
          <w:p w:rsidR="00D209E7" w:rsidRPr="00154818" w:rsidRDefault="00D209E7" w:rsidP="00DE6CE3">
            <w:pPr>
              <w:spacing w:after="0" w:line="240" w:lineRule="auto"/>
              <w:rPr>
                <w:ins w:id="621" w:author="PSA" w:date="2017-11-15T12:14:00Z"/>
                <w:szCs w:val="22"/>
              </w:rPr>
            </w:pPr>
            <w:ins w:id="622" w:author="PSA" w:date="2017-11-15T12:14:00Z">
              <w:r w:rsidRPr="00154818">
                <w:rPr>
                  <w:szCs w:val="22"/>
                </w:rPr>
                <w:t>Last Modified Date</w:t>
              </w:r>
            </w:ins>
          </w:p>
        </w:tc>
        <w:tc>
          <w:tcPr>
            <w:tcW w:w="5812" w:type="dxa"/>
            <w:vAlign w:val="center"/>
          </w:tcPr>
          <w:p w:rsidR="00D209E7" w:rsidRPr="00154818" w:rsidRDefault="00D209E7" w:rsidP="00DE6CE3">
            <w:pPr>
              <w:spacing w:after="0" w:line="240" w:lineRule="auto"/>
              <w:rPr>
                <w:ins w:id="623" w:author="PSA" w:date="2017-11-15T12:14:00Z"/>
                <w:szCs w:val="22"/>
              </w:rPr>
            </w:pPr>
            <w:ins w:id="624" w:author="PSA" w:date="2017-11-15T12:14:00Z">
              <w:r w:rsidRPr="00154818">
                <w:rPr>
                  <w:szCs w:val="22"/>
                </w:rPr>
                <w:t>DD/MM/YYYY</w:t>
              </w:r>
              <w:r>
                <w:rPr>
                  <w:szCs w:val="22"/>
                </w:rPr>
                <w:t xml:space="preserve"> HH:MM:SS</w:t>
              </w:r>
            </w:ins>
          </w:p>
        </w:tc>
      </w:tr>
    </w:tbl>
    <w:p w:rsidR="00933710" w:rsidRDefault="00933710" w:rsidP="00DE6CE3">
      <w:pPr>
        <w:spacing w:after="0"/>
        <w:rPr>
          <w:ins w:id="625" w:author="PSA" w:date="2017-11-15T12:13:00Z"/>
        </w:rPr>
      </w:pPr>
    </w:p>
    <w:p w:rsidR="00933710" w:rsidRDefault="005A16B9">
      <w:pPr>
        <w:pStyle w:val="Heading4"/>
        <w:rPr>
          <w:ins w:id="626" w:author="PSA" w:date="2017-11-15T12:16:00Z"/>
        </w:rPr>
      </w:pPr>
      <w:ins w:id="627" w:author="PSA" w:date="2017-11-15T11:14:00Z">
        <w:r>
          <w:t xml:space="preserve">Search User </w:t>
        </w:r>
      </w:ins>
      <w:ins w:id="628" w:author="PSA" w:date="2017-11-15T12:16:00Z">
        <w:r w:rsidR="00D209E7">
          <w:t xml:space="preserve"> </w:t>
        </w:r>
      </w:ins>
    </w:p>
    <w:p w:rsidR="00933710" w:rsidRDefault="00D209E7">
      <w:pPr>
        <w:ind w:left="864"/>
        <w:rPr>
          <w:ins w:id="629" w:author="PSA" w:date="2017-11-15T11:14:00Z"/>
        </w:rPr>
      </w:pPr>
      <w:ins w:id="630" w:author="PSA" w:date="2017-11-15T12:16:00Z">
        <w:r>
          <w:t>This feature will allow Overall User Admin</w:t>
        </w:r>
      </w:ins>
      <w:ins w:id="631" w:author="PSA" w:date="2017-11-15T14:36:00Z">
        <w:r w:rsidR="00766EC2">
          <w:t>istrator</w:t>
        </w:r>
      </w:ins>
      <w:ins w:id="632" w:author="PSA" w:date="2017-11-15T12:16:00Z">
        <w:r>
          <w:t xml:space="preserve"> to search user</w:t>
        </w:r>
      </w:ins>
      <w:ins w:id="633" w:author="PSA" w:date="2017-11-15T12:18:00Z">
        <w:r w:rsidR="00CF0539">
          <w:t>s via</w:t>
        </w:r>
      </w:ins>
      <w:ins w:id="634" w:author="PSA" w:date="2017-11-15T14:37:00Z">
        <w:r w:rsidR="00766EC2">
          <w:t xml:space="preserve"> any</w:t>
        </w:r>
      </w:ins>
      <w:ins w:id="635" w:author="PSA" w:date="2017-11-15T12:18:00Z">
        <w:r w:rsidR="00CF0539">
          <w:t xml:space="preserve"> </w:t>
        </w:r>
      </w:ins>
      <w:ins w:id="636" w:author="PSA" w:date="2017-11-15T12:22:00Z">
        <w:r w:rsidR="00CF0539">
          <w:t xml:space="preserve">keywords </w:t>
        </w:r>
      </w:ins>
      <w:ins w:id="637" w:author="PSA" w:date="2017-11-15T14:37:00Z">
        <w:r w:rsidR="00766EC2">
          <w:t>in user details</w:t>
        </w:r>
      </w:ins>
      <w:ins w:id="638" w:author="PSA" w:date="2017-11-15T12:23:00Z">
        <w:r w:rsidR="00CF0539">
          <w:t>. Search via keyword function shall be enhanced by “Search as you type” feature.</w:t>
        </w:r>
      </w:ins>
    </w:p>
    <w:p w:rsidR="00933710" w:rsidRDefault="005A16B9">
      <w:pPr>
        <w:pStyle w:val="Heading4"/>
        <w:rPr>
          <w:ins w:id="639" w:author="PSA" w:date="2017-11-15T12:24:00Z"/>
        </w:rPr>
      </w:pPr>
      <w:ins w:id="640" w:author="PSA" w:date="2017-11-15T11:14:00Z">
        <w:r>
          <w:t>Sort User</w:t>
        </w:r>
      </w:ins>
      <w:ins w:id="641" w:author="PSA" w:date="2017-11-15T12:24:00Z">
        <w:r w:rsidR="00CF0539">
          <w:t xml:space="preserve"> </w:t>
        </w:r>
      </w:ins>
    </w:p>
    <w:p w:rsidR="00933710" w:rsidRDefault="00CF0539">
      <w:pPr>
        <w:ind w:left="864"/>
        <w:rPr>
          <w:ins w:id="642" w:author="PSA" w:date="2017-11-15T11:11:00Z"/>
        </w:rPr>
      </w:pPr>
      <w:ins w:id="643" w:author="PSA" w:date="2017-11-15T12:24:00Z">
        <w:r>
          <w:t>This feature will allow Overall User A</w:t>
        </w:r>
        <w:r w:rsidR="00AF239D">
          <w:t>dmin</w:t>
        </w:r>
      </w:ins>
      <w:ins w:id="644" w:author="PSA" w:date="2017-11-15T14:37:00Z">
        <w:r w:rsidR="00766EC2">
          <w:t>istrator</w:t>
        </w:r>
      </w:ins>
      <w:ins w:id="645" w:author="PSA" w:date="2017-11-15T12:24:00Z">
        <w:r w:rsidR="00AF239D">
          <w:t xml:space="preserve"> to sort </w:t>
        </w:r>
        <w:r w:rsidR="000D165B">
          <w:t>user</w:t>
        </w:r>
      </w:ins>
      <w:ins w:id="646" w:author="PSA" w:date="2017-11-15T16:09:00Z">
        <w:r w:rsidR="000D165B">
          <w:t xml:space="preserve"> search result</w:t>
        </w:r>
      </w:ins>
      <w:ins w:id="647" w:author="PSA" w:date="2017-11-15T12:24:00Z">
        <w:r w:rsidR="00AF239D">
          <w:t xml:space="preserve"> by any column in </w:t>
        </w:r>
      </w:ins>
      <w:ins w:id="648" w:author="PSA" w:date="2017-11-15T16:09:00Z">
        <w:r w:rsidR="000D165B">
          <w:t>the result</w:t>
        </w:r>
      </w:ins>
      <w:ins w:id="649" w:author="PSA" w:date="2017-11-15T12:24:00Z">
        <w:r w:rsidR="00AF239D">
          <w:t xml:space="preserve"> list.</w:t>
        </w:r>
      </w:ins>
    </w:p>
    <w:p w:rsidR="008169F8" w:rsidRDefault="008169F8" w:rsidP="008169F8">
      <w:pPr>
        <w:pStyle w:val="Heading3"/>
      </w:pPr>
      <w:bookmarkStart w:id="650" w:name="_Toc498594432"/>
      <w:r w:rsidRPr="008169F8">
        <w:t>Manage User Group and Role</w:t>
      </w:r>
      <w:bookmarkEnd w:id="650"/>
    </w:p>
    <w:p w:rsidR="00933710" w:rsidRDefault="008169F8" w:rsidP="00DE6CE3">
      <w:pPr>
        <w:ind w:left="720"/>
        <w:jc w:val="both"/>
        <w:rPr>
          <w:ins w:id="651" w:author="PSA" w:date="2017-11-15T14:09:00Z"/>
          <w:rFonts w:cs="Arial"/>
          <w:szCs w:val="22"/>
        </w:rPr>
      </w:pPr>
      <w:r w:rsidRPr="008169F8">
        <w:rPr>
          <w:rFonts w:cs="Arial"/>
          <w:szCs w:val="22"/>
        </w:rPr>
        <w:t xml:space="preserve">This feature shall allow </w:t>
      </w:r>
      <w:del w:id="652" w:author="PSA" w:date="2017-11-15T13:56:00Z">
        <w:r w:rsidRPr="008169F8" w:rsidDel="00AF239D">
          <w:rPr>
            <w:rFonts w:cs="Arial"/>
            <w:szCs w:val="22"/>
          </w:rPr>
          <w:delText xml:space="preserve">overall </w:delText>
        </w:r>
      </w:del>
      <w:ins w:id="653" w:author="PSA" w:date="2017-11-15T13:56:00Z">
        <w:r w:rsidR="00AF239D">
          <w:rPr>
            <w:rFonts w:cs="Arial"/>
            <w:szCs w:val="22"/>
          </w:rPr>
          <w:t>Overall Group</w:t>
        </w:r>
        <w:r w:rsidR="00AF239D" w:rsidRPr="008169F8">
          <w:rPr>
            <w:rFonts w:cs="Arial"/>
            <w:szCs w:val="22"/>
          </w:rPr>
          <w:t xml:space="preserve"> </w:t>
        </w:r>
      </w:ins>
      <w:del w:id="654" w:author="PSA" w:date="2017-11-15T13:56:00Z">
        <w:r w:rsidRPr="008169F8" w:rsidDel="00AF239D">
          <w:rPr>
            <w:rFonts w:cs="Arial"/>
            <w:szCs w:val="22"/>
          </w:rPr>
          <w:delText xml:space="preserve">administrator </w:delText>
        </w:r>
      </w:del>
      <w:ins w:id="655" w:author="PSA" w:date="2017-11-15T13:56:00Z">
        <w:r w:rsidR="00AF239D">
          <w:rPr>
            <w:rFonts w:cs="Arial"/>
            <w:szCs w:val="22"/>
          </w:rPr>
          <w:t>A</w:t>
        </w:r>
        <w:r w:rsidR="00AF239D" w:rsidRPr="008169F8">
          <w:rPr>
            <w:rFonts w:cs="Arial"/>
            <w:szCs w:val="22"/>
          </w:rPr>
          <w:t xml:space="preserve">dministrator </w:t>
        </w:r>
      </w:ins>
      <w:r w:rsidRPr="008169F8">
        <w:rPr>
          <w:rFonts w:cs="Arial"/>
          <w:szCs w:val="22"/>
        </w:rPr>
        <w:t xml:space="preserve">to manage (create, search via keywords, filter, sort, view, modify and delete) user groups and </w:t>
      </w:r>
      <w:del w:id="656" w:author="PSA" w:date="2017-11-15T14:38:00Z">
        <w:r w:rsidRPr="008169F8" w:rsidDel="00766EC2">
          <w:rPr>
            <w:rFonts w:cs="Arial"/>
            <w:szCs w:val="22"/>
          </w:rPr>
          <w:delText xml:space="preserve">its </w:delText>
        </w:r>
      </w:del>
      <w:r w:rsidRPr="008169F8">
        <w:rPr>
          <w:rFonts w:cs="Arial"/>
          <w:szCs w:val="22"/>
        </w:rPr>
        <w:t xml:space="preserve">corresponding user roles such as “Group Administrator”, “Officer-in-Charge”, “Read-only User”, “User” and etc. for that particular </w:t>
      </w:r>
      <w:del w:id="657" w:author="PSA" w:date="2017-11-15T14:38:00Z">
        <w:r w:rsidRPr="008169F8" w:rsidDel="00766EC2">
          <w:rPr>
            <w:rFonts w:cs="Arial"/>
            <w:szCs w:val="22"/>
          </w:rPr>
          <w:delText>reminder module</w:delText>
        </w:r>
      </w:del>
      <w:ins w:id="658" w:author="PSA" w:date="2017-11-15T14:38:00Z">
        <w:r w:rsidR="00766EC2">
          <w:rPr>
            <w:rFonts w:cs="Arial"/>
            <w:szCs w:val="22"/>
          </w:rPr>
          <w:t>group</w:t>
        </w:r>
      </w:ins>
      <w:r w:rsidRPr="008169F8">
        <w:rPr>
          <w:rFonts w:cs="Arial"/>
          <w:szCs w:val="22"/>
        </w:rPr>
        <w:t>. The search via keyword function shall be enhanced by “search as you type” feature.</w:t>
      </w:r>
      <w:ins w:id="659" w:author="PSA" w:date="2017-11-15T14:09:00Z">
        <w:r w:rsidR="004D452A">
          <w:rPr>
            <w:rFonts w:cs="Arial"/>
            <w:szCs w:val="22"/>
          </w:rPr>
          <w:t xml:space="preserve"> </w:t>
        </w:r>
      </w:ins>
    </w:p>
    <w:p w:rsidR="004D452A" w:rsidRDefault="004D452A" w:rsidP="00DE6CE3">
      <w:pPr>
        <w:ind w:left="720"/>
        <w:rPr>
          <w:ins w:id="660" w:author="PSA" w:date="2017-11-15T14:09:00Z"/>
        </w:rPr>
      </w:pPr>
      <w:ins w:id="661" w:author="PSA" w:date="2017-11-15T14:09:00Z">
        <w:r>
          <w:t xml:space="preserve">Whenever User Group details are submitted for creation / update / deletion, R365 shall prompt up a confirmation dialogue asking user to confirm his action. </w:t>
        </w:r>
      </w:ins>
    </w:p>
    <w:p w:rsidR="00933710" w:rsidRPr="00DE6CE3" w:rsidRDefault="004D452A" w:rsidP="00DE6CE3">
      <w:pPr>
        <w:ind w:left="720"/>
      </w:pPr>
      <w:ins w:id="662" w:author="PSA" w:date="2017-11-15T14:09:00Z">
        <w:r>
          <w:t xml:space="preserve">Whenever a </w:t>
        </w:r>
      </w:ins>
      <w:ins w:id="663" w:author="PSA" w:date="2017-11-15T14:10:00Z">
        <w:r>
          <w:t>group</w:t>
        </w:r>
      </w:ins>
      <w:ins w:id="664" w:author="PSA" w:date="2017-11-15T14:09:00Z">
        <w:r>
          <w:t xml:space="preserve"> is created / updated </w:t>
        </w:r>
        <w:r w:rsidR="00AE77FC">
          <w:t>/ deleted successfully or unsu</w:t>
        </w:r>
      </w:ins>
      <w:ins w:id="665" w:author="PSA" w:date="2017-11-16T10:33:00Z">
        <w:r w:rsidR="00AE77FC">
          <w:t>cc</w:t>
        </w:r>
      </w:ins>
      <w:ins w:id="666" w:author="PSA" w:date="2017-11-15T14:09:00Z">
        <w:r>
          <w:t xml:space="preserve">essfully, R365 shall display a confirmation message saying that this </w:t>
        </w:r>
      </w:ins>
      <w:ins w:id="667" w:author="PSA" w:date="2017-11-15T14:10:00Z">
        <w:r>
          <w:t>group</w:t>
        </w:r>
      </w:ins>
      <w:ins w:id="668" w:author="PSA" w:date="2017-11-15T14:09:00Z">
        <w:r>
          <w:t xml:space="preserve"> is created / update / deleted successfully or unsuccessfully. </w:t>
        </w:r>
      </w:ins>
      <w:ins w:id="669" w:author="PSA" w:date="2017-11-15T14:10:00Z">
        <w:r>
          <w:t>Group</w:t>
        </w:r>
      </w:ins>
      <w:ins w:id="670" w:author="PSA" w:date="2017-11-15T14:09:00Z">
        <w:r>
          <w:t xml:space="preserve"> </w:t>
        </w:r>
      </w:ins>
      <w:ins w:id="671" w:author="PSA" w:date="2017-11-15T14:10:00Z">
        <w:r>
          <w:t>Name</w:t>
        </w:r>
      </w:ins>
      <w:ins w:id="672" w:author="PSA" w:date="2017-11-15T14:09:00Z">
        <w:r>
          <w:t xml:space="preserve"> shall be included in the confirmation message whenever possible.</w:t>
        </w:r>
      </w:ins>
    </w:p>
    <w:p w:rsidR="008169F8" w:rsidRPr="008169F8" w:rsidRDefault="008169F8" w:rsidP="006D3809">
      <w:pPr>
        <w:ind w:firstLine="720"/>
        <w:jc w:val="both"/>
        <w:rPr>
          <w:szCs w:val="22"/>
        </w:rPr>
      </w:pPr>
      <w:r w:rsidRPr="008169F8">
        <w:rPr>
          <w:rFonts w:cs="Arial"/>
          <w:szCs w:val="22"/>
        </w:rPr>
        <w:t>User Group and role will follow the following hierarchy:-</w:t>
      </w:r>
    </w:p>
    <w:p w:rsidR="008169F8" w:rsidRDefault="008169F8" w:rsidP="006D3809">
      <w:pPr>
        <w:ind w:left="720"/>
        <w:rPr>
          <w:ins w:id="673" w:author="PSA" w:date="2017-11-16T09:26:00Z"/>
          <w:rFonts w:cs="Arial"/>
          <w:szCs w:val="22"/>
        </w:rPr>
      </w:pPr>
      <w:r w:rsidRPr="008169F8">
        <w:rPr>
          <w:noProof/>
          <w:szCs w:val="22"/>
          <w:lang w:val="en-GB" w:eastAsia="zh-CN"/>
        </w:rPr>
        <w:drawing>
          <wp:inline distT="0" distB="0" distL="0" distR="0">
            <wp:extent cx="4611756" cy="4539562"/>
            <wp:effectExtent l="19050" t="0" r="0" b="0"/>
            <wp:docPr id="1" name="Picture 1" descr="cid:image001.png@01D34DA1.1C02B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4DA1.1C02B810"/>
                    <pic:cNvPicPr>
                      <a:picLocks noChangeAspect="1" noChangeArrowheads="1"/>
                    </pic:cNvPicPr>
                  </pic:nvPicPr>
                  <pic:blipFill>
                    <a:blip r:embed="rId13" r:link="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0493" cy="4538319"/>
                    </a:xfrm>
                    <a:prstGeom prst="rect">
                      <a:avLst/>
                    </a:prstGeom>
                    <a:noFill/>
                    <a:ln>
                      <a:noFill/>
                    </a:ln>
                  </pic:spPr>
                </pic:pic>
              </a:graphicData>
            </a:graphic>
          </wp:inline>
        </w:drawing>
      </w:r>
    </w:p>
    <w:tbl>
      <w:tblPr>
        <w:tblW w:w="9492" w:type="dxa"/>
        <w:tblInd w:w="817" w:type="dxa"/>
        <w:tblLook w:val="04A0"/>
      </w:tblPr>
      <w:tblGrid>
        <w:gridCol w:w="2125"/>
        <w:gridCol w:w="1016"/>
        <w:gridCol w:w="1017"/>
        <w:gridCol w:w="1017"/>
        <w:gridCol w:w="1017"/>
        <w:gridCol w:w="1037"/>
        <w:gridCol w:w="1167"/>
        <w:gridCol w:w="1096"/>
      </w:tblGrid>
      <w:tr w:rsidR="0039435C" w:rsidRPr="0039435C" w:rsidTr="006D3809">
        <w:trPr>
          <w:trHeight w:val="304"/>
          <w:ins w:id="674" w:author="PSA" w:date="2017-11-16T09:26:00Z"/>
        </w:trPr>
        <w:tc>
          <w:tcPr>
            <w:tcW w:w="2125"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ins w:id="675" w:author="PSA" w:date="2017-11-16T09:26:00Z"/>
                <w:rFonts w:ascii="Calibri" w:hAnsi="Calibri" w:cs="Calibri"/>
                <w:color w:val="000000"/>
                <w:sz w:val="18"/>
                <w:szCs w:val="22"/>
                <w:lang w:val="en-GB" w:eastAsia="zh-CN"/>
              </w:rPr>
            </w:pPr>
            <w:ins w:id="676" w:author="PSA" w:date="2017-11-16T09:26:00Z">
              <w:r w:rsidRPr="0039435C">
                <w:rPr>
                  <w:rFonts w:ascii="Calibri" w:hAnsi="Calibri" w:cs="Calibri"/>
                  <w:color w:val="000000"/>
                  <w:sz w:val="18"/>
                  <w:szCs w:val="22"/>
                  <w:lang w:val="en-GB" w:eastAsia="zh-CN"/>
                </w:rPr>
                <w:t xml:space="preserve">Role / </w:t>
              </w:r>
              <w:commentRangeStart w:id="677"/>
              <w:r w:rsidRPr="0039435C">
                <w:rPr>
                  <w:rFonts w:ascii="Calibri" w:hAnsi="Calibri" w:cs="Calibri"/>
                  <w:color w:val="000000"/>
                  <w:sz w:val="18"/>
                  <w:szCs w:val="22"/>
                  <w:lang w:val="en-GB" w:eastAsia="zh-CN"/>
                </w:rPr>
                <w:t>Access</w:t>
              </w:r>
            </w:ins>
            <w:commentRangeEnd w:id="677"/>
            <w:ins w:id="678" w:author="PSA" w:date="2017-11-16T11:13:00Z">
              <w:r w:rsidR="006D3809">
                <w:rPr>
                  <w:rStyle w:val="CommentReference"/>
                </w:rPr>
                <w:commentReference w:id="677"/>
              </w:r>
            </w:ins>
          </w:p>
        </w:tc>
        <w:tc>
          <w:tcPr>
            <w:tcW w:w="1016"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ins w:id="679" w:author="PSA" w:date="2017-11-16T09:26:00Z"/>
                <w:rFonts w:ascii="Calibri" w:hAnsi="Calibri" w:cs="Calibri"/>
                <w:color w:val="000000"/>
                <w:sz w:val="18"/>
                <w:szCs w:val="22"/>
                <w:lang w:val="en-GB" w:eastAsia="zh-CN"/>
              </w:rPr>
            </w:pPr>
            <w:ins w:id="680" w:author="PSA" w:date="2017-11-16T09:26:00Z">
              <w:r w:rsidRPr="0039435C">
                <w:rPr>
                  <w:rFonts w:ascii="Calibri" w:hAnsi="Calibri" w:cs="Calibri"/>
                  <w:color w:val="000000"/>
                  <w:sz w:val="18"/>
                  <w:szCs w:val="22"/>
                  <w:lang w:val="en-GB" w:eastAsia="zh-CN"/>
                </w:rPr>
                <w:t>Add Reminder</w:t>
              </w:r>
            </w:ins>
          </w:p>
        </w:tc>
        <w:tc>
          <w:tcPr>
            <w:tcW w:w="1017"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ins w:id="681" w:author="PSA" w:date="2017-11-16T09:26:00Z"/>
                <w:rFonts w:ascii="Calibri" w:hAnsi="Calibri" w:cs="Calibri"/>
                <w:color w:val="000000"/>
                <w:sz w:val="18"/>
                <w:szCs w:val="22"/>
                <w:lang w:val="en-GB" w:eastAsia="zh-CN"/>
              </w:rPr>
            </w:pPr>
            <w:ins w:id="682" w:author="PSA" w:date="2017-11-16T09:26:00Z">
              <w:r w:rsidRPr="0039435C">
                <w:rPr>
                  <w:rFonts w:ascii="Calibri" w:hAnsi="Calibri" w:cs="Calibri"/>
                  <w:color w:val="000000"/>
                  <w:sz w:val="18"/>
                  <w:szCs w:val="22"/>
                  <w:lang w:val="en-GB" w:eastAsia="zh-CN"/>
                </w:rPr>
                <w:t>View Reminder</w:t>
              </w:r>
            </w:ins>
          </w:p>
        </w:tc>
        <w:tc>
          <w:tcPr>
            <w:tcW w:w="1017"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ins w:id="683" w:author="PSA" w:date="2017-11-16T09:26:00Z"/>
                <w:rFonts w:ascii="Calibri" w:hAnsi="Calibri" w:cs="Calibri"/>
                <w:color w:val="000000"/>
                <w:sz w:val="18"/>
                <w:szCs w:val="22"/>
                <w:lang w:val="en-GB" w:eastAsia="zh-CN"/>
              </w:rPr>
            </w:pPr>
            <w:ins w:id="684" w:author="PSA" w:date="2017-11-16T09:26:00Z">
              <w:r w:rsidRPr="0039435C">
                <w:rPr>
                  <w:rFonts w:ascii="Calibri" w:hAnsi="Calibri" w:cs="Calibri"/>
                  <w:color w:val="000000"/>
                  <w:sz w:val="18"/>
                  <w:szCs w:val="22"/>
                  <w:lang w:val="en-GB" w:eastAsia="zh-CN"/>
                </w:rPr>
                <w:t>Update Reminder</w:t>
              </w:r>
            </w:ins>
          </w:p>
        </w:tc>
        <w:tc>
          <w:tcPr>
            <w:tcW w:w="1017"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ins w:id="685" w:author="PSA" w:date="2017-11-16T09:26:00Z"/>
                <w:rFonts w:ascii="Calibri" w:hAnsi="Calibri" w:cs="Calibri"/>
                <w:color w:val="000000"/>
                <w:sz w:val="18"/>
                <w:szCs w:val="22"/>
                <w:lang w:val="en-GB" w:eastAsia="zh-CN"/>
              </w:rPr>
            </w:pPr>
            <w:ins w:id="686" w:author="PSA" w:date="2017-11-16T09:26:00Z">
              <w:r w:rsidRPr="0039435C">
                <w:rPr>
                  <w:rFonts w:ascii="Calibri" w:hAnsi="Calibri" w:cs="Calibri"/>
                  <w:color w:val="000000"/>
                  <w:sz w:val="18"/>
                  <w:szCs w:val="22"/>
                  <w:lang w:val="en-GB" w:eastAsia="zh-CN"/>
                </w:rPr>
                <w:t>Delete Reminder</w:t>
              </w:r>
            </w:ins>
          </w:p>
        </w:tc>
        <w:tc>
          <w:tcPr>
            <w:tcW w:w="1037"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ins w:id="687" w:author="PSA" w:date="2017-11-16T09:26:00Z"/>
                <w:rFonts w:ascii="Calibri" w:hAnsi="Calibri" w:cs="Calibri"/>
                <w:color w:val="000000"/>
                <w:sz w:val="18"/>
                <w:szCs w:val="22"/>
                <w:lang w:val="en-GB" w:eastAsia="zh-CN"/>
              </w:rPr>
            </w:pPr>
            <w:ins w:id="688" w:author="PSA" w:date="2017-11-16T09:26:00Z">
              <w:r w:rsidRPr="0039435C">
                <w:rPr>
                  <w:rFonts w:ascii="Calibri" w:hAnsi="Calibri" w:cs="Calibri"/>
                  <w:color w:val="000000"/>
                  <w:sz w:val="18"/>
                  <w:szCs w:val="22"/>
                  <w:lang w:val="en-GB" w:eastAsia="zh-CN"/>
                </w:rPr>
                <w:t>Approve Reminder</w:t>
              </w:r>
            </w:ins>
          </w:p>
        </w:tc>
        <w:tc>
          <w:tcPr>
            <w:tcW w:w="1167"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ins w:id="689" w:author="PSA" w:date="2017-11-16T09:26:00Z"/>
                <w:rFonts w:ascii="Calibri" w:hAnsi="Calibri" w:cs="Calibri"/>
                <w:color w:val="000000"/>
                <w:sz w:val="18"/>
                <w:szCs w:val="22"/>
                <w:lang w:val="en-GB" w:eastAsia="zh-CN"/>
              </w:rPr>
            </w:pPr>
            <w:ins w:id="690" w:author="PSA" w:date="2017-11-16T09:26:00Z">
              <w:r w:rsidRPr="0039435C">
                <w:rPr>
                  <w:rFonts w:ascii="Calibri" w:hAnsi="Calibri" w:cs="Calibri"/>
                  <w:color w:val="000000"/>
                  <w:sz w:val="18"/>
                  <w:szCs w:val="22"/>
                  <w:lang w:val="en-GB" w:eastAsia="zh-CN"/>
                </w:rPr>
                <w:t>Notification TO</w:t>
              </w:r>
            </w:ins>
          </w:p>
        </w:tc>
        <w:tc>
          <w:tcPr>
            <w:tcW w:w="1096"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ins w:id="691" w:author="PSA" w:date="2017-11-16T09:26:00Z"/>
                <w:rFonts w:ascii="Calibri" w:hAnsi="Calibri" w:cs="Calibri"/>
                <w:color w:val="000000"/>
                <w:sz w:val="18"/>
                <w:szCs w:val="22"/>
                <w:lang w:val="en-GB" w:eastAsia="zh-CN"/>
              </w:rPr>
            </w:pPr>
            <w:ins w:id="692" w:author="PSA" w:date="2017-11-16T09:26:00Z">
              <w:r w:rsidRPr="0039435C">
                <w:rPr>
                  <w:rFonts w:ascii="Calibri" w:hAnsi="Calibri" w:cs="Calibri"/>
                  <w:color w:val="000000"/>
                  <w:sz w:val="18"/>
                  <w:szCs w:val="22"/>
                  <w:lang w:val="en-GB" w:eastAsia="zh-CN"/>
                </w:rPr>
                <w:t>Notification CC</w:t>
              </w:r>
            </w:ins>
          </w:p>
        </w:tc>
      </w:tr>
      <w:tr w:rsidR="0039435C" w:rsidRPr="0039435C" w:rsidTr="006D3809">
        <w:trPr>
          <w:trHeight w:val="304"/>
          <w:ins w:id="693" w:author="PSA" w:date="2017-11-16T09:26:00Z"/>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rPr>
                <w:ins w:id="694" w:author="PSA" w:date="2017-11-16T09:26:00Z"/>
                <w:rFonts w:ascii="Calibri" w:hAnsi="Calibri" w:cs="Calibri"/>
                <w:color w:val="000000"/>
                <w:sz w:val="18"/>
                <w:szCs w:val="22"/>
                <w:lang w:val="en-GB" w:eastAsia="zh-CN"/>
              </w:rPr>
            </w:pPr>
            <w:ins w:id="695" w:author="PSA" w:date="2017-11-16T09:26:00Z">
              <w:r w:rsidRPr="0039435C">
                <w:rPr>
                  <w:rFonts w:ascii="Calibri" w:hAnsi="Calibri" w:cs="Calibri"/>
                  <w:color w:val="000000"/>
                  <w:sz w:val="18"/>
                  <w:szCs w:val="22"/>
                  <w:lang w:val="en-GB" w:eastAsia="zh-CN"/>
                </w:rPr>
                <w:t>Group Administrator</w:t>
              </w:r>
            </w:ins>
          </w:p>
        </w:tc>
        <w:tc>
          <w:tcPr>
            <w:tcW w:w="101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ins w:id="696" w:author="PSA" w:date="2017-11-16T09:26:00Z"/>
                <w:rFonts w:ascii="Calibri" w:hAnsi="Calibri" w:cs="Calibri"/>
                <w:color w:val="000000"/>
                <w:sz w:val="18"/>
                <w:szCs w:val="22"/>
                <w:lang w:val="en-GB" w:eastAsia="zh-CN"/>
              </w:rPr>
            </w:pPr>
            <w:ins w:id="697" w:author="PSA" w:date="2017-11-16T09:28:00Z">
              <w:r>
                <w:rPr>
                  <w:rFonts w:ascii="Calibri" w:hAnsi="Calibri" w:cs="Calibri"/>
                  <w:color w:val="000000"/>
                  <w:sz w:val="18"/>
                  <w:szCs w:val="22"/>
                  <w:lang w:val="en-GB" w:eastAsia="zh-CN"/>
                </w:rPr>
                <w:t>X</w:t>
              </w:r>
            </w:ins>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ins w:id="698" w:author="PSA" w:date="2017-11-16T09:26:00Z"/>
                <w:rFonts w:ascii="Calibri" w:hAnsi="Calibri" w:cs="Calibri"/>
                <w:color w:val="000000"/>
                <w:sz w:val="18"/>
                <w:szCs w:val="22"/>
                <w:lang w:val="en-GB" w:eastAsia="zh-CN"/>
              </w:rPr>
            </w:pPr>
            <w:ins w:id="699" w:author="PSA" w:date="2017-11-16T09:28:00Z">
              <w:r>
                <w:rPr>
                  <w:rFonts w:ascii="Calibri" w:hAnsi="Calibri" w:cs="Calibri"/>
                  <w:color w:val="000000"/>
                  <w:sz w:val="18"/>
                  <w:szCs w:val="22"/>
                  <w:lang w:val="en-GB" w:eastAsia="zh-CN"/>
                </w:rPr>
                <w:t>X</w:t>
              </w:r>
            </w:ins>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ins w:id="700" w:author="PSA" w:date="2017-11-16T09:26:00Z"/>
                <w:rFonts w:ascii="Calibri" w:hAnsi="Calibri" w:cs="Calibri"/>
                <w:color w:val="000000"/>
                <w:sz w:val="18"/>
                <w:szCs w:val="22"/>
                <w:lang w:val="en-GB" w:eastAsia="zh-CN"/>
              </w:rPr>
            </w:pPr>
            <w:ins w:id="701" w:author="PSA" w:date="2017-11-16T09:28:00Z">
              <w:r>
                <w:rPr>
                  <w:rFonts w:ascii="Calibri" w:hAnsi="Calibri" w:cs="Calibri"/>
                  <w:color w:val="000000"/>
                  <w:sz w:val="18"/>
                  <w:szCs w:val="22"/>
                  <w:lang w:val="en-GB" w:eastAsia="zh-CN"/>
                </w:rPr>
                <w:t>X</w:t>
              </w:r>
            </w:ins>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ins w:id="702" w:author="PSA" w:date="2017-11-16T09:26:00Z"/>
                <w:rFonts w:ascii="Calibri" w:hAnsi="Calibri" w:cs="Calibri"/>
                <w:color w:val="000000"/>
                <w:sz w:val="18"/>
                <w:szCs w:val="22"/>
                <w:lang w:val="en-GB" w:eastAsia="zh-CN"/>
              </w:rPr>
            </w:pPr>
            <w:ins w:id="703" w:author="PSA" w:date="2017-11-16T09:28:00Z">
              <w:r>
                <w:rPr>
                  <w:rFonts w:ascii="Calibri" w:hAnsi="Calibri" w:cs="Calibri"/>
                  <w:color w:val="000000"/>
                  <w:sz w:val="18"/>
                  <w:szCs w:val="22"/>
                  <w:lang w:val="en-GB" w:eastAsia="zh-CN"/>
                </w:rPr>
                <w:t>X</w:t>
              </w:r>
            </w:ins>
          </w:p>
        </w:tc>
        <w:tc>
          <w:tcPr>
            <w:tcW w:w="103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ins w:id="704" w:author="PSA" w:date="2017-11-16T09:26:00Z"/>
                <w:rFonts w:ascii="Calibri" w:hAnsi="Calibri" w:cs="Calibri"/>
                <w:color w:val="000000"/>
                <w:sz w:val="18"/>
                <w:szCs w:val="22"/>
                <w:lang w:val="en-GB" w:eastAsia="zh-CN"/>
              </w:rPr>
            </w:pPr>
            <w:ins w:id="705" w:author="PSA" w:date="2017-11-16T09:28:00Z">
              <w:r>
                <w:rPr>
                  <w:rFonts w:ascii="Calibri" w:hAnsi="Calibri" w:cs="Calibri"/>
                  <w:color w:val="000000"/>
                  <w:sz w:val="18"/>
                  <w:szCs w:val="22"/>
                  <w:lang w:val="en-GB" w:eastAsia="zh-CN"/>
                </w:rPr>
                <w:t>X</w:t>
              </w:r>
            </w:ins>
          </w:p>
        </w:tc>
        <w:tc>
          <w:tcPr>
            <w:tcW w:w="116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ins w:id="706" w:author="PSA" w:date="2017-11-16T09:26:00Z"/>
                <w:rFonts w:ascii="Calibri" w:hAnsi="Calibri" w:cs="Calibri"/>
                <w:color w:val="000000"/>
                <w:sz w:val="18"/>
                <w:szCs w:val="22"/>
                <w:lang w:val="en-GB" w:eastAsia="zh-CN"/>
              </w:rPr>
            </w:pPr>
            <w:ins w:id="707" w:author="PSA" w:date="2017-11-16T09:28:00Z">
              <w:r>
                <w:rPr>
                  <w:rFonts w:ascii="Calibri" w:hAnsi="Calibri" w:cs="Calibri"/>
                  <w:color w:val="000000"/>
                  <w:sz w:val="18"/>
                  <w:szCs w:val="22"/>
                  <w:lang w:val="en-GB" w:eastAsia="zh-CN"/>
                </w:rPr>
                <w:t>X</w:t>
              </w:r>
            </w:ins>
          </w:p>
        </w:tc>
        <w:tc>
          <w:tcPr>
            <w:tcW w:w="109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ins w:id="708" w:author="PSA" w:date="2017-11-16T09:26:00Z"/>
                <w:rFonts w:ascii="Calibri" w:hAnsi="Calibri" w:cs="Calibri"/>
                <w:color w:val="000000"/>
                <w:sz w:val="18"/>
                <w:szCs w:val="22"/>
                <w:lang w:val="en-GB" w:eastAsia="zh-CN"/>
              </w:rPr>
            </w:pPr>
          </w:p>
        </w:tc>
      </w:tr>
      <w:tr w:rsidR="0039435C" w:rsidRPr="0039435C" w:rsidTr="006D3809">
        <w:trPr>
          <w:trHeight w:val="304"/>
          <w:ins w:id="709" w:author="PSA" w:date="2017-11-16T09:26:00Z"/>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rPr>
                <w:ins w:id="710" w:author="PSA" w:date="2017-11-16T09:26:00Z"/>
                <w:rFonts w:ascii="Calibri" w:hAnsi="Calibri" w:cs="Calibri"/>
                <w:color w:val="000000"/>
                <w:sz w:val="18"/>
                <w:szCs w:val="22"/>
                <w:lang w:val="en-GB" w:eastAsia="zh-CN"/>
              </w:rPr>
            </w:pPr>
            <w:ins w:id="711" w:author="PSA" w:date="2017-11-16T09:26:00Z">
              <w:r w:rsidRPr="0039435C">
                <w:rPr>
                  <w:rFonts w:ascii="Calibri" w:hAnsi="Calibri" w:cs="Calibri"/>
                  <w:color w:val="000000"/>
                  <w:sz w:val="18"/>
                  <w:szCs w:val="22"/>
                  <w:lang w:val="en-GB" w:eastAsia="zh-CN"/>
                </w:rPr>
                <w:t>Officer in Charge</w:t>
              </w:r>
            </w:ins>
          </w:p>
        </w:tc>
        <w:tc>
          <w:tcPr>
            <w:tcW w:w="101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ins w:id="712" w:author="PSA" w:date="2017-11-16T09:26:00Z"/>
                <w:rFonts w:ascii="Calibri" w:hAnsi="Calibri" w:cs="Calibri"/>
                <w:color w:val="000000"/>
                <w:sz w:val="18"/>
                <w:szCs w:val="22"/>
                <w:lang w:val="en-GB" w:eastAsia="zh-CN"/>
              </w:rPr>
            </w:pPr>
            <w:ins w:id="713" w:author="PSA" w:date="2017-11-16T09:28:00Z">
              <w:r>
                <w:rPr>
                  <w:rFonts w:ascii="Calibri" w:hAnsi="Calibri" w:cs="Calibri"/>
                  <w:color w:val="000000"/>
                  <w:sz w:val="18"/>
                  <w:szCs w:val="22"/>
                  <w:lang w:val="en-GB" w:eastAsia="zh-CN"/>
                </w:rPr>
                <w:t>X</w:t>
              </w:r>
            </w:ins>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ins w:id="714" w:author="PSA" w:date="2017-11-16T09:26:00Z"/>
                <w:rFonts w:ascii="Calibri" w:hAnsi="Calibri" w:cs="Calibri"/>
                <w:color w:val="000000"/>
                <w:sz w:val="18"/>
                <w:szCs w:val="22"/>
                <w:lang w:val="en-GB" w:eastAsia="zh-CN"/>
              </w:rPr>
            </w:pPr>
            <w:ins w:id="715" w:author="PSA" w:date="2017-11-16T09:28:00Z">
              <w:r>
                <w:rPr>
                  <w:rFonts w:ascii="Calibri" w:hAnsi="Calibri" w:cs="Calibri"/>
                  <w:color w:val="000000"/>
                  <w:sz w:val="18"/>
                  <w:szCs w:val="22"/>
                  <w:lang w:val="en-GB" w:eastAsia="zh-CN"/>
                </w:rPr>
                <w:t>X</w:t>
              </w:r>
            </w:ins>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ins w:id="716" w:author="PSA" w:date="2017-11-16T09:26:00Z"/>
                <w:rFonts w:ascii="Calibri" w:hAnsi="Calibri" w:cs="Calibri"/>
                <w:color w:val="000000"/>
                <w:sz w:val="18"/>
                <w:szCs w:val="22"/>
                <w:lang w:val="en-GB" w:eastAsia="zh-CN"/>
              </w:rPr>
            </w:pPr>
            <w:ins w:id="717" w:author="PSA" w:date="2017-11-16T09:28:00Z">
              <w:r>
                <w:rPr>
                  <w:rFonts w:ascii="Calibri" w:hAnsi="Calibri" w:cs="Calibri"/>
                  <w:color w:val="000000"/>
                  <w:sz w:val="18"/>
                  <w:szCs w:val="22"/>
                  <w:lang w:val="en-GB" w:eastAsia="zh-CN"/>
                </w:rPr>
                <w:t>X</w:t>
              </w:r>
            </w:ins>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ins w:id="718" w:author="PSA" w:date="2017-11-16T09:26:00Z"/>
                <w:rFonts w:ascii="Calibri" w:hAnsi="Calibri" w:cs="Calibri"/>
                <w:color w:val="000000"/>
                <w:sz w:val="18"/>
                <w:szCs w:val="22"/>
                <w:lang w:val="en-GB" w:eastAsia="zh-CN"/>
              </w:rPr>
            </w:pPr>
            <w:ins w:id="719" w:author="PSA" w:date="2017-11-16T09:28:00Z">
              <w:r>
                <w:rPr>
                  <w:rFonts w:ascii="Calibri" w:hAnsi="Calibri" w:cs="Calibri"/>
                  <w:color w:val="000000"/>
                  <w:sz w:val="18"/>
                  <w:szCs w:val="22"/>
                  <w:lang w:val="en-GB" w:eastAsia="zh-CN"/>
                </w:rPr>
                <w:t>X</w:t>
              </w:r>
            </w:ins>
          </w:p>
        </w:tc>
        <w:tc>
          <w:tcPr>
            <w:tcW w:w="103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ins w:id="720" w:author="PSA" w:date="2017-11-16T09:26:00Z"/>
                <w:rFonts w:ascii="Calibri" w:hAnsi="Calibri" w:cs="Calibri"/>
                <w:color w:val="000000"/>
                <w:sz w:val="18"/>
                <w:szCs w:val="22"/>
                <w:lang w:val="en-GB" w:eastAsia="zh-CN"/>
              </w:rPr>
            </w:pPr>
            <w:ins w:id="721" w:author="PSA" w:date="2017-11-16T09:28:00Z">
              <w:r>
                <w:rPr>
                  <w:rFonts w:ascii="Calibri" w:hAnsi="Calibri" w:cs="Calibri"/>
                  <w:color w:val="000000"/>
                  <w:sz w:val="18"/>
                  <w:szCs w:val="22"/>
                  <w:lang w:val="en-GB" w:eastAsia="zh-CN"/>
                </w:rPr>
                <w:t>X</w:t>
              </w:r>
            </w:ins>
          </w:p>
        </w:tc>
        <w:tc>
          <w:tcPr>
            <w:tcW w:w="116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ins w:id="722" w:author="PSA" w:date="2017-11-16T09:26:00Z"/>
                <w:rFonts w:ascii="Calibri" w:hAnsi="Calibri" w:cs="Calibri"/>
                <w:color w:val="000000"/>
                <w:sz w:val="18"/>
                <w:szCs w:val="22"/>
                <w:lang w:val="en-GB" w:eastAsia="zh-CN"/>
              </w:rPr>
            </w:pPr>
            <w:ins w:id="723" w:author="PSA" w:date="2017-11-16T09:28:00Z">
              <w:r>
                <w:rPr>
                  <w:rFonts w:ascii="Calibri" w:hAnsi="Calibri" w:cs="Calibri"/>
                  <w:color w:val="000000"/>
                  <w:sz w:val="18"/>
                  <w:szCs w:val="22"/>
                  <w:lang w:val="en-GB" w:eastAsia="zh-CN"/>
                </w:rPr>
                <w:t>X</w:t>
              </w:r>
            </w:ins>
          </w:p>
        </w:tc>
        <w:tc>
          <w:tcPr>
            <w:tcW w:w="109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ins w:id="724" w:author="PSA" w:date="2017-11-16T09:26:00Z"/>
                <w:rFonts w:ascii="Calibri" w:hAnsi="Calibri" w:cs="Calibri"/>
                <w:color w:val="000000"/>
                <w:sz w:val="18"/>
                <w:szCs w:val="22"/>
                <w:lang w:val="en-GB" w:eastAsia="zh-CN"/>
              </w:rPr>
            </w:pPr>
          </w:p>
        </w:tc>
      </w:tr>
      <w:tr w:rsidR="0039435C" w:rsidRPr="0039435C" w:rsidTr="006D3809">
        <w:trPr>
          <w:trHeight w:val="304"/>
          <w:ins w:id="725" w:author="PSA" w:date="2017-11-16T09:26:00Z"/>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rsidR="0039435C" w:rsidRPr="0039435C" w:rsidRDefault="00AE77FC" w:rsidP="0039435C">
            <w:pPr>
              <w:spacing w:after="0" w:line="240" w:lineRule="auto"/>
              <w:rPr>
                <w:ins w:id="726" w:author="PSA" w:date="2017-11-16T09:26:00Z"/>
                <w:rFonts w:ascii="Calibri" w:hAnsi="Calibri" w:cs="Calibri"/>
                <w:color w:val="000000"/>
                <w:sz w:val="18"/>
                <w:szCs w:val="22"/>
                <w:lang w:val="en-GB" w:eastAsia="zh-CN"/>
              </w:rPr>
            </w:pPr>
            <w:ins w:id="727" w:author="PSA" w:date="2017-11-16T10:33:00Z">
              <w:r w:rsidRPr="0039435C">
                <w:rPr>
                  <w:rFonts w:ascii="Calibri" w:hAnsi="Calibri" w:cs="Calibri"/>
                  <w:color w:val="000000"/>
                  <w:sz w:val="18"/>
                  <w:szCs w:val="22"/>
                  <w:lang w:val="en-GB" w:eastAsia="zh-CN"/>
                </w:rPr>
                <w:t>Read-only</w:t>
              </w:r>
            </w:ins>
            <w:ins w:id="728" w:author="PSA" w:date="2017-11-16T09:26:00Z">
              <w:r w:rsidR="0039435C" w:rsidRPr="0039435C">
                <w:rPr>
                  <w:rFonts w:ascii="Calibri" w:hAnsi="Calibri" w:cs="Calibri"/>
                  <w:color w:val="000000"/>
                  <w:sz w:val="18"/>
                  <w:szCs w:val="22"/>
                  <w:lang w:val="en-GB" w:eastAsia="zh-CN"/>
                </w:rPr>
                <w:t xml:space="preserve"> User</w:t>
              </w:r>
            </w:ins>
          </w:p>
        </w:tc>
        <w:tc>
          <w:tcPr>
            <w:tcW w:w="101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ins w:id="729" w:author="PSA" w:date="2017-11-16T09:26:00Z"/>
                <w:rFonts w:ascii="Calibri" w:hAnsi="Calibri" w:cs="Calibri"/>
                <w:color w:val="000000"/>
                <w:sz w:val="18"/>
                <w:szCs w:val="22"/>
                <w:lang w:val="en-GB" w:eastAsia="zh-CN"/>
              </w:rPr>
            </w:pP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ins w:id="730" w:author="PSA" w:date="2017-11-16T09:26:00Z"/>
                <w:rFonts w:ascii="Calibri" w:hAnsi="Calibri" w:cs="Calibri"/>
                <w:color w:val="000000"/>
                <w:sz w:val="18"/>
                <w:szCs w:val="22"/>
                <w:lang w:val="en-GB" w:eastAsia="zh-CN"/>
              </w:rPr>
            </w:pPr>
            <w:ins w:id="731" w:author="PSA" w:date="2017-11-16T09:28:00Z">
              <w:r>
                <w:rPr>
                  <w:rFonts w:ascii="Calibri" w:hAnsi="Calibri" w:cs="Calibri"/>
                  <w:color w:val="000000"/>
                  <w:sz w:val="18"/>
                  <w:szCs w:val="22"/>
                  <w:lang w:val="en-GB" w:eastAsia="zh-CN"/>
                </w:rPr>
                <w:t>X</w:t>
              </w:r>
            </w:ins>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ins w:id="732" w:author="PSA" w:date="2017-11-16T09:26:00Z"/>
                <w:rFonts w:ascii="Calibri" w:hAnsi="Calibri" w:cs="Calibri"/>
                <w:color w:val="000000"/>
                <w:sz w:val="18"/>
                <w:szCs w:val="22"/>
                <w:lang w:val="en-GB" w:eastAsia="zh-CN"/>
              </w:rPr>
            </w:pP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ins w:id="733" w:author="PSA" w:date="2017-11-16T09:26:00Z"/>
                <w:rFonts w:ascii="Calibri" w:hAnsi="Calibri" w:cs="Calibri"/>
                <w:color w:val="000000"/>
                <w:sz w:val="18"/>
                <w:szCs w:val="22"/>
                <w:lang w:val="en-GB" w:eastAsia="zh-CN"/>
              </w:rPr>
            </w:pPr>
          </w:p>
        </w:tc>
        <w:tc>
          <w:tcPr>
            <w:tcW w:w="103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ins w:id="734" w:author="PSA" w:date="2017-11-16T09:26:00Z"/>
                <w:rFonts w:ascii="Calibri" w:hAnsi="Calibri" w:cs="Calibri"/>
                <w:color w:val="000000"/>
                <w:sz w:val="18"/>
                <w:szCs w:val="22"/>
                <w:lang w:val="en-GB" w:eastAsia="zh-CN"/>
              </w:rPr>
            </w:pPr>
          </w:p>
        </w:tc>
        <w:tc>
          <w:tcPr>
            <w:tcW w:w="116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ins w:id="735" w:author="PSA" w:date="2017-11-16T09:26:00Z"/>
                <w:rFonts w:ascii="Calibri" w:hAnsi="Calibri" w:cs="Calibri"/>
                <w:color w:val="000000"/>
                <w:sz w:val="18"/>
                <w:szCs w:val="22"/>
                <w:lang w:val="en-GB" w:eastAsia="zh-CN"/>
              </w:rPr>
            </w:pPr>
          </w:p>
        </w:tc>
        <w:tc>
          <w:tcPr>
            <w:tcW w:w="109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ins w:id="736" w:author="PSA" w:date="2017-11-16T09:26:00Z"/>
                <w:rFonts w:ascii="Calibri" w:hAnsi="Calibri" w:cs="Calibri"/>
                <w:color w:val="000000"/>
                <w:sz w:val="18"/>
                <w:szCs w:val="22"/>
                <w:lang w:val="en-GB" w:eastAsia="zh-CN"/>
              </w:rPr>
            </w:pPr>
            <w:ins w:id="737" w:author="PSA" w:date="2017-11-16T09:28:00Z">
              <w:r>
                <w:rPr>
                  <w:rFonts w:ascii="Calibri" w:hAnsi="Calibri" w:cs="Calibri"/>
                  <w:color w:val="000000"/>
                  <w:sz w:val="18"/>
                  <w:szCs w:val="22"/>
                  <w:lang w:val="en-GB" w:eastAsia="zh-CN"/>
                </w:rPr>
                <w:t>X</w:t>
              </w:r>
            </w:ins>
          </w:p>
        </w:tc>
      </w:tr>
      <w:tr w:rsidR="0039435C" w:rsidRPr="0039435C" w:rsidTr="006D3809">
        <w:trPr>
          <w:trHeight w:val="304"/>
          <w:ins w:id="738" w:author="PSA" w:date="2017-11-16T09:26:00Z"/>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rPr>
                <w:ins w:id="739" w:author="PSA" w:date="2017-11-16T09:26:00Z"/>
                <w:rFonts w:ascii="Calibri" w:hAnsi="Calibri" w:cs="Calibri"/>
                <w:color w:val="000000"/>
                <w:sz w:val="18"/>
                <w:szCs w:val="22"/>
                <w:lang w:val="en-GB" w:eastAsia="zh-CN"/>
              </w:rPr>
            </w:pPr>
            <w:ins w:id="740" w:author="PSA" w:date="2017-11-16T09:26:00Z">
              <w:r w:rsidRPr="0039435C">
                <w:rPr>
                  <w:rFonts w:ascii="Calibri" w:hAnsi="Calibri" w:cs="Calibri"/>
                  <w:color w:val="000000"/>
                  <w:sz w:val="18"/>
                  <w:szCs w:val="22"/>
                  <w:lang w:val="en-GB" w:eastAsia="zh-CN"/>
                </w:rPr>
                <w:t>User</w:t>
              </w:r>
            </w:ins>
          </w:p>
        </w:tc>
        <w:tc>
          <w:tcPr>
            <w:tcW w:w="101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ins w:id="741" w:author="PSA" w:date="2017-11-16T09:26:00Z"/>
                <w:rFonts w:ascii="Calibri" w:hAnsi="Calibri" w:cs="Calibri"/>
                <w:color w:val="000000"/>
                <w:sz w:val="18"/>
                <w:szCs w:val="22"/>
                <w:lang w:val="en-GB" w:eastAsia="zh-CN"/>
              </w:rPr>
            </w:pPr>
            <w:ins w:id="742" w:author="PSA" w:date="2017-11-16T09:28:00Z">
              <w:r>
                <w:rPr>
                  <w:rFonts w:ascii="Calibri" w:hAnsi="Calibri" w:cs="Calibri"/>
                  <w:color w:val="000000"/>
                  <w:sz w:val="18"/>
                  <w:szCs w:val="22"/>
                  <w:lang w:val="en-GB" w:eastAsia="zh-CN"/>
                </w:rPr>
                <w:t>X</w:t>
              </w:r>
            </w:ins>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ins w:id="743" w:author="PSA" w:date="2017-11-16T09:26:00Z"/>
                <w:rFonts w:ascii="Calibri" w:hAnsi="Calibri" w:cs="Calibri"/>
                <w:color w:val="000000"/>
                <w:sz w:val="18"/>
                <w:szCs w:val="22"/>
                <w:lang w:val="en-GB" w:eastAsia="zh-CN"/>
              </w:rPr>
            </w:pPr>
            <w:ins w:id="744" w:author="PSA" w:date="2017-11-16T09:28:00Z">
              <w:r>
                <w:rPr>
                  <w:rFonts w:ascii="Calibri" w:hAnsi="Calibri" w:cs="Calibri"/>
                  <w:color w:val="000000"/>
                  <w:sz w:val="18"/>
                  <w:szCs w:val="22"/>
                  <w:lang w:val="en-GB" w:eastAsia="zh-CN"/>
                </w:rPr>
                <w:t>X</w:t>
              </w:r>
            </w:ins>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ins w:id="745" w:author="PSA" w:date="2017-11-16T09:26:00Z"/>
                <w:rFonts w:ascii="Calibri" w:hAnsi="Calibri" w:cs="Calibri"/>
                <w:color w:val="000000"/>
                <w:sz w:val="18"/>
                <w:szCs w:val="22"/>
                <w:lang w:val="en-GB" w:eastAsia="zh-CN"/>
              </w:rPr>
            </w:pPr>
            <w:ins w:id="746" w:author="PSA" w:date="2017-11-16T09:28:00Z">
              <w:r>
                <w:rPr>
                  <w:rFonts w:ascii="Calibri" w:hAnsi="Calibri" w:cs="Calibri"/>
                  <w:color w:val="000000"/>
                  <w:sz w:val="18"/>
                  <w:szCs w:val="22"/>
                  <w:lang w:val="en-GB" w:eastAsia="zh-CN"/>
                </w:rPr>
                <w:t>X</w:t>
              </w:r>
            </w:ins>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ins w:id="747" w:author="PSA" w:date="2017-11-16T09:26:00Z"/>
                <w:rFonts w:ascii="Calibri" w:hAnsi="Calibri" w:cs="Calibri"/>
                <w:color w:val="000000"/>
                <w:sz w:val="18"/>
                <w:szCs w:val="22"/>
                <w:lang w:val="en-GB" w:eastAsia="zh-CN"/>
              </w:rPr>
            </w:pPr>
            <w:ins w:id="748" w:author="PSA" w:date="2017-11-16T09:28:00Z">
              <w:r>
                <w:rPr>
                  <w:rFonts w:ascii="Calibri" w:hAnsi="Calibri" w:cs="Calibri"/>
                  <w:color w:val="000000"/>
                  <w:sz w:val="18"/>
                  <w:szCs w:val="22"/>
                  <w:lang w:val="en-GB" w:eastAsia="zh-CN"/>
                </w:rPr>
                <w:t>X</w:t>
              </w:r>
            </w:ins>
          </w:p>
        </w:tc>
        <w:tc>
          <w:tcPr>
            <w:tcW w:w="103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ins w:id="749" w:author="PSA" w:date="2017-11-16T09:26:00Z"/>
                <w:rFonts w:ascii="Calibri" w:hAnsi="Calibri" w:cs="Calibri"/>
                <w:color w:val="000000"/>
                <w:sz w:val="18"/>
                <w:szCs w:val="22"/>
                <w:lang w:val="en-GB" w:eastAsia="zh-CN"/>
              </w:rPr>
            </w:pPr>
            <w:ins w:id="750" w:author="PSA" w:date="2017-11-16T09:28:00Z">
              <w:r>
                <w:rPr>
                  <w:rFonts w:ascii="Calibri" w:hAnsi="Calibri" w:cs="Calibri"/>
                  <w:color w:val="000000"/>
                  <w:sz w:val="18"/>
                  <w:szCs w:val="22"/>
                  <w:lang w:val="en-GB" w:eastAsia="zh-CN"/>
                </w:rPr>
                <w:t>X</w:t>
              </w:r>
            </w:ins>
          </w:p>
        </w:tc>
        <w:tc>
          <w:tcPr>
            <w:tcW w:w="116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ins w:id="751" w:author="PSA" w:date="2017-11-16T09:26:00Z"/>
                <w:rFonts w:ascii="Calibri" w:hAnsi="Calibri" w:cs="Calibri"/>
                <w:color w:val="000000"/>
                <w:sz w:val="18"/>
                <w:szCs w:val="22"/>
                <w:lang w:val="en-GB" w:eastAsia="zh-CN"/>
              </w:rPr>
            </w:pPr>
          </w:p>
        </w:tc>
        <w:tc>
          <w:tcPr>
            <w:tcW w:w="109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ins w:id="752" w:author="PSA" w:date="2017-11-16T09:26:00Z"/>
                <w:rFonts w:ascii="Calibri" w:hAnsi="Calibri" w:cs="Calibri"/>
                <w:color w:val="000000"/>
                <w:sz w:val="18"/>
                <w:szCs w:val="22"/>
                <w:lang w:val="en-GB" w:eastAsia="zh-CN"/>
              </w:rPr>
            </w:pPr>
            <w:ins w:id="753" w:author="PSA" w:date="2017-11-16T09:28:00Z">
              <w:r>
                <w:rPr>
                  <w:rFonts w:ascii="Calibri" w:hAnsi="Calibri" w:cs="Calibri"/>
                  <w:color w:val="000000"/>
                  <w:sz w:val="18"/>
                  <w:szCs w:val="22"/>
                  <w:lang w:val="en-GB" w:eastAsia="zh-CN"/>
                </w:rPr>
                <w:t>X</w:t>
              </w:r>
            </w:ins>
          </w:p>
        </w:tc>
      </w:tr>
    </w:tbl>
    <w:p w:rsidR="0039435C" w:rsidRPr="008169F8" w:rsidRDefault="0039435C" w:rsidP="008169F8">
      <w:pPr>
        <w:ind w:left="357"/>
        <w:jc w:val="both"/>
        <w:rPr>
          <w:rFonts w:cs="Arial"/>
          <w:szCs w:val="22"/>
        </w:rPr>
      </w:pPr>
    </w:p>
    <w:p w:rsidR="008169F8" w:rsidRPr="008169F8" w:rsidRDefault="008169F8" w:rsidP="006D3809">
      <w:pPr>
        <w:ind w:firstLine="717"/>
        <w:jc w:val="both"/>
        <w:rPr>
          <w:rFonts w:cs="Arial"/>
          <w:szCs w:val="22"/>
        </w:rPr>
      </w:pPr>
      <w:r w:rsidRPr="008169F8">
        <w:rPr>
          <w:rFonts w:cs="Arial"/>
          <w:szCs w:val="22"/>
        </w:rPr>
        <w:t>Points to remember:</w:t>
      </w:r>
      <w:del w:id="754" w:author="PSA" w:date="2017-11-16T11:13:00Z">
        <w:r w:rsidRPr="008169F8" w:rsidDel="006D3809">
          <w:rPr>
            <w:rFonts w:cs="Arial"/>
            <w:szCs w:val="22"/>
          </w:rPr>
          <w:delText>-</w:delText>
        </w:r>
      </w:del>
    </w:p>
    <w:p w:rsidR="008169F8" w:rsidRPr="008169F8" w:rsidRDefault="008169F8" w:rsidP="00A53722">
      <w:pPr>
        <w:pStyle w:val="ListParagraph"/>
      </w:pPr>
      <w:r w:rsidRPr="008169F8">
        <w:t xml:space="preserve">One group may have more than one role. However, a user can have only one role in a same user group. E.g. </w:t>
      </w:r>
    </w:p>
    <w:p w:rsidR="008169F8" w:rsidRPr="008169F8" w:rsidRDefault="008169F8" w:rsidP="006D3809">
      <w:pPr>
        <w:pStyle w:val="ListParagraph"/>
        <w:numPr>
          <w:ilvl w:val="1"/>
          <w:numId w:val="47"/>
        </w:numPr>
      </w:pPr>
      <w:r w:rsidRPr="008169F8">
        <w:t>User D can be either “Administrator” or “Officer-In-Charge” in FMD-OPS-STAFF group.</w:t>
      </w:r>
    </w:p>
    <w:p w:rsidR="008169F8" w:rsidRPr="008169F8" w:rsidRDefault="008169F8" w:rsidP="006D3809">
      <w:pPr>
        <w:pStyle w:val="ListParagraph"/>
        <w:numPr>
          <w:ilvl w:val="1"/>
          <w:numId w:val="47"/>
        </w:numPr>
      </w:pPr>
      <w:r w:rsidRPr="008169F8">
        <w:t>User E can be “Officer-In-Charge” in FMD-OPS-STAFF, and “Viewer” in FMD-OPS-EQUIP group.</w:t>
      </w:r>
    </w:p>
    <w:p w:rsidR="008169F8" w:rsidRPr="008169F8" w:rsidRDefault="008169F8" w:rsidP="006D3809">
      <w:pPr>
        <w:pStyle w:val="ListParagraph"/>
        <w:numPr>
          <w:ilvl w:val="1"/>
          <w:numId w:val="47"/>
        </w:numPr>
      </w:pPr>
      <w:r w:rsidRPr="008169F8">
        <w:t xml:space="preserve">One reminder module may have multiple groups. However, one group can have only one reminder module. </w:t>
      </w:r>
    </w:p>
    <w:p w:rsidR="008169F8" w:rsidRPr="008169F8" w:rsidDel="006D3809" w:rsidRDefault="008169F8" w:rsidP="00A53722">
      <w:pPr>
        <w:pStyle w:val="ListParagraph"/>
        <w:rPr>
          <w:del w:id="755" w:author="PSA" w:date="2017-11-16T11:13:00Z"/>
        </w:rPr>
      </w:pPr>
      <w:del w:id="756" w:author="PSA" w:date="2017-11-16T11:13:00Z">
        <w:r w:rsidRPr="008169F8" w:rsidDel="006D3809">
          <w:delText xml:space="preserve">Role access rights to different functions will be configurable in </w:delText>
        </w:r>
      </w:del>
      <w:del w:id="757" w:author="PSA" w:date="2017-11-16T10:41:00Z">
        <w:r w:rsidRPr="008169F8" w:rsidDel="001A5E9D">
          <w:delText xml:space="preserve">Reminder365 </w:delText>
        </w:r>
      </w:del>
      <w:del w:id="758" w:author="PSA" w:date="2017-11-16T11:13:00Z">
        <w:r w:rsidRPr="008169F8" w:rsidDel="006D3809">
          <w:delText>Administrative module.</w:delText>
        </w:r>
      </w:del>
    </w:p>
    <w:p w:rsidR="00933710" w:rsidRDefault="008169F8">
      <w:pPr>
        <w:pStyle w:val="Heading4"/>
      </w:pPr>
      <w:bookmarkStart w:id="759" w:name="_Toc496876315"/>
      <w:r w:rsidRPr="008169F8">
        <w:t>Creation of User groups and roles</w:t>
      </w:r>
      <w:bookmarkEnd w:id="759"/>
    </w:p>
    <w:p w:rsidR="00933710" w:rsidRDefault="008169F8">
      <w:pPr>
        <w:ind w:left="864"/>
        <w:rPr>
          <w:ins w:id="760" w:author="PSA" w:date="2017-11-15T14:11:00Z"/>
          <w:rFonts w:cs="Arial"/>
          <w:szCs w:val="22"/>
        </w:rPr>
      </w:pPr>
      <w:r w:rsidRPr="008169F8">
        <w:rPr>
          <w:rFonts w:cs="Arial"/>
          <w:szCs w:val="22"/>
        </w:rPr>
        <w:t xml:space="preserve">This feature will allow the </w:t>
      </w:r>
      <w:ins w:id="761" w:author="PSA" w:date="2017-11-15T14:00:00Z">
        <w:r w:rsidR="00AF239D">
          <w:rPr>
            <w:rFonts w:cs="Arial"/>
            <w:szCs w:val="22"/>
          </w:rPr>
          <w:t xml:space="preserve">Overall Group </w:t>
        </w:r>
      </w:ins>
      <w:del w:id="762" w:author="PSA" w:date="2017-11-15T14:00:00Z">
        <w:r w:rsidRPr="008169F8" w:rsidDel="00AF239D">
          <w:rPr>
            <w:rFonts w:cs="Arial"/>
            <w:szCs w:val="22"/>
          </w:rPr>
          <w:delText>IT a</w:delText>
        </w:r>
      </w:del>
      <w:ins w:id="763" w:author="PSA" w:date="2017-11-15T14:00:00Z">
        <w:r w:rsidR="00AF239D">
          <w:rPr>
            <w:rFonts w:cs="Arial"/>
            <w:szCs w:val="22"/>
          </w:rPr>
          <w:t>A</w:t>
        </w:r>
      </w:ins>
      <w:r w:rsidRPr="008169F8">
        <w:rPr>
          <w:rFonts w:cs="Arial"/>
          <w:szCs w:val="22"/>
        </w:rPr>
        <w:t>dministrator to create user groups</w:t>
      </w:r>
      <w:ins w:id="764" w:author="PSA" w:date="2017-11-15T14:01:00Z">
        <w:r w:rsidR="00AF239D">
          <w:rPr>
            <w:rFonts w:cs="Arial"/>
            <w:szCs w:val="22"/>
          </w:rPr>
          <w:t xml:space="preserve"> in R365</w:t>
        </w:r>
      </w:ins>
      <w:r w:rsidRPr="008169F8">
        <w:rPr>
          <w:rFonts w:cs="Arial"/>
          <w:szCs w:val="22"/>
        </w:rPr>
        <w:t xml:space="preserve"> </w:t>
      </w:r>
      <w:del w:id="765" w:author="PSA" w:date="2017-11-15T14:01:00Z">
        <w:r w:rsidRPr="008169F8" w:rsidDel="00AF239D">
          <w:rPr>
            <w:rFonts w:cs="Arial"/>
            <w:szCs w:val="22"/>
          </w:rPr>
          <w:delText xml:space="preserve">and roles in the system </w:delText>
        </w:r>
      </w:del>
      <w:r w:rsidRPr="008169F8">
        <w:rPr>
          <w:rFonts w:cs="Arial"/>
          <w:szCs w:val="22"/>
        </w:rPr>
        <w:t xml:space="preserve">for users to access </w:t>
      </w:r>
      <w:del w:id="766" w:author="PSA" w:date="2017-11-15T14:03:00Z">
        <w:r w:rsidRPr="008169F8" w:rsidDel="00AF239D">
          <w:rPr>
            <w:rFonts w:cs="Arial"/>
            <w:szCs w:val="22"/>
          </w:rPr>
          <w:delText>the reminder 365 web application</w:delText>
        </w:r>
      </w:del>
      <w:ins w:id="767" w:author="PSA" w:date="2017-11-15T14:03:00Z">
        <w:r w:rsidR="00AF239D">
          <w:rPr>
            <w:rFonts w:cs="Arial"/>
            <w:szCs w:val="22"/>
          </w:rPr>
          <w:t xml:space="preserve">reminders in their groups. </w:t>
        </w:r>
      </w:ins>
      <w:ins w:id="768" w:author="PSA" w:date="2017-11-15T14:04:00Z">
        <w:r w:rsidR="00AF239D">
          <w:rPr>
            <w:rFonts w:cs="Arial"/>
            <w:szCs w:val="22"/>
          </w:rPr>
          <w:t>When Overall Group Administrator create</w:t>
        </w:r>
        <w:r w:rsidR="009D106A">
          <w:rPr>
            <w:rFonts w:cs="Arial"/>
            <w:szCs w:val="22"/>
          </w:rPr>
          <w:t xml:space="preserve">s </w:t>
        </w:r>
      </w:ins>
      <w:ins w:id="769" w:author="PSA" w:date="2017-11-15T14:05:00Z">
        <w:r w:rsidR="009D106A">
          <w:rPr>
            <w:rFonts w:cs="Arial"/>
            <w:szCs w:val="22"/>
          </w:rPr>
          <w:t xml:space="preserve">a </w:t>
        </w:r>
      </w:ins>
      <w:ins w:id="770" w:author="PSA" w:date="2017-11-15T14:04:00Z">
        <w:r w:rsidR="009D106A">
          <w:rPr>
            <w:rFonts w:cs="Arial"/>
            <w:szCs w:val="22"/>
          </w:rPr>
          <w:t>user group, he will create roles, and assign user</w:t>
        </w:r>
      </w:ins>
      <w:ins w:id="771" w:author="PSA" w:date="2017-11-15T14:05:00Z">
        <w:r w:rsidR="009D106A">
          <w:rPr>
            <w:rFonts w:cs="Arial"/>
            <w:szCs w:val="22"/>
          </w:rPr>
          <w:t>(s)</w:t>
        </w:r>
      </w:ins>
      <w:ins w:id="772" w:author="PSA" w:date="2017-11-15T14:04:00Z">
        <w:r w:rsidR="009D106A">
          <w:rPr>
            <w:rFonts w:cs="Arial"/>
            <w:szCs w:val="22"/>
          </w:rPr>
          <w:t xml:space="preserve"> as Group Administrator</w:t>
        </w:r>
      </w:ins>
      <w:ins w:id="773" w:author="PSA" w:date="2017-11-15T14:05:00Z">
        <w:r w:rsidR="009D106A">
          <w:rPr>
            <w:rFonts w:cs="Arial"/>
            <w:szCs w:val="22"/>
          </w:rPr>
          <w:t xml:space="preserve"> in the group</w:t>
        </w:r>
      </w:ins>
      <w:r w:rsidRPr="008169F8">
        <w:rPr>
          <w:rFonts w:cs="Arial"/>
          <w:szCs w:val="22"/>
        </w:rPr>
        <w:t xml:space="preserve">. </w:t>
      </w:r>
    </w:p>
    <w:p w:rsidR="00933710" w:rsidRDefault="009D106A">
      <w:pPr>
        <w:ind w:left="864"/>
        <w:rPr>
          <w:rFonts w:cs="Arial"/>
          <w:szCs w:val="22"/>
        </w:rPr>
      </w:pPr>
      <w:ins w:id="774" w:author="PSA" w:date="2017-11-15T14:05:00Z">
        <w:r>
          <w:rPr>
            <w:rFonts w:cs="Arial"/>
            <w:szCs w:val="22"/>
          </w:rPr>
          <w:t>Following details will be entered</w:t>
        </w:r>
      </w:ins>
      <w:ins w:id="775" w:author="PSA" w:date="2017-11-15T14:06:00Z">
        <w:r>
          <w:rPr>
            <w:rFonts w:cs="Arial"/>
            <w:szCs w:val="22"/>
          </w:rPr>
          <w:t xml:space="preserve"> to create a User Group</w:t>
        </w:r>
      </w:ins>
      <w:del w:id="776" w:author="PSA" w:date="2017-11-15T14:06:00Z">
        <w:r w:rsidR="008169F8" w:rsidRPr="008169F8" w:rsidDel="009D106A">
          <w:rPr>
            <w:rFonts w:cs="Arial"/>
            <w:szCs w:val="22"/>
          </w:rPr>
          <w:delText>User need to enter the following details for creating the user groups and roles:-</w:delText>
        </w:r>
      </w:del>
      <w:ins w:id="777" w:author="PSA" w:date="2017-11-15T14:06:00Z">
        <w:r>
          <w:rPr>
            <w:rFonts w:cs="Arial"/>
            <w:szCs w:val="22"/>
          </w:rPr>
          <w:t>:</w:t>
        </w:r>
      </w:ins>
    </w:p>
    <w:tbl>
      <w:tblPr>
        <w:tblStyle w:val="TableGrid"/>
        <w:tblW w:w="0" w:type="auto"/>
        <w:tblInd w:w="959" w:type="dxa"/>
        <w:tblLook w:val="04A0"/>
      </w:tblPr>
      <w:tblGrid>
        <w:gridCol w:w="3402"/>
        <w:gridCol w:w="5812"/>
      </w:tblGrid>
      <w:tr w:rsidR="008169F8" w:rsidRPr="008169F8" w:rsidTr="00DE6CE3">
        <w:trPr>
          <w:trHeight w:val="321"/>
        </w:trPr>
        <w:tc>
          <w:tcPr>
            <w:tcW w:w="3402" w:type="dxa"/>
            <w:shd w:val="clear" w:color="auto" w:fill="FBD4B4" w:themeFill="accent6" w:themeFillTint="66"/>
            <w:vAlign w:val="center"/>
          </w:tcPr>
          <w:p w:rsidR="008169F8" w:rsidRPr="008169F8" w:rsidRDefault="008169F8" w:rsidP="00DE6CE3">
            <w:pPr>
              <w:spacing w:after="0" w:line="240" w:lineRule="auto"/>
              <w:jc w:val="center"/>
              <w:rPr>
                <w:b/>
                <w:szCs w:val="22"/>
              </w:rPr>
            </w:pPr>
            <w:r w:rsidRPr="008169F8">
              <w:rPr>
                <w:b/>
                <w:szCs w:val="22"/>
              </w:rPr>
              <w:t>Fields to be entered</w:t>
            </w:r>
          </w:p>
        </w:tc>
        <w:tc>
          <w:tcPr>
            <w:tcW w:w="5812" w:type="dxa"/>
            <w:shd w:val="clear" w:color="auto" w:fill="FBD4B4" w:themeFill="accent6" w:themeFillTint="66"/>
            <w:vAlign w:val="center"/>
          </w:tcPr>
          <w:p w:rsidR="008169F8" w:rsidRPr="008169F8" w:rsidRDefault="008169F8" w:rsidP="00DE6CE3">
            <w:pPr>
              <w:spacing w:after="0" w:line="240" w:lineRule="auto"/>
              <w:jc w:val="center"/>
              <w:rPr>
                <w:b/>
                <w:szCs w:val="22"/>
              </w:rPr>
            </w:pPr>
            <w:r w:rsidRPr="008169F8">
              <w:rPr>
                <w:b/>
                <w:szCs w:val="22"/>
              </w:rPr>
              <w:t>Remarks</w:t>
            </w:r>
          </w:p>
        </w:tc>
      </w:tr>
      <w:tr w:rsidR="008169F8" w:rsidRPr="008169F8" w:rsidTr="00DE6CE3">
        <w:trPr>
          <w:trHeight w:val="321"/>
        </w:trPr>
        <w:tc>
          <w:tcPr>
            <w:tcW w:w="3402" w:type="dxa"/>
            <w:vAlign w:val="center"/>
          </w:tcPr>
          <w:p w:rsidR="008169F8" w:rsidRPr="008169F8" w:rsidRDefault="008169F8" w:rsidP="00DE6CE3">
            <w:pPr>
              <w:spacing w:line="240" w:lineRule="auto"/>
              <w:rPr>
                <w:szCs w:val="22"/>
              </w:rPr>
            </w:pPr>
            <w:r w:rsidRPr="008169F8">
              <w:rPr>
                <w:szCs w:val="22"/>
              </w:rPr>
              <w:t>Reminder Module*</w:t>
            </w:r>
          </w:p>
        </w:tc>
        <w:tc>
          <w:tcPr>
            <w:tcW w:w="5812" w:type="dxa"/>
            <w:vAlign w:val="center"/>
          </w:tcPr>
          <w:p w:rsidR="008169F8" w:rsidRPr="008169F8" w:rsidRDefault="008169F8" w:rsidP="00DE6CE3">
            <w:pPr>
              <w:spacing w:line="240" w:lineRule="auto"/>
              <w:rPr>
                <w:szCs w:val="22"/>
              </w:rPr>
            </w:pPr>
            <w:r w:rsidRPr="008169F8">
              <w:rPr>
                <w:szCs w:val="22"/>
              </w:rPr>
              <w:t>Dropdown (Contract, Equipment and Staff)</w:t>
            </w:r>
          </w:p>
        </w:tc>
      </w:tr>
      <w:tr w:rsidR="008169F8" w:rsidRPr="008169F8" w:rsidTr="00DE6CE3">
        <w:trPr>
          <w:trHeight w:val="321"/>
        </w:trPr>
        <w:tc>
          <w:tcPr>
            <w:tcW w:w="3402" w:type="dxa"/>
            <w:vAlign w:val="center"/>
          </w:tcPr>
          <w:p w:rsidR="008169F8" w:rsidRPr="008169F8" w:rsidRDefault="008169F8" w:rsidP="00DE6CE3">
            <w:pPr>
              <w:spacing w:line="240" w:lineRule="auto"/>
              <w:rPr>
                <w:szCs w:val="22"/>
              </w:rPr>
            </w:pPr>
            <w:r w:rsidRPr="008169F8">
              <w:rPr>
                <w:szCs w:val="22"/>
              </w:rPr>
              <w:t>Group Name*</w:t>
            </w:r>
          </w:p>
        </w:tc>
        <w:tc>
          <w:tcPr>
            <w:tcW w:w="5812" w:type="dxa"/>
            <w:vAlign w:val="center"/>
          </w:tcPr>
          <w:p w:rsidR="008169F8" w:rsidRPr="008169F8" w:rsidRDefault="008169F8" w:rsidP="00DE6CE3">
            <w:pPr>
              <w:spacing w:line="240" w:lineRule="auto"/>
              <w:rPr>
                <w:szCs w:val="22"/>
              </w:rPr>
            </w:pPr>
            <w:r w:rsidRPr="008169F8">
              <w:rPr>
                <w:szCs w:val="22"/>
              </w:rPr>
              <w:t>Text</w:t>
            </w:r>
          </w:p>
        </w:tc>
      </w:tr>
      <w:tr w:rsidR="00552230" w:rsidRPr="008169F8" w:rsidTr="00DE6CE3">
        <w:trPr>
          <w:trHeight w:val="321"/>
        </w:trPr>
        <w:tc>
          <w:tcPr>
            <w:tcW w:w="3402" w:type="dxa"/>
            <w:vAlign w:val="center"/>
          </w:tcPr>
          <w:p w:rsidR="00552230" w:rsidRPr="008169F8" w:rsidRDefault="00552230" w:rsidP="00DE6CE3">
            <w:pPr>
              <w:spacing w:line="240" w:lineRule="auto"/>
              <w:rPr>
                <w:szCs w:val="22"/>
              </w:rPr>
            </w:pPr>
            <w:commentRangeStart w:id="778"/>
            <w:r>
              <w:rPr>
                <w:szCs w:val="22"/>
              </w:rPr>
              <w:t>Group Description</w:t>
            </w:r>
            <w:commentRangeEnd w:id="778"/>
            <w:r w:rsidR="009D106A">
              <w:rPr>
                <w:rStyle w:val="CommentReference"/>
              </w:rPr>
              <w:commentReference w:id="778"/>
            </w:r>
            <w:del w:id="779" w:author="PSA" w:date="2017-11-15T14:07:00Z">
              <w:r w:rsidDel="009D106A">
                <w:rPr>
                  <w:szCs w:val="22"/>
                </w:rPr>
                <w:delText>*</w:delText>
              </w:r>
            </w:del>
          </w:p>
        </w:tc>
        <w:tc>
          <w:tcPr>
            <w:tcW w:w="5812" w:type="dxa"/>
            <w:vAlign w:val="center"/>
          </w:tcPr>
          <w:p w:rsidR="00552230" w:rsidRPr="008169F8" w:rsidRDefault="008E2121" w:rsidP="00DE6CE3">
            <w:pPr>
              <w:spacing w:line="240" w:lineRule="auto"/>
              <w:rPr>
                <w:szCs w:val="22"/>
              </w:rPr>
            </w:pPr>
            <w:r>
              <w:rPr>
                <w:szCs w:val="22"/>
              </w:rPr>
              <w:t>Text Area</w:t>
            </w:r>
          </w:p>
        </w:tc>
      </w:tr>
      <w:tr w:rsidR="008169F8" w:rsidRPr="008169F8" w:rsidTr="006D3809">
        <w:trPr>
          <w:trHeight w:val="1266"/>
        </w:trPr>
        <w:tc>
          <w:tcPr>
            <w:tcW w:w="3402" w:type="dxa"/>
            <w:vAlign w:val="center"/>
          </w:tcPr>
          <w:p w:rsidR="008169F8" w:rsidRPr="008169F8" w:rsidRDefault="008169F8" w:rsidP="00DE6CE3">
            <w:pPr>
              <w:spacing w:line="240" w:lineRule="auto"/>
              <w:rPr>
                <w:szCs w:val="22"/>
              </w:rPr>
            </w:pPr>
            <w:r w:rsidRPr="008169F8">
              <w:rPr>
                <w:szCs w:val="22"/>
              </w:rPr>
              <w:t>Role</w:t>
            </w:r>
            <w:ins w:id="780" w:author="PSA" w:date="2017-11-15T16:00:00Z">
              <w:r w:rsidR="00CD069A">
                <w:rPr>
                  <w:szCs w:val="22"/>
                </w:rPr>
                <w:t>(s)</w:t>
              </w:r>
            </w:ins>
            <w:r w:rsidRPr="008169F8">
              <w:rPr>
                <w:szCs w:val="22"/>
              </w:rPr>
              <w:t>*</w:t>
            </w:r>
          </w:p>
        </w:tc>
        <w:tc>
          <w:tcPr>
            <w:tcW w:w="5812" w:type="dxa"/>
            <w:vAlign w:val="center"/>
          </w:tcPr>
          <w:p w:rsidR="008169F8" w:rsidRPr="008169F8" w:rsidRDefault="008169F8" w:rsidP="00DE6CE3">
            <w:pPr>
              <w:spacing w:line="240" w:lineRule="auto"/>
              <w:rPr>
                <w:szCs w:val="22"/>
              </w:rPr>
            </w:pPr>
            <w:r w:rsidRPr="008169F8">
              <w:rPr>
                <w:szCs w:val="22"/>
              </w:rPr>
              <w:t>Grid</w:t>
            </w:r>
          </w:p>
          <w:tbl>
            <w:tblPr>
              <w:tblStyle w:val="TableGrid"/>
              <w:tblW w:w="0" w:type="auto"/>
              <w:tblInd w:w="2" w:type="dxa"/>
              <w:tblLook w:val="04A0"/>
            </w:tblPr>
            <w:tblGrid>
              <w:gridCol w:w="1977"/>
              <w:gridCol w:w="1977"/>
            </w:tblGrid>
            <w:tr w:rsidR="008169F8" w:rsidRPr="008169F8" w:rsidTr="00552230">
              <w:trPr>
                <w:trHeight w:val="321"/>
              </w:trPr>
              <w:tc>
                <w:tcPr>
                  <w:tcW w:w="1977" w:type="dxa"/>
                </w:tcPr>
                <w:p w:rsidR="008169F8" w:rsidRPr="008169F8" w:rsidRDefault="008169F8" w:rsidP="00DE6CE3">
                  <w:pPr>
                    <w:spacing w:after="0" w:line="240" w:lineRule="auto"/>
                    <w:rPr>
                      <w:szCs w:val="22"/>
                    </w:rPr>
                  </w:pPr>
                  <w:r w:rsidRPr="008169F8">
                    <w:rPr>
                      <w:szCs w:val="22"/>
                    </w:rPr>
                    <w:t>Role*</w:t>
                  </w:r>
                </w:p>
              </w:tc>
              <w:tc>
                <w:tcPr>
                  <w:tcW w:w="1977" w:type="dxa"/>
                </w:tcPr>
                <w:p w:rsidR="008169F8" w:rsidRPr="008169F8" w:rsidRDefault="008169F8" w:rsidP="00DE6CE3">
                  <w:pPr>
                    <w:spacing w:after="0" w:line="240" w:lineRule="auto"/>
                    <w:rPr>
                      <w:szCs w:val="22"/>
                    </w:rPr>
                  </w:pPr>
                  <w:r w:rsidRPr="008169F8">
                    <w:rPr>
                      <w:szCs w:val="22"/>
                    </w:rPr>
                    <w:t>Text</w:t>
                  </w:r>
                </w:p>
              </w:tc>
            </w:tr>
            <w:tr w:rsidR="008169F8" w:rsidRPr="008169F8" w:rsidTr="00552230">
              <w:trPr>
                <w:trHeight w:val="321"/>
              </w:trPr>
              <w:tc>
                <w:tcPr>
                  <w:tcW w:w="1977" w:type="dxa"/>
                </w:tcPr>
                <w:p w:rsidR="008169F8" w:rsidRPr="008169F8" w:rsidRDefault="008169F8" w:rsidP="00DE6CE3">
                  <w:pPr>
                    <w:spacing w:after="0" w:line="240" w:lineRule="auto"/>
                    <w:rPr>
                      <w:szCs w:val="22"/>
                    </w:rPr>
                  </w:pPr>
                  <w:r w:rsidRPr="008169F8">
                    <w:rPr>
                      <w:szCs w:val="22"/>
                    </w:rPr>
                    <w:t>Add</w:t>
                  </w:r>
                </w:p>
              </w:tc>
              <w:tc>
                <w:tcPr>
                  <w:tcW w:w="1977" w:type="dxa"/>
                </w:tcPr>
                <w:p w:rsidR="008169F8" w:rsidRPr="008169F8" w:rsidRDefault="008169F8" w:rsidP="00DE6CE3">
                  <w:pPr>
                    <w:spacing w:after="0" w:line="240" w:lineRule="auto"/>
                    <w:rPr>
                      <w:szCs w:val="22"/>
                    </w:rPr>
                  </w:pPr>
                  <w:r w:rsidRPr="008169F8">
                    <w:rPr>
                      <w:szCs w:val="22"/>
                    </w:rPr>
                    <w:t>Checkbox</w:t>
                  </w:r>
                </w:p>
              </w:tc>
            </w:tr>
            <w:tr w:rsidR="008169F8" w:rsidRPr="008169F8" w:rsidTr="00552230">
              <w:trPr>
                <w:trHeight w:val="321"/>
              </w:trPr>
              <w:tc>
                <w:tcPr>
                  <w:tcW w:w="1977" w:type="dxa"/>
                </w:tcPr>
                <w:p w:rsidR="008169F8" w:rsidRPr="008169F8" w:rsidRDefault="008169F8" w:rsidP="00DE6CE3">
                  <w:pPr>
                    <w:spacing w:after="0" w:line="240" w:lineRule="auto"/>
                    <w:rPr>
                      <w:szCs w:val="22"/>
                    </w:rPr>
                  </w:pPr>
                  <w:r w:rsidRPr="008169F8">
                    <w:rPr>
                      <w:szCs w:val="22"/>
                    </w:rPr>
                    <w:t>View</w:t>
                  </w:r>
                </w:p>
              </w:tc>
              <w:tc>
                <w:tcPr>
                  <w:tcW w:w="1977" w:type="dxa"/>
                </w:tcPr>
                <w:p w:rsidR="008169F8" w:rsidRPr="008169F8" w:rsidRDefault="008169F8" w:rsidP="00DE6CE3">
                  <w:pPr>
                    <w:spacing w:after="0" w:line="240" w:lineRule="auto"/>
                    <w:rPr>
                      <w:szCs w:val="22"/>
                    </w:rPr>
                  </w:pPr>
                  <w:r w:rsidRPr="008169F8">
                    <w:rPr>
                      <w:szCs w:val="22"/>
                    </w:rPr>
                    <w:t>Checkbox</w:t>
                  </w:r>
                </w:p>
              </w:tc>
            </w:tr>
            <w:tr w:rsidR="008169F8" w:rsidRPr="008169F8" w:rsidTr="00552230">
              <w:trPr>
                <w:trHeight w:val="321"/>
              </w:trPr>
              <w:tc>
                <w:tcPr>
                  <w:tcW w:w="1977" w:type="dxa"/>
                </w:tcPr>
                <w:p w:rsidR="008169F8" w:rsidRPr="008169F8" w:rsidRDefault="008169F8" w:rsidP="00DE6CE3">
                  <w:pPr>
                    <w:spacing w:after="0" w:line="240" w:lineRule="auto"/>
                    <w:rPr>
                      <w:szCs w:val="22"/>
                    </w:rPr>
                  </w:pPr>
                  <w:r w:rsidRPr="008169F8">
                    <w:rPr>
                      <w:szCs w:val="22"/>
                    </w:rPr>
                    <w:t>Update</w:t>
                  </w:r>
                </w:p>
              </w:tc>
              <w:tc>
                <w:tcPr>
                  <w:tcW w:w="1977" w:type="dxa"/>
                </w:tcPr>
                <w:p w:rsidR="008169F8" w:rsidRPr="008169F8" w:rsidRDefault="008169F8" w:rsidP="00DE6CE3">
                  <w:pPr>
                    <w:spacing w:after="0" w:line="240" w:lineRule="auto"/>
                    <w:rPr>
                      <w:szCs w:val="22"/>
                    </w:rPr>
                  </w:pPr>
                  <w:r w:rsidRPr="008169F8">
                    <w:rPr>
                      <w:szCs w:val="22"/>
                    </w:rPr>
                    <w:t>Checkbox</w:t>
                  </w:r>
                </w:p>
              </w:tc>
            </w:tr>
            <w:tr w:rsidR="008169F8" w:rsidRPr="008169F8" w:rsidTr="00552230">
              <w:trPr>
                <w:trHeight w:val="305"/>
              </w:trPr>
              <w:tc>
                <w:tcPr>
                  <w:tcW w:w="1977" w:type="dxa"/>
                </w:tcPr>
                <w:p w:rsidR="008169F8" w:rsidRPr="008169F8" w:rsidRDefault="008169F8" w:rsidP="00DE6CE3">
                  <w:pPr>
                    <w:spacing w:after="0" w:line="240" w:lineRule="auto"/>
                    <w:rPr>
                      <w:szCs w:val="22"/>
                    </w:rPr>
                  </w:pPr>
                  <w:r w:rsidRPr="008169F8">
                    <w:rPr>
                      <w:szCs w:val="22"/>
                    </w:rPr>
                    <w:t>Delete</w:t>
                  </w:r>
                </w:p>
              </w:tc>
              <w:tc>
                <w:tcPr>
                  <w:tcW w:w="1977" w:type="dxa"/>
                </w:tcPr>
                <w:p w:rsidR="008169F8" w:rsidRPr="008169F8" w:rsidRDefault="008169F8" w:rsidP="00DE6CE3">
                  <w:pPr>
                    <w:spacing w:after="0" w:line="240" w:lineRule="auto"/>
                    <w:rPr>
                      <w:szCs w:val="22"/>
                    </w:rPr>
                  </w:pPr>
                  <w:r w:rsidRPr="008169F8">
                    <w:rPr>
                      <w:szCs w:val="22"/>
                    </w:rPr>
                    <w:t>Checkbox</w:t>
                  </w:r>
                </w:p>
              </w:tc>
            </w:tr>
            <w:tr w:rsidR="008169F8" w:rsidRPr="008169F8" w:rsidTr="00552230">
              <w:trPr>
                <w:trHeight w:val="321"/>
              </w:trPr>
              <w:tc>
                <w:tcPr>
                  <w:tcW w:w="1977" w:type="dxa"/>
                </w:tcPr>
                <w:p w:rsidR="008169F8" w:rsidRPr="008169F8" w:rsidRDefault="008169F8" w:rsidP="00DE6CE3">
                  <w:pPr>
                    <w:spacing w:after="0" w:line="240" w:lineRule="auto"/>
                    <w:rPr>
                      <w:szCs w:val="22"/>
                    </w:rPr>
                  </w:pPr>
                  <w:r w:rsidRPr="008169F8">
                    <w:rPr>
                      <w:szCs w:val="22"/>
                    </w:rPr>
                    <w:t>Verify</w:t>
                  </w:r>
                </w:p>
              </w:tc>
              <w:tc>
                <w:tcPr>
                  <w:tcW w:w="1977" w:type="dxa"/>
                </w:tcPr>
                <w:p w:rsidR="008169F8" w:rsidRDefault="008169F8" w:rsidP="00DE6CE3">
                  <w:pPr>
                    <w:spacing w:after="0" w:line="240" w:lineRule="auto"/>
                    <w:rPr>
                      <w:ins w:id="781" w:author="PSA" w:date="2017-11-15T14:08:00Z"/>
                      <w:szCs w:val="22"/>
                    </w:rPr>
                  </w:pPr>
                  <w:r w:rsidRPr="008169F8">
                    <w:rPr>
                      <w:szCs w:val="22"/>
                    </w:rPr>
                    <w:t>Checkbox</w:t>
                  </w:r>
                </w:p>
                <w:p w:rsidR="004D452A" w:rsidRPr="008169F8" w:rsidRDefault="004D452A" w:rsidP="00DE6CE3">
                  <w:pPr>
                    <w:spacing w:after="0" w:line="240" w:lineRule="auto"/>
                    <w:rPr>
                      <w:szCs w:val="22"/>
                    </w:rPr>
                  </w:pPr>
                  <w:ins w:id="782" w:author="PSA" w:date="2017-11-15T14:08:00Z">
                    <w:r>
                      <w:rPr>
                        <w:szCs w:val="22"/>
                      </w:rPr>
                      <w:t>Verify checkbox is enabled only when contract reminder module is selected.</w:t>
                    </w:r>
                  </w:ins>
                </w:p>
              </w:tc>
            </w:tr>
            <w:tr w:rsidR="0039435C" w:rsidRPr="008169F8" w:rsidTr="00552230">
              <w:trPr>
                <w:trHeight w:val="321"/>
                <w:ins w:id="783" w:author="PSA" w:date="2017-11-16T09:29:00Z"/>
              </w:trPr>
              <w:tc>
                <w:tcPr>
                  <w:tcW w:w="1977" w:type="dxa"/>
                </w:tcPr>
                <w:p w:rsidR="0039435C" w:rsidRPr="008169F8" w:rsidRDefault="0039435C" w:rsidP="00DE6CE3">
                  <w:pPr>
                    <w:spacing w:after="0" w:line="240" w:lineRule="auto"/>
                    <w:rPr>
                      <w:ins w:id="784" w:author="PSA" w:date="2017-11-16T09:29:00Z"/>
                      <w:szCs w:val="22"/>
                    </w:rPr>
                  </w:pPr>
                  <w:ins w:id="785" w:author="PSA" w:date="2017-11-16T09:29:00Z">
                    <w:r>
                      <w:rPr>
                        <w:szCs w:val="22"/>
                      </w:rPr>
                      <w:t>Notification TO</w:t>
                    </w:r>
                  </w:ins>
                </w:p>
              </w:tc>
              <w:tc>
                <w:tcPr>
                  <w:tcW w:w="1977" w:type="dxa"/>
                </w:tcPr>
                <w:p w:rsidR="0039435C" w:rsidRPr="008169F8" w:rsidRDefault="0039435C" w:rsidP="00DE6CE3">
                  <w:pPr>
                    <w:spacing w:after="0" w:line="240" w:lineRule="auto"/>
                    <w:rPr>
                      <w:ins w:id="786" w:author="PSA" w:date="2017-11-16T09:29:00Z"/>
                      <w:szCs w:val="22"/>
                    </w:rPr>
                  </w:pPr>
                  <w:ins w:id="787" w:author="PSA" w:date="2017-11-16T09:29:00Z">
                    <w:r w:rsidRPr="008169F8">
                      <w:rPr>
                        <w:szCs w:val="22"/>
                      </w:rPr>
                      <w:t>Checkbox</w:t>
                    </w:r>
                  </w:ins>
                </w:p>
              </w:tc>
            </w:tr>
            <w:tr w:rsidR="0039435C" w:rsidRPr="008169F8" w:rsidTr="00552230">
              <w:trPr>
                <w:trHeight w:val="321"/>
                <w:ins w:id="788" w:author="PSA" w:date="2017-11-16T09:29:00Z"/>
              </w:trPr>
              <w:tc>
                <w:tcPr>
                  <w:tcW w:w="1977" w:type="dxa"/>
                </w:tcPr>
                <w:p w:rsidR="0039435C" w:rsidRPr="008169F8" w:rsidRDefault="0039435C" w:rsidP="00DE6CE3">
                  <w:pPr>
                    <w:spacing w:after="0" w:line="240" w:lineRule="auto"/>
                    <w:rPr>
                      <w:ins w:id="789" w:author="PSA" w:date="2017-11-16T09:29:00Z"/>
                      <w:szCs w:val="22"/>
                    </w:rPr>
                  </w:pPr>
                  <w:ins w:id="790" w:author="PSA" w:date="2017-11-16T09:29:00Z">
                    <w:r>
                      <w:rPr>
                        <w:szCs w:val="22"/>
                      </w:rPr>
                      <w:t>Notification CC</w:t>
                    </w:r>
                  </w:ins>
                </w:p>
              </w:tc>
              <w:tc>
                <w:tcPr>
                  <w:tcW w:w="1977" w:type="dxa"/>
                </w:tcPr>
                <w:p w:rsidR="0039435C" w:rsidRPr="008169F8" w:rsidRDefault="0039435C" w:rsidP="00DE6CE3">
                  <w:pPr>
                    <w:spacing w:after="0" w:line="240" w:lineRule="auto"/>
                    <w:rPr>
                      <w:ins w:id="791" w:author="PSA" w:date="2017-11-16T09:29:00Z"/>
                      <w:szCs w:val="22"/>
                    </w:rPr>
                  </w:pPr>
                  <w:ins w:id="792" w:author="PSA" w:date="2017-11-16T09:29:00Z">
                    <w:r w:rsidRPr="008169F8">
                      <w:rPr>
                        <w:szCs w:val="22"/>
                      </w:rPr>
                      <w:t>Checkbox</w:t>
                    </w:r>
                  </w:ins>
                </w:p>
              </w:tc>
            </w:tr>
            <w:tr w:rsidR="008169F8" w:rsidRPr="008169F8" w:rsidTr="00552230">
              <w:trPr>
                <w:trHeight w:val="658"/>
              </w:trPr>
              <w:tc>
                <w:tcPr>
                  <w:tcW w:w="1977" w:type="dxa"/>
                </w:tcPr>
                <w:p w:rsidR="008169F8" w:rsidRPr="008169F8" w:rsidRDefault="008169F8" w:rsidP="00DE6CE3">
                  <w:pPr>
                    <w:spacing w:after="0" w:line="240" w:lineRule="auto"/>
                    <w:rPr>
                      <w:szCs w:val="22"/>
                    </w:rPr>
                  </w:pPr>
                  <w:r w:rsidRPr="008169F8">
                    <w:rPr>
                      <w:szCs w:val="22"/>
                    </w:rPr>
                    <w:t>Action</w:t>
                  </w:r>
                </w:p>
              </w:tc>
              <w:tc>
                <w:tcPr>
                  <w:tcW w:w="1977" w:type="dxa"/>
                </w:tcPr>
                <w:p w:rsidR="008169F8" w:rsidRPr="008169F8" w:rsidRDefault="008169F8" w:rsidP="00DE6CE3">
                  <w:pPr>
                    <w:spacing w:after="0" w:line="240" w:lineRule="auto"/>
                    <w:rPr>
                      <w:szCs w:val="22"/>
                    </w:rPr>
                  </w:pPr>
                  <w:r w:rsidRPr="008169F8">
                    <w:rPr>
                      <w:szCs w:val="22"/>
                    </w:rPr>
                    <w:t>Add button, Delete  button</w:t>
                  </w:r>
                </w:p>
              </w:tc>
            </w:tr>
          </w:tbl>
          <w:p w:rsidR="008169F8" w:rsidRPr="008169F8" w:rsidRDefault="008169F8" w:rsidP="00DE6CE3">
            <w:pPr>
              <w:spacing w:after="0" w:line="240" w:lineRule="auto"/>
              <w:rPr>
                <w:szCs w:val="22"/>
              </w:rPr>
            </w:pPr>
            <w:r w:rsidRPr="008169F8">
              <w:rPr>
                <w:szCs w:val="22"/>
              </w:rPr>
              <w:t>Add/View/Update/Delete: Any one value should be selected mandatory</w:t>
            </w:r>
          </w:p>
        </w:tc>
      </w:tr>
      <w:tr w:rsidR="004D452A" w:rsidRPr="008169F8" w:rsidTr="00DE6CE3">
        <w:trPr>
          <w:trHeight w:val="337"/>
          <w:ins w:id="793" w:author="PSA" w:date="2017-11-15T14:12:00Z"/>
        </w:trPr>
        <w:tc>
          <w:tcPr>
            <w:tcW w:w="3402" w:type="dxa"/>
            <w:vAlign w:val="center"/>
          </w:tcPr>
          <w:p w:rsidR="004D452A" w:rsidRPr="008169F8" w:rsidRDefault="004D452A" w:rsidP="00DE6CE3">
            <w:pPr>
              <w:spacing w:line="240" w:lineRule="auto"/>
              <w:rPr>
                <w:ins w:id="794" w:author="PSA" w:date="2017-11-15T14:12:00Z"/>
                <w:szCs w:val="22"/>
              </w:rPr>
            </w:pPr>
            <w:ins w:id="795" w:author="PSA" w:date="2017-11-15T14:12:00Z">
              <w:r>
                <w:rPr>
                  <w:szCs w:val="22"/>
                </w:rPr>
                <w:t>Group Administrator</w:t>
              </w:r>
            </w:ins>
          </w:p>
        </w:tc>
        <w:tc>
          <w:tcPr>
            <w:tcW w:w="5812" w:type="dxa"/>
            <w:vAlign w:val="center"/>
          </w:tcPr>
          <w:p w:rsidR="004D452A" w:rsidRPr="008169F8" w:rsidRDefault="004D452A" w:rsidP="00DE6CE3">
            <w:pPr>
              <w:spacing w:line="240" w:lineRule="auto"/>
              <w:rPr>
                <w:ins w:id="796" w:author="PSA" w:date="2017-11-15T14:12:00Z"/>
                <w:szCs w:val="22"/>
              </w:rPr>
            </w:pPr>
            <w:ins w:id="797" w:author="PSA" w:date="2017-11-15T14:12:00Z">
              <w:r>
                <w:rPr>
                  <w:szCs w:val="22"/>
                </w:rPr>
                <w:t>Assign one or two users as Group Administrator</w:t>
              </w:r>
            </w:ins>
          </w:p>
        </w:tc>
      </w:tr>
      <w:tr w:rsidR="008169F8" w:rsidRPr="008169F8" w:rsidTr="00DE6CE3">
        <w:trPr>
          <w:trHeight w:val="337"/>
        </w:trPr>
        <w:tc>
          <w:tcPr>
            <w:tcW w:w="3402" w:type="dxa"/>
            <w:vAlign w:val="center"/>
          </w:tcPr>
          <w:p w:rsidR="008169F8" w:rsidRPr="008169F8" w:rsidRDefault="008169F8" w:rsidP="00DE6CE3">
            <w:pPr>
              <w:spacing w:line="240" w:lineRule="auto"/>
              <w:rPr>
                <w:szCs w:val="22"/>
              </w:rPr>
            </w:pPr>
            <w:r w:rsidRPr="008169F8">
              <w:rPr>
                <w:szCs w:val="22"/>
              </w:rPr>
              <w:t>Active*</w:t>
            </w:r>
          </w:p>
        </w:tc>
        <w:tc>
          <w:tcPr>
            <w:tcW w:w="5812" w:type="dxa"/>
            <w:vAlign w:val="center"/>
          </w:tcPr>
          <w:p w:rsidR="008169F8" w:rsidRPr="008169F8" w:rsidRDefault="008169F8" w:rsidP="00DE6CE3">
            <w:pPr>
              <w:spacing w:line="240" w:lineRule="auto"/>
              <w:rPr>
                <w:szCs w:val="22"/>
              </w:rPr>
            </w:pPr>
            <w:r w:rsidRPr="008169F8">
              <w:rPr>
                <w:szCs w:val="22"/>
              </w:rPr>
              <w:t>Dropdown (Yes/No)</w:t>
            </w:r>
          </w:p>
        </w:tc>
      </w:tr>
    </w:tbl>
    <w:p w:rsidR="008169F8" w:rsidRPr="008169F8" w:rsidRDefault="008169F8" w:rsidP="008169F8">
      <w:pPr>
        <w:ind w:left="357"/>
        <w:jc w:val="both"/>
        <w:rPr>
          <w:rFonts w:cs="Arial"/>
          <w:szCs w:val="22"/>
        </w:rPr>
      </w:pPr>
    </w:p>
    <w:p w:rsidR="00590147" w:rsidRDefault="008169F8" w:rsidP="00590147">
      <w:pPr>
        <w:ind w:left="357"/>
        <w:jc w:val="both"/>
        <w:rPr>
          <w:ins w:id="798" w:author="PSA" w:date="2017-11-15T14:22:00Z"/>
          <w:rFonts w:cs="Arial"/>
          <w:szCs w:val="22"/>
        </w:rPr>
      </w:pPr>
      <w:del w:id="799" w:author="PSA" w:date="2017-11-15T14:13:00Z">
        <w:r w:rsidRPr="008169F8" w:rsidDel="004D452A">
          <w:rPr>
            <w:rFonts w:cs="Arial"/>
            <w:szCs w:val="22"/>
          </w:rPr>
          <w:delText xml:space="preserve">User </w:delText>
        </w:r>
      </w:del>
      <w:ins w:id="800" w:author="PSA" w:date="2017-11-15T14:15:00Z">
        <w:r w:rsidR="00590147">
          <w:rPr>
            <w:rFonts w:cs="Arial"/>
            <w:szCs w:val="22"/>
          </w:rPr>
          <w:t>G</w:t>
        </w:r>
      </w:ins>
      <w:del w:id="801" w:author="PSA" w:date="2017-11-15T14:14:00Z">
        <w:r w:rsidRPr="008169F8" w:rsidDel="004D452A">
          <w:rPr>
            <w:rFonts w:cs="Arial"/>
            <w:szCs w:val="22"/>
          </w:rPr>
          <w:delText>can add the roles on the go, b</w:delText>
        </w:r>
      </w:del>
      <w:del w:id="802" w:author="PSA" w:date="2017-11-15T14:15:00Z">
        <w:r w:rsidRPr="008169F8" w:rsidDel="00590147">
          <w:rPr>
            <w:rFonts w:cs="Arial"/>
            <w:szCs w:val="22"/>
          </w:rPr>
          <w:delText>y default for any group, there will be g</w:delText>
        </w:r>
      </w:del>
      <w:r w:rsidRPr="008169F8">
        <w:rPr>
          <w:rFonts w:cs="Arial"/>
          <w:szCs w:val="22"/>
        </w:rPr>
        <w:t>roup administrator</w:t>
      </w:r>
      <w:ins w:id="803" w:author="PSA" w:date="2017-11-15T14:15:00Z">
        <w:r w:rsidR="00590147">
          <w:rPr>
            <w:rFonts w:cs="Arial"/>
            <w:szCs w:val="22"/>
          </w:rPr>
          <w:t xml:space="preserve"> will be a default role for any group with</w:t>
        </w:r>
      </w:ins>
      <w:del w:id="804" w:author="PSA" w:date="2017-11-15T14:16:00Z">
        <w:r w:rsidRPr="008169F8" w:rsidDel="00590147">
          <w:rPr>
            <w:rFonts w:cs="Arial"/>
            <w:szCs w:val="22"/>
          </w:rPr>
          <w:delText xml:space="preserve"> record already created with</w:delText>
        </w:r>
      </w:del>
      <w:r w:rsidRPr="008169F8">
        <w:rPr>
          <w:rFonts w:cs="Arial"/>
          <w:szCs w:val="22"/>
        </w:rPr>
        <w:t xml:space="preserve"> all the permissions of Add, View, Update, Delete and Verify enabled. </w:t>
      </w:r>
      <w:ins w:id="805" w:author="PSA" w:date="2017-11-15T14:19:00Z">
        <w:r w:rsidR="00590147">
          <w:rPr>
            <w:rFonts w:cs="Arial"/>
            <w:szCs w:val="22"/>
          </w:rPr>
          <w:t xml:space="preserve">To assign a user as Group Administrator, Overall Group Admin will firstly search the user, and then assign him / her as Group Administrator. </w:t>
        </w:r>
      </w:ins>
      <w:ins w:id="806" w:author="PSA" w:date="2017-11-15T14:20:00Z">
        <w:r w:rsidR="00590147">
          <w:rPr>
            <w:rFonts w:cs="Arial"/>
            <w:szCs w:val="22"/>
          </w:rPr>
          <w:t>Search as you type feature is required for searching user.</w:t>
        </w:r>
      </w:ins>
    </w:p>
    <w:p w:rsidR="00590147" w:rsidRDefault="00590147" w:rsidP="00590147">
      <w:pPr>
        <w:pStyle w:val="Heading4"/>
        <w:rPr>
          <w:ins w:id="807" w:author="PSA" w:date="2017-11-15T14:26:00Z"/>
        </w:rPr>
      </w:pPr>
      <w:ins w:id="808" w:author="PSA" w:date="2017-11-15T14:24:00Z">
        <w:r>
          <w:t>View User Groups</w:t>
        </w:r>
      </w:ins>
      <w:ins w:id="809" w:author="PSA" w:date="2017-11-15T14:26:00Z">
        <w:r w:rsidR="001436FF">
          <w:t xml:space="preserve"> </w:t>
        </w:r>
      </w:ins>
    </w:p>
    <w:p w:rsidR="00933710" w:rsidRDefault="001436FF">
      <w:pPr>
        <w:ind w:left="864"/>
        <w:rPr>
          <w:ins w:id="810" w:author="PSA" w:date="2017-11-15T14:27:00Z"/>
        </w:rPr>
      </w:pPr>
      <w:ins w:id="811" w:author="PSA" w:date="2017-11-15T14:26:00Z">
        <w:r>
          <w:t>This feature will allow Overall Group Administrator to view user groups in R365</w:t>
        </w:r>
      </w:ins>
      <w:ins w:id="812" w:author="PSA" w:date="2017-11-15T14:32:00Z">
        <w:r>
          <w:t xml:space="preserve">. </w:t>
        </w:r>
      </w:ins>
      <w:ins w:id="813" w:author="PSA" w:date="2017-11-15T14:26:00Z">
        <w:r>
          <w:t>Following details will be displayed in Group Details</w:t>
        </w:r>
      </w:ins>
      <w:ins w:id="814" w:author="PSA" w:date="2017-11-15T14:27:00Z">
        <w:r>
          <w:t xml:space="preserve">: </w:t>
        </w:r>
      </w:ins>
    </w:p>
    <w:tbl>
      <w:tblPr>
        <w:tblStyle w:val="TableGrid"/>
        <w:tblW w:w="0" w:type="auto"/>
        <w:tblInd w:w="959" w:type="dxa"/>
        <w:tblLook w:val="04A0"/>
      </w:tblPr>
      <w:tblGrid>
        <w:gridCol w:w="3402"/>
        <w:gridCol w:w="5812"/>
      </w:tblGrid>
      <w:tr w:rsidR="001436FF" w:rsidRPr="008169F8" w:rsidTr="00DE6CE3">
        <w:trPr>
          <w:trHeight w:val="321"/>
          <w:ins w:id="815" w:author="PSA" w:date="2017-11-15T14:27:00Z"/>
        </w:trPr>
        <w:tc>
          <w:tcPr>
            <w:tcW w:w="3402" w:type="dxa"/>
            <w:shd w:val="clear" w:color="auto" w:fill="FBD4B4" w:themeFill="accent6" w:themeFillTint="66"/>
            <w:vAlign w:val="center"/>
          </w:tcPr>
          <w:p w:rsidR="001436FF" w:rsidRPr="008169F8" w:rsidRDefault="001436FF" w:rsidP="00DE6CE3">
            <w:pPr>
              <w:spacing w:after="0" w:line="240" w:lineRule="auto"/>
              <w:jc w:val="center"/>
              <w:rPr>
                <w:ins w:id="816" w:author="PSA" w:date="2017-11-15T14:27:00Z"/>
                <w:b/>
                <w:szCs w:val="22"/>
              </w:rPr>
            </w:pPr>
            <w:ins w:id="817" w:author="PSA" w:date="2017-11-15T14:27:00Z">
              <w:r>
                <w:rPr>
                  <w:b/>
                  <w:szCs w:val="22"/>
                </w:rPr>
                <w:t>Fields</w:t>
              </w:r>
            </w:ins>
          </w:p>
        </w:tc>
        <w:tc>
          <w:tcPr>
            <w:tcW w:w="5812" w:type="dxa"/>
            <w:shd w:val="clear" w:color="auto" w:fill="FBD4B4" w:themeFill="accent6" w:themeFillTint="66"/>
            <w:vAlign w:val="center"/>
          </w:tcPr>
          <w:p w:rsidR="001436FF" w:rsidRPr="008169F8" w:rsidRDefault="001436FF" w:rsidP="00DE6CE3">
            <w:pPr>
              <w:spacing w:after="0" w:line="240" w:lineRule="auto"/>
              <w:jc w:val="center"/>
              <w:rPr>
                <w:ins w:id="818" w:author="PSA" w:date="2017-11-15T14:27:00Z"/>
                <w:b/>
                <w:szCs w:val="22"/>
              </w:rPr>
            </w:pPr>
            <w:ins w:id="819" w:author="PSA" w:date="2017-11-15T14:27:00Z">
              <w:r w:rsidRPr="008169F8">
                <w:rPr>
                  <w:b/>
                  <w:szCs w:val="22"/>
                </w:rPr>
                <w:t>Remarks</w:t>
              </w:r>
            </w:ins>
          </w:p>
        </w:tc>
      </w:tr>
      <w:tr w:rsidR="001436FF" w:rsidRPr="008169F8" w:rsidTr="00DE6CE3">
        <w:trPr>
          <w:trHeight w:val="321"/>
          <w:ins w:id="820" w:author="PSA" w:date="2017-11-15T14:27:00Z"/>
        </w:trPr>
        <w:tc>
          <w:tcPr>
            <w:tcW w:w="3402" w:type="dxa"/>
            <w:vAlign w:val="center"/>
          </w:tcPr>
          <w:p w:rsidR="001436FF" w:rsidRPr="008169F8" w:rsidRDefault="001436FF" w:rsidP="00DE6CE3">
            <w:pPr>
              <w:spacing w:after="0" w:line="240" w:lineRule="auto"/>
              <w:rPr>
                <w:ins w:id="821" w:author="PSA" w:date="2017-11-15T14:27:00Z"/>
                <w:szCs w:val="22"/>
              </w:rPr>
            </w:pPr>
            <w:ins w:id="822" w:author="PSA" w:date="2017-11-15T14:27:00Z">
              <w:r>
                <w:rPr>
                  <w:szCs w:val="22"/>
                </w:rPr>
                <w:t>Reminder Module</w:t>
              </w:r>
            </w:ins>
          </w:p>
        </w:tc>
        <w:tc>
          <w:tcPr>
            <w:tcW w:w="5812" w:type="dxa"/>
            <w:vAlign w:val="center"/>
          </w:tcPr>
          <w:p w:rsidR="001436FF" w:rsidRPr="008169F8" w:rsidRDefault="001436FF" w:rsidP="00DE6CE3">
            <w:pPr>
              <w:spacing w:after="0" w:line="240" w:lineRule="auto"/>
              <w:rPr>
                <w:ins w:id="823" w:author="PSA" w:date="2017-11-15T14:27:00Z"/>
                <w:szCs w:val="22"/>
              </w:rPr>
            </w:pPr>
            <w:ins w:id="824" w:author="PSA" w:date="2017-11-15T14:28:00Z">
              <w:r>
                <w:rPr>
                  <w:szCs w:val="22"/>
                </w:rPr>
                <w:t>Text</w:t>
              </w:r>
            </w:ins>
          </w:p>
        </w:tc>
      </w:tr>
      <w:tr w:rsidR="001436FF" w:rsidRPr="008169F8" w:rsidTr="00DE6CE3">
        <w:trPr>
          <w:trHeight w:val="321"/>
          <w:ins w:id="825" w:author="PSA" w:date="2017-11-15T14:27:00Z"/>
        </w:trPr>
        <w:tc>
          <w:tcPr>
            <w:tcW w:w="3402" w:type="dxa"/>
            <w:vAlign w:val="center"/>
          </w:tcPr>
          <w:p w:rsidR="001436FF" w:rsidRPr="008169F8" w:rsidRDefault="001436FF" w:rsidP="00DE6CE3">
            <w:pPr>
              <w:spacing w:after="0" w:line="240" w:lineRule="auto"/>
              <w:rPr>
                <w:ins w:id="826" w:author="PSA" w:date="2017-11-15T14:27:00Z"/>
                <w:szCs w:val="22"/>
              </w:rPr>
            </w:pPr>
            <w:ins w:id="827" w:author="PSA" w:date="2017-11-15T14:27:00Z">
              <w:r>
                <w:rPr>
                  <w:szCs w:val="22"/>
                </w:rPr>
                <w:t>Group Name</w:t>
              </w:r>
            </w:ins>
          </w:p>
        </w:tc>
        <w:tc>
          <w:tcPr>
            <w:tcW w:w="5812" w:type="dxa"/>
            <w:vAlign w:val="center"/>
          </w:tcPr>
          <w:p w:rsidR="001436FF" w:rsidRPr="008169F8" w:rsidRDefault="001436FF" w:rsidP="00DE6CE3">
            <w:pPr>
              <w:spacing w:after="0" w:line="240" w:lineRule="auto"/>
              <w:rPr>
                <w:ins w:id="828" w:author="PSA" w:date="2017-11-15T14:27:00Z"/>
                <w:szCs w:val="22"/>
              </w:rPr>
            </w:pPr>
            <w:ins w:id="829" w:author="PSA" w:date="2017-11-15T14:27:00Z">
              <w:r w:rsidRPr="008169F8">
                <w:rPr>
                  <w:szCs w:val="22"/>
                </w:rPr>
                <w:t>Text</w:t>
              </w:r>
            </w:ins>
          </w:p>
        </w:tc>
      </w:tr>
      <w:tr w:rsidR="001436FF" w:rsidRPr="008169F8" w:rsidTr="00DE6CE3">
        <w:trPr>
          <w:trHeight w:val="321"/>
          <w:ins w:id="830" w:author="PSA" w:date="2017-11-15T14:27:00Z"/>
        </w:trPr>
        <w:tc>
          <w:tcPr>
            <w:tcW w:w="3402" w:type="dxa"/>
            <w:vAlign w:val="center"/>
          </w:tcPr>
          <w:p w:rsidR="001436FF" w:rsidRPr="008169F8" w:rsidRDefault="001436FF" w:rsidP="00DE6CE3">
            <w:pPr>
              <w:spacing w:after="0" w:line="240" w:lineRule="auto"/>
              <w:rPr>
                <w:ins w:id="831" w:author="PSA" w:date="2017-11-15T14:27:00Z"/>
                <w:szCs w:val="22"/>
              </w:rPr>
            </w:pPr>
            <w:ins w:id="832" w:author="PSA" w:date="2017-11-15T14:27:00Z">
              <w:r>
                <w:rPr>
                  <w:szCs w:val="22"/>
                </w:rPr>
                <w:t>Group Description</w:t>
              </w:r>
            </w:ins>
          </w:p>
        </w:tc>
        <w:tc>
          <w:tcPr>
            <w:tcW w:w="5812" w:type="dxa"/>
            <w:vAlign w:val="center"/>
          </w:tcPr>
          <w:p w:rsidR="001436FF" w:rsidRPr="008169F8" w:rsidRDefault="001436FF" w:rsidP="00DE6CE3">
            <w:pPr>
              <w:spacing w:after="0" w:line="240" w:lineRule="auto"/>
              <w:rPr>
                <w:ins w:id="833" w:author="PSA" w:date="2017-11-15T14:27:00Z"/>
                <w:szCs w:val="22"/>
              </w:rPr>
            </w:pPr>
            <w:ins w:id="834" w:author="PSA" w:date="2017-11-15T14:28:00Z">
              <w:r>
                <w:rPr>
                  <w:szCs w:val="22"/>
                </w:rPr>
                <w:t>Text</w:t>
              </w:r>
            </w:ins>
          </w:p>
        </w:tc>
      </w:tr>
      <w:tr w:rsidR="001436FF" w:rsidRPr="008169F8" w:rsidTr="00DE6CE3">
        <w:trPr>
          <w:trHeight w:val="3630"/>
          <w:ins w:id="835" w:author="PSA" w:date="2017-11-15T14:27:00Z"/>
        </w:trPr>
        <w:tc>
          <w:tcPr>
            <w:tcW w:w="3402" w:type="dxa"/>
            <w:vAlign w:val="center"/>
          </w:tcPr>
          <w:p w:rsidR="001436FF" w:rsidRPr="008169F8" w:rsidRDefault="001436FF" w:rsidP="00DE6CE3">
            <w:pPr>
              <w:spacing w:after="0" w:line="240" w:lineRule="auto"/>
              <w:rPr>
                <w:ins w:id="836" w:author="PSA" w:date="2017-11-15T14:27:00Z"/>
                <w:szCs w:val="22"/>
              </w:rPr>
            </w:pPr>
            <w:ins w:id="837" w:author="PSA" w:date="2017-11-15T14:27:00Z">
              <w:r>
                <w:rPr>
                  <w:szCs w:val="22"/>
                </w:rPr>
                <w:t>Role</w:t>
              </w:r>
            </w:ins>
            <w:ins w:id="838" w:author="PSA" w:date="2017-11-15T16:00:00Z">
              <w:r w:rsidR="00CD069A">
                <w:rPr>
                  <w:szCs w:val="22"/>
                </w:rPr>
                <w:t>(s)</w:t>
              </w:r>
            </w:ins>
          </w:p>
        </w:tc>
        <w:tc>
          <w:tcPr>
            <w:tcW w:w="5812" w:type="dxa"/>
            <w:vAlign w:val="center"/>
          </w:tcPr>
          <w:p w:rsidR="001436FF" w:rsidRPr="008169F8" w:rsidRDefault="001436FF" w:rsidP="00DE6CE3">
            <w:pPr>
              <w:spacing w:after="0" w:line="240" w:lineRule="auto"/>
              <w:rPr>
                <w:ins w:id="839" w:author="PSA" w:date="2017-11-15T14:27:00Z"/>
                <w:szCs w:val="22"/>
              </w:rPr>
            </w:pPr>
            <w:ins w:id="840" w:author="PSA" w:date="2017-11-15T14:27:00Z">
              <w:r w:rsidRPr="008169F8">
                <w:rPr>
                  <w:szCs w:val="22"/>
                </w:rPr>
                <w:t>Grid</w:t>
              </w:r>
            </w:ins>
          </w:p>
          <w:tbl>
            <w:tblPr>
              <w:tblStyle w:val="TableGrid"/>
              <w:tblW w:w="0" w:type="auto"/>
              <w:tblInd w:w="2" w:type="dxa"/>
              <w:tblLook w:val="04A0"/>
            </w:tblPr>
            <w:tblGrid>
              <w:gridCol w:w="1977"/>
              <w:gridCol w:w="1977"/>
            </w:tblGrid>
            <w:tr w:rsidR="001436FF" w:rsidRPr="008169F8" w:rsidTr="00D636AA">
              <w:trPr>
                <w:trHeight w:val="321"/>
                <w:ins w:id="841" w:author="PSA" w:date="2017-11-15T14:27:00Z"/>
              </w:trPr>
              <w:tc>
                <w:tcPr>
                  <w:tcW w:w="1977" w:type="dxa"/>
                </w:tcPr>
                <w:p w:rsidR="001436FF" w:rsidRPr="008169F8" w:rsidRDefault="001436FF" w:rsidP="00DE6CE3">
                  <w:pPr>
                    <w:spacing w:after="0" w:line="240" w:lineRule="auto"/>
                    <w:rPr>
                      <w:ins w:id="842" w:author="PSA" w:date="2017-11-15T14:27:00Z"/>
                      <w:szCs w:val="22"/>
                    </w:rPr>
                  </w:pPr>
                  <w:ins w:id="843" w:author="PSA" w:date="2017-11-15T14:27:00Z">
                    <w:r>
                      <w:rPr>
                        <w:szCs w:val="22"/>
                      </w:rPr>
                      <w:t>Role</w:t>
                    </w:r>
                  </w:ins>
                </w:p>
              </w:tc>
              <w:tc>
                <w:tcPr>
                  <w:tcW w:w="1977" w:type="dxa"/>
                </w:tcPr>
                <w:p w:rsidR="001436FF" w:rsidRPr="008169F8" w:rsidRDefault="001436FF" w:rsidP="00DE6CE3">
                  <w:pPr>
                    <w:spacing w:after="0" w:line="240" w:lineRule="auto"/>
                    <w:rPr>
                      <w:ins w:id="844" w:author="PSA" w:date="2017-11-15T14:27:00Z"/>
                      <w:szCs w:val="22"/>
                    </w:rPr>
                  </w:pPr>
                  <w:ins w:id="845" w:author="PSA" w:date="2017-11-15T14:27:00Z">
                    <w:r w:rsidRPr="008169F8">
                      <w:rPr>
                        <w:szCs w:val="22"/>
                      </w:rPr>
                      <w:t>Text</w:t>
                    </w:r>
                  </w:ins>
                </w:p>
              </w:tc>
            </w:tr>
            <w:tr w:rsidR="001436FF" w:rsidRPr="008169F8" w:rsidTr="00D636AA">
              <w:trPr>
                <w:trHeight w:val="321"/>
                <w:ins w:id="846" w:author="PSA" w:date="2017-11-15T14:27:00Z"/>
              </w:trPr>
              <w:tc>
                <w:tcPr>
                  <w:tcW w:w="1977" w:type="dxa"/>
                </w:tcPr>
                <w:p w:rsidR="001436FF" w:rsidRPr="008169F8" w:rsidRDefault="001436FF" w:rsidP="00DE6CE3">
                  <w:pPr>
                    <w:spacing w:after="0" w:line="240" w:lineRule="auto"/>
                    <w:rPr>
                      <w:ins w:id="847" w:author="PSA" w:date="2017-11-15T14:27:00Z"/>
                      <w:szCs w:val="22"/>
                    </w:rPr>
                  </w:pPr>
                  <w:ins w:id="848" w:author="PSA" w:date="2017-11-15T14:27:00Z">
                    <w:r w:rsidRPr="008169F8">
                      <w:rPr>
                        <w:szCs w:val="22"/>
                      </w:rPr>
                      <w:t>Add</w:t>
                    </w:r>
                  </w:ins>
                </w:p>
              </w:tc>
              <w:tc>
                <w:tcPr>
                  <w:tcW w:w="1977" w:type="dxa"/>
                </w:tcPr>
                <w:p w:rsidR="001436FF" w:rsidRPr="008169F8" w:rsidRDefault="001436FF" w:rsidP="00DE6CE3">
                  <w:pPr>
                    <w:spacing w:after="0" w:line="240" w:lineRule="auto"/>
                    <w:rPr>
                      <w:ins w:id="849" w:author="PSA" w:date="2017-11-15T14:27:00Z"/>
                      <w:szCs w:val="22"/>
                    </w:rPr>
                  </w:pPr>
                  <w:ins w:id="850" w:author="PSA" w:date="2017-11-15T14:27:00Z">
                    <w:r w:rsidRPr="008169F8">
                      <w:rPr>
                        <w:szCs w:val="22"/>
                      </w:rPr>
                      <w:t>Checkbox</w:t>
                    </w:r>
                  </w:ins>
                </w:p>
              </w:tc>
            </w:tr>
            <w:tr w:rsidR="001436FF" w:rsidRPr="008169F8" w:rsidTr="00D636AA">
              <w:trPr>
                <w:trHeight w:val="321"/>
                <w:ins w:id="851" w:author="PSA" w:date="2017-11-15T14:27:00Z"/>
              </w:trPr>
              <w:tc>
                <w:tcPr>
                  <w:tcW w:w="1977" w:type="dxa"/>
                </w:tcPr>
                <w:p w:rsidR="001436FF" w:rsidRPr="008169F8" w:rsidRDefault="001436FF" w:rsidP="00DE6CE3">
                  <w:pPr>
                    <w:spacing w:after="0" w:line="240" w:lineRule="auto"/>
                    <w:rPr>
                      <w:ins w:id="852" w:author="PSA" w:date="2017-11-15T14:27:00Z"/>
                      <w:szCs w:val="22"/>
                    </w:rPr>
                  </w:pPr>
                  <w:ins w:id="853" w:author="PSA" w:date="2017-11-15T14:27:00Z">
                    <w:r w:rsidRPr="008169F8">
                      <w:rPr>
                        <w:szCs w:val="22"/>
                      </w:rPr>
                      <w:t>View</w:t>
                    </w:r>
                  </w:ins>
                </w:p>
              </w:tc>
              <w:tc>
                <w:tcPr>
                  <w:tcW w:w="1977" w:type="dxa"/>
                </w:tcPr>
                <w:p w:rsidR="001436FF" w:rsidRPr="008169F8" w:rsidRDefault="001436FF" w:rsidP="00DE6CE3">
                  <w:pPr>
                    <w:spacing w:after="0" w:line="240" w:lineRule="auto"/>
                    <w:rPr>
                      <w:ins w:id="854" w:author="PSA" w:date="2017-11-15T14:27:00Z"/>
                      <w:szCs w:val="22"/>
                    </w:rPr>
                  </w:pPr>
                  <w:ins w:id="855" w:author="PSA" w:date="2017-11-15T14:27:00Z">
                    <w:r w:rsidRPr="008169F8">
                      <w:rPr>
                        <w:szCs w:val="22"/>
                      </w:rPr>
                      <w:t>Checkbox</w:t>
                    </w:r>
                  </w:ins>
                </w:p>
              </w:tc>
            </w:tr>
            <w:tr w:rsidR="001436FF" w:rsidRPr="008169F8" w:rsidTr="00D636AA">
              <w:trPr>
                <w:trHeight w:val="321"/>
                <w:ins w:id="856" w:author="PSA" w:date="2017-11-15T14:27:00Z"/>
              </w:trPr>
              <w:tc>
                <w:tcPr>
                  <w:tcW w:w="1977" w:type="dxa"/>
                </w:tcPr>
                <w:p w:rsidR="001436FF" w:rsidRPr="008169F8" w:rsidRDefault="001436FF" w:rsidP="00DE6CE3">
                  <w:pPr>
                    <w:spacing w:after="0" w:line="240" w:lineRule="auto"/>
                    <w:rPr>
                      <w:ins w:id="857" w:author="PSA" w:date="2017-11-15T14:27:00Z"/>
                      <w:szCs w:val="22"/>
                    </w:rPr>
                  </w:pPr>
                  <w:ins w:id="858" w:author="PSA" w:date="2017-11-15T14:27:00Z">
                    <w:r w:rsidRPr="008169F8">
                      <w:rPr>
                        <w:szCs w:val="22"/>
                      </w:rPr>
                      <w:t>Update</w:t>
                    </w:r>
                  </w:ins>
                </w:p>
              </w:tc>
              <w:tc>
                <w:tcPr>
                  <w:tcW w:w="1977" w:type="dxa"/>
                </w:tcPr>
                <w:p w:rsidR="001436FF" w:rsidRPr="008169F8" w:rsidRDefault="001436FF" w:rsidP="00DE6CE3">
                  <w:pPr>
                    <w:spacing w:after="0" w:line="240" w:lineRule="auto"/>
                    <w:rPr>
                      <w:ins w:id="859" w:author="PSA" w:date="2017-11-15T14:27:00Z"/>
                      <w:szCs w:val="22"/>
                    </w:rPr>
                  </w:pPr>
                  <w:ins w:id="860" w:author="PSA" w:date="2017-11-15T14:27:00Z">
                    <w:r w:rsidRPr="008169F8">
                      <w:rPr>
                        <w:szCs w:val="22"/>
                      </w:rPr>
                      <w:t>Checkbox</w:t>
                    </w:r>
                  </w:ins>
                </w:p>
              </w:tc>
            </w:tr>
            <w:tr w:rsidR="001436FF" w:rsidRPr="008169F8" w:rsidTr="00D636AA">
              <w:trPr>
                <w:trHeight w:val="305"/>
                <w:ins w:id="861" w:author="PSA" w:date="2017-11-15T14:27:00Z"/>
              </w:trPr>
              <w:tc>
                <w:tcPr>
                  <w:tcW w:w="1977" w:type="dxa"/>
                </w:tcPr>
                <w:p w:rsidR="001436FF" w:rsidRPr="008169F8" w:rsidRDefault="001436FF" w:rsidP="00DE6CE3">
                  <w:pPr>
                    <w:spacing w:after="0" w:line="240" w:lineRule="auto"/>
                    <w:rPr>
                      <w:ins w:id="862" w:author="PSA" w:date="2017-11-15T14:27:00Z"/>
                      <w:szCs w:val="22"/>
                    </w:rPr>
                  </w:pPr>
                  <w:ins w:id="863" w:author="PSA" w:date="2017-11-15T14:27:00Z">
                    <w:r w:rsidRPr="008169F8">
                      <w:rPr>
                        <w:szCs w:val="22"/>
                      </w:rPr>
                      <w:t>Delete</w:t>
                    </w:r>
                  </w:ins>
                </w:p>
              </w:tc>
              <w:tc>
                <w:tcPr>
                  <w:tcW w:w="1977" w:type="dxa"/>
                </w:tcPr>
                <w:p w:rsidR="001436FF" w:rsidRPr="008169F8" w:rsidRDefault="001436FF" w:rsidP="00DE6CE3">
                  <w:pPr>
                    <w:spacing w:after="0" w:line="240" w:lineRule="auto"/>
                    <w:rPr>
                      <w:ins w:id="864" w:author="PSA" w:date="2017-11-15T14:27:00Z"/>
                      <w:szCs w:val="22"/>
                    </w:rPr>
                  </w:pPr>
                  <w:ins w:id="865" w:author="PSA" w:date="2017-11-15T14:27:00Z">
                    <w:r w:rsidRPr="008169F8">
                      <w:rPr>
                        <w:szCs w:val="22"/>
                      </w:rPr>
                      <w:t>Checkbox</w:t>
                    </w:r>
                  </w:ins>
                </w:p>
              </w:tc>
            </w:tr>
            <w:tr w:rsidR="001436FF" w:rsidRPr="008169F8" w:rsidTr="00D636AA">
              <w:trPr>
                <w:trHeight w:val="321"/>
                <w:ins w:id="866" w:author="PSA" w:date="2017-11-15T14:27:00Z"/>
              </w:trPr>
              <w:tc>
                <w:tcPr>
                  <w:tcW w:w="1977" w:type="dxa"/>
                </w:tcPr>
                <w:p w:rsidR="001436FF" w:rsidRPr="008169F8" w:rsidRDefault="001436FF" w:rsidP="00DE6CE3">
                  <w:pPr>
                    <w:spacing w:after="0" w:line="240" w:lineRule="auto"/>
                    <w:rPr>
                      <w:ins w:id="867" w:author="PSA" w:date="2017-11-15T14:27:00Z"/>
                      <w:szCs w:val="22"/>
                    </w:rPr>
                  </w:pPr>
                  <w:ins w:id="868" w:author="PSA" w:date="2017-11-15T14:27:00Z">
                    <w:r w:rsidRPr="008169F8">
                      <w:rPr>
                        <w:szCs w:val="22"/>
                      </w:rPr>
                      <w:t>Verify</w:t>
                    </w:r>
                  </w:ins>
                </w:p>
              </w:tc>
              <w:tc>
                <w:tcPr>
                  <w:tcW w:w="1977" w:type="dxa"/>
                </w:tcPr>
                <w:p w:rsidR="001436FF" w:rsidRPr="008169F8" w:rsidRDefault="001436FF" w:rsidP="00DE6CE3">
                  <w:pPr>
                    <w:spacing w:after="0" w:line="240" w:lineRule="auto"/>
                    <w:rPr>
                      <w:ins w:id="869" w:author="PSA" w:date="2017-11-15T14:27:00Z"/>
                      <w:szCs w:val="22"/>
                    </w:rPr>
                  </w:pPr>
                  <w:ins w:id="870" w:author="PSA" w:date="2017-11-15T14:27:00Z">
                    <w:r w:rsidRPr="008169F8">
                      <w:rPr>
                        <w:szCs w:val="22"/>
                      </w:rPr>
                      <w:t>Checkbox</w:t>
                    </w:r>
                  </w:ins>
                </w:p>
              </w:tc>
            </w:tr>
            <w:tr w:rsidR="0039435C" w:rsidRPr="008169F8" w:rsidTr="00D636AA">
              <w:trPr>
                <w:trHeight w:val="321"/>
                <w:ins w:id="871" w:author="PSA" w:date="2017-11-16T09:29:00Z"/>
              </w:trPr>
              <w:tc>
                <w:tcPr>
                  <w:tcW w:w="1977" w:type="dxa"/>
                </w:tcPr>
                <w:p w:rsidR="0039435C" w:rsidRPr="008169F8" w:rsidRDefault="0039435C" w:rsidP="00DE6CE3">
                  <w:pPr>
                    <w:spacing w:after="0" w:line="240" w:lineRule="auto"/>
                    <w:rPr>
                      <w:ins w:id="872" w:author="PSA" w:date="2017-11-16T09:29:00Z"/>
                      <w:szCs w:val="22"/>
                    </w:rPr>
                  </w:pPr>
                  <w:ins w:id="873" w:author="PSA" w:date="2017-11-16T09:29:00Z">
                    <w:r>
                      <w:rPr>
                        <w:szCs w:val="22"/>
                      </w:rPr>
                      <w:t>Notification TO</w:t>
                    </w:r>
                  </w:ins>
                </w:p>
              </w:tc>
              <w:tc>
                <w:tcPr>
                  <w:tcW w:w="1977" w:type="dxa"/>
                </w:tcPr>
                <w:p w:rsidR="0039435C" w:rsidRPr="008169F8" w:rsidRDefault="0039435C" w:rsidP="00DE6CE3">
                  <w:pPr>
                    <w:spacing w:after="0" w:line="240" w:lineRule="auto"/>
                    <w:rPr>
                      <w:ins w:id="874" w:author="PSA" w:date="2017-11-16T09:29:00Z"/>
                      <w:szCs w:val="22"/>
                    </w:rPr>
                  </w:pPr>
                  <w:ins w:id="875" w:author="PSA" w:date="2017-11-16T09:29:00Z">
                    <w:r w:rsidRPr="008169F8">
                      <w:rPr>
                        <w:szCs w:val="22"/>
                      </w:rPr>
                      <w:t>Checkbox</w:t>
                    </w:r>
                  </w:ins>
                </w:p>
              </w:tc>
            </w:tr>
            <w:tr w:rsidR="0039435C" w:rsidRPr="008169F8" w:rsidTr="00D636AA">
              <w:trPr>
                <w:trHeight w:val="321"/>
                <w:ins w:id="876" w:author="PSA" w:date="2017-11-16T09:29:00Z"/>
              </w:trPr>
              <w:tc>
                <w:tcPr>
                  <w:tcW w:w="1977" w:type="dxa"/>
                </w:tcPr>
                <w:p w:rsidR="0039435C" w:rsidRPr="008169F8" w:rsidRDefault="0039435C" w:rsidP="00DE6CE3">
                  <w:pPr>
                    <w:spacing w:after="0" w:line="240" w:lineRule="auto"/>
                    <w:rPr>
                      <w:ins w:id="877" w:author="PSA" w:date="2017-11-16T09:29:00Z"/>
                      <w:szCs w:val="22"/>
                    </w:rPr>
                  </w:pPr>
                  <w:ins w:id="878" w:author="PSA" w:date="2017-11-16T09:29:00Z">
                    <w:r>
                      <w:rPr>
                        <w:szCs w:val="22"/>
                      </w:rPr>
                      <w:t>Notification CC</w:t>
                    </w:r>
                  </w:ins>
                </w:p>
              </w:tc>
              <w:tc>
                <w:tcPr>
                  <w:tcW w:w="1977" w:type="dxa"/>
                </w:tcPr>
                <w:p w:rsidR="0039435C" w:rsidRPr="008169F8" w:rsidRDefault="0039435C" w:rsidP="00DE6CE3">
                  <w:pPr>
                    <w:spacing w:after="0" w:line="240" w:lineRule="auto"/>
                    <w:rPr>
                      <w:ins w:id="879" w:author="PSA" w:date="2017-11-16T09:29:00Z"/>
                      <w:szCs w:val="22"/>
                    </w:rPr>
                  </w:pPr>
                  <w:ins w:id="880" w:author="PSA" w:date="2017-11-16T09:29:00Z">
                    <w:r w:rsidRPr="008169F8">
                      <w:rPr>
                        <w:szCs w:val="22"/>
                      </w:rPr>
                      <w:t>Checkbox</w:t>
                    </w:r>
                  </w:ins>
                </w:p>
              </w:tc>
            </w:tr>
          </w:tbl>
          <w:p w:rsidR="001436FF" w:rsidRPr="008169F8" w:rsidRDefault="001436FF" w:rsidP="00DE6CE3">
            <w:pPr>
              <w:spacing w:after="0" w:line="240" w:lineRule="auto"/>
              <w:rPr>
                <w:ins w:id="881" w:author="PSA" w:date="2017-11-15T14:27:00Z"/>
                <w:szCs w:val="22"/>
              </w:rPr>
            </w:pPr>
          </w:p>
        </w:tc>
      </w:tr>
      <w:tr w:rsidR="001436FF" w:rsidRPr="008169F8" w:rsidTr="00DE6CE3">
        <w:trPr>
          <w:trHeight w:val="337"/>
          <w:ins w:id="882" w:author="PSA" w:date="2017-11-15T14:27:00Z"/>
        </w:trPr>
        <w:tc>
          <w:tcPr>
            <w:tcW w:w="3402" w:type="dxa"/>
            <w:vAlign w:val="center"/>
          </w:tcPr>
          <w:p w:rsidR="001436FF" w:rsidRPr="008169F8" w:rsidRDefault="001436FF" w:rsidP="00DE6CE3">
            <w:pPr>
              <w:spacing w:after="0" w:line="240" w:lineRule="auto"/>
              <w:rPr>
                <w:ins w:id="883" w:author="PSA" w:date="2017-11-15T14:27:00Z"/>
                <w:szCs w:val="22"/>
              </w:rPr>
            </w:pPr>
            <w:ins w:id="884" w:author="PSA" w:date="2017-11-15T14:27:00Z">
              <w:r>
                <w:rPr>
                  <w:szCs w:val="22"/>
                </w:rPr>
                <w:t>Group Administrator</w:t>
              </w:r>
            </w:ins>
          </w:p>
        </w:tc>
        <w:tc>
          <w:tcPr>
            <w:tcW w:w="5812" w:type="dxa"/>
            <w:vAlign w:val="center"/>
          </w:tcPr>
          <w:p w:rsidR="001436FF" w:rsidRPr="008169F8" w:rsidRDefault="001436FF" w:rsidP="00DE6CE3">
            <w:pPr>
              <w:spacing w:after="0" w:line="240" w:lineRule="auto"/>
              <w:rPr>
                <w:ins w:id="885" w:author="PSA" w:date="2017-11-15T14:27:00Z"/>
                <w:szCs w:val="22"/>
              </w:rPr>
            </w:pPr>
            <w:ins w:id="886" w:author="PSA" w:date="2017-11-15T14:28:00Z">
              <w:r>
                <w:rPr>
                  <w:szCs w:val="22"/>
                </w:rPr>
                <w:t>Text</w:t>
              </w:r>
            </w:ins>
          </w:p>
        </w:tc>
      </w:tr>
      <w:tr w:rsidR="001436FF" w:rsidRPr="008169F8" w:rsidTr="00DE6CE3">
        <w:trPr>
          <w:trHeight w:val="337"/>
          <w:ins w:id="887" w:author="PSA" w:date="2017-11-15T14:27:00Z"/>
        </w:trPr>
        <w:tc>
          <w:tcPr>
            <w:tcW w:w="3402" w:type="dxa"/>
            <w:vAlign w:val="center"/>
          </w:tcPr>
          <w:p w:rsidR="001436FF" w:rsidRPr="008169F8" w:rsidRDefault="001436FF" w:rsidP="00DE6CE3">
            <w:pPr>
              <w:spacing w:after="0" w:line="240" w:lineRule="auto"/>
              <w:rPr>
                <w:ins w:id="888" w:author="PSA" w:date="2017-11-15T14:27:00Z"/>
                <w:szCs w:val="22"/>
              </w:rPr>
            </w:pPr>
            <w:ins w:id="889" w:author="PSA" w:date="2017-11-15T14:27:00Z">
              <w:r>
                <w:rPr>
                  <w:szCs w:val="22"/>
                </w:rPr>
                <w:t>Active</w:t>
              </w:r>
            </w:ins>
          </w:p>
        </w:tc>
        <w:tc>
          <w:tcPr>
            <w:tcW w:w="5812" w:type="dxa"/>
            <w:vAlign w:val="center"/>
          </w:tcPr>
          <w:p w:rsidR="001436FF" w:rsidRPr="008169F8" w:rsidRDefault="001436FF" w:rsidP="00DE6CE3">
            <w:pPr>
              <w:spacing w:after="0" w:line="240" w:lineRule="auto"/>
              <w:rPr>
                <w:ins w:id="890" w:author="PSA" w:date="2017-11-15T14:27:00Z"/>
                <w:szCs w:val="22"/>
              </w:rPr>
            </w:pPr>
            <w:ins w:id="891" w:author="PSA" w:date="2017-11-15T14:28:00Z">
              <w:r>
                <w:rPr>
                  <w:szCs w:val="22"/>
                </w:rPr>
                <w:t>Yes / No</w:t>
              </w:r>
            </w:ins>
          </w:p>
        </w:tc>
      </w:tr>
      <w:tr w:rsidR="00CD069A" w:rsidRPr="008169F8" w:rsidTr="00DE6CE3">
        <w:trPr>
          <w:trHeight w:val="337"/>
          <w:ins w:id="892" w:author="PSA" w:date="2017-11-15T15:58:00Z"/>
        </w:trPr>
        <w:tc>
          <w:tcPr>
            <w:tcW w:w="3402" w:type="dxa"/>
            <w:vAlign w:val="center"/>
          </w:tcPr>
          <w:p w:rsidR="00CD069A" w:rsidRDefault="00CD069A" w:rsidP="00DE6CE3">
            <w:pPr>
              <w:spacing w:after="0" w:line="240" w:lineRule="auto"/>
              <w:rPr>
                <w:ins w:id="893" w:author="PSA" w:date="2017-11-15T15:58:00Z"/>
                <w:szCs w:val="22"/>
              </w:rPr>
            </w:pPr>
            <w:ins w:id="894" w:author="PSA" w:date="2017-11-15T15:58:00Z">
              <w:r w:rsidRPr="00154818">
                <w:rPr>
                  <w:szCs w:val="22"/>
                </w:rPr>
                <w:t>Created By</w:t>
              </w:r>
            </w:ins>
          </w:p>
        </w:tc>
        <w:tc>
          <w:tcPr>
            <w:tcW w:w="5812" w:type="dxa"/>
            <w:vAlign w:val="center"/>
          </w:tcPr>
          <w:p w:rsidR="00CD069A" w:rsidRDefault="00CD069A" w:rsidP="00DE6CE3">
            <w:pPr>
              <w:spacing w:after="0" w:line="240" w:lineRule="auto"/>
              <w:rPr>
                <w:ins w:id="895" w:author="PSA" w:date="2017-11-15T15:58:00Z"/>
                <w:szCs w:val="22"/>
              </w:rPr>
            </w:pPr>
            <w:ins w:id="896" w:author="PSA" w:date="2017-11-15T15:58:00Z">
              <w:r w:rsidRPr="00154818">
                <w:rPr>
                  <w:szCs w:val="22"/>
                </w:rPr>
                <w:t>Text</w:t>
              </w:r>
            </w:ins>
          </w:p>
        </w:tc>
      </w:tr>
      <w:tr w:rsidR="00CD069A" w:rsidRPr="008169F8" w:rsidTr="00DE6CE3">
        <w:trPr>
          <w:trHeight w:val="337"/>
          <w:ins w:id="897" w:author="PSA" w:date="2017-11-15T15:58:00Z"/>
        </w:trPr>
        <w:tc>
          <w:tcPr>
            <w:tcW w:w="3402" w:type="dxa"/>
            <w:vAlign w:val="center"/>
          </w:tcPr>
          <w:p w:rsidR="00CD069A" w:rsidRDefault="00CD069A" w:rsidP="00DE6CE3">
            <w:pPr>
              <w:spacing w:after="0" w:line="240" w:lineRule="auto"/>
              <w:rPr>
                <w:ins w:id="898" w:author="PSA" w:date="2017-11-15T15:58:00Z"/>
                <w:szCs w:val="22"/>
              </w:rPr>
            </w:pPr>
            <w:ins w:id="899" w:author="PSA" w:date="2017-11-15T15:58:00Z">
              <w:r w:rsidRPr="00154818">
                <w:rPr>
                  <w:szCs w:val="22"/>
                </w:rPr>
                <w:t>Created Date</w:t>
              </w:r>
            </w:ins>
          </w:p>
        </w:tc>
        <w:tc>
          <w:tcPr>
            <w:tcW w:w="5812" w:type="dxa"/>
            <w:vAlign w:val="center"/>
          </w:tcPr>
          <w:p w:rsidR="00CD069A" w:rsidRDefault="00CD069A" w:rsidP="00DE6CE3">
            <w:pPr>
              <w:spacing w:after="0" w:line="240" w:lineRule="auto"/>
              <w:rPr>
                <w:ins w:id="900" w:author="PSA" w:date="2017-11-15T15:58:00Z"/>
                <w:szCs w:val="22"/>
              </w:rPr>
            </w:pPr>
            <w:ins w:id="901" w:author="PSA" w:date="2017-11-15T15:58:00Z">
              <w:r w:rsidRPr="00154818">
                <w:rPr>
                  <w:szCs w:val="22"/>
                </w:rPr>
                <w:t>DD/MM/YYYY</w:t>
              </w:r>
              <w:r>
                <w:rPr>
                  <w:szCs w:val="22"/>
                </w:rPr>
                <w:t xml:space="preserve"> HH:MM:SS</w:t>
              </w:r>
            </w:ins>
          </w:p>
        </w:tc>
      </w:tr>
      <w:tr w:rsidR="00CD069A" w:rsidRPr="008169F8" w:rsidTr="00DE6CE3">
        <w:trPr>
          <w:trHeight w:val="337"/>
          <w:ins w:id="902" w:author="PSA" w:date="2017-11-15T15:58:00Z"/>
        </w:trPr>
        <w:tc>
          <w:tcPr>
            <w:tcW w:w="3402" w:type="dxa"/>
            <w:vAlign w:val="center"/>
          </w:tcPr>
          <w:p w:rsidR="00CD069A" w:rsidRDefault="00CD069A" w:rsidP="00DE6CE3">
            <w:pPr>
              <w:spacing w:after="0" w:line="240" w:lineRule="auto"/>
              <w:rPr>
                <w:ins w:id="903" w:author="PSA" w:date="2017-11-15T15:58:00Z"/>
                <w:szCs w:val="22"/>
              </w:rPr>
            </w:pPr>
            <w:ins w:id="904" w:author="PSA" w:date="2017-11-15T15:58:00Z">
              <w:r w:rsidRPr="00154818">
                <w:rPr>
                  <w:szCs w:val="22"/>
                </w:rPr>
                <w:t>Last Modified</w:t>
              </w:r>
            </w:ins>
          </w:p>
        </w:tc>
        <w:tc>
          <w:tcPr>
            <w:tcW w:w="5812" w:type="dxa"/>
            <w:vAlign w:val="center"/>
          </w:tcPr>
          <w:p w:rsidR="00CD069A" w:rsidRDefault="00CD069A" w:rsidP="00DE6CE3">
            <w:pPr>
              <w:spacing w:after="0" w:line="240" w:lineRule="auto"/>
              <w:rPr>
                <w:ins w:id="905" w:author="PSA" w:date="2017-11-15T15:58:00Z"/>
                <w:szCs w:val="22"/>
              </w:rPr>
            </w:pPr>
            <w:ins w:id="906" w:author="PSA" w:date="2017-11-15T15:58:00Z">
              <w:r w:rsidRPr="00154818">
                <w:rPr>
                  <w:szCs w:val="22"/>
                </w:rPr>
                <w:t>Text</w:t>
              </w:r>
            </w:ins>
          </w:p>
        </w:tc>
      </w:tr>
      <w:tr w:rsidR="00CD069A" w:rsidRPr="008169F8" w:rsidTr="00DE6CE3">
        <w:trPr>
          <w:trHeight w:val="337"/>
          <w:ins w:id="907" w:author="PSA" w:date="2017-11-15T15:58:00Z"/>
        </w:trPr>
        <w:tc>
          <w:tcPr>
            <w:tcW w:w="3402" w:type="dxa"/>
            <w:vAlign w:val="center"/>
          </w:tcPr>
          <w:p w:rsidR="00CD069A" w:rsidRDefault="00CD069A" w:rsidP="00DE6CE3">
            <w:pPr>
              <w:spacing w:after="0" w:line="240" w:lineRule="auto"/>
              <w:rPr>
                <w:ins w:id="908" w:author="PSA" w:date="2017-11-15T15:58:00Z"/>
                <w:szCs w:val="22"/>
              </w:rPr>
            </w:pPr>
            <w:ins w:id="909" w:author="PSA" w:date="2017-11-15T15:58:00Z">
              <w:r w:rsidRPr="00154818">
                <w:rPr>
                  <w:szCs w:val="22"/>
                </w:rPr>
                <w:t>Last Modified Date</w:t>
              </w:r>
            </w:ins>
          </w:p>
        </w:tc>
        <w:tc>
          <w:tcPr>
            <w:tcW w:w="5812" w:type="dxa"/>
            <w:vAlign w:val="center"/>
          </w:tcPr>
          <w:p w:rsidR="00CD069A" w:rsidRDefault="00CD069A" w:rsidP="00DE6CE3">
            <w:pPr>
              <w:spacing w:after="0" w:line="240" w:lineRule="auto"/>
              <w:rPr>
                <w:ins w:id="910" w:author="PSA" w:date="2017-11-15T15:58:00Z"/>
                <w:szCs w:val="22"/>
              </w:rPr>
            </w:pPr>
            <w:ins w:id="911" w:author="PSA" w:date="2017-11-15T15:58:00Z">
              <w:r w:rsidRPr="00154818">
                <w:rPr>
                  <w:szCs w:val="22"/>
                </w:rPr>
                <w:t>DD/MM/YYYY</w:t>
              </w:r>
              <w:r>
                <w:rPr>
                  <w:szCs w:val="22"/>
                </w:rPr>
                <w:t xml:space="preserve"> HH:MM:SS</w:t>
              </w:r>
            </w:ins>
          </w:p>
        </w:tc>
      </w:tr>
    </w:tbl>
    <w:p w:rsidR="00933710" w:rsidRDefault="00933710" w:rsidP="00DE6CE3">
      <w:pPr>
        <w:spacing w:after="0"/>
        <w:rPr>
          <w:ins w:id="912" w:author="PSA" w:date="2017-11-15T14:24:00Z"/>
        </w:rPr>
      </w:pPr>
    </w:p>
    <w:p w:rsidR="00590147" w:rsidRDefault="001436FF" w:rsidP="00590147">
      <w:pPr>
        <w:pStyle w:val="Heading4"/>
        <w:rPr>
          <w:ins w:id="913" w:author="PSA" w:date="2017-11-15T14:30:00Z"/>
        </w:rPr>
      </w:pPr>
      <w:ins w:id="914" w:author="PSA" w:date="2017-11-15T14:24:00Z">
        <w:r>
          <w:t xml:space="preserve">Update </w:t>
        </w:r>
      </w:ins>
      <w:ins w:id="915" w:author="PSA" w:date="2017-11-16T10:33:00Z">
        <w:r w:rsidR="00AE77FC">
          <w:t>User</w:t>
        </w:r>
      </w:ins>
      <w:ins w:id="916" w:author="PSA" w:date="2017-11-15T14:24:00Z">
        <w:r>
          <w:t xml:space="preserve"> Group</w:t>
        </w:r>
      </w:ins>
    </w:p>
    <w:p w:rsidR="00933710" w:rsidRDefault="001436FF">
      <w:pPr>
        <w:ind w:left="864"/>
        <w:rPr>
          <w:ins w:id="917" w:author="PSA" w:date="2017-11-15T15:59:00Z"/>
        </w:rPr>
      </w:pPr>
      <w:ins w:id="918" w:author="PSA" w:date="2017-11-15T14:30:00Z">
        <w:r>
          <w:t xml:space="preserve">This feature will allow Overall Group Administrator to update User Group Details. </w:t>
        </w:r>
      </w:ins>
      <w:ins w:id="919" w:author="PSA" w:date="2017-11-15T14:31:00Z">
        <w:r>
          <w:t>F</w:t>
        </w:r>
      </w:ins>
      <w:ins w:id="920" w:author="PSA" w:date="2017-11-15T15:57:00Z">
        <w:r w:rsidR="00CD069A">
          <w:t>ollowing details will be shown or editable in update user group page:</w:t>
        </w:r>
      </w:ins>
    </w:p>
    <w:tbl>
      <w:tblPr>
        <w:tblStyle w:val="TableGrid"/>
        <w:tblW w:w="9214" w:type="dxa"/>
        <w:tblInd w:w="959" w:type="dxa"/>
        <w:tblLook w:val="04A0"/>
      </w:tblPr>
      <w:tblGrid>
        <w:gridCol w:w="2126"/>
        <w:gridCol w:w="992"/>
        <w:gridCol w:w="6096"/>
      </w:tblGrid>
      <w:tr w:rsidR="00933710" w:rsidRPr="008169F8" w:rsidTr="00DE6CE3">
        <w:trPr>
          <w:trHeight w:val="321"/>
          <w:ins w:id="921" w:author="PSA" w:date="2017-11-15T15:59:00Z"/>
        </w:trPr>
        <w:tc>
          <w:tcPr>
            <w:tcW w:w="2126" w:type="dxa"/>
            <w:shd w:val="clear" w:color="auto" w:fill="FBD4B4" w:themeFill="accent6" w:themeFillTint="66"/>
            <w:vAlign w:val="center"/>
          </w:tcPr>
          <w:p w:rsidR="00933710" w:rsidRPr="008169F8" w:rsidRDefault="00933710" w:rsidP="00DE6CE3">
            <w:pPr>
              <w:spacing w:after="0" w:line="240" w:lineRule="auto"/>
              <w:jc w:val="center"/>
              <w:rPr>
                <w:ins w:id="922" w:author="PSA" w:date="2017-11-15T15:59:00Z"/>
                <w:b/>
                <w:szCs w:val="22"/>
              </w:rPr>
            </w:pPr>
            <w:ins w:id="923" w:author="PSA" w:date="2017-11-15T15:59:00Z">
              <w:r>
                <w:rPr>
                  <w:b/>
                  <w:szCs w:val="22"/>
                </w:rPr>
                <w:t>Fields</w:t>
              </w:r>
            </w:ins>
          </w:p>
        </w:tc>
        <w:tc>
          <w:tcPr>
            <w:tcW w:w="992" w:type="dxa"/>
            <w:shd w:val="clear" w:color="auto" w:fill="FBD4B4" w:themeFill="accent6" w:themeFillTint="66"/>
          </w:tcPr>
          <w:p w:rsidR="00933710" w:rsidRPr="008169F8" w:rsidRDefault="00933710" w:rsidP="00DE6CE3">
            <w:pPr>
              <w:spacing w:after="0" w:line="240" w:lineRule="auto"/>
              <w:jc w:val="center"/>
              <w:rPr>
                <w:ins w:id="924" w:author="PSA" w:date="2017-11-16T08:53:00Z"/>
                <w:b/>
                <w:szCs w:val="22"/>
              </w:rPr>
            </w:pPr>
            <w:ins w:id="925" w:author="PSA" w:date="2017-11-16T08:53:00Z">
              <w:r>
                <w:rPr>
                  <w:b/>
                  <w:szCs w:val="22"/>
                </w:rPr>
                <w:t>Editable</w:t>
              </w:r>
            </w:ins>
          </w:p>
        </w:tc>
        <w:tc>
          <w:tcPr>
            <w:tcW w:w="6096" w:type="dxa"/>
            <w:shd w:val="clear" w:color="auto" w:fill="FBD4B4" w:themeFill="accent6" w:themeFillTint="66"/>
            <w:vAlign w:val="center"/>
          </w:tcPr>
          <w:p w:rsidR="00933710" w:rsidRPr="008169F8" w:rsidRDefault="00933710" w:rsidP="00DE6CE3">
            <w:pPr>
              <w:spacing w:after="0" w:line="240" w:lineRule="auto"/>
              <w:jc w:val="center"/>
              <w:rPr>
                <w:ins w:id="926" w:author="PSA" w:date="2017-11-15T15:59:00Z"/>
                <w:b/>
                <w:szCs w:val="22"/>
              </w:rPr>
            </w:pPr>
            <w:ins w:id="927" w:author="PSA" w:date="2017-11-15T15:59:00Z">
              <w:r w:rsidRPr="008169F8">
                <w:rPr>
                  <w:b/>
                  <w:szCs w:val="22"/>
                </w:rPr>
                <w:t>Remarks</w:t>
              </w:r>
            </w:ins>
          </w:p>
        </w:tc>
      </w:tr>
      <w:tr w:rsidR="00933710" w:rsidRPr="008169F8" w:rsidTr="00DE6CE3">
        <w:trPr>
          <w:trHeight w:val="321"/>
          <w:ins w:id="928" w:author="PSA" w:date="2017-11-15T15:59:00Z"/>
        </w:trPr>
        <w:tc>
          <w:tcPr>
            <w:tcW w:w="2126" w:type="dxa"/>
            <w:vAlign w:val="center"/>
          </w:tcPr>
          <w:p w:rsidR="00933710" w:rsidRPr="008169F8" w:rsidRDefault="00933710" w:rsidP="00DE6CE3">
            <w:pPr>
              <w:spacing w:after="0" w:line="240" w:lineRule="auto"/>
              <w:rPr>
                <w:ins w:id="929" w:author="PSA" w:date="2017-11-15T15:59:00Z"/>
                <w:szCs w:val="22"/>
              </w:rPr>
            </w:pPr>
            <w:ins w:id="930" w:author="PSA" w:date="2017-11-15T15:59:00Z">
              <w:r>
                <w:rPr>
                  <w:szCs w:val="22"/>
                </w:rPr>
                <w:t>Reminder Module</w:t>
              </w:r>
            </w:ins>
          </w:p>
        </w:tc>
        <w:tc>
          <w:tcPr>
            <w:tcW w:w="992" w:type="dxa"/>
          </w:tcPr>
          <w:p w:rsidR="00933710" w:rsidRDefault="00933710" w:rsidP="00DE6CE3">
            <w:pPr>
              <w:spacing w:after="0" w:line="240" w:lineRule="auto"/>
              <w:jc w:val="center"/>
              <w:rPr>
                <w:ins w:id="931" w:author="PSA" w:date="2017-11-16T08:53:00Z"/>
                <w:szCs w:val="22"/>
              </w:rPr>
            </w:pPr>
            <w:ins w:id="932" w:author="PSA" w:date="2017-11-16T08:54:00Z">
              <w:r>
                <w:rPr>
                  <w:szCs w:val="22"/>
                </w:rPr>
                <w:t>N</w:t>
              </w:r>
            </w:ins>
          </w:p>
        </w:tc>
        <w:tc>
          <w:tcPr>
            <w:tcW w:w="6096" w:type="dxa"/>
            <w:vAlign w:val="center"/>
          </w:tcPr>
          <w:p w:rsidR="00933710" w:rsidRPr="008169F8" w:rsidRDefault="00933710" w:rsidP="00DE6CE3">
            <w:pPr>
              <w:spacing w:after="0" w:line="240" w:lineRule="auto"/>
              <w:rPr>
                <w:ins w:id="933" w:author="PSA" w:date="2017-11-15T15:59:00Z"/>
                <w:szCs w:val="22"/>
              </w:rPr>
            </w:pPr>
            <w:ins w:id="934" w:author="PSA" w:date="2017-11-15T15:59:00Z">
              <w:r>
                <w:rPr>
                  <w:szCs w:val="22"/>
                </w:rPr>
                <w:t xml:space="preserve"> Text</w:t>
              </w:r>
            </w:ins>
          </w:p>
        </w:tc>
      </w:tr>
      <w:tr w:rsidR="00933710" w:rsidRPr="008169F8" w:rsidTr="00DE6CE3">
        <w:trPr>
          <w:trHeight w:val="321"/>
          <w:ins w:id="935" w:author="PSA" w:date="2017-11-15T15:59:00Z"/>
        </w:trPr>
        <w:tc>
          <w:tcPr>
            <w:tcW w:w="2126" w:type="dxa"/>
            <w:vAlign w:val="center"/>
          </w:tcPr>
          <w:p w:rsidR="00933710" w:rsidRPr="008169F8" w:rsidRDefault="00933710" w:rsidP="00DE6CE3">
            <w:pPr>
              <w:spacing w:after="0" w:line="240" w:lineRule="auto"/>
              <w:rPr>
                <w:ins w:id="936" w:author="PSA" w:date="2017-11-15T15:59:00Z"/>
                <w:szCs w:val="22"/>
              </w:rPr>
            </w:pPr>
            <w:ins w:id="937" w:author="PSA" w:date="2017-11-15T15:59:00Z">
              <w:r>
                <w:rPr>
                  <w:szCs w:val="22"/>
                </w:rPr>
                <w:t>Group Name</w:t>
              </w:r>
            </w:ins>
            <w:ins w:id="938" w:author="PSA" w:date="2017-11-15T16:29:00Z">
              <w:r>
                <w:rPr>
                  <w:szCs w:val="22"/>
                </w:rPr>
                <w:t>*</w:t>
              </w:r>
            </w:ins>
          </w:p>
        </w:tc>
        <w:tc>
          <w:tcPr>
            <w:tcW w:w="992" w:type="dxa"/>
          </w:tcPr>
          <w:p w:rsidR="00933710" w:rsidRDefault="00933710" w:rsidP="00DE6CE3">
            <w:pPr>
              <w:spacing w:after="0" w:line="240" w:lineRule="auto"/>
              <w:jc w:val="center"/>
              <w:rPr>
                <w:ins w:id="939" w:author="PSA" w:date="2017-11-16T08:53:00Z"/>
                <w:szCs w:val="22"/>
              </w:rPr>
            </w:pPr>
            <w:ins w:id="940" w:author="PSA" w:date="2017-11-16T08:54:00Z">
              <w:r>
                <w:rPr>
                  <w:szCs w:val="22"/>
                </w:rPr>
                <w:t>Y</w:t>
              </w:r>
            </w:ins>
          </w:p>
        </w:tc>
        <w:tc>
          <w:tcPr>
            <w:tcW w:w="6096" w:type="dxa"/>
            <w:vAlign w:val="center"/>
          </w:tcPr>
          <w:p w:rsidR="00933710" w:rsidRPr="008169F8" w:rsidRDefault="00933710" w:rsidP="00DE6CE3">
            <w:pPr>
              <w:spacing w:after="0" w:line="240" w:lineRule="auto"/>
              <w:rPr>
                <w:ins w:id="941" w:author="PSA" w:date="2017-11-15T15:59:00Z"/>
                <w:szCs w:val="22"/>
              </w:rPr>
            </w:pPr>
            <w:ins w:id="942" w:author="PSA" w:date="2017-11-15T15:59:00Z">
              <w:r>
                <w:rPr>
                  <w:szCs w:val="22"/>
                </w:rPr>
                <w:t xml:space="preserve"> </w:t>
              </w:r>
              <w:r w:rsidRPr="008169F8">
                <w:rPr>
                  <w:szCs w:val="22"/>
                </w:rPr>
                <w:t>Text</w:t>
              </w:r>
            </w:ins>
          </w:p>
        </w:tc>
      </w:tr>
      <w:tr w:rsidR="00933710" w:rsidRPr="008169F8" w:rsidTr="00DE6CE3">
        <w:trPr>
          <w:trHeight w:val="321"/>
          <w:ins w:id="943" w:author="PSA" w:date="2017-11-15T15:59:00Z"/>
        </w:trPr>
        <w:tc>
          <w:tcPr>
            <w:tcW w:w="2126" w:type="dxa"/>
            <w:vAlign w:val="center"/>
          </w:tcPr>
          <w:p w:rsidR="00933710" w:rsidRPr="008169F8" w:rsidRDefault="00933710" w:rsidP="00DE6CE3">
            <w:pPr>
              <w:spacing w:after="0" w:line="240" w:lineRule="auto"/>
              <w:rPr>
                <w:ins w:id="944" w:author="PSA" w:date="2017-11-15T15:59:00Z"/>
                <w:szCs w:val="22"/>
              </w:rPr>
            </w:pPr>
            <w:ins w:id="945" w:author="PSA" w:date="2017-11-15T15:59:00Z">
              <w:r>
                <w:rPr>
                  <w:szCs w:val="22"/>
                </w:rPr>
                <w:t>Group Description</w:t>
              </w:r>
            </w:ins>
          </w:p>
        </w:tc>
        <w:tc>
          <w:tcPr>
            <w:tcW w:w="992" w:type="dxa"/>
          </w:tcPr>
          <w:p w:rsidR="00933710" w:rsidRDefault="00933710" w:rsidP="00DE6CE3">
            <w:pPr>
              <w:spacing w:after="0" w:line="240" w:lineRule="auto"/>
              <w:jc w:val="center"/>
              <w:rPr>
                <w:ins w:id="946" w:author="PSA" w:date="2017-11-16T08:53:00Z"/>
                <w:szCs w:val="22"/>
              </w:rPr>
            </w:pPr>
            <w:ins w:id="947" w:author="PSA" w:date="2017-11-16T08:54:00Z">
              <w:r>
                <w:rPr>
                  <w:szCs w:val="22"/>
                </w:rPr>
                <w:t>Y</w:t>
              </w:r>
            </w:ins>
          </w:p>
        </w:tc>
        <w:tc>
          <w:tcPr>
            <w:tcW w:w="6096" w:type="dxa"/>
            <w:vAlign w:val="center"/>
          </w:tcPr>
          <w:p w:rsidR="00933710" w:rsidRPr="008169F8" w:rsidRDefault="00933710" w:rsidP="00DE6CE3">
            <w:pPr>
              <w:spacing w:after="0" w:line="240" w:lineRule="auto"/>
              <w:rPr>
                <w:ins w:id="948" w:author="PSA" w:date="2017-11-15T15:59:00Z"/>
                <w:szCs w:val="22"/>
              </w:rPr>
            </w:pPr>
            <w:ins w:id="949" w:author="PSA" w:date="2017-11-15T15:59:00Z">
              <w:r>
                <w:rPr>
                  <w:szCs w:val="22"/>
                </w:rPr>
                <w:t xml:space="preserve"> Text</w:t>
              </w:r>
            </w:ins>
          </w:p>
        </w:tc>
      </w:tr>
      <w:tr w:rsidR="00933710" w:rsidRPr="008169F8" w:rsidTr="00DE6CE3">
        <w:trPr>
          <w:trHeight w:val="3630"/>
          <w:ins w:id="950" w:author="PSA" w:date="2017-11-15T15:59:00Z"/>
        </w:trPr>
        <w:tc>
          <w:tcPr>
            <w:tcW w:w="2126" w:type="dxa"/>
            <w:vAlign w:val="center"/>
          </w:tcPr>
          <w:p w:rsidR="00933710" w:rsidRPr="008169F8" w:rsidRDefault="00933710" w:rsidP="00DE6CE3">
            <w:pPr>
              <w:spacing w:after="0" w:line="240" w:lineRule="auto"/>
              <w:rPr>
                <w:ins w:id="951" w:author="PSA" w:date="2017-11-15T15:59:00Z"/>
                <w:szCs w:val="22"/>
              </w:rPr>
            </w:pPr>
            <w:ins w:id="952" w:author="PSA" w:date="2017-11-15T15:59:00Z">
              <w:r>
                <w:rPr>
                  <w:szCs w:val="22"/>
                </w:rPr>
                <w:t>Role</w:t>
              </w:r>
            </w:ins>
            <w:ins w:id="953" w:author="PSA" w:date="2017-11-15T16:00:00Z">
              <w:r>
                <w:rPr>
                  <w:szCs w:val="22"/>
                </w:rPr>
                <w:t>(s)</w:t>
              </w:r>
            </w:ins>
          </w:p>
        </w:tc>
        <w:tc>
          <w:tcPr>
            <w:tcW w:w="992" w:type="dxa"/>
          </w:tcPr>
          <w:p w:rsidR="00933710" w:rsidRDefault="00933710" w:rsidP="00DE6CE3">
            <w:pPr>
              <w:spacing w:after="0" w:line="240" w:lineRule="auto"/>
              <w:jc w:val="center"/>
              <w:rPr>
                <w:ins w:id="954" w:author="PSA" w:date="2017-11-16T08:53:00Z"/>
                <w:szCs w:val="22"/>
              </w:rPr>
            </w:pPr>
            <w:ins w:id="955" w:author="PSA" w:date="2017-11-16T08:54:00Z">
              <w:r>
                <w:rPr>
                  <w:szCs w:val="22"/>
                </w:rPr>
                <w:t>Y</w:t>
              </w:r>
            </w:ins>
          </w:p>
        </w:tc>
        <w:tc>
          <w:tcPr>
            <w:tcW w:w="6096" w:type="dxa"/>
            <w:vAlign w:val="center"/>
          </w:tcPr>
          <w:p w:rsidR="00933710" w:rsidRPr="008169F8" w:rsidRDefault="00933710" w:rsidP="00DE6CE3">
            <w:pPr>
              <w:spacing w:after="0" w:line="240" w:lineRule="auto"/>
              <w:rPr>
                <w:ins w:id="956" w:author="PSA" w:date="2017-11-15T15:59:00Z"/>
                <w:szCs w:val="22"/>
              </w:rPr>
            </w:pPr>
            <w:ins w:id="957" w:author="PSA" w:date="2017-11-15T16:01:00Z">
              <w:r>
                <w:rPr>
                  <w:szCs w:val="22"/>
                </w:rPr>
                <w:t xml:space="preserve"> </w:t>
              </w:r>
            </w:ins>
            <w:ins w:id="958" w:author="PSA" w:date="2017-11-15T15:59:00Z">
              <w:r w:rsidRPr="008169F8">
                <w:rPr>
                  <w:szCs w:val="22"/>
                </w:rPr>
                <w:t>Grid</w:t>
              </w:r>
            </w:ins>
          </w:p>
          <w:tbl>
            <w:tblPr>
              <w:tblStyle w:val="TableGrid"/>
              <w:tblW w:w="0" w:type="auto"/>
              <w:tblInd w:w="2" w:type="dxa"/>
              <w:tblLook w:val="04A0"/>
            </w:tblPr>
            <w:tblGrid>
              <w:gridCol w:w="1977"/>
              <w:gridCol w:w="1977"/>
            </w:tblGrid>
            <w:tr w:rsidR="00933710" w:rsidRPr="008169F8" w:rsidTr="00D636AA">
              <w:trPr>
                <w:trHeight w:val="321"/>
                <w:ins w:id="959" w:author="PSA" w:date="2017-11-15T15:59:00Z"/>
              </w:trPr>
              <w:tc>
                <w:tcPr>
                  <w:tcW w:w="1977" w:type="dxa"/>
                </w:tcPr>
                <w:p w:rsidR="00933710" w:rsidRPr="008169F8" w:rsidRDefault="00933710" w:rsidP="00DE6CE3">
                  <w:pPr>
                    <w:spacing w:after="0" w:line="240" w:lineRule="auto"/>
                    <w:rPr>
                      <w:ins w:id="960" w:author="PSA" w:date="2017-11-15T15:59:00Z"/>
                      <w:szCs w:val="22"/>
                    </w:rPr>
                  </w:pPr>
                  <w:ins w:id="961" w:author="PSA" w:date="2017-11-15T15:59:00Z">
                    <w:r>
                      <w:rPr>
                        <w:szCs w:val="22"/>
                      </w:rPr>
                      <w:t>Role</w:t>
                    </w:r>
                  </w:ins>
                </w:p>
              </w:tc>
              <w:tc>
                <w:tcPr>
                  <w:tcW w:w="1977" w:type="dxa"/>
                </w:tcPr>
                <w:p w:rsidR="00933710" w:rsidRPr="008169F8" w:rsidRDefault="00933710" w:rsidP="00DE6CE3">
                  <w:pPr>
                    <w:spacing w:after="0" w:line="240" w:lineRule="auto"/>
                    <w:rPr>
                      <w:ins w:id="962" w:author="PSA" w:date="2017-11-15T15:59:00Z"/>
                      <w:szCs w:val="22"/>
                    </w:rPr>
                  </w:pPr>
                  <w:ins w:id="963" w:author="PSA" w:date="2017-11-15T15:59:00Z">
                    <w:r w:rsidRPr="008169F8">
                      <w:rPr>
                        <w:szCs w:val="22"/>
                      </w:rPr>
                      <w:t>Text</w:t>
                    </w:r>
                  </w:ins>
                </w:p>
              </w:tc>
            </w:tr>
            <w:tr w:rsidR="00933710" w:rsidRPr="008169F8" w:rsidTr="00D636AA">
              <w:trPr>
                <w:trHeight w:val="321"/>
                <w:ins w:id="964" w:author="PSA" w:date="2017-11-15T15:59:00Z"/>
              </w:trPr>
              <w:tc>
                <w:tcPr>
                  <w:tcW w:w="1977" w:type="dxa"/>
                </w:tcPr>
                <w:p w:rsidR="00933710" w:rsidRPr="008169F8" w:rsidRDefault="00933710" w:rsidP="00DE6CE3">
                  <w:pPr>
                    <w:spacing w:after="0" w:line="240" w:lineRule="auto"/>
                    <w:rPr>
                      <w:ins w:id="965" w:author="PSA" w:date="2017-11-15T15:59:00Z"/>
                      <w:szCs w:val="22"/>
                    </w:rPr>
                  </w:pPr>
                  <w:ins w:id="966" w:author="PSA" w:date="2017-11-15T15:59:00Z">
                    <w:r w:rsidRPr="008169F8">
                      <w:rPr>
                        <w:szCs w:val="22"/>
                      </w:rPr>
                      <w:t>Add</w:t>
                    </w:r>
                  </w:ins>
                </w:p>
              </w:tc>
              <w:tc>
                <w:tcPr>
                  <w:tcW w:w="1977" w:type="dxa"/>
                </w:tcPr>
                <w:p w:rsidR="00933710" w:rsidRPr="008169F8" w:rsidRDefault="00933710" w:rsidP="00DE6CE3">
                  <w:pPr>
                    <w:spacing w:after="0" w:line="240" w:lineRule="auto"/>
                    <w:rPr>
                      <w:ins w:id="967" w:author="PSA" w:date="2017-11-15T15:59:00Z"/>
                      <w:szCs w:val="22"/>
                    </w:rPr>
                  </w:pPr>
                  <w:ins w:id="968" w:author="PSA" w:date="2017-11-15T15:59:00Z">
                    <w:r w:rsidRPr="008169F8">
                      <w:rPr>
                        <w:szCs w:val="22"/>
                      </w:rPr>
                      <w:t>Checkbox</w:t>
                    </w:r>
                  </w:ins>
                </w:p>
              </w:tc>
            </w:tr>
            <w:tr w:rsidR="00933710" w:rsidRPr="008169F8" w:rsidTr="00D636AA">
              <w:trPr>
                <w:trHeight w:val="321"/>
                <w:ins w:id="969" w:author="PSA" w:date="2017-11-15T15:59:00Z"/>
              </w:trPr>
              <w:tc>
                <w:tcPr>
                  <w:tcW w:w="1977" w:type="dxa"/>
                </w:tcPr>
                <w:p w:rsidR="00933710" w:rsidRPr="008169F8" w:rsidRDefault="00933710" w:rsidP="00DE6CE3">
                  <w:pPr>
                    <w:spacing w:after="0" w:line="240" w:lineRule="auto"/>
                    <w:rPr>
                      <w:ins w:id="970" w:author="PSA" w:date="2017-11-15T15:59:00Z"/>
                      <w:szCs w:val="22"/>
                    </w:rPr>
                  </w:pPr>
                  <w:ins w:id="971" w:author="PSA" w:date="2017-11-15T15:59:00Z">
                    <w:r w:rsidRPr="008169F8">
                      <w:rPr>
                        <w:szCs w:val="22"/>
                      </w:rPr>
                      <w:t>View</w:t>
                    </w:r>
                  </w:ins>
                </w:p>
              </w:tc>
              <w:tc>
                <w:tcPr>
                  <w:tcW w:w="1977" w:type="dxa"/>
                </w:tcPr>
                <w:p w:rsidR="00933710" w:rsidRPr="008169F8" w:rsidRDefault="00933710" w:rsidP="00DE6CE3">
                  <w:pPr>
                    <w:spacing w:after="0" w:line="240" w:lineRule="auto"/>
                    <w:rPr>
                      <w:ins w:id="972" w:author="PSA" w:date="2017-11-15T15:59:00Z"/>
                      <w:szCs w:val="22"/>
                    </w:rPr>
                  </w:pPr>
                  <w:ins w:id="973" w:author="PSA" w:date="2017-11-15T15:59:00Z">
                    <w:r w:rsidRPr="008169F8">
                      <w:rPr>
                        <w:szCs w:val="22"/>
                      </w:rPr>
                      <w:t>Checkbox</w:t>
                    </w:r>
                  </w:ins>
                </w:p>
              </w:tc>
            </w:tr>
            <w:tr w:rsidR="00933710" w:rsidRPr="008169F8" w:rsidTr="00D636AA">
              <w:trPr>
                <w:trHeight w:val="321"/>
                <w:ins w:id="974" w:author="PSA" w:date="2017-11-15T15:59:00Z"/>
              </w:trPr>
              <w:tc>
                <w:tcPr>
                  <w:tcW w:w="1977" w:type="dxa"/>
                </w:tcPr>
                <w:p w:rsidR="00933710" w:rsidRPr="008169F8" w:rsidRDefault="00933710" w:rsidP="00DE6CE3">
                  <w:pPr>
                    <w:spacing w:after="0" w:line="240" w:lineRule="auto"/>
                    <w:rPr>
                      <w:ins w:id="975" w:author="PSA" w:date="2017-11-15T15:59:00Z"/>
                      <w:szCs w:val="22"/>
                    </w:rPr>
                  </w:pPr>
                  <w:ins w:id="976" w:author="PSA" w:date="2017-11-15T15:59:00Z">
                    <w:r w:rsidRPr="008169F8">
                      <w:rPr>
                        <w:szCs w:val="22"/>
                      </w:rPr>
                      <w:t>Update</w:t>
                    </w:r>
                  </w:ins>
                </w:p>
              </w:tc>
              <w:tc>
                <w:tcPr>
                  <w:tcW w:w="1977" w:type="dxa"/>
                </w:tcPr>
                <w:p w:rsidR="00933710" w:rsidRPr="008169F8" w:rsidRDefault="00933710" w:rsidP="00DE6CE3">
                  <w:pPr>
                    <w:spacing w:after="0" w:line="240" w:lineRule="auto"/>
                    <w:rPr>
                      <w:ins w:id="977" w:author="PSA" w:date="2017-11-15T15:59:00Z"/>
                      <w:szCs w:val="22"/>
                    </w:rPr>
                  </w:pPr>
                  <w:ins w:id="978" w:author="PSA" w:date="2017-11-15T15:59:00Z">
                    <w:r w:rsidRPr="008169F8">
                      <w:rPr>
                        <w:szCs w:val="22"/>
                      </w:rPr>
                      <w:t>Checkbox</w:t>
                    </w:r>
                  </w:ins>
                </w:p>
              </w:tc>
            </w:tr>
            <w:tr w:rsidR="00933710" w:rsidRPr="008169F8" w:rsidTr="00D636AA">
              <w:trPr>
                <w:trHeight w:val="305"/>
                <w:ins w:id="979" w:author="PSA" w:date="2017-11-15T15:59:00Z"/>
              </w:trPr>
              <w:tc>
                <w:tcPr>
                  <w:tcW w:w="1977" w:type="dxa"/>
                </w:tcPr>
                <w:p w:rsidR="00933710" w:rsidRPr="008169F8" w:rsidRDefault="00933710" w:rsidP="00DE6CE3">
                  <w:pPr>
                    <w:spacing w:after="0" w:line="240" w:lineRule="auto"/>
                    <w:rPr>
                      <w:ins w:id="980" w:author="PSA" w:date="2017-11-15T15:59:00Z"/>
                      <w:szCs w:val="22"/>
                    </w:rPr>
                  </w:pPr>
                  <w:ins w:id="981" w:author="PSA" w:date="2017-11-15T15:59:00Z">
                    <w:r w:rsidRPr="008169F8">
                      <w:rPr>
                        <w:szCs w:val="22"/>
                      </w:rPr>
                      <w:t>Delete</w:t>
                    </w:r>
                  </w:ins>
                </w:p>
              </w:tc>
              <w:tc>
                <w:tcPr>
                  <w:tcW w:w="1977" w:type="dxa"/>
                </w:tcPr>
                <w:p w:rsidR="00933710" w:rsidRPr="008169F8" w:rsidRDefault="00933710" w:rsidP="00DE6CE3">
                  <w:pPr>
                    <w:spacing w:after="0" w:line="240" w:lineRule="auto"/>
                    <w:rPr>
                      <w:ins w:id="982" w:author="PSA" w:date="2017-11-15T15:59:00Z"/>
                      <w:szCs w:val="22"/>
                    </w:rPr>
                  </w:pPr>
                  <w:ins w:id="983" w:author="PSA" w:date="2017-11-15T15:59:00Z">
                    <w:r w:rsidRPr="008169F8">
                      <w:rPr>
                        <w:szCs w:val="22"/>
                      </w:rPr>
                      <w:t>Checkbox</w:t>
                    </w:r>
                  </w:ins>
                </w:p>
              </w:tc>
            </w:tr>
            <w:tr w:rsidR="00933710" w:rsidRPr="008169F8" w:rsidTr="00D636AA">
              <w:trPr>
                <w:trHeight w:val="321"/>
                <w:ins w:id="984" w:author="PSA" w:date="2017-11-15T15:59:00Z"/>
              </w:trPr>
              <w:tc>
                <w:tcPr>
                  <w:tcW w:w="1977" w:type="dxa"/>
                </w:tcPr>
                <w:p w:rsidR="00933710" w:rsidRPr="008169F8" w:rsidRDefault="00933710" w:rsidP="00DE6CE3">
                  <w:pPr>
                    <w:spacing w:after="0" w:line="240" w:lineRule="auto"/>
                    <w:rPr>
                      <w:ins w:id="985" w:author="PSA" w:date="2017-11-15T15:59:00Z"/>
                      <w:szCs w:val="22"/>
                    </w:rPr>
                  </w:pPr>
                  <w:ins w:id="986" w:author="PSA" w:date="2017-11-15T15:59:00Z">
                    <w:r w:rsidRPr="008169F8">
                      <w:rPr>
                        <w:szCs w:val="22"/>
                      </w:rPr>
                      <w:t>Verify</w:t>
                    </w:r>
                  </w:ins>
                </w:p>
              </w:tc>
              <w:tc>
                <w:tcPr>
                  <w:tcW w:w="1977" w:type="dxa"/>
                </w:tcPr>
                <w:p w:rsidR="00933710" w:rsidRPr="008169F8" w:rsidRDefault="00933710" w:rsidP="00DE6CE3">
                  <w:pPr>
                    <w:spacing w:after="0" w:line="240" w:lineRule="auto"/>
                    <w:rPr>
                      <w:ins w:id="987" w:author="PSA" w:date="2017-11-15T15:59:00Z"/>
                      <w:szCs w:val="22"/>
                    </w:rPr>
                  </w:pPr>
                  <w:ins w:id="988" w:author="PSA" w:date="2017-11-15T15:59:00Z">
                    <w:r w:rsidRPr="008169F8">
                      <w:rPr>
                        <w:szCs w:val="22"/>
                      </w:rPr>
                      <w:t>Checkbox</w:t>
                    </w:r>
                  </w:ins>
                </w:p>
              </w:tc>
            </w:tr>
            <w:tr w:rsidR="0039435C" w:rsidRPr="008169F8" w:rsidTr="00D636AA">
              <w:trPr>
                <w:trHeight w:val="321"/>
                <w:ins w:id="989" w:author="PSA" w:date="2017-11-16T09:30:00Z"/>
              </w:trPr>
              <w:tc>
                <w:tcPr>
                  <w:tcW w:w="1977" w:type="dxa"/>
                </w:tcPr>
                <w:p w:rsidR="0039435C" w:rsidRPr="008169F8" w:rsidRDefault="0039435C" w:rsidP="00DE6CE3">
                  <w:pPr>
                    <w:spacing w:after="0" w:line="240" w:lineRule="auto"/>
                    <w:rPr>
                      <w:ins w:id="990" w:author="PSA" w:date="2017-11-16T09:30:00Z"/>
                      <w:szCs w:val="22"/>
                    </w:rPr>
                  </w:pPr>
                  <w:ins w:id="991" w:author="PSA" w:date="2017-11-16T09:30:00Z">
                    <w:r>
                      <w:rPr>
                        <w:szCs w:val="22"/>
                      </w:rPr>
                      <w:t>Notification TO</w:t>
                    </w:r>
                  </w:ins>
                </w:p>
              </w:tc>
              <w:tc>
                <w:tcPr>
                  <w:tcW w:w="1977" w:type="dxa"/>
                </w:tcPr>
                <w:p w:rsidR="0039435C" w:rsidRPr="008169F8" w:rsidRDefault="0039435C" w:rsidP="00DE6CE3">
                  <w:pPr>
                    <w:spacing w:after="0" w:line="240" w:lineRule="auto"/>
                    <w:rPr>
                      <w:ins w:id="992" w:author="PSA" w:date="2017-11-16T09:30:00Z"/>
                      <w:szCs w:val="22"/>
                    </w:rPr>
                  </w:pPr>
                  <w:ins w:id="993" w:author="PSA" w:date="2017-11-16T09:30:00Z">
                    <w:r w:rsidRPr="008169F8">
                      <w:rPr>
                        <w:szCs w:val="22"/>
                      </w:rPr>
                      <w:t>Checkbox</w:t>
                    </w:r>
                  </w:ins>
                </w:p>
              </w:tc>
            </w:tr>
            <w:tr w:rsidR="0039435C" w:rsidRPr="008169F8" w:rsidTr="00D636AA">
              <w:trPr>
                <w:trHeight w:val="321"/>
                <w:ins w:id="994" w:author="PSA" w:date="2017-11-16T09:30:00Z"/>
              </w:trPr>
              <w:tc>
                <w:tcPr>
                  <w:tcW w:w="1977" w:type="dxa"/>
                </w:tcPr>
                <w:p w:rsidR="0039435C" w:rsidRPr="008169F8" w:rsidRDefault="0039435C" w:rsidP="00DE6CE3">
                  <w:pPr>
                    <w:spacing w:after="0" w:line="240" w:lineRule="auto"/>
                    <w:rPr>
                      <w:ins w:id="995" w:author="PSA" w:date="2017-11-16T09:30:00Z"/>
                      <w:szCs w:val="22"/>
                    </w:rPr>
                  </w:pPr>
                  <w:ins w:id="996" w:author="PSA" w:date="2017-11-16T09:30:00Z">
                    <w:r>
                      <w:rPr>
                        <w:szCs w:val="22"/>
                      </w:rPr>
                      <w:t>Notification CC</w:t>
                    </w:r>
                  </w:ins>
                </w:p>
              </w:tc>
              <w:tc>
                <w:tcPr>
                  <w:tcW w:w="1977" w:type="dxa"/>
                </w:tcPr>
                <w:p w:rsidR="0039435C" w:rsidRPr="008169F8" w:rsidRDefault="0039435C" w:rsidP="00DE6CE3">
                  <w:pPr>
                    <w:spacing w:after="0" w:line="240" w:lineRule="auto"/>
                    <w:rPr>
                      <w:ins w:id="997" w:author="PSA" w:date="2017-11-16T09:30:00Z"/>
                      <w:szCs w:val="22"/>
                    </w:rPr>
                  </w:pPr>
                  <w:ins w:id="998" w:author="PSA" w:date="2017-11-16T09:30:00Z">
                    <w:r w:rsidRPr="008169F8">
                      <w:rPr>
                        <w:szCs w:val="22"/>
                      </w:rPr>
                      <w:t>Checkbox</w:t>
                    </w:r>
                  </w:ins>
                </w:p>
              </w:tc>
            </w:tr>
          </w:tbl>
          <w:p w:rsidR="00933710" w:rsidRPr="008169F8" w:rsidRDefault="00933710" w:rsidP="00DE6CE3">
            <w:pPr>
              <w:spacing w:after="0" w:line="240" w:lineRule="auto"/>
              <w:rPr>
                <w:ins w:id="999" w:author="PSA" w:date="2017-11-15T15:59:00Z"/>
                <w:szCs w:val="22"/>
              </w:rPr>
            </w:pPr>
          </w:p>
        </w:tc>
      </w:tr>
      <w:tr w:rsidR="00933710" w:rsidRPr="008169F8" w:rsidTr="00DE6CE3">
        <w:trPr>
          <w:trHeight w:val="337"/>
          <w:ins w:id="1000" w:author="PSA" w:date="2017-11-15T15:59:00Z"/>
        </w:trPr>
        <w:tc>
          <w:tcPr>
            <w:tcW w:w="2126" w:type="dxa"/>
            <w:vAlign w:val="center"/>
          </w:tcPr>
          <w:p w:rsidR="00933710" w:rsidRPr="008169F8" w:rsidRDefault="00933710" w:rsidP="00DE6CE3">
            <w:pPr>
              <w:spacing w:after="0" w:line="240" w:lineRule="auto"/>
              <w:rPr>
                <w:ins w:id="1001" w:author="PSA" w:date="2017-11-15T15:59:00Z"/>
                <w:szCs w:val="22"/>
              </w:rPr>
            </w:pPr>
            <w:ins w:id="1002" w:author="PSA" w:date="2017-11-15T15:59:00Z">
              <w:r>
                <w:rPr>
                  <w:szCs w:val="22"/>
                </w:rPr>
                <w:t>Group Administrator</w:t>
              </w:r>
            </w:ins>
            <w:ins w:id="1003" w:author="PSA" w:date="2017-11-15T16:29:00Z">
              <w:r>
                <w:rPr>
                  <w:szCs w:val="22"/>
                </w:rPr>
                <w:t>*</w:t>
              </w:r>
            </w:ins>
          </w:p>
        </w:tc>
        <w:tc>
          <w:tcPr>
            <w:tcW w:w="992" w:type="dxa"/>
          </w:tcPr>
          <w:p w:rsidR="00933710" w:rsidRDefault="00933710" w:rsidP="00DE6CE3">
            <w:pPr>
              <w:spacing w:after="0" w:line="240" w:lineRule="auto"/>
              <w:jc w:val="center"/>
              <w:rPr>
                <w:ins w:id="1004" w:author="PSA" w:date="2017-11-16T08:53:00Z"/>
                <w:szCs w:val="22"/>
              </w:rPr>
            </w:pPr>
            <w:ins w:id="1005" w:author="PSA" w:date="2017-11-16T08:54:00Z">
              <w:r>
                <w:rPr>
                  <w:szCs w:val="22"/>
                </w:rPr>
                <w:t>Y</w:t>
              </w:r>
            </w:ins>
          </w:p>
        </w:tc>
        <w:tc>
          <w:tcPr>
            <w:tcW w:w="6096" w:type="dxa"/>
            <w:vAlign w:val="center"/>
          </w:tcPr>
          <w:p w:rsidR="00933710" w:rsidRPr="008169F8" w:rsidRDefault="00933710" w:rsidP="00DE6CE3">
            <w:pPr>
              <w:spacing w:after="0" w:line="240" w:lineRule="auto"/>
              <w:rPr>
                <w:ins w:id="1006" w:author="PSA" w:date="2017-11-15T15:59:00Z"/>
                <w:szCs w:val="22"/>
              </w:rPr>
            </w:pPr>
            <w:ins w:id="1007" w:author="PSA" w:date="2017-11-15T16:01:00Z">
              <w:r>
                <w:rPr>
                  <w:szCs w:val="22"/>
                </w:rPr>
                <w:t xml:space="preserve"> </w:t>
              </w:r>
            </w:ins>
            <w:ins w:id="1008" w:author="PSA" w:date="2017-11-15T15:59:00Z">
              <w:r>
                <w:rPr>
                  <w:szCs w:val="22"/>
                </w:rPr>
                <w:t>Text</w:t>
              </w:r>
            </w:ins>
          </w:p>
        </w:tc>
      </w:tr>
      <w:tr w:rsidR="00933710" w:rsidRPr="008169F8" w:rsidTr="00DE6CE3">
        <w:trPr>
          <w:trHeight w:val="337"/>
          <w:ins w:id="1009" w:author="PSA" w:date="2017-11-15T15:59:00Z"/>
        </w:trPr>
        <w:tc>
          <w:tcPr>
            <w:tcW w:w="2126" w:type="dxa"/>
            <w:vAlign w:val="center"/>
          </w:tcPr>
          <w:p w:rsidR="00933710" w:rsidRPr="008169F8" w:rsidRDefault="00933710" w:rsidP="00DE6CE3">
            <w:pPr>
              <w:spacing w:after="0" w:line="240" w:lineRule="auto"/>
              <w:rPr>
                <w:ins w:id="1010" w:author="PSA" w:date="2017-11-15T15:59:00Z"/>
                <w:szCs w:val="22"/>
              </w:rPr>
            </w:pPr>
            <w:ins w:id="1011" w:author="PSA" w:date="2017-11-15T15:59:00Z">
              <w:r>
                <w:rPr>
                  <w:szCs w:val="22"/>
                </w:rPr>
                <w:t>Active</w:t>
              </w:r>
            </w:ins>
          </w:p>
        </w:tc>
        <w:tc>
          <w:tcPr>
            <w:tcW w:w="992" w:type="dxa"/>
          </w:tcPr>
          <w:p w:rsidR="00933710" w:rsidRDefault="00933710" w:rsidP="00DE6CE3">
            <w:pPr>
              <w:spacing w:after="0" w:line="240" w:lineRule="auto"/>
              <w:jc w:val="center"/>
              <w:rPr>
                <w:ins w:id="1012" w:author="PSA" w:date="2017-11-16T08:53:00Z"/>
                <w:szCs w:val="22"/>
              </w:rPr>
            </w:pPr>
            <w:ins w:id="1013" w:author="PSA" w:date="2017-11-16T08:54:00Z">
              <w:r>
                <w:rPr>
                  <w:szCs w:val="22"/>
                </w:rPr>
                <w:t>Y</w:t>
              </w:r>
            </w:ins>
          </w:p>
        </w:tc>
        <w:tc>
          <w:tcPr>
            <w:tcW w:w="6096" w:type="dxa"/>
            <w:vAlign w:val="center"/>
          </w:tcPr>
          <w:p w:rsidR="00933710" w:rsidRPr="008169F8" w:rsidRDefault="00933710" w:rsidP="00DE6CE3">
            <w:pPr>
              <w:spacing w:after="0" w:line="240" w:lineRule="auto"/>
              <w:rPr>
                <w:ins w:id="1014" w:author="PSA" w:date="2017-11-15T15:59:00Z"/>
                <w:szCs w:val="22"/>
              </w:rPr>
            </w:pPr>
            <w:ins w:id="1015" w:author="PSA" w:date="2017-11-15T16:01:00Z">
              <w:r>
                <w:rPr>
                  <w:szCs w:val="22"/>
                </w:rPr>
                <w:t xml:space="preserve"> </w:t>
              </w:r>
            </w:ins>
            <w:ins w:id="1016" w:author="PSA" w:date="2017-11-15T15:59:00Z">
              <w:r>
                <w:rPr>
                  <w:szCs w:val="22"/>
                </w:rPr>
                <w:t>Yes / No</w:t>
              </w:r>
            </w:ins>
          </w:p>
        </w:tc>
      </w:tr>
      <w:tr w:rsidR="00933710" w:rsidRPr="008169F8" w:rsidTr="00DE6CE3">
        <w:trPr>
          <w:trHeight w:val="337"/>
          <w:ins w:id="1017" w:author="PSA" w:date="2017-11-15T15:59:00Z"/>
        </w:trPr>
        <w:tc>
          <w:tcPr>
            <w:tcW w:w="2126" w:type="dxa"/>
            <w:vAlign w:val="center"/>
          </w:tcPr>
          <w:p w:rsidR="00933710" w:rsidRDefault="00933710" w:rsidP="00DE6CE3">
            <w:pPr>
              <w:spacing w:after="0" w:line="240" w:lineRule="auto"/>
              <w:rPr>
                <w:ins w:id="1018" w:author="PSA" w:date="2017-11-15T15:59:00Z"/>
                <w:szCs w:val="22"/>
              </w:rPr>
            </w:pPr>
            <w:ins w:id="1019" w:author="PSA" w:date="2017-11-15T15:59:00Z">
              <w:r w:rsidRPr="00154818">
                <w:rPr>
                  <w:szCs w:val="22"/>
                </w:rPr>
                <w:t>Created By</w:t>
              </w:r>
            </w:ins>
          </w:p>
        </w:tc>
        <w:tc>
          <w:tcPr>
            <w:tcW w:w="992" w:type="dxa"/>
          </w:tcPr>
          <w:p w:rsidR="00933710" w:rsidRDefault="00933710" w:rsidP="00DE6CE3">
            <w:pPr>
              <w:spacing w:after="0" w:line="240" w:lineRule="auto"/>
              <w:jc w:val="center"/>
              <w:rPr>
                <w:ins w:id="1020" w:author="PSA" w:date="2017-11-16T08:53:00Z"/>
                <w:szCs w:val="22"/>
              </w:rPr>
            </w:pPr>
            <w:ins w:id="1021" w:author="PSA" w:date="2017-11-16T08:54:00Z">
              <w:r>
                <w:rPr>
                  <w:szCs w:val="22"/>
                </w:rPr>
                <w:t>N</w:t>
              </w:r>
            </w:ins>
          </w:p>
        </w:tc>
        <w:tc>
          <w:tcPr>
            <w:tcW w:w="6096" w:type="dxa"/>
            <w:vAlign w:val="center"/>
          </w:tcPr>
          <w:p w:rsidR="00933710" w:rsidRDefault="00933710" w:rsidP="00DE6CE3">
            <w:pPr>
              <w:spacing w:after="0" w:line="240" w:lineRule="auto"/>
              <w:rPr>
                <w:ins w:id="1022" w:author="PSA" w:date="2017-11-15T15:59:00Z"/>
                <w:szCs w:val="22"/>
              </w:rPr>
            </w:pPr>
            <w:ins w:id="1023" w:author="PSA" w:date="2017-11-15T16:01:00Z">
              <w:r>
                <w:rPr>
                  <w:szCs w:val="22"/>
                </w:rPr>
                <w:t xml:space="preserve"> </w:t>
              </w:r>
            </w:ins>
            <w:ins w:id="1024" w:author="PSA" w:date="2017-11-15T15:59:00Z">
              <w:r w:rsidRPr="00154818">
                <w:rPr>
                  <w:szCs w:val="22"/>
                </w:rPr>
                <w:t>Text</w:t>
              </w:r>
            </w:ins>
          </w:p>
        </w:tc>
      </w:tr>
      <w:tr w:rsidR="00933710" w:rsidRPr="008169F8" w:rsidTr="00DE6CE3">
        <w:trPr>
          <w:trHeight w:val="337"/>
          <w:ins w:id="1025" w:author="PSA" w:date="2017-11-15T15:59:00Z"/>
        </w:trPr>
        <w:tc>
          <w:tcPr>
            <w:tcW w:w="2126" w:type="dxa"/>
            <w:vAlign w:val="center"/>
          </w:tcPr>
          <w:p w:rsidR="00933710" w:rsidRDefault="00933710" w:rsidP="00DE6CE3">
            <w:pPr>
              <w:spacing w:after="0" w:line="240" w:lineRule="auto"/>
              <w:rPr>
                <w:ins w:id="1026" w:author="PSA" w:date="2017-11-15T15:59:00Z"/>
                <w:szCs w:val="22"/>
              </w:rPr>
            </w:pPr>
            <w:ins w:id="1027" w:author="PSA" w:date="2017-11-15T15:59:00Z">
              <w:r w:rsidRPr="00154818">
                <w:rPr>
                  <w:szCs w:val="22"/>
                </w:rPr>
                <w:t>Created Date</w:t>
              </w:r>
            </w:ins>
          </w:p>
        </w:tc>
        <w:tc>
          <w:tcPr>
            <w:tcW w:w="992" w:type="dxa"/>
          </w:tcPr>
          <w:p w:rsidR="00933710" w:rsidRDefault="00933710" w:rsidP="00DE6CE3">
            <w:pPr>
              <w:spacing w:after="0" w:line="240" w:lineRule="auto"/>
              <w:jc w:val="center"/>
              <w:rPr>
                <w:ins w:id="1028" w:author="PSA" w:date="2017-11-16T08:53:00Z"/>
                <w:szCs w:val="22"/>
              </w:rPr>
            </w:pPr>
            <w:ins w:id="1029" w:author="PSA" w:date="2017-11-16T08:54:00Z">
              <w:r>
                <w:rPr>
                  <w:szCs w:val="22"/>
                </w:rPr>
                <w:t>N</w:t>
              </w:r>
            </w:ins>
          </w:p>
        </w:tc>
        <w:tc>
          <w:tcPr>
            <w:tcW w:w="6096" w:type="dxa"/>
            <w:vAlign w:val="center"/>
          </w:tcPr>
          <w:p w:rsidR="00933710" w:rsidRDefault="00933710" w:rsidP="00DE6CE3">
            <w:pPr>
              <w:spacing w:after="0" w:line="240" w:lineRule="auto"/>
              <w:rPr>
                <w:ins w:id="1030" w:author="PSA" w:date="2017-11-15T15:59:00Z"/>
                <w:szCs w:val="22"/>
              </w:rPr>
            </w:pPr>
            <w:ins w:id="1031" w:author="PSA" w:date="2017-11-15T16:01:00Z">
              <w:r>
                <w:rPr>
                  <w:szCs w:val="22"/>
                </w:rPr>
                <w:t xml:space="preserve"> </w:t>
              </w:r>
            </w:ins>
            <w:ins w:id="1032" w:author="PSA" w:date="2017-11-15T15:59:00Z">
              <w:r w:rsidRPr="00154818">
                <w:rPr>
                  <w:szCs w:val="22"/>
                </w:rPr>
                <w:t>DD/MM/YYYY</w:t>
              </w:r>
              <w:r>
                <w:rPr>
                  <w:szCs w:val="22"/>
                </w:rPr>
                <w:t xml:space="preserve"> HH:MM:SS</w:t>
              </w:r>
            </w:ins>
          </w:p>
        </w:tc>
      </w:tr>
      <w:tr w:rsidR="00933710" w:rsidRPr="008169F8" w:rsidTr="00DE6CE3">
        <w:trPr>
          <w:trHeight w:val="337"/>
          <w:ins w:id="1033" w:author="PSA" w:date="2017-11-15T15:59:00Z"/>
        </w:trPr>
        <w:tc>
          <w:tcPr>
            <w:tcW w:w="2126" w:type="dxa"/>
            <w:vAlign w:val="center"/>
          </w:tcPr>
          <w:p w:rsidR="00933710" w:rsidRDefault="00933710" w:rsidP="00DE6CE3">
            <w:pPr>
              <w:spacing w:after="0" w:line="240" w:lineRule="auto"/>
              <w:rPr>
                <w:ins w:id="1034" w:author="PSA" w:date="2017-11-15T15:59:00Z"/>
                <w:szCs w:val="22"/>
              </w:rPr>
            </w:pPr>
            <w:ins w:id="1035" w:author="PSA" w:date="2017-11-15T15:59:00Z">
              <w:r w:rsidRPr="00154818">
                <w:rPr>
                  <w:szCs w:val="22"/>
                </w:rPr>
                <w:t>Last Modified</w:t>
              </w:r>
            </w:ins>
          </w:p>
        </w:tc>
        <w:tc>
          <w:tcPr>
            <w:tcW w:w="992" w:type="dxa"/>
          </w:tcPr>
          <w:p w:rsidR="00933710" w:rsidRDefault="00933710" w:rsidP="00DE6CE3">
            <w:pPr>
              <w:spacing w:after="0" w:line="240" w:lineRule="auto"/>
              <w:jc w:val="center"/>
              <w:rPr>
                <w:ins w:id="1036" w:author="PSA" w:date="2017-11-16T08:53:00Z"/>
                <w:szCs w:val="22"/>
              </w:rPr>
            </w:pPr>
            <w:ins w:id="1037" w:author="PSA" w:date="2017-11-16T08:54:00Z">
              <w:r>
                <w:rPr>
                  <w:szCs w:val="22"/>
                </w:rPr>
                <w:t>N</w:t>
              </w:r>
            </w:ins>
          </w:p>
        </w:tc>
        <w:tc>
          <w:tcPr>
            <w:tcW w:w="6096" w:type="dxa"/>
            <w:vAlign w:val="center"/>
          </w:tcPr>
          <w:p w:rsidR="00933710" w:rsidRDefault="00933710" w:rsidP="00DE6CE3">
            <w:pPr>
              <w:spacing w:after="0" w:line="240" w:lineRule="auto"/>
              <w:rPr>
                <w:ins w:id="1038" w:author="PSA" w:date="2017-11-15T15:59:00Z"/>
                <w:szCs w:val="22"/>
              </w:rPr>
            </w:pPr>
            <w:ins w:id="1039" w:author="PSA" w:date="2017-11-15T16:01:00Z">
              <w:r>
                <w:rPr>
                  <w:szCs w:val="22"/>
                </w:rPr>
                <w:t xml:space="preserve"> </w:t>
              </w:r>
            </w:ins>
            <w:ins w:id="1040" w:author="PSA" w:date="2017-11-15T15:59:00Z">
              <w:r w:rsidRPr="00154818">
                <w:rPr>
                  <w:szCs w:val="22"/>
                </w:rPr>
                <w:t>Text</w:t>
              </w:r>
            </w:ins>
          </w:p>
        </w:tc>
      </w:tr>
      <w:tr w:rsidR="00933710" w:rsidRPr="008169F8" w:rsidTr="00DE6CE3">
        <w:trPr>
          <w:trHeight w:val="337"/>
          <w:ins w:id="1041" w:author="PSA" w:date="2017-11-15T15:59:00Z"/>
        </w:trPr>
        <w:tc>
          <w:tcPr>
            <w:tcW w:w="2126" w:type="dxa"/>
            <w:vAlign w:val="center"/>
          </w:tcPr>
          <w:p w:rsidR="00933710" w:rsidRDefault="00933710" w:rsidP="00DE6CE3">
            <w:pPr>
              <w:spacing w:after="0" w:line="240" w:lineRule="auto"/>
              <w:rPr>
                <w:ins w:id="1042" w:author="PSA" w:date="2017-11-15T15:59:00Z"/>
                <w:szCs w:val="22"/>
              </w:rPr>
            </w:pPr>
            <w:ins w:id="1043" w:author="PSA" w:date="2017-11-15T15:59:00Z">
              <w:r w:rsidRPr="00154818">
                <w:rPr>
                  <w:szCs w:val="22"/>
                </w:rPr>
                <w:t>Last Modified Date</w:t>
              </w:r>
            </w:ins>
          </w:p>
        </w:tc>
        <w:tc>
          <w:tcPr>
            <w:tcW w:w="992" w:type="dxa"/>
          </w:tcPr>
          <w:p w:rsidR="00933710" w:rsidRDefault="00933710" w:rsidP="00DE6CE3">
            <w:pPr>
              <w:spacing w:after="0" w:line="240" w:lineRule="auto"/>
              <w:jc w:val="center"/>
              <w:rPr>
                <w:ins w:id="1044" w:author="PSA" w:date="2017-11-16T08:53:00Z"/>
                <w:szCs w:val="22"/>
              </w:rPr>
            </w:pPr>
            <w:ins w:id="1045" w:author="PSA" w:date="2017-11-16T08:54:00Z">
              <w:r>
                <w:rPr>
                  <w:szCs w:val="22"/>
                </w:rPr>
                <w:t>N</w:t>
              </w:r>
            </w:ins>
          </w:p>
        </w:tc>
        <w:tc>
          <w:tcPr>
            <w:tcW w:w="6096" w:type="dxa"/>
            <w:vAlign w:val="center"/>
          </w:tcPr>
          <w:p w:rsidR="00933710" w:rsidRDefault="00933710" w:rsidP="00DE6CE3">
            <w:pPr>
              <w:spacing w:after="0" w:line="240" w:lineRule="auto"/>
              <w:rPr>
                <w:ins w:id="1046" w:author="PSA" w:date="2017-11-15T15:59:00Z"/>
                <w:szCs w:val="22"/>
              </w:rPr>
            </w:pPr>
            <w:ins w:id="1047" w:author="PSA" w:date="2017-11-15T16:01:00Z">
              <w:r>
                <w:rPr>
                  <w:szCs w:val="22"/>
                </w:rPr>
                <w:t xml:space="preserve"> </w:t>
              </w:r>
            </w:ins>
            <w:ins w:id="1048" w:author="PSA" w:date="2017-11-15T15:59:00Z">
              <w:r w:rsidRPr="00154818">
                <w:rPr>
                  <w:szCs w:val="22"/>
                </w:rPr>
                <w:t>DD/MM/YYYY</w:t>
              </w:r>
              <w:r>
                <w:rPr>
                  <w:szCs w:val="22"/>
                </w:rPr>
                <w:t xml:space="preserve"> HH:MM:SS</w:t>
              </w:r>
            </w:ins>
          </w:p>
        </w:tc>
      </w:tr>
    </w:tbl>
    <w:p w:rsidR="00933710" w:rsidRDefault="00933710" w:rsidP="00DE6CE3">
      <w:pPr>
        <w:spacing w:after="0"/>
        <w:ind w:left="864"/>
        <w:rPr>
          <w:ins w:id="1049" w:author="PSA" w:date="2017-11-15T14:24:00Z"/>
        </w:rPr>
      </w:pPr>
    </w:p>
    <w:p w:rsidR="00590147" w:rsidRDefault="001436FF" w:rsidP="00590147">
      <w:pPr>
        <w:pStyle w:val="Heading4"/>
        <w:rPr>
          <w:ins w:id="1050" w:author="PSA" w:date="2017-11-15T16:02:00Z"/>
        </w:rPr>
      </w:pPr>
      <w:ins w:id="1051" w:author="PSA" w:date="2017-11-15T14:24:00Z">
        <w:r>
          <w:t>Delete User Group</w:t>
        </w:r>
      </w:ins>
    </w:p>
    <w:p w:rsidR="00933710" w:rsidRDefault="00CD069A">
      <w:pPr>
        <w:ind w:left="864"/>
        <w:rPr>
          <w:ins w:id="1052" w:author="PSA" w:date="2017-11-15T14:24:00Z"/>
        </w:rPr>
      </w:pPr>
      <w:ins w:id="1053" w:author="PSA" w:date="2017-11-15T16:02:00Z">
        <w:r>
          <w:t xml:space="preserve">This feature will allow Overall Group Administrator to delete a User Group from R365. </w:t>
        </w:r>
      </w:ins>
      <w:ins w:id="1054" w:author="PSA" w:date="2017-11-15T16:04:00Z">
        <w:r>
          <w:t>When a user group is deleted, it will be logically deleted from R365, and all reminders in this group will be logically deleted as well.</w:t>
        </w:r>
      </w:ins>
    </w:p>
    <w:p w:rsidR="00590147" w:rsidRDefault="001436FF" w:rsidP="00590147">
      <w:pPr>
        <w:pStyle w:val="Heading4"/>
        <w:rPr>
          <w:ins w:id="1055" w:author="PSA" w:date="2017-11-15T16:07:00Z"/>
        </w:rPr>
      </w:pPr>
      <w:ins w:id="1056" w:author="PSA" w:date="2017-11-15T14:24:00Z">
        <w:r>
          <w:t>Search User</w:t>
        </w:r>
      </w:ins>
      <w:ins w:id="1057" w:author="PSA" w:date="2017-11-15T14:27:00Z">
        <w:r>
          <w:t xml:space="preserve"> Group</w:t>
        </w:r>
      </w:ins>
    </w:p>
    <w:p w:rsidR="00933710" w:rsidRDefault="00CD069A">
      <w:pPr>
        <w:ind w:left="864"/>
        <w:rPr>
          <w:ins w:id="1058" w:author="PSA" w:date="2017-11-15T14:24:00Z"/>
        </w:rPr>
      </w:pPr>
      <w:ins w:id="1059" w:author="PSA" w:date="2017-11-15T16:07:00Z">
        <w:r>
          <w:t>This feature will allow Overall Group Administrator to search user groups via any keywords in User Group details.</w:t>
        </w:r>
      </w:ins>
      <w:ins w:id="1060" w:author="PSA" w:date="2017-11-15T16:08:00Z">
        <w:r w:rsidR="000D165B">
          <w:t xml:space="preserve"> Search via keywords function will be enhanced by “Search as you type” feature.</w:t>
        </w:r>
      </w:ins>
    </w:p>
    <w:p w:rsidR="00590147" w:rsidRDefault="001436FF" w:rsidP="00590147">
      <w:pPr>
        <w:pStyle w:val="Heading4"/>
        <w:rPr>
          <w:ins w:id="1061" w:author="PSA" w:date="2017-11-15T16:08:00Z"/>
        </w:rPr>
      </w:pPr>
      <w:ins w:id="1062" w:author="PSA" w:date="2017-11-15T14:24:00Z">
        <w:r>
          <w:t>Sort User Group</w:t>
        </w:r>
      </w:ins>
    </w:p>
    <w:p w:rsidR="000D165B" w:rsidRPr="005A16B9" w:rsidRDefault="000D165B" w:rsidP="000D165B">
      <w:pPr>
        <w:ind w:left="864"/>
        <w:rPr>
          <w:ins w:id="1063" w:author="PSA" w:date="2017-11-15T16:09:00Z"/>
        </w:rPr>
      </w:pPr>
      <w:ins w:id="1064" w:author="PSA" w:date="2017-11-15T16:09:00Z">
        <w:r>
          <w:t xml:space="preserve">This feature will allow Overall Group Administrator to sort </w:t>
        </w:r>
      </w:ins>
      <w:ins w:id="1065" w:author="PSA" w:date="2017-11-15T16:10:00Z">
        <w:r>
          <w:t>User Group</w:t>
        </w:r>
      </w:ins>
      <w:ins w:id="1066" w:author="PSA" w:date="2017-11-15T16:09:00Z">
        <w:r>
          <w:t xml:space="preserve"> search result by any column in the result list.</w:t>
        </w:r>
      </w:ins>
    </w:p>
    <w:p w:rsidR="00933710" w:rsidRDefault="00933710">
      <w:pPr>
        <w:ind w:left="864"/>
        <w:rPr>
          <w:ins w:id="1067" w:author="PSA" w:date="2017-11-15T14:24:00Z"/>
        </w:rPr>
      </w:pPr>
    </w:p>
    <w:p w:rsidR="00933710" w:rsidRDefault="001436FF">
      <w:pPr>
        <w:pStyle w:val="Heading3"/>
        <w:rPr>
          <w:ins w:id="1068" w:author="PSA" w:date="2017-11-15T16:11:00Z"/>
        </w:rPr>
      </w:pPr>
      <w:bookmarkStart w:id="1069" w:name="_Toc498594433"/>
      <w:ins w:id="1070" w:author="PSA" w:date="2017-11-15T14:30:00Z">
        <w:r>
          <w:t>Manage My User Group</w:t>
        </w:r>
      </w:ins>
      <w:bookmarkEnd w:id="1069"/>
      <w:ins w:id="1071" w:author="PSA" w:date="2017-11-15T14:24:00Z">
        <w:r w:rsidR="00590147">
          <w:t xml:space="preserve"> </w:t>
        </w:r>
      </w:ins>
      <w:ins w:id="1072" w:author="PSA" w:date="2017-11-15T16:11:00Z">
        <w:r w:rsidR="000D165B">
          <w:t xml:space="preserve"> </w:t>
        </w:r>
      </w:ins>
    </w:p>
    <w:p w:rsidR="00DE6CE3" w:rsidRDefault="000D165B" w:rsidP="00DE6CE3">
      <w:pPr>
        <w:ind w:left="720"/>
        <w:rPr>
          <w:ins w:id="1073" w:author="PSA" w:date="2017-11-16T10:56:00Z"/>
        </w:rPr>
      </w:pPr>
      <w:ins w:id="1074" w:author="PSA" w:date="2017-11-15T16:11:00Z">
        <w:r>
          <w:t>This feature will allow Group Administrator to manage</w:t>
        </w:r>
      </w:ins>
      <w:ins w:id="1075" w:author="PSA" w:date="2017-11-15T16:12:00Z">
        <w:r>
          <w:t xml:space="preserve"> (view</w:t>
        </w:r>
      </w:ins>
      <w:ins w:id="1076" w:author="PSA" w:date="2017-11-15T16:13:00Z">
        <w:r>
          <w:t xml:space="preserve"> group details</w:t>
        </w:r>
      </w:ins>
      <w:ins w:id="1077" w:author="PSA" w:date="2017-11-15T16:12:00Z">
        <w:r>
          <w:t xml:space="preserve">, </w:t>
        </w:r>
      </w:ins>
      <w:ins w:id="1078" w:author="PSA" w:date="2017-11-15T16:18:00Z">
        <w:r>
          <w:t>manage user and roles</w:t>
        </w:r>
      </w:ins>
      <w:ins w:id="1079" w:author="PSA" w:date="2017-11-15T16:11:00Z">
        <w:r>
          <w:t xml:space="preserve"> </w:t>
        </w:r>
      </w:ins>
      <w:ins w:id="1080" w:author="PSA" w:date="2017-11-15T16:13:00Z">
        <w:r>
          <w:t xml:space="preserve">in the group) </w:t>
        </w:r>
      </w:ins>
      <w:ins w:id="1081" w:author="PSA" w:date="2017-11-15T16:11:00Z">
        <w:r>
          <w:t>his or her User Group in R365</w:t>
        </w:r>
      </w:ins>
      <w:ins w:id="1082" w:author="PSA" w:date="2017-11-15T16:14:00Z">
        <w:r>
          <w:t>.</w:t>
        </w:r>
      </w:ins>
      <w:ins w:id="1083" w:author="PSA" w:date="2017-11-15T17:27:00Z">
        <w:r w:rsidR="00E914BA">
          <w:t xml:space="preserve"> </w:t>
        </w:r>
      </w:ins>
    </w:p>
    <w:p w:rsidR="00DE6CE3" w:rsidRDefault="00E914BA" w:rsidP="00DE6CE3">
      <w:pPr>
        <w:ind w:left="720"/>
        <w:rPr>
          <w:ins w:id="1084" w:author="PSA" w:date="2017-11-16T10:56:00Z"/>
        </w:rPr>
      </w:pPr>
      <w:ins w:id="1085" w:author="PSA" w:date="2017-11-15T17:27:00Z">
        <w:r>
          <w:t xml:space="preserve">Whenever group details are submitted for update, R365 shall prompt up a confirmation dialogue asking user to confirm his action. </w:t>
        </w:r>
      </w:ins>
    </w:p>
    <w:p w:rsidR="00E914BA" w:rsidRPr="005A16B9" w:rsidRDefault="00E914BA" w:rsidP="00DE6CE3">
      <w:pPr>
        <w:ind w:left="720"/>
        <w:rPr>
          <w:ins w:id="1086" w:author="PSA" w:date="2017-11-15T17:27:00Z"/>
        </w:rPr>
      </w:pPr>
      <w:ins w:id="1087" w:author="PSA" w:date="2017-11-15T17:27:00Z">
        <w:r>
          <w:t xml:space="preserve">Whenever </w:t>
        </w:r>
      </w:ins>
      <w:ins w:id="1088" w:author="PSA" w:date="2017-11-15T17:28:00Z">
        <w:r>
          <w:t>group details are updated</w:t>
        </w:r>
      </w:ins>
      <w:ins w:id="1089" w:author="PSA" w:date="2017-11-15T17:27:00Z">
        <w:r w:rsidR="00AE77FC">
          <w:t xml:space="preserve"> successfully or unsu</w:t>
        </w:r>
      </w:ins>
      <w:ins w:id="1090" w:author="PSA" w:date="2017-11-16T10:34:00Z">
        <w:r w:rsidR="00AE77FC">
          <w:t>cc</w:t>
        </w:r>
      </w:ins>
      <w:ins w:id="1091" w:author="PSA" w:date="2017-11-15T17:27:00Z">
        <w:r>
          <w:t xml:space="preserve">essfully, R365 shall display a confirmation message saying group details </w:t>
        </w:r>
      </w:ins>
      <w:ins w:id="1092" w:author="PSA" w:date="2017-11-15T17:28:00Z">
        <w:r>
          <w:t>are</w:t>
        </w:r>
      </w:ins>
      <w:ins w:id="1093" w:author="PSA" w:date="2017-11-15T17:27:00Z">
        <w:r>
          <w:t xml:space="preserve"> update successfully or unsuccessfully. </w:t>
        </w:r>
      </w:ins>
      <w:ins w:id="1094" w:author="PSA" w:date="2017-11-15T17:28:00Z">
        <w:r>
          <w:t>Group name</w:t>
        </w:r>
      </w:ins>
      <w:ins w:id="1095" w:author="PSA" w:date="2017-11-15T17:27:00Z">
        <w:r>
          <w:t xml:space="preserve"> shall be included in the confirmation message whenever possible.</w:t>
        </w:r>
      </w:ins>
    </w:p>
    <w:p w:rsidR="00C52D63" w:rsidRDefault="00C52D63" w:rsidP="00DE6CE3">
      <w:pPr>
        <w:ind w:firstLine="720"/>
        <w:jc w:val="both"/>
        <w:rPr>
          <w:rFonts w:cs="Arial"/>
          <w:szCs w:val="22"/>
        </w:rPr>
      </w:pPr>
      <w:moveToRangeStart w:id="1096" w:author="PSA" w:date="2017-11-15T16:48:00Z" w:name="move498527820"/>
      <w:moveTo w:id="1097" w:author="PSA" w:date="2017-11-15T16:48:00Z">
        <w:r w:rsidRPr="005C3C23">
          <w:rPr>
            <w:rFonts w:cs="Arial"/>
            <w:szCs w:val="22"/>
          </w:rPr>
          <w:t>Users will have the following hierarchy:-</w:t>
        </w:r>
      </w:moveTo>
    </w:p>
    <w:p w:rsidR="00C52D63" w:rsidRPr="005C3C23" w:rsidRDefault="00C52D63" w:rsidP="00C52D63">
      <w:pPr>
        <w:jc w:val="center"/>
        <w:rPr>
          <w:rFonts w:cs="Arial"/>
          <w:szCs w:val="22"/>
        </w:rPr>
      </w:pPr>
    </w:p>
    <w:p w:rsidR="00C52D63" w:rsidRDefault="007B6A05" w:rsidP="006D3809">
      <w:pPr>
        <w:ind w:left="720"/>
        <w:jc w:val="both"/>
        <w:rPr>
          <w:rFonts w:cs="Arial"/>
          <w:szCs w:val="22"/>
        </w:rPr>
      </w:pPr>
      <w:commentRangeStart w:id="1098"/>
      <w:moveTo w:id="1099" w:author="PSA" w:date="2017-11-15T16:48:00Z">
        <w:r>
          <w:rPr>
            <w:noProof/>
            <w:szCs w:val="22"/>
            <w:lang w:val="en-GB" w:eastAsia="zh-CN"/>
          </w:rPr>
          <w:drawing>
            <wp:inline distT="0" distB="0" distL="0" distR="0">
              <wp:extent cx="5311471" cy="3426421"/>
              <wp:effectExtent l="19050" t="0" r="3479" b="0"/>
              <wp:docPr id="3" name="Picture 11" descr="cid:image002.png@01D34DA1.7E6FDC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34DA1.7E6FDCD0"/>
                      <pic:cNvPicPr>
                        <a:picLocks noChangeAspect="1" noChangeArrowheads="1"/>
                      </pic:cNvPicPr>
                    </pic:nvPicPr>
                    <pic:blipFill>
                      <a:blip r:embed="rId15" r:link="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13594" cy="3427791"/>
                      </a:xfrm>
                      <a:prstGeom prst="rect">
                        <a:avLst/>
                      </a:prstGeom>
                      <a:noFill/>
                      <a:ln>
                        <a:noFill/>
                      </a:ln>
                    </pic:spPr>
                  </pic:pic>
                </a:graphicData>
              </a:graphic>
            </wp:inline>
          </w:drawing>
        </w:r>
      </w:moveTo>
      <w:commentRangeEnd w:id="1098"/>
      <w:r w:rsidR="00C52D63">
        <w:rPr>
          <w:rStyle w:val="CommentReference"/>
        </w:rPr>
        <w:commentReference w:id="1098"/>
      </w:r>
    </w:p>
    <w:moveToRangeEnd w:id="1096"/>
    <w:p w:rsidR="00933710" w:rsidRDefault="00933710">
      <w:pPr>
        <w:ind w:left="720"/>
        <w:rPr>
          <w:ins w:id="1100" w:author="PSA" w:date="2017-11-16T11:14:00Z"/>
        </w:rPr>
      </w:pPr>
    </w:p>
    <w:p w:rsidR="006D3809" w:rsidRDefault="006D3809">
      <w:pPr>
        <w:ind w:left="720"/>
        <w:rPr>
          <w:ins w:id="1101" w:author="PSA" w:date="2017-11-16T11:14:00Z"/>
        </w:rPr>
      </w:pPr>
    </w:p>
    <w:p w:rsidR="006D3809" w:rsidRDefault="006D3809">
      <w:pPr>
        <w:ind w:left="720"/>
        <w:rPr>
          <w:ins w:id="1102" w:author="PSA" w:date="2017-11-16T11:14:00Z"/>
        </w:rPr>
      </w:pPr>
    </w:p>
    <w:p w:rsidR="006D3809" w:rsidRDefault="006D3809">
      <w:pPr>
        <w:ind w:left="720"/>
        <w:rPr>
          <w:ins w:id="1103" w:author="PSA" w:date="2017-11-15T14:24:00Z"/>
        </w:rPr>
      </w:pPr>
    </w:p>
    <w:p w:rsidR="00590147" w:rsidRDefault="00590147" w:rsidP="00590147">
      <w:pPr>
        <w:pStyle w:val="Heading4"/>
        <w:rPr>
          <w:ins w:id="1104" w:author="PSA" w:date="2017-11-15T16:14:00Z"/>
        </w:rPr>
      </w:pPr>
      <w:ins w:id="1105" w:author="PSA" w:date="2017-11-15T14:24:00Z">
        <w:r>
          <w:t xml:space="preserve"> </w:t>
        </w:r>
      </w:ins>
      <w:ins w:id="1106" w:author="PSA" w:date="2017-11-15T16:10:00Z">
        <w:r w:rsidR="000D165B">
          <w:t>View My Group Details</w:t>
        </w:r>
      </w:ins>
    </w:p>
    <w:p w:rsidR="00933710" w:rsidRDefault="000D165B">
      <w:pPr>
        <w:ind w:left="864"/>
        <w:rPr>
          <w:ins w:id="1107" w:author="PSA" w:date="2017-11-15T16:39:00Z"/>
        </w:rPr>
      </w:pPr>
      <w:ins w:id="1108" w:author="PSA" w:date="2017-11-15T16:14:00Z">
        <w:r>
          <w:t>This feature will allow Group Admin</w:t>
        </w:r>
      </w:ins>
      <w:ins w:id="1109" w:author="PSA" w:date="2017-11-15T16:17:00Z">
        <w:r>
          <w:t>istrator</w:t>
        </w:r>
      </w:ins>
      <w:ins w:id="1110" w:author="PSA" w:date="2017-11-15T16:14:00Z">
        <w:r>
          <w:t xml:space="preserve"> to view Group Details of his or her own user group. </w:t>
        </w:r>
      </w:ins>
    </w:p>
    <w:p w:rsidR="00933710" w:rsidRDefault="000D165B">
      <w:pPr>
        <w:ind w:left="864"/>
        <w:rPr>
          <w:ins w:id="1111" w:author="PSA" w:date="2017-11-15T16:14:00Z"/>
        </w:rPr>
      </w:pPr>
      <w:ins w:id="1112" w:author="PSA" w:date="2017-11-15T16:14:00Z">
        <w:r>
          <w:t>Following details will be shown in view my group details page.</w:t>
        </w:r>
      </w:ins>
    </w:p>
    <w:tbl>
      <w:tblPr>
        <w:tblStyle w:val="TableGrid"/>
        <w:tblW w:w="0" w:type="auto"/>
        <w:tblInd w:w="959" w:type="dxa"/>
        <w:tblLook w:val="04A0"/>
      </w:tblPr>
      <w:tblGrid>
        <w:gridCol w:w="2551"/>
        <w:gridCol w:w="6379"/>
      </w:tblGrid>
      <w:tr w:rsidR="000D165B" w:rsidRPr="008169F8" w:rsidTr="00DE6CE3">
        <w:trPr>
          <w:trHeight w:val="321"/>
          <w:ins w:id="1113" w:author="PSA" w:date="2017-11-15T16:16:00Z"/>
        </w:trPr>
        <w:tc>
          <w:tcPr>
            <w:tcW w:w="2551" w:type="dxa"/>
            <w:shd w:val="clear" w:color="auto" w:fill="FBD4B4" w:themeFill="accent6" w:themeFillTint="66"/>
            <w:vAlign w:val="center"/>
          </w:tcPr>
          <w:p w:rsidR="000D165B" w:rsidRPr="008169F8" w:rsidRDefault="000D165B" w:rsidP="00DE6CE3">
            <w:pPr>
              <w:spacing w:after="0" w:line="240" w:lineRule="auto"/>
              <w:jc w:val="center"/>
              <w:rPr>
                <w:ins w:id="1114" w:author="PSA" w:date="2017-11-15T16:16:00Z"/>
                <w:b/>
                <w:szCs w:val="22"/>
              </w:rPr>
            </w:pPr>
            <w:ins w:id="1115" w:author="PSA" w:date="2017-11-15T16:16:00Z">
              <w:r>
                <w:rPr>
                  <w:b/>
                  <w:szCs w:val="22"/>
                </w:rPr>
                <w:t>Fields</w:t>
              </w:r>
            </w:ins>
          </w:p>
        </w:tc>
        <w:tc>
          <w:tcPr>
            <w:tcW w:w="6379" w:type="dxa"/>
            <w:shd w:val="clear" w:color="auto" w:fill="FBD4B4" w:themeFill="accent6" w:themeFillTint="66"/>
            <w:vAlign w:val="center"/>
          </w:tcPr>
          <w:p w:rsidR="000D165B" w:rsidRPr="008169F8" w:rsidRDefault="000D165B" w:rsidP="00DE6CE3">
            <w:pPr>
              <w:spacing w:after="0" w:line="240" w:lineRule="auto"/>
              <w:jc w:val="center"/>
              <w:rPr>
                <w:ins w:id="1116" w:author="PSA" w:date="2017-11-15T16:16:00Z"/>
                <w:b/>
                <w:szCs w:val="22"/>
              </w:rPr>
            </w:pPr>
            <w:ins w:id="1117" w:author="PSA" w:date="2017-11-15T16:16:00Z">
              <w:r w:rsidRPr="008169F8">
                <w:rPr>
                  <w:b/>
                  <w:szCs w:val="22"/>
                </w:rPr>
                <w:t>Remarks</w:t>
              </w:r>
            </w:ins>
          </w:p>
        </w:tc>
      </w:tr>
      <w:tr w:rsidR="000D165B" w:rsidRPr="008169F8" w:rsidTr="00DE6CE3">
        <w:trPr>
          <w:trHeight w:val="321"/>
          <w:ins w:id="1118" w:author="PSA" w:date="2017-11-15T16:16:00Z"/>
        </w:trPr>
        <w:tc>
          <w:tcPr>
            <w:tcW w:w="2551" w:type="dxa"/>
            <w:vAlign w:val="center"/>
          </w:tcPr>
          <w:p w:rsidR="000D165B" w:rsidRPr="008169F8" w:rsidRDefault="00933710" w:rsidP="00DE6CE3">
            <w:pPr>
              <w:spacing w:after="0" w:line="240" w:lineRule="auto"/>
              <w:rPr>
                <w:ins w:id="1119" w:author="PSA" w:date="2017-11-15T16:16:00Z"/>
                <w:szCs w:val="22"/>
              </w:rPr>
            </w:pPr>
            <w:ins w:id="1120" w:author="PSA" w:date="2017-11-16T08:57:00Z">
              <w:r>
                <w:rPr>
                  <w:szCs w:val="22"/>
                </w:rPr>
                <w:t>User Group</w:t>
              </w:r>
            </w:ins>
          </w:p>
        </w:tc>
        <w:tc>
          <w:tcPr>
            <w:tcW w:w="6379" w:type="dxa"/>
            <w:vAlign w:val="center"/>
          </w:tcPr>
          <w:p w:rsidR="00ED32D6" w:rsidRPr="008169F8" w:rsidRDefault="00ED32D6" w:rsidP="00DE6CE3">
            <w:pPr>
              <w:spacing w:after="0" w:line="240" w:lineRule="auto"/>
              <w:rPr>
                <w:ins w:id="1121" w:author="PSA" w:date="2017-11-15T16:16:00Z"/>
                <w:szCs w:val="22"/>
              </w:rPr>
            </w:pPr>
            <w:commentRangeStart w:id="1122"/>
            <w:ins w:id="1123" w:author="PSA" w:date="2017-11-15T16:37:00Z">
              <w:r>
                <w:rPr>
                  <w:szCs w:val="22"/>
                </w:rPr>
                <w:t>D</w:t>
              </w:r>
              <w:r w:rsidR="00C52D63">
                <w:rPr>
                  <w:szCs w:val="22"/>
                </w:rPr>
                <w:t>ropdown l</w:t>
              </w:r>
              <w:r>
                <w:rPr>
                  <w:szCs w:val="22"/>
                </w:rPr>
                <w:t>ist</w:t>
              </w:r>
            </w:ins>
            <w:ins w:id="1124" w:author="PSA" w:date="2017-11-15T16:38:00Z">
              <w:r w:rsidR="005B1FD6">
                <w:rPr>
                  <w:szCs w:val="22"/>
                </w:rPr>
                <w:t xml:space="preserve"> </w:t>
              </w:r>
            </w:ins>
            <w:commentRangeEnd w:id="1122"/>
            <w:ins w:id="1125" w:author="PSA" w:date="2017-11-15T16:40:00Z">
              <w:r w:rsidR="005B1FD6">
                <w:rPr>
                  <w:rStyle w:val="CommentReference"/>
                </w:rPr>
                <w:commentReference w:id="1122"/>
              </w:r>
            </w:ins>
          </w:p>
        </w:tc>
      </w:tr>
      <w:tr w:rsidR="000D165B" w:rsidRPr="008169F8" w:rsidTr="00DE6CE3">
        <w:trPr>
          <w:trHeight w:val="321"/>
          <w:ins w:id="1126" w:author="PSA" w:date="2017-11-15T16:16:00Z"/>
        </w:trPr>
        <w:tc>
          <w:tcPr>
            <w:tcW w:w="2551" w:type="dxa"/>
            <w:vAlign w:val="center"/>
          </w:tcPr>
          <w:p w:rsidR="000D165B" w:rsidRPr="008169F8" w:rsidRDefault="000D165B" w:rsidP="00DE6CE3">
            <w:pPr>
              <w:spacing w:after="0" w:line="240" w:lineRule="auto"/>
              <w:rPr>
                <w:ins w:id="1127" w:author="PSA" w:date="2017-11-15T16:16:00Z"/>
                <w:szCs w:val="22"/>
              </w:rPr>
            </w:pPr>
            <w:ins w:id="1128" w:author="PSA" w:date="2017-11-15T16:16:00Z">
              <w:r>
                <w:rPr>
                  <w:szCs w:val="22"/>
                </w:rPr>
                <w:t>Group Description</w:t>
              </w:r>
            </w:ins>
          </w:p>
        </w:tc>
        <w:tc>
          <w:tcPr>
            <w:tcW w:w="6379" w:type="dxa"/>
            <w:vAlign w:val="center"/>
          </w:tcPr>
          <w:p w:rsidR="000D165B" w:rsidRPr="008169F8" w:rsidRDefault="000D165B" w:rsidP="00DE6CE3">
            <w:pPr>
              <w:spacing w:after="0" w:line="240" w:lineRule="auto"/>
              <w:rPr>
                <w:ins w:id="1129" w:author="PSA" w:date="2017-11-15T16:16:00Z"/>
                <w:szCs w:val="22"/>
              </w:rPr>
            </w:pPr>
            <w:ins w:id="1130" w:author="PSA" w:date="2017-11-15T16:16:00Z">
              <w:r>
                <w:rPr>
                  <w:szCs w:val="22"/>
                </w:rPr>
                <w:t>Text</w:t>
              </w:r>
            </w:ins>
          </w:p>
        </w:tc>
      </w:tr>
      <w:tr w:rsidR="00ED32D6" w:rsidRPr="008169F8" w:rsidTr="00DE6CE3">
        <w:trPr>
          <w:trHeight w:val="321"/>
          <w:ins w:id="1131" w:author="PSA" w:date="2017-11-15T16:37:00Z"/>
        </w:trPr>
        <w:tc>
          <w:tcPr>
            <w:tcW w:w="2551" w:type="dxa"/>
            <w:vAlign w:val="center"/>
          </w:tcPr>
          <w:p w:rsidR="00ED32D6" w:rsidRDefault="00ED32D6" w:rsidP="00DE6CE3">
            <w:pPr>
              <w:spacing w:after="0" w:line="240" w:lineRule="auto"/>
              <w:rPr>
                <w:ins w:id="1132" w:author="PSA" w:date="2017-11-15T16:37:00Z"/>
                <w:szCs w:val="22"/>
              </w:rPr>
            </w:pPr>
            <w:ins w:id="1133" w:author="PSA" w:date="2017-11-15T16:37:00Z">
              <w:r>
                <w:rPr>
                  <w:szCs w:val="22"/>
                </w:rPr>
                <w:t>Reminder Module</w:t>
              </w:r>
            </w:ins>
          </w:p>
        </w:tc>
        <w:tc>
          <w:tcPr>
            <w:tcW w:w="6379" w:type="dxa"/>
            <w:vAlign w:val="center"/>
          </w:tcPr>
          <w:p w:rsidR="00ED32D6" w:rsidRDefault="00ED32D6" w:rsidP="00DE6CE3">
            <w:pPr>
              <w:spacing w:after="0" w:line="240" w:lineRule="auto"/>
              <w:rPr>
                <w:ins w:id="1134" w:author="PSA" w:date="2017-11-15T16:37:00Z"/>
                <w:szCs w:val="22"/>
              </w:rPr>
            </w:pPr>
            <w:ins w:id="1135" w:author="PSA" w:date="2017-11-15T16:37:00Z">
              <w:r>
                <w:rPr>
                  <w:szCs w:val="22"/>
                </w:rPr>
                <w:t>Text</w:t>
              </w:r>
            </w:ins>
          </w:p>
        </w:tc>
      </w:tr>
      <w:tr w:rsidR="00ED32D6" w:rsidRPr="008169F8" w:rsidTr="00DE6CE3">
        <w:trPr>
          <w:trHeight w:val="926"/>
          <w:ins w:id="1136" w:author="PSA" w:date="2017-11-15T16:16:00Z"/>
        </w:trPr>
        <w:tc>
          <w:tcPr>
            <w:tcW w:w="2551" w:type="dxa"/>
            <w:vAlign w:val="center"/>
          </w:tcPr>
          <w:p w:rsidR="00ED32D6" w:rsidRPr="008169F8" w:rsidRDefault="00ED32D6" w:rsidP="00DE6CE3">
            <w:pPr>
              <w:spacing w:after="0" w:line="240" w:lineRule="auto"/>
              <w:rPr>
                <w:ins w:id="1137" w:author="PSA" w:date="2017-11-15T16:16:00Z"/>
                <w:szCs w:val="22"/>
              </w:rPr>
            </w:pPr>
            <w:ins w:id="1138" w:author="PSA" w:date="2017-11-15T16:32:00Z">
              <w:r>
                <w:rPr>
                  <w:szCs w:val="22"/>
                </w:rPr>
                <w:t xml:space="preserve">Users, </w:t>
              </w:r>
            </w:ins>
            <w:ins w:id="1139" w:author="PSA" w:date="2017-11-15T16:21:00Z">
              <w:r>
                <w:rPr>
                  <w:szCs w:val="22"/>
                </w:rPr>
                <w:t xml:space="preserve">Roles, </w:t>
              </w:r>
            </w:ins>
            <w:ins w:id="1140" w:author="PSA" w:date="2017-11-15T16:27:00Z">
              <w:r>
                <w:rPr>
                  <w:szCs w:val="22"/>
                </w:rPr>
                <w:t>Role</w:t>
              </w:r>
            </w:ins>
            <w:ins w:id="1141" w:author="PSA" w:date="2017-11-15T16:21:00Z">
              <w:r>
                <w:rPr>
                  <w:szCs w:val="22"/>
                </w:rPr>
                <w:t xml:space="preserve"> Access Rights</w:t>
              </w:r>
            </w:ins>
          </w:p>
        </w:tc>
        <w:tc>
          <w:tcPr>
            <w:tcW w:w="6379" w:type="dxa"/>
            <w:vAlign w:val="center"/>
          </w:tcPr>
          <w:p w:rsidR="00ED32D6" w:rsidRPr="008169F8" w:rsidRDefault="00ED32D6" w:rsidP="00DE6CE3">
            <w:pPr>
              <w:spacing w:after="0" w:line="240" w:lineRule="auto"/>
              <w:rPr>
                <w:ins w:id="1142" w:author="PSA" w:date="2017-11-15T16:16:00Z"/>
                <w:szCs w:val="22"/>
              </w:rPr>
            </w:pPr>
            <w:ins w:id="1143" w:author="PSA" w:date="2017-11-15T16:35:00Z">
              <w:r>
                <w:rPr>
                  <w:szCs w:val="22"/>
                </w:rPr>
                <w:t>A list of users in the group, corresponding user roles and role access rights.</w:t>
              </w:r>
            </w:ins>
          </w:p>
        </w:tc>
      </w:tr>
      <w:tr w:rsidR="00ED32D6" w:rsidRPr="008169F8" w:rsidTr="00DE6CE3">
        <w:trPr>
          <w:trHeight w:val="337"/>
          <w:ins w:id="1144" w:author="PSA" w:date="2017-11-15T16:16:00Z"/>
        </w:trPr>
        <w:tc>
          <w:tcPr>
            <w:tcW w:w="2551" w:type="dxa"/>
            <w:vAlign w:val="center"/>
          </w:tcPr>
          <w:p w:rsidR="00ED32D6" w:rsidRDefault="00ED32D6" w:rsidP="00DE6CE3">
            <w:pPr>
              <w:spacing w:after="0" w:line="240" w:lineRule="auto"/>
              <w:rPr>
                <w:ins w:id="1145" w:author="PSA" w:date="2017-11-15T16:16:00Z"/>
                <w:szCs w:val="22"/>
              </w:rPr>
            </w:pPr>
            <w:ins w:id="1146" w:author="PSA" w:date="2017-11-15T16:16:00Z">
              <w:r w:rsidRPr="00154818">
                <w:rPr>
                  <w:szCs w:val="22"/>
                </w:rPr>
                <w:t>Created By</w:t>
              </w:r>
            </w:ins>
          </w:p>
        </w:tc>
        <w:tc>
          <w:tcPr>
            <w:tcW w:w="6379" w:type="dxa"/>
            <w:vAlign w:val="center"/>
          </w:tcPr>
          <w:p w:rsidR="00ED32D6" w:rsidRDefault="00ED32D6" w:rsidP="00DE6CE3">
            <w:pPr>
              <w:spacing w:after="0" w:line="240" w:lineRule="auto"/>
              <w:rPr>
                <w:ins w:id="1147" w:author="PSA" w:date="2017-11-15T16:16:00Z"/>
                <w:szCs w:val="22"/>
              </w:rPr>
            </w:pPr>
            <w:ins w:id="1148" w:author="PSA" w:date="2017-11-15T16:16:00Z">
              <w:r w:rsidRPr="00154818">
                <w:rPr>
                  <w:szCs w:val="22"/>
                </w:rPr>
                <w:t>Text</w:t>
              </w:r>
            </w:ins>
          </w:p>
        </w:tc>
      </w:tr>
      <w:tr w:rsidR="00ED32D6" w:rsidRPr="008169F8" w:rsidTr="00DE6CE3">
        <w:trPr>
          <w:trHeight w:val="337"/>
          <w:ins w:id="1149" w:author="PSA" w:date="2017-11-15T16:16:00Z"/>
        </w:trPr>
        <w:tc>
          <w:tcPr>
            <w:tcW w:w="2551" w:type="dxa"/>
            <w:vAlign w:val="center"/>
          </w:tcPr>
          <w:p w:rsidR="00ED32D6" w:rsidRDefault="00ED32D6" w:rsidP="00DE6CE3">
            <w:pPr>
              <w:spacing w:after="0" w:line="240" w:lineRule="auto"/>
              <w:rPr>
                <w:ins w:id="1150" w:author="PSA" w:date="2017-11-15T16:16:00Z"/>
                <w:szCs w:val="22"/>
              </w:rPr>
            </w:pPr>
            <w:ins w:id="1151" w:author="PSA" w:date="2017-11-15T16:16:00Z">
              <w:r w:rsidRPr="00154818">
                <w:rPr>
                  <w:szCs w:val="22"/>
                </w:rPr>
                <w:t>Created Date</w:t>
              </w:r>
            </w:ins>
          </w:p>
        </w:tc>
        <w:tc>
          <w:tcPr>
            <w:tcW w:w="6379" w:type="dxa"/>
            <w:vAlign w:val="center"/>
          </w:tcPr>
          <w:p w:rsidR="00ED32D6" w:rsidRDefault="00ED32D6" w:rsidP="00DE6CE3">
            <w:pPr>
              <w:spacing w:after="0" w:line="240" w:lineRule="auto"/>
              <w:rPr>
                <w:ins w:id="1152" w:author="PSA" w:date="2017-11-15T16:16:00Z"/>
                <w:szCs w:val="22"/>
              </w:rPr>
            </w:pPr>
            <w:ins w:id="1153" w:author="PSA" w:date="2017-11-15T16:16:00Z">
              <w:r w:rsidRPr="00154818">
                <w:rPr>
                  <w:szCs w:val="22"/>
                </w:rPr>
                <w:t>DD/MM/YYYY</w:t>
              </w:r>
              <w:r>
                <w:rPr>
                  <w:szCs w:val="22"/>
                </w:rPr>
                <w:t xml:space="preserve"> HH:MM:SS</w:t>
              </w:r>
            </w:ins>
          </w:p>
        </w:tc>
      </w:tr>
      <w:tr w:rsidR="00ED32D6" w:rsidRPr="008169F8" w:rsidTr="00DE6CE3">
        <w:trPr>
          <w:trHeight w:val="337"/>
          <w:ins w:id="1154" w:author="PSA" w:date="2017-11-15T16:16:00Z"/>
        </w:trPr>
        <w:tc>
          <w:tcPr>
            <w:tcW w:w="2551" w:type="dxa"/>
            <w:vAlign w:val="center"/>
          </w:tcPr>
          <w:p w:rsidR="00ED32D6" w:rsidRDefault="00ED32D6" w:rsidP="00DE6CE3">
            <w:pPr>
              <w:spacing w:after="0" w:line="240" w:lineRule="auto"/>
              <w:rPr>
                <w:ins w:id="1155" w:author="PSA" w:date="2017-11-15T16:16:00Z"/>
                <w:szCs w:val="22"/>
              </w:rPr>
            </w:pPr>
            <w:ins w:id="1156" w:author="PSA" w:date="2017-11-15T16:16:00Z">
              <w:r w:rsidRPr="00154818">
                <w:rPr>
                  <w:szCs w:val="22"/>
                </w:rPr>
                <w:t>Last Modified</w:t>
              </w:r>
            </w:ins>
          </w:p>
        </w:tc>
        <w:tc>
          <w:tcPr>
            <w:tcW w:w="6379" w:type="dxa"/>
            <w:vAlign w:val="center"/>
          </w:tcPr>
          <w:p w:rsidR="00ED32D6" w:rsidRDefault="00ED32D6" w:rsidP="00DE6CE3">
            <w:pPr>
              <w:spacing w:after="0" w:line="240" w:lineRule="auto"/>
              <w:rPr>
                <w:ins w:id="1157" w:author="PSA" w:date="2017-11-15T16:16:00Z"/>
                <w:szCs w:val="22"/>
              </w:rPr>
            </w:pPr>
            <w:ins w:id="1158" w:author="PSA" w:date="2017-11-15T16:16:00Z">
              <w:r w:rsidRPr="00154818">
                <w:rPr>
                  <w:szCs w:val="22"/>
                </w:rPr>
                <w:t>Text</w:t>
              </w:r>
            </w:ins>
          </w:p>
        </w:tc>
      </w:tr>
      <w:tr w:rsidR="00ED32D6" w:rsidRPr="008169F8" w:rsidTr="00DE6CE3">
        <w:trPr>
          <w:trHeight w:val="337"/>
          <w:ins w:id="1159" w:author="PSA" w:date="2017-11-15T16:16:00Z"/>
        </w:trPr>
        <w:tc>
          <w:tcPr>
            <w:tcW w:w="2551" w:type="dxa"/>
            <w:vAlign w:val="center"/>
          </w:tcPr>
          <w:p w:rsidR="00ED32D6" w:rsidRDefault="00ED32D6" w:rsidP="00DE6CE3">
            <w:pPr>
              <w:spacing w:after="0" w:line="240" w:lineRule="auto"/>
              <w:rPr>
                <w:ins w:id="1160" w:author="PSA" w:date="2017-11-15T16:16:00Z"/>
                <w:szCs w:val="22"/>
              </w:rPr>
            </w:pPr>
            <w:ins w:id="1161" w:author="PSA" w:date="2017-11-15T16:16:00Z">
              <w:r w:rsidRPr="00154818">
                <w:rPr>
                  <w:szCs w:val="22"/>
                </w:rPr>
                <w:t>Last Modified Date</w:t>
              </w:r>
            </w:ins>
          </w:p>
        </w:tc>
        <w:tc>
          <w:tcPr>
            <w:tcW w:w="6379" w:type="dxa"/>
            <w:vAlign w:val="center"/>
          </w:tcPr>
          <w:p w:rsidR="00ED32D6" w:rsidRDefault="00ED32D6" w:rsidP="00DE6CE3">
            <w:pPr>
              <w:spacing w:after="0" w:line="240" w:lineRule="auto"/>
              <w:rPr>
                <w:ins w:id="1162" w:author="PSA" w:date="2017-11-15T16:16:00Z"/>
                <w:szCs w:val="22"/>
              </w:rPr>
            </w:pPr>
            <w:ins w:id="1163" w:author="PSA" w:date="2017-11-15T16:16:00Z">
              <w:r w:rsidRPr="00154818">
                <w:rPr>
                  <w:szCs w:val="22"/>
                </w:rPr>
                <w:t>DD/MM/YYYY</w:t>
              </w:r>
              <w:r>
                <w:rPr>
                  <w:szCs w:val="22"/>
                </w:rPr>
                <w:t xml:space="preserve"> HH:MM:SS</w:t>
              </w:r>
            </w:ins>
          </w:p>
        </w:tc>
      </w:tr>
    </w:tbl>
    <w:p w:rsidR="00933710" w:rsidRDefault="00933710" w:rsidP="00DE6CE3">
      <w:pPr>
        <w:spacing w:after="0"/>
        <w:ind w:left="864"/>
        <w:rPr>
          <w:ins w:id="1164" w:author="PSA" w:date="2017-11-15T14:24:00Z"/>
        </w:rPr>
      </w:pPr>
    </w:p>
    <w:p w:rsidR="00590147" w:rsidRDefault="00590147" w:rsidP="00590147">
      <w:pPr>
        <w:pStyle w:val="Heading4"/>
        <w:rPr>
          <w:ins w:id="1165" w:author="PSA" w:date="2017-11-15T16:11:00Z"/>
        </w:rPr>
      </w:pPr>
      <w:ins w:id="1166" w:author="PSA" w:date="2017-11-15T14:23:00Z">
        <w:r>
          <w:t xml:space="preserve"> </w:t>
        </w:r>
      </w:ins>
      <w:ins w:id="1167" w:author="PSA" w:date="2017-11-15T16:10:00Z">
        <w:r w:rsidR="000D165B">
          <w:t>Manage Users</w:t>
        </w:r>
      </w:ins>
      <w:ins w:id="1168" w:author="PSA" w:date="2017-11-15T16:20:00Z">
        <w:r w:rsidR="007C655E">
          <w:t xml:space="preserve"> and Roles</w:t>
        </w:r>
      </w:ins>
      <w:ins w:id="1169" w:author="PSA" w:date="2017-11-15T16:10:00Z">
        <w:r w:rsidR="000D165B">
          <w:t xml:space="preserve"> in My Group</w:t>
        </w:r>
      </w:ins>
      <w:ins w:id="1170" w:author="PSA" w:date="2017-11-15T16:11:00Z">
        <w:r w:rsidR="000D165B">
          <w:t xml:space="preserve"> </w:t>
        </w:r>
      </w:ins>
    </w:p>
    <w:p w:rsidR="00933710" w:rsidRDefault="000D165B">
      <w:pPr>
        <w:ind w:left="864"/>
        <w:rPr>
          <w:ins w:id="1171" w:author="PSA" w:date="2017-11-15T14:23:00Z"/>
        </w:rPr>
      </w:pPr>
      <w:ins w:id="1172" w:author="PSA" w:date="2017-11-15T16:17:00Z">
        <w:r>
          <w:t xml:space="preserve">This feature will allow Group Administrator to add </w:t>
        </w:r>
      </w:ins>
      <w:ins w:id="1173" w:author="PSA" w:date="2017-11-15T16:18:00Z">
        <w:r w:rsidR="007C655E">
          <w:t xml:space="preserve">user, assign or change role of user, or remove user from the group. </w:t>
        </w:r>
      </w:ins>
      <w:ins w:id="1174" w:author="PSA" w:date="2017-11-15T16:19:00Z">
        <w:r w:rsidR="007C655E">
          <w:t xml:space="preserve">Following details will be shown or editable in </w:t>
        </w:r>
      </w:ins>
      <w:ins w:id="1175" w:author="PSA" w:date="2017-11-15T16:20:00Z">
        <w:r w:rsidR="007C655E">
          <w:t>Manage My Group page:</w:t>
        </w:r>
      </w:ins>
    </w:p>
    <w:tbl>
      <w:tblPr>
        <w:tblStyle w:val="TableGrid"/>
        <w:tblW w:w="9356" w:type="dxa"/>
        <w:tblInd w:w="817" w:type="dxa"/>
        <w:tblLook w:val="04A0"/>
      </w:tblPr>
      <w:tblGrid>
        <w:gridCol w:w="2126"/>
        <w:gridCol w:w="993"/>
        <w:gridCol w:w="6237"/>
      </w:tblGrid>
      <w:tr w:rsidR="00933710" w:rsidRPr="008169F8" w:rsidTr="00DE6CE3">
        <w:trPr>
          <w:trHeight w:val="321"/>
          <w:ins w:id="1176" w:author="PSA" w:date="2017-11-15T16:29:00Z"/>
        </w:trPr>
        <w:tc>
          <w:tcPr>
            <w:tcW w:w="2126" w:type="dxa"/>
            <w:shd w:val="clear" w:color="auto" w:fill="FBD4B4" w:themeFill="accent6" w:themeFillTint="66"/>
            <w:vAlign w:val="center"/>
          </w:tcPr>
          <w:p w:rsidR="00933710" w:rsidRPr="008169F8" w:rsidRDefault="00933710" w:rsidP="00DE6CE3">
            <w:pPr>
              <w:spacing w:after="0" w:line="240" w:lineRule="auto"/>
              <w:jc w:val="center"/>
              <w:rPr>
                <w:ins w:id="1177" w:author="PSA" w:date="2017-11-15T16:29:00Z"/>
                <w:b/>
                <w:szCs w:val="22"/>
              </w:rPr>
            </w:pPr>
            <w:ins w:id="1178" w:author="PSA" w:date="2017-11-15T16:29:00Z">
              <w:r>
                <w:rPr>
                  <w:b/>
                  <w:szCs w:val="22"/>
                </w:rPr>
                <w:t>Fields</w:t>
              </w:r>
            </w:ins>
          </w:p>
        </w:tc>
        <w:tc>
          <w:tcPr>
            <w:tcW w:w="993" w:type="dxa"/>
            <w:shd w:val="clear" w:color="auto" w:fill="FBD4B4" w:themeFill="accent6" w:themeFillTint="66"/>
          </w:tcPr>
          <w:p w:rsidR="00933710" w:rsidRPr="008169F8" w:rsidRDefault="00933710" w:rsidP="00DE6CE3">
            <w:pPr>
              <w:spacing w:after="0" w:line="240" w:lineRule="auto"/>
              <w:jc w:val="center"/>
              <w:rPr>
                <w:ins w:id="1179" w:author="PSA" w:date="2017-11-16T08:55:00Z"/>
                <w:b/>
                <w:szCs w:val="22"/>
              </w:rPr>
            </w:pPr>
            <w:ins w:id="1180" w:author="PSA" w:date="2017-11-16T08:55:00Z">
              <w:r>
                <w:rPr>
                  <w:b/>
                  <w:szCs w:val="22"/>
                </w:rPr>
                <w:t>Editable</w:t>
              </w:r>
            </w:ins>
          </w:p>
        </w:tc>
        <w:tc>
          <w:tcPr>
            <w:tcW w:w="6237" w:type="dxa"/>
            <w:shd w:val="clear" w:color="auto" w:fill="FBD4B4" w:themeFill="accent6" w:themeFillTint="66"/>
            <w:vAlign w:val="center"/>
          </w:tcPr>
          <w:p w:rsidR="00933710" w:rsidRPr="008169F8" w:rsidRDefault="00933710" w:rsidP="00DE6CE3">
            <w:pPr>
              <w:spacing w:after="0" w:line="240" w:lineRule="auto"/>
              <w:jc w:val="center"/>
              <w:rPr>
                <w:ins w:id="1181" w:author="PSA" w:date="2017-11-15T16:29:00Z"/>
                <w:b/>
                <w:szCs w:val="22"/>
              </w:rPr>
            </w:pPr>
            <w:ins w:id="1182" w:author="PSA" w:date="2017-11-15T16:29:00Z">
              <w:r w:rsidRPr="008169F8">
                <w:rPr>
                  <w:b/>
                  <w:szCs w:val="22"/>
                </w:rPr>
                <w:t>Remarks</w:t>
              </w:r>
            </w:ins>
          </w:p>
        </w:tc>
      </w:tr>
      <w:tr w:rsidR="00933710" w:rsidRPr="008169F8" w:rsidTr="00DE6CE3">
        <w:trPr>
          <w:trHeight w:val="321"/>
          <w:ins w:id="1183" w:author="PSA" w:date="2017-11-15T16:29:00Z"/>
        </w:trPr>
        <w:tc>
          <w:tcPr>
            <w:tcW w:w="2126" w:type="dxa"/>
            <w:vAlign w:val="center"/>
          </w:tcPr>
          <w:p w:rsidR="00933710" w:rsidRPr="008169F8" w:rsidRDefault="00933710" w:rsidP="00DE6CE3">
            <w:pPr>
              <w:spacing w:after="0" w:line="240" w:lineRule="auto"/>
              <w:rPr>
                <w:ins w:id="1184" w:author="PSA" w:date="2017-11-15T16:29:00Z"/>
                <w:szCs w:val="22"/>
              </w:rPr>
            </w:pPr>
            <w:ins w:id="1185" w:author="PSA" w:date="2017-11-16T08:57:00Z">
              <w:r>
                <w:rPr>
                  <w:szCs w:val="22"/>
                </w:rPr>
                <w:t>User Group</w:t>
              </w:r>
            </w:ins>
          </w:p>
        </w:tc>
        <w:tc>
          <w:tcPr>
            <w:tcW w:w="993" w:type="dxa"/>
          </w:tcPr>
          <w:p w:rsidR="00933710" w:rsidRDefault="00933710" w:rsidP="00DE6CE3">
            <w:pPr>
              <w:spacing w:after="0" w:line="240" w:lineRule="auto"/>
              <w:jc w:val="center"/>
              <w:rPr>
                <w:ins w:id="1186" w:author="PSA" w:date="2017-11-16T08:55:00Z"/>
                <w:szCs w:val="22"/>
              </w:rPr>
            </w:pPr>
            <w:ins w:id="1187" w:author="PSA" w:date="2017-11-16T08:57:00Z">
              <w:r>
                <w:rPr>
                  <w:szCs w:val="22"/>
                </w:rPr>
                <w:t>N</w:t>
              </w:r>
            </w:ins>
          </w:p>
        </w:tc>
        <w:tc>
          <w:tcPr>
            <w:tcW w:w="6237" w:type="dxa"/>
            <w:vAlign w:val="center"/>
          </w:tcPr>
          <w:p w:rsidR="00933710" w:rsidRDefault="00933710" w:rsidP="00DE6CE3">
            <w:pPr>
              <w:spacing w:after="0" w:line="240" w:lineRule="auto"/>
              <w:rPr>
                <w:ins w:id="1188" w:author="PSA" w:date="2017-11-16T08:56:00Z"/>
                <w:szCs w:val="22"/>
              </w:rPr>
            </w:pPr>
            <w:ins w:id="1189" w:author="PSA" w:date="2017-11-15T16:41:00Z">
              <w:r>
                <w:rPr>
                  <w:szCs w:val="22"/>
                </w:rPr>
                <w:t>Dropdown list</w:t>
              </w:r>
            </w:ins>
          </w:p>
          <w:p w:rsidR="00933710" w:rsidRPr="008169F8" w:rsidRDefault="00933710" w:rsidP="00DE6CE3">
            <w:pPr>
              <w:spacing w:after="0" w:line="240" w:lineRule="auto"/>
              <w:rPr>
                <w:ins w:id="1190" w:author="PSA" w:date="2017-11-15T16:29:00Z"/>
                <w:szCs w:val="22"/>
              </w:rPr>
            </w:pPr>
            <w:ins w:id="1191" w:author="PSA" w:date="2017-11-16T08:56:00Z">
              <w:r>
                <w:rPr>
                  <w:szCs w:val="22"/>
                </w:rPr>
                <w:t>Other fields will be auto populated according to selected User Group</w:t>
              </w:r>
            </w:ins>
          </w:p>
        </w:tc>
      </w:tr>
      <w:tr w:rsidR="00933710" w:rsidRPr="008169F8" w:rsidTr="00DE6CE3">
        <w:trPr>
          <w:trHeight w:val="321"/>
          <w:ins w:id="1192" w:author="PSA" w:date="2017-11-15T16:29:00Z"/>
        </w:trPr>
        <w:tc>
          <w:tcPr>
            <w:tcW w:w="2126" w:type="dxa"/>
            <w:vAlign w:val="center"/>
          </w:tcPr>
          <w:p w:rsidR="00933710" w:rsidRPr="008169F8" w:rsidRDefault="00933710" w:rsidP="00DE6CE3">
            <w:pPr>
              <w:spacing w:after="0" w:line="240" w:lineRule="auto"/>
              <w:rPr>
                <w:ins w:id="1193" w:author="PSA" w:date="2017-11-15T16:29:00Z"/>
                <w:szCs w:val="22"/>
              </w:rPr>
            </w:pPr>
            <w:ins w:id="1194" w:author="PSA" w:date="2017-11-15T16:29:00Z">
              <w:r>
                <w:rPr>
                  <w:szCs w:val="22"/>
                </w:rPr>
                <w:t>Group Description</w:t>
              </w:r>
            </w:ins>
          </w:p>
        </w:tc>
        <w:tc>
          <w:tcPr>
            <w:tcW w:w="993" w:type="dxa"/>
          </w:tcPr>
          <w:p w:rsidR="00933710" w:rsidRDefault="00933710" w:rsidP="00DE6CE3">
            <w:pPr>
              <w:spacing w:after="0" w:line="240" w:lineRule="auto"/>
              <w:jc w:val="center"/>
              <w:rPr>
                <w:ins w:id="1195" w:author="PSA" w:date="2017-11-16T08:55:00Z"/>
                <w:szCs w:val="22"/>
              </w:rPr>
            </w:pPr>
            <w:ins w:id="1196" w:author="PSA" w:date="2017-11-16T08:57:00Z">
              <w:r>
                <w:rPr>
                  <w:szCs w:val="22"/>
                </w:rPr>
                <w:t>N</w:t>
              </w:r>
            </w:ins>
          </w:p>
        </w:tc>
        <w:tc>
          <w:tcPr>
            <w:tcW w:w="6237" w:type="dxa"/>
            <w:vAlign w:val="center"/>
          </w:tcPr>
          <w:p w:rsidR="00933710" w:rsidRPr="008169F8" w:rsidRDefault="00933710" w:rsidP="00DE6CE3">
            <w:pPr>
              <w:spacing w:after="0" w:line="240" w:lineRule="auto"/>
              <w:rPr>
                <w:ins w:id="1197" w:author="PSA" w:date="2017-11-15T16:29:00Z"/>
                <w:szCs w:val="22"/>
              </w:rPr>
            </w:pPr>
            <w:ins w:id="1198" w:author="PSA" w:date="2017-11-15T16:29:00Z">
              <w:r>
                <w:rPr>
                  <w:szCs w:val="22"/>
                </w:rPr>
                <w:t>Text</w:t>
              </w:r>
            </w:ins>
          </w:p>
        </w:tc>
      </w:tr>
      <w:tr w:rsidR="00933710" w:rsidRPr="008169F8" w:rsidTr="00DE6CE3">
        <w:trPr>
          <w:trHeight w:val="321"/>
          <w:ins w:id="1199" w:author="PSA" w:date="2017-11-15T16:40:00Z"/>
        </w:trPr>
        <w:tc>
          <w:tcPr>
            <w:tcW w:w="2126" w:type="dxa"/>
            <w:vAlign w:val="center"/>
          </w:tcPr>
          <w:p w:rsidR="00933710" w:rsidRDefault="00933710" w:rsidP="00DE6CE3">
            <w:pPr>
              <w:spacing w:after="0" w:line="240" w:lineRule="auto"/>
              <w:rPr>
                <w:ins w:id="1200" w:author="PSA" w:date="2017-11-15T16:40:00Z"/>
                <w:szCs w:val="22"/>
              </w:rPr>
            </w:pPr>
            <w:ins w:id="1201" w:author="PSA" w:date="2017-11-15T16:40:00Z">
              <w:r>
                <w:rPr>
                  <w:szCs w:val="22"/>
                </w:rPr>
                <w:t>Reminder Module</w:t>
              </w:r>
            </w:ins>
          </w:p>
        </w:tc>
        <w:tc>
          <w:tcPr>
            <w:tcW w:w="993" w:type="dxa"/>
          </w:tcPr>
          <w:p w:rsidR="00933710" w:rsidRDefault="00933710" w:rsidP="00DE6CE3">
            <w:pPr>
              <w:spacing w:after="0" w:line="240" w:lineRule="auto"/>
              <w:jc w:val="center"/>
              <w:rPr>
                <w:ins w:id="1202" w:author="PSA" w:date="2017-11-16T08:55:00Z"/>
                <w:szCs w:val="22"/>
              </w:rPr>
            </w:pPr>
            <w:ins w:id="1203" w:author="PSA" w:date="2017-11-16T08:57:00Z">
              <w:r>
                <w:rPr>
                  <w:szCs w:val="22"/>
                </w:rPr>
                <w:t>N</w:t>
              </w:r>
            </w:ins>
          </w:p>
        </w:tc>
        <w:tc>
          <w:tcPr>
            <w:tcW w:w="6237" w:type="dxa"/>
            <w:vAlign w:val="center"/>
          </w:tcPr>
          <w:p w:rsidR="00933710" w:rsidRDefault="00933710" w:rsidP="00DE6CE3">
            <w:pPr>
              <w:spacing w:after="0" w:line="240" w:lineRule="auto"/>
              <w:rPr>
                <w:ins w:id="1204" w:author="PSA" w:date="2017-11-15T16:40:00Z"/>
                <w:szCs w:val="22"/>
              </w:rPr>
            </w:pPr>
            <w:ins w:id="1205" w:author="PSA" w:date="2017-11-15T16:40:00Z">
              <w:r>
                <w:rPr>
                  <w:szCs w:val="22"/>
                </w:rPr>
                <w:t>Text</w:t>
              </w:r>
            </w:ins>
          </w:p>
        </w:tc>
      </w:tr>
      <w:tr w:rsidR="00933710" w:rsidRPr="008169F8" w:rsidTr="00DE6CE3">
        <w:trPr>
          <w:trHeight w:val="926"/>
          <w:ins w:id="1206" w:author="PSA" w:date="2017-11-15T16:29:00Z"/>
        </w:trPr>
        <w:tc>
          <w:tcPr>
            <w:tcW w:w="2126" w:type="dxa"/>
            <w:vAlign w:val="center"/>
          </w:tcPr>
          <w:p w:rsidR="00933710" w:rsidRPr="008169F8" w:rsidRDefault="00933710" w:rsidP="00DE6CE3">
            <w:pPr>
              <w:spacing w:after="0" w:line="240" w:lineRule="auto"/>
              <w:rPr>
                <w:ins w:id="1207" w:author="PSA" w:date="2017-11-15T16:29:00Z"/>
                <w:szCs w:val="22"/>
              </w:rPr>
            </w:pPr>
            <w:ins w:id="1208" w:author="PSA" w:date="2017-11-15T16:32:00Z">
              <w:r>
                <w:rPr>
                  <w:szCs w:val="22"/>
                </w:rPr>
                <w:t>Users, Roles, Role Access Rights</w:t>
              </w:r>
            </w:ins>
          </w:p>
        </w:tc>
        <w:tc>
          <w:tcPr>
            <w:tcW w:w="993" w:type="dxa"/>
          </w:tcPr>
          <w:p w:rsidR="00933710" w:rsidRDefault="00933710" w:rsidP="00DE6CE3">
            <w:pPr>
              <w:spacing w:after="0" w:line="240" w:lineRule="auto"/>
              <w:jc w:val="center"/>
              <w:rPr>
                <w:ins w:id="1209" w:author="PSA" w:date="2017-11-16T08:55:00Z"/>
                <w:szCs w:val="22"/>
              </w:rPr>
            </w:pPr>
            <w:ins w:id="1210" w:author="PSA" w:date="2017-11-16T08:57:00Z">
              <w:r>
                <w:rPr>
                  <w:szCs w:val="22"/>
                </w:rPr>
                <w:t>Y</w:t>
              </w:r>
            </w:ins>
          </w:p>
        </w:tc>
        <w:tc>
          <w:tcPr>
            <w:tcW w:w="6237" w:type="dxa"/>
            <w:vAlign w:val="center"/>
          </w:tcPr>
          <w:p w:rsidR="00933710" w:rsidRPr="008169F8" w:rsidRDefault="00933710" w:rsidP="00DE6CE3">
            <w:pPr>
              <w:spacing w:after="0" w:line="240" w:lineRule="auto"/>
              <w:rPr>
                <w:ins w:id="1211" w:author="PSA" w:date="2017-11-15T16:29:00Z"/>
                <w:szCs w:val="22"/>
              </w:rPr>
            </w:pPr>
            <w:ins w:id="1212" w:author="PSA" w:date="2017-11-15T16:33:00Z">
              <w:r>
                <w:rPr>
                  <w:szCs w:val="22"/>
                </w:rPr>
                <w:t>Group Administrator can search and add user</w:t>
              </w:r>
            </w:ins>
            <w:ins w:id="1213" w:author="PSA" w:date="2017-11-15T16:34:00Z">
              <w:r>
                <w:rPr>
                  <w:szCs w:val="22"/>
                </w:rPr>
                <w:t xml:space="preserve"> to the list</w:t>
              </w:r>
            </w:ins>
            <w:ins w:id="1214" w:author="PSA" w:date="2017-11-15T16:33:00Z">
              <w:r>
                <w:rPr>
                  <w:szCs w:val="22"/>
                </w:rPr>
                <w:t>, assign user role, change user role, or remove user from the list.</w:t>
              </w:r>
            </w:ins>
            <w:ins w:id="1215" w:author="PSA" w:date="2017-11-15T16:35:00Z">
              <w:r>
                <w:rPr>
                  <w:szCs w:val="22"/>
                </w:rPr>
                <w:t xml:space="preserve"> Search of user shall be enhanced by “Search as you type” feature.</w:t>
              </w:r>
            </w:ins>
          </w:p>
        </w:tc>
      </w:tr>
      <w:tr w:rsidR="00933710" w:rsidRPr="008169F8" w:rsidTr="00DE6CE3">
        <w:trPr>
          <w:trHeight w:val="337"/>
          <w:ins w:id="1216" w:author="PSA" w:date="2017-11-15T16:29:00Z"/>
        </w:trPr>
        <w:tc>
          <w:tcPr>
            <w:tcW w:w="2126" w:type="dxa"/>
            <w:vAlign w:val="center"/>
          </w:tcPr>
          <w:p w:rsidR="00933710" w:rsidRDefault="00933710" w:rsidP="00DE6CE3">
            <w:pPr>
              <w:spacing w:after="0" w:line="240" w:lineRule="auto"/>
              <w:rPr>
                <w:ins w:id="1217" w:author="PSA" w:date="2017-11-15T16:29:00Z"/>
                <w:szCs w:val="22"/>
              </w:rPr>
            </w:pPr>
            <w:ins w:id="1218" w:author="PSA" w:date="2017-11-15T16:29:00Z">
              <w:r w:rsidRPr="00154818">
                <w:rPr>
                  <w:szCs w:val="22"/>
                </w:rPr>
                <w:t>Created By</w:t>
              </w:r>
            </w:ins>
          </w:p>
        </w:tc>
        <w:tc>
          <w:tcPr>
            <w:tcW w:w="993" w:type="dxa"/>
          </w:tcPr>
          <w:p w:rsidR="00933710" w:rsidRPr="00154818" w:rsidRDefault="00933710" w:rsidP="00DE6CE3">
            <w:pPr>
              <w:spacing w:after="0" w:line="240" w:lineRule="auto"/>
              <w:jc w:val="center"/>
              <w:rPr>
                <w:ins w:id="1219" w:author="PSA" w:date="2017-11-16T08:55:00Z"/>
                <w:szCs w:val="22"/>
              </w:rPr>
            </w:pPr>
            <w:ins w:id="1220" w:author="PSA" w:date="2017-11-16T08:58:00Z">
              <w:r>
                <w:rPr>
                  <w:szCs w:val="22"/>
                </w:rPr>
                <w:t>N</w:t>
              </w:r>
            </w:ins>
          </w:p>
        </w:tc>
        <w:tc>
          <w:tcPr>
            <w:tcW w:w="6237" w:type="dxa"/>
            <w:vAlign w:val="center"/>
          </w:tcPr>
          <w:p w:rsidR="00933710" w:rsidRDefault="00933710" w:rsidP="00DE6CE3">
            <w:pPr>
              <w:spacing w:after="0" w:line="240" w:lineRule="auto"/>
              <w:rPr>
                <w:ins w:id="1221" w:author="PSA" w:date="2017-11-15T16:29:00Z"/>
                <w:szCs w:val="22"/>
              </w:rPr>
            </w:pPr>
            <w:ins w:id="1222" w:author="PSA" w:date="2017-11-15T16:29:00Z">
              <w:r w:rsidRPr="00154818">
                <w:rPr>
                  <w:szCs w:val="22"/>
                </w:rPr>
                <w:t>Text</w:t>
              </w:r>
            </w:ins>
          </w:p>
        </w:tc>
      </w:tr>
      <w:tr w:rsidR="00933710" w:rsidRPr="008169F8" w:rsidTr="00DE6CE3">
        <w:trPr>
          <w:trHeight w:val="337"/>
          <w:ins w:id="1223" w:author="PSA" w:date="2017-11-15T16:29:00Z"/>
        </w:trPr>
        <w:tc>
          <w:tcPr>
            <w:tcW w:w="2126" w:type="dxa"/>
            <w:vAlign w:val="center"/>
          </w:tcPr>
          <w:p w:rsidR="00933710" w:rsidRDefault="00933710" w:rsidP="00DE6CE3">
            <w:pPr>
              <w:spacing w:after="0" w:line="240" w:lineRule="auto"/>
              <w:rPr>
                <w:ins w:id="1224" w:author="PSA" w:date="2017-11-15T16:29:00Z"/>
                <w:szCs w:val="22"/>
              </w:rPr>
            </w:pPr>
            <w:ins w:id="1225" w:author="PSA" w:date="2017-11-15T16:29:00Z">
              <w:r w:rsidRPr="00154818">
                <w:rPr>
                  <w:szCs w:val="22"/>
                </w:rPr>
                <w:t>Created Date</w:t>
              </w:r>
            </w:ins>
          </w:p>
        </w:tc>
        <w:tc>
          <w:tcPr>
            <w:tcW w:w="993" w:type="dxa"/>
          </w:tcPr>
          <w:p w:rsidR="00933710" w:rsidRPr="00154818" w:rsidRDefault="00933710" w:rsidP="00DE6CE3">
            <w:pPr>
              <w:spacing w:after="0" w:line="240" w:lineRule="auto"/>
              <w:jc w:val="center"/>
              <w:rPr>
                <w:ins w:id="1226" w:author="PSA" w:date="2017-11-16T08:55:00Z"/>
                <w:szCs w:val="22"/>
              </w:rPr>
            </w:pPr>
            <w:ins w:id="1227" w:author="PSA" w:date="2017-11-16T08:58:00Z">
              <w:r>
                <w:rPr>
                  <w:szCs w:val="22"/>
                </w:rPr>
                <w:t>N</w:t>
              </w:r>
            </w:ins>
          </w:p>
        </w:tc>
        <w:tc>
          <w:tcPr>
            <w:tcW w:w="6237" w:type="dxa"/>
            <w:vAlign w:val="center"/>
          </w:tcPr>
          <w:p w:rsidR="00933710" w:rsidRDefault="00933710" w:rsidP="00DE6CE3">
            <w:pPr>
              <w:spacing w:after="0" w:line="240" w:lineRule="auto"/>
              <w:rPr>
                <w:ins w:id="1228" w:author="PSA" w:date="2017-11-15T16:29:00Z"/>
                <w:szCs w:val="22"/>
              </w:rPr>
            </w:pPr>
            <w:ins w:id="1229" w:author="PSA" w:date="2017-11-15T16:29:00Z">
              <w:r w:rsidRPr="00154818">
                <w:rPr>
                  <w:szCs w:val="22"/>
                </w:rPr>
                <w:t>DD/MM/YYYY</w:t>
              </w:r>
              <w:r>
                <w:rPr>
                  <w:szCs w:val="22"/>
                </w:rPr>
                <w:t xml:space="preserve"> HH:MM:SS</w:t>
              </w:r>
            </w:ins>
          </w:p>
        </w:tc>
      </w:tr>
      <w:tr w:rsidR="00933710" w:rsidRPr="008169F8" w:rsidTr="00DE6CE3">
        <w:trPr>
          <w:trHeight w:val="337"/>
          <w:ins w:id="1230" w:author="PSA" w:date="2017-11-15T16:29:00Z"/>
        </w:trPr>
        <w:tc>
          <w:tcPr>
            <w:tcW w:w="2126" w:type="dxa"/>
            <w:vAlign w:val="center"/>
          </w:tcPr>
          <w:p w:rsidR="00933710" w:rsidRDefault="00933710" w:rsidP="00DE6CE3">
            <w:pPr>
              <w:spacing w:after="0" w:line="240" w:lineRule="auto"/>
              <w:rPr>
                <w:ins w:id="1231" w:author="PSA" w:date="2017-11-15T16:29:00Z"/>
                <w:szCs w:val="22"/>
              </w:rPr>
            </w:pPr>
            <w:ins w:id="1232" w:author="PSA" w:date="2017-11-15T16:29:00Z">
              <w:r w:rsidRPr="00154818">
                <w:rPr>
                  <w:szCs w:val="22"/>
                </w:rPr>
                <w:t>Last Modified</w:t>
              </w:r>
            </w:ins>
          </w:p>
        </w:tc>
        <w:tc>
          <w:tcPr>
            <w:tcW w:w="993" w:type="dxa"/>
          </w:tcPr>
          <w:p w:rsidR="00933710" w:rsidRPr="00154818" w:rsidRDefault="00933710" w:rsidP="00DE6CE3">
            <w:pPr>
              <w:spacing w:after="0" w:line="240" w:lineRule="auto"/>
              <w:jc w:val="center"/>
              <w:rPr>
                <w:ins w:id="1233" w:author="PSA" w:date="2017-11-16T08:55:00Z"/>
                <w:szCs w:val="22"/>
              </w:rPr>
            </w:pPr>
            <w:ins w:id="1234" w:author="PSA" w:date="2017-11-16T08:58:00Z">
              <w:r>
                <w:rPr>
                  <w:szCs w:val="22"/>
                </w:rPr>
                <w:t>N</w:t>
              </w:r>
            </w:ins>
          </w:p>
        </w:tc>
        <w:tc>
          <w:tcPr>
            <w:tcW w:w="6237" w:type="dxa"/>
            <w:vAlign w:val="center"/>
          </w:tcPr>
          <w:p w:rsidR="00933710" w:rsidRDefault="00933710" w:rsidP="00DE6CE3">
            <w:pPr>
              <w:spacing w:after="0" w:line="240" w:lineRule="auto"/>
              <w:rPr>
                <w:ins w:id="1235" w:author="PSA" w:date="2017-11-15T16:29:00Z"/>
                <w:szCs w:val="22"/>
              </w:rPr>
            </w:pPr>
            <w:ins w:id="1236" w:author="PSA" w:date="2017-11-15T16:29:00Z">
              <w:r w:rsidRPr="00154818">
                <w:rPr>
                  <w:szCs w:val="22"/>
                </w:rPr>
                <w:t>Text</w:t>
              </w:r>
            </w:ins>
          </w:p>
        </w:tc>
      </w:tr>
      <w:tr w:rsidR="00933710" w:rsidRPr="008169F8" w:rsidTr="00DE6CE3">
        <w:trPr>
          <w:trHeight w:val="337"/>
          <w:ins w:id="1237" w:author="PSA" w:date="2017-11-15T16:29:00Z"/>
        </w:trPr>
        <w:tc>
          <w:tcPr>
            <w:tcW w:w="2126" w:type="dxa"/>
            <w:vAlign w:val="center"/>
          </w:tcPr>
          <w:p w:rsidR="00933710" w:rsidRDefault="00933710" w:rsidP="00DE6CE3">
            <w:pPr>
              <w:spacing w:after="0" w:line="240" w:lineRule="auto"/>
              <w:rPr>
                <w:ins w:id="1238" w:author="PSA" w:date="2017-11-15T16:29:00Z"/>
                <w:szCs w:val="22"/>
              </w:rPr>
            </w:pPr>
            <w:ins w:id="1239" w:author="PSA" w:date="2017-11-15T16:29:00Z">
              <w:r w:rsidRPr="00154818">
                <w:rPr>
                  <w:szCs w:val="22"/>
                </w:rPr>
                <w:t>Last Modified Date</w:t>
              </w:r>
            </w:ins>
          </w:p>
        </w:tc>
        <w:tc>
          <w:tcPr>
            <w:tcW w:w="993" w:type="dxa"/>
          </w:tcPr>
          <w:p w:rsidR="00933710" w:rsidRPr="00154818" w:rsidRDefault="00933710" w:rsidP="00DE6CE3">
            <w:pPr>
              <w:spacing w:after="0" w:line="240" w:lineRule="auto"/>
              <w:jc w:val="center"/>
              <w:rPr>
                <w:ins w:id="1240" w:author="PSA" w:date="2017-11-16T08:55:00Z"/>
                <w:szCs w:val="22"/>
              </w:rPr>
            </w:pPr>
            <w:ins w:id="1241" w:author="PSA" w:date="2017-11-16T08:58:00Z">
              <w:r>
                <w:rPr>
                  <w:szCs w:val="22"/>
                </w:rPr>
                <w:t>N</w:t>
              </w:r>
            </w:ins>
          </w:p>
        </w:tc>
        <w:tc>
          <w:tcPr>
            <w:tcW w:w="6237" w:type="dxa"/>
            <w:vAlign w:val="center"/>
          </w:tcPr>
          <w:p w:rsidR="00933710" w:rsidRDefault="00933710" w:rsidP="00DE6CE3">
            <w:pPr>
              <w:spacing w:after="0" w:line="240" w:lineRule="auto"/>
              <w:rPr>
                <w:ins w:id="1242" w:author="PSA" w:date="2017-11-15T16:29:00Z"/>
                <w:szCs w:val="22"/>
              </w:rPr>
            </w:pPr>
            <w:ins w:id="1243" w:author="PSA" w:date="2017-11-15T16:29:00Z">
              <w:r w:rsidRPr="00154818">
                <w:rPr>
                  <w:szCs w:val="22"/>
                </w:rPr>
                <w:t>DD/MM/YYYY</w:t>
              </w:r>
              <w:r>
                <w:rPr>
                  <w:szCs w:val="22"/>
                </w:rPr>
                <w:t xml:space="preserve"> HH:MM:SS</w:t>
              </w:r>
            </w:ins>
          </w:p>
        </w:tc>
      </w:tr>
    </w:tbl>
    <w:p w:rsidR="00933710" w:rsidRDefault="00933710" w:rsidP="00933710">
      <w:pPr>
        <w:spacing w:after="0"/>
        <w:rPr>
          <w:ins w:id="1244" w:author="PSA" w:date="2017-11-15T14:23:00Z"/>
        </w:rPr>
      </w:pPr>
    </w:p>
    <w:p w:rsidR="00590147" w:rsidRPr="008169F8" w:rsidDel="00D636AA" w:rsidRDefault="00590147" w:rsidP="00590147">
      <w:pPr>
        <w:ind w:left="357"/>
        <w:jc w:val="both"/>
        <w:rPr>
          <w:del w:id="1245" w:author="PSA" w:date="2017-11-15T16:52:00Z"/>
          <w:rFonts w:cs="Arial"/>
          <w:szCs w:val="22"/>
        </w:rPr>
      </w:pPr>
    </w:p>
    <w:p w:rsidR="00000000" w:rsidRDefault="008169F8">
      <w:pPr>
        <w:rPr>
          <w:del w:id="1246" w:author="PSA" w:date="2017-11-15T16:52:00Z"/>
        </w:rPr>
        <w:pPrChange w:id="1247" w:author="PSA" w:date="2017-11-15T16:51:00Z">
          <w:pPr>
            <w:pStyle w:val="Heading4"/>
            <w:keepLines w:val="0"/>
            <w:widowControl/>
            <w:numPr>
              <w:ilvl w:val="0"/>
              <w:numId w:val="41"/>
            </w:numPr>
            <w:spacing w:line="240" w:lineRule="auto"/>
            <w:ind w:left="360" w:hanging="360"/>
            <w:jc w:val="both"/>
          </w:pPr>
        </w:pPrChange>
      </w:pPr>
      <w:bookmarkStart w:id="1248" w:name="_Toc496876316"/>
      <w:del w:id="1249" w:author="PSA" w:date="2017-11-15T16:52:00Z">
        <w:r w:rsidRPr="008169F8" w:rsidDel="00D636AA">
          <w:delText>View user groups</w:delText>
        </w:r>
        <w:bookmarkEnd w:id="1248"/>
      </w:del>
    </w:p>
    <w:p w:rsidR="008169F8" w:rsidRPr="008169F8" w:rsidDel="00D636AA" w:rsidRDefault="008169F8" w:rsidP="008169F8">
      <w:pPr>
        <w:ind w:left="360"/>
        <w:rPr>
          <w:del w:id="1250" w:author="PSA" w:date="2017-11-15T16:52:00Z"/>
          <w:rFonts w:cs="Arial"/>
          <w:szCs w:val="22"/>
        </w:rPr>
      </w:pPr>
      <w:del w:id="1251" w:author="PSA" w:date="2017-11-15T16:52:00Z">
        <w:r w:rsidRPr="008169F8" w:rsidDel="00D636AA">
          <w:rPr>
            <w:rFonts w:cs="Arial"/>
            <w:szCs w:val="22"/>
          </w:rPr>
          <w:delText>This feature will allow the user to view the user groups already created</w:delText>
        </w:r>
      </w:del>
    </w:p>
    <w:p w:rsidR="00000000" w:rsidRDefault="008169F8">
      <w:pPr>
        <w:rPr>
          <w:del w:id="1252" w:author="PSA" w:date="2017-11-15T16:52:00Z"/>
        </w:rPr>
        <w:pPrChange w:id="1253" w:author="PSA" w:date="2017-11-15T16:51:00Z">
          <w:pPr>
            <w:pStyle w:val="Heading4"/>
            <w:keepLines w:val="0"/>
            <w:widowControl/>
            <w:numPr>
              <w:ilvl w:val="0"/>
              <w:numId w:val="41"/>
            </w:numPr>
            <w:spacing w:line="240" w:lineRule="auto"/>
            <w:ind w:left="360" w:hanging="360"/>
            <w:jc w:val="both"/>
          </w:pPr>
        </w:pPrChange>
      </w:pPr>
      <w:bookmarkStart w:id="1254" w:name="_Toc496876317"/>
      <w:del w:id="1255" w:author="PSA" w:date="2017-11-15T16:52:00Z">
        <w:r w:rsidRPr="008169F8" w:rsidDel="00D636AA">
          <w:delText>Edit/Update user groups</w:delText>
        </w:r>
        <w:bookmarkEnd w:id="1254"/>
      </w:del>
    </w:p>
    <w:p w:rsidR="008169F8" w:rsidRPr="008169F8" w:rsidDel="00D636AA" w:rsidRDefault="008169F8" w:rsidP="008169F8">
      <w:pPr>
        <w:ind w:left="360"/>
        <w:rPr>
          <w:del w:id="1256" w:author="PSA" w:date="2017-11-15T16:52:00Z"/>
          <w:rFonts w:cs="Arial"/>
          <w:szCs w:val="22"/>
        </w:rPr>
      </w:pPr>
      <w:del w:id="1257" w:author="PSA" w:date="2017-11-15T16:52:00Z">
        <w:r w:rsidRPr="008169F8" w:rsidDel="00D636AA">
          <w:rPr>
            <w:rFonts w:cs="Arial"/>
            <w:szCs w:val="22"/>
          </w:rPr>
          <w:delText xml:space="preserve">This feature will allow the user to update user group permissions and roles access. </w:delText>
        </w:r>
      </w:del>
    </w:p>
    <w:p w:rsidR="00000000" w:rsidRDefault="008169F8">
      <w:pPr>
        <w:rPr>
          <w:del w:id="1258" w:author="PSA" w:date="2017-11-15T16:52:00Z"/>
        </w:rPr>
        <w:pPrChange w:id="1259" w:author="PSA" w:date="2017-11-15T16:51:00Z">
          <w:pPr>
            <w:pStyle w:val="Heading4"/>
            <w:keepLines w:val="0"/>
            <w:widowControl/>
            <w:numPr>
              <w:ilvl w:val="0"/>
              <w:numId w:val="41"/>
            </w:numPr>
            <w:spacing w:line="240" w:lineRule="auto"/>
            <w:ind w:left="360" w:hanging="360"/>
            <w:jc w:val="both"/>
          </w:pPr>
        </w:pPrChange>
      </w:pPr>
      <w:bookmarkStart w:id="1260" w:name="_Toc496876318"/>
      <w:del w:id="1261" w:author="PSA" w:date="2017-11-15T16:52:00Z">
        <w:r w:rsidRPr="008169F8" w:rsidDel="00D636AA">
          <w:delText>Remove/Delete user group</w:delText>
        </w:r>
        <w:bookmarkEnd w:id="1260"/>
        <w:r w:rsidRPr="008169F8" w:rsidDel="00D636AA">
          <w:delText xml:space="preserve"> </w:delText>
        </w:r>
      </w:del>
    </w:p>
    <w:p w:rsidR="008169F8" w:rsidRPr="008169F8" w:rsidDel="00D636AA" w:rsidRDefault="008169F8" w:rsidP="001B73F5">
      <w:pPr>
        <w:ind w:left="360"/>
        <w:rPr>
          <w:del w:id="1262" w:author="PSA" w:date="2017-11-15T16:52:00Z"/>
        </w:rPr>
      </w:pPr>
      <w:del w:id="1263" w:author="PSA" w:date="2017-11-15T16:52:00Z">
        <w:r w:rsidRPr="008169F8" w:rsidDel="00D636AA">
          <w:rPr>
            <w:rFonts w:cs="Arial"/>
            <w:szCs w:val="22"/>
          </w:rPr>
          <w:delText>This feature will allow the user to delete the user group already created. Once the user group is deleted, it will delete the user group value and in case, there are users associated to this group then the value be replaced by null. Always warn the user while deleting the user group so that the action is not initiated by mistake.</w:delText>
        </w:r>
      </w:del>
    </w:p>
    <w:p w:rsidR="00000000" w:rsidRDefault="002C7221">
      <w:pPr>
        <w:rPr>
          <w:del w:id="1264" w:author="PSA" w:date="2017-11-15T16:52:00Z"/>
        </w:rPr>
        <w:pPrChange w:id="1265" w:author="PSA" w:date="2017-11-15T16:51:00Z">
          <w:pPr>
            <w:pStyle w:val="Heading3"/>
          </w:pPr>
        </w:pPrChange>
      </w:pPr>
      <w:del w:id="1266" w:author="PSA" w:date="2017-11-15T16:52:00Z">
        <w:r w:rsidRPr="009E6AB3" w:rsidDel="00D636AA">
          <w:delText>Manage User within User Group</w:delText>
        </w:r>
      </w:del>
    </w:p>
    <w:p w:rsidR="00667478" w:rsidRPr="005C3C23" w:rsidDel="00D636AA" w:rsidRDefault="00667478" w:rsidP="005C3C23">
      <w:pPr>
        <w:jc w:val="both"/>
        <w:rPr>
          <w:del w:id="1267" w:author="PSA" w:date="2017-11-15T16:52:00Z"/>
          <w:rFonts w:cs="Arial"/>
          <w:szCs w:val="22"/>
        </w:rPr>
      </w:pPr>
      <w:del w:id="1268" w:author="PSA" w:date="2017-11-15T16:52:00Z">
        <w:r w:rsidRPr="005C3C23" w:rsidDel="00D636AA">
          <w:rPr>
            <w:rFonts w:cs="Arial"/>
            <w:szCs w:val="22"/>
          </w:rPr>
          <w:delText>This feature shall allow the group administrator to add, update, search, view, and remove the user from the group. In addition, the user group administrator shall also be able to grant the user the necessary role to access the records under the user group.</w:delText>
        </w:r>
      </w:del>
    </w:p>
    <w:p w:rsidR="00AC7797" w:rsidDel="00D636AA" w:rsidRDefault="00AC7797" w:rsidP="00AC7797">
      <w:pPr>
        <w:jc w:val="both"/>
        <w:rPr>
          <w:del w:id="1269" w:author="PSA" w:date="2017-11-15T16:52:00Z"/>
          <w:rFonts w:cs="Arial"/>
          <w:szCs w:val="22"/>
        </w:rPr>
      </w:pPr>
      <w:moveFromRangeStart w:id="1270" w:author="PSA" w:date="2017-11-15T16:48:00Z" w:name="move498527820"/>
      <w:moveFrom w:id="1271" w:author="PSA" w:date="2017-11-15T16:48:00Z">
        <w:del w:id="1272" w:author="PSA" w:date="2017-11-15T16:52:00Z">
          <w:r w:rsidRPr="005C3C23" w:rsidDel="00D636AA">
            <w:rPr>
              <w:rFonts w:cs="Arial"/>
              <w:szCs w:val="22"/>
            </w:rPr>
            <w:delText>Users will have the following hierarchy:-</w:delText>
          </w:r>
        </w:del>
      </w:moveFrom>
    </w:p>
    <w:p w:rsidR="00AC7797" w:rsidRPr="005C3C23" w:rsidDel="00D636AA" w:rsidRDefault="00AC7797" w:rsidP="00AC7797">
      <w:pPr>
        <w:jc w:val="center"/>
        <w:rPr>
          <w:del w:id="1273" w:author="PSA" w:date="2017-11-15T16:52:00Z"/>
          <w:rFonts w:cs="Arial"/>
          <w:szCs w:val="22"/>
        </w:rPr>
      </w:pPr>
    </w:p>
    <w:p w:rsidR="00667478" w:rsidDel="00D636AA" w:rsidRDefault="007B6A05" w:rsidP="00667478">
      <w:pPr>
        <w:ind w:left="357"/>
        <w:jc w:val="both"/>
        <w:rPr>
          <w:del w:id="1274" w:author="PSA" w:date="2017-11-15T16:52:00Z"/>
          <w:rFonts w:cs="Arial"/>
          <w:szCs w:val="22"/>
        </w:rPr>
      </w:pPr>
      <w:moveFrom w:id="1275" w:author="PSA" w:date="2017-11-15T16:48:00Z">
        <w:del w:id="1276" w:author="PSA" w:date="2017-11-15T16:52:00Z">
          <w:r>
            <w:rPr>
              <w:noProof/>
              <w:szCs w:val="22"/>
              <w:lang w:val="en-GB" w:eastAsia="zh-CN"/>
              <w:rPrChange w:id="1277">
                <w:rPr>
                  <w:noProof/>
                  <w:color w:val="0000FF"/>
                  <w:u w:val="single"/>
                  <w:lang w:val="en-GB" w:eastAsia="zh-CN"/>
                </w:rPr>
              </w:rPrChange>
            </w:rPr>
            <w:drawing>
              <wp:inline distT="0" distB="0" distL="0" distR="0">
                <wp:extent cx="5937278" cy="3830128"/>
                <wp:effectExtent l="0" t="0" r="6350" b="0"/>
                <wp:docPr id="11" name="Picture 11" descr="cid:image002.png@01D34DA1.7E6FDC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34DA1.7E6FDCD0"/>
                        <pic:cNvPicPr>
                          <a:picLocks noChangeAspect="1" noChangeArrowheads="1"/>
                        </pic:cNvPicPr>
                      </pic:nvPicPr>
                      <pic:blipFill>
                        <a:blip r:embed="rId15" r:link="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834206"/>
                        </a:xfrm>
                        <a:prstGeom prst="rect">
                          <a:avLst/>
                        </a:prstGeom>
                        <a:noFill/>
                        <a:ln>
                          <a:noFill/>
                        </a:ln>
                      </pic:spPr>
                    </pic:pic>
                  </a:graphicData>
                </a:graphic>
              </wp:inline>
            </w:drawing>
          </w:r>
        </w:del>
      </w:moveFrom>
    </w:p>
    <w:moveFromRangeEnd w:id="1270"/>
    <w:p w:rsidR="00AC7797" w:rsidRPr="00AC7797" w:rsidDel="00D636AA" w:rsidRDefault="00AC7797" w:rsidP="00AC7797">
      <w:pPr>
        <w:jc w:val="both"/>
        <w:rPr>
          <w:del w:id="1278" w:author="PSA" w:date="2017-11-15T16:52:00Z"/>
          <w:rFonts w:cs="Arial"/>
          <w:b/>
          <w:szCs w:val="22"/>
        </w:rPr>
      </w:pPr>
      <w:del w:id="1279" w:author="PSA" w:date="2017-11-15T16:52:00Z">
        <w:r w:rsidRPr="00AC7797" w:rsidDel="00D636AA">
          <w:rPr>
            <w:rFonts w:cs="Arial"/>
            <w:b/>
            <w:szCs w:val="22"/>
          </w:rPr>
          <w:delText>Functional Flow:-</w:delText>
        </w:r>
      </w:del>
    </w:p>
    <w:p w:rsidR="00AC7797" w:rsidDel="00D636AA" w:rsidRDefault="00AC7797" w:rsidP="00AC7797">
      <w:pPr>
        <w:pStyle w:val="ListParagraph"/>
        <w:rPr>
          <w:del w:id="1280" w:author="PSA" w:date="2017-11-15T16:52:00Z"/>
        </w:rPr>
      </w:pPr>
      <w:del w:id="1281" w:author="PSA" w:date="2017-11-15T16:52:00Z">
        <w:r w:rsidDel="00D636AA">
          <w:delText>User creation will be a 2 step process:-</w:delText>
        </w:r>
      </w:del>
    </w:p>
    <w:p w:rsidR="00AC7797" w:rsidDel="00D636AA" w:rsidRDefault="00AC7797" w:rsidP="00AC7797">
      <w:pPr>
        <w:jc w:val="both"/>
        <w:rPr>
          <w:del w:id="1282" w:author="PSA" w:date="2017-11-15T16:52:00Z"/>
          <w:rFonts w:cs="Arial"/>
          <w:szCs w:val="22"/>
        </w:rPr>
      </w:pPr>
      <w:del w:id="1283" w:author="PSA" w:date="2017-11-15T16:52:00Z">
        <w:r w:rsidDel="00D636AA">
          <w:rPr>
            <w:rFonts w:cs="Arial"/>
            <w:szCs w:val="22"/>
          </w:rPr>
          <w:delText>a. Creation of users and</w:delText>
        </w:r>
      </w:del>
    </w:p>
    <w:p w:rsidR="00AC7797" w:rsidDel="00D636AA" w:rsidRDefault="00AC7797" w:rsidP="00AC7797">
      <w:pPr>
        <w:jc w:val="both"/>
        <w:rPr>
          <w:del w:id="1284" w:author="PSA" w:date="2017-11-15T16:52:00Z"/>
          <w:rFonts w:cs="Arial"/>
          <w:szCs w:val="22"/>
        </w:rPr>
      </w:pPr>
      <w:del w:id="1285" w:author="PSA" w:date="2017-11-15T16:52:00Z">
        <w:r w:rsidDel="00D636AA">
          <w:rPr>
            <w:rFonts w:cs="Arial"/>
            <w:szCs w:val="22"/>
          </w:rPr>
          <w:delText>b. Assigning of groups and roles to users</w:delText>
        </w:r>
      </w:del>
    </w:p>
    <w:p w:rsidR="00AC7797" w:rsidDel="00D636AA" w:rsidRDefault="00AC7797" w:rsidP="00AC7797">
      <w:pPr>
        <w:jc w:val="both"/>
        <w:rPr>
          <w:del w:id="1286" w:author="PSA" w:date="2017-11-15T16:52:00Z"/>
          <w:rFonts w:cs="Arial"/>
          <w:szCs w:val="22"/>
        </w:rPr>
      </w:pPr>
    </w:p>
    <w:p w:rsidR="00AC7797" w:rsidRPr="005C3C23" w:rsidDel="00D636AA" w:rsidRDefault="007B6A05" w:rsidP="00AC7797">
      <w:pPr>
        <w:jc w:val="center"/>
        <w:rPr>
          <w:del w:id="1287" w:author="PSA" w:date="2017-11-15T16:52:00Z"/>
          <w:rFonts w:cs="Arial"/>
          <w:szCs w:val="22"/>
        </w:rPr>
      </w:pPr>
      <w:del w:id="1288" w:author="PSA" w:date="2017-11-15T16:52:00Z">
        <w:r>
          <w:rPr>
            <w:noProof/>
            <w:lang w:val="en-GB" w:eastAsia="zh-CN"/>
            <w:rPrChange w:id="1289">
              <w:rPr>
                <w:noProof/>
                <w:color w:val="0000FF"/>
                <w:u w:val="single"/>
                <w:lang w:val="en-GB" w:eastAsia="zh-CN"/>
              </w:rPr>
            </w:rPrChange>
          </w:rPr>
          <w:drawing>
            <wp:inline distT="0" distB="0" distL="0" distR="0">
              <wp:extent cx="3880237" cy="25603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3890840" cy="2567316"/>
                      </a:xfrm>
                      <a:prstGeom prst="rect">
                        <a:avLst/>
                      </a:prstGeom>
                    </pic:spPr>
                  </pic:pic>
                </a:graphicData>
              </a:graphic>
            </wp:inline>
          </w:drawing>
        </w:r>
      </w:del>
    </w:p>
    <w:p w:rsidR="00667478" w:rsidRPr="005C3C23" w:rsidDel="00D636AA" w:rsidRDefault="00667478" w:rsidP="005C3C23">
      <w:pPr>
        <w:jc w:val="both"/>
        <w:rPr>
          <w:del w:id="1290" w:author="PSA" w:date="2017-11-15T16:52:00Z"/>
          <w:rFonts w:cs="Arial"/>
          <w:szCs w:val="22"/>
        </w:rPr>
      </w:pPr>
      <w:del w:id="1291" w:author="PSA" w:date="2017-11-15T16:52:00Z">
        <w:r w:rsidRPr="005C3C23" w:rsidDel="00D636AA">
          <w:rPr>
            <w:rFonts w:cs="Arial"/>
            <w:szCs w:val="22"/>
          </w:rPr>
          <w:delText>Points to remember:-</w:delText>
        </w:r>
      </w:del>
    </w:p>
    <w:p w:rsidR="00667478" w:rsidRPr="005C3C23" w:rsidDel="00D636AA" w:rsidRDefault="00667478" w:rsidP="005C3C23">
      <w:pPr>
        <w:pStyle w:val="ListParagraph"/>
        <w:rPr>
          <w:del w:id="1292" w:author="PSA" w:date="2017-11-15T16:52:00Z"/>
        </w:rPr>
      </w:pPr>
      <w:del w:id="1293" w:author="PSA" w:date="2017-11-15T16:52:00Z">
        <w:r w:rsidRPr="005C3C23" w:rsidDel="00D636AA">
          <w:delText xml:space="preserve">One user may have access to more than one reminder modules. </w:delText>
        </w:r>
      </w:del>
    </w:p>
    <w:p w:rsidR="00667478" w:rsidRPr="005C3C23" w:rsidDel="00D636AA" w:rsidRDefault="00667478" w:rsidP="005C3C23">
      <w:pPr>
        <w:pStyle w:val="ListParagraph"/>
        <w:rPr>
          <w:del w:id="1294" w:author="PSA" w:date="2017-11-15T16:52:00Z"/>
        </w:rPr>
      </w:pPr>
      <w:del w:id="1295" w:author="PSA" w:date="2017-11-15T16:52:00Z">
        <w:r w:rsidRPr="005C3C23" w:rsidDel="00D636AA">
          <w:delText>E.g. User A may access to both equipment and staff reminder modules</w:delText>
        </w:r>
      </w:del>
    </w:p>
    <w:p w:rsidR="00667478" w:rsidRPr="005C3C23" w:rsidDel="00D636AA" w:rsidRDefault="00667478" w:rsidP="005C3C23">
      <w:pPr>
        <w:pStyle w:val="ListParagraph"/>
        <w:rPr>
          <w:del w:id="1296" w:author="PSA" w:date="2017-11-15T16:52:00Z"/>
        </w:rPr>
      </w:pPr>
      <w:del w:id="1297" w:author="PSA" w:date="2017-11-15T16:52:00Z">
        <w:r w:rsidRPr="005C3C23" w:rsidDel="00D636AA">
          <w:delText>One user may belong to more than one group, and one group may have more than one users. E.g.</w:delText>
        </w:r>
      </w:del>
    </w:p>
    <w:p w:rsidR="00667478" w:rsidRPr="005C3C23" w:rsidDel="00D636AA" w:rsidRDefault="00667478" w:rsidP="005C3C23">
      <w:pPr>
        <w:pStyle w:val="ListParagraph"/>
        <w:numPr>
          <w:ilvl w:val="0"/>
          <w:numId w:val="43"/>
        </w:numPr>
        <w:rPr>
          <w:del w:id="1298" w:author="PSA" w:date="2017-11-15T16:52:00Z"/>
        </w:rPr>
      </w:pPr>
      <w:del w:id="1299" w:author="PSA" w:date="2017-11-15T16:52:00Z">
        <w:r w:rsidRPr="005C3C23" w:rsidDel="00D636AA">
          <w:delText>User B may belong to both FMD-OPS-STAFF and FMD-OPS-EQUIP groups</w:delText>
        </w:r>
      </w:del>
    </w:p>
    <w:p w:rsidR="00667478" w:rsidDel="00D636AA" w:rsidRDefault="00667478" w:rsidP="005C3C23">
      <w:pPr>
        <w:pStyle w:val="ListParagraph"/>
        <w:numPr>
          <w:ilvl w:val="0"/>
          <w:numId w:val="43"/>
        </w:numPr>
        <w:rPr>
          <w:del w:id="1300" w:author="PSA" w:date="2017-11-15T16:52:00Z"/>
        </w:rPr>
      </w:pPr>
      <w:del w:id="1301" w:author="PSA" w:date="2017-11-15T16:52:00Z">
        <w:r w:rsidRPr="005C3C23" w:rsidDel="00D636AA">
          <w:delText>User C may belong to both FMD-OPS-CONTRACT and FMD-TS-CONTRACT groups</w:delText>
        </w:r>
      </w:del>
    </w:p>
    <w:p w:rsidR="00AC7797" w:rsidDel="00D636AA" w:rsidRDefault="00AC7797" w:rsidP="00AC7797">
      <w:pPr>
        <w:rPr>
          <w:del w:id="1302" w:author="PSA" w:date="2017-11-15T16:52:00Z"/>
        </w:rPr>
      </w:pPr>
    </w:p>
    <w:p w:rsidR="00000000" w:rsidRDefault="00AC7797">
      <w:pPr>
        <w:rPr>
          <w:del w:id="1303" w:author="PSA" w:date="2017-11-15T16:52:00Z"/>
        </w:rPr>
        <w:pPrChange w:id="1304" w:author="PSA" w:date="2017-11-15T16:52:00Z">
          <w:pPr>
            <w:pStyle w:val="Heading4"/>
          </w:pPr>
        </w:pPrChange>
      </w:pPr>
      <w:del w:id="1305" w:author="PSA" w:date="2017-11-15T16:52:00Z">
        <w:r w:rsidRPr="002912F8" w:rsidDel="00D636AA">
          <w:delText>Creation of Users</w:delText>
        </w:r>
      </w:del>
    </w:p>
    <w:p w:rsidR="00AC7797" w:rsidRPr="005C3C23" w:rsidDel="00D636AA" w:rsidRDefault="00AC7797" w:rsidP="00AC7797">
      <w:pPr>
        <w:ind w:left="360"/>
        <w:rPr>
          <w:del w:id="1306" w:author="PSA" w:date="2017-11-15T16:52:00Z"/>
          <w:rFonts w:cs="Arial"/>
          <w:szCs w:val="22"/>
        </w:rPr>
      </w:pPr>
      <w:del w:id="1307" w:author="PSA" w:date="2017-11-15T16:52:00Z">
        <w:r w:rsidRPr="005C3C23" w:rsidDel="00D636AA">
          <w:rPr>
            <w:rFonts w:cs="Arial"/>
            <w:szCs w:val="22"/>
          </w:rPr>
          <w:delText>This feature will allow the group administrator to create users in the system based for accessing the respective reminder module in reminder 365 web application. User need to enter the following details for creating the user:-</w:delText>
        </w:r>
      </w:del>
    </w:p>
    <w:tbl>
      <w:tblPr>
        <w:tblStyle w:val="TableGrid"/>
        <w:tblW w:w="0" w:type="auto"/>
        <w:jc w:val="center"/>
        <w:tblLook w:val="04A0"/>
      </w:tblPr>
      <w:tblGrid>
        <w:gridCol w:w="2217"/>
        <w:gridCol w:w="4107"/>
      </w:tblGrid>
      <w:tr w:rsidR="00AC7797" w:rsidRPr="00BA0896" w:rsidDel="00D636AA" w:rsidTr="00EA5BC3">
        <w:trPr>
          <w:jc w:val="center"/>
          <w:del w:id="1308" w:author="PSA" w:date="2017-11-15T16:52:00Z"/>
        </w:trPr>
        <w:tc>
          <w:tcPr>
            <w:tcW w:w="2217" w:type="dxa"/>
            <w:shd w:val="clear" w:color="auto" w:fill="FBD4B4" w:themeFill="accent6" w:themeFillTint="66"/>
            <w:vAlign w:val="center"/>
          </w:tcPr>
          <w:p w:rsidR="00AC7797" w:rsidRPr="00154818" w:rsidDel="00D636AA" w:rsidRDefault="00AC7797" w:rsidP="00EA5BC3">
            <w:pPr>
              <w:jc w:val="center"/>
              <w:rPr>
                <w:del w:id="1309" w:author="PSA" w:date="2017-11-15T16:52:00Z"/>
                <w:b/>
                <w:szCs w:val="22"/>
              </w:rPr>
            </w:pPr>
            <w:del w:id="1310" w:author="PSA" w:date="2017-11-15T16:52:00Z">
              <w:r w:rsidRPr="00154818" w:rsidDel="00D636AA">
                <w:rPr>
                  <w:b/>
                  <w:szCs w:val="22"/>
                </w:rPr>
                <w:delText>Fields to be entered</w:delText>
              </w:r>
            </w:del>
          </w:p>
        </w:tc>
        <w:tc>
          <w:tcPr>
            <w:tcW w:w="4107" w:type="dxa"/>
            <w:shd w:val="clear" w:color="auto" w:fill="FBD4B4" w:themeFill="accent6" w:themeFillTint="66"/>
            <w:vAlign w:val="center"/>
          </w:tcPr>
          <w:p w:rsidR="00AC7797" w:rsidRPr="00154818" w:rsidDel="00D636AA" w:rsidRDefault="00AC7797" w:rsidP="00EA5BC3">
            <w:pPr>
              <w:jc w:val="center"/>
              <w:rPr>
                <w:del w:id="1311" w:author="PSA" w:date="2017-11-15T16:52:00Z"/>
                <w:b/>
                <w:szCs w:val="22"/>
              </w:rPr>
            </w:pPr>
            <w:del w:id="1312" w:author="PSA" w:date="2017-11-15T16:52:00Z">
              <w:r w:rsidRPr="00154818" w:rsidDel="00D636AA">
                <w:rPr>
                  <w:b/>
                  <w:szCs w:val="22"/>
                </w:rPr>
                <w:delText>Remarks</w:delText>
              </w:r>
            </w:del>
          </w:p>
        </w:tc>
      </w:tr>
      <w:tr w:rsidR="00AC7797" w:rsidRPr="00BA0896" w:rsidDel="00D636AA" w:rsidTr="00EA5BC3">
        <w:trPr>
          <w:jc w:val="center"/>
          <w:del w:id="1313" w:author="PSA" w:date="2017-11-15T16:52:00Z"/>
        </w:trPr>
        <w:tc>
          <w:tcPr>
            <w:tcW w:w="2217" w:type="dxa"/>
            <w:vAlign w:val="center"/>
          </w:tcPr>
          <w:p w:rsidR="00AC7797" w:rsidRPr="00154818" w:rsidDel="00D636AA" w:rsidRDefault="00AC7797" w:rsidP="00EA5BC3">
            <w:pPr>
              <w:rPr>
                <w:del w:id="1314" w:author="PSA" w:date="2017-11-15T16:52:00Z"/>
                <w:szCs w:val="22"/>
              </w:rPr>
            </w:pPr>
            <w:del w:id="1315" w:author="PSA" w:date="2017-11-15T16:52:00Z">
              <w:r w:rsidRPr="00154818" w:rsidDel="00D636AA">
                <w:rPr>
                  <w:szCs w:val="22"/>
                </w:rPr>
                <w:delText>User Login ID*</w:delText>
              </w:r>
            </w:del>
          </w:p>
        </w:tc>
        <w:tc>
          <w:tcPr>
            <w:tcW w:w="4107" w:type="dxa"/>
            <w:vAlign w:val="center"/>
          </w:tcPr>
          <w:p w:rsidR="00AC7797" w:rsidRPr="00154818" w:rsidDel="00D636AA" w:rsidRDefault="00AC7797" w:rsidP="00EA5BC3">
            <w:pPr>
              <w:rPr>
                <w:del w:id="1316" w:author="PSA" w:date="2017-11-15T16:52:00Z"/>
                <w:szCs w:val="22"/>
              </w:rPr>
            </w:pPr>
            <w:del w:id="1317" w:author="PSA" w:date="2017-11-15T16:52:00Z">
              <w:r w:rsidRPr="00154818" w:rsidDel="00D636AA">
                <w:rPr>
                  <w:szCs w:val="22"/>
                </w:rPr>
                <w:delText>Text</w:delText>
              </w:r>
            </w:del>
          </w:p>
        </w:tc>
      </w:tr>
      <w:tr w:rsidR="00AC7797" w:rsidRPr="00154818" w:rsidDel="00D636AA" w:rsidTr="00EA5BC3">
        <w:trPr>
          <w:jc w:val="center"/>
          <w:del w:id="1318" w:author="PSA" w:date="2017-11-15T16:52:00Z"/>
        </w:trPr>
        <w:tc>
          <w:tcPr>
            <w:tcW w:w="2217" w:type="dxa"/>
            <w:vAlign w:val="center"/>
          </w:tcPr>
          <w:p w:rsidR="00AC7797" w:rsidRPr="00154818" w:rsidDel="00D636AA" w:rsidRDefault="00AC7797" w:rsidP="00EA5BC3">
            <w:pPr>
              <w:rPr>
                <w:del w:id="1319" w:author="PSA" w:date="2017-11-15T16:52:00Z"/>
                <w:szCs w:val="22"/>
              </w:rPr>
            </w:pPr>
            <w:del w:id="1320" w:author="PSA" w:date="2017-11-15T16:52:00Z">
              <w:r w:rsidRPr="00154818" w:rsidDel="00D636AA">
                <w:rPr>
                  <w:szCs w:val="22"/>
                </w:rPr>
                <w:delText>User Name*</w:delText>
              </w:r>
            </w:del>
          </w:p>
        </w:tc>
        <w:tc>
          <w:tcPr>
            <w:tcW w:w="4107" w:type="dxa"/>
            <w:vAlign w:val="center"/>
          </w:tcPr>
          <w:p w:rsidR="00AC7797" w:rsidRPr="00154818" w:rsidDel="00D636AA" w:rsidRDefault="00AC7797" w:rsidP="00EA5BC3">
            <w:pPr>
              <w:rPr>
                <w:del w:id="1321" w:author="PSA" w:date="2017-11-15T16:52:00Z"/>
                <w:szCs w:val="22"/>
              </w:rPr>
            </w:pPr>
            <w:del w:id="1322" w:author="PSA" w:date="2017-11-15T16:52:00Z">
              <w:r w:rsidRPr="00154818" w:rsidDel="00D636AA">
                <w:rPr>
                  <w:szCs w:val="22"/>
                </w:rPr>
                <w:delText>Text</w:delText>
              </w:r>
            </w:del>
          </w:p>
        </w:tc>
      </w:tr>
      <w:tr w:rsidR="00AC7797" w:rsidRPr="00154818" w:rsidDel="00D636AA" w:rsidTr="00EA5BC3">
        <w:trPr>
          <w:jc w:val="center"/>
          <w:del w:id="1323" w:author="PSA" w:date="2017-11-15T16:52:00Z"/>
        </w:trPr>
        <w:tc>
          <w:tcPr>
            <w:tcW w:w="2217" w:type="dxa"/>
            <w:vAlign w:val="center"/>
          </w:tcPr>
          <w:p w:rsidR="00AC7797" w:rsidRPr="00154818" w:rsidDel="00D636AA" w:rsidRDefault="00AC7797" w:rsidP="00EA5BC3">
            <w:pPr>
              <w:rPr>
                <w:del w:id="1324" w:author="PSA" w:date="2017-11-15T16:52:00Z"/>
                <w:szCs w:val="22"/>
              </w:rPr>
            </w:pPr>
            <w:del w:id="1325" w:author="PSA" w:date="2017-11-15T16:52:00Z">
              <w:r w:rsidRPr="00154818" w:rsidDel="00D636AA">
                <w:rPr>
                  <w:szCs w:val="22"/>
                </w:rPr>
                <w:delText>Email ID*</w:delText>
              </w:r>
            </w:del>
          </w:p>
        </w:tc>
        <w:tc>
          <w:tcPr>
            <w:tcW w:w="4107" w:type="dxa"/>
            <w:vAlign w:val="center"/>
          </w:tcPr>
          <w:p w:rsidR="00AC7797" w:rsidRPr="00154818" w:rsidDel="00D636AA" w:rsidRDefault="00AC7797" w:rsidP="00EA5BC3">
            <w:pPr>
              <w:rPr>
                <w:del w:id="1326" w:author="PSA" w:date="2017-11-15T16:52:00Z"/>
                <w:szCs w:val="22"/>
              </w:rPr>
            </w:pPr>
            <w:del w:id="1327" w:author="PSA" w:date="2017-11-15T16:52:00Z">
              <w:r w:rsidRPr="00154818" w:rsidDel="00D636AA">
                <w:rPr>
                  <w:szCs w:val="22"/>
                </w:rPr>
                <w:delText>Valid Email ID</w:delText>
              </w:r>
            </w:del>
          </w:p>
        </w:tc>
      </w:tr>
      <w:tr w:rsidR="00AC7797" w:rsidRPr="00154818" w:rsidDel="00D636AA" w:rsidTr="00EA5BC3">
        <w:trPr>
          <w:jc w:val="center"/>
          <w:del w:id="1328" w:author="PSA" w:date="2017-11-15T16:52:00Z"/>
        </w:trPr>
        <w:tc>
          <w:tcPr>
            <w:tcW w:w="2217" w:type="dxa"/>
            <w:vAlign w:val="center"/>
          </w:tcPr>
          <w:p w:rsidR="00AC7797" w:rsidRPr="00154818" w:rsidDel="00D636AA" w:rsidRDefault="00AC7797" w:rsidP="00EA5BC3">
            <w:pPr>
              <w:rPr>
                <w:del w:id="1329" w:author="PSA" w:date="2017-11-15T16:52:00Z"/>
                <w:szCs w:val="22"/>
              </w:rPr>
            </w:pPr>
            <w:del w:id="1330" w:author="PSA" w:date="2017-11-15T16:52:00Z">
              <w:r w:rsidRPr="00154818" w:rsidDel="00D636AA">
                <w:rPr>
                  <w:szCs w:val="22"/>
                </w:rPr>
                <w:delText>Phone Number*</w:delText>
              </w:r>
            </w:del>
          </w:p>
        </w:tc>
        <w:tc>
          <w:tcPr>
            <w:tcW w:w="4107" w:type="dxa"/>
            <w:vAlign w:val="center"/>
          </w:tcPr>
          <w:p w:rsidR="00AC7797" w:rsidRPr="00154818" w:rsidDel="00D636AA" w:rsidRDefault="00AC7797" w:rsidP="00EA5BC3">
            <w:pPr>
              <w:rPr>
                <w:del w:id="1331" w:author="PSA" w:date="2017-11-15T16:52:00Z"/>
                <w:szCs w:val="22"/>
              </w:rPr>
            </w:pPr>
            <w:del w:id="1332" w:author="PSA" w:date="2017-11-15T16:52:00Z">
              <w:r w:rsidRPr="00154818" w:rsidDel="00D636AA">
                <w:rPr>
                  <w:szCs w:val="22"/>
                </w:rPr>
                <w:delText>+65-XXXX-XXXX</w:delText>
              </w:r>
            </w:del>
          </w:p>
        </w:tc>
      </w:tr>
      <w:tr w:rsidR="00AC7797" w:rsidRPr="00154818" w:rsidDel="00D636AA" w:rsidTr="00EA5BC3">
        <w:trPr>
          <w:jc w:val="center"/>
          <w:del w:id="1333" w:author="PSA" w:date="2017-11-15T16:52:00Z"/>
        </w:trPr>
        <w:tc>
          <w:tcPr>
            <w:tcW w:w="2217" w:type="dxa"/>
            <w:vAlign w:val="center"/>
          </w:tcPr>
          <w:p w:rsidR="00AC7797" w:rsidRPr="00154818" w:rsidDel="00D636AA" w:rsidRDefault="00AC7797" w:rsidP="00EA5BC3">
            <w:pPr>
              <w:rPr>
                <w:del w:id="1334" w:author="PSA" w:date="2017-11-15T16:52:00Z"/>
                <w:szCs w:val="22"/>
              </w:rPr>
            </w:pPr>
            <w:del w:id="1335" w:author="PSA" w:date="2017-11-15T16:52:00Z">
              <w:r w:rsidRPr="00154818" w:rsidDel="00D636AA">
                <w:rPr>
                  <w:szCs w:val="22"/>
                </w:rPr>
                <w:delText>Remarks</w:delText>
              </w:r>
            </w:del>
          </w:p>
        </w:tc>
        <w:tc>
          <w:tcPr>
            <w:tcW w:w="4107" w:type="dxa"/>
            <w:vAlign w:val="center"/>
          </w:tcPr>
          <w:p w:rsidR="00AC7797" w:rsidRPr="00154818" w:rsidDel="00D636AA" w:rsidRDefault="00AC7797" w:rsidP="00EA5BC3">
            <w:pPr>
              <w:rPr>
                <w:del w:id="1336" w:author="PSA" w:date="2017-11-15T16:52:00Z"/>
                <w:szCs w:val="22"/>
              </w:rPr>
            </w:pPr>
            <w:del w:id="1337" w:author="PSA" w:date="2017-11-15T16:52:00Z">
              <w:r w:rsidRPr="00154818" w:rsidDel="00D636AA">
                <w:rPr>
                  <w:szCs w:val="22"/>
                </w:rPr>
                <w:delText>Text</w:delText>
              </w:r>
            </w:del>
          </w:p>
        </w:tc>
      </w:tr>
      <w:tr w:rsidR="00AC7797" w:rsidRPr="00154818" w:rsidDel="00D636AA" w:rsidTr="00EA5BC3">
        <w:trPr>
          <w:jc w:val="center"/>
          <w:del w:id="1338" w:author="PSA" w:date="2017-11-15T16:52:00Z"/>
        </w:trPr>
        <w:tc>
          <w:tcPr>
            <w:tcW w:w="2217" w:type="dxa"/>
            <w:vAlign w:val="center"/>
          </w:tcPr>
          <w:p w:rsidR="00AC7797" w:rsidRPr="00154818" w:rsidDel="00D636AA" w:rsidRDefault="00AC7797" w:rsidP="00EA5BC3">
            <w:pPr>
              <w:rPr>
                <w:del w:id="1339" w:author="PSA" w:date="2017-11-15T16:52:00Z"/>
                <w:szCs w:val="22"/>
              </w:rPr>
            </w:pPr>
            <w:del w:id="1340" w:author="PSA" w:date="2017-11-15T16:52:00Z">
              <w:r w:rsidRPr="00154818" w:rsidDel="00D636AA">
                <w:rPr>
                  <w:szCs w:val="22"/>
                </w:rPr>
                <w:delText>Created By</w:delText>
              </w:r>
            </w:del>
          </w:p>
        </w:tc>
        <w:tc>
          <w:tcPr>
            <w:tcW w:w="4107" w:type="dxa"/>
            <w:vAlign w:val="center"/>
          </w:tcPr>
          <w:p w:rsidR="00AC7797" w:rsidRPr="00154818" w:rsidDel="00D636AA" w:rsidRDefault="00AC7797" w:rsidP="00EA5BC3">
            <w:pPr>
              <w:rPr>
                <w:del w:id="1341" w:author="PSA" w:date="2017-11-15T16:52:00Z"/>
                <w:szCs w:val="22"/>
              </w:rPr>
            </w:pPr>
            <w:del w:id="1342" w:author="PSA" w:date="2017-11-15T16:52:00Z">
              <w:r w:rsidRPr="00154818" w:rsidDel="00D636AA">
                <w:rPr>
                  <w:szCs w:val="22"/>
                </w:rPr>
                <w:delText>Text</w:delText>
              </w:r>
            </w:del>
          </w:p>
        </w:tc>
      </w:tr>
      <w:tr w:rsidR="00AC7797" w:rsidRPr="00154818" w:rsidDel="00D636AA" w:rsidTr="00EA5BC3">
        <w:trPr>
          <w:jc w:val="center"/>
          <w:del w:id="1343" w:author="PSA" w:date="2017-11-15T16:52:00Z"/>
        </w:trPr>
        <w:tc>
          <w:tcPr>
            <w:tcW w:w="2217" w:type="dxa"/>
            <w:vAlign w:val="center"/>
          </w:tcPr>
          <w:p w:rsidR="00AC7797" w:rsidRPr="00154818" w:rsidDel="00D636AA" w:rsidRDefault="00AC7797" w:rsidP="00EA5BC3">
            <w:pPr>
              <w:rPr>
                <w:del w:id="1344" w:author="PSA" w:date="2017-11-15T16:52:00Z"/>
                <w:szCs w:val="22"/>
              </w:rPr>
            </w:pPr>
            <w:del w:id="1345" w:author="PSA" w:date="2017-11-15T16:52:00Z">
              <w:r w:rsidRPr="00154818" w:rsidDel="00D636AA">
                <w:rPr>
                  <w:szCs w:val="22"/>
                </w:rPr>
                <w:delText>Created Date</w:delText>
              </w:r>
            </w:del>
          </w:p>
        </w:tc>
        <w:tc>
          <w:tcPr>
            <w:tcW w:w="4107" w:type="dxa"/>
            <w:vAlign w:val="center"/>
          </w:tcPr>
          <w:p w:rsidR="00AC7797" w:rsidRPr="00154818" w:rsidDel="00D636AA" w:rsidRDefault="00AC7797" w:rsidP="00EA5BC3">
            <w:pPr>
              <w:rPr>
                <w:del w:id="1346" w:author="PSA" w:date="2017-11-15T16:52:00Z"/>
                <w:szCs w:val="22"/>
              </w:rPr>
            </w:pPr>
            <w:del w:id="1347" w:author="PSA" w:date="2017-11-15T16:52:00Z">
              <w:r w:rsidRPr="00154818" w:rsidDel="00D636AA">
                <w:rPr>
                  <w:szCs w:val="22"/>
                </w:rPr>
                <w:delText>DD/MM/YYYY</w:delText>
              </w:r>
            </w:del>
          </w:p>
        </w:tc>
      </w:tr>
      <w:tr w:rsidR="00AC7797" w:rsidRPr="00154818" w:rsidDel="00D636AA" w:rsidTr="00EA5BC3">
        <w:trPr>
          <w:jc w:val="center"/>
          <w:del w:id="1348" w:author="PSA" w:date="2017-11-15T16:52:00Z"/>
        </w:trPr>
        <w:tc>
          <w:tcPr>
            <w:tcW w:w="2217" w:type="dxa"/>
            <w:vAlign w:val="center"/>
          </w:tcPr>
          <w:p w:rsidR="00AC7797" w:rsidRPr="00154818" w:rsidDel="00D636AA" w:rsidRDefault="00AC7797" w:rsidP="00EA5BC3">
            <w:pPr>
              <w:rPr>
                <w:del w:id="1349" w:author="PSA" w:date="2017-11-15T16:52:00Z"/>
                <w:szCs w:val="22"/>
              </w:rPr>
            </w:pPr>
            <w:del w:id="1350" w:author="PSA" w:date="2017-11-15T16:52:00Z">
              <w:r w:rsidRPr="00154818" w:rsidDel="00D636AA">
                <w:rPr>
                  <w:szCs w:val="22"/>
                </w:rPr>
                <w:delText>Last Modified</w:delText>
              </w:r>
            </w:del>
          </w:p>
        </w:tc>
        <w:tc>
          <w:tcPr>
            <w:tcW w:w="4107" w:type="dxa"/>
            <w:vAlign w:val="center"/>
          </w:tcPr>
          <w:p w:rsidR="00AC7797" w:rsidRPr="00154818" w:rsidDel="00D636AA" w:rsidRDefault="00AC7797" w:rsidP="00EA5BC3">
            <w:pPr>
              <w:rPr>
                <w:del w:id="1351" w:author="PSA" w:date="2017-11-15T16:52:00Z"/>
                <w:szCs w:val="22"/>
              </w:rPr>
            </w:pPr>
            <w:del w:id="1352" w:author="PSA" w:date="2017-11-15T16:52:00Z">
              <w:r w:rsidRPr="00154818" w:rsidDel="00D636AA">
                <w:rPr>
                  <w:szCs w:val="22"/>
                </w:rPr>
                <w:delText>Text</w:delText>
              </w:r>
            </w:del>
          </w:p>
        </w:tc>
      </w:tr>
      <w:tr w:rsidR="00AC7797" w:rsidRPr="00154818" w:rsidDel="00D636AA" w:rsidTr="00EA5BC3">
        <w:trPr>
          <w:jc w:val="center"/>
          <w:del w:id="1353" w:author="PSA" w:date="2017-11-15T16:52:00Z"/>
        </w:trPr>
        <w:tc>
          <w:tcPr>
            <w:tcW w:w="2217" w:type="dxa"/>
            <w:vAlign w:val="center"/>
          </w:tcPr>
          <w:p w:rsidR="00AC7797" w:rsidRPr="00154818" w:rsidDel="00D636AA" w:rsidRDefault="00AC7797" w:rsidP="00EA5BC3">
            <w:pPr>
              <w:rPr>
                <w:del w:id="1354" w:author="PSA" w:date="2017-11-15T16:52:00Z"/>
                <w:szCs w:val="22"/>
              </w:rPr>
            </w:pPr>
            <w:del w:id="1355" w:author="PSA" w:date="2017-11-15T16:52:00Z">
              <w:r w:rsidRPr="00154818" w:rsidDel="00D636AA">
                <w:rPr>
                  <w:szCs w:val="22"/>
                </w:rPr>
                <w:delText>Last Modified Date</w:delText>
              </w:r>
            </w:del>
          </w:p>
        </w:tc>
        <w:tc>
          <w:tcPr>
            <w:tcW w:w="4107" w:type="dxa"/>
            <w:vAlign w:val="center"/>
          </w:tcPr>
          <w:p w:rsidR="00AC7797" w:rsidRPr="00154818" w:rsidDel="00D636AA" w:rsidRDefault="00AC7797" w:rsidP="00EA5BC3">
            <w:pPr>
              <w:rPr>
                <w:del w:id="1356" w:author="PSA" w:date="2017-11-15T16:52:00Z"/>
                <w:szCs w:val="22"/>
              </w:rPr>
            </w:pPr>
            <w:del w:id="1357" w:author="PSA" w:date="2017-11-15T16:52:00Z">
              <w:r w:rsidRPr="00154818" w:rsidDel="00D636AA">
                <w:rPr>
                  <w:szCs w:val="22"/>
                </w:rPr>
                <w:delText>DD/MM/YYYY</w:delText>
              </w:r>
            </w:del>
          </w:p>
        </w:tc>
      </w:tr>
    </w:tbl>
    <w:p w:rsidR="00AC7797" w:rsidRPr="005E31BE" w:rsidDel="00D636AA" w:rsidRDefault="00AC7797" w:rsidP="00AC7797">
      <w:pPr>
        <w:ind w:left="360"/>
        <w:rPr>
          <w:del w:id="1358" w:author="PSA" w:date="2017-11-15T16:52:00Z"/>
          <w:rFonts w:ascii="Arial" w:hAnsi="Arial" w:cs="Arial"/>
          <w:sz w:val="20"/>
        </w:rPr>
      </w:pPr>
    </w:p>
    <w:p w:rsidR="00AC7797" w:rsidRPr="00AC7797" w:rsidDel="00D636AA" w:rsidRDefault="00AC7797" w:rsidP="00AC7797">
      <w:pPr>
        <w:rPr>
          <w:del w:id="1359" w:author="PSA" w:date="2017-11-15T16:52:00Z"/>
          <w:b/>
        </w:rPr>
      </w:pPr>
      <w:del w:id="1360" w:author="PSA" w:date="2017-11-15T16:52:00Z">
        <w:r w:rsidRPr="00AC7797" w:rsidDel="00D636AA">
          <w:rPr>
            <w:b/>
          </w:rPr>
          <w:delText>View users</w:delText>
        </w:r>
      </w:del>
    </w:p>
    <w:p w:rsidR="00AC7797" w:rsidRPr="00B638A1" w:rsidDel="00D636AA" w:rsidRDefault="00AC7797" w:rsidP="00AC7797">
      <w:pPr>
        <w:ind w:left="360"/>
        <w:rPr>
          <w:del w:id="1361" w:author="PSA" w:date="2017-11-15T16:52:00Z"/>
          <w:rFonts w:cs="Arial"/>
          <w:szCs w:val="22"/>
        </w:rPr>
      </w:pPr>
      <w:del w:id="1362" w:author="PSA" w:date="2017-11-15T16:52:00Z">
        <w:r w:rsidRPr="00B638A1" w:rsidDel="00D636AA">
          <w:rPr>
            <w:rFonts w:cs="Arial"/>
            <w:szCs w:val="22"/>
          </w:rPr>
          <w:delText>This feature will allow the user to view the users already created in the particular group and reminder module</w:delText>
        </w:r>
      </w:del>
    </w:p>
    <w:p w:rsidR="00AC7797" w:rsidRPr="00AC7797" w:rsidDel="00D636AA" w:rsidRDefault="00AC7797" w:rsidP="00AC7797">
      <w:pPr>
        <w:rPr>
          <w:del w:id="1363" w:author="PSA" w:date="2017-11-15T16:52:00Z"/>
          <w:b/>
        </w:rPr>
      </w:pPr>
      <w:del w:id="1364" w:author="PSA" w:date="2017-11-15T16:52:00Z">
        <w:r w:rsidRPr="00AC7797" w:rsidDel="00D636AA">
          <w:rPr>
            <w:b/>
          </w:rPr>
          <w:delText>Edit/Update user</w:delText>
        </w:r>
      </w:del>
    </w:p>
    <w:p w:rsidR="00AC7797" w:rsidRPr="00B638A1" w:rsidDel="00D636AA" w:rsidRDefault="00AC7797" w:rsidP="00AC7797">
      <w:pPr>
        <w:ind w:left="360"/>
        <w:rPr>
          <w:del w:id="1365" w:author="PSA" w:date="2017-11-15T16:52:00Z"/>
          <w:rFonts w:cs="Arial"/>
          <w:szCs w:val="22"/>
        </w:rPr>
      </w:pPr>
      <w:del w:id="1366" w:author="PSA" w:date="2017-11-15T16:52:00Z">
        <w:r w:rsidRPr="00B638A1" w:rsidDel="00D636AA">
          <w:rPr>
            <w:rFonts w:cs="Arial"/>
            <w:szCs w:val="22"/>
          </w:rPr>
          <w:delText xml:space="preserve">This feature will allow the user to update user information along with permissions and roles access. </w:delText>
        </w:r>
      </w:del>
    </w:p>
    <w:p w:rsidR="00AC7797" w:rsidRPr="00AC7797" w:rsidDel="00D636AA" w:rsidRDefault="00AC7797" w:rsidP="00AC7797">
      <w:pPr>
        <w:rPr>
          <w:del w:id="1367" w:author="PSA" w:date="2017-11-15T16:52:00Z"/>
          <w:b/>
        </w:rPr>
      </w:pPr>
      <w:del w:id="1368" w:author="PSA" w:date="2017-11-15T16:52:00Z">
        <w:r w:rsidRPr="00AC7797" w:rsidDel="00D636AA">
          <w:rPr>
            <w:b/>
          </w:rPr>
          <w:delText xml:space="preserve">Remove/Delete user </w:delText>
        </w:r>
      </w:del>
    </w:p>
    <w:p w:rsidR="00AC7797" w:rsidDel="00D636AA" w:rsidRDefault="00AC7797" w:rsidP="00AC7797">
      <w:pPr>
        <w:ind w:left="360"/>
        <w:rPr>
          <w:del w:id="1369" w:author="PSA" w:date="2017-11-15T16:52:00Z"/>
          <w:rFonts w:cs="Arial"/>
          <w:szCs w:val="22"/>
        </w:rPr>
      </w:pPr>
      <w:del w:id="1370" w:author="PSA" w:date="2017-11-15T16:52:00Z">
        <w:r w:rsidRPr="00B638A1" w:rsidDel="00D636AA">
          <w:rPr>
            <w:rFonts w:cs="Arial"/>
            <w:szCs w:val="22"/>
          </w:rPr>
          <w:delText>This feature will allow the user to delete the user already created. Always warn the user while deleting the user so that the action is not initiated by mistake.</w:delText>
        </w:r>
      </w:del>
    </w:p>
    <w:p w:rsidR="00667478" w:rsidRPr="005C3C23" w:rsidDel="00D636AA" w:rsidRDefault="00667478" w:rsidP="00AC7797">
      <w:pPr>
        <w:jc w:val="both"/>
        <w:rPr>
          <w:del w:id="1371" w:author="PSA" w:date="2017-11-15T16:52:00Z"/>
          <w:rFonts w:cs="Arial"/>
          <w:szCs w:val="22"/>
        </w:rPr>
      </w:pPr>
      <w:del w:id="1372" w:author="PSA" w:date="2017-11-15T16:52:00Z">
        <w:r w:rsidRPr="005C3C23" w:rsidDel="00D636AA">
          <w:rPr>
            <w:rFonts w:cs="Arial"/>
            <w:szCs w:val="22"/>
          </w:rPr>
          <w:delText>Every transactional action shall be logged in the application log and database.</w:delText>
        </w:r>
      </w:del>
    </w:p>
    <w:p w:rsidR="00000000" w:rsidRDefault="00AC7797">
      <w:pPr>
        <w:rPr>
          <w:del w:id="1373" w:author="PSA" w:date="2017-11-15T16:52:00Z"/>
        </w:rPr>
        <w:pPrChange w:id="1374" w:author="PSA" w:date="2017-11-15T16:52:00Z">
          <w:pPr>
            <w:pStyle w:val="Heading4"/>
          </w:pPr>
        </w:pPrChange>
      </w:pPr>
      <w:del w:id="1375" w:author="PSA" w:date="2017-11-15T16:52:00Z">
        <w:r w:rsidRPr="002912F8" w:rsidDel="00D636AA">
          <w:delText>Assigning of groups and roles to users</w:delText>
        </w:r>
      </w:del>
    </w:p>
    <w:p w:rsidR="00AC7797" w:rsidRPr="005C3C23" w:rsidDel="00D636AA" w:rsidRDefault="00AC7797" w:rsidP="00AC7797">
      <w:pPr>
        <w:ind w:left="360"/>
        <w:rPr>
          <w:del w:id="1376" w:author="PSA" w:date="2017-11-15T16:52:00Z"/>
          <w:rFonts w:cs="Arial"/>
          <w:szCs w:val="22"/>
        </w:rPr>
      </w:pPr>
      <w:del w:id="1377" w:author="PSA" w:date="2017-11-15T16:52:00Z">
        <w:r w:rsidRPr="005C3C23" w:rsidDel="00D636AA">
          <w:rPr>
            <w:rFonts w:cs="Arial"/>
            <w:szCs w:val="22"/>
          </w:rPr>
          <w:delText xml:space="preserve">This feature will allow the group administrator to </w:delText>
        </w:r>
        <w:r w:rsidDel="00D636AA">
          <w:rPr>
            <w:rFonts w:cs="Arial"/>
            <w:szCs w:val="22"/>
          </w:rPr>
          <w:delText>assign the group and role</w:delText>
        </w:r>
        <w:r w:rsidRPr="005C3C23" w:rsidDel="00D636AA">
          <w:rPr>
            <w:rFonts w:cs="Arial"/>
            <w:szCs w:val="22"/>
          </w:rPr>
          <w:delText xml:space="preserve"> for accessing the respective reminder module in reminder 365 web application. User need to enter the following details for creating the user:-</w:delText>
        </w:r>
      </w:del>
    </w:p>
    <w:tbl>
      <w:tblPr>
        <w:tblStyle w:val="TableGrid"/>
        <w:tblW w:w="0" w:type="auto"/>
        <w:jc w:val="center"/>
        <w:tblInd w:w="-624" w:type="dxa"/>
        <w:tblLook w:val="04A0"/>
      </w:tblPr>
      <w:tblGrid>
        <w:gridCol w:w="2841"/>
        <w:gridCol w:w="4107"/>
      </w:tblGrid>
      <w:tr w:rsidR="00AC7797" w:rsidRPr="00BA0896" w:rsidDel="00D636AA" w:rsidTr="009D4D43">
        <w:trPr>
          <w:jc w:val="center"/>
          <w:del w:id="1378" w:author="PSA" w:date="2017-11-15T16:52:00Z"/>
        </w:trPr>
        <w:tc>
          <w:tcPr>
            <w:tcW w:w="2841" w:type="dxa"/>
            <w:shd w:val="clear" w:color="auto" w:fill="FBD4B4" w:themeFill="accent6" w:themeFillTint="66"/>
            <w:vAlign w:val="center"/>
          </w:tcPr>
          <w:p w:rsidR="00AC7797" w:rsidRPr="00154818" w:rsidDel="00D636AA" w:rsidRDefault="00AC7797" w:rsidP="00EA5BC3">
            <w:pPr>
              <w:jc w:val="center"/>
              <w:rPr>
                <w:del w:id="1379" w:author="PSA" w:date="2017-11-15T16:52:00Z"/>
                <w:b/>
                <w:szCs w:val="22"/>
              </w:rPr>
            </w:pPr>
            <w:del w:id="1380" w:author="PSA" w:date="2017-11-15T16:52:00Z">
              <w:r w:rsidRPr="00154818" w:rsidDel="00D636AA">
                <w:rPr>
                  <w:b/>
                  <w:szCs w:val="22"/>
                </w:rPr>
                <w:delText>Fields to be entered</w:delText>
              </w:r>
            </w:del>
          </w:p>
        </w:tc>
        <w:tc>
          <w:tcPr>
            <w:tcW w:w="4107" w:type="dxa"/>
            <w:shd w:val="clear" w:color="auto" w:fill="FBD4B4" w:themeFill="accent6" w:themeFillTint="66"/>
            <w:vAlign w:val="center"/>
          </w:tcPr>
          <w:p w:rsidR="00AC7797" w:rsidRPr="00154818" w:rsidDel="00D636AA" w:rsidRDefault="00AC7797" w:rsidP="00EA5BC3">
            <w:pPr>
              <w:jc w:val="center"/>
              <w:rPr>
                <w:del w:id="1381" w:author="PSA" w:date="2017-11-15T16:52:00Z"/>
                <w:b/>
                <w:szCs w:val="22"/>
              </w:rPr>
            </w:pPr>
            <w:del w:id="1382" w:author="PSA" w:date="2017-11-15T16:52:00Z">
              <w:r w:rsidRPr="00154818" w:rsidDel="00D636AA">
                <w:rPr>
                  <w:b/>
                  <w:szCs w:val="22"/>
                </w:rPr>
                <w:delText>Remarks</w:delText>
              </w:r>
            </w:del>
          </w:p>
        </w:tc>
      </w:tr>
      <w:tr w:rsidR="00AC7797" w:rsidRPr="00BA0896" w:rsidDel="00D636AA" w:rsidTr="009D4D43">
        <w:trPr>
          <w:jc w:val="center"/>
          <w:del w:id="1383" w:author="PSA" w:date="2017-11-15T16:52:00Z"/>
        </w:trPr>
        <w:tc>
          <w:tcPr>
            <w:tcW w:w="2841" w:type="dxa"/>
            <w:vAlign w:val="center"/>
          </w:tcPr>
          <w:p w:rsidR="00AC7797" w:rsidRPr="00154818" w:rsidDel="00D636AA" w:rsidRDefault="00AC7797" w:rsidP="00EA5BC3">
            <w:pPr>
              <w:rPr>
                <w:del w:id="1384" w:author="PSA" w:date="2017-11-15T16:52:00Z"/>
                <w:szCs w:val="22"/>
              </w:rPr>
            </w:pPr>
            <w:del w:id="1385" w:author="PSA" w:date="2017-11-15T16:52:00Z">
              <w:r w:rsidRPr="00154818" w:rsidDel="00D636AA">
                <w:rPr>
                  <w:szCs w:val="22"/>
                </w:rPr>
                <w:delText>User Login ID</w:delText>
              </w:r>
              <w:r w:rsidR="009D4D43" w:rsidDel="00D636AA">
                <w:rPr>
                  <w:szCs w:val="22"/>
                </w:rPr>
                <w:delText>/User name</w:delText>
              </w:r>
              <w:r w:rsidRPr="00154818" w:rsidDel="00D636AA">
                <w:rPr>
                  <w:szCs w:val="22"/>
                </w:rPr>
                <w:delText>*</w:delText>
              </w:r>
            </w:del>
          </w:p>
        </w:tc>
        <w:tc>
          <w:tcPr>
            <w:tcW w:w="4107" w:type="dxa"/>
            <w:vAlign w:val="center"/>
          </w:tcPr>
          <w:p w:rsidR="00AC7797" w:rsidRPr="00154818" w:rsidDel="00D636AA" w:rsidRDefault="00AC7797" w:rsidP="00EA5BC3">
            <w:pPr>
              <w:rPr>
                <w:del w:id="1386" w:author="PSA" w:date="2017-11-15T16:52:00Z"/>
                <w:szCs w:val="22"/>
              </w:rPr>
            </w:pPr>
            <w:del w:id="1387" w:author="PSA" w:date="2017-11-15T16:52:00Z">
              <w:r w:rsidRPr="00154818" w:rsidDel="00D636AA">
                <w:rPr>
                  <w:szCs w:val="22"/>
                </w:rPr>
                <w:delText>Text</w:delText>
              </w:r>
            </w:del>
          </w:p>
        </w:tc>
      </w:tr>
      <w:tr w:rsidR="00AC7797" w:rsidRPr="00154818" w:rsidDel="00D636AA" w:rsidTr="009D4D43">
        <w:trPr>
          <w:jc w:val="center"/>
          <w:del w:id="1388" w:author="PSA" w:date="2017-11-15T16:52:00Z"/>
        </w:trPr>
        <w:tc>
          <w:tcPr>
            <w:tcW w:w="2841" w:type="dxa"/>
            <w:vAlign w:val="center"/>
          </w:tcPr>
          <w:p w:rsidR="00AC7797" w:rsidRPr="00154818" w:rsidDel="00D636AA" w:rsidRDefault="009D4D43" w:rsidP="00EA5BC3">
            <w:pPr>
              <w:rPr>
                <w:del w:id="1389" w:author="PSA" w:date="2017-11-15T16:52:00Z"/>
                <w:szCs w:val="22"/>
              </w:rPr>
            </w:pPr>
            <w:del w:id="1390" w:author="PSA" w:date="2017-11-15T16:52:00Z">
              <w:r w:rsidDel="00D636AA">
                <w:rPr>
                  <w:szCs w:val="22"/>
                </w:rPr>
                <w:delText>Reminder Module</w:delText>
              </w:r>
            </w:del>
          </w:p>
        </w:tc>
        <w:tc>
          <w:tcPr>
            <w:tcW w:w="4107" w:type="dxa"/>
            <w:vAlign w:val="center"/>
          </w:tcPr>
          <w:p w:rsidR="00AC7797" w:rsidRPr="00154818" w:rsidDel="00D636AA" w:rsidRDefault="009D4D43" w:rsidP="00EA5BC3">
            <w:pPr>
              <w:rPr>
                <w:del w:id="1391" w:author="PSA" w:date="2017-11-15T16:52:00Z"/>
                <w:szCs w:val="22"/>
              </w:rPr>
            </w:pPr>
            <w:del w:id="1392" w:author="PSA" w:date="2017-11-15T16:52:00Z">
              <w:r w:rsidDel="00D636AA">
                <w:rPr>
                  <w:szCs w:val="22"/>
                </w:rPr>
                <w:delText>Drop Down</w:delText>
              </w:r>
            </w:del>
          </w:p>
        </w:tc>
      </w:tr>
      <w:tr w:rsidR="00AC7797" w:rsidRPr="00154818" w:rsidDel="00D636AA" w:rsidTr="009D4D43">
        <w:trPr>
          <w:jc w:val="center"/>
          <w:del w:id="1393" w:author="PSA" w:date="2017-11-15T16:52:00Z"/>
        </w:trPr>
        <w:tc>
          <w:tcPr>
            <w:tcW w:w="2841" w:type="dxa"/>
            <w:vAlign w:val="center"/>
          </w:tcPr>
          <w:p w:rsidR="00AC7797" w:rsidRPr="00154818" w:rsidDel="00D636AA" w:rsidRDefault="009D4D43" w:rsidP="00EA5BC3">
            <w:pPr>
              <w:rPr>
                <w:del w:id="1394" w:author="PSA" w:date="2017-11-15T16:52:00Z"/>
                <w:szCs w:val="22"/>
              </w:rPr>
            </w:pPr>
            <w:del w:id="1395" w:author="PSA" w:date="2017-11-15T16:52:00Z">
              <w:r w:rsidDel="00D636AA">
                <w:rPr>
                  <w:szCs w:val="22"/>
                </w:rPr>
                <w:delText>Group Name</w:delText>
              </w:r>
            </w:del>
          </w:p>
        </w:tc>
        <w:tc>
          <w:tcPr>
            <w:tcW w:w="4107" w:type="dxa"/>
            <w:vAlign w:val="center"/>
          </w:tcPr>
          <w:p w:rsidR="00AC7797" w:rsidRPr="00154818" w:rsidDel="00D636AA" w:rsidRDefault="009D4D43" w:rsidP="00EA5BC3">
            <w:pPr>
              <w:rPr>
                <w:del w:id="1396" w:author="PSA" w:date="2017-11-15T16:52:00Z"/>
                <w:szCs w:val="22"/>
              </w:rPr>
            </w:pPr>
            <w:del w:id="1397" w:author="PSA" w:date="2017-11-15T16:52:00Z">
              <w:r w:rsidDel="00D636AA">
                <w:rPr>
                  <w:szCs w:val="22"/>
                </w:rPr>
                <w:delText>Drop Down</w:delText>
              </w:r>
            </w:del>
          </w:p>
        </w:tc>
      </w:tr>
      <w:tr w:rsidR="00AC7797" w:rsidRPr="00154818" w:rsidDel="00D636AA" w:rsidTr="009D4D43">
        <w:trPr>
          <w:jc w:val="center"/>
          <w:del w:id="1398" w:author="PSA" w:date="2017-11-15T16:52:00Z"/>
        </w:trPr>
        <w:tc>
          <w:tcPr>
            <w:tcW w:w="2841" w:type="dxa"/>
            <w:vAlign w:val="center"/>
          </w:tcPr>
          <w:p w:rsidR="00AC7797" w:rsidRPr="00154818" w:rsidDel="00D636AA" w:rsidRDefault="009D4D43" w:rsidP="00EA5BC3">
            <w:pPr>
              <w:rPr>
                <w:del w:id="1399" w:author="PSA" w:date="2017-11-15T16:52:00Z"/>
                <w:szCs w:val="22"/>
              </w:rPr>
            </w:pPr>
            <w:del w:id="1400" w:author="PSA" w:date="2017-11-15T16:52:00Z">
              <w:r w:rsidDel="00D636AA">
                <w:rPr>
                  <w:szCs w:val="22"/>
                </w:rPr>
                <w:delText>Role</w:delText>
              </w:r>
            </w:del>
          </w:p>
        </w:tc>
        <w:tc>
          <w:tcPr>
            <w:tcW w:w="4107" w:type="dxa"/>
            <w:vAlign w:val="center"/>
          </w:tcPr>
          <w:p w:rsidR="00AC7797" w:rsidRPr="00154818" w:rsidDel="00D636AA" w:rsidRDefault="009D4D43" w:rsidP="00EA5BC3">
            <w:pPr>
              <w:rPr>
                <w:del w:id="1401" w:author="PSA" w:date="2017-11-15T16:52:00Z"/>
                <w:szCs w:val="22"/>
              </w:rPr>
            </w:pPr>
            <w:del w:id="1402" w:author="PSA" w:date="2017-11-15T16:52:00Z">
              <w:r w:rsidDel="00D636AA">
                <w:rPr>
                  <w:szCs w:val="22"/>
                </w:rPr>
                <w:delText>Drop Down</w:delText>
              </w:r>
            </w:del>
          </w:p>
        </w:tc>
      </w:tr>
      <w:tr w:rsidR="00AC7797" w:rsidRPr="00154818" w:rsidDel="00D636AA" w:rsidTr="009D4D43">
        <w:trPr>
          <w:jc w:val="center"/>
          <w:del w:id="1403" w:author="PSA" w:date="2017-11-15T16:52:00Z"/>
        </w:trPr>
        <w:tc>
          <w:tcPr>
            <w:tcW w:w="2841" w:type="dxa"/>
            <w:vAlign w:val="center"/>
          </w:tcPr>
          <w:p w:rsidR="00AC7797" w:rsidRPr="00154818" w:rsidDel="00D636AA" w:rsidRDefault="00AC7797" w:rsidP="00EA5BC3">
            <w:pPr>
              <w:rPr>
                <w:del w:id="1404" w:author="PSA" w:date="2017-11-15T16:52:00Z"/>
                <w:szCs w:val="22"/>
              </w:rPr>
            </w:pPr>
            <w:del w:id="1405" w:author="PSA" w:date="2017-11-15T16:52:00Z">
              <w:r w:rsidRPr="00154818" w:rsidDel="00D636AA">
                <w:rPr>
                  <w:szCs w:val="22"/>
                </w:rPr>
                <w:delText>Created By</w:delText>
              </w:r>
            </w:del>
          </w:p>
        </w:tc>
        <w:tc>
          <w:tcPr>
            <w:tcW w:w="4107" w:type="dxa"/>
            <w:vAlign w:val="center"/>
          </w:tcPr>
          <w:p w:rsidR="00AC7797" w:rsidRPr="00154818" w:rsidDel="00D636AA" w:rsidRDefault="00AC7797" w:rsidP="00EA5BC3">
            <w:pPr>
              <w:rPr>
                <w:del w:id="1406" w:author="PSA" w:date="2017-11-15T16:52:00Z"/>
                <w:szCs w:val="22"/>
              </w:rPr>
            </w:pPr>
            <w:del w:id="1407" w:author="PSA" w:date="2017-11-15T16:52:00Z">
              <w:r w:rsidRPr="00154818" w:rsidDel="00D636AA">
                <w:rPr>
                  <w:szCs w:val="22"/>
                </w:rPr>
                <w:delText>Text</w:delText>
              </w:r>
            </w:del>
          </w:p>
        </w:tc>
      </w:tr>
      <w:tr w:rsidR="00AC7797" w:rsidRPr="00154818" w:rsidDel="00D636AA" w:rsidTr="009D4D43">
        <w:trPr>
          <w:jc w:val="center"/>
          <w:del w:id="1408" w:author="PSA" w:date="2017-11-15T16:52:00Z"/>
        </w:trPr>
        <w:tc>
          <w:tcPr>
            <w:tcW w:w="2841" w:type="dxa"/>
            <w:vAlign w:val="center"/>
          </w:tcPr>
          <w:p w:rsidR="00AC7797" w:rsidRPr="00154818" w:rsidDel="00D636AA" w:rsidRDefault="00AC7797" w:rsidP="00EA5BC3">
            <w:pPr>
              <w:rPr>
                <w:del w:id="1409" w:author="PSA" w:date="2017-11-15T16:52:00Z"/>
                <w:szCs w:val="22"/>
              </w:rPr>
            </w:pPr>
            <w:del w:id="1410" w:author="PSA" w:date="2017-11-15T16:52:00Z">
              <w:r w:rsidRPr="00154818" w:rsidDel="00D636AA">
                <w:rPr>
                  <w:szCs w:val="22"/>
                </w:rPr>
                <w:delText>Created Date</w:delText>
              </w:r>
            </w:del>
          </w:p>
        </w:tc>
        <w:tc>
          <w:tcPr>
            <w:tcW w:w="4107" w:type="dxa"/>
            <w:vAlign w:val="center"/>
          </w:tcPr>
          <w:p w:rsidR="00AC7797" w:rsidRPr="00154818" w:rsidDel="00D636AA" w:rsidRDefault="00AC7797" w:rsidP="00EA5BC3">
            <w:pPr>
              <w:rPr>
                <w:del w:id="1411" w:author="PSA" w:date="2017-11-15T16:52:00Z"/>
                <w:szCs w:val="22"/>
              </w:rPr>
            </w:pPr>
            <w:del w:id="1412" w:author="PSA" w:date="2017-11-15T16:52:00Z">
              <w:r w:rsidRPr="00154818" w:rsidDel="00D636AA">
                <w:rPr>
                  <w:szCs w:val="22"/>
                </w:rPr>
                <w:delText>DD/MM/YYYY</w:delText>
              </w:r>
            </w:del>
          </w:p>
        </w:tc>
      </w:tr>
      <w:tr w:rsidR="00AC7797" w:rsidRPr="00154818" w:rsidDel="00D636AA" w:rsidTr="009D4D43">
        <w:trPr>
          <w:jc w:val="center"/>
          <w:del w:id="1413" w:author="PSA" w:date="2017-11-15T16:52:00Z"/>
        </w:trPr>
        <w:tc>
          <w:tcPr>
            <w:tcW w:w="2841" w:type="dxa"/>
            <w:vAlign w:val="center"/>
          </w:tcPr>
          <w:p w:rsidR="00AC7797" w:rsidRPr="00154818" w:rsidDel="00D636AA" w:rsidRDefault="00AC7797" w:rsidP="00EA5BC3">
            <w:pPr>
              <w:rPr>
                <w:del w:id="1414" w:author="PSA" w:date="2017-11-15T16:52:00Z"/>
                <w:szCs w:val="22"/>
              </w:rPr>
            </w:pPr>
            <w:del w:id="1415" w:author="PSA" w:date="2017-11-15T16:52:00Z">
              <w:r w:rsidRPr="00154818" w:rsidDel="00D636AA">
                <w:rPr>
                  <w:szCs w:val="22"/>
                </w:rPr>
                <w:delText>Last Modified</w:delText>
              </w:r>
            </w:del>
          </w:p>
        </w:tc>
        <w:tc>
          <w:tcPr>
            <w:tcW w:w="4107" w:type="dxa"/>
            <w:vAlign w:val="center"/>
          </w:tcPr>
          <w:p w:rsidR="00AC7797" w:rsidRPr="00154818" w:rsidDel="00D636AA" w:rsidRDefault="00AC7797" w:rsidP="00EA5BC3">
            <w:pPr>
              <w:rPr>
                <w:del w:id="1416" w:author="PSA" w:date="2017-11-15T16:52:00Z"/>
                <w:szCs w:val="22"/>
              </w:rPr>
            </w:pPr>
            <w:del w:id="1417" w:author="PSA" w:date="2017-11-15T16:52:00Z">
              <w:r w:rsidRPr="00154818" w:rsidDel="00D636AA">
                <w:rPr>
                  <w:szCs w:val="22"/>
                </w:rPr>
                <w:delText>Text</w:delText>
              </w:r>
            </w:del>
          </w:p>
        </w:tc>
      </w:tr>
      <w:tr w:rsidR="00AC7797" w:rsidRPr="00154818" w:rsidDel="00D636AA" w:rsidTr="009D4D43">
        <w:trPr>
          <w:jc w:val="center"/>
          <w:del w:id="1418" w:author="PSA" w:date="2017-11-15T16:52:00Z"/>
        </w:trPr>
        <w:tc>
          <w:tcPr>
            <w:tcW w:w="2841" w:type="dxa"/>
            <w:vAlign w:val="center"/>
          </w:tcPr>
          <w:p w:rsidR="00AC7797" w:rsidRPr="00154818" w:rsidDel="00D636AA" w:rsidRDefault="00AC7797" w:rsidP="00EA5BC3">
            <w:pPr>
              <w:rPr>
                <w:del w:id="1419" w:author="PSA" w:date="2017-11-15T16:52:00Z"/>
                <w:szCs w:val="22"/>
              </w:rPr>
            </w:pPr>
            <w:del w:id="1420" w:author="PSA" w:date="2017-11-15T16:52:00Z">
              <w:r w:rsidRPr="00154818" w:rsidDel="00D636AA">
                <w:rPr>
                  <w:szCs w:val="22"/>
                </w:rPr>
                <w:delText>Last Modified Date</w:delText>
              </w:r>
            </w:del>
          </w:p>
        </w:tc>
        <w:tc>
          <w:tcPr>
            <w:tcW w:w="4107" w:type="dxa"/>
            <w:vAlign w:val="center"/>
          </w:tcPr>
          <w:p w:rsidR="00AC7797" w:rsidRPr="00154818" w:rsidDel="00D636AA" w:rsidRDefault="00AC7797" w:rsidP="00EA5BC3">
            <w:pPr>
              <w:rPr>
                <w:del w:id="1421" w:author="PSA" w:date="2017-11-15T16:52:00Z"/>
                <w:szCs w:val="22"/>
              </w:rPr>
            </w:pPr>
            <w:del w:id="1422" w:author="PSA" w:date="2017-11-15T16:52:00Z">
              <w:r w:rsidRPr="00154818" w:rsidDel="00D636AA">
                <w:rPr>
                  <w:szCs w:val="22"/>
                </w:rPr>
                <w:delText>DD/MM/YYYY</w:delText>
              </w:r>
            </w:del>
          </w:p>
        </w:tc>
      </w:tr>
    </w:tbl>
    <w:p w:rsidR="00AC7797" w:rsidDel="006D3809" w:rsidRDefault="00AC7797" w:rsidP="00AC7797">
      <w:pPr>
        <w:rPr>
          <w:del w:id="1423" w:author="PSA" w:date="2017-11-15T16:52:00Z"/>
          <w:rFonts w:ascii="Arial" w:hAnsi="Arial" w:cs="Arial"/>
          <w:sz w:val="20"/>
        </w:rPr>
      </w:pPr>
    </w:p>
    <w:p w:rsidR="006D3809" w:rsidRPr="005E31BE" w:rsidRDefault="006D3809" w:rsidP="00AC7797">
      <w:pPr>
        <w:ind w:left="360"/>
        <w:rPr>
          <w:ins w:id="1424" w:author="PSA" w:date="2017-11-16T11:14:00Z"/>
          <w:rFonts w:ascii="Arial" w:hAnsi="Arial" w:cs="Arial"/>
          <w:sz w:val="20"/>
        </w:rPr>
      </w:pPr>
    </w:p>
    <w:p w:rsidR="00AC7797" w:rsidRPr="00AC7797" w:rsidDel="00D636AA" w:rsidRDefault="009D4D43" w:rsidP="00AC7797">
      <w:pPr>
        <w:rPr>
          <w:del w:id="1425" w:author="PSA" w:date="2017-11-15T16:52:00Z"/>
          <w:b/>
        </w:rPr>
      </w:pPr>
      <w:del w:id="1426" w:author="PSA" w:date="2017-11-15T16:52:00Z">
        <w:r w:rsidDel="00D636AA">
          <w:rPr>
            <w:b/>
          </w:rPr>
          <w:delText>View user groups and roles</w:delText>
        </w:r>
      </w:del>
    </w:p>
    <w:p w:rsidR="00AC7797" w:rsidRPr="00B638A1" w:rsidDel="00D636AA" w:rsidRDefault="00AC7797" w:rsidP="00AC7797">
      <w:pPr>
        <w:ind w:left="360"/>
        <w:rPr>
          <w:del w:id="1427" w:author="PSA" w:date="2017-11-15T16:52:00Z"/>
          <w:rFonts w:cs="Arial"/>
          <w:szCs w:val="22"/>
        </w:rPr>
      </w:pPr>
      <w:del w:id="1428" w:author="PSA" w:date="2017-11-15T16:52:00Z">
        <w:r w:rsidRPr="00B638A1" w:rsidDel="00D636AA">
          <w:rPr>
            <w:rFonts w:cs="Arial"/>
            <w:szCs w:val="22"/>
          </w:rPr>
          <w:delText>This feature will allow the user to view the user</w:delText>
        </w:r>
        <w:r w:rsidR="002912F8" w:rsidDel="00D636AA">
          <w:rPr>
            <w:rFonts w:cs="Arial"/>
            <w:szCs w:val="22"/>
          </w:rPr>
          <w:delText>’s associated to</w:delText>
        </w:r>
        <w:r w:rsidR="009D4D43" w:rsidDel="00D636AA">
          <w:rPr>
            <w:rFonts w:cs="Arial"/>
            <w:szCs w:val="22"/>
          </w:rPr>
          <w:delText xml:space="preserve"> groups and roles</w:delText>
        </w:r>
        <w:r w:rsidRPr="00B638A1" w:rsidDel="00D636AA">
          <w:rPr>
            <w:rFonts w:cs="Arial"/>
            <w:szCs w:val="22"/>
          </w:rPr>
          <w:delText xml:space="preserve"> already</w:delText>
        </w:r>
        <w:r w:rsidR="009D4D43" w:rsidDel="00D636AA">
          <w:rPr>
            <w:rFonts w:cs="Arial"/>
            <w:szCs w:val="22"/>
          </w:rPr>
          <w:delText xml:space="preserve"> created in the particular </w:delText>
        </w:r>
        <w:r w:rsidRPr="00B638A1" w:rsidDel="00D636AA">
          <w:rPr>
            <w:rFonts w:cs="Arial"/>
            <w:szCs w:val="22"/>
          </w:rPr>
          <w:delText>reminder module</w:delText>
        </w:r>
      </w:del>
    </w:p>
    <w:p w:rsidR="00AC7797" w:rsidRPr="00AC7797" w:rsidDel="00D636AA" w:rsidRDefault="00AC7797" w:rsidP="00AC7797">
      <w:pPr>
        <w:rPr>
          <w:del w:id="1429" w:author="PSA" w:date="2017-11-15T16:52:00Z"/>
          <w:b/>
        </w:rPr>
      </w:pPr>
      <w:del w:id="1430" w:author="PSA" w:date="2017-11-15T16:52:00Z">
        <w:r w:rsidRPr="00AC7797" w:rsidDel="00D636AA">
          <w:rPr>
            <w:b/>
          </w:rPr>
          <w:delText>Edit/Update user</w:delText>
        </w:r>
      </w:del>
    </w:p>
    <w:p w:rsidR="00AC7797" w:rsidRPr="00B638A1" w:rsidDel="00D636AA" w:rsidRDefault="00AC7797" w:rsidP="00AC7797">
      <w:pPr>
        <w:ind w:left="360"/>
        <w:rPr>
          <w:del w:id="1431" w:author="PSA" w:date="2017-11-15T16:52:00Z"/>
          <w:rFonts w:cs="Arial"/>
          <w:szCs w:val="22"/>
        </w:rPr>
      </w:pPr>
      <w:del w:id="1432" w:author="PSA" w:date="2017-11-15T16:52:00Z">
        <w:r w:rsidRPr="00B638A1" w:rsidDel="00D636AA">
          <w:rPr>
            <w:rFonts w:cs="Arial"/>
            <w:szCs w:val="22"/>
          </w:rPr>
          <w:delText>This feature will allow the user to update user</w:delText>
        </w:r>
        <w:r w:rsidR="009D4D43" w:rsidDel="00D636AA">
          <w:rPr>
            <w:rFonts w:cs="Arial"/>
            <w:szCs w:val="22"/>
          </w:rPr>
          <w:delText xml:space="preserve"> access</w:delText>
        </w:r>
        <w:r w:rsidRPr="00B638A1" w:rsidDel="00D636AA">
          <w:rPr>
            <w:rFonts w:cs="Arial"/>
            <w:szCs w:val="22"/>
          </w:rPr>
          <w:delText xml:space="preserve"> information with </w:delText>
        </w:r>
        <w:r w:rsidR="009D4D43" w:rsidDel="00D636AA">
          <w:rPr>
            <w:rFonts w:cs="Arial"/>
            <w:szCs w:val="22"/>
          </w:rPr>
          <w:delText>regards to groups</w:delText>
        </w:r>
        <w:r w:rsidRPr="00B638A1" w:rsidDel="00D636AA">
          <w:rPr>
            <w:rFonts w:cs="Arial"/>
            <w:szCs w:val="22"/>
          </w:rPr>
          <w:delText xml:space="preserve"> and roles. </w:delText>
        </w:r>
      </w:del>
    </w:p>
    <w:p w:rsidR="00AC7797" w:rsidRPr="00AC7797" w:rsidDel="00D636AA" w:rsidRDefault="00AC7797" w:rsidP="00AC7797">
      <w:pPr>
        <w:rPr>
          <w:del w:id="1433" w:author="PSA" w:date="2017-11-15T16:52:00Z"/>
          <w:b/>
        </w:rPr>
      </w:pPr>
      <w:del w:id="1434" w:author="PSA" w:date="2017-11-15T16:52:00Z">
        <w:r w:rsidRPr="00AC7797" w:rsidDel="00D636AA">
          <w:rPr>
            <w:b/>
          </w:rPr>
          <w:delText xml:space="preserve">Remove/Delete user </w:delText>
        </w:r>
      </w:del>
    </w:p>
    <w:p w:rsidR="00AC7797" w:rsidDel="00D636AA" w:rsidRDefault="00AC7797" w:rsidP="00AC7797">
      <w:pPr>
        <w:ind w:left="360"/>
        <w:rPr>
          <w:del w:id="1435" w:author="PSA" w:date="2017-11-15T16:52:00Z"/>
          <w:rFonts w:cs="Arial"/>
          <w:szCs w:val="22"/>
        </w:rPr>
      </w:pPr>
      <w:del w:id="1436" w:author="PSA" w:date="2017-11-15T16:52:00Z">
        <w:r w:rsidRPr="00B638A1" w:rsidDel="00D636AA">
          <w:rPr>
            <w:rFonts w:cs="Arial"/>
            <w:szCs w:val="22"/>
          </w:rPr>
          <w:delText>This feature will allow the user to</w:delText>
        </w:r>
        <w:r w:rsidR="009D4D43" w:rsidDel="00D636AA">
          <w:rPr>
            <w:rFonts w:cs="Arial"/>
            <w:szCs w:val="22"/>
          </w:rPr>
          <w:delText xml:space="preserve"> delete the user group configuration</w:delText>
        </w:r>
        <w:r w:rsidRPr="00B638A1" w:rsidDel="00D636AA">
          <w:rPr>
            <w:rFonts w:cs="Arial"/>
            <w:szCs w:val="22"/>
          </w:rPr>
          <w:delText xml:space="preserve">. Always warn the user while deleting the </w:delText>
        </w:r>
        <w:r w:rsidR="009D4D43" w:rsidDel="00D636AA">
          <w:rPr>
            <w:rFonts w:cs="Arial"/>
            <w:szCs w:val="22"/>
          </w:rPr>
          <w:delText>configuration</w:delText>
        </w:r>
        <w:r w:rsidRPr="00B638A1" w:rsidDel="00D636AA">
          <w:rPr>
            <w:rFonts w:cs="Arial"/>
            <w:szCs w:val="22"/>
          </w:rPr>
          <w:delText xml:space="preserve"> so that the action is not initiated by mistake.</w:delText>
        </w:r>
      </w:del>
    </w:p>
    <w:p w:rsidR="00AC7797" w:rsidRPr="00AC7797" w:rsidRDefault="00AC7797" w:rsidP="00AC7797"/>
    <w:p w:rsidR="00B638A1" w:rsidRDefault="00504C8C" w:rsidP="00504C8C">
      <w:pPr>
        <w:pStyle w:val="Heading2"/>
      </w:pPr>
      <w:bookmarkStart w:id="1437" w:name="_Toc498594434"/>
      <w:r>
        <w:t>Contract Reminder Module</w:t>
      </w:r>
      <w:bookmarkEnd w:id="1437"/>
    </w:p>
    <w:p w:rsidR="00DE6CE3" w:rsidRDefault="00801103" w:rsidP="00DE6CE3">
      <w:pPr>
        <w:spacing w:before="240"/>
        <w:ind w:left="576"/>
        <w:rPr>
          <w:ins w:id="1438" w:author="PSA" w:date="2017-11-16T10:57:00Z"/>
          <w:rFonts w:cs="Arial"/>
          <w:szCs w:val="22"/>
        </w:rPr>
      </w:pPr>
      <w:r w:rsidRPr="00FF714E">
        <w:rPr>
          <w:rFonts w:cs="Arial"/>
          <w:szCs w:val="22"/>
        </w:rPr>
        <w:t>This module shall allow authorized users for this module to create, search via keyword(s), filter, view, and sort, modify and delete contracts under their own group. Contracts in this case can include procurement contracts, software license subscription and etc. The search via keyword function shall be enhanced by “search as you type” feature. There are 3 main groups of users for this module, namely FMD, Procurement and IT. Each group of users has their own contract records to monitor. For this module, there must be a maker-checker workflow concept to prevent inaccurate data entry and hence leading to inaccurate reminder alerts.</w:t>
      </w:r>
      <w:ins w:id="1439" w:author="PSA" w:date="2017-11-15T17:29:00Z">
        <w:r w:rsidR="00E914BA">
          <w:rPr>
            <w:rFonts w:cs="Arial"/>
            <w:szCs w:val="22"/>
          </w:rPr>
          <w:t xml:space="preserve"> </w:t>
        </w:r>
      </w:ins>
    </w:p>
    <w:p w:rsidR="00DE6CE3" w:rsidRDefault="00E914BA" w:rsidP="00DE6CE3">
      <w:pPr>
        <w:spacing w:before="240"/>
        <w:ind w:left="576"/>
        <w:rPr>
          <w:ins w:id="1440" w:author="PSA" w:date="2017-11-16T10:57:00Z"/>
          <w:rFonts w:cs="Arial"/>
          <w:szCs w:val="22"/>
        </w:rPr>
      </w:pPr>
      <w:ins w:id="1441" w:author="PSA" w:date="2017-11-15T17:29:00Z">
        <w:r>
          <w:t xml:space="preserve">Whenever </w:t>
        </w:r>
      </w:ins>
      <w:ins w:id="1442" w:author="PSA" w:date="2017-11-15T17:30:00Z">
        <w:r w:rsidR="00D94C14">
          <w:t>a contract</w:t>
        </w:r>
      </w:ins>
      <w:ins w:id="1443" w:author="PSA" w:date="2017-11-15T17:29:00Z">
        <w:r>
          <w:t xml:space="preserve"> </w:t>
        </w:r>
      </w:ins>
      <w:ins w:id="1444" w:author="PSA" w:date="2017-11-15T17:30:00Z">
        <w:r w:rsidR="00D94C14">
          <w:t>is</w:t>
        </w:r>
      </w:ins>
      <w:ins w:id="1445" w:author="PSA" w:date="2017-11-15T17:29:00Z">
        <w:r>
          <w:t xml:space="preserve"> submitted for creation / update / deletion</w:t>
        </w:r>
      </w:ins>
      <w:ins w:id="1446" w:author="PSA" w:date="2017-11-15T17:30:00Z">
        <w:r w:rsidR="00D94C14">
          <w:t xml:space="preserve"> / verify / reject</w:t>
        </w:r>
      </w:ins>
      <w:ins w:id="1447" w:author="PSA" w:date="2017-11-15T17:29:00Z">
        <w:r>
          <w:t xml:space="preserve">, R365 shall prompt up a confirmation dialogue asking user to confirm his action. </w:t>
        </w:r>
      </w:ins>
    </w:p>
    <w:p w:rsidR="00E914BA" w:rsidRPr="00DE6CE3" w:rsidRDefault="00E914BA" w:rsidP="00DE6CE3">
      <w:pPr>
        <w:spacing w:before="240"/>
        <w:ind w:left="576"/>
        <w:rPr>
          <w:rFonts w:cs="Arial"/>
          <w:szCs w:val="22"/>
        </w:rPr>
      </w:pPr>
      <w:ins w:id="1448" w:author="PSA" w:date="2017-11-15T17:29:00Z">
        <w:r>
          <w:t xml:space="preserve">Whenever a </w:t>
        </w:r>
      </w:ins>
      <w:ins w:id="1449" w:author="PSA" w:date="2017-11-15T17:32:00Z">
        <w:r w:rsidR="00D94C14">
          <w:t>contract</w:t>
        </w:r>
      </w:ins>
      <w:ins w:id="1450" w:author="PSA" w:date="2017-11-15T17:29:00Z">
        <w:r>
          <w:t xml:space="preserve"> is created / updated / deleted</w:t>
        </w:r>
      </w:ins>
      <w:ins w:id="1451" w:author="PSA" w:date="2017-11-15T17:32:00Z">
        <w:r w:rsidR="00D94C14">
          <w:t xml:space="preserve"> / verified / rejected</w:t>
        </w:r>
      </w:ins>
      <w:ins w:id="1452" w:author="PSA" w:date="2017-11-15T17:29:00Z">
        <w:r>
          <w:t xml:space="preserve"> successfully or unsu</w:t>
        </w:r>
      </w:ins>
      <w:ins w:id="1453" w:author="PSA" w:date="2017-11-16T10:34:00Z">
        <w:r w:rsidR="00AE77FC">
          <w:t>cc</w:t>
        </w:r>
      </w:ins>
      <w:ins w:id="1454" w:author="PSA" w:date="2017-11-15T17:29:00Z">
        <w:r>
          <w:t xml:space="preserve">essfully, R365 shall display a confirmation message saying that this </w:t>
        </w:r>
      </w:ins>
      <w:ins w:id="1455" w:author="PSA" w:date="2017-11-15T17:32:00Z">
        <w:r w:rsidR="00D94C14">
          <w:t>contract</w:t>
        </w:r>
      </w:ins>
      <w:ins w:id="1456" w:author="PSA" w:date="2017-11-15T17:29:00Z">
        <w:r>
          <w:t xml:space="preserve"> is </w:t>
        </w:r>
      </w:ins>
      <w:ins w:id="1457" w:author="PSA" w:date="2017-11-15T17:32:00Z">
        <w:r w:rsidR="00D94C14">
          <w:t xml:space="preserve">created / updated / deleted / verified / rejected </w:t>
        </w:r>
      </w:ins>
      <w:ins w:id="1458" w:author="PSA" w:date="2017-11-15T17:29:00Z">
        <w:r>
          <w:t xml:space="preserve">successfully or unsuccessfully. </w:t>
        </w:r>
      </w:ins>
      <w:ins w:id="1459" w:author="PSA" w:date="2017-11-15T17:32:00Z">
        <w:r w:rsidR="00D94C14">
          <w:t>Contract</w:t>
        </w:r>
      </w:ins>
      <w:ins w:id="1460" w:author="PSA" w:date="2017-11-15T17:33:00Z">
        <w:r w:rsidR="00D94C14">
          <w:t xml:space="preserve"> Reference Number</w:t>
        </w:r>
      </w:ins>
      <w:ins w:id="1461" w:author="PSA" w:date="2017-11-15T17:29:00Z">
        <w:r>
          <w:t xml:space="preserve"> shall be included in the confirmation message whenever possible.</w:t>
        </w:r>
      </w:ins>
    </w:p>
    <w:p w:rsidR="00651468" w:rsidRDefault="00651468" w:rsidP="00651468">
      <w:pPr>
        <w:pStyle w:val="Heading3"/>
      </w:pPr>
      <w:bookmarkStart w:id="1462" w:name="_Toc498594435"/>
      <w:r>
        <w:t>Contract Creation</w:t>
      </w:r>
      <w:bookmarkEnd w:id="1462"/>
    </w:p>
    <w:p w:rsidR="00933710" w:rsidRDefault="00651468" w:rsidP="00DE6CE3">
      <w:pPr>
        <w:ind w:left="720"/>
        <w:jc w:val="both"/>
        <w:rPr>
          <w:rFonts w:cs="Arial"/>
          <w:szCs w:val="22"/>
        </w:rPr>
      </w:pPr>
      <w:r w:rsidRPr="00651468">
        <w:rPr>
          <w:rFonts w:cs="Arial"/>
          <w:szCs w:val="22"/>
        </w:rPr>
        <w:t xml:space="preserve">This feature allows </w:t>
      </w:r>
      <w:del w:id="1463" w:author="PSA" w:date="2017-11-15T17:04:00Z">
        <w:r w:rsidRPr="00651468" w:rsidDel="009561CF">
          <w:rPr>
            <w:rFonts w:cs="Arial"/>
            <w:szCs w:val="22"/>
          </w:rPr>
          <w:delText xml:space="preserve">the </w:delText>
        </w:r>
      </w:del>
      <w:ins w:id="1464" w:author="PSA" w:date="2017-11-15T17:04:00Z">
        <w:r w:rsidR="009561CF">
          <w:rPr>
            <w:rFonts w:cs="Arial"/>
            <w:szCs w:val="22"/>
          </w:rPr>
          <w:t>authorized</w:t>
        </w:r>
        <w:r w:rsidR="009561CF" w:rsidRPr="00651468">
          <w:rPr>
            <w:rFonts w:cs="Arial"/>
            <w:szCs w:val="22"/>
          </w:rPr>
          <w:t xml:space="preserve"> </w:t>
        </w:r>
      </w:ins>
      <w:r w:rsidRPr="00651468">
        <w:rPr>
          <w:rFonts w:cs="Arial"/>
          <w:szCs w:val="22"/>
        </w:rPr>
        <w:t>user</w:t>
      </w:r>
      <w:del w:id="1465" w:author="PSA" w:date="2017-11-15T18:47:00Z">
        <w:r w:rsidRPr="00651468" w:rsidDel="00B4512E">
          <w:rPr>
            <w:rFonts w:cs="Arial"/>
            <w:szCs w:val="22"/>
          </w:rPr>
          <w:delText>s</w:delText>
        </w:r>
      </w:del>
      <w:r w:rsidRPr="00651468">
        <w:rPr>
          <w:rFonts w:cs="Arial"/>
          <w:szCs w:val="22"/>
        </w:rPr>
        <w:t xml:space="preserve"> to create contract</w:t>
      </w:r>
      <w:del w:id="1466" w:author="PSA" w:date="2017-11-15T18:47:00Z">
        <w:r w:rsidRPr="00651468" w:rsidDel="00B4512E">
          <w:rPr>
            <w:rFonts w:cs="Arial"/>
            <w:szCs w:val="22"/>
          </w:rPr>
          <w:delText>s</w:delText>
        </w:r>
      </w:del>
      <w:r w:rsidRPr="00651468">
        <w:rPr>
          <w:rFonts w:cs="Arial"/>
          <w:szCs w:val="22"/>
        </w:rPr>
        <w:t xml:space="preserve"> </w:t>
      </w:r>
      <w:ins w:id="1467" w:author="PSA" w:date="2017-11-15T17:02:00Z">
        <w:r w:rsidR="009561CF">
          <w:rPr>
            <w:rFonts w:cs="Arial"/>
            <w:szCs w:val="22"/>
          </w:rPr>
          <w:t xml:space="preserve">in </w:t>
        </w:r>
      </w:ins>
      <w:ins w:id="1468" w:author="PSA" w:date="2017-11-15T18:47:00Z">
        <w:r w:rsidR="00B4512E">
          <w:rPr>
            <w:rFonts w:cs="Arial"/>
            <w:szCs w:val="22"/>
          </w:rPr>
          <w:t>his or her</w:t>
        </w:r>
      </w:ins>
      <w:ins w:id="1469" w:author="PSA" w:date="2017-11-15T17:02:00Z">
        <w:r w:rsidR="009561CF">
          <w:rPr>
            <w:rFonts w:cs="Arial"/>
            <w:szCs w:val="22"/>
          </w:rPr>
          <w:t xml:space="preserve"> user</w:t>
        </w:r>
      </w:ins>
      <w:ins w:id="1470" w:author="PSA" w:date="2017-11-15T18:47:00Z">
        <w:r w:rsidR="00B4512E">
          <w:rPr>
            <w:rFonts w:cs="Arial"/>
            <w:szCs w:val="22"/>
          </w:rPr>
          <w:t xml:space="preserve"> group</w:t>
        </w:r>
      </w:ins>
      <w:del w:id="1471" w:author="PSA" w:date="2017-11-15T18:47:00Z">
        <w:r w:rsidRPr="00651468" w:rsidDel="00B4512E">
          <w:rPr>
            <w:rFonts w:cs="Arial"/>
            <w:szCs w:val="22"/>
          </w:rPr>
          <w:delText xml:space="preserve">in </w:delText>
        </w:r>
      </w:del>
      <w:del w:id="1472" w:author="PSA" w:date="2017-11-15T17:02:00Z">
        <w:r w:rsidRPr="00651468" w:rsidDel="009561CF">
          <w:rPr>
            <w:rFonts w:cs="Arial"/>
            <w:szCs w:val="22"/>
          </w:rPr>
          <w:delText>the reminder 365 application</w:delText>
        </w:r>
      </w:del>
      <w:del w:id="1473" w:author="PSA" w:date="2017-11-15T18:47:00Z">
        <w:r w:rsidRPr="00651468" w:rsidDel="00B4512E">
          <w:rPr>
            <w:rFonts w:cs="Arial"/>
            <w:szCs w:val="22"/>
          </w:rPr>
          <w:delText xml:space="preserve"> </w:delText>
        </w:r>
      </w:del>
      <w:del w:id="1474" w:author="PSA" w:date="2017-11-15T17:02:00Z">
        <w:r w:rsidRPr="00651468" w:rsidDel="009561CF">
          <w:rPr>
            <w:rFonts w:cs="Arial"/>
            <w:szCs w:val="22"/>
          </w:rPr>
          <w:delText xml:space="preserve">in the </w:delText>
        </w:r>
      </w:del>
      <w:del w:id="1475" w:author="PSA" w:date="2017-11-15T17:03:00Z">
        <w:r w:rsidRPr="00651468" w:rsidDel="009561CF">
          <w:rPr>
            <w:rFonts w:cs="Arial"/>
            <w:szCs w:val="22"/>
          </w:rPr>
          <w:delText>contracts</w:delText>
        </w:r>
      </w:del>
      <w:del w:id="1476" w:author="PSA" w:date="2017-11-15T18:47:00Z">
        <w:r w:rsidRPr="00651468" w:rsidDel="00B4512E">
          <w:rPr>
            <w:rFonts w:cs="Arial"/>
            <w:szCs w:val="22"/>
          </w:rPr>
          <w:delText xml:space="preserve"> </w:delText>
        </w:r>
      </w:del>
      <w:del w:id="1477" w:author="PSA" w:date="2017-11-15T17:03:00Z">
        <w:r w:rsidRPr="00651468" w:rsidDel="009561CF">
          <w:rPr>
            <w:rFonts w:cs="Arial"/>
            <w:szCs w:val="22"/>
          </w:rPr>
          <w:delText>module</w:delText>
        </w:r>
      </w:del>
      <w:r w:rsidRPr="00651468">
        <w:rPr>
          <w:rFonts w:cs="Arial"/>
          <w:szCs w:val="22"/>
        </w:rPr>
        <w:t xml:space="preserve">. </w:t>
      </w:r>
      <w:ins w:id="1478" w:author="PSA" w:date="2017-11-15T17:04:00Z">
        <w:r w:rsidR="009561CF">
          <w:rPr>
            <w:rFonts w:cs="Arial"/>
            <w:szCs w:val="22"/>
          </w:rPr>
          <w:t xml:space="preserve">Following details will be entered to create new contract. </w:t>
        </w:r>
      </w:ins>
      <w:del w:id="1479" w:author="PSA" w:date="2017-11-15T17:06:00Z">
        <w:r w:rsidRPr="00651468" w:rsidDel="009561CF">
          <w:rPr>
            <w:rFonts w:cs="Arial"/>
            <w:szCs w:val="22"/>
          </w:rPr>
          <w:delText>User need to fill in the contracts with the record’s for below expected fields, but not limited to the following:</w:delText>
        </w:r>
      </w:del>
    </w:p>
    <w:tbl>
      <w:tblPr>
        <w:tblStyle w:val="TableGrid"/>
        <w:tblW w:w="9072" w:type="dxa"/>
        <w:tblInd w:w="720" w:type="dxa"/>
        <w:tblLook w:val="04A0"/>
      </w:tblPr>
      <w:tblGrid>
        <w:gridCol w:w="4032"/>
        <w:gridCol w:w="2592"/>
        <w:gridCol w:w="2448"/>
      </w:tblGrid>
      <w:tr w:rsidR="00651468" w:rsidRPr="00651468" w:rsidTr="00552230">
        <w:tc>
          <w:tcPr>
            <w:tcW w:w="4032"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jc w:val="center"/>
              <w:rPr>
                <w:b/>
                <w:szCs w:val="22"/>
              </w:rPr>
            </w:pPr>
            <w:r w:rsidRPr="00651468">
              <w:rPr>
                <w:b/>
                <w:szCs w:val="22"/>
              </w:rPr>
              <w:t>Fields to be entered</w:t>
            </w:r>
          </w:p>
        </w:tc>
        <w:tc>
          <w:tcPr>
            <w:tcW w:w="2592"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jc w:val="center"/>
              <w:rPr>
                <w:b/>
                <w:szCs w:val="22"/>
              </w:rPr>
            </w:pPr>
            <w:r w:rsidRPr="00651468">
              <w:rPr>
                <w:b/>
                <w:szCs w:val="22"/>
              </w:rPr>
              <w:t>Remarks</w:t>
            </w:r>
          </w:p>
        </w:tc>
        <w:tc>
          <w:tcPr>
            <w:tcW w:w="2448"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jc w:val="center"/>
              <w:rPr>
                <w:b/>
                <w:szCs w:val="22"/>
              </w:rPr>
            </w:pPr>
            <w:commentRangeStart w:id="1480"/>
            <w:r w:rsidRPr="00651468">
              <w:rPr>
                <w:b/>
                <w:szCs w:val="22"/>
              </w:rPr>
              <w:t>Fields to be displayed</w:t>
            </w:r>
            <w:commentRangeEnd w:id="1480"/>
            <w:r w:rsidR="0031334E">
              <w:rPr>
                <w:rStyle w:val="CommentReference"/>
              </w:rPr>
              <w:commentReference w:id="1480"/>
            </w:r>
          </w:p>
        </w:tc>
      </w:tr>
      <w:tr w:rsidR="00651468" w:rsidRPr="00651468" w:rsidTr="00552230">
        <w:tc>
          <w:tcPr>
            <w:tcW w:w="6624"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51468" w:rsidRPr="00651468" w:rsidRDefault="00651468" w:rsidP="00DE6CE3">
            <w:pPr>
              <w:spacing w:after="0" w:line="240" w:lineRule="auto"/>
              <w:rPr>
                <w:szCs w:val="22"/>
              </w:rPr>
            </w:pPr>
            <w:r w:rsidRPr="00651468">
              <w:rPr>
                <w:szCs w:val="22"/>
              </w:rPr>
              <w:t xml:space="preserve">Contract </w:t>
            </w:r>
            <w:del w:id="1481" w:author="PSA" w:date="2017-11-15T17:21:00Z">
              <w:r w:rsidRPr="00651468" w:rsidDel="00D442D6">
                <w:rPr>
                  <w:szCs w:val="22"/>
                </w:rPr>
                <w:delText>details</w:delText>
              </w:r>
            </w:del>
            <w:ins w:id="1482" w:author="PSA" w:date="2017-11-15T17:21:00Z">
              <w:r w:rsidR="00D442D6">
                <w:rPr>
                  <w:szCs w:val="22"/>
                </w:rPr>
                <w:t>D</w:t>
              </w:r>
              <w:r w:rsidR="00D442D6" w:rsidRPr="00651468">
                <w:rPr>
                  <w:szCs w:val="22"/>
                </w:rPr>
                <w:t>etails</w:t>
              </w:r>
            </w:ins>
          </w:p>
        </w:tc>
        <w:tc>
          <w:tcPr>
            <w:tcW w:w="2448"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Contract title</w:t>
            </w:r>
          </w:p>
        </w:tc>
      </w:tr>
      <w:tr w:rsidR="00A963F1" w:rsidRPr="00651468" w:rsidTr="00A963F1">
        <w:trPr>
          <w:trHeight w:val="676"/>
          <w:ins w:id="1483" w:author="PSA" w:date="2017-11-15T17:11:00Z"/>
        </w:trPr>
        <w:tc>
          <w:tcPr>
            <w:tcW w:w="4032" w:type="dxa"/>
            <w:tcBorders>
              <w:top w:val="single" w:sz="4" w:space="0" w:color="auto"/>
              <w:left w:val="single" w:sz="4" w:space="0" w:color="auto"/>
              <w:bottom w:val="single" w:sz="4" w:space="0" w:color="auto"/>
              <w:right w:val="single" w:sz="4" w:space="0" w:color="auto"/>
            </w:tcBorders>
            <w:vAlign w:val="center"/>
            <w:hideMark/>
          </w:tcPr>
          <w:p w:rsidR="00A963F1" w:rsidRPr="00651468" w:rsidRDefault="00A963F1" w:rsidP="00DE6CE3">
            <w:pPr>
              <w:spacing w:after="0" w:line="240" w:lineRule="auto"/>
              <w:rPr>
                <w:ins w:id="1484" w:author="PSA" w:date="2017-11-15T17:11:00Z"/>
                <w:szCs w:val="22"/>
              </w:rPr>
            </w:pPr>
            <w:ins w:id="1485" w:author="PSA" w:date="2017-11-15T17:11:00Z">
              <w:r>
                <w:rPr>
                  <w:szCs w:val="22"/>
                </w:rPr>
                <w:t>User Group</w:t>
              </w:r>
            </w:ins>
          </w:p>
        </w:tc>
        <w:tc>
          <w:tcPr>
            <w:tcW w:w="2592" w:type="dxa"/>
            <w:tcBorders>
              <w:top w:val="single" w:sz="4" w:space="0" w:color="auto"/>
              <w:left w:val="single" w:sz="4" w:space="0" w:color="auto"/>
              <w:bottom w:val="single" w:sz="4" w:space="0" w:color="auto"/>
              <w:right w:val="single" w:sz="4" w:space="0" w:color="auto"/>
            </w:tcBorders>
            <w:vAlign w:val="center"/>
            <w:hideMark/>
          </w:tcPr>
          <w:p w:rsidR="00A963F1" w:rsidRDefault="00A963F1" w:rsidP="00DE6CE3">
            <w:pPr>
              <w:spacing w:after="0" w:line="240" w:lineRule="auto"/>
              <w:rPr>
                <w:ins w:id="1486" w:author="PSA" w:date="2017-11-15T17:11:00Z"/>
                <w:szCs w:val="22"/>
              </w:rPr>
            </w:pPr>
            <w:ins w:id="1487" w:author="PSA" w:date="2017-11-15T17:11:00Z">
              <w:r>
                <w:rPr>
                  <w:szCs w:val="22"/>
                </w:rPr>
                <w:t>Dropdown List</w:t>
              </w:r>
            </w:ins>
          </w:p>
          <w:p w:rsidR="00A963F1" w:rsidRPr="00651468" w:rsidRDefault="00A963F1" w:rsidP="00DE6CE3">
            <w:pPr>
              <w:spacing w:after="0" w:line="240" w:lineRule="auto"/>
              <w:rPr>
                <w:ins w:id="1488" w:author="PSA" w:date="2017-11-15T17:11:00Z"/>
                <w:szCs w:val="22"/>
              </w:rPr>
            </w:pPr>
            <w:ins w:id="1489" w:author="PSA" w:date="2017-11-15T17:11:00Z">
              <w:r>
                <w:rPr>
                  <w:szCs w:val="22"/>
                </w:rPr>
                <w:t>Group description</w:t>
              </w:r>
            </w:ins>
            <w:ins w:id="1490" w:author="PSA" w:date="2017-11-15T17:12:00Z">
              <w:r>
                <w:rPr>
                  <w:szCs w:val="22"/>
                </w:rPr>
                <w:t xml:space="preserve"> will be auto populated according to selected User Group and  displayed next to User Group field</w:t>
              </w:r>
            </w:ins>
            <w:ins w:id="1491" w:author="PSA" w:date="2017-11-15T17:11:00Z">
              <w:r>
                <w:rPr>
                  <w:szCs w:val="22"/>
                </w:rPr>
                <w:t xml:space="preserve"> </w:t>
              </w:r>
            </w:ins>
          </w:p>
        </w:tc>
        <w:tc>
          <w:tcPr>
            <w:tcW w:w="2448" w:type="dxa"/>
            <w:tcBorders>
              <w:top w:val="single" w:sz="4" w:space="0" w:color="auto"/>
              <w:left w:val="single" w:sz="4" w:space="0" w:color="auto"/>
              <w:bottom w:val="single" w:sz="4" w:space="0" w:color="auto"/>
              <w:right w:val="single" w:sz="4" w:space="0" w:color="auto"/>
            </w:tcBorders>
            <w:vAlign w:val="center"/>
            <w:hideMark/>
          </w:tcPr>
          <w:p w:rsidR="00A963F1" w:rsidRPr="00651468" w:rsidRDefault="00A963F1" w:rsidP="00DE6CE3">
            <w:pPr>
              <w:spacing w:after="0" w:line="240" w:lineRule="auto"/>
              <w:rPr>
                <w:ins w:id="1492" w:author="PSA" w:date="2017-11-15T17:11:00Z"/>
                <w:szCs w:val="22"/>
              </w:rPr>
            </w:pPr>
          </w:p>
        </w:tc>
      </w:tr>
      <w:tr w:rsidR="00651468" w:rsidRPr="00651468" w:rsidTr="00552230">
        <w:tc>
          <w:tcPr>
            <w:tcW w:w="4032"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 xml:space="preserve">Contract </w:t>
            </w:r>
            <w:ins w:id="1493" w:author="PSA" w:date="2017-11-15T17:21:00Z">
              <w:r w:rsidR="00D442D6">
                <w:rPr>
                  <w:szCs w:val="22"/>
                </w:rPr>
                <w:t>T</w:t>
              </w:r>
            </w:ins>
            <w:del w:id="1494" w:author="PSA" w:date="2017-11-15T17:21:00Z">
              <w:r w:rsidRPr="00651468" w:rsidDel="00D442D6">
                <w:rPr>
                  <w:szCs w:val="22"/>
                </w:rPr>
                <w:delText>t</w:delText>
              </w:r>
            </w:del>
            <w:r w:rsidRPr="00651468">
              <w:rPr>
                <w:szCs w:val="22"/>
              </w:rPr>
              <w:t>itle*</w:t>
            </w:r>
          </w:p>
        </w:tc>
        <w:tc>
          <w:tcPr>
            <w:tcW w:w="2592"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proofErr w:type="spellStart"/>
            <w:r w:rsidRPr="00651468">
              <w:rPr>
                <w:szCs w:val="22"/>
              </w:rPr>
              <w:t>Text</w:t>
            </w:r>
            <w:ins w:id="1495" w:author="PSA" w:date="2017-11-15T17:12:00Z">
              <w:r w:rsidR="00A963F1">
                <w:rPr>
                  <w:szCs w:val="22"/>
                </w:rPr>
                <w:t>area</w:t>
              </w:r>
            </w:ins>
            <w:proofErr w:type="spellEnd"/>
          </w:p>
        </w:tc>
        <w:tc>
          <w:tcPr>
            <w:tcW w:w="2448"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Start date</w:t>
            </w:r>
          </w:p>
        </w:tc>
      </w:tr>
      <w:tr w:rsidR="00651468" w:rsidRPr="00651468" w:rsidTr="00552230">
        <w:tc>
          <w:tcPr>
            <w:tcW w:w="4032"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 xml:space="preserve">Contract </w:t>
            </w:r>
            <w:del w:id="1496" w:author="PSA" w:date="2017-11-15T17:21:00Z">
              <w:r w:rsidRPr="00651468" w:rsidDel="00D442D6">
                <w:rPr>
                  <w:szCs w:val="22"/>
                </w:rPr>
                <w:delText xml:space="preserve">reference </w:delText>
              </w:r>
            </w:del>
            <w:ins w:id="1497" w:author="PSA" w:date="2017-11-15T17:21:00Z">
              <w:r w:rsidR="00D442D6">
                <w:rPr>
                  <w:szCs w:val="22"/>
                </w:rPr>
                <w:t>R</w:t>
              </w:r>
              <w:r w:rsidR="00D442D6" w:rsidRPr="00651468">
                <w:rPr>
                  <w:szCs w:val="22"/>
                </w:rPr>
                <w:t xml:space="preserve">eference </w:t>
              </w:r>
            </w:ins>
            <w:del w:id="1498" w:author="PSA" w:date="2017-11-15T17:21:00Z">
              <w:r w:rsidRPr="00651468" w:rsidDel="00D442D6">
                <w:rPr>
                  <w:szCs w:val="22"/>
                </w:rPr>
                <w:delText>number</w:delText>
              </w:r>
            </w:del>
            <w:ins w:id="1499" w:author="PSA" w:date="2017-11-15T17:21:00Z">
              <w:r w:rsidR="00D442D6">
                <w:rPr>
                  <w:szCs w:val="22"/>
                </w:rPr>
                <w:t>N</w:t>
              </w:r>
              <w:r w:rsidR="00D442D6" w:rsidRPr="00651468">
                <w:rPr>
                  <w:szCs w:val="22"/>
                </w:rPr>
                <w:t>umber</w:t>
              </w:r>
            </w:ins>
            <w:r w:rsidRPr="00651468">
              <w:rPr>
                <w:szCs w:val="22"/>
              </w:rPr>
              <w:t>*</w:t>
            </w:r>
          </w:p>
        </w:tc>
        <w:tc>
          <w:tcPr>
            <w:tcW w:w="2592"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Text</w:t>
            </w:r>
          </w:p>
        </w:tc>
        <w:tc>
          <w:tcPr>
            <w:tcW w:w="2448"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 xml:space="preserve">Expiry date </w:t>
            </w:r>
          </w:p>
        </w:tc>
      </w:tr>
      <w:tr w:rsidR="00651468" w:rsidRPr="00651468" w:rsidTr="00552230">
        <w:tc>
          <w:tcPr>
            <w:tcW w:w="4032"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BA / PO number*</w:t>
            </w:r>
          </w:p>
        </w:tc>
        <w:tc>
          <w:tcPr>
            <w:tcW w:w="2592"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Number (0 decimal place)</w:t>
            </w:r>
          </w:p>
        </w:tc>
        <w:tc>
          <w:tcPr>
            <w:tcW w:w="2448"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Supplier</w:t>
            </w:r>
          </w:p>
        </w:tc>
      </w:tr>
      <w:tr w:rsidR="003747D8" w:rsidRPr="00651468" w:rsidTr="003747D8">
        <w:trPr>
          <w:trHeight w:val="524"/>
          <w:ins w:id="1500" w:author="PSA" w:date="2017-11-15T17:16:00Z"/>
        </w:trPr>
        <w:tc>
          <w:tcPr>
            <w:tcW w:w="4032"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ins w:id="1501" w:author="PSA" w:date="2017-11-15T17:16:00Z"/>
                <w:szCs w:val="22"/>
              </w:rPr>
            </w:pPr>
            <w:ins w:id="1502" w:author="PSA" w:date="2017-11-15T17:16:00Z">
              <w:r w:rsidRPr="00651468">
                <w:rPr>
                  <w:szCs w:val="22"/>
                </w:rPr>
                <w:t>Supplier*</w:t>
              </w:r>
            </w:ins>
          </w:p>
        </w:tc>
        <w:tc>
          <w:tcPr>
            <w:tcW w:w="2592"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ins w:id="1503" w:author="PSA" w:date="2017-11-15T17:16:00Z"/>
                <w:szCs w:val="22"/>
              </w:rPr>
            </w:pPr>
            <w:ins w:id="1504" w:author="PSA" w:date="2017-11-15T17:16:00Z">
              <w:r w:rsidRPr="00651468">
                <w:rPr>
                  <w:szCs w:val="22"/>
                </w:rPr>
                <w:t>Text</w:t>
              </w:r>
            </w:ins>
          </w:p>
        </w:tc>
        <w:tc>
          <w:tcPr>
            <w:tcW w:w="2448"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ins w:id="1505" w:author="PSA" w:date="2017-11-15T17:16:00Z"/>
                <w:szCs w:val="22"/>
              </w:rPr>
            </w:pPr>
          </w:p>
        </w:tc>
      </w:tr>
      <w:tr w:rsidR="003747D8" w:rsidRPr="00651468" w:rsidTr="00552230">
        <w:tc>
          <w:tcPr>
            <w:tcW w:w="4032"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Contract Value Currency*</w:t>
            </w:r>
          </w:p>
        </w:tc>
        <w:tc>
          <w:tcPr>
            <w:tcW w:w="2592"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Text (3 letters)</w:t>
            </w:r>
          </w:p>
        </w:tc>
        <w:tc>
          <w:tcPr>
            <w:tcW w:w="2448"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Officer in charge</w:t>
            </w:r>
          </w:p>
        </w:tc>
      </w:tr>
      <w:tr w:rsidR="003747D8" w:rsidRPr="00651468" w:rsidTr="00552230">
        <w:tc>
          <w:tcPr>
            <w:tcW w:w="4032"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Contract Value*</w:t>
            </w:r>
          </w:p>
        </w:tc>
        <w:tc>
          <w:tcPr>
            <w:tcW w:w="2592"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Number (2 decimal place)</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552230">
        <w:trPr>
          <w:ins w:id="1506" w:author="PSA" w:date="2017-11-15T17:15:00Z"/>
        </w:trPr>
        <w:tc>
          <w:tcPr>
            <w:tcW w:w="4032"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ins w:id="1507" w:author="PSA" w:date="2017-11-15T17:15:00Z"/>
                <w:szCs w:val="22"/>
              </w:rPr>
            </w:pPr>
            <w:ins w:id="1508" w:author="PSA" w:date="2017-11-15T17:15:00Z">
              <w:r w:rsidRPr="00651468">
                <w:rPr>
                  <w:szCs w:val="22"/>
                </w:rPr>
                <w:t>Performance Bond submission*</w:t>
              </w:r>
            </w:ins>
          </w:p>
        </w:tc>
        <w:tc>
          <w:tcPr>
            <w:tcW w:w="2592"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ins w:id="1509" w:author="PSA" w:date="2017-11-15T17:15:00Z"/>
                <w:szCs w:val="22"/>
              </w:rPr>
            </w:pPr>
            <w:ins w:id="1510" w:author="PSA" w:date="2017-11-15T17:15:00Z">
              <w:r w:rsidRPr="00651468">
                <w:rPr>
                  <w:szCs w:val="22"/>
                </w:rPr>
                <w:t>Format: Y / N / N.A</w:t>
              </w:r>
            </w:ins>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ins w:id="1511" w:author="PSA" w:date="2017-11-15T17:15:00Z"/>
                <w:szCs w:val="22"/>
              </w:rPr>
            </w:pPr>
          </w:p>
        </w:tc>
      </w:tr>
      <w:tr w:rsidR="003747D8" w:rsidRPr="00651468" w:rsidTr="00552230">
        <w:tc>
          <w:tcPr>
            <w:tcW w:w="4032"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 xml:space="preserve">Start </w:t>
            </w:r>
            <w:ins w:id="1512" w:author="PSA" w:date="2017-11-15T17:22:00Z">
              <w:r w:rsidR="00D442D6">
                <w:rPr>
                  <w:szCs w:val="22"/>
                </w:rPr>
                <w:t>D</w:t>
              </w:r>
            </w:ins>
            <w:del w:id="1513" w:author="PSA" w:date="2017-11-15T17:22:00Z">
              <w:r w:rsidRPr="00651468" w:rsidDel="00D442D6">
                <w:rPr>
                  <w:szCs w:val="22"/>
                </w:rPr>
                <w:delText>d</w:delText>
              </w:r>
            </w:del>
            <w:r w:rsidRPr="00651468">
              <w:rPr>
                <w:szCs w:val="22"/>
              </w:rPr>
              <w:t>ate*</w:t>
            </w:r>
          </w:p>
        </w:tc>
        <w:tc>
          <w:tcPr>
            <w:tcW w:w="2592"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Format: DD/MM/YYYY</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552230">
        <w:tc>
          <w:tcPr>
            <w:tcW w:w="4032"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 xml:space="preserve">Expiry </w:t>
            </w:r>
            <w:del w:id="1514" w:author="PSA" w:date="2017-11-15T17:22:00Z">
              <w:r w:rsidRPr="00651468" w:rsidDel="00D442D6">
                <w:rPr>
                  <w:szCs w:val="22"/>
                </w:rPr>
                <w:delText>date</w:delText>
              </w:r>
            </w:del>
            <w:ins w:id="1515" w:author="PSA" w:date="2017-11-15T17:22:00Z">
              <w:r w:rsidR="00D442D6">
                <w:rPr>
                  <w:szCs w:val="22"/>
                </w:rPr>
                <w:t>D</w:t>
              </w:r>
              <w:r w:rsidR="00D442D6" w:rsidRPr="00651468">
                <w:rPr>
                  <w:szCs w:val="22"/>
                </w:rPr>
                <w:t>ate</w:t>
              </w:r>
            </w:ins>
            <w:r w:rsidRPr="00651468">
              <w:rPr>
                <w:szCs w:val="22"/>
              </w:rPr>
              <w:t>*</w:t>
            </w:r>
          </w:p>
        </w:tc>
        <w:tc>
          <w:tcPr>
            <w:tcW w:w="2592"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Format: DD/MM/YYYY</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552230">
        <w:tc>
          <w:tcPr>
            <w:tcW w:w="4032"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r w:rsidRPr="00651468">
              <w:rPr>
                <w:szCs w:val="22"/>
              </w:rPr>
              <w:t>Reminder Status</w:t>
            </w:r>
          </w:p>
        </w:tc>
        <w:tc>
          <w:tcPr>
            <w:tcW w:w="2592"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r w:rsidRPr="00651468">
              <w:rPr>
                <w:szCs w:val="22"/>
              </w:rPr>
              <w:t>Active</w:t>
            </w:r>
            <w:ins w:id="1516" w:author="PSA" w:date="2017-11-15T17:22:00Z">
              <w:r w:rsidR="00D442D6">
                <w:rPr>
                  <w:szCs w:val="22"/>
                </w:rPr>
                <w:t>(default)</w:t>
              </w:r>
            </w:ins>
            <w:r w:rsidRPr="00651468">
              <w:rPr>
                <w:szCs w:val="22"/>
              </w:rPr>
              <w:t>/Inactive</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Del="003747D8" w:rsidTr="00552230">
        <w:trPr>
          <w:del w:id="1517" w:author="PSA" w:date="2017-11-15T17:16:00Z"/>
        </w:trPr>
        <w:tc>
          <w:tcPr>
            <w:tcW w:w="4032" w:type="dxa"/>
            <w:tcBorders>
              <w:top w:val="single" w:sz="4" w:space="0" w:color="auto"/>
              <w:left w:val="single" w:sz="4" w:space="0" w:color="auto"/>
              <w:bottom w:val="single" w:sz="4" w:space="0" w:color="auto"/>
              <w:right w:val="single" w:sz="4" w:space="0" w:color="auto"/>
            </w:tcBorders>
            <w:vAlign w:val="center"/>
            <w:hideMark/>
          </w:tcPr>
          <w:p w:rsidR="003747D8" w:rsidRPr="00651468" w:rsidDel="003747D8" w:rsidRDefault="003747D8" w:rsidP="00DE6CE3">
            <w:pPr>
              <w:spacing w:after="0" w:line="240" w:lineRule="auto"/>
              <w:rPr>
                <w:del w:id="1518" w:author="PSA" w:date="2017-11-15T17:16:00Z"/>
                <w:szCs w:val="22"/>
              </w:rPr>
            </w:pPr>
            <w:del w:id="1519" w:author="PSA" w:date="2017-11-15T17:16:00Z">
              <w:r w:rsidRPr="00651468" w:rsidDel="003747D8">
                <w:rPr>
                  <w:szCs w:val="22"/>
                </w:rPr>
                <w:delText>Supplier*</w:delText>
              </w:r>
            </w:del>
          </w:p>
        </w:tc>
        <w:tc>
          <w:tcPr>
            <w:tcW w:w="2592" w:type="dxa"/>
            <w:tcBorders>
              <w:top w:val="single" w:sz="4" w:space="0" w:color="auto"/>
              <w:left w:val="single" w:sz="4" w:space="0" w:color="auto"/>
              <w:bottom w:val="single" w:sz="4" w:space="0" w:color="auto"/>
              <w:right w:val="single" w:sz="4" w:space="0" w:color="auto"/>
            </w:tcBorders>
            <w:vAlign w:val="center"/>
            <w:hideMark/>
          </w:tcPr>
          <w:p w:rsidR="003747D8" w:rsidRPr="00651468" w:rsidDel="003747D8" w:rsidRDefault="003747D8" w:rsidP="00DE6CE3">
            <w:pPr>
              <w:spacing w:after="0" w:line="240" w:lineRule="auto"/>
              <w:rPr>
                <w:del w:id="1520" w:author="PSA" w:date="2017-11-15T17:16:00Z"/>
                <w:szCs w:val="22"/>
              </w:rPr>
            </w:pPr>
            <w:del w:id="1521" w:author="PSA" w:date="2017-11-15T17:16:00Z">
              <w:r w:rsidRPr="00651468" w:rsidDel="003747D8">
                <w:rPr>
                  <w:szCs w:val="22"/>
                </w:rPr>
                <w:delText>Text</w:delText>
              </w:r>
            </w:del>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Del="003747D8" w:rsidRDefault="003747D8" w:rsidP="00DE6CE3">
            <w:pPr>
              <w:spacing w:after="0" w:line="240" w:lineRule="auto"/>
              <w:rPr>
                <w:del w:id="1522" w:author="PSA" w:date="2017-11-15T17:16:00Z"/>
                <w:szCs w:val="22"/>
              </w:rPr>
            </w:pPr>
          </w:p>
        </w:tc>
      </w:tr>
      <w:tr w:rsidR="003747D8" w:rsidRPr="00651468" w:rsidTr="00552230">
        <w:trPr>
          <w:ins w:id="1523" w:author="PSA" w:date="2017-11-15T17:17:00Z"/>
        </w:trPr>
        <w:tc>
          <w:tcPr>
            <w:tcW w:w="4032"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ins w:id="1524" w:author="PSA" w:date="2017-11-15T17:17:00Z"/>
                <w:szCs w:val="22"/>
              </w:rPr>
            </w:pPr>
            <w:commentRangeStart w:id="1525"/>
            <w:ins w:id="1526" w:author="PSA" w:date="2017-11-15T17:17:00Z">
              <w:r w:rsidRPr="00651468">
                <w:rPr>
                  <w:szCs w:val="22"/>
                </w:rPr>
                <w:t xml:space="preserve">First </w:t>
              </w:r>
            </w:ins>
            <w:ins w:id="1527" w:author="PSA" w:date="2017-11-15T17:22:00Z">
              <w:r w:rsidR="00D442D6">
                <w:rPr>
                  <w:szCs w:val="22"/>
                </w:rPr>
                <w:t>R</w:t>
              </w:r>
            </w:ins>
            <w:ins w:id="1528" w:author="PSA" w:date="2017-11-15T17:17:00Z">
              <w:r w:rsidRPr="00651468">
                <w:rPr>
                  <w:szCs w:val="22"/>
                </w:rPr>
                <w:t xml:space="preserve">eminder </w:t>
              </w:r>
            </w:ins>
            <w:ins w:id="1529" w:author="PSA" w:date="2017-11-15T17:22:00Z">
              <w:r w:rsidR="00D442D6">
                <w:rPr>
                  <w:szCs w:val="22"/>
                </w:rPr>
                <w:t>D</w:t>
              </w:r>
            </w:ins>
            <w:ins w:id="1530" w:author="PSA" w:date="2017-11-15T17:17:00Z">
              <w:r w:rsidRPr="00651468">
                <w:rPr>
                  <w:szCs w:val="22"/>
                </w:rPr>
                <w:t>ate*</w:t>
              </w:r>
            </w:ins>
            <w:commentRangeEnd w:id="1525"/>
            <w:ins w:id="1531" w:author="PSA" w:date="2017-11-15T17:22:00Z">
              <w:r w:rsidR="00D442D6">
                <w:rPr>
                  <w:rStyle w:val="CommentReference"/>
                </w:rPr>
                <w:commentReference w:id="1525"/>
              </w:r>
            </w:ins>
          </w:p>
        </w:tc>
        <w:tc>
          <w:tcPr>
            <w:tcW w:w="2592" w:type="dxa"/>
            <w:tcBorders>
              <w:top w:val="single" w:sz="4" w:space="0" w:color="auto"/>
              <w:left w:val="single" w:sz="4" w:space="0" w:color="auto"/>
              <w:bottom w:val="single" w:sz="4" w:space="0" w:color="auto"/>
              <w:right w:val="single" w:sz="4" w:space="0" w:color="auto"/>
            </w:tcBorders>
            <w:vAlign w:val="center"/>
            <w:hideMark/>
          </w:tcPr>
          <w:p w:rsidR="003747D8" w:rsidRDefault="003747D8" w:rsidP="00DE6CE3">
            <w:pPr>
              <w:spacing w:after="0" w:line="240" w:lineRule="auto"/>
              <w:rPr>
                <w:ins w:id="1532" w:author="PSA" w:date="2017-11-15T17:24:00Z"/>
                <w:szCs w:val="22"/>
              </w:rPr>
            </w:pPr>
            <w:ins w:id="1533" w:author="PSA" w:date="2017-11-15T17:17:00Z">
              <w:r w:rsidRPr="00651468">
                <w:rPr>
                  <w:szCs w:val="22"/>
                </w:rPr>
                <w:t>Format: DD/MM/YYYY</w:t>
              </w:r>
            </w:ins>
          </w:p>
          <w:p w:rsidR="00D442D6" w:rsidRPr="00651468" w:rsidRDefault="00D442D6" w:rsidP="00DE6CE3">
            <w:pPr>
              <w:spacing w:after="0" w:line="240" w:lineRule="auto"/>
              <w:rPr>
                <w:ins w:id="1534" w:author="PSA" w:date="2017-11-15T17:17:00Z"/>
                <w:szCs w:val="22"/>
              </w:rPr>
            </w:pPr>
            <w:ins w:id="1535" w:author="PSA" w:date="2017-11-15T17:24:00Z">
              <w:r>
                <w:rPr>
                  <w:szCs w:val="22"/>
                </w:rPr>
                <w:t xml:space="preserve">Auto populated according to default set up in </w:t>
              </w:r>
            </w:ins>
            <w:ins w:id="1536" w:author="PSA" w:date="2017-11-15T17:25:00Z">
              <w:r>
                <w:rPr>
                  <w:szCs w:val="22"/>
                </w:rPr>
                <w:t>administrative</w:t>
              </w:r>
            </w:ins>
            <w:ins w:id="1537" w:author="PSA" w:date="2017-11-15T17:24:00Z">
              <w:r>
                <w:rPr>
                  <w:szCs w:val="22"/>
                </w:rPr>
                <w:t xml:space="preserve"> </w:t>
              </w:r>
            </w:ins>
            <w:ins w:id="1538" w:author="PSA" w:date="2017-11-15T17:25:00Z">
              <w:r>
                <w:rPr>
                  <w:szCs w:val="22"/>
                </w:rPr>
                <w:t>module and editable</w:t>
              </w:r>
            </w:ins>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ins w:id="1539" w:author="PSA" w:date="2017-11-15T17:17:00Z"/>
                <w:szCs w:val="22"/>
              </w:rPr>
            </w:pPr>
          </w:p>
        </w:tc>
      </w:tr>
      <w:tr w:rsidR="003747D8" w:rsidRPr="00651468" w:rsidTr="00552230">
        <w:trPr>
          <w:ins w:id="1540" w:author="PSA" w:date="2017-11-15T17:17:00Z"/>
        </w:trPr>
        <w:tc>
          <w:tcPr>
            <w:tcW w:w="4032"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ins w:id="1541" w:author="PSA" w:date="2017-11-15T17:17:00Z"/>
                <w:szCs w:val="22"/>
              </w:rPr>
            </w:pPr>
            <w:ins w:id="1542" w:author="PSA" w:date="2017-11-15T17:17:00Z">
              <w:r w:rsidRPr="00651468">
                <w:rPr>
                  <w:szCs w:val="22"/>
                </w:rPr>
                <w:t xml:space="preserve">Second </w:t>
              </w:r>
            </w:ins>
            <w:ins w:id="1543" w:author="PSA" w:date="2017-11-15T17:23:00Z">
              <w:r w:rsidR="00D442D6">
                <w:rPr>
                  <w:szCs w:val="22"/>
                </w:rPr>
                <w:t>R</w:t>
              </w:r>
            </w:ins>
            <w:ins w:id="1544" w:author="PSA" w:date="2017-11-15T17:17:00Z">
              <w:r w:rsidRPr="00651468">
                <w:rPr>
                  <w:szCs w:val="22"/>
                </w:rPr>
                <w:t xml:space="preserve">eminder </w:t>
              </w:r>
            </w:ins>
            <w:ins w:id="1545" w:author="PSA" w:date="2017-11-15T17:23:00Z">
              <w:r w:rsidR="00D442D6">
                <w:rPr>
                  <w:szCs w:val="22"/>
                </w:rPr>
                <w:t>D</w:t>
              </w:r>
            </w:ins>
            <w:ins w:id="1546" w:author="PSA" w:date="2017-11-15T17:17:00Z">
              <w:r w:rsidRPr="00651468">
                <w:rPr>
                  <w:szCs w:val="22"/>
                </w:rPr>
                <w:t>ate</w:t>
              </w:r>
            </w:ins>
          </w:p>
        </w:tc>
        <w:tc>
          <w:tcPr>
            <w:tcW w:w="2592"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ins w:id="1547" w:author="PSA" w:date="2017-11-15T17:17:00Z"/>
                <w:szCs w:val="22"/>
              </w:rPr>
            </w:pPr>
            <w:ins w:id="1548" w:author="PSA" w:date="2017-11-15T17:17:00Z">
              <w:r w:rsidRPr="00651468">
                <w:rPr>
                  <w:szCs w:val="22"/>
                </w:rPr>
                <w:t>Format: DD/MM/YYYY</w:t>
              </w:r>
            </w:ins>
            <w:ins w:id="1549" w:author="PSA" w:date="2017-11-15T17:25:00Z">
              <w:r w:rsidR="00D442D6">
                <w:rPr>
                  <w:szCs w:val="22"/>
                </w:rPr>
                <w:t xml:space="preserve"> Auto populated according to default set up in administrative module and editable</w:t>
              </w:r>
            </w:ins>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ins w:id="1550" w:author="PSA" w:date="2017-11-15T17:17:00Z"/>
                <w:szCs w:val="22"/>
              </w:rPr>
            </w:pPr>
          </w:p>
        </w:tc>
      </w:tr>
      <w:tr w:rsidR="003747D8" w:rsidRPr="00651468" w:rsidTr="00552230">
        <w:trPr>
          <w:ins w:id="1551" w:author="PSA" w:date="2017-11-15T17:16:00Z"/>
        </w:trPr>
        <w:tc>
          <w:tcPr>
            <w:tcW w:w="4032"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ins w:id="1552" w:author="PSA" w:date="2017-11-15T17:16:00Z"/>
                <w:szCs w:val="22"/>
              </w:rPr>
            </w:pPr>
            <w:ins w:id="1553" w:author="PSA" w:date="2017-11-15T17:17:00Z">
              <w:r w:rsidRPr="00651468">
                <w:rPr>
                  <w:szCs w:val="22"/>
                </w:rPr>
                <w:t xml:space="preserve">Third </w:t>
              </w:r>
            </w:ins>
            <w:ins w:id="1554" w:author="PSA" w:date="2017-11-15T17:23:00Z">
              <w:r w:rsidR="00D442D6">
                <w:rPr>
                  <w:szCs w:val="22"/>
                </w:rPr>
                <w:t>R</w:t>
              </w:r>
            </w:ins>
            <w:ins w:id="1555" w:author="PSA" w:date="2017-11-15T17:17:00Z">
              <w:r w:rsidRPr="00651468">
                <w:rPr>
                  <w:szCs w:val="22"/>
                </w:rPr>
                <w:t xml:space="preserve">eminder </w:t>
              </w:r>
            </w:ins>
            <w:ins w:id="1556" w:author="PSA" w:date="2017-11-15T17:23:00Z">
              <w:r w:rsidR="00D442D6">
                <w:rPr>
                  <w:szCs w:val="22"/>
                </w:rPr>
                <w:t>D</w:t>
              </w:r>
            </w:ins>
            <w:ins w:id="1557" w:author="PSA" w:date="2017-11-15T17:17:00Z">
              <w:r w:rsidRPr="00651468">
                <w:rPr>
                  <w:szCs w:val="22"/>
                </w:rPr>
                <w:t>ate</w:t>
              </w:r>
            </w:ins>
          </w:p>
        </w:tc>
        <w:tc>
          <w:tcPr>
            <w:tcW w:w="2592" w:type="dxa"/>
            <w:tcBorders>
              <w:top w:val="single" w:sz="4" w:space="0" w:color="auto"/>
              <w:left w:val="single" w:sz="4" w:space="0" w:color="auto"/>
              <w:bottom w:val="single" w:sz="4" w:space="0" w:color="auto"/>
              <w:right w:val="single" w:sz="4" w:space="0" w:color="auto"/>
            </w:tcBorders>
            <w:vAlign w:val="center"/>
            <w:hideMark/>
          </w:tcPr>
          <w:p w:rsidR="003747D8" w:rsidRDefault="003747D8" w:rsidP="00DE6CE3">
            <w:pPr>
              <w:spacing w:after="0" w:line="240" w:lineRule="auto"/>
              <w:rPr>
                <w:ins w:id="1558" w:author="PSA" w:date="2017-11-15T17:25:00Z"/>
                <w:szCs w:val="22"/>
              </w:rPr>
            </w:pPr>
            <w:ins w:id="1559" w:author="PSA" w:date="2017-11-15T17:17:00Z">
              <w:r w:rsidRPr="00651468">
                <w:rPr>
                  <w:szCs w:val="22"/>
                </w:rPr>
                <w:t>Format: DD/MM/YYYY</w:t>
              </w:r>
            </w:ins>
          </w:p>
          <w:p w:rsidR="00D442D6" w:rsidRPr="00651468" w:rsidRDefault="00D442D6" w:rsidP="00DE6CE3">
            <w:pPr>
              <w:spacing w:after="0" w:line="240" w:lineRule="auto"/>
              <w:rPr>
                <w:ins w:id="1560" w:author="PSA" w:date="2017-11-15T17:16:00Z"/>
                <w:szCs w:val="22"/>
              </w:rPr>
            </w:pPr>
            <w:ins w:id="1561" w:author="PSA" w:date="2017-11-15T17:25:00Z">
              <w:r>
                <w:rPr>
                  <w:szCs w:val="22"/>
                </w:rPr>
                <w:t>Auto populated according to default set up in administrative module and editable</w:t>
              </w:r>
            </w:ins>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ins w:id="1562" w:author="PSA" w:date="2017-11-15T17:16:00Z"/>
                <w:szCs w:val="22"/>
              </w:rPr>
            </w:pPr>
          </w:p>
        </w:tc>
      </w:tr>
      <w:tr w:rsidR="003747D8" w:rsidRPr="00651468" w:rsidTr="00552230">
        <w:tc>
          <w:tcPr>
            <w:tcW w:w="4032"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 xml:space="preserve">Officer in </w:t>
            </w:r>
            <w:del w:id="1563" w:author="PSA" w:date="2017-11-15T17:23:00Z">
              <w:r w:rsidRPr="00651468" w:rsidDel="00D442D6">
                <w:rPr>
                  <w:szCs w:val="22"/>
                </w:rPr>
                <w:delText>charge</w:delText>
              </w:r>
            </w:del>
            <w:ins w:id="1564" w:author="PSA" w:date="2017-11-15T17:23:00Z">
              <w:r w:rsidR="00D442D6">
                <w:rPr>
                  <w:szCs w:val="22"/>
                </w:rPr>
                <w:t>C</w:t>
              </w:r>
              <w:r w:rsidR="00D442D6" w:rsidRPr="00651468">
                <w:rPr>
                  <w:szCs w:val="22"/>
                </w:rPr>
                <w:t>harge</w:t>
              </w:r>
            </w:ins>
            <w:r w:rsidRPr="00651468">
              <w:rPr>
                <w:szCs w:val="22"/>
              </w:rPr>
              <w:t>*</w:t>
            </w:r>
          </w:p>
        </w:tc>
        <w:tc>
          <w:tcPr>
            <w:tcW w:w="2592" w:type="dxa"/>
            <w:tcBorders>
              <w:top w:val="single" w:sz="4" w:space="0" w:color="auto"/>
              <w:left w:val="single" w:sz="4" w:space="0" w:color="auto"/>
              <w:bottom w:val="single" w:sz="4" w:space="0" w:color="auto"/>
              <w:right w:val="single" w:sz="4" w:space="0" w:color="auto"/>
            </w:tcBorders>
            <w:vAlign w:val="center"/>
            <w:hideMark/>
          </w:tcPr>
          <w:p w:rsidR="003747D8" w:rsidRDefault="003747D8" w:rsidP="00DE6CE3">
            <w:pPr>
              <w:spacing w:after="0" w:line="240" w:lineRule="auto"/>
              <w:rPr>
                <w:ins w:id="1565" w:author="PSA" w:date="2017-11-15T17:17:00Z"/>
                <w:szCs w:val="22"/>
              </w:rPr>
            </w:pPr>
            <w:del w:id="1566" w:author="PSA" w:date="2017-11-15T17:17:00Z">
              <w:r w:rsidRPr="00651468" w:rsidDel="003747D8">
                <w:rPr>
                  <w:szCs w:val="22"/>
                </w:rPr>
                <w:delText>Text</w:delText>
              </w:r>
            </w:del>
            <w:ins w:id="1567" w:author="PSA" w:date="2017-11-15T17:17:00Z">
              <w:r>
                <w:rPr>
                  <w:szCs w:val="22"/>
                </w:rPr>
                <w:t>Dropdown list.</w:t>
              </w:r>
            </w:ins>
          </w:p>
          <w:p w:rsidR="003747D8" w:rsidRPr="00651468" w:rsidRDefault="003747D8" w:rsidP="00DE6CE3">
            <w:pPr>
              <w:spacing w:after="0" w:line="240" w:lineRule="auto"/>
              <w:rPr>
                <w:szCs w:val="22"/>
              </w:rPr>
            </w:pPr>
            <w:ins w:id="1568" w:author="PSA" w:date="2017-11-15T17:18:00Z">
              <w:r>
                <w:rPr>
                  <w:szCs w:val="22"/>
                </w:rPr>
                <w:t>Select officer in charge from the users within the group</w:t>
              </w:r>
            </w:ins>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552230">
        <w:tc>
          <w:tcPr>
            <w:tcW w:w="4032"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commentRangeStart w:id="1569"/>
            <w:r w:rsidRPr="00651468">
              <w:rPr>
                <w:szCs w:val="22"/>
              </w:rPr>
              <w:t>Cc list</w:t>
            </w:r>
            <w:commentRangeEnd w:id="1569"/>
            <w:r w:rsidR="00D442D6">
              <w:rPr>
                <w:rStyle w:val="CommentReference"/>
              </w:rPr>
              <w:commentReference w:id="1569"/>
            </w:r>
            <w:del w:id="1570" w:author="PSA" w:date="2017-11-15T17:23:00Z">
              <w:r w:rsidRPr="00651468" w:rsidDel="00D442D6">
                <w:rPr>
                  <w:szCs w:val="22"/>
                </w:rPr>
                <w:delText>*</w:delText>
              </w:r>
            </w:del>
          </w:p>
        </w:tc>
        <w:tc>
          <w:tcPr>
            <w:tcW w:w="2592"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Text</w:t>
            </w:r>
            <w:ins w:id="1571" w:author="PSA" w:date="2017-11-15T17:18:00Z">
              <w:r>
                <w:rPr>
                  <w:szCs w:val="22"/>
                </w:rPr>
                <w:t>, email</w:t>
              </w:r>
            </w:ins>
            <w:ins w:id="1572" w:author="PSA" w:date="2017-11-15T17:26:00Z">
              <w:r w:rsidR="00D442D6">
                <w:rPr>
                  <w:szCs w:val="22"/>
                </w:rPr>
                <w:t>(s)</w:t>
              </w:r>
            </w:ins>
            <w:ins w:id="1573" w:author="PSA" w:date="2017-11-15T17:18:00Z">
              <w:r>
                <w:rPr>
                  <w:szCs w:val="22"/>
                </w:rPr>
                <w:t xml:space="preserve"> separated by semicolon</w:t>
              </w:r>
            </w:ins>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552230">
        <w:trPr>
          <w:ins w:id="1574" w:author="PSA" w:date="2017-11-15T17:19:00Z"/>
        </w:trPr>
        <w:tc>
          <w:tcPr>
            <w:tcW w:w="4032"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ins w:id="1575" w:author="PSA" w:date="2017-11-15T17:19:00Z"/>
                <w:szCs w:val="22"/>
              </w:rPr>
            </w:pPr>
            <w:ins w:id="1576" w:author="PSA" w:date="2017-11-15T17:19:00Z">
              <w:r>
                <w:rPr>
                  <w:szCs w:val="22"/>
                </w:rPr>
                <w:t>Reviewer List*</w:t>
              </w:r>
            </w:ins>
          </w:p>
        </w:tc>
        <w:tc>
          <w:tcPr>
            <w:tcW w:w="2592" w:type="dxa"/>
            <w:tcBorders>
              <w:top w:val="single" w:sz="4" w:space="0" w:color="auto"/>
              <w:left w:val="single" w:sz="4" w:space="0" w:color="auto"/>
              <w:bottom w:val="single" w:sz="4" w:space="0" w:color="auto"/>
              <w:right w:val="single" w:sz="4" w:space="0" w:color="auto"/>
            </w:tcBorders>
            <w:vAlign w:val="center"/>
            <w:hideMark/>
          </w:tcPr>
          <w:p w:rsidR="003747D8" w:rsidRDefault="003747D8" w:rsidP="00DE6CE3">
            <w:pPr>
              <w:spacing w:after="0" w:line="240" w:lineRule="auto"/>
              <w:rPr>
                <w:ins w:id="1577" w:author="PSA" w:date="2017-11-15T17:19:00Z"/>
                <w:szCs w:val="22"/>
              </w:rPr>
            </w:pPr>
            <w:ins w:id="1578" w:author="PSA" w:date="2017-11-15T17:19:00Z">
              <w:r>
                <w:rPr>
                  <w:szCs w:val="22"/>
                </w:rPr>
                <w:t>Dropdown list.</w:t>
              </w:r>
            </w:ins>
          </w:p>
          <w:p w:rsidR="003747D8" w:rsidRPr="00651468" w:rsidRDefault="003747D8" w:rsidP="00DE6CE3">
            <w:pPr>
              <w:spacing w:after="0" w:line="240" w:lineRule="auto"/>
              <w:rPr>
                <w:ins w:id="1579" w:author="PSA" w:date="2017-11-15T17:19:00Z"/>
                <w:szCs w:val="22"/>
              </w:rPr>
            </w:pPr>
            <w:ins w:id="1580" w:author="PSA" w:date="2017-11-15T17:19:00Z">
              <w:r>
                <w:rPr>
                  <w:szCs w:val="22"/>
                </w:rPr>
                <w:t xml:space="preserve">Select </w:t>
              </w:r>
            </w:ins>
            <w:ins w:id="1581" w:author="PSA" w:date="2017-11-15T17:20:00Z">
              <w:r w:rsidR="00D442D6">
                <w:rPr>
                  <w:szCs w:val="22"/>
                </w:rPr>
                <w:t>update to two r</w:t>
              </w:r>
            </w:ins>
            <w:ins w:id="1582" w:author="PSA" w:date="2017-11-15T17:19:00Z">
              <w:r>
                <w:rPr>
                  <w:szCs w:val="22"/>
                </w:rPr>
                <w:t>eviewer</w:t>
              </w:r>
            </w:ins>
            <w:ins w:id="1583" w:author="PSA" w:date="2017-11-15T17:26:00Z">
              <w:r w:rsidR="00E914BA">
                <w:rPr>
                  <w:szCs w:val="22"/>
                </w:rPr>
                <w:t>s</w:t>
              </w:r>
            </w:ins>
            <w:ins w:id="1584" w:author="PSA" w:date="2017-11-15T17:19:00Z">
              <w:r>
                <w:rPr>
                  <w:szCs w:val="22"/>
                </w:rPr>
                <w:t xml:space="preserve"> from the users within the group</w:t>
              </w:r>
            </w:ins>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ins w:id="1585" w:author="PSA" w:date="2017-11-15T17:19:00Z"/>
                <w:szCs w:val="22"/>
              </w:rPr>
            </w:pPr>
          </w:p>
        </w:tc>
      </w:tr>
      <w:tr w:rsidR="003747D8" w:rsidRPr="00651468" w:rsidDel="003747D8" w:rsidTr="00552230">
        <w:trPr>
          <w:del w:id="1586" w:author="PSA" w:date="2017-11-15T17:19:00Z"/>
        </w:trPr>
        <w:tc>
          <w:tcPr>
            <w:tcW w:w="4032" w:type="dxa"/>
            <w:tcBorders>
              <w:top w:val="single" w:sz="4" w:space="0" w:color="auto"/>
              <w:left w:val="single" w:sz="4" w:space="0" w:color="auto"/>
              <w:bottom w:val="single" w:sz="4" w:space="0" w:color="auto"/>
              <w:right w:val="single" w:sz="4" w:space="0" w:color="auto"/>
            </w:tcBorders>
            <w:vAlign w:val="center"/>
            <w:hideMark/>
          </w:tcPr>
          <w:p w:rsidR="003747D8" w:rsidRPr="00651468" w:rsidDel="003747D8" w:rsidRDefault="003747D8" w:rsidP="00DE6CE3">
            <w:pPr>
              <w:spacing w:after="0" w:line="240" w:lineRule="auto"/>
              <w:rPr>
                <w:del w:id="1587" w:author="PSA" w:date="2017-11-15T17:19:00Z"/>
                <w:szCs w:val="22"/>
              </w:rPr>
            </w:pPr>
            <w:del w:id="1588" w:author="PSA" w:date="2017-11-15T17:19:00Z">
              <w:r w:rsidRPr="00651468" w:rsidDel="003747D8">
                <w:rPr>
                  <w:szCs w:val="22"/>
                </w:rPr>
                <w:delText>Grouping*</w:delText>
              </w:r>
            </w:del>
          </w:p>
        </w:tc>
        <w:tc>
          <w:tcPr>
            <w:tcW w:w="2592" w:type="dxa"/>
            <w:tcBorders>
              <w:top w:val="single" w:sz="4" w:space="0" w:color="auto"/>
              <w:left w:val="single" w:sz="4" w:space="0" w:color="auto"/>
              <w:bottom w:val="single" w:sz="4" w:space="0" w:color="auto"/>
              <w:right w:val="single" w:sz="4" w:space="0" w:color="auto"/>
            </w:tcBorders>
            <w:vAlign w:val="center"/>
            <w:hideMark/>
          </w:tcPr>
          <w:p w:rsidR="003747D8" w:rsidRPr="00651468" w:rsidDel="003747D8" w:rsidRDefault="003747D8" w:rsidP="00DE6CE3">
            <w:pPr>
              <w:spacing w:after="0" w:line="240" w:lineRule="auto"/>
              <w:rPr>
                <w:del w:id="1589" w:author="PSA" w:date="2017-11-15T17:19:00Z"/>
                <w:szCs w:val="22"/>
              </w:rPr>
            </w:pPr>
            <w:del w:id="1590" w:author="PSA" w:date="2017-11-15T17:19:00Z">
              <w:r w:rsidRPr="00651468" w:rsidDel="003747D8">
                <w:rPr>
                  <w:szCs w:val="22"/>
                </w:rPr>
                <w:delText>Text</w:delText>
              </w:r>
            </w:del>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Del="003747D8" w:rsidRDefault="003747D8" w:rsidP="00DE6CE3">
            <w:pPr>
              <w:spacing w:after="0" w:line="240" w:lineRule="auto"/>
              <w:rPr>
                <w:del w:id="1591" w:author="PSA" w:date="2017-11-15T17:19:00Z"/>
                <w:szCs w:val="22"/>
              </w:rPr>
            </w:pPr>
          </w:p>
        </w:tc>
      </w:tr>
      <w:tr w:rsidR="003747D8" w:rsidRPr="00651468" w:rsidDel="003747D8" w:rsidTr="00552230">
        <w:trPr>
          <w:del w:id="1592" w:author="PSA" w:date="2017-11-15T17:17:00Z"/>
        </w:trPr>
        <w:tc>
          <w:tcPr>
            <w:tcW w:w="4032" w:type="dxa"/>
            <w:tcBorders>
              <w:top w:val="single" w:sz="4" w:space="0" w:color="auto"/>
              <w:left w:val="single" w:sz="4" w:space="0" w:color="auto"/>
              <w:bottom w:val="single" w:sz="4" w:space="0" w:color="auto"/>
              <w:right w:val="single" w:sz="4" w:space="0" w:color="auto"/>
            </w:tcBorders>
            <w:vAlign w:val="center"/>
            <w:hideMark/>
          </w:tcPr>
          <w:p w:rsidR="003747D8" w:rsidRPr="00651468" w:rsidDel="003747D8" w:rsidRDefault="003747D8" w:rsidP="00DE6CE3">
            <w:pPr>
              <w:spacing w:after="0" w:line="240" w:lineRule="auto"/>
              <w:rPr>
                <w:del w:id="1593" w:author="PSA" w:date="2017-11-15T17:17:00Z"/>
                <w:szCs w:val="22"/>
              </w:rPr>
            </w:pPr>
            <w:del w:id="1594" w:author="PSA" w:date="2017-11-15T17:17:00Z">
              <w:r w:rsidRPr="00651468" w:rsidDel="003747D8">
                <w:rPr>
                  <w:szCs w:val="22"/>
                </w:rPr>
                <w:delText>First reminder date*</w:delText>
              </w:r>
            </w:del>
          </w:p>
        </w:tc>
        <w:tc>
          <w:tcPr>
            <w:tcW w:w="2592" w:type="dxa"/>
            <w:tcBorders>
              <w:top w:val="single" w:sz="4" w:space="0" w:color="auto"/>
              <w:left w:val="single" w:sz="4" w:space="0" w:color="auto"/>
              <w:bottom w:val="single" w:sz="4" w:space="0" w:color="auto"/>
              <w:right w:val="single" w:sz="4" w:space="0" w:color="auto"/>
            </w:tcBorders>
            <w:vAlign w:val="center"/>
            <w:hideMark/>
          </w:tcPr>
          <w:p w:rsidR="003747D8" w:rsidRPr="00651468" w:rsidDel="003747D8" w:rsidRDefault="003747D8" w:rsidP="00DE6CE3">
            <w:pPr>
              <w:spacing w:after="0" w:line="240" w:lineRule="auto"/>
              <w:rPr>
                <w:del w:id="1595" w:author="PSA" w:date="2017-11-15T17:17:00Z"/>
                <w:szCs w:val="22"/>
              </w:rPr>
            </w:pPr>
            <w:del w:id="1596" w:author="PSA" w:date="2017-11-15T17:17:00Z">
              <w:r w:rsidRPr="00651468" w:rsidDel="003747D8">
                <w:rPr>
                  <w:szCs w:val="22"/>
                </w:rPr>
                <w:delText>Format: DD/MM/YYYY</w:delText>
              </w:r>
            </w:del>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Del="003747D8" w:rsidRDefault="003747D8" w:rsidP="00DE6CE3">
            <w:pPr>
              <w:spacing w:after="0" w:line="240" w:lineRule="auto"/>
              <w:rPr>
                <w:del w:id="1597" w:author="PSA" w:date="2017-11-15T17:17:00Z"/>
                <w:szCs w:val="22"/>
              </w:rPr>
            </w:pPr>
          </w:p>
        </w:tc>
      </w:tr>
      <w:tr w:rsidR="003747D8" w:rsidRPr="00651468" w:rsidDel="003747D8" w:rsidTr="00552230">
        <w:trPr>
          <w:del w:id="1598" w:author="PSA" w:date="2017-11-15T17:17:00Z"/>
        </w:trPr>
        <w:tc>
          <w:tcPr>
            <w:tcW w:w="4032" w:type="dxa"/>
            <w:tcBorders>
              <w:top w:val="single" w:sz="4" w:space="0" w:color="auto"/>
              <w:left w:val="single" w:sz="4" w:space="0" w:color="auto"/>
              <w:bottom w:val="single" w:sz="4" w:space="0" w:color="auto"/>
              <w:right w:val="single" w:sz="4" w:space="0" w:color="auto"/>
            </w:tcBorders>
            <w:vAlign w:val="center"/>
            <w:hideMark/>
          </w:tcPr>
          <w:p w:rsidR="003747D8" w:rsidRPr="00651468" w:rsidDel="003747D8" w:rsidRDefault="003747D8" w:rsidP="00DE6CE3">
            <w:pPr>
              <w:spacing w:after="0" w:line="240" w:lineRule="auto"/>
              <w:rPr>
                <w:del w:id="1599" w:author="PSA" w:date="2017-11-15T17:17:00Z"/>
                <w:szCs w:val="22"/>
              </w:rPr>
            </w:pPr>
            <w:del w:id="1600" w:author="PSA" w:date="2017-11-15T17:17:00Z">
              <w:r w:rsidRPr="00651468" w:rsidDel="003747D8">
                <w:rPr>
                  <w:szCs w:val="22"/>
                </w:rPr>
                <w:delText>Second reminder date*</w:delText>
              </w:r>
            </w:del>
          </w:p>
        </w:tc>
        <w:tc>
          <w:tcPr>
            <w:tcW w:w="2592" w:type="dxa"/>
            <w:tcBorders>
              <w:top w:val="single" w:sz="4" w:space="0" w:color="auto"/>
              <w:left w:val="single" w:sz="4" w:space="0" w:color="auto"/>
              <w:bottom w:val="single" w:sz="4" w:space="0" w:color="auto"/>
              <w:right w:val="single" w:sz="4" w:space="0" w:color="auto"/>
            </w:tcBorders>
            <w:vAlign w:val="center"/>
            <w:hideMark/>
          </w:tcPr>
          <w:p w:rsidR="003747D8" w:rsidRPr="00651468" w:rsidDel="003747D8" w:rsidRDefault="003747D8" w:rsidP="00DE6CE3">
            <w:pPr>
              <w:spacing w:after="0" w:line="240" w:lineRule="auto"/>
              <w:rPr>
                <w:del w:id="1601" w:author="PSA" w:date="2017-11-15T17:17:00Z"/>
                <w:szCs w:val="22"/>
              </w:rPr>
            </w:pPr>
            <w:del w:id="1602" w:author="PSA" w:date="2017-11-15T17:17:00Z">
              <w:r w:rsidRPr="00651468" w:rsidDel="003747D8">
                <w:rPr>
                  <w:szCs w:val="22"/>
                </w:rPr>
                <w:delText>Format: DD/MM/YYYY</w:delText>
              </w:r>
            </w:del>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Del="003747D8" w:rsidRDefault="003747D8" w:rsidP="00DE6CE3">
            <w:pPr>
              <w:spacing w:after="0" w:line="240" w:lineRule="auto"/>
              <w:rPr>
                <w:del w:id="1603" w:author="PSA" w:date="2017-11-15T17:17:00Z"/>
                <w:szCs w:val="22"/>
              </w:rPr>
            </w:pPr>
          </w:p>
        </w:tc>
      </w:tr>
      <w:tr w:rsidR="003747D8" w:rsidRPr="00651468" w:rsidDel="003747D8" w:rsidTr="00552230">
        <w:trPr>
          <w:del w:id="1604" w:author="PSA" w:date="2017-11-15T17:17:00Z"/>
        </w:trPr>
        <w:tc>
          <w:tcPr>
            <w:tcW w:w="4032" w:type="dxa"/>
            <w:tcBorders>
              <w:top w:val="single" w:sz="4" w:space="0" w:color="auto"/>
              <w:left w:val="single" w:sz="4" w:space="0" w:color="auto"/>
              <w:bottom w:val="single" w:sz="4" w:space="0" w:color="auto"/>
              <w:right w:val="single" w:sz="4" w:space="0" w:color="auto"/>
            </w:tcBorders>
            <w:vAlign w:val="center"/>
            <w:hideMark/>
          </w:tcPr>
          <w:p w:rsidR="003747D8" w:rsidRPr="00651468" w:rsidDel="003747D8" w:rsidRDefault="003747D8" w:rsidP="00DE6CE3">
            <w:pPr>
              <w:spacing w:after="0" w:line="240" w:lineRule="auto"/>
              <w:rPr>
                <w:del w:id="1605" w:author="PSA" w:date="2017-11-15T17:17:00Z"/>
                <w:szCs w:val="22"/>
              </w:rPr>
            </w:pPr>
            <w:del w:id="1606" w:author="PSA" w:date="2017-11-15T17:17:00Z">
              <w:r w:rsidRPr="00651468" w:rsidDel="003747D8">
                <w:rPr>
                  <w:szCs w:val="22"/>
                </w:rPr>
                <w:delText>Third reminder date*</w:delText>
              </w:r>
            </w:del>
          </w:p>
        </w:tc>
        <w:tc>
          <w:tcPr>
            <w:tcW w:w="2592" w:type="dxa"/>
            <w:tcBorders>
              <w:top w:val="single" w:sz="4" w:space="0" w:color="auto"/>
              <w:left w:val="single" w:sz="4" w:space="0" w:color="auto"/>
              <w:bottom w:val="single" w:sz="4" w:space="0" w:color="auto"/>
              <w:right w:val="single" w:sz="4" w:space="0" w:color="auto"/>
            </w:tcBorders>
            <w:vAlign w:val="center"/>
            <w:hideMark/>
          </w:tcPr>
          <w:p w:rsidR="003747D8" w:rsidRPr="00651468" w:rsidDel="003747D8" w:rsidRDefault="003747D8" w:rsidP="00DE6CE3">
            <w:pPr>
              <w:spacing w:after="0" w:line="240" w:lineRule="auto"/>
              <w:rPr>
                <w:del w:id="1607" w:author="PSA" w:date="2017-11-15T17:17:00Z"/>
                <w:szCs w:val="22"/>
              </w:rPr>
            </w:pPr>
            <w:del w:id="1608" w:author="PSA" w:date="2017-11-15T17:17:00Z">
              <w:r w:rsidRPr="00651468" w:rsidDel="003747D8">
                <w:rPr>
                  <w:szCs w:val="22"/>
                </w:rPr>
                <w:delText>Format: DD/MM/YYYY</w:delText>
              </w:r>
            </w:del>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Del="003747D8" w:rsidRDefault="003747D8" w:rsidP="00DE6CE3">
            <w:pPr>
              <w:spacing w:after="0" w:line="240" w:lineRule="auto"/>
              <w:rPr>
                <w:del w:id="1609" w:author="PSA" w:date="2017-11-15T17:17:00Z"/>
                <w:szCs w:val="22"/>
              </w:rPr>
            </w:pPr>
          </w:p>
        </w:tc>
      </w:tr>
      <w:tr w:rsidR="003747D8" w:rsidRPr="00651468" w:rsidDel="003747D8" w:rsidTr="00552230">
        <w:trPr>
          <w:del w:id="1610" w:author="PSA" w:date="2017-11-15T17:15:00Z"/>
        </w:trPr>
        <w:tc>
          <w:tcPr>
            <w:tcW w:w="4032" w:type="dxa"/>
            <w:tcBorders>
              <w:top w:val="single" w:sz="4" w:space="0" w:color="auto"/>
              <w:left w:val="single" w:sz="4" w:space="0" w:color="auto"/>
              <w:bottom w:val="single" w:sz="4" w:space="0" w:color="auto"/>
              <w:right w:val="single" w:sz="4" w:space="0" w:color="auto"/>
            </w:tcBorders>
            <w:vAlign w:val="center"/>
            <w:hideMark/>
          </w:tcPr>
          <w:p w:rsidR="003747D8" w:rsidRPr="00651468" w:rsidDel="003747D8" w:rsidRDefault="003747D8" w:rsidP="00DE6CE3">
            <w:pPr>
              <w:spacing w:after="0" w:line="240" w:lineRule="auto"/>
              <w:rPr>
                <w:del w:id="1611" w:author="PSA" w:date="2017-11-15T17:15:00Z"/>
                <w:szCs w:val="22"/>
              </w:rPr>
            </w:pPr>
            <w:del w:id="1612" w:author="PSA" w:date="2017-11-15T17:15:00Z">
              <w:r w:rsidRPr="00651468" w:rsidDel="003747D8">
                <w:rPr>
                  <w:szCs w:val="22"/>
                </w:rPr>
                <w:delText>Performance Bond submission*</w:delText>
              </w:r>
            </w:del>
          </w:p>
        </w:tc>
        <w:tc>
          <w:tcPr>
            <w:tcW w:w="2592" w:type="dxa"/>
            <w:tcBorders>
              <w:top w:val="single" w:sz="4" w:space="0" w:color="auto"/>
              <w:left w:val="single" w:sz="4" w:space="0" w:color="auto"/>
              <w:bottom w:val="single" w:sz="4" w:space="0" w:color="auto"/>
              <w:right w:val="single" w:sz="4" w:space="0" w:color="auto"/>
            </w:tcBorders>
            <w:vAlign w:val="center"/>
            <w:hideMark/>
          </w:tcPr>
          <w:p w:rsidR="003747D8" w:rsidRPr="00651468" w:rsidDel="003747D8" w:rsidRDefault="003747D8" w:rsidP="00DE6CE3">
            <w:pPr>
              <w:spacing w:after="0" w:line="240" w:lineRule="auto"/>
              <w:rPr>
                <w:del w:id="1613" w:author="PSA" w:date="2017-11-15T17:15:00Z"/>
                <w:szCs w:val="22"/>
              </w:rPr>
            </w:pPr>
            <w:del w:id="1614" w:author="PSA" w:date="2017-11-15T17:15:00Z">
              <w:r w:rsidRPr="00651468" w:rsidDel="003747D8">
                <w:rPr>
                  <w:szCs w:val="22"/>
                </w:rPr>
                <w:delText>Format: Y / N / N.A</w:delText>
              </w:r>
            </w:del>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Del="003747D8" w:rsidRDefault="003747D8" w:rsidP="00DE6CE3">
            <w:pPr>
              <w:spacing w:after="0" w:line="240" w:lineRule="auto"/>
              <w:rPr>
                <w:del w:id="1615" w:author="PSA" w:date="2017-11-15T17:15:00Z"/>
                <w:szCs w:val="22"/>
              </w:rPr>
            </w:pPr>
          </w:p>
        </w:tc>
      </w:tr>
      <w:tr w:rsidR="003747D8" w:rsidRPr="00651468" w:rsidTr="00552230">
        <w:tc>
          <w:tcPr>
            <w:tcW w:w="6624"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747D8" w:rsidRPr="00651468" w:rsidRDefault="003747D8" w:rsidP="00DE6CE3">
            <w:pPr>
              <w:spacing w:after="0" w:line="240" w:lineRule="auto"/>
              <w:rPr>
                <w:szCs w:val="22"/>
              </w:rPr>
            </w:pPr>
            <w:r w:rsidRPr="00651468">
              <w:rPr>
                <w:szCs w:val="22"/>
              </w:rPr>
              <w:t>Option year</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552230">
        <w:tc>
          <w:tcPr>
            <w:tcW w:w="4032"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Option year exercise date</w:t>
            </w:r>
          </w:p>
        </w:tc>
        <w:tc>
          <w:tcPr>
            <w:tcW w:w="2592"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Format: DD/MM/YYYY</w:t>
            </w:r>
          </w:p>
          <w:p w:rsidR="003747D8" w:rsidRPr="00651468" w:rsidRDefault="003747D8" w:rsidP="00DE6CE3">
            <w:pPr>
              <w:spacing w:after="0" w:line="240" w:lineRule="auto"/>
              <w:rPr>
                <w:szCs w:val="22"/>
              </w:rPr>
            </w:pPr>
            <w:r w:rsidRPr="00651468">
              <w:rPr>
                <w:szCs w:val="22"/>
              </w:rPr>
              <w:t>Default value: NIL</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552230">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747D8" w:rsidRPr="00651468" w:rsidRDefault="003747D8" w:rsidP="00DE6CE3">
            <w:pPr>
              <w:spacing w:after="0" w:line="240" w:lineRule="auto"/>
              <w:rPr>
                <w:szCs w:val="22"/>
              </w:rPr>
            </w:pPr>
            <w:r w:rsidRPr="00651468">
              <w:rPr>
                <w:szCs w:val="22"/>
              </w:rPr>
              <w:t>Insurance</w:t>
            </w:r>
          </w:p>
        </w:tc>
        <w:tc>
          <w:tcPr>
            <w:tcW w:w="259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3747D8" w:rsidRPr="00651468" w:rsidRDefault="003747D8" w:rsidP="00DE6CE3">
            <w:pPr>
              <w:spacing w:after="0" w:line="240" w:lineRule="auto"/>
              <w:rPr>
                <w:szCs w:val="22"/>
              </w:rPr>
            </w:pP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552230">
        <w:tc>
          <w:tcPr>
            <w:tcW w:w="4032"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Public Liability policy expiry date</w:t>
            </w:r>
          </w:p>
        </w:tc>
        <w:tc>
          <w:tcPr>
            <w:tcW w:w="2592"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Format: DD/MM/YYYY</w:t>
            </w:r>
          </w:p>
          <w:p w:rsidR="003747D8" w:rsidRPr="00651468" w:rsidRDefault="003747D8" w:rsidP="00DE6CE3">
            <w:pPr>
              <w:spacing w:after="0" w:line="240" w:lineRule="auto"/>
              <w:rPr>
                <w:szCs w:val="22"/>
              </w:rPr>
            </w:pPr>
            <w:r w:rsidRPr="00651468">
              <w:rPr>
                <w:szCs w:val="22"/>
              </w:rPr>
              <w:t>Default value: NIL</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552230">
        <w:tc>
          <w:tcPr>
            <w:tcW w:w="4032"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Workman Compensation policy expiry date</w:t>
            </w:r>
          </w:p>
        </w:tc>
        <w:tc>
          <w:tcPr>
            <w:tcW w:w="2592"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Format: DD/MM/YYYY</w:t>
            </w:r>
          </w:p>
          <w:p w:rsidR="003747D8" w:rsidRPr="00651468" w:rsidRDefault="003747D8" w:rsidP="00DE6CE3">
            <w:pPr>
              <w:spacing w:after="0" w:line="240" w:lineRule="auto"/>
              <w:rPr>
                <w:szCs w:val="22"/>
              </w:rPr>
            </w:pPr>
            <w:r w:rsidRPr="00651468">
              <w:rPr>
                <w:szCs w:val="22"/>
              </w:rPr>
              <w:t>Default value: NIL</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552230">
        <w:tc>
          <w:tcPr>
            <w:tcW w:w="4032"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Hull &amp; Marine expiry date</w:t>
            </w:r>
          </w:p>
        </w:tc>
        <w:tc>
          <w:tcPr>
            <w:tcW w:w="2592"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Format: DD/MM/YYYY</w:t>
            </w:r>
          </w:p>
          <w:p w:rsidR="003747D8" w:rsidRPr="00651468" w:rsidRDefault="003747D8" w:rsidP="00DE6CE3">
            <w:pPr>
              <w:spacing w:after="0" w:line="240" w:lineRule="auto"/>
              <w:rPr>
                <w:szCs w:val="22"/>
              </w:rPr>
            </w:pPr>
            <w:r w:rsidRPr="00651468">
              <w:rPr>
                <w:szCs w:val="22"/>
              </w:rPr>
              <w:t>Default value: NIL</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552230">
        <w:tc>
          <w:tcPr>
            <w:tcW w:w="6624"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747D8" w:rsidRPr="00651468" w:rsidRDefault="003747D8" w:rsidP="00DE6CE3">
            <w:pPr>
              <w:spacing w:after="0" w:line="240" w:lineRule="auto"/>
              <w:rPr>
                <w:szCs w:val="22"/>
              </w:rPr>
            </w:pPr>
            <w:r w:rsidRPr="00651468">
              <w:rPr>
                <w:szCs w:val="22"/>
              </w:rPr>
              <w:t>Savings</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552230">
        <w:tc>
          <w:tcPr>
            <w:tcW w:w="4032"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Savings currency</w:t>
            </w:r>
          </w:p>
        </w:tc>
        <w:tc>
          <w:tcPr>
            <w:tcW w:w="2592"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Text (3 letters)</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552230">
        <w:tc>
          <w:tcPr>
            <w:tcW w:w="4032"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Savings</w:t>
            </w:r>
          </w:p>
        </w:tc>
        <w:tc>
          <w:tcPr>
            <w:tcW w:w="2592"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Number (2 decimal place)</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bl>
    <w:p w:rsidR="00933710" w:rsidRDefault="00651468" w:rsidP="00DE6CE3">
      <w:pPr>
        <w:spacing w:after="0"/>
        <w:ind w:left="357" w:firstLine="180"/>
        <w:jc w:val="both"/>
        <w:rPr>
          <w:ins w:id="1616" w:author="PSA" w:date="2017-11-15T17:09:00Z"/>
          <w:rFonts w:cs="Arial"/>
          <w:szCs w:val="22"/>
        </w:rPr>
      </w:pPr>
      <w:del w:id="1617" w:author="PSA" w:date="2017-11-15T17:09:00Z">
        <w:r w:rsidRPr="00651468" w:rsidDel="0031334E">
          <w:rPr>
            <w:rFonts w:cs="Arial"/>
            <w:szCs w:val="22"/>
          </w:rPr>
          <w:delText xml:space="preserve">    </w:delText>
        </w:r>
      </w:del>
      <w:r w:rsidRPr="00651468">
        <w:rPr>
          <w:rFonts w:cs="Arial"/>
          <w:szCs w:val="22"/>
        </w:rPr>
        <w:t>*Mandatory field</w:t>
      </w:r>
    </w:p>
    <w:p w:rsidR="00933710" w:rsidRDefault="0031334E">
      <w:pPr>
        <w:ind w:left="537"/>
        <w:jc w:val="both"/>
        <w:rPr>
          <w:rFonts w:cs="Arial"/>
          <w:szCs w:val="22"/>
        </w:rPr>
      </w:pPr>
      <w:ins w:id="1618" w:author="PSA" w:date="2017-11-15T17:09:00Z">
        <w:r>
          <w:rPr>
            <w:rFonts w:cs="Arial"/>
            <w:szCs w:val="22"/>
          </w:rPr>
          <w:t>Other fields might be identified and need to be captured for contract details in future without affecting the existing workflow.</w:t>
        </w:r>
      </w:ins>
    </w:p>
    <w:p w:rsidR="00933710" w:rsidRDefault="00651468">
      <w:pPr>
        <w:ind w:left="537"/>
        <w:rPr>
          <w:ins w:id="1619" w:author="PSA" w:date="2017-11-16T11:14:00Z"/>
          <w:rFonts w:cs="Arial"/>
          <w:szCs w:val="22"/>
        </w:rPr>
      </w:pPr>
      <w:r w:rsidRPr="00651468">
        <w:rPr>
          <w:rFonts w:cs="Arial"/>
          <w:szCs w:val="22"/>
        </w:rPr>
        <w:t>User submits the form with mandatory details for creation of contract, which then goes through verification process</w:t>
      </w:r>
      <w:ins w:id="1620" w:author="PSA" w:date="2017-11-15T17:35:00Z">
        <w:r w:rsidR="00D94C14">
          <w:rPr>
            <w:rFonts w:cs="Arial"/>
            <w:szCs w:val="22"/>
          </w:rPr>
          <w:t xml:space="preserve"> (Maker-checker workflow)</w:t>
        </w:r>
      </w:ins>
      <w:r w:rsidRPr="00651468">
        <w:rPr>
          <w:rFonts w:cs="Arial"/>
          <w:szCs w:val="22"/>
        </w:rPr>
        <w:t xml:space="preserve"> before the contract is activated for view.</w:t>
      </w:r>
    </w:p>
    <w:p w:rsidR="006D3809" w:rsidRDefault="006D3809">
      <w:pPr>
        <w:ind w:left="537"/>
        <w:rPr>
          <w:rFonts w:cs="Arial"/>
          <w:szCs w:val="22"/>
        </w:rPr>
      </w:pPr>
    </w:p>
    <w:p w:rsidR="00000000" w:rsidRDefault="00C620C1">
      <w:pPr>
        <w:rPr>
          <w:del w:id="1621" w:author="PSA" w:date="2017-11-16T09:09:00Z"/>
        </w:rPr>
        <w:pPrChange w:id="1622" w:author="PSA" w:date="2017-11-16T09:09:00Z">
          <w:pPr>
            <w:pStyle w:val="Heading3"/>
          </w:pPr>
        </w:pPrChange>
      </w:pPr>
      <w:del w:id="1623" w:author="PSA" w:date="2017-11-16T09:09:00Z">
        <w:r w:rsidRPr="00C620C1" w:rsidDel="00382E0F">
          <w:delText>Maker-checker workflow</w:delText>
        </w:r>
        <w:bookmarkStart w:id="1624" w:name="_Toc498590188"/>
        <w:bookmarkStart w:id="1625" w:name="_Toc498592315"/>
        <w:bookmarkStart w:id="1626" w:name="_Toc498593300"/>
        <w:bookmarkStart w:id="1627" w:name="_Toc498594436"/>
        <w:bookmarkEnd w:id="1624"/>
        <w:bookmarkEnd w:id="1625"/>
        <w:bookmarkEnd w:id="1626"/>
        <w:bookmarkEnd w:id="1627"/>
      </w:del>
    </w:p>
    <w:p w:rsidR="004345E2" w:rsidDel="00382E0F" w:rsidRDefault="004345E2" w:rsidP="004345E2">
      <w:pPr>
        <w:rPr>
          <w:del w:id="1628" w:author="PSA" w:date="2017-11-16T09:09:00Z"/>
        </w:rPr>
      </w:pPr>
      <w:del w:id="1629" w:author="PSA" w:date="2017-11-16T09:09:00Z">
        <w:r w:rsidDel="00382E0F">
          <w:delText>Workflow Diagram:-</w:delText>
        </w:r>
        <w:bookmarkStart w:id="1630" w:name="_Toc498590189"/>
        <w:bookmarkStart w:id="1631" w:name="_Toc498592316"/>
        <w:bookmarkStart w:id="1632" w:name="_Toc498593301"/>
        <w:bookmarkStart w:id="1633" w:name="_Toc498594437"/>
        <w:bookmarkEnd w:id="1630"/>
        <w:bookmarkEnd w:id="1631"/>
        <w:bookmarkEnd w:id="1632"/>
        <w:bookmarkEnd w:id="1633"/>
      </w:del>
    </w:p>
    <w:p w:rsidR="004345E2" w:rsidDel="00382E0F" w:rsidRDefault="007B6A05" w:rsidP="004345E2">
      <w:pPr>
        <w:rPr>
          <w:del w:id="1634" w:author="PSA" w:date="2017-11-16T09:09:00Z"/>
        </w:rPr>
      </w:pPr>
      <w:del w:id="1635" w:author="PSA" w:date="2017-11-16T09:09:00Z">
        <w:r>
          <w:rPr>
            <w:noProof/>
            <w:lang w:val="en-GB" w:eastAsia="zh-CN"/>
          </w:rPr>
          <w:drawing>
            <wp:inline distT="0" distB="0" distL="0" distR="0">
              <wp:extent cx="6400800" cy="4953635"/>
              <wp:effectExtent l="0" t="0" r="0" b="0"/>
              <wp:docPr id="5" name="Picture 5" descr="C:\Users\abhishek.saini\Desktop\PSA\UseCase\Maker-Checker Flow - Email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hishek.saini\Desktop\PSA\UseCase\Maker-Checker Flow - Email Flow.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00800" cy="4953635"/>
                      </a:xfrm>
                      <a:prstGeom prst="rect">
                        <a:avLst/>
                      </a:prstGeom>
                      <a:noFill/>
                      <a:ln>
                        <a:noFill/>
                      </a:ln>
                    </pic:spPr>
                  </pic:pic>
                </a:graphicData>
              </a:graphic>
            </wp:inline>
          </w:drawing>
        </w:r>
        <w:bookmarkStart w:id="1636" w:name="_Toc498590190"/>
        <w:bookmarkStart w:id="1637" w:name="_Toc498592317"/>
        <w:bookmarkStart w:id="1638" w:name="_Toc498593302"/>
        <w:bookmarkStart w:id="1639" w:name="_Toc498594438"/>
        <w:bookmarkEnd w:id="1636"/>
        <w:bookmarkEnd w:id="1637"/>
        <w:bookmarkEnd w:id="1638"/>
        <w:bookmarkEnd w:id="1639"/>
      </w:del>
    </w:p>
    <w:p w:rsidR="004345E2" w:rsidRPr="004345E2" w:rsidDel="00382E0F" w:rsidRDefault="004345E2" w:rsidP="004345E2">
      <w:pPr>
        <w:rPr>
          <w:del w:id="1640" w:author="PSA" w:date="2017-11-16T09:09:00Z"/>
        </w:rPr>
      </w:pPr>
      <w:del w:id="1641" w:author="PSA" w:date="2017-11-16T09:09:00Z">
        <w:r w:rsidDel="00382E0F">
          <w:delText>Above diagram shows the maker-checker workflow</w:delText>
        </w:r>
        <w:r w:rsidR="006B1472" w:rsidDel="00382E0F">
          <w:delText xml:space="preserve"> in the reminder 365 application while creating and updating the contract. </w:delText>
        </w:r>
        <w:bookmarkStart w:id="1642" w:name="_Toc498590191"/>
        <w:bookmarkStart w:id="1643" w:name="_Toc498592318"/>
        <w:bookmarkStart w:id="1644" w:name="_Toc498593303"/>
        <w:bookmarkStart w:id="1645" w:name="_Toc498594439"/>
        <w:bookmarkEnd w:id="1642"/>
        <w:bookmarkEnd w:id="1643"/>
        <w:bookmarkEnd w:id="1644"/>
        <w:bookmarkEnd w:id="1645"/>
      </w:del>
    </w:p>
    <w:p w:rsidR="006B1472" w:rsidDel="00382E0F" w:rsidRDefault="008E2A23" w:rsidP="00C620C1">
      <w:pPr>
        <w:rPr>
          <w:del w:id="1646" w:author="PSA" w:date="2017-11-16T09:09:00Z"/>
          <w:rFonts w:cs="Arial"/>
          <w:szCs w:val="22"/>
        </w:rPr>
      </w:pPr>
      <w:del w:id="1647" w:author="PSA" w:date="2017-11-16T09:09:00Z">
        <w:r w:rsidRPr="008E2A23" w:rsidDel="00382E0F">
          <w:rPr>
            <w:rFonts w:cs="Arial"/>
            <w:szCs w:val="22"/>
          </w:rPr>
          <w:delText xml:space="preserve">After filling in the mandatory details, user will submit the contract for verification and the status of the contract will be </w:delText>
        </w:r>
        <w:commentRangeStart w:id="1648"/>
        <w:r w:rsidRPr="008E2A23" w:rsidDel="00382E0F">
          <w:rPr>
            <w:rFonts w:cs="Arial"/>
            <w:szCs w:val="22"/>
          </w:rPr>
          <w:delText>‘Verify’</w:delText>
        </w:r>
        <w:commentRangeEnd w:id="1648"/>
        <w:r w:rsidR="00F502A9" w:rsidDel="00382E0F">
          <w:rPr>
            <w:rStyle w:val="CommentReference"/>
          </w:rPr>
          <w:commentReference w:id="1648"/>
        </w:r>
        <w:r w:rsidRPr="008E2A23" w:rsidDel="00382E0F">
          <w:rPr>
            <w:rFonts w:cs="Arial"/>
            <w:szCs w:val="22"/>
          </w:rPr>
          <w:delText xml:space="preserve">. All the newly created contracts will be viewable in the verification sections for review, other users in the same group can view these contracts and based on the access level can verify the contract. </w:delText>
        </w:r>
        <w:bookmarkStart w:id="1649" w:name="_Toc498590192"/>
        <w:bookmarkStart w:id="1650" w:name="_Toc498592319"/>
        <w:bookmarkStart w:id="1651" w:name="_Toc498593304"/>
        <w:bookmarkStart w:id="1652" w:name="_Toc498594440"/>
        <w:bookmarkEnd w:id="1649"/>
        <w:bookmarkEnd w:id="1650"/>
        <w:bookmarkEnd w:id="1651"/>
        <w:bookmarkEnd w:id="1652"/>
      </w:del>
    </w:p>
    <w:p w:rsidR="00000000" w:rsidRDefault="006B1472">
      <w:pPr>
        <w:rPr>
          <w:del w:id="1653" w:author="PSA" w:date="2017-11-16T09:09:00Z"/>
        </w:rPr>
        <w:pPrChange w:id="1654" w:author="PSA" w:date="2017-11-16T09:08:00Z">
          <w:pPr>
            <w:pStyle w:val="Heading4"/>
          </w:pPr>
        </w:pPrChange>
      </w:pPr>
      <w:del w:id="1655" w:author="PSA" w:date="2017-11-16T09:09:00Z">
        <w:r w:rsidRPr="006B1472" w:rsidDel="00382E0F">
          <w:delText>Add</w:delText>
        </w:r>
        <w:r w:rsidR="002912F8" w:rsidDel="00382E0F">
          <w:delText xml:space="preserve"> Contract</w:delText>
        </w:r>
        <w:bookmarkStart w:id="1656" w:name="_Toc498590193"/>
        <w:bookmarkStart w:id="1657" w:name="_Toc498592320"/>
        <w:bookmarkStart w:id="1658" w:name="_Toc498593305"/>
        <w:bookmarkStart w:id="1659" w:name="_Toc498594441"/>
        <w:bookmarkEnd w:id="1656"/>
        <w:bookmarkEnd w:id="1657"/>
        <w:bookmarkEnd w:id="1658"/>
        <w:bookmarkEnd w:id="1659"/>
      </w:del>
    </w:p>
    <w:p w:rsidR="006B1472" w:rsidRPr="006B1472" w:rsidDel="00FC5E67" w:rsidRDefault="006B1472" w:rsidP="006B1472">
      <w:pPr>
        <w:pStyle w:val="ListParagraph"/>
        <w:rPr>
          <w:del w:id="1660" w:author="PSA" w:date="2017-11-15T17:57:00Z"/>
        </w:rPr>
      </w:pPr>
      <w:del w:id="1661" w:author="PSA" w:date="2017-11-15T17:57:00Z">
        <w:r w:rsidRPr="006B1472" w:rsidDel="00FC5E67">
          <w:delText>When the Maker creates the contract, it will be updated to ‘New’ status and will be available for checker to verify</w:delText>
        </w:r>
        <w:bookmarkStart w:id="1662" w:name="_Toc498590194"/>
        <w:bookmarkStart w:id="1663" w:name="_Toc498592321"/>
        <w:bookmarkStart w:id="1664" w:name="_Toc498593306"/>
        <w:bookmarkStart w:id="1665" w:name="_Toc498594442"/>
        <w:bookmarkEnd w:id="1662"/>
        <w:bookmarkEnd w:id="1663"/>
        <w:bookmarkEnd w:id="1664"/>
        <w:bookmarkEnd w:id="1665"/>
      </w:del>
    </w:p>
    <w:p w:rsidR="006B1472" w:rsidRPr="006B1472" w:rsidDel="00382E0F" w:rsidRDefault="006B1472" w:rsidP="006B1472">
      <w:pPr>
        <w:pStyle w:val="ListParagraph"/>
        <w:rPr>
          <w:del w:id="1666" w:author="PSA" w:date="2017-11-16T09:09:00Z"/>
        </w:rPr>
      </w:pPr>
      <w:del w:id="1667" w:author="PSA" w:date="2017-11-16T09:09:00Z">
        <w:r w:rsidRPr="006B1472" w:rsidDel="00382E0F">
          <w:delText>Maker can make as many changes as possible till the checker comes and update the status to either Reject or Verified.</w:delText>
        </w:r>
        <w:bookmarkStart w:id="1668" w:name="_Toc498590195"/>
        <w:bookmarkStart w:id="1669" w:name="_Toc498592322"/>
        <w:bookmarkStart w:id="1670" w:name="_Toc498593307"/>
        <w:bookmarkStart w:id="1671" w:name="_Toc498594443"/>
        <w:bookmarkEnd w:id="1668"/>
        <w:bookmarkEnd w:id="1669"/>
        <w:bookmarkEnd w:id="1670"/>
        <w:bookmarkEnd w:id="1671"/>
      </w:del>
    </w:p>
    <w:p w:rsidR="006B1472" w:rsidRPr="006B1472" w:rsidDel="00382E0F" w:rsidRDefault="006B1472" w:rsidP="006B1472">
      <w:pPr>
        <w:pStyle w:val="ListParagraph"/>
        <w:rPr>
          <w:del w:id="1672" w:author="PSA" w:date="2017-11-16T09:09:00Z"/>
        </w:rPr>
      </w:pPr>
      <w:del w:id="1673" w:author="PSA" w:date="2017-11-15T18:03:00Z">
        <w:r w:rsidRPr="006B1472" w:rsidDel="00BE791D">
          <w:delText>Once the checker, comes in and reviews the contract. If the checker feels something is incorrect in that case then user can reject the contract. And</w:delText>
        </w:r>
      </w:del>
      <w:del w:id="1674" w:author="PSA" w:date="2017-11-15T18:04:00Z">
        <w:r w:rsidRPr="006B1472" w:rsidDel="00BE791D">
          <w:delText xml:space="preserve"> status will be changed to </w:delText>
        </w:r>
        <w:commentRangeStart w:id="1675"/>
        <w:r w:rsidRPr="006B1472" w:rsidDel="00BE791D">
          <w:delText>'Rejected'</w:delText>
        </w:r>
        <w:commentRangeEnd w:id="1675"/>
        <w:r w:rsidR="00BE791D" w:rsidDel="00BE791D">
          <w:rPr>
            <w:rStyle w:val="CommentReference"/>
          </w:rPr>
          <w:commentReference w:id="1675"/>
        </w:r>
      </w:del>
      <w:del w:id="1676" w:author="PSA" w:date="2017-11-15T18:03:00Z">
        <w:r w:rsidRPr="006B1472" w:rsidDel="00BE791D">
          <w:delText xml:space="preserve"> and will go back to the maker.</w:delText>
        </w:r>
      </w:del>
      <w:bookmarkStart w:id="1677" w:name="_Toc498590196"/>
      <w:bookmarkStart w:id="1678" w:name="_Toc498592323"/>
      <w:bookmarkStart w:id="1679" w:name="_Toc498593308"/>
      <w:bookmarkStart w:id="1680" w:name="_Toc498594444"/>
      <w:bookmarkEnd w:id="1677"/>
      <w:bookmarkEnd w:id="1678"/>
      <w:bookmarkEnd w:id="1679"/>
      <w:bookmarkEnd w:id="1680"/>
    </w:p>
    <w:p w:rsidR="006B1472" w:rsidRPr="006B1472" w:rsidDel="00382E0F" w:rsidRDefault="006B1472" w:rsidP="006B1472">
      <w:pPr>
        <w:pStyle w:val="ListParagraph"/>
        <w:rPr>
          <w:del w:id="1681" w:author="PSA" w:date="2017-11-16T09:09:00Z"/>
        </w:rPr>
      </w:pPr>
      <w:del w:id="1682" w:author="PSA" w:date="2017-11-15T18:06:00Z">
        <w:r w:rsidRPr="006B1472" w:rsidDel="00BE791D">
          <w:delText xml:space="preserve">Rejected contract, maker can </w:delText>
        </w:r>
      </w:del>
      <w:del w:id="1683" w:author="PSA" w:date="2017-11-16T09:09:00Z">
        <w:r w:rsidRPr="006B1472" w:rsidDel="00382E0F">
          <w:delText xml:space="preserve">either correct the details and re-submit or </w:delText>
        </w:r>
      </w:del>
      <w:del w:id="1684" w:author="PSA" w:date="2017-11-15T18:07:00Z">
        <w:r w:rsidRPr="006B1472" w:rsidDel="00BE791D">
          <w:delText xml:space="preserve">can </w:delText>
        </w:r>
      </w:del>
      <w:del w:id="1685" w:author="PSA" w:date="2017-11-16T09:09:00Z">
        <w:r w:rsidRPr="006B1472" w:rsidDel="00382E0F">
          <w:delText>delete the contract</w:delText>
        </w:r>
      </w:del>
      <w:del w:id="1686" w:author="PSA" w:date="2017-11-15T18:07:00Z">
        <w:r w:rsidRPr="006B1472" w:rsidDel="00BE791D">
          <w:delText xml:space="preserve"> all together</w:delText>
        </w:r>
      </w:del>
      <w:del w:id="1687" w:author="PSA" w:date="2017-11-16T09:09:00Z">
        <w:r w:rsidRPr="006B1472" w:rsidDel="00382E0F">
          <w:delText>.</w:delText>
        </w:r>
        <w:bookmarkStart w:id="1688" w:name="_Toc498590197"/>
        <w:bookmarkStart w:id="1689" w:name="_Toc498592324"/>
        <w:bookmarkStart w:id="1690" w:name="_Toc498593309"/>
        <w:bookmarkStart w:id="1691" w:name="_Toc498594445"/>
        <w:bookmarkEnd w:id="1688"/>
        <w:bookmarkEnd w:id="1689"/>
        <w:bookmarkEnd w:id="1690"/>
        <w:bookmarkEnd w:id="1691"/>
      </w:del>
    </w:p>
    <w:p w:rsidR="00000000" w:rsidRDefault="006B1472">
      <w:pPr>
        <w:rPr>
          <w:del w:id="1692" w:author="PSA" w:date="2017-11-16T09:09:00Z"/>
        </w:rPr>
        <w:pPrChange w:id="1693" w:author="PSA" w:date="2017-11-16T09:08:00Z">
          <w:pPr>
            <w:pStyle w:val="Heading4"/>
          </w:pPr>
        </w:pPrChange>
      </w:pPr>
      <w:commentRangeStart w:id="1694"/>
      <w:del w:id="1695" w:author="PSA" w:date="2017-11-16T09:09:00Z">
        <w:r w:rsidRPr="006B1472" w:rsidDel="00382E0F">
          <w:delText>Update</w:delText>
        </w:r>
        <w:r w:rsidR="002C140F" w:rsidDel="00382E0F">
          <w:delText xml:space="preserve"> </w:delText>
        </w:r>
        <w:r w:rsidR="002912F8" w:rsidDel="00382E0F">
          <w:delText>Contract</w:delText>
        </w:r>
        <w:commentRangeEnd w:id="1694"/>
        <w:r w:rsidR="00BE791D" w:rsidDel="00382E0F">
          <w:rPr>
            <w:rStyle w:val="CommentReference"/>
            <w:bCs/>
          </w:rPr>
          <w:commentReference w:id="1694"/>
        </w:r>
        <w:bookmarkStart w:id="1696" w:name="_Toc498590198"/>
        <w:bookmarkStart w:id="1697" w:name="_Toc498592325"/>
        <w:bookmarkStart w:id="1698" w:name="_Toc498593310"/>
        <w:bookmarkStart w:id="1699" w:name="_Toc498594446"/>
        <w:bookmarkEnd w:id="1696"/>
        <w:bookmarkEnd w:id="1697"/>
        <w:bookmarkEnd w:id="1698"/>
        <w:bookmarkEnd w:id="1699"/>
      </w:del>
    </w:p>
    <w:p w:rsidR="006B1472" w:rsidRPr="006B1472" w:rsidDel="00382E0F" w:rsidRDefault="006B1472" w:rsidP="006B1472">
      <w:pPr>
        <w:pStyle w:val="ListParagraph"/>
        <w:rPr>
          <w:del w:id="1700" w:author="PSA" w:date="2017-11-16T09:09:00Z"/>
        </w:rPr>
      </w:pPr>
      <w:del w:id="1701" w:author="PSA" w:date="2017-11-16T09:09:00Z">
        <w:r w:rsidRPr="006B1472" w:rsidDel="00382E0F">
          <w:delText>Every time there is a change or update in the contract, it follows the maker checker workflow. If contract is already created and basically, verified by the checker it shows up in the view contract screen</w:delText>
        </w:r>
        <w:bookmarkStart w:id="1702" w:name="_Toc498590199"/>
        <w:bookmarkStart w:id="1703" w:name="_Toc498592326"/>
        <w:bookmarkStart w:id="1704" w:name="_Toc498593311"/>
        <w:bookmarkStart w:id="1705" w:name="_Toc498594447"/>
        <w:bookmarkEnd w:id="1702"/>
        <w:bookmarkEnd w:id="1703"/>
        <w:bookmarkEnd w:id="1704"/>
        <w:bookmarkEnd w:id="1705"/>
      </w:del>
    </w:p>
    <w:p w:rsidR="006B1472" w:rsidRPr="006B1472" w:rsidDel="00382E0F" w:rsidRDefault="006B1472" w:rsidP="006B1472">
      <w:pPr>
        <w:pStyle w:val="ListParagraph"/>
        <w:rPr>
          <w:del w:id="1706" w:author="PSA" w:date="2017-11-16T09:09:00Z"/>
        </w:rPr>
      </w:pPr>
      <w:del w:id="1707" w:author="PSA" w:date="2017-11-16T09:09:00Z">
        <w:r w:rsidRPr="006B1472" w:rsidDel="00382E0F">
          <w:delText>If any user, goes and update the contract then the user is the maker in this case and maker makes the update, it will go into 'Updated' status. Now, the user verifying this contract becomes the checker.</w:delText>
        </w:r>
        <w:bookmarkStart w:id="1708" w:name="_Toc498590200"/>
        <w:bookmarkStart w:id="1709" w:name="_Toc498592327"/>
        <w:bookmarkStart w:id="1710" w:name="_Toc498593312"/>
        <w:bookmarkStart w:id="1711" w:name="_Toc498594448"/>
        <w:bookmarkEnd w:id="1708"/>
        <w:bookmarkEnd w:id="1709"/>
        <w:bookmarkEnd w:id="1710"/>
        <w:bookmarkEnd w:id="1711"/>
      </w:del>
    </w:p>
    <w:p w:rsidR="006B1472" w:rsidRPr="006B1472" w:rsidDel="00382E0F" w:rsidRDefault="006B1472" w:rsidP="006B1472">
      <w:pPr>
        <w:pStyle w:val="ListParagraph"/>
        <w:rPr>
          <w:del w:id="1712" w:author="PSA" w:date="2017-11-16T09:09:00Z"/>
        </w:rPr>
      </w:pPr>
      <w:del w:id="1713" w:author="PSA" w:date="2017-11-16T09:09:00Z">
        <w:r w:rsidRPr="006B1472" w:rsidDel="00382E0F">
          <w:delText>Now, checker can either verify or reject the contract. If Checker rejects the contract then it will change to 'Rejected' status.</w:delText>
        </w:r>
        <w:bookmarkStart w:id="1714" w:name="_Toc498590201"/>
        <w:bookmarkStart w:id="1715" w:name="_Toc498592328"/>
        <w:bookmarkStart w:id="1716" w:name="_Toc498593313"/>
        <w:bookmarkStart w:id="1717" w:name="_Toc498594449"/>
        <w:bookmarkEnd w:id="1714"/>
        <w:bookmarkEnd w:id="1715"/>
        <w:bookmarkEnd w:id="1716"/>
        <w:bookmarkEnd w:id="1717"/>
      </w:del>
    </w:p>
    <w:p w:rsidR="00000000" w:rsidRDefault="006B1472">
      <w:pPr>
        <w:rPr>
          <w:del w:id="1718" w:author="PSA" w:date="2017-11-15T17:50:00Z"/>
        </w:rPr>
        <w:pPrChange w:id="1719" w:author="PSA" w:date="2017-11-15T17:50:00Z">
          <w:pPr>
            <w:pStyle w:val="ListParagraph"/>
          </w:pPr>
        </w:pPrChange>
      </w:pPr>
      <w:del w:id="1720" w:author="PSA" w:date="2017-11-16T09:09:00Z">
        <w:r w:rsidRPr="006B1472" w:rsidDel="00382E0F">
          <w:delText>Maker now, will have the option either to update the changes and re-submit or there would be a button 'Revert changes'. On click of 'Revert Changes', it would go back to the same state before it was initially submitted to checker.</w:delText>
        </w:r>
      </w:del>
      <w:bookmarkStart w:id="1721" w:name="_Toc498590202"/>
      <w:bookmarkStart w:id="1722" w:name="_Toc498592329"/>
      <w:bookmarkStart w:id="1723" w:name="_Toc498593314"/>
      <w:bookmarkStart w:id="1724" w:name="_Toc498594450"/>
      <w:bookmarkEnd w:id="1721"/>
      <w:bookmarkEnd w:id="1722"/>
      <w:bookmarkEnd w:id="1723"/>
      <w:bookmarkEnd w:id="1724"/>
    </w:p>
    <w:p w:rsidR="00C620C1" w:rsidDel="009E1B63" w:rsidRDefault="008E2A23" w:rsidP="00C620C1">
      <w:pPr>
        <w:rPr>
          <w:del w:id="1725" w:author="PSA" w:date="2017-11-15T18:10:00Z"/>
          <w:rFonts w:cs="Arial"/>
          <w:szCs w:val="22"/>
        </w:rPr>
      </w:pPr>
      <w:del w:id="1726" w:author="PSA" w:date="2017-11-15T18:10:00Z">
        <w:r w:rsidRPr="008E2A23" w:rsidDel="009E1B63">
          <w:rPr>
            <w:rFonts w:cs="Arial"/>
            <w:szCs w:val="22"/>
          </w:rPr>
          <w:delText>Once the contract is created the mail is triggered to the user group including the user who has created the contract.</w:delText>
        </w:r>
        <w:bookmarkStart w:id="1727" w:name="_Toc498590203"/>
        <w:bookmarkStart w:id="1728" w:name="_Toc498592330"/>
        <w:bookmarkStart w:id="1729" w:name="_Toc498593315"/>
        <w:bookmarkStart w:id="1730" w:name="_Toc498594451"/>
        <w:bookmarkEnd w:id="1727"/>
        <w:bookmarkEnd w:id="1728"/>
        <w:bookmarkEnd w:id="1729"/>
        <w:bookmarkEnd w:id="1730"/>
      </w:del>
    </w:p>
    <w:p w:rsidR="00000000" w:rsidRDefault="0016262A">
      <w:pPr>
        <w:rPr>
          <w:del w:id="1731" w:author="PSA" w:date="2017-11-15T18:40:00Z"/>
        </w:rPr>
        <w:pPrChange w:id="1732" w:author="PSA" w:date="2017-11-15T18:40:00Z">
          <w:pPr>
            <w:pStyle w:val="Heading3"/>
          </w:pPr>
        </w:pPrChange>
      </w:pPr>
      <w:del w:id="1733" w:author="PSA" w:date="2017-11-15T18:40:00Z">
        <w:r w:rsidRPr="0016262A" w:rsidDel="00886D83">
          <w:delText xml:space="preserve">View Contracts: Search, Sort and </w:delText>
        </w:r>
      </w:del>
      <w:del w:id="1734" w:author="PSA" w:date="2017-11-15T18:10:00Z">
        <w:r w:rsidRPr="0016262A" w:rsidDel="009E1B63">
          <w:delText>p</w:delText>
        </w:r>
      </w:del>
      <w:del w:id="1735" w:author="PSA" w:date="2017-11-15T18:40:00Z">
        <w:r w:rsidRPr="0016262A" w:rsidDel="00886D83">
          <w:delText>agination</w:delText>
        </w:r>
        <w:bookmarkStart w:id="1736" w:name="_Toc498590204"/>
        <w:bookmarkStart w:id="1737" w:name="_Toc498592331"/>
        <w:bookmarkStart w:id="1738" w:name="_Toc498593316"/>
        <w:bookmarkStart w:id="1739" w:name="_Toc498594452"/>
        <w:bookmarkEnd w:id="1736"/>
        <w:bookmarkEnd w:id="1737"/>
        <w:bookmarkEnd w:id="1738"/>
        <w:bookmarkEnd w:id="1739"/>
      </w:del>
    </w:p>
    <w:p w:rsidR="0016262A" w:rsidDel="00886D83" w:rsidRDefault="009D232E" w:rsidP="0016262A">
      <w:pPr>
        <w:rPr>
          <w:del w:id="1740" w:author="PSA" w:date="2017-11-15T18:40:00Z"/>
        </w:rPr>
      </w:pPr>
      <w:del w:id="1741" w:author="PSA" w:date="2017-11-15T18:40:00Z">
        <w:r w:rsidRPr="009D232E" w:rsidDel="00886D83">
          <w:delText xml:space="preserve">This feature allows the user to view contract(s) </w:delText>
        </w:r>
      </w:del>
      <w:del w:id="1742" w:author="PSA" w:date="2017-11-15T18:11:00Z">
        <w:r w:rsidRPr="009D232E" w:rsidDel="009E1B63">
          <w:delText>already created in the system for the respective</w:delText>
        </w:r>
      </w:del>
      <w:del w:id="1743" w:author="PSA" w:date="2017-11-15T18:40:00Z">
        <w:r w:rsidRPr="009D232E" w:rsidDel="00886D83">
          <w:delText xml:space="preserve"> group. For flexible viewing of contracts, system should allow the user to search the specific contracts with the help of ‘Search as you type’ feature, which displays the filtered result to the user to view. User can sort the contracts on different parameters and by default the contracts should be sorted by expiry date on the whole contracts set. At a time user will be able to view 20 contracts and for viewing more records option of pagination will be available with ease of navigation.</w:delText>
        </w:r>
        <w:bookmarkStart w:id="1744" w:name="_Toc498590205"/>
        <w:bookmarkStart w:id="1745" w:name="_Toc498592332"/>
        <w:bookmarkStart w:id="1746" w:name="_Toc498593317"/>
        <w:bookmarkStart w:id="1747" w:name="_Toc498594453"/>
        <w:bookmarkEnd w:id="1744"/>
        <w:bookmarkEnd w:id="1745"/>
        <w:bookmarkEnd w:id="1746"/>
        <w:bookmarkEnd w:id="1747"/>
      </w:del>
    </w:p>
    <w:p w:rsidR="009D232E" w:rsidRDefault="009D232E" w:rsidP="009D232E">
      <w:pPr>
        <w:pStyle w:val="Heading3"/>
      </w:pPr>
      <w:bookmarkStart w:id="1748" w:name="_Toc498594454"/>
      <w:r>
        <w:t>Update Contract</w:t>
      </w:r>
      <w:r w:rsidR="004F240A">
        <w:t>s</w:t>
      </w:r>
      <w:bookmarkEnd w:id="1748"/>
    </w:p>
    <w:p w:rsidR="009D232E" w:rsidRDefault="004F240A" w:rsidP="00B4512E">
      <w:pPr>
        <w:rPr>
          <w:ins w:id="1749" w:author="PSA" w:date="2017-11-15T18:42:00Z"/>
          <w:rFonts w:cs="Arial"/>
          <w:szCs w:val="22"/>
        </w:rPr>
      </w:pPr>
      <w:del w:id="1750" w:author="PSA" w:date="2017-11-15T18:41:00Z">
        <w:r w:rsidRPr="004F240A" w:rsidDel="00B4512E">
          <w:delText xml:space="preserve">This feature allows the user to modify the contract </w:delText>
        </w:r>
      </w:del>
      <w:del w:id="1751" w:author="PSA" w:date="2017-11-15T18:40:00Z">
        <w:r w:rsidRPr="004F240A" w:rsidDel="00B4512E">
          <w:delText xml:space="preserve">already created </w:delText>
        </w:r>
      </w:del>
      <w:del w:id="1752" w:author="PSA" w:date="2017-11-15T18:41:00Z">
        <w:r w:rsidRPr="004F240A" w:rsidDel="00B4512E">
          <w:delText>in the system for the respective group.</w:delText>
        </w:r>
      </w:del>
      <w:ins w:id="1753" w:author="PSA" w:date="2017-11-15T18:41:00Z">
        <w:r w:rsidR="00B4512E" w:rsidRPr="00651468">
          <w:rPr>
            <w:rFonts w:cs="Arial"/>
            <w:szCs w:val="22"/>
          </w:rPr>
          <w:t xml:space="preserve">This feature allows </w:t>
        </w:r>
        <w:r w:rsidR="00B4512E">
          <w:rPr>
            <w:rFonts w:cs="Arial"/>
            <w:szCs w:val="22"/>
          </w:rPr>
          <w:t>authorized</w:t>
        </w:r>
        <w:r w:rsidR="00B4512E" w:rsidRPr="00651468">
          <w:rPr>
            <w:rFonts w:cs="Arial"/>
            <w:szCs w:val="22"/>
          </w:rPr>
          <w:t xml:space="preserve"> user</w:t>
        </w:r>
      </w:ins>
      <w:ins w:id="1754" w:author="PSA" w:date="2017-11-16T09:31:00Z">
        <w:r w:rsidR="00B006A0">
          <w:rPr>
            <w:rFonts w:cs="Arial"/>
            <w:szCs w:val="22"/>
          </w:rPr>
          <w:t xml:space="preserve"> </w:t>
        </w:r>
      </w:ins>
      <w:ins w:id="1755" w:author="PSA" w:date="2017-11-15T18:41:00Z">
        <w:r w:rsidR="00B4512E" w:rsidRPr="00651468">
          <w:rPr>
            <w:rFonts w:cs="Arial"/>
            <w:szCs w:val="22"/>
          </w:rPr>
          <w:t xml:space="preserve">to </w:t>
        </w:r>
      </w:ins>
      <w:ins w:id="1756" w:author="PSA" w:date="2017-11-15T18:48:00Z">
        <w:r w:rsidR="00B4512E">
          <w:rPr>
            <w:rFonts w:cs="Arial"/>
            <w:szCs w:val="22"/>
          </w:rPr>
          <w:t>update</w:t>
        </w:r>
      </w:ins>
      <w:ins w:id="1757" w:author="PSA" w:date="2017-11-15T18:41:00Z">
        <w:r w:rsidR="00B4512E" w:rsidRPr="00651468">
          <w:rPr>
            <w:rFonts w:cs="Arial"/>
            <w:szCs w:val="22"/>
          </w:rPr>
          <w:t xml:space="preserve"> contract</w:t>
        </w:r>
      </w:ins>
      <w:ins w:id="1758" w:author="PSA" w:date="2017-11-15T18:48:00Z">
        <w:r w:rsidR="00AE77FC">
          <w:rPr>
            <w:rFonts w:cs="Arial"/>
            <w:szCs w:val="22"/>
          </w:rPr>
          <w:t xml:space="preserve"> detail</w:t>
        </w:r>
      </w:ins>
      <w:ins w:id="1759" w:author="PSA" w:date="2017-11-15T18:41:00Z">
        <w:r w:rsidR="00B4512E" w:rsidRPr="00651468">
          <w:rPr>
            <w:rFonts w:cs="Arial"/>
            <w:szCs w:val="22"/>
          </w:rPr>
          <w:t xml:space="preserve">s </w:t>
        </w:r>
        <w:r w:rsidR="00B4512E">
          <w:rPr>
            <w:rFonts w:cs="Arial"/>
            <w:szCs w:val="22"/>
          </w:rPr>
          <w:t xml:space="preserve">in </w:t>
        </w:r>
      </w:ins>
      <w:ins w:id="1760" w:author="PSA" w:date="2017-11-15T18:48:00Z">
        <w:r w:rsidR="00B4512E">
          <w:rPr>
            <w:rFonts w:cs="Arial"/>
            <w:szCs w:val="22"/>
          </w:rPr>
          <w:t>his or her</w:t>
        </w:r>
      </w:ins>
      <w:ins w:id="1761" w:author="PSA" w:date="2017-11-15T18:41:00Z">
        <w:r w:rsidR="00B4512E">
          <w:rPr>
            <w:rFonts w:cs="Arial"/>
            <w:szCs w:val="22"/>
          </w:rPr>
          <w:t xml:space="preserve"> user group</w:t>
        </w:r>
        <w:r w:rsidR="00B4512E" w:rsidRPr="00651468">
          <w:rPr>
            <w:rFonts w:cs="Arial"/>
            <w:szCs w:val="22"/>
          </w:rPr>
          <w:t xml:space="preserve">. </w:t>
        </w:r>
        <w:r w:rsidR="00B4512E">
          <w:rPr>
            <w:rFonts w:cs="Arial"/>
            <w:szCs w:val="22"/>
          </w:rPr>
          <w:t>Following details will be displayed or editable in update contract page.</w:t>
        </w:r>
      </w:ins>
      <w:ins w:id="1762" w:author="PSA" w:date="2017-11-15T18:42:00Z">
        <w:r w:rsidR="00B4512E">
          <w:rPr>
            <w:rFonts w:cs="Arial"/>
            <w:szCs w:val="22"/>
          </w:rPr>
          <w:t xml:space="preserve"> </w:t>
        </w:r>
      </w:ins>
    </w:p>
    <w:tbl>
      <w:tblPr>
        <w:tblStyle w:val="TableGrid"/>
        <w:tblW w:w="9216" w:type="dxa"/>
        <w:tblInd w:w="720" w:type="dxa"/>
        <w:tblLook w:val="04A0"/>
      </w:tblPr>
      <w:tblGrid>
        <w:gridCol w:w="4032"/>
        <w:gridCol w:w="1026"/>
        <w:gridCol w:w="4158"/>
      </w:tblGrid>
      <w:tr w:rsidR="005A2CEF" w:rsidRPr="00651468" w:rsidTr="005A2CEF">
        <w:trPr>
          <w:ins w:id="1763" w:author="PSA" w:date="2017-11-15T18:42:00Z"/>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jc w:val="center"/>
              <w:rPr>
                <w:ins w:id="1764" w:author="PSA" w:date="2017-11-15T18:42:00Z"/>
                <w:b/>
                <w:szCs w:val="22"/>
              </w:rPr>
            </w:pPr>
            <w:ins w:id="1765" w:author="PSA" w:date="2017-11-15T18:42:00Z">
              <w:r w:rsidRPr="00651468">
                <w:rPr>
                  <w:b/>
                  <w:szCs w:val="22"/>
                </w:rPr>
                <w:t>Fields</w:t>
              </w:r>
            </w:ins>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ins w:id="1766" w:author="PSA" w:date="2017-11-16T09:00:00Z"/>
                <w:b/>
                <w:szCs w:val="22"/>
              </w:rPr>
            </w:pPr>
            <w:ins w:id="1767" w:author="PSA" w:date="2017-11-16T09:00:00Z">
              <w:r>
                <w:rPr>
                  <w:b/>
                  <w:szCs w:val="22"/>
                </w:rPr>
                <w:t>Editable</w:t>
              </w:r>
            </w:ins>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jc w:val="center"/>
              <w:rPr>
                <w:ins w:id="1768" w:author="PSA" w:date="2017-11-15T18:42:00Z"/>
                <w:b/>
                <w:szCs w:val="22"/>
              </w:rPr>
            </w:pPr>
            <w:ins w:id="1769" w:author="PSA" w:date="2017-11-15T18:42:00Z">
              <w:r w:rsidRPr="00651468">
                <w:rPr>
                  <w:b/>
                  <w:szCs w:val="22"/>
                </w:rPr>
                <w:t>Remarks</w:t>
              </w:r>
            </w:ins>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5A2CEF" w:rsidRPr="00651468" w:rsidRDefault="005A2CEF" w:rsidP="00DE6CE3">
            <w:pPr>
              <w:spacing w:after="0" w:line="240" w:lineRule="auto"/>
              <w:rPr>
                <w:szCs w:val="22"/>
              </w:rPr>
            </w:pPr>
            <w:r w:rsidRPr="00651468">
              <w:rPr>
                <w:szCs w:val="22"/>
              </w:rPr>
              <w:t xml:space="preserve">Contract </w:t>
            </w:r>
            <w:r>
              <w:rPr>
                <w:szCs w:val="22"/>
              </w:rPr>
              <w:t>D</w:t>
            </w:r>
            <w:r w:rsidRPr="00651468">
              <w:rPr>
                <w:szCs w:val="22"/>
              </w:rPr>
              <w:t>etails</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A2CEF" w:rsidRPr="00651468" w:rsidRDefault="005A2CEF" w:rsidP="00DE6CE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5A2CEF" w:rsidRPr="00651468" w:rsidRDefault="005A2CEF" w:rsidP="00DE6CE3">
            <w:pPr>
              <w:spacing w:after="0" w:line="240" w:lineRule="auto"/>
              <w:rPr>
                <w:szCs w:val="22"/>
              </w:rPr>
            </w:pPr>
          </w:p>
        </w:tc>
      </w:tr>
      <w:tr w:rsidR="005A2CEF" w:rsidRPr="00651468" w:rsidTr="005A2CEF">
        <w:trPr>
          <w:trHeight w:val="676"/>
          <w:ins w:id="1770" w:author="PSA" w:date="2017-11-15T18:42:00Z"/>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771" w:author="PSA" w:date="2017-11-15T18:42:00Z"/>
                <w:szCs w:val="22"/>
              </w:rPr>
            </w:pPr>
            <w:ins w:id="1772" w:author="PSA" w:date="2017-11-15T18:42:00Z">
              <w:r>
                <w:rPr>
                  <w:szCs w:val="22"/>
                </w:rPr>
                <w:t>User Group</w:t>
              </w:r>
            </w:ins>
          </w:p>
        </w:tc>
        <w:tc>
          <w:tcPr>
            <w:tcW w:w="1026" w:type="dxa"/>
            <w:tcBorders>
              <w:top w:val="single" w:sz="4" w:space="0" w:color="auto"/>
              <w:left w:val="single" w:sz="4" w:space="0" w:color="auto"/>
              <w:bottom w:val="single" w:sz="4" w:space="0" w:color="auto"/>
              <w:right w:val="single" w:sz="4" w:space="0" w:color="auto"/>
            </w:tcBorders>
          </w:tcPr>
          <w:p w:rsidR="005A2CEF" w:rsidRDefault="005A2CEF" w:rsidP="00DE6CE3">
            <w:pPr>
              <w:spacing w:after="0" w:line="240" w:lineRule="auto"/>
              <w:jc w:val="center"/>
              <w:rPr>
                <w:ins w:id="1773" w:author="PSA" w:date="2017-11-16T09:00:00Z"/>
                <w:szCs w:val="22"/>
              </w:rPr>
            </w:pPr>
            <w:ins w:id="1774" w:author="PSA" w:date="2017-11-16T09:00:00Z">
              <w:r>
                <w:rPr>
                  <w:szCs w:val="22"/>
                </w:rPr>
                <w:t>N</w:t>
              </w:r>
            </w:ins>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775" w:author="PSA" w:date="2017-11-15T18:42:00Z"/>
                <w:szCs w:val="22"/>
              </w:rPr>
            </w:pPr>
            <w:ins w:id="1776" w:author="PSA" w:date="2017-11-15T18:42:00Z">
              <w:r>
                <w:rPr>
                  <w:szCs w:val="22"/>
                </w:rPr>
                <w:t xml:space="preserve">Group description will be auto populated according to selected User Group and  displayed next to User Group field </w:t>
              </w:r>
            </w:ins>
          </w:p>
        </w:tc>
      </w:tr>
      <w:tr w:rsidR="005A2CEF" w:rsidRPr="00651468" w:rsidTr="005A2CEF">
        <w:trPr>
          <w:ins w:id="1777" w:author="PSA" w:date="2017-11-15T18:42:00Z"/>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778" w:author="PSA" w:date="2017-11-15T18:42:00Z"/>
                <w:szCs w:val="22"/>
              </w:rPr>
            </w:pPr>
            <w:ins w:id="1779" w:author="PSA" w:date="2017-11-15T18:42:00Z">
              <w:r w:rsidRPr="00651468">
                <w:rPr>
                  <w:szCs w:val="22"/>
                </w:rPr>
                <w:t xml:space="preserve">Contract </w:t>
              </w:r>
              <w:r>
                <w:rPr>
                  <w:szCs w:val="22"/>
                </w:rPr>
                <w:t>T</w:t>
              </w:r>
              <w:r w:rsidRPr="00651468">
                <w:rPr>
                  <w:szCs w:val="22"/>
                </w:rPr>
                <w:t>itle*</w:t>
              </w:r>
            </w:ins>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ins w:id="1780" w:author="PSA" w:date="2017-11-16T09:00:00Z"/>
                <w:szCs w:val="22"/>
              </w:rPr>
            </w:pPr>
            <w:ins w:id="1781" w:author="PSA" w:date="2017-11-16T09:00:00Z">
              <w:r>
                <w:rPr>
                  <w:szCs w:val="22"/>
                </w:rPr>
                <w:t>Y</w:t>
              </w:r>
            </w:ins>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782" w:author="PSA" w:date="2017-11-15T18:42:00Z"/>
                <w:szCs w:val="22"/>
              </w:rPr>
            </w:pPr>
            <w:proofErr w:type="spellStart"/>
            <w:ins w:id="1783" w:author="PSA" w:date="2017-11-15T18:42:00Z">
              <w:r w:rsidRPr="00651468">
                <w:rPr>
                  <w:szCs w:val="22"/>
                </w:rPr>
                <w:t>Text</w:t>
              </w:r>
              <w:r>
                <w:rPr>
                  <w:szCs w:val="22"/>
                </w:rPr>
                <w:t>area</w:t>
              </w:r>
              <w:proofErr w:type="spellEnd"/>
            </w:ins>
          </w:p>
        </w:tc>
      </w:tr>
      <w:tr w:rsidR="005A2CEF" w:rsidRPr="00651468" w:rsidTr="005A2CEF">
        <w:trPr>
          <w:ins w:id="1784" w:author="PSA" w:date="2017-11-15T18:42:00Z"/>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785" w:author="PSA" w:date="2017-11-15T18:42:00Z"/>
                <w:szCs w:val="22"/>
              </w:rPr>
            </w:pPr>
            <w:ins w:id="1786" w:author="PSA" w:date="2017-11-15T18:42:00Z">
              <w:r w:rsidRPr="00651468">
                <w:rPr>
                  <w:szCs w:val="22"/>
                </w:rPr>
                <w:t xml:space="preserve">Contract </w:t>
              </w:r>
              <w:r>
                <w:rPr>
                  <w:szCs w:val="22"/>
                </w:rPr>
                <w:t>R</w:t>
              </w:r>
              <w:r w:rsidRPr="00651468">
                <w:rPr>
                  <w:szCs w:val="22"/>
                </w:rPr>
                <w:t xml:space="preserve">eference </w:t>
              </w:r>
              <w:r>
                <w:rPr>
                  <w:szCs w:val="22"/>
                </w:rPr>
                <w:t>N</w:t>
              </w:r>
              <w:r w:rsidRPr="00651468">
                <w:rPr>
                  <w:szCs w:val="22"/>
                </w:rPr>
                <w:t>umber*</w:t>
              </w:r>
            </w:ins>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ins w:id="1787" w:author="PSA" w:date="2017-11-16T09:00:00Z"/>
                <w:szCs w:val="22"/>
              </w:rPr>
            </w:pPr>
            <w:ins w:id="1788" w:author="PSA" w:date="2017-11-16T09:00:00Z">
              <w:r>
                <w:rPr>
                  <w:szCs w:val="22"/>
                </w:rPr>
                <w:t>Y</w:t>
              </w:r>
            </w:ins>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789" w:author="PSA" w:date="2017-11-15T18:42:00Z"/>
                <w:szCs w:val="22"/>
              </w:rPr>
            </w:pPr>
            <w:ins w:id="1790" w:author="PSA" w:date="2017-11-15T18:42:00Z">
              <w:r w:rsidRPr="00651468">
                <w:rPr>
                  <w:szCs w:val="22"/>
                </w:rPr>
                <w:t>Text</w:t>
              </w:r>
            </w:ins>
          </w:p>
        </w:tc>
      </w:tr>
      <w:tr w:rsidR="005A2CEF" w:rsidRPr="00651468" w:rsidTr="005A2CEF">
        <w:trPr>
          <w:ins w:id="1791" w:author="PSA" w:date="2017-11-15T18:42:00Z"/>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792" w:author="PSA" w:date="2017-11-15T18:42:00Z"/>
                <w:szCs w:val="22"/>
              </w:rPr>
            </w:pPr>
            <w:ins w:id="1793" w:author="PSA" w:date="2017-11-15T18:42:00Z">
              <w:r w:rsidRPr="00651468">
                <w:rPr>
                  <w:szCs w:val="22"/>
                </w:rPr>
                <w:t>BA / PO number*</w:t>
              </w:r>
            </w:ins>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ins w:id="1794" w:author="PSA" w:date="2017-11-16T09:00:00Z"/>
                <w:szCs w:val="22"/>
              </w:rPr>
            </w:pPr>
            <w:ins w:id="1795" w:author="PSA" w:date="2017-11-16T09:00:00Z">
              <w:r>
                <w:rPr>
                  <w:szCs w:val="22"/>
                </w:rPr>
                <w:t>Y</w:t>
              </w:r>
            </w:ins>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796" w:author="PSA" w:date="2017-11-15T18:42:00Z"/>
                <w:szCs w:val="22"/>
              </w:rPr>
            </w:pPr>
            <w:ins w:id="1797" w:author="PSA" w:date="2017-11-15T18:42:00Z">
              <w:r w:rsidRPr="00651468">
                <w:rPr>
                  <w:szCs w:val="22"/>
                </w:rPr>
                <w:t>Number (0 decimal place)</w:t>
              </w:r>
            </w:ins>
          </w:p>
        </w:tc>
      </w:tr>
      <w:tr w:rsidR="005A2CEF" w:rsidRPr="00651468" w:rsidTr="00DE6CE3">
        <w:trPr>
          <w:trHeight w:val="60"/>
          <w:ins w:id="1798" w:author="PSA" w:date="2017-11-15T18:42:00Z"/>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799" w:author="PSA" w:date="2017-11-15T18:42:00Z"/>
                <w:szCs w:val="22"/>
              </w:rPr>
            </w:pPr>
            <w:ins w:id="1800" w:author="PSA" w:date="2017-11-15T18:42:00Z">
              <w:r w:rsidRPr="00651468">
                <w:rPr>
                  <w:szCs w:val="22"/>
                </w:rPr>
                <w:t>Supplier*</w:t>
              </w:r>
            </w:ins>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ins w:id="1801" w:author="PSA" w:date="2017-11-16T09:00:00Z"/>
                <w:szCs w:val="22"/>
              </w:rPr>
            </w:pPr>
            <w:ins w:id="1802" w:author="PSA" w:date="2017-11-16T09:00:00Z">
              <w:r>
                <w:rPr>
                  <w:szCs w:val="22"/>
                </w:rPr>
                <w:t>Y</w:t>
              </w:r>
            </w:ins>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803" w:author="PSA" w:date="2017-11-15T18:42:00Z"/>
                <w:szCs w:val="22"/>
              </w:rPr>
            </w:pPr>
            <w:ins w:id="1804" w:author="PSA" w:date="2017-11-15T18:42:00Z">
              <w:r w:rsidRPr="00651468">
                <w:rPr>
                  <w:szCs w:val="22"/>
                </w:rPr>
                <w:t>Text</w:t>
              </w:r>
            </w:ins>
          </w:p>
        </w:tc>
      </w:tr>
      <w:tr w:rsidR="005A2CEF" w:rsidRPr="00651468" w:rsidTr="005A2CEF">
        <w:trPr>
          <w:ins w:id="1805" w:author="PSA" w:date="2017-11-15T18:42:00Z"/>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806" w:author="PSA" w:date="2017-11-15T18:42:00Z"/>
                <w:szCs w:val="22"/>
              </w:rPr>
            </w:pPr>
            <w:ins w:id="1807" w:author="PSA" w:date="2017-11-15T18:42:00Z">
              <w:r w:rsidRPr="00651468">
                <w:rPr>
                  <w:szCs w:val="22"/>
                </w:rPr>
                <w:t>Contract Value Currency*</w:t>
              </w:r>
            </w:ins>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ins w:id="1808" w:author="PSA" w:date="2017-11-16T09:00:00Z"/>
                <w:szCs w:val="22"/>
              </w:rPr>
            </w:pPr>
            <w:ins w:id="1809" w:author="PSA" w:date="2017-11-16T09:00:00Z">
              <w:r>
                <w:rPr>
                  <w:szCs w:val="22"/>
                </w:rPr>
                <w:t>Y</w:t>
              </w:r>
            </w:ins>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810" w:author="PSA" w:date="2017-11-15T18:42:00Z"/>
                <w:szCs w:val="22"/>
              </w:rPr>
            </w:pPr>
            <w:ins w:id="1811" w:author="PSA" w:date="2017-11-15T18:42:00Z">
              <w:r w:rsidRPr="00651468">
                <w:rPr>
                  <w:szCs w:val="22"/>
                </w:rPr>
                <w:t>Text (3 letters)</w:t>
              </w:r>
            </w:ins>
          </w:p>
        </w:tc>
      </w:tr>
      <w:tr w:rsidR="005A2CEF" w:rsidRPr="00651468" w:rsidTr="005A2CEF">
        <w:trPr>
          <w:ins w:id="1812" w:author="PSA" w:date="2017-11-15T18:42:00Z"/>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813" w:author="PSA" w:date="2017-11-15T18:42:00Z"/>
                <w:szCs w:val="22"/>
              </w:rPr>
            </w:pPr>
            <w:ins w:id="1814" w:author="PSA" w:date="2017-11-15T18:42:00Z">
              <w:r w:rsidRPr="00651468">
                <w:rPr>
                  <w:szCs w:val="22"/>
                </w:rPr>
                <w:t>Contract Value*</w:t>
              </w:r>
            </w:ins>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ins w:id="1815" w:author="PSA" w:date="2017-11-16T09:00:00Z"/>
                <w:szCs w:val="22"/>
              </w:rPr>
            </w:pPr>
            <w:ins w:id="1816" w:author="PSA" w:date="2017-11-16T09:00:00Z">
              <w:r>
                <w:rPr>
                  <w:szCs w:val="22"/>
                </w:rPr>
                <w:t>Y</w:t>
              </w:r>
            </w:ins>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817" w:author="PSA" w:date="2017-11-15T18:42:00Z"/>
                <w:szCs w:val="22"/>
              </w:rPr>
            </w:pPr>
            <w:ins w:id="1818" w:author="PSA" w:date="2017-11-15T18:42:00Z">
              <w:r w:rsidRPr="00651468">
                <w:rPr>
                  <w:szCs w:val="22"/>
                </w:rPr>
                <w:t>Number (2 decimal place)</w:t>
              </w:r>
            </w:ins>
          </w:p>
        </w:tc>
      </w:tr>
      <w:tr w:rsidR="005A2CEF" w:rsidRPr="00651468" w:rsidTr="005A2CEF">
        <w:trPr>
          <w:ins w:id="1819" w:author="PSA" w:date="2017-11-15T18:42:00Z"/>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820" w:author="PSA" w:date="2017-11-15T18:42:00Z"/>
                <w:szCs w:val="22"/>
              </w:rPr>
            </w:pPr>
            <w:ins w:id="1821" w:author="PSA" w:date="2017-11-15T18:42:00Z">
              <w:r w:rsidRPr="00651468">
                <w:rPr>
                  <w:szCs w:val="22"/>
                </w:rPr>
                <w:t>Performance Bond submission*</w:t>
              </w:r>
            </w:ins>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ins w:id="1822" w:author="PSA" w:date="2017-11-16T09:00:00Z"/>
                <w:szCs w:val="22"/>
              </w:rPr>
            </w:pPr>
            <w:ins w:id="1823" w:author="PSA" w:date="2017-11-16T09:00:00Z">
              <w:r>
                <w:rPr>
                  <w:szCs w:val="22"/>
                </w:rPr>
                <w:t>Y</w:t>
              </w:r>
            </w:ins>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824" w:author="PSA" w:date="2017-11-15T18:42:00Z"/>
                <w:szCs w:val="22"/>
              </w:rPr>
            </w:pPr>
            <w:ins w:id="1825" w:author="PSA" w:date="2017-11-15T18:42:00Z">
              <w:r w:rsidRPr="00651468">
                <w:rPr>
                  <w:szCs w:val="22"/>
                </w:rPr>
                <w:t>Format: Y / N / N.A</w:t>
              </w:r>
            </w:ins>
          </w:p>
        </w:tc>
      </w:tr>
      <w:tr w:rsidR="005A2CEF" w:rsidRPr="00651468" w:rsidTr="005A2CEF">
        <w:trPr>
          <w:ins w:id="1826" w:author="PSA" w:date="2017-11-15T18:42:00Z"/>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827" w:author="PSA" w:date="2017-11-15T18:42:00Z"/>
                <w:szCs w:val="22"/>
              </w:rPr>
            </w:pPr>
            <w:ins w:id="1828" w:author="PSA" w:date="2017-11-15T18:42:00Z">
              <w:r w:rsidRPr="00651468">
                <w:rPr>
                  <w:szCs w:val="22"/>
                </w:rPr>
                <w:t xml:space="preserve">Start </w:t>
              </w:r>
              <w:r>
                <w:rPr>
                  <w:szCs w:val="22"/>
                </w:rPr>
                <w:t>D</w:t>
              </w:r>
              <w:r w:rsidRPr="00651468">
                <w:rPr>
                  <w:szCs w:val="22"/>
                </w:rPr>
                <w:t>ate*</w:t>
              </w:r>
            </w:ins>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ins w:id="1829" w:author="PSA" w:date="2017-11-16T09:00:00Z"/>
                <w:szCs w:val="22"/>
              </w:rPr>
            </w:pPr>
            <w:ins w:id="1830" w:author="PSA" w:date="2017-11-16T09:00:00Z">
              <w:r>
                <w:rPr>
                  <w:szCs w:val="22"/>
                </w:rPr>
                <w:t>Y</w:t>
              </w:r>
            </w:ins>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831" w:author="PSA" w:date="2017-11-15T18:42:00Z"/>
                <w:szCs w:val="22"/>
              </w:rPr>
            </w:pPr>
            <w:ins w:id="1832" w:author="PSA" w:date="2017-11-15T18:42:00Z">
              <w:r w:rsidRPr="00651468">
                <w:rPr>
                  <w:szCs w:val="22"/>
                </w:rPr>
                <w:t>Format: DD/MM/YYYY</w:t>
              </w:r>
            </w:ins>
          </w:p>
        </w:tc>
      </w:tr>
      <w:tr w:rsidR="005A2CEF" w:rsidRPr="00651468" w:rsidTr="005A2CEF">
        <w:trPr>
          <w:ins w:id="1833" w:author="PSA" w:date="2017-11-15T18:42:00Z"/>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834" w:author="PSA" w:date="2017-11-15T18:42:00Z"/>
                <w:szCs w:val="22"/>
              </w:rPr>
            </w:pPr>
            <w:ins w:id="1835" w:author="PSA" w:date="2017-11-15T18:42:00Z">
              <w:r w:rsidRPr="00651468">
                <w:rPr>
                  <w:szCs w:val="22"/>
                </w:rPr>
                <w:t xml:space="preserve">Expiry </w:t>
              </w:r>
              <w:r>
                <w:rPr>
                  <w:szCs w:val="22"/>
                </w:rPr>
                <w:t>D</w:t>
              </w:r>
              <w:r w:rsidRPr="00651468">
                <w:rPr>
                  <w:szCs w:val="22"/>
                </w:rPr>
                <w:t>ate*</w:t>
              </w:r>
            </w:ins>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ins w:id="1836" w:author="PSA" w:date="2017-11-16T09:00:00Z"/>
                <w:szCs w:val="22"/>
              </w:rPr>
            </w:pPr>
            <w:ins w:id="1837" w:author="PSA" w:date="2017-11-16T09:00:00Z">
              <w:r>
                <w:rPr>
                  <w:szCs w:val="22"/>
                </w:rPr>
                <w:t>Y</w:t>
              </w:r>
            </w:ins>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838" w:author="PSA" w:date="2017-11-15T18:42:00Z"/>
                <w:szCs w:val="22"/>
              </w:rPr>
            </w:pPr>
            <w:ins w:id="1839" w:author="PSA" w:date="2017-11-15T18:42:00Z">
              <w:r w:rsidRPr="00651468">
                <w:rPr>
                  <w:szCs w:val="22"/>
                </w:rPr>
                <w:t>Format: DD/MM/YYYY</w:t>
              </w:r>
            </w:ins>
          </w:p>
        </w:tc>
      </w:tr>
      <w:tr w:rsidR="005A2CEF" w:rsidRPr="00651468" w:rsidTr="005A2CEF">
        <w:trPr>
          <w:ins w:id="1840" w:author="PSA" w:date="2017-11-15T18:42:00Z"/>
        </w:trPr>
        <w:tc>
          <w:tcPr>
            <w:tcW w:w="4032" w:type="dxa"/>
            <w:tcBorders>
              <w:top w:val="single" w:sz="4" w:space="0" w:color="auto"/>
              <w:left w:val="single" w:sz="4" w:space="0" w:color="auto"/>
              <w:bottom w:val="single" w:sz="4" w:space="0" w:color="auto"/>
              <w:right w:val="single" w:sz="4" w:space="0" w:color="auto"/>
            </w:tcBorders>
            <w:vAlign w:val="center"/>
          </w:tcPr>
          <w:p w:rsidR="005A2CEF" w:rsidRPr="00651468" w:rsidRDefault="005A2CEF" w:rsidP="00DE6CE3">
            <w:pPr>
              <w:spacing w:after="0" w:line="240" w:lineRule="auto"/>
              <w:rPr>
                <w:ins w:id="1841" w:author="PSA" w:date="2017-11-15T18:42:00Z"/>
                <w:szCs w:val="22"/>
              </w:rPr>
            </w:pPr>
            <w:ins w:id="1842" w:author="PSA" w:date="2017-11-15T18:42:00Z">
              <w:r w:rsidRPr="00651468">
                <w:rPr>
                  <w:szCs w:val="22"/>
                </w:rPr>
                <w:t>Reminder Status</w:t>
              </w:r>
            </w:ins>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ins w:id="1843" w:author="PSA" w:date="2017-11-16T09:00:00Z"/>
                <w:szCs w:val="22"/>
              </w:rPr>
            </w:pPr>
            <w:ins w:id="1844" w:author="PSA" w:date="2017-11-16T09:00:00Z">
              <w:r>
                <w:rPr>
                  <w:szCs w:val="22"/>
                </w:rPr>
                <w:t>Y</w:t>
              </w:r>
            </w:ins>
          </w:p>
        </w:tc>
        <w:tc>
          <w:tcPr>
            <w:tcW w:w="4158" w:type="dxa"/>
            <w:tcBorders>
              <w:top w:val="single" w:sz="4" w:space="0" w:color="auto"/>
              <w:left w:val="single" w:sz="4" w:space="0" w:color="auto"/>
              <w:bottom w:val="single" w:sz="4" w:space="0" w:color="auto"/>
              <w:right w:val="single" w:sz="4" w:space="0" w:color="auto"/>
            </w:tcBorders>
            <w:vAlign w:val="center"/>
          </w:tcPr>
          <w:p w:rsidR="005A2CEF" w:rsidRPr="00651468" w:rsidRDefault="005A2CEF" w:rsidP="00DE6CE3">
            <w:pPr>
              <w:spacing w:after="0" w:line="240" w:lineRule="auto"/>
              <w:rPr>
                <w:ins w:id="1845" w:author="PSA" w:date="2017-11-15T18:42:00Z"/>
                <w:szCs w:val="22"/>
              </w:rPr>
            </w:pPr>
            <w:ins w:id="1846" w:author="PSA" w:date="2017-11-15T18:42:00Z">
              <w:r w:rsidRPr="00651468">
                <w:rPr>
                  <w:szCs w:val="22"/>
                </w:rPr>
                <w:t>Active</w:t>
              </w:r>
              <w:r>
                <w:rPr>
                  <w:szCs w:val="22"/>
                </w:rPr>
                <w:t>(default)</w:t>
              </w:r>
              <w:r w:rsidRPr="00651468">
                <w:rPr>
                  <w:szCs w:val="22"/>
                </w:rPr>
                <w:t>/Inactive</w:t>
              </w:r>
            </w:ins>
          </w:p>
        </w:tc>
      </w:tr>
      <w:tr w:rsidR="005A2CEF" w:rsidRPr="00651468" w:rsidTr="005A2CEF">
        <w:trPr>
          <w:ins w:id="1847" w:author="PSA" w:date="2017-11-15T18:42:00Z"/>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848" w:author="PSA" w:date="2017-11-15T18:42:00Z"/>
                <w:szCs w:val="22"/>
              </w:rPr>
            </w:pPr>
            <w:commentRangeStart w:id="1849"/>
            <w:ins w:id="1850" w:author="PSA" w:date="2017-11-15T18:42:00Z">
              <w:r w:rsidRPr="00651468">
                <w:rPr>
                  <w:szCs w:val="22"/>
                </w:rPr>
                <w:t xml:space="preserve">First </w:t>
              </w:r>
              <w:r>
                <w:rPr>
                  <w:szCs w:val="22"/>
                </w:rPr>
                <w:t>R</w:t>
              </w:r>
              <w:r w:rsidRPr="00651468">
                <w:rPr>
                  <w:szCs w:val="22"/>
                </w:rPr>
                <w:t xml:space="preserve">eminder </w:t>
              </w:r>
              <w:r>
                <w:rPr>
                  <w:szCs w:val="22"/>
                </w:rPr>
                <w:t>D</w:t>
              </w:r>
              <w:r w:rsidRPr="00651468">
                <w:rPr>
                  <w:szCs w:val="22"/>
                </w:rPr>
                <w:t>ate*</w:t>
              </w:r>
              <w:commentRangeEnd w:id="1849"/>
              <w:r>
                <w:rPr>
                  <w:rStyle w:val="CommentReference"/>
                </w:rPr>
                <w:commentReference w:id="1849"/>
              </w:r>
            </w:ins>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ins w:id="1851" w:author="PSA" w:date="2017-11-16T09:00:00Z"/>
                <w:szCs w:val="22"/>
              </w:rPr>
            </w:pPr>
            <w:ins w:id="1852" w:author="PSA" w:date="2017-11-16T09:00:00Z">
              <w:r>
                <w:rPr>
                  <w:szCs w:val="22"/>
                </w:rPr>
                <w:t>Y</w:t>
              </w:r>
            </w:ins>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Default="005A2CEF" w:rsidP="00DE6CE3">
            <w:pPr>
              <w:spacing w:after="0" w:line="240" w:lineRule="auto"/>
              <w:rPr>
                <w:ins w:id="1853" w:author="PSA" w:date="2017-11-15T18:42:00Z"/>
                <w:szCs w:val="22"/>
              </w:rPr>
            </w:pPr>
            <w:ins w:id="1854" w:author="PSA" w:date="2017-11-15T18:42:00Z">
              <w:r w:rsidRPr="00651468">
                <w:rPr>
                  <w:szCs w:val="22"/>
                </w:rPr>
                <w:t>Format: DD/MM/YYYY</w:t>
              </w:r>
            </w:ins>
          </w:p>
          <w:p w:rsidR="005A2CEF" w:rsidRPr="00651468" w:rsidRDefault="005A2CEF" w:rsidP="00DE6CE3">
            <w:pPr>
              <w:spacing w:after="0" w:line="240" w:lineRule="auto"/>
              <w:rPr>
                <w:ins w:id="1855" w:author="PSA" w:date="2017-11-15T18:42:00Z"/>
                <w:szCs w:val="22"/>
              </w:rPr>
            </w:pPr>
            <w:ins w:id="1856" w:author="PSA" w:date="2017-11-15T18:42:00Z">
              <w:r>
                <w:rPr>
                  <w:szCs w:val="22"/>
                </w:rPr>
                <w:t>Auto populated according to default set up in administrative module and editable</w:t>
              </w:r>
            </w:ins>
          </w:p>
        </w:tc>
      </w:tr>
      <w:tr w:rsidR="005A2CEF" w:rsidRPr="00651468" w:rsidTr="005A2CEF">
        <w:trPr>
          <w:ins w:id="1857" w:author="PSA" w:date="2017-11-15T18:42:00Z"/>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858" w:author="PSA" w:date="2017-11-15T18:42:00Z"/>
                <w:szCs w:val="22"/>
              </w:rPr>
            </w:pPr>
            <w:ins w:id="1859" w:author="PSA" w:date="2017-11-15T18:42:00Z">
              <w:r w:rsidRPr="00651468">
                <w:rPr>
                  <w:szCs w:val="22"/>
                </w:rPr>
                <w:t xml:space="preserve">Second </w:t>
              </w:r>
              <w:r>
                <w:rPr>
                  <w:szCs w:val="22"/>
                </w:rPr>
                <w:t>R</w:t>
              </w:r>
              <w:r w:rsidRPr="00651468">
                <w:rPr>
                  <w:szCs w:val="22"/>
                </w:rPr>
                <w:t xml:space="preserve">eminder </w:t>
              </w:r>
              <w:r>
                <w:rPr>
                  <w:szCs w:val="22"/>
                </w:rPr>
                <w:t>D</w:t>
              </w:r>
              <w:r w:rsidRPr="00651468">
                <w:rPr>
                  <w:szCs w:val="22"/>
                </w:rPr>
                <w:t>ate</w:t>
              </w:r>
            </w:ins>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ins w:id="1860" w:author="PSA" w:date="2017-11-16T09:00:00Z"/>
                <w:szCs w:val="22"/>
              </w:rPr>
            </w:pPr>
            <w:ins w:id="1861" w:author="PSA" w:date="2017-11-16T09:00:00Z">
              <w:r>
                <w:rPr>
                  <w:szCs w:val="22"/>
                </w:rPr>
                <w:t>Y</w:t>
              </w:r>
            </w:ins>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862" w:author="PSA" w:date="2017-11-15T18:42:00Z"/>
                <w:szCs w:val="22"/>
              </w:rPr>
            </w:pPr>
            <w:ins w:id="1863" w:author="PSA" w:date="2017-11-15T18:42:00Z">
              <w:r w:rsidRPr="00651468">
                <w:rPr>
                  <w:szCs w:val="22"/>
                </w:rPr>
                <w:t>Format: DD/MM/YYYY</w:t>
              </w:r>
              <w:r>
                <w:rPr>
                  <w:szCs w:val="22"/>
                </w:rPr>
                <w:t xml:space="preserve"> Auto populated according to default set up in administrative module and editable</w:t>
              </w:r>
            </w:ins>
          </w:p>
        </w:tc>
      </w:tr>
      <w:tr w:rsidR="005A2CEF" w:rsidRPr="00651468" w:rsidTr="005A2CEF">
        <w:trPr>
          <w:ins w:id="1864" w:author="PSA" w:date="2017-11-15T18:42:00Z"/>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865" w:author="PSA" w:date="2017-11-15T18:42:00Z"/>
                <w:szCs w:val="22"/>
              </w:rPr>
            </w:pPr>
            <w:ins w:id="1866" w:author="PSA" w:date="2017-11-15T18:42:00Z">
              <w:r w:rsidRPr="00651468">
                <w:rPr>
                  <w:szCs w:val="22"/>
                </w:rPr>
                <w:t xml:space="preserve">Third </w:t>
              </w:r>
              <w:r>
                <w:rPr>
                  <w:szCs w:val="22"/>
                </w:rPr>
                <w:t>R</w:t>
              </w:r>
              <w:r w:rsidRPr="00651468">
                <w:rPr>
                  <w:szCs w:val="22"/>
                </w:rPr>
                <w:t xml:space="preserve">eminder </w:t>
              </w:r>
              <w:r>
                <w:rPr>
                  <w:szCs w:val="22"/>
                </w:rPr>
                <w:t>D</w:t>
              </w:r>
              <w:r w:rsidRPr="00651468">
                <w:rPr>
                  <w:szCs w:val="22"/>
                </w:rPr>
                <w:t>ate</w:t>
              </w:r>
            </w:ins>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ins w:id="1867" w:author="PSA" w:date="2017-11-16T09:00:00Z"/>
                <w:szCs w:val="22"/>
              </w:rPr>
            </w:pPr>
            <w:ins w:id="1868" w:author="PSA" w:date="2017-11-16T09:00:00Z">
              <w:r>
                <w:rPr>
                  <w:szCs w:val="22"/>
                </w:rPr>
                <w:t>Y</w:t>
              </w:r>
            </w:ins>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Default="005A2CEF" w:rsidP="00DE6CE3">
            <w:pPr>
              <w:spacing w:after="0" w:line="240" w:lineRule="auto"/>
              <w:rPr>
                <w:ins w:id="1869" w:author="PSA" w:date="2017-11-15T18:42:00Z"/>
                <w:szCs w:val="22"/>
              </w:rPr>
            </w:pPr>
            <w:ins w:id="1870" w:author="PSA" w:date="2017-11-15T18:42:00Z">
              <w:r w:rsidRPr="00651468">
                <w:rPr>
                  <w:szCs w:val="22"/>
                </w:rPr>
                <w:t>Format: DD/MM/YYYY</w:t>
              </w:r>
            </w:ins>
          </w:p>
          <w:p w:rsidR="005A2CEF" w:rsidRPr="00651468" w:rsidRDefault="005A2CEF" w:rsidP="00DE6CE3">
            <w:pPr>
              <w:spacing w:after="0" w:line="240" w:lineRule="auto"/>
              <w:rPr>
                <w:ins w:id="1871" w:author="PSA" w:date="2017-11-15T18:42:00Z"/>
                <w:szCs w:val="22"/>
              </w:rPr>
            </w:pPr>
            <w:ins w:id="1872" w:author="PSA" w:date="2017-11-15T18:42:00Z">
              <w:r>
                <w:rPr>
                  <w:szCs w:val="22"/>
                </w:rPr>
                <w:t>Auto populated according to default set up in administrative module and editable</w:t>
              </w:r>
            </w:ins>
          </w:p>
        </w:tc>
      </w:tr>
      <w:tr w:rsidR="005A2CEF" w:rsidRPr="00651468" w:rsidTr="005A2CEF">
        <w:trPr>
          <w:ins w:id="1873" w:author="PSA" w:date="2017-11-15T18:42:00Z"/>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874" w:author="PSA" w:date="2017-11-15T18:42:00Z"/>
                <w:szCs w:val="22"/>
              </w:rPr>
            </w:pPr>
            <w:ins w:id="1875" w:author="PSA" w:date="2017-11-15T18:42:00Z">
              <w:r w:rsidRPr="00651468">
                <w:rPr>
                  <w:szCs w:val="22"/>
                </w:rPr>
                <w:t xml:space="preserve">Officer in </w:t>
              </w:r>
              <w:r>
                <w:rPr>
                  <w:szCs w:val="22"/>
                </w:rPr>
                <w:t>C</w:t>
              </w:r>
              <w:r w:rsidRPr="00651468">
                <w:rPr>
                  <w:szCs w:val="22"/>
                </w:rPr>
                <w:t>harge*</w:t>
              </w:r>
            </w:ins>
          </w:p>
        </w:tc>
        <w:tc>
          <w:tcPr>
            <w:tcW w:w="1026" w:type="dxa"/>
            <w:tcBorders>
              <w:top w:val="single" w:sz="4" w:space="0" w:color="auto"/>
              <w:left w:val="single" w:sz="4" w:space="0" w:color="auto"/>
              <w:bottom w:val="single" w:sz="4" w:space="0" w:color="auto"/>
              <w:right w:val="single" w:sz="4" w:space="0" w:color="auto"/>
            </w:tcBorders>
          </w:tcPr>
          <w:p w:rsidR="005A2CEF" w:rsidRDefault="005A2CEF" w:rsidP="00DE6CE3">
            <w:pPr>
              <w:spacing w:after="0" w:line="240" w:lineRule="auto"/>
              <w:jc w:val="center"/>
              <w:rPr>
                <w:ins w:id="1876" w:author="PSA" w:date="2017-11-16T09:00:00Z"/>
                <w:szCs w:val="22"/>
              </w:rPr>
            </w:pPr>
            <w:ins w:id="1877" w:author="PSA" w:date="2017-11-16T09:00:00Z">
              <w:r>
                <w:rPr>
                  <w:szCs w:val="22"/>
                </w:rPr>
                <w:t>Y</w:t>
              </w:r>
            </w:ins>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Default="005A2CEF" w:rsidP="00DE6CE3">
            <w:pPr>
              <w:spacing w:after="0" w:line="240" w:lineRule="auto"/>
              <w:rPr>
                <w:ins w:id="1878" w:author="PSA" w:date="2017-11-15T18:42:00Z"/>
                <w:szCs w:val="22"/>
              </w:rPr>
            </w:pPr>
            <w:ins w:id="1879" w:author="PSA" w:date="2017-11-15T18:42:00Z">
              <w:r>
                <w:rPr>
                  <w:szCs w:val="22"/>
                </w:rPr>
                <w:t>Dropdown list.</w:t>
              </w:r>
            </w:ins>
          </w:p>
          <w:p w:rsidR="005A2CEF" w:rsidRPr="00651468" w:rsidRDefault="005A2CEF" w:rsidP="00DE6CE3">
            <w:pPr>
              <w:spacing w:after="0" w:line="240" w:lineRule="auto"/>
              <w:rPr>
                <w:ins w:id="1880" w:author="PSA" w:date="2017-11-15T18:42:00Z"/>
                <w:szCs w:val="22"/>
              </w:rPr>
            </w:pPr>
            <w:ins w:id="1881" w:author="PSA" w:date="2017-11-15T18:42:00Z">
              <w:r>
                <w:rPr>
                  <w:szCs w:val="22"/>
                </w:rPr>
                <w:t>Select officer in charge from the users within the group</w:t>
              </w:r>
            </w:ins>
          </w:p>
        </w:tc>
      </w:tr>
      <w:tr w:rsidR="005A2CEF" w:rsidRPr="00651468" w:rsidTr="005A2CEF">
        <w:trPr>
          <w:ins w:id="1882" w:author="PSA" w:date="2017-11-15T18:42:00Z"/>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883" w:author="PSA" w:date="2017-11-15T18:42:00Z"/>
                <w:szCs w:val="22"/>
              </w:rPr>
            </w:pPr>
            <w:commentRangeStart w:id="1884"/>
            <w:ins w:id="1885" w:author="PSA" w:date="2017-11-15T18:42:00Z">
              <w:r w:rsidRPr="00651468">
                <w:rPr>
                  <w:szCs w:val="22"/>
                </w:rPr>
                <w:t>Cc list</w:t>
              </w:r>
              <w:commentRangeEnd w:id="1884"/>
              <w:r>
                <w:rPr>
                  <w:rStyle w:val="CommentReference"/>
                </w:rPr>
                <w:commentReference w:id="1884"/>
              </w:r>
            </w:ins>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ins w:id="1886" w:author="PSA" w:date="2017-11-16T09:00:00Z"/>
                <w:szCs w:val="22"/>
              </w:rPr>
            </w:pPr>
            <w:ins w:id="1887" w:author="PSA" w:date="2017-11-16T09:00:00Z">
              <w:r>
                <w:rPr>
                  <w:szCs w:val="22"/>
                </w:rPr>
                <w:t>Y</w:t>
              </w:r>
            </w:ins>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888" w:author="PSA" w:date="2017-11-15T18:42:00Z"/>
                <w:szCs w:val="22"/>
              </w:rPr>
            </w:pPr>
            <w:ins w:id="1889" w:author="PSA" w:date="2017-11-15T18:42:00Z">
              <w:r w:rsidRPr="00651468">
                <w:rPr>
                  <w:szCs w:val="22"/>
                </w:rPr>
                <w:t>Text</w:t>
              </w:r>
              <w:r>
                <w:rPr>
                  <w:szCs w:val="22"/>
                </w:rPr>
                <w:t>, email(s) separated by semicolon</w:t>
              </w:r>
            </w:ins>
          </w:p>
        </w:tc>
      </w:tr>
      <w:tr w:rsidR="005A2CEF" w:rsidRPr="00651468" w:rsidTr="005A2CEF">
        <w:trPr>
          <w:ins w:id="1890" w:author="PSA" w:date="2017-11-15T18:42:00Z"/>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891" w:author="PSA" w:date="2017-11-15T18:42:00Z"/>
                <w:szCs w:val="22"/>
              </w:rPr>
            </w:pPr>
            <w:ins w:id="1892" w:author="PSA" w:date="2017-11-15T18:42:00Z">
              <w:r>
                <w:rPr>
                  <w:szCs w:val="22"/>
                </w:rPr>
                <w:t>Reviewer List*</w:t>
              </w:r>
            </w:ins>
          </w:p>
        </w:tc>
        <w:tc>
          <w:tcPr>
            <w:tcW w:w="1026" w:type="dxa"/>
            <w:tcBorders>
              <w:top w:val="single" w:sz="4" w:space="0" w:color="auto"/>
              <w:left w:val="single" w:sz="4" w:space="0" w:color="auto"/>
              <w:bottom w:val="single" w:sz="4" w:space="0" w:color="auto"/>
              <w:right w:val="single" w:sz="4" w:space="0" w:color="auto"/>
            </w:tcBorders>
          </w:tcPr>
          <w:p w:rsidR="005A2CEF" w:rsidRDefault="005A2CEF" w:rsidP="00DE6CE3">
            <w:pPr>
              <w:spacing w:after="0" w:line="240" w:lineRule="auto"/>
              <w:jc w:val="center"/>
              <w:rPr>
                <w:ins w:id="1893" w:author="PSA" w:date="2017-11-16T09:00:00Z"/>
                <w:szCs w:val="22"/>
              </w:rPr>
            </w:pPr>
            <w:ins w:id="1894" w:author="PSA" w:date="2017-11-16T09:01:00Z">
              <w:r>
                <w:rPr>
                  <w:szCs w:val="22"/>
                </w:rPr>
                <w:t>Y</w:t>
              </w:r>
            </w:ins>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Default="005A2CEF" w:rsidP="00DE6CE3">
            <w:pPr>
              <w:spacing w:after="0" w:line="240" w:lineRule="auto"/>
              <w:rPr>
                <w:ins w:id="1895" w:author="PSA" w:date="2017-11-15T18:42:00Z"/>
                <w:szCs w:val="22"/>
              </w:rPr>
            </w:pPr>
            <w:ins w:id="1896" w:author="PSA" w:date="2017-11-15T18:42:00Z">
              <w:r>
                <w:rPr>
                  <w:szCs w:val="22"/>
                </w:rPr>
                <w:t>Dropdown list.</w:t>
              </w:r>
            </w:ins>
          </w:p>
          <w:p w:rsidR="005A2CEF" w:rsidRPr="00651468" w:rsidRDefault="005A2CEF" w:rsidP="00DE6CE3">
            <w:pPr>
              <w:spacing w:after="0" w:line="240" w:lineRule="auto"/>
              <w:rPr>
                <w:ins w:id="1897" w:author="PSA" w:date="2017-11-15T18:42:00Z"/>
                <w:szCs w:val="22"/>
              </w:rPr>
            </w:pPr>
            <w:ins w:id="1898" w:author="PSA" w:date="2017-11-15T18:42:00Z">
              <w:r>
                <w:rPr>
                  <w:szCs w:val="22"/>
                </w:rPr>
                <w:t>Select update to two reviewers from the users within the group</w:t>
              </w:r>
            </w:ins>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5A2CEF" w:rsidRPr="00651468" w:rsidRDefault="005A2CEF" w:rsidP="00DE6CE3">
            <w:pPr>
              <w:spacing w:after="0" w:line="240" w:lineRule="auto"/>
              <w:rPr>
                <w:szCs w:val="22"/>
              </w:rPr>
            </w:pPr>
            <w:r w:rsidRPr="00651468">
              <w:rPr>
                <w:szCs w:val="22"/>
              </w:rPr>
              <w:t>Option year</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A2CEF" w:rsidRPr="00651468" w:rsidRDefault="005A2CEF" w:rsidP="00DE6CE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5A2CEF" w:rsidRPr="00651468" w:rsidRDefault="005A2CEF" w:rsidP="00DE6CE3">
            <w:pPr>
              <w:spacing w:after="0" w:line="240" w:lineRule="auto"/>
              <w:rPr>
                <w:szCs w:val="22"/>
              </w:rPr>
            </w:pPr>
          </w:p>
        </w:tc>
      </w:tr>
      <w:tr w:rsidR="005A2CEF" w:rsidRPr="00651468" w:rsidTr="005A2CEF">
        <w:trPr>
          <w:ins w:id="1899" w:author="PSA" w:date="2017-11-15T18:42:00Z"/>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900" w:author="PSA" w:date="2017-11-15T18:42:00Z"/>
                <w:szCs w:val="22"/>
              </w:rPr>
            </w:pPr>
            <w:ins w:id="1901" w:author="PSA" w:date="2017-11-15T18:42:00Z">
              <w:r w:rsidRPr="00651468">
                <w:rPr>
                  <w:szCs w:val="22"/>
                </w:rPr>
                <w:t>Option year exercise date</w:t>
              </w:r>
            </w:ins>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ins w:id="1902" w:author="PSA" w:date="2017-11-16T09:00:00Z"/>
                <w:szCs w:val="22"/>
              </w:rPr>
            </w:pPr>
            <w:ins w:id="1903" w:author="PSA" w:date="2017-11-16T09:01:00Z">
              <w:r>
                <w:rPr>
                  <w:szCs w:val="22"/>
                </w:rPr>
                <w:t>Y</w:t>
              </w:r>
            </w:ins>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904" w:author="PSA" w:date="2017-11-15T18:42:00Z"/>
                <w:szCs w:val="22"/>
              </w:rPr>
            </w:pPr>
            <w:ins w:id="1905" w:author="PSA" w:date="2017-11-15T18:42:00Z">
              <w:r w:rsidRPr="00651468">
                <w:rPr>
                  <w:szCs w:val="22"/>
                </w:rPr>
                <w:t>Format: DD/MM/YYYY</w:t>
              </w:r>
            </w:ins>
          </w:p>
          <w:p w:rsidR="005A2CEF" w:rsidRPr="00651468" w:rsidRDefault="005A2CEF" w:rsidP="00DE6CE3">
            <w:pPr>
              <w:spacing w:after="0" w:line="240" w:lineRule="auto"/>
              <w:rPr>
                <w:ins w:id="1906" w:author="PSA" w:date="2017-11-15T18:42:00Z"/>
                <w:szCs w:val="22"/>
              </w:rPr>
            </w:pPr>
            <w:ins w:id="1907" w:author="PSA" w:date="2017-11-15T18:42:00Z">
              <w:r w:rsidRPr="00651468">
                <w:rPr>
                  <w:szCs w:val="22"/>
                </w:rPr>
                <w:t>Default value: NIL</w:t>
              </w:r>
            </w:ins>
          </w:p>
        </w:tc>
      </w:tr>
      <w:tr w:rsidR="005A2CEF" w:rsidRPr="00651468" w:rsidTr="005A2CEF">
        <w:trPr>
          <w:ins w:id="1908" w:author="PSA" w:date="2017-11-15T18:42:00Z"/>
        </w:trPr>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5A2CEF" w:rsidRPr="00651468" w:rsidRDefault="005A2CEF" w:rsidP="00DE6CE3">
            <w:pPr>
              <w:spacing w:after="0" w:line="240" w:lineRule="auto"/>
              <w:rPr>
                <w:ins w:id="1909" w:author="PSA" w:date="2017-11-15T18:42:00Z"/>
                <w:szCs w:val="22"/>
              </w:rPr>
            </w:pPr>
            <w:ins w:id="1910" w:author="PSA" w:date="2017-11-15T18:42:00Z">
              <w:r w:rsidRPr="00651468">
                <w:rPr>
                  <w:szCs w:val="22"/>
                </w:rPr>
                <w:t>Insurance</w:t>
              </w:r>
            </w:ins>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A2CEF" w:rsidRPr="00651468" w:rsidRDefault="005A2CEF" w:rsidP="00DE6CE3">
            <w:pPr>
              <w:spacing w:after="0" w:line="240" w:lineRule="auto"/>
              <w:jc w:val="center"/>
              <w:rPr>
                <w:ins w:id="1911" w:author="PSA" w:date="2017-11-16T09:00:00Z"/>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5A2CEF" w:rsidRPr="00651468" w:rsidRDefault="005A2CEF" w:rsidP="00DE6CE3">
            <w:pPr>
              <w:spacing w:after="0" w:line="240" w:lineRule="auto"/>
              <w:rPr>
                <w:ins w:id="1912" w:author="PSA" w:date="2017-11-15T18:42:00Z"/>
                <w:szCs w:val="22"/>
              </w:rPr>
            </w:pPr>
          </w:p>
        </w:tc>
      </w:tr>
      <w:tr w:rsidR="005A2CEF" w:rsidRPr="00651468" w:rsidTr="005A2CEF">
        <w:trPr>
          <w:ins w:id="1913" w:author="PSA" w:date="2017-11-15T18:42:00Z"/>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914" w:author="PSA" w:date="2017-11-15T18:42:00Z"/>
                <w:szCs w:val="22"/>
              </w:rPr>
            </w:pPr>
            <w:ins w:id="1915" w:author="PSA" w:date="2017-11-15T18:42:00Z">
              <w:r w:rsidRPr="00651468">
                <w:rPr>
                  <w:szCs w:val="22"/>
                </w:rPr>
                <w:t>Public Liability policy expiry date</w:t>
              </w:r>
            </w:ins>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ins w:id="1916" w:author="PSA" w:date="2017-11-16T09:00:00Z"/>
                <w:szCs w:val="22"/>
              </w:rPr>
            </w:pPr>
            <w:ins w:id="1917" w:author="PSA" w:date="2017-11-16T09:01:00Z">
              <w:r>
                <w:rPr>
                  <w:szCs w:val="22"/>
                </w:rPr>
                <w:t>Y</w:t>
              </w:r>
            </w:ins>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918" w:author="PSA" w:date="2017-11-15T18:42:00Z"/>
                <w:szCs w:val="22"/>
              </w:rPr>
            </w:pPr>
            <w:ins w:id="1919" w:author="PSA" w:date="2017-11-15T18:42:00Z">
              <w:r w:rsidRPr="00651468">
                <w:rPr>
                  <w:szCs w:val="22"/>
                </w:rPr>
                <w:t>Format: DD/MM/YYYY</w:t>
              </w:r>
            </w:ins>
          </w:p>
          <w:p w:rsidR="005A2CEF" w:rsidRPr="00651468" w:rsidRDefault="005A2CEF" w:rsidP="00DE6CE3">
            <w:pPr>
              <w:spacing w:after="0" w:line="240" w:lineRule="auto"/>
              <w:rPr>
                <w:ins w:id="1920" w:author="PSA" w:date="2017-11-15T18:42:00Z"/>
                <w:szCs w:val="22"/>
              </w:rPr>
            </w:pPr>
            <w:ins w:id="1921" w:author="PSA" w:date="2017-11-15T18:42:00Z">
              <w:r w:rsidRPr="00651468">
                <w:rPr>
                  <w:szCs w:val="22"/>
                </w:rPr>
                <w:t>Default value: NIL</w:t>
              </w:r>
            </w:ins>
          </w:p>
        </w:tc>
      </w:tr>
      <w:tr w:rsidR="005A2CEF" w:rsidRPr="00651468" w:rsidTr="005A2CEF">
        <w:trPr>
          <w:ins w:id="1922" w:author="PSA" w:date="2017-11-15T18:42:00Z"/>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923" w:author="PSA" w:date="2017-11-15T18:42:00Z"/>
                <w:szCs w:val="22"/>
              </w:rPr>
            </w:pPr>
            <w:ins w:id="1924" w:author="PSA" w:date="2017-11-15T18:42:00Z">
              <w:r w:rsidRPr="00651468">
                <w:rPr>
                  <w:szCs w:val="22"/>
                </w:rPr>
                <w:t>Workman Compensation policy expiry date</w:t>
              </w:r>
            </w:ins>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ins w:id="1925" w:author="PSA" w:date="2017-11-16T09:00:00Z"/>
                <w:szCs w:val="22"/>
              </w:rPr>
            </w:pPr>
            <w:ins w:id="1926" w:author="PSA" w:date="2017-11-16T09:01:00Z">
              <w:r>
                <w:rPr>
                  <w:szCs w:val="22"/>
                </w:rPr>
                <w:t>Y</w:t>
              </w:r>
            </w:ins>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927" w:author="PSA" w:date="2017-11-15T18:42:00Z"/>
                <w:szCs w:val="22"/>
              </w:rPr>
            </w:pPr>
            <w:ins w:id="1928" w:author="PSA" w:date="2017-11-15T18:42:00Z">
              <w:r w:rsidRPr="00651468">
                <w:rPr>
                  <w:szCs w:val="22"/>
                </w:rPr>
                <w:t>Format: DD/MM/YYYY</w:t>
              </w:r>
            </w:ins>
          </w:p>
          <w:p w:rsidR="005A2CEF" w:rsidRPr="00651468" w:rsidRDefault="005A2CEF" w:rsidP="00DE6CE3">
            <w:pPr>
              <w:spacing w:after="0" w:line="240" w:lineRule="auto"/>
              <w:rPr>
                <w:ins w:id="1929" w:author="PSA" w:date="2017-11-15T18:42:00Z"/>
                <w:szCs w:val="22"/>
              </w:rPr>
            </w:pPr>
            <w:ins w:id="1930" w:author="PSA" w:date="2017-11-15T18:42:00Z">
              <w:r w:rsidRPr="00651468">
                <w:rPr>
                  <w:szCs w:val="22"/>
                </w:rPr>
                <w:t>Default value: NIL</w:t>
              </w:r>
            </w:ins>
          </w:p>
        </w:tc>
      </w:tr>
      <w:tr w:rsidR="005A2CEF" w:rsidRPr="00651468" w:rsidTr="005A2CEF">
        <w:trPr>
          <w:ins w:id="1931" w:author="PSA" w:date="2017-11-15T18:42:00Z"/>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932" w:author="PSA" w:date="2017-11-15T18:42:00Z"/>
                <w:szCs w:val="22"/>
              </w:rPr>
            </w:pPr>
            <w:ins w:id="1933" w:author="PSA" w:date="2017-11-15T18:42:00Z">
              <w:r w:rsidRPr="00651468">
                <w:rPr>
                  <w:szCs w:val="22"/>
                </w:rPr>
                <w:t>Hull &amp; Marine expiry date</w:t>
              </w:r>
            </w:ins>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ins w:id="1934" w:author="PSA" w:date="2017-11-16T09:00:00Z"/>
                <w:szCs w:val="22"/>
              </w:rPr>
            </w:pPr>
            <w:ins w:id="1935" w:author="PSA" w:date="2017-11-16T09:01:00Z">
              <w:r>
                <w:rPr>
                  <w:szCs w:val="22"/>
                </w:rPr>
                <w:t>Y</w:t>
              </w:r>
            </w:ins>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936" w:author="PSA" w:date="2017-11-15T18:42:00Z"/>
                <w:szCs w:val="22"/>
              </w:rPr>
            </w:pPr>
            <w:ins w:id="1937" w:author="PSA" w:date="2017-11-15T18:42:00Z">
              <w:r w:rsidRPr="00651468">
                <w:rPr>
                  <w:szCs w:val="22"/>
                </w:rPr>
                <w:t>Format: DD/MM/YYYY</w:t>
              </w:r>
            </w:ins>
          </w:p>
          <w:p w:rsidR="005A2CEF" w:rsidRPr="00651468" w:rsidRDefault="005A2CEF" w:rsidP="00DE6CE3">
            <w:pPr>
              <w:spacing w:after="0" w:line="240" w:lineRule="auto"/>
              <w:rPr>
                <w:ins w:id="1938" w:author="PSA" w:date="2017-11-15T18:42:00Z"/>
                <w:szCs w:val="22"/>
              </w:rPr>
            </w:pPr>
            <w:ins w:id="1939" w:author="PSA" w:date="2017-11-15T18:42:00Z">
              <w:r w:rsidRPr="00651468">
                <w:rPr>
                  <w:szCs w:val="22"/>
                </w:rPr>
                <w:t>Default value: NIL</w:t>
              </w:r>
            </w:ins>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A2CEF" w:rsidRPr="00651468" w:rsidRDefault="005A2CEF" w:rsidP="00DE6CE3">
            <w:pPr>
              <w:spacing w:after="0" w:line="240" w:lineRule="auto"/>
              <w:rPr>
                <w:szCs w:val="22"/>
              </w:rPr>
            </w:pPr>
            <w:r w:rsidRPr="00651468">
              <w:rPr>
                <w:szCs w:val="22"/>
              </w:rPr>
              <w:t>Savings</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5A2CEF" w:rsidRPr="00651468" w:rsidRDefault="005A2CEF" w:rsidP="00DE6CE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5A2CEF" w:rsidRPr="00651468" w:rsidRDefault="005A2CEF" w:rsidP="00DE6CE3">
            <w:pPr>
              <w:spacing w:after="0" w:line="240" w:lineRule="auto"/>
              <w:rPr>
                <w:szCs w:val="22"/>
              </w:rPr>
            </w:pPr>
          </w:p>
        </w:tc>
      </w:tr>
      <w:tr w:rsidR="005A2CEF" w:rsidRPr="00651468" w:rsidTr="00DE6CE3">
        <w:trPr>
          <w:trHeight w:val="369"/>
          <w:ins w:id="1940" w:author="PSA" w:date="2017-11-15T18:42:00Z"/>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941" w:author="PSA" w:date="2017-11-15T18:42:00Z"/>
                <w:szCs w:val="22"/>
              </w:rPr>
            </w:pPr>
            <w:ins w:id="1942" w:author="PSA" w:date="2017-11-15T18:42:00Z">
              <w:r w:rsidRPr="00651468">
                <w:rPr>
                  <w:szCs w:val="22"/>
                </w:rPr>
                <w:t>Savings currency</w:t>
              </w:r>
            </w:ins>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ins w:id="1943" w:author="PSA" w:date="2017-11-16T09:00:00Z"/>
                <w:szCs w:val="22"/>
              </w:rPr>
            </w:pPr>
            <w:ins w:id="1944" w:author="PSA" w:date="2017-11-16T09:01:00Z">
              <w:r>
                <w:rPr>
                  <w:szCs w:val="22"/>
                </w:rPr>
                <w:t>Y</w:t>
              </w:r>
            </w:ins>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945" w:author="PSA" w:date="2017-11-15T18:42:00Z"/>
                <w:szCs w:val="22"/>
              </w:rPr>
            </w:pPr>
            <w:ins w:id="1946" w:author="PSA" w:date="2017-11-15T18:42:00Z">
              <w:r w:rsidRPr="00651468">
                <w:rPr>
                  <w:szCs w:val="22"/>
                </w:rPr>
                <w:t>Text (3 letters)</w:t>
              </w:r>
            </w:ins>
          </w:p>
        </w:tc>
      </w:tr>
      <w:tr w:rsidR="005A2CEF" w:rsidRPr="00651468" w:rsidTr="00DE6CE3">
        <w:trPr>
          <w:trHeight w:val="260"/>
          <w:ins w:id="1947" w:author="PSA" w:date="2017-11-15T18:44:00Z"/>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948" w:author="PSA" w:date="2017-11-15T18:44:00Z"/>
                <w:szCs w:val="22"/>
              </w:rPr>
            </w:pPr>
            <w:ins w:id="1949" w:author="PSA" w:date="2017-11-15T18:45:00Z">
              <w:r w:rsidRPr="00651468">
                <w:rPr>
                  <w:szCs w:val="22"/>
                </w:rPr>
                <w:t>Savings</w:t>
              </w:r>
            </w:ins>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ins w:id="1950" w:author="PSA" w:date="2017-11-16T09:00:00Z"/>
                <w:szCs w:val="22"/>
              </w:rPr>
            </w:pPr>
            <w:ins w:id="1951" w:author="PSA" w:date="2017-11-16T09:01:00Z">
              <w:r>
                <w:rPr>
                  <w:szCs w:val="22"/>
                </w:rPr>
                <w:t>Y</w:t>
              </w:r>
            </w:ins>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952" w:author="PSA" w:date="2017-11-15T18:44:00Z"/>
                <w:szCs w:val="22"/>
              </w:rPr>
            </w:pPr>
            <w:ins w:id="1953" w:author="PSA" w:date="2017-11-15T18:45:00Z">
              <w:r w:rsidRPr="00651468">
                <w:rPr>
                  <w:szCs w:val="22"/>
                </w:rPr>
                <w:t>Number (2 decimal place)</w:t>
              </w:r>
            </w:ins>
          </w:p>
        </w:tc>
      </w:tr>
      <w:tr w:rsidR="005A2CEF" w:rsidRPr="00651468" w:rsidTr="00DE6CE3">
        <w:trPr>
          <w:trHeight w:val="123"/>
          <w:ins w:id="1954" w:author="PSA" w:date="2017-11-15T18:45:00Z"/>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955" w:author="PSA" w:date="2017-11-15T18:45:00Z"/>
                <w:szCs w:val="22"/>
              </w:rPr>
            </w:pPr>
            <w:ins w:id="1956" w:author="PSA" w:date="2017-11-15T18:45:00Z">
              <w:r w:rsidRPr="00154818">
                <w:rPr>
                  <w:szCs w:val="22"/>
                </w:rPr>
                <w:t>Created By</w:t>
              </w:r>
            </w:ins>
          </w:p>
        </w:tc>
        <w:tc>
          <w:tcPr>
            <w:tcW w:w="1026" w:type="dxa"/>
            <w:tcBorders>
              <w:top w:val="single" w:sz="4" w:space="0" w:color="auto"/>
              <w:left w:val="single" w:sz="4" w:space="0" w:color="auto"/>
              <w:bottom w:val="single" w:sz="4" w:space="0" w:color="auto"/>
              <w:right w:val="single" w:sz="4" w:space="0" w:color="auto"/>
            </w:tcBorders>
          </w:tcPr>
          <w:p w:rsidR="005A2CEF" w:rsidRDefault="005A2CEF" w:rsidP="00DE6CE3">
            <w:pPr>
              <w:spacing w:after="0" w:line="240" w:lineRule="auto"/>
              <w:jc w:val="center"/>
              <w:rPr>
                <w:ins w:id="1957" w:author="PSA" w:date="2017-11-16T09:00:00Z"/>
                <w:szCs w:val="22"/>
              </w:rPr>
            </w:pPr>
            <w:ins w:id="1958" w:author="PSA" w:date="2017-11-16T09:01:00Z">
              <w:r>
                <w:rPr>
                  <w:szCs w:val="22"/>
                </w:rPr>
                <w:t>N</w:t>
              </w:r>
            </w:ins>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959" w:author="PSA" w:date="2017-11-15T18:45:00Z"/>
                <w:szCs w:val="22"/>
              </w:rPr>
            </w:pPr>
            <w:ins w:id="1960" w:author="PSA" w:date="2017-11-15T18:45:00Z">
              <w:r>
                <w:rPr>
                  <w:szCs w:val="22"/>
                </w:rPr>
                <w:t xml:space="preserve"> </w:t>
              </w:r>
              <w:r w:rsidRPr="00154818">
                <w:rPr>
                  <w:szCs w:val="22"/>
                </w:rPr>
                <w:t>Text</w:t>
              </w:r>
            </w:ins>
          </w:p>
        </w:tc>
      </w:tr>
      <w:tr w:rsidR="005A2CEF" w:rsidRPr="00651468" w:rsidTr="00DE6CE3">
        <w:trPr>
          <w:trHeight w:val="96"/>
          <w:ins w:id="1961" w:author="PSA" w:date="2017-11-15T18:44:00Z"/>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962" w:author="PSA" w:date="2017-11-15T18:44:00Z"/>
                <w:szCs w:val="22"/>
              </w:rPr>
            </w:pPr>
            <w:ins w:id="1963" w:author="PSA" w:date="2017-11-15T18:45:00Z">
              <w:r w:rsidRPr="00154818">
                <w:rPr>
                  <w:szCs w:val="22"/>
                </w:rPr>
                <w:t>Created Date</w:t>
              </w:r>
            </w:ins>
          </w:p>
        </w:tc>
        <w:tc>
          <w:tcPr>
            <w:tcW w:w="1026" w:type="dxa"/>
            <w:tcBorders>
              <w:top w:val="single" w:sz="4" w:space="0" w:color="auto"/>
              <w:left w:val="single" w:sz="4" w:space="0" w:color="auto"/>
              <w:bottom w:val="single" w:sz="4" w:space="0" w:color="auto"/>
              <w:right w:val="single" w:sz="4" w:space="0" w:color="auto"/>
            </w:tcBorders>
          </w:tcPr>
          <w:p w:rsidR="005A2CEF" w:rsidRDefault="005A2CEF" w:rsidP="00DE6CE3">
            <w:pPr>
              <w:spacing w:after="0" w:line="240" w:lineRule="auto"/>
              <w:jc w:val="center"/>
              <w:rPr>
                <w:ins w:id="1964" w:author="PSA" w:date="2017-11-16T09:00:00Z"/>
                <w:szCs w:val="22"/>
              </w:rPr>
            </w:pPr>
            <w:ins w:id="1965" w:author="PSA" w:date="2017-11-16T09:01:00Z">
              <w:r>
                <w:rPr>
                  <w:szCs w:val="22"/>
                </w:rPr>
                <w:t>N</w:t>
              </w:r>
            </w:ins>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966" w:author="PSA" w:date="2017-11-15T18:44:00Z"/>
                <w:szCs w:val="22"/>
              </w:rPr>
            </w:pPr>
            <w:ins w:id="1967" w:author="PSA" w:date="2017-11-15T18:45:00Z">
              <w:r w:rsidRPr="00154818">
                <w:rPr>
                  <w:szCs w:val="22"/>
                </w:rPr>
                <w:t>DD/MM/YYYY</w:t>
              </w:r>
              <w:r>
                <w:rPr>
                  <w:szCs w:val="22"/>
                </w:rPr>
                <w:t xml:space="preserve"> HH:MM:SS</w:t>
              </w:r>
            </w:ins>
          </w:p>
        </w:tc>
      </w:tr>
      <w:tr w:rsidR="005A2CEF" w:rsidRPr="00651468" w:rsidTr="00DE6CE3">
        <w:trPr>
          <w:trHeight w:val="60"/>
          <w:ins w:id="1968" w:author="PSA" w:date="2017-11-15T18:44:00Z"/>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969" w:author="PSA" w:date="2017-11-15T18:44:00Z"/>
                <w:szCs w:val="22"/>
              </w:rPr>
            </w:pPr>
            <w:ins w:id="1970" w:author="PSA" w:date="2017-11-15T18:45:00Z">
              <w:r w:rsidRPr="00154818">
                <w:rPr>
                  <w:szCs w:val="22"/>
                </w:rPr>
                <w:t>Last Modified</w:t>
              </w:r>
            </w:ins>
          </w:p>
        </w:tc>
        <w:tc>
          <w:tcPr>
            <w:tcW w:w="1026" w:type="dxa"/>
            <w:tcBorders>
              <w:top w:val="single" w:sz="4" w:space="0" w:color="auto"/>
              <w:left w:val="single" w:sz="4" w:space="0" w:color="auto"/>
              <w:bottom w:val="single" w:sz="4" w:space="0" w:color="auto"/>
              <w:right w:val="single" w:sz="4" w:space="0" w:color="auto"/>
            </w:tcBorders>
          </w:tcPr>
          <w:p w:rsidR="005A2CEF" w:rsidRDefault="005A2CEF" w:rsidP="00DE6CE3">
            <w:pPr>
              <w:spacing w:after="0" w:line="240" w:lineRule="auto"/>
              <w:jc w:val="center"/>
              <w:rPr>
                <w:ins w:id="1971" w:author="PSA" w:date="2017-11-16T09:00:00Z"/>
                <w:szCs w:val="22"/>
              </w:rPr>
            </w:pPr>
            <w:ins w:id="1972" w:author="PSA" w:date="2017-11-16T09:01:00Z">
              <w:r>
                <w:rPr>
                  <w:szCs w:val="22"/>
                </w:rPr>
                <w:t>N</w:t>
              </w:r>
            </w:ins>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973" w:author="PSA" w:date="2017-11-15T18:44:00Z"/>
                <w:szCs w:val="22"/>
              </w:rPr>
            </w:pPr>
            <w:ins w:id="1974" w:author="PSA" w:date="2017-11-15T18:45:00Z">
              <w:r w:rsidRPr="00154818">
                <w:rPr>
                  <w:szCs w:val="22"/>
                </w:rPr>
                <w:t>Text</w:t>
              </w:r>
            </w:ins>
          </w:p>
        </w:tc>
      </w:tr>
      <w:tr w:rsidR="005A2CEF" w:rsidRPr="00651468" w:rsidTr="00DE6CE3">
        <w:trPr>
          <w:trHeight w:val="255"/>
          <w:ins w:id="1975" w:author="PSA" w:date="2017-11-15T18:44:00Z"/>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976" w:author="PSA" w:date="2017-11-15T18:44:00Z"/>
                <w:szCs w:val="22"/>
              </w:rPr>
            </w:pPr>
            <w:ins w:id="1977" w:author="PSA" w:date="2017-11-15T18:45:00Z">
              <w:r w:rsidRPr="00154818">
                <w:rPr>
                  <w:szCs w:val="22"/>
                </w:rPr>
                <w:t>Last Modified Date</w:t>
              </w:r>
            </w:ins>
          </w:p>
        </w:tc>
        <w:tc>
          <w:tcPr>
            <w:tcW w:w="1026" w:type="dxa"/>
            <w:tcBorders>
              <w:top w:val="single" w:sz="4" w:space="0" w:color="auto"/>
              <w:left w:val="single" w:sz="4" w:space="0" w:color="auto"/>
              <w:bottom w:val="single" w:sz="4" w:space="0" w:color="auto"/>
              <w:right w:val="single" w:sz="4" w:space="0" w:color="auto"/>
            </w:tcBorders>
          </w:tcPr>
          <w:p w:rsidR="005A2CEF" w:rsidRDefault="005A2CEF" w:rsidP="00DE6CE3">
            <w:pPr>
              <w:spacing w:after="0" w:line="240" w:lineRule="auto"/>
              <w:jc w:val="center"/>
              <w:rPr>
                <w:ins w:id="1978" w:author="PSA" w:date="2017-11-16T09:00:00Z"/>
                <w:szCs w:val="22"/>
              </w:rPr>
            </w:pPr>
            <w:ins w:id="1979" w:author="PSA" w:date="2017-11-16T09:01:00Z">
              <w:r>
                <w:rPr>
                  <w:szCs w:val="22"/>
                </w:rPr>
                <w:t>N</w:t>
              </w:r>
            </w:ins>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ins w:id="1980" w:author="PSA" w:date="2017-11-15T18:44:00Z"/>
                <w:szCs w:val="22"/>
              </w:rPr>
            </w:pPr>
            <w:ins w:id="1981" w:author="PSA" w:date="2017-11-15T18:45:00Z">
              <w:r w:rsidRPr="00154818">
                <w:rPr>
                  <w:szCs w:val="22"/>
                </w:rPr>
                <w:t>DD/MM/YYYY</w:t>
              </w:r>
              <w:r>
                <w:rPr>
                  <w:szCs w:val="22"/>
                </w:rPr>
                <w:t xml:space="preserve"> HH:MM:SS</w:t>
              </w:r>
            </w:ins>
          </w:p>
        </w:tc>
      </w:tr>
    </w:tbl>
    <w:p w:rsidR="00B4512E" w:rsidRDefault="00B4512E" w:rsidP="00DE6CE3">
      <w:pPr>
        <w:spacing w:after="0"/>
      </w:pPr>
    </w:p>
    <w:p w:rsidR="004F240A" w:rsidDel="003C6C1E" w:rsidRDefault="004F240A" w:rsidP="004F240A">
      <w:pPr>
        <w:pStyle w:val="Heading3"/>
      </w:pPr>
      <w:bookmarkStart w:id="1982" w:name="_Toc498594455"/>
      <w:r w:rsidDel="003C6C1E">
        <w:t>Delete Contracts</w:t>
      </w:r>
      <w:bookmarkEnd w:id="1982"/>
    </w:p>
    <w:p w:rsidR="004F240A" w:rsidRDefault="002A03DE" w:rsidP="00DE6CE3">
      <w:pPr>
        <w:ind w:firstLine="720"/>
      </w:pPr>
      <w:del w:id="1983" w:author="PSA" w:date="2017-11-15T18:46:00Z">
        <w:r w:rsidRPr="002A03DE" w:rsidDel="00B4512E">
          <w:delText>This feature allows the user to delete contract already created in the system for the respective group.</w:delText>
        </w:r>
      </w:del>
      <w:ins w:id="1984" w:author="PSA" w:date="2017-11-15T18:46:00Z">
        <w:r w:rsidR="00B4512E" w:rsidRPr="00651468">
          <w:rPr>
            <w:rFonts w:cs="Arial"/>
            <w:szCs w:val="22"/>
          </w:rPr>
          <w:t xml:space="preserve">This feature allows </w:t>
        </w:r>
        <w:r w:rsidR="00B4512E">
          <w:rPr>
            <w:rFonts w:cs="Arial"/>
            <w:szCs w:val="22"/>
          </w:rPr>
          <w:t>authorized</w:t>
        </w:r>
        <w:r w:rsidR="00B4512E" w:rsidRPr="00651468">
          <w:rPr>
            <w:rFonts w:cs="Arial"/>
            <w:szCs w:val="22"/>
          </w:rPr>
          <w:t xml:space="preserve"> </w:t>
        </w:r>
        <w:r w:rsidR="00B4512E">
          <w:rPr>
            <w:rFonts w:cs="Arial"/>
            <w:szCs w:val="22"/>
          </w:rPr>
          <w:t>user</w:t>
        </w:r>
        <w:r w:rsidR="00B4512E" w:rsidRPr="00651468">
          <w:rPr>
            <w:rFonts w:cs="Arial"/>
            <w:szCs w:val="22"/>
          </w:rPr>
          <w:t xml:space="preserve"> to </w:t>
        </w:r>
        <w:r w:rsidR="00B4512E">
          <w:rPr>
            <w:rFonts w:cs="Arial"/>
            <w:szCs w:val="22"/>
          </w:rPr>
          <w:t>delete contract</w:t>
        </w:r>
        <w:r w:rsidR="00B4512E" w:rsidRPr="00651468">
          <w:rPr>
            <w:rFonts w:cs="Arial"/>
            <w:szCs w:val="22"/>
          </w:rPr>
          <w:t xml:space="preserve"> </w:t>
        </w:r>
        <w:r w:rsidR="00B4512E">
          <w:rPr>
            <w:rFonts w:cs="Arial"/>
            <w:szCs w:val="22"/>
          </w:rPr>
          <w:t xml:space="preserve">in </w:t>
        </w:r>
      </w:ins>
      <w:ins w:id="1985" w:author="PSA" w:date="2017-11-15T18:47:00Z">
        <w:r w:rsidR="00B4512E">
          <w:rPr>
            <w:rFonts w:cs="Arial"/>
            <w:szCs w:val="22"/>
          </w:rPr>
          <w:t>his or her</w:t>
        </w:r>
      </w:ins>
      <w:ins w:id="1986" w:author="PSA" w:date="2017-11-15T18:46:00Z">
        <w:r w:rsidR="00B4512E">
          <w:rPr>
            <w:rFonts w:cs="Arial"/>
            <w:szCs w:val="22"/>
          </w:rPr>
          <w:t xml:space="preserve"> user group</w:t>
        </w:r>
      </w:ins>
      <w:ins w:id="1987" w:author="PSA" w:date="2017-11-15T18:47:00Z">
        <w:r w:rsidR="00B4512E">
          <w:rPr>
            <w:rFonts w:cs="Arial"/>
            <w:szCs w:val="22"/>
          </w:rPr>
          <w:t>.</w:t>
        </w:r>
      </w:ins>
    </w:p>
    <w:p w:rsidR="002A03DE" w:rsidRDefault="00E22354" w:rsidP="00E22354">
      <w:pPr>
        <w:pStyle w:val="Heading3"/>
      </w:pPr>
      <w:bookmarkStart w:id="1988" w:name="_Toc498594456"/>
      <w:r w:rsidRPr="00E22354">
        <w:t>Renewing Contracts</w:t>
      </w:r>
      <w:bookmarkEnd w:id="1988"/>
    </w:p>
    <w:p w:rsidR="005D4454" w:rsidRDefault="00FA4863" w:rsidP="00DE6CE3">
      <w:pPr>
        <w:ind w:left="720"/>
        <w:jc w:val="both"/>
        <w:rPr>
          <w:ins w:id="1989" w:author="PSA" w:date="2017-11-15T18:51:00Z"/>
          <w:szCs w:val="22"/>
        </w:rPr>
      </w:pPr>
      <w:r w:rsidRPr="00FA4863">
        <w:rPr>
          <w:rFonts w:cs="Arial"/>
          <w:szCs w:val="22"/>
        </w:rPr>
        <w:t xml:space="preserve">This feature is provided for the users to use an existing contract and create a new contract in the system. User can select any existing contract and </w:t>
      </w:r>
      <w:ins w:id="1990" w:author="PSA" w:date="2017-11-15T18:50:00Z">
        <w:r w:rsidR="00B4512E">
          <w:rPr>
            <w:rFonts w:cs="Arial"/>
            <w:szCs w:val="22"/>
          </w:rPr>
          <w:t xml:space="preserve">click renew button to </w:t>
        </w:r>
      </w:ins>
      <w:del w:id="1991" w:author="PSA" w:date="2017-11-15T18:50:00Z">
        <w:r w:rsidRPr="00FA4863" w:rsidDel="00B4512E">
          <w:rPr>
            <w:rFonts w:cs="Arial"/>
            <w:szCs w:val="22"/>
          </w:rPr>
          <w:delText>initiate renewing of</w:delText>
        </w:r>
      </w:del>
      <w:ins w:id="1992" w:author="PSA" w:date="2017-11-15T18:50:00Z">
        <w:r w:rsidR="00B4512E">
          <w:rPr>
            <w:rFonts w:cs="Arial"/>
            <w:szCs w:val="22"/>
          </w:rPr>
          <w:t>renew the</w:t>
        </w:r>
      </w:ins>
      <w:r w:rsidRPr="00FA4863">
        <w:rPr>
          <w:rFonts w:cs="Arial"/>
          <w:szCs w:val="22"/>
        </w:rPr>
        <w:t xml:space="preserve"> contract</w:t>
      </w:r>
      <w:del w:id="1993" w:author="PSA" w:date="2017-11-15T18:50:00Z">
        <w:r w:rsidRPr="00FA4863" w:rsidDel="00B4512E">
          <w:rPr>
            <w:rFonts w:cs="Arial"/>
            <w:szCs w:val="22"/>
          </w:rPr>
          <w:delText>s</w:delText>
        </w:r>
      </w:del>
      <w:r w:rsidRPr="00FA4863">
        <w:rPr>
          <w:rFonts w:cs="Arial"/>
          <w:szCs w:val="22"/>
        </w:rPr>
        <w:t>.</w:t>
      </w:r>
      <w:ins w:id="1994" w:author="PSA" w:date="2017-11-15T18:50:00Z">
        <w:r w:rsidR="00B4512E">
          <w:rPr>
            <w:rFonts w:cs="Arial"/>
            <w:szCs w:val="22"/>
          </w:rPr>
          <w:t xml:space="preserve"> </w:t>
        </w:r>
      </w:ins>
      <w:r w:rsidRPr="00FA4863">
        <w:rPr>
          <w:rFonts w:cs="Arial"/>
          <w:szCs w:val="22"/>
        </w:rPr>
        <w:t xml:space="preserve"> </w:t>
      </w:r>
      <w:ins w:id="1995" w:author="PSA" w:date="2017-11-15T18:51:00Z">
        <w:r w:rsidR="005D4454">
          <w:rPr>
            <w:szCs w:val="22"/>
          </w:rPr>
          <w:t xml:space="preserve">After clicking renew button, user will be redirected to add reminder page, with following fields copied from the original reminder. </w:t>
        </w:r>
      </w:ins>
    </w:p>
    <w:tbl>
      <w:tblPr>
        <w:tblStyle w:val="TableGrid"/>
        <w:tblW w:w="3793" w:type="dxa"/>
        <w:tblInd w:w="959" w:type="dxa"/>
        <w:tblLook w:val="04A0"/>
      </w:tblPr>
      <w:tblGrid>
        <w:gridCol w:w="3793"/>
      </w:tblGrid>
      <w:tr w:rsidR="005D4454" w:rsidRPr="00651468" w:rsidTr="006D3809">
        <w:trPr>
          <w:ins w:id="1996" w:author="PSA" w:date="2017-11-15T18:52:00Z"/>
        </w:trPr>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jc w:val="center"/>
              <w:rPr>
                <w:ins w:id="1997" w:author="PSA" w:date="2017-11-15T18:52:00Z"/>
                <w:rFonts w:cs="Times New Roman"/>
                <w:b/>
                <w:szCs w:val="22"/>
              </w:rPr>
            </w:pPr>
            <w:ins w:id="1998" w:author="PSA" w:date="2017-11-15T18:52:00Z">
              <w:r w:rsidRPr="00651468">
                <w:rPr>
                  <w:b/>
                  <w:szCs w:val="22"/>
                </w:rPr>
                <w:t xml:space="preserve">Fields to </w:t>
              </w:r>
            </w:ins>
            <w:ins w:id="1999" w:author="PSA" w:date="2017-11-15T18:54:00Z">
              <w:r>
                <w:rPr>
                  <w:b/>
                  <w:szCs w:val="22"/>
                </w:rPr>
                <w:t>copied from original contracts</w:t>
              </w:r>
            </w:ins>
          </w:p>
        </w:tc>
      </w:tr>
      <w:tr w:rsidR="005D4454" w:rsidRPr="00651468" w:rsidTr="006D3809">
        <w:tc>
          <w:tcPr>
            <w:tcW w:w="379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33710" w:rsidRDefault="005D4454">
            <w:pPr>
              <w:spacing w:after="0" w:line="240" w:lineRule="auto"/>
              <w:rPr>
                <w:rFonts w:cs="Times New Roman"/>
                <w:szCs w:val="22"/>
              </w:rPr>
            </w:pPr>
            <w:r w:rsidRPr="00651468">
              <w:rPr>
                <w:szCs w:val="22"/>
              </w:rPr>
              <w:t xml:space="preserve">Contract </w:t>
            </w:r>
            <w:r>
              <w:rPr>
                <w:szCs w:val="22"/>
              </w:rPr>
              <w:t>D</w:t>
            </w:r>
            <w:r w:rsidRPr="00651468">
              <w:rPr>
                <w:szCs w:val="22"/>
              </w:rPr>
              <w:t>etails</w:t>
            </w:r>
          </w:p>
        </w:tc>
      </w:tr>
      <w:tr w:rsidR="005D4454" w:rsidRPr="00651468" w:rsidTr="006D3809">
        <w:trPr>
          <w:trHeight w:val="195"/>
        </w:trPr>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Pr>
                <w:szCs w:val="22"/>
              </w:rPr>
              <w:t>User Group</w:t>
            </w:r>
          </w:p>
        </w:tc>
      </w:tr>
      <w:tr w:rsidR="005D4454" w:rsidRPr="00651468" w:rsidTr="006D3809">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 xml:space="preserve">Contract </w:t>
            </w:r>
            <w:r>
              <w:rPr>
                <w:szCs w:val="22"/>
              </w:rPr>
              <w:t>T</w:t>
            </w:r>
            <w:r w:rsidRPr="00651468">
              <w:rPr>
                <w:szCs w:val="22"/>
              </w:rPr>
              <w:t>itle</w:t>
            </w:r>
          </w:p>
        </w:tc>
      </w:tr>
      <w:tr w:rsidR="005D4454" w:rsidRPr="00651468" w:rsidTr="006D3809">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BA / PO number</w:t>
            </w:r>
          </w:p>
        </w:tc>
      </w:tr>
      <w:tr w:rsidR="005D4454" w:rsidRPr="00651468" w:rsidTr="006D3809">
        <w:trPr>
          <w:trHeight w:val="117"/>
        </w:trPr>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Supplier</w:t>
            </w:r>
          </w:p>
        </w:tc>
      </w:tr>
      <w:tr w:rsidR="005D4454" w:rsidRPr="00651468" w:rsidTr="006D3809">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Contract Value Currency</w:t>
            </w:r>
          </w:p>
        </w:tc>
      </w:tr>
      <w:tr w:rsidR="005D4454" w:rsidRPr="00651468" w:rsidTr="006D3809">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Contract Value</w:t>
            </w:r>
          </w:p>
        </w:tc>
      </w:tr>
      <w:tr w:rsidR="005D4454" w:rsidRPr="00651468" w:rsidTr="006D3809">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Performance Bond submission</w:t>
            </w:r>
          </w:p>
        </w:tc>
      </w:tr>
      <w:tr w:rsidR="005D4454" w:rsidRPr="00651468" w:rsidTr="006D3809">
        <w:tc>
          <w:tcPr>
            <w:tcW w:w="3793" w:type="dxa"/>
            <w:tcBorders>
              <w:top w:val="single" w:sz="4" w:space="0" w:color="auto"/>
              <w:left w:val="single" w:sz="4" w:space="0" w:color="auto"/>
              <w:bottom w:val="single" w:sz="4" w:space="0" w:color="auto"/>
              <w:right w:val="single" w:sz="4" w:space="0" w:color="auto"/>
            </w:tcBorders>
            <w:vAlign w:val="center"/>
          </w:tcPr>
          <w:p w:rsidR="00933710" w:rsidRDefault="005D4454">
            <w:pPr>
              <w:spacing w:after="0" w:line="240" w:lineRule="auto"/>
              <w:rPr>
                <w:rFonts w:cs="Times New Roman"/>
                <w:szCs w:val="22"/>
              </w:rPr>
            </w:pPr>
            <w:r w:rsidRPr="00651468">
              <w:rPr>
                <w:szCs w:val="22"/>
              </w:rPr>
              <w:t>Reminder Status</w:t>
            </w:r>
          </w:p>
        </w:tc>
      </w:tr>
      <w:tr w:rsidR="005D4454" w:rsidRPr="00651468" w:rsidTr="006D3809">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 xml:space="preserve">Officer in </w:t>
            </w:r>
            <w:r>
              <w:rPr>
                <w:szCs w:val="22"/>
              </w:rPr>
              <w:t>C</w:t>
            </w:r>
            <w:r w:rsidRPr="00651468">
              <w:rPr>
                <w:szCs w:val="22"/>
              </w:rPr>
              <w:t>harge</w:t>
            </w:r>
          </w:p>
        </w:tc>
      </w:tr>
      <w:tr w:rsidR="005D4454" w:rsidRPr="00651468" w:rsidTr="006D3809">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Cc list</w:t>
            </w:r>
          </w:p>
        </w:tc>
      </w:tr>
      <w:tr w:rsidR="005D4454" w:rsidRPr="00651468" w:rsidTr="006D3809">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Pr>
                <w:szCs w:val="22"/>
              </w:rPr>
              <w:t>Reviewer List</w:t>
            </w:r>
          </w:p>
        </w:tc>
      </w:tr>
      <w:tr w:rsidR="005D4454" w:rsidRPr="00651468" w:rsidTr="006D3809">
        <w:tc>
          <w:tcPr>
            <w:tcW w:w="379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33710" w:rsidRDefault="005D4454">
            <w:pPr>
              <w:spacing w:after="0" w:line="240" w:lineRule="auto"/>
              <w:rPr>
                <w:rFonts w:cs="Times New Roman"/>
                <w:szCs w:val="22"/>
              </w:rPr>
            </w:pPr>
            <w:r w:rsidRPr="00651468">
              <w:rPr>
                <w:szCs w:val="22"/>
              </w:rPr>
              <w:t>Option year</w:t>
            </w:r>
          </w:p>
        </w:tc>
      </w:tr>
      <w:tr w:rsidR="005D4454" w:rsidRPr="00651468" w:rsidTr="006D3809">
        <w:trPr>
          <w:ins w:id="2000" w:author="PSA" w:date="2017-11-15T18:52:00Z"/>
        </w:trPr>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ins w:id="2001" w:author="PSA" w:date="2017-11-15T18:52:00Z"/>
                <w:rFonts w:cs="Times New Roman"/>
                <w:szCs w:val="22"/>
              </w:rPr>
            </w:pPr>
            <w:ins w:id="2002" w:author="PSA" w:date="2017-11-15T18:52:00Z">
              <w:r w:rsidRPr="00651468">
                <w:rPr>
                  <w:szCs w:val="22"/>
                </w:rPr>
                <w:t>Option year exercise date</w:t>
              </w:r>
            </w:ins>
          </w:p>
        </w:tc>
      </w:tr>
      <w:tr w:rsidR="005D4454" w:rsidRPr="00651468" w:rsidTr="006D3809">
        <w:trPr>
          <w:ins w:id="2003" w:author="PSA" w:date="2017-11-15T18:52:00Z"/>
        </w:trPr>
        <w:tc>
          <w:tcPr>
            <w:tcW w:w="379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33710" w:rsidRDefault="005D4454">
            <w:pPr>
              <w:spacing w:after="0" w:line="240" w:lineRule="auto"/>
              <w:rPr>
                <w:ins w:id="2004" w:author="PSA" w:date="2017-11-15T18:52:00Z"/>
                <w:rFonts w:cs="Times New Roman"/>
                <w:szCs w:val="22"/>
              </w:rPr>
            </w:pPr>
            <w:ins w:id="2005" w:author="PSA" w:date="2017-11-15T18:52:00Z">
              <w:r w:rsidRPr="00651468">
                <w:rPr>
                  <w:szCs w:val="22"/>
                </w:rPr>
                <w:t>Insurance</w:t>
              </w:r>
            </w:ins>
          </w:p>
        </w:tc>
      </w:tr>
      <w:tr w:rsidR="005D4454" w:rsidRPr="00651468" w:rsidTr="006D3809">
        <w:trPr>
          <w:ins w:id="2006" w:author="PSA" w:date="2017-11-15T18:52:00Z"/>
        </w:trPr>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ins w:id="2007" w:author="PSA" w:date="2017-11-15T18:52:00Z"/>
                <w:rFonts w:cs="Times New Roman"/>
                <w:szCs w:val="22"/>
              </w:rPr>
            </w:pPr>
            <w:ins w:id="2008" w:author="PSA" w:date="2017-11-15T18:52:00Z">
              <w:r w:rsidRPr="00651468">
                <w:rPr>
                  <w:szCs w:val="22"/>
                </w:rPr>
                <w:t>Public Liability policy expiry date</w:t>
              </w:r>
            </w:ins>
          </w:p>
        </w:tc>
      </w:tr>
      <w:tr w:rsidR="005D4454" w:rsidRPr="00651468" w:rsidTr="006D3809">
        <w:trPr>
          <w:ins w:id="2009" w:author="PSA" w:date="2017-11-15T18:52:00Z"/>
        </w:trPr>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ins w:id="2010" w:author="PSA" w:date="2017-11-15T18:52:00Z"/>
                <w:rFonts w:cs="Times New Roman"/>
                <w:szCs w:val="22"/>
              </w:rPr>
            </w:pPr>
            <w:ins w:id="2011" w:author="PSA" w:date="2017-11-15T18:52:00Z">
              <w:r w:rsidRPr="00651468">
                <w:rPr>
                  <w:szCs w:val="22"/>
                </w:rPr>
                <w:t>Workman Compensation policy expiry date</w:t>
              </w:r>
            </w:ins>
          </w:p>
        </w:tc>
      </w:tr>
      <w:tr w:rsidR="005D4454" w:rsidRPr="00651468" w:rsidTr="006D3809">
        <w:trPr>
          <w:ins w:id="2012" w:author="PSA" w:date="2017-11-15T18:52:00Z"/>
        </w:trPr>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ins w:id="2013" w:author="PSA" w:date="2017-11-15T18:52:00Z"/>
                <w:rFonts w:cs="Times New Roman"/>
                <w:szCs w:val="22"/>
              </w:rPr>
            </w:pPr>
            <w:ins w:id="2014" w:author="PSA" w:date="2017-11-15T18:52:00Z">
              <w:r w:rsidRPr="00651468">
                <w:rPr>
                  <w:szCs w:val="22"/>
                </w:rPr>
                <w:t>Hull &amp; Marine expiry date</w:t>
              </w:r>
            </w:ins>
          </w:p>
        </w:tc>
      </w:tr>
      <w:tr w:rsidR="005D4454" w:rsidRPr="00651468" w:rsidTr="006D3809">
        <w:tc>
          <w:tcPr>
            <w:tcW w:w="379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33710" w:rsidRDefault="005D4454">
            <w:pPr>
              <w:spacing w:after="0" w:line="240" w:lineRule="auto"/>
              <w:rPr>
                <w:rFonts w:cs="Times New Roman"/>
                <w:szCs w:val="22"/>
              </w:rPr>
            </w:pPr>
            <w:r w:rsidRPr="00651468">
              <w:rPr>
                <w:szCs w:val="22"/>
              </w:rPr>
              <w:t>Savings</w:t>
            </w:r>
          </w:p>
        </w:tc>
      </w:tr>
      <w:tr w:rsidR="005D4454" w:rsidRPr="00651468" w:rsidTr="006D3809">
        <w:trPr>
          <w:ins w:id="2015" w:author="PSA" w:date="2017-11-15T18:52:00Z"/>
        </w:trPr>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ins w:id="2016" w:author="PSA" w:date="2017-11-15T18:52:00Z"/>
                <w:rFonts w:cs="Times New Roman"/>
                <w:szCs w:val="22"/>
              </w:rPr>
            </w:pPr>
            <w:ins w:id="2017" w:author="PSA" w:date="2017-11-15T18:52:00Z">
              <w:r w:rsidRPr="00651468">
                <w:rPr>
                  <w:szCs w:val="22"/>
                </w:rPr>
                <w:t>Savings currency</w:t>
              </w:r>
            </w:ins>
          </w:p>
        </w:tc>
      </w:tr>
      <w:tr w:rsidR="005D4454" w:rsidRPr="00651468" w:rsidTr="006D3809">
        <w:trPr>
          <w:ins w:id="2018" w:author="PSA" w:date="2017-11-15T18:52:00Z"/>
        </w:trPr>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ins w:id="2019" w:author="PSA" w:date="2017-11-15T18:52:00Z"/>
                <w:rFonts w:cs="Times New Roman"/>
                <w:szCs w:val="22"/>
              </w:rPr>
            </w:pPr>
            <w:ins w:id="2020" w:author="PSA" w:date="2017-11-15T18:52:00Z">
              <w:r w:rsidRPr="00651468">
                <w:rPr>
                  <w:szCs w:val="22"/>
                </w:rPr>
                <w:t>Savings</w:t>
              </w:r>
            </w:ins>
          </w:p>
        </w:tc>
      </w:tr>
    </w:tbl>
    <w:p w:rsidR="00933710" w:rsidRDefault="00933710">
      <w:pPr>
        <w:spacing w:after="0"/>
        <w:jc w:val="both"/>
        <w:rPr>
          <w:ins w:id="2021" w:author="PSA" w:date="2017-11-15T18:51:00Z"/>
          <w:szCs w:val="22"/>
        </w:rPr>
      </w:pPr>
    </w:p>
    <w:p w:rsidR="00FA4863" w:rsidRPr="00FA4863" w:rsidRDefault="005D4454" w:rsidP="006D3809">
      <w:pPr>
        <w:ind w:firstLine="720"/>
        <w:jc w:val="both"/>
        <w:rPr>
          <w:rFonts w:cs="Arial"/>
          <w:szCs w:val="22"/>
        </w:rPr>
      </w:pPr>
      <w:ins w:id="2022" w:author="PSA" w:date="2017-11-15T18:51:00Z">
        <w:r>
          <w:rPr>
            <w:szCs w:val="22"/>
          </w:rPr>
          <w:t xml:space="preserve">After renew is done, system will prompt user to close / inactive the original </w:t>
        </w:r>
      </w:ins>
      <w:ins w:id="2023" w:author="PSA" w:date="2017-11-16T10:54:00Z">
        <w:r w:rsidR="00DE6CE3">
          <w:rPr>
            <w:szCs w:val="22"/>
          </w:rPr>
          <w:t>contract</w:t>
        </w:r>
      </w:ins>
      <w:ins w:id="2024" w:author="PSA" w:date="2017-11-15T18:51:00Z">
        <w:r>
          <w:rPr>
            <w:szCs w:val="22"/>
          </w:rPr>
          <w:t xml:space="preserve">. </w:t>
        </w:r>
      </w:ins>
      <w:del w:id="2025" w:author="PSA" w:date="2017-11-15T18:51:00Z">
        <w:r w:rsidR="00FA4863" w:rsidRPr="00FA4863" w:rsidDel="005D4454">
          <w:rPr>
            <w:rFonts w:cs="Arial"/>
            <w:szCs w:val="22"/>
          </w:rPr>
          <w:delText xml:space="preserve">In the add contract form, fields will be pre-filled with previous contract details and will be available to edit for modification. </w:delText>
        </w:r>
      </w:del>
    </w:p>
    <w:p w:rsidR="00FA4863" w:rsidRPr="00FA4863" w:rsidDel="00B4512E" w:rsidRDefault="00FA4863" w:rsidP="00FA4863">
      <w:pPr>
        <w:jc w:val="both"/>
        <w:rPr>
          <w:del w:id="2026" w:author="PSA" w:date="2017-11-15T18:49:00Z"/>
          <w:rFonts w:cs="Arial"/>
          <w:szCs w:val="22"/>
        </w:rPr>
      </w:pPr>
      <w:del w:id="2027" w:author="PSA" w:date="2017-11-15T18:49:00Z">
        <w:r w:rsidRPr="00FA4863" w:rsidDel="00B4512E">
          <w:rPr>
            <w:rFonts w:cs="Arial"/>
            <w:szCs w:val="22"/>
          </w:rPr>
          <w:delText>List of fields which are to be filled and can be edited are listed below:-</w:delText>
        </w:r>
      </w:del>
    </w:p>
    <w:tbl>
      <w:tblPr>
        <w:tblStyle w:val="TableGrid"/>
        <w:tblW w:w="0" w:type="auto"/>
        <w:jc w:val="center"/>
        <w:tblLook w:val="04A0"/>
      </w:tblPr>
      <w:tblGrid>
        <w:gridCol w:w="4032"/>
        <w:gridCol w:w="2592"/>
      </w:tblGrid>
      <w:tr w:rsidR="00FA4863" w:rsidRPr="00FA4863" w:rsidDel="00B4512E" w:rsidTr="00552230">
        <w:trPr>
          <w:jc w:val="center"/>
          <w:del w:id="2028" w:author="PSA" w:date="2017-11-15T18:49:00Z"/>
        </w:trPr>
        <w:tc>
          <w:tcPr>
            <w:tcW w:w="4032" w:type="dxa"/>
            <w:vAlign w:val="center"/>
          </w:tcPr>
          <w:p w:rsidR="00FA4863" w:rsidRPr="00FA4863" w:rsidDel="00B4512E" w:rsidRDefault="00FA4863" w:rsidP="00552230">
            <w:pPr>
              <w:jc w:val="center"/>
              <w:rPr>
                <w:del w:id="2029" w:author="PSA" w:date="2017-11-15T18:49:00Z"/>
                <w:b/>
                <w:szCs w:val="22"/>
              </w:rPr>
            </w:pPr>
            <w:del w:id="2030" w:author="PSA" w:date="2017-11-15T18:49:00Z">
              <w:r w:rsidRPr="00FA4863" w:rsidDel="00B4512E">
                <w:rPr>
                  <w:b/>
                  <w:szCs w:val="22"/>
                </w:rPr>
                <w:delText>Fields to be entered</w:delText>
              </w:r>
            </w:del>
          </w:p>
        </w:tc>
        <w:tc>
          <w:tcPr>
            <w:tcW w:w="2592" w:type="dxa"/>
            <w:vAlign w:val="center"/>
          </w:tcPr>
          <w:p w:rsidR="00FA4863" w:rsidRPr="00FA4863" w:rsidDel="00B4512E" w:rsidRDefault="00FA4863" w:rsidP="00552230">
            <w:pPr>
              <w:jc w:val="center"/>
              <w:rPr>
                <w:del w:id="2031" w:author="PSA" w:date="2017-11-15T18:49:00Z"/>
                <w:b/>
                <w:szCs w:val="22"/>
              </w:rPr>
            </w:pPr>
            <w:del w:id="2032" w:author="PSA" w:date="2017-11-15T18:49:00Z">
              <w:r w:rsidRPr="00FA4863" w:rsidDel="00B4512E">
                <w:rPr>
                  <w:b/>
                  <w:szCs w:val="22"/>
                </w:rPr>
                <w:delText>Remarks</w:delText>
              </w:r>
            </w:del>
          </w:p>
        </w:tc>
      </w:tr>
      <w:tr w:rsidR="00FA4863" w:rsidRPr="00FA4863" w:rsidDel="00B4512E" w:rsidTr="00552230">
        <w:trPr>
          <w:jc w:val="center"/>
          <w:del w:id="2033" w:author="PSA" w:date="2017-11-15T18:49:00Z"/>
        </w:trPr>
        <w:tc>
          <w:tcPr>
            <w:tcW w:w="6624" w:type="dxa"/>
            <w:gridSpan w:val="2"/>
            <w:shd w:val="clear" w:color="auto" w:fill="FBD4B4" w:themeFill="accent6" w:themeFillTint="66"/>
            <w:vAlign w:val="center"/>
          </w:tcPr>
          <w:p w:rsidR="00FA4863" w:rsidRPr="00FA4863" w:rsidDel="00B4512E" w:rsidRDefault="00FA4863" w:rsidP="00552230">
            <w:pPr>
              <w:rPr>
                <w:del w:id="2034" w:author="PSA" w:date="2017-11-15T18:49:00Z"/>
                <w:szCs w:val="22"/>
              </w:rPr>
            </w:pPr>
            <w:del w:id="2035" w:author="PSA" w:date="2017-11-15T18:49:00Z">
              <w:r w:rsidRPr="00FA4863" w:rsidDel="00B4512E">
                <w:rPr>
                  <w:szCs w:val="22"/>
                </w:rPr>
                <w:delText>Contract details</w:delText>
              </w:r>
            </w:del>
          </w:p>
        </w:tc>
      </w:tr>
      <w:tr w:rsidR="00FA4863" w:rsidRPr="00FA4863" w:rsidDel="00B4512E" w:rsidTr="00552230">
        <w:trPr>
          <w:jc w:val="center"/>
          <w:del w:id="2036" w:author="PSA" w:date="2017-11-15T18:49:00Z"/>
        </w:trPr>
        <w:tc>
          <w:tcPr>
            <w:tcW w:w="4032" w:type="dxa"/>
            <w:vAlign w:val="center"/>
          </w:tcPr>
          <w:p w:rsidR="00FA4863" w:rsidRPr="00FA4863" w:rsidDel="00B4512E" w:rsidRDefault="00FA4863" w:rsidP="00552230">
            <w:pPr>
              <w:rPr>
                <w:del w:id="2037" w:author="PSA" w:date="2017-11-15T18:49:00Z"/>
                <w:szCs w:val="22"/>
              </w:rPr>
            </w:pPr>
            <w:del w:id="2038" w:author="PSA" w:date="2017-11-15T18:49:00Z">
              <w:r w:rsidRPr="00FA4863" w:rsidDel="00B4512E">
                <w:rPr>
                  <w:szCs w:val="22"/>
                </w:rPr>
                <w:delText>Contract title*</w:delText>
              </w:r>
            </w:del>
          </w:p>
        </w:tc>
        <w:tc>
          <w:tcPr>
            <w:tcW w:w="2592" w:type="dxa"/>
            <w:vAlign w:val="center"/>
          </w:tcPr>
          <w:p w:rsidR="00FA4863" w:rsidRPr="00FA4863" w:rsidDel="00B4512E" w:rsidRDefault="00FA4863" w:rsidP="00552230">
            <w:pPr>
              <w:rPr>
                <w:del w:id="2039" w:author="PSA" w:date="2017-11-15T18:49:00Z"/>
                <w:szCs w:val="22"/>
              </w:rPr>
            </w:pPr>
            <w:del w:id="2040" w:author="PSA" w:date="2017-11-15T18:49:00Z">
              <w:r w:rsidRPr="00FA4863" w:rsidDel="00B4512E">
                <w:rPr>
                  <w:szCs w:val="22"/>
                </w:rPr>
                <w:delText>Text</w:delText>
              </w:r>
            </w:del>
          </w:p>
        </w:tc>
      </w:tr>
      <w:tr w:rsidR="00FA4863" w:rsidRPr="00FA4863" w:rsidDel="00B4512E" w:rsidTr="00552230">
        <w:trPr>
          <w:jc w:val="center"/>
          <w:del w:id="2041" w:author="PSA" w:date="2017-11-15T18:49:00Z"/>
        </w:trPr>
        <w:tc>
          <w:tcPr>
            <w:tcW w:w="4032" w:type="dxa"/>
            <w:vAlign w:val="center"/>
          </w:tcPr>
          <w:p w:rsidR="00FA4863" w:rsidRPr="00FA4863" w:rsidDel="00B4512E" w:rsidRDefault="00FA4863" w:rsidP="00552230">
            <w:pPr>
              <w:rPr>
                <w:del w:id="2042" w:author="PSA" w:date="2017-11-15T18:49:00Z"/>
                <w:szCs w:val="22"/>
              </w:rPr>
            </w:pPr>
            <w:del w:id="2043" w:author="PSA" w:date="2017-11-15T18:49:00Z">
              <w:r w:rsidRPr="00FA4863" w:rsidDel="00B4512E">
                <w:rPr>
                  <w:szCs w:val="22"/>
                </w:rPr>
                <w:delText>Contract reference number*</w:delText>
              </w:r>
            </w:del>
          </w:p>
        </w:tc>
        <w:tc>
          <w:tcPr>
            <w:tcW w:w="2592" w:type="dxa"/>
            <w:vAlign w:val="center"/>
          </w:tcPr>
          <w:p w:rsidR="00FA4863" w:rsidRPr="00FA4863" w:rsidDel="00B4512E" w:rsidRDefault="00FA4863" w:rsidP="00552230">
            <w:pPr>
              <w:rPr>
                <w:del w:id="2044" w:author="PSA" w:date="2017-11-15T18:49:00Z"/>
                <w:szCs w:val="22"/>
              </w:rPr>
            </w:pPr>
            <w:del w:id="2045" w:author="PSA" w:date="2017-11-15T18:49:00Z">
              <w:r w:rsidRPr="00FA4863" w:rsidDel="00B4512E">
                <w:rPr>
                  <w:szCs w:val="22"/>
                </w:rPr>
                <w:delText>(System Generated, can be alphanumeric)</w:delText>
              </w:r>
            </w:del>
          </w:p>
        </w:tc>
      </w:tr>
      <w:tr w:rsidR="00FA4863" w:rsidRPr="00FA4863" w:rsidDel="00B4512E" w:rsidTr="00552230">
        <w:trPr>
          <w:jc w:val="center"/>
          <w:del w:id="2046" w:author="PSA" w:date="2017-11-15T18:49:00Z"/>
        </w:trPr>
        <w:tc>
          <w:tcPr>
            <w:tcW w:w="4032" w:type="dxa"/>
            <w:vAlign w:val="center"/>
          </w:tcPr>
          <w:p w:rsidR="00FA4863" w:rsidRPr="00FA4863" w:rsidDel="00B4512E" w:rsidRDefault="00FA4863" w:rsidP="00552230">
            <w:pPr>
              <w:rPr>
                <w:del w:id="2047" w:author="PSA" w:date="2017-11-15T18:49:00Z"/>
                <w:szCs w:val="22"/>
              </w:rPr>
            </w:pPr>
            <w:del w:id="2048" w:author="PSA" w:date="2017-11-15T18:49:00Z">
              <w:r w:rsidRPr="00FA4863" w:rsidDel="00B4512E">
                <w:rPr>
                  <w:szCs w:val="22"/>
                </w:rPr>
                <w:delText>BA / PO number*</w:delText>
              </w:r>
            </w:del>
          </w:p>
        </w:tc>
        <w:tc>
          <w:tcPr>
            <w:tcW w:w="2592" w:type="dxa"/>
            <w:vAlign w:val="center"/>
          </w:tcPr>
          <w:p w:rsidR="00FA4863" w:rsidRPr="00FA4863" w:rsidDel="00B4512E" w:rsidRDefault="00FA4863" w:rsidP="00552230">
            <w:pPr>
              <w:rPr>
                <w:del w:id="2049" w:author="PSA" w:date="2017-11-15T18:49:00Z"/>
                <w:szCs w:val="22"/>
              </w:rPr>
            </w:pPr>
            <w:del w:id="2050" w:author="PSA" w:date="2017-11-15T18:49:00Z">
              <w:r w:rsidRPr="00FA4863" w:rsidDel="00B4512E">
                <w:rPr>
                  <w:szCs w:val="22"/>
                </w:rPr>
                <w:delText>Number (0 decimal place)</w:delText>
              </w:r>
            </w:del>
          </w:p>
        </w:tc>
      </w:tr>
      <w:tr w:rsidR="00FA4863" w:rsidRPr="00FA4863" w:rsidDel="00B4512E" w:rsidTr="00552230">
        <w:trPr>
          <w:jc w:val="center"/>
          <w:del w:id="2051" w:author="PSA" w:date="2017-11-15T18:49:00Z"/>
        </w:trPr>
        <w:tc>
          <w:tcPr>
            <w:tcW w:w="4032" w:type="dxa"/>
            <w:vAlign w:val="center"/>
          </w:tcPr>
          <w:p w:rsidR="00000000" w:rsidRDefault="00FA4863">
            <w:pPr>
              <w:ind w:firstLine="720"/>
              <w:rPr>
                <w:del w:id="2052" w:author="PSA" w:date="2017-11-15T18:49:00Z"/>
                <w:rFonts w:cs="Times New Roman"/>
                <w:szCs w:val="22"/>
              </w:rPr>
              <w:pPrChange w:id="2053" w:author="PSA" w:date="2017-11-15T18:41:00Z">
                <w:pPr/>
              </w:pPrChange>
            </w:pPr>
            <w:del w:id="2054" w:author="PSA" w:date="2017-11-15T18:49:00Z">
              <w:r w:rsidRPr="00FA4863" w:rsidDel="00B4512E">
                <w:rPr>
                  <w:szCs w:val="22"/>
                </w:rPr>
                <w:delText>Contract Value Currency*</w:delText>
              </w:r>
            </w:del>
          </w:p>
        </w:tc>
        <w:tc>
          <w:tcPr>
            <w:tcW w:w="2592" w:type="dxa"/>
            <w:vAlign w:val="center"/>
          </w:tcPr>
          <w:p w:rsidR="00FA4863" w:rsidRPr="00FA4863" w:rsidDel="00B4512E" w:rsidRDefault="00FA4863" w:rsidP="00552230">
            <w:pPr>
              <w:rPr>
                <w:del w:id="2055" w:author="PSA" w:date="2017-11-15T18:49:00Z"/>
                <w:szCs w:val="22"/>
              </w:rPr>
            </w:pPr>
            <w:del w:id="2056" w:author="PSA" w:date="2017-11-15T18:49:00Z">
              <w:r w:rsidRPr="00FA4863" w:rsidDel="00B4512E">
                <w:rPr>
                  <w:szCs w:val="22"/>
                </w:rPr>
                <w:delText>Text (3 letters)</w:delText>
              </w:r>
            </w:del>
          </w:p>
        </w:tc>
      </w:tr>
      <w:tr w:rsidR="00FA4863" w:rsidRPr="00FA4863" w:rsidDel="00B4512E" w:rsidTr="00552230">
        <w:trPr>
          <w:jc w:val="center"/>
          <w:del w:id="2057" w:author="PSA" w:date="2017-11-15T18:49:00Z"/>
        </w:trPr>
        <w:tc>
          <w:tcPr>
            <w:tcW w:w="4032" w:type="dxa"/>
            <w:vAlign w:val="center"/>
          </w:tcPr>
          <w:p w:rsidR="00FA4863" w:rsidRPr="00FA4863" w:rsidDel="00B4512E" w:rsidRDefault="00FA4863" w:rsidP="00552230">
            <w:pPr>
              <w:rPr>
                <w:del w:id="2058" w:author="PSA" w:date="2017-11-15T18:49:00Z"/>
                <w:szCs w:val="22"/>
              </w:rPr>
            </w:pPr>
            <w:del w:id="2059" w:author="PSA" w:date="2017-11-15T18:49:00Z">
              <w:r w:rsidRPr="00FA4863" w:rsidDel="00B4512E">
                <w:rPr>
                  <w:szCs w:val="22"/>
                </w:rPr>
                <w:delText>Contract Value*</w:delText>
              </w:r>
            </w:del>
          </w:p>
        </w:tc>
        <w:tc>
          <w:tcPr>
            <w:tcW w:w="2592" w:type="dxa"/>
            <w:vAlign w:val="center"/>
          </w:tcPr>
          <w:p w:rsidR="00FA4863" w:rsidRPr="00FA4863" w:rsidDel="00B4512E" w:rsidRDefault="00FA4863" w:rsidP="00552230">
            <w:pPr>
              <w:rPr>
                <w:del w:id="2060" w:author="PSA" w:date="2017-11-15T18:49:00Z"/>
                <w:szCs w:val="22"/>
              </w:rPr>
            </w:pPr>
            <w:del w:id="2061" w:author="PSA" w:date="2017-11-15T18:49:00Z">
              <w:r w:rsidRPr="00FA4863" w:rsidDel="00B4512E">
                <w:rPr>
                  <w:szCs w:val="22"/>
                </w:rPr>
                <w:delText>Number (2 decimal place)</w:delText>
              </w:r>
            </w:del>
          </w:p>
        </w:tc>
      </w:tr>
      <w:tr w:rsidR="00FA4863" w:rsidRPr="00FA4863" w:rsidDel="00B4512E" w:rsidTr="00552230">
        <w:trPr>
          <w:jc w:val="center"/>
          <w:del w:id="2062" w:author="PSA" w:date="2017-11-15T18:49:00Z"/>
        </w:trPr>
        <w:tc>
          <w:tcPr>
            <w:tcW w:w="4032" w:type="dxa"/>
            <w:vAlign w:val="center"/>
          </w:tcPr>
          <w:p w:rsidR="00FA4863" w:rsidRPr="00FA4863" w:rsidDel="00B4512E" w:rsidRDefault="00FA4863" w:rsidP="00552230">
            <w:pPr>
              <w:rPr>
                <w:del w:id="2063" w:author="PSA" w:date="2017-11-15T18:49:00Z"/>
                <w:szCs w:val="22"/>
              </w:rPr>
            </w:pPr>
            <w:del w:id="2064" w:author="PSA" w:date="2017-11-15T18:49:00Z">
              <w:r w:rsidRPr="00FA4863" w:rsidDel="00B4512E">
                <w:rPr>
                  <w:szCs w:val="22"/>
                </w:rPr>
                <w:delText>Start date*</w:delText>
              </w:r>
            </w:del>
          </w:p>
        </w:tc>
        <w:tc>
          <w:tcPr>
            <w:tcW w:w="2592" w:type="dxa"/>
            <w:vAlign w:val="center"/>
          </w:tcPr>
          <w:p w:rsidR="00FA4863" w:rsidRPr="00FA4863" w:rsidDel="00B4512E" w:rsidRDefault="00FA4863" w:rsidP="00552230">
            <w:pPr>
              <w:rPr>
                <w:del w:id="2065" w:author="PSA" w:date="2017-11-15T18:49:00Z"/>
                <w:szCs w:val="22"/>
              </w:rPr>
            </w:pPr>
            <w:del w:id="2066" w:author="PSA" w:date="2017-11-15T18:49:00Z">
              <w:r w:rsidRPr="00FA4863" w:rsidDel="00B4512E">
                <w:rPr>
                  <w:szCs w:val="22"/>
                </w:rPr>
                <w:delText>Format: DD/MM/YYYY</w:delText>
              </w:r>
            </w:del>
          </w:p>
        </w:tc>
      </w:tr>
      <w:tr w:rsidR="00FA4863" w:rsidRPr="00FA4863" w:rsidDel="00B4512E" w:rsidTr="00552230">
        <w:trPr>
          <w:jc w:val="center"/>
          <w:del w:id="2067" w:author="PSA" w:date="2017-11-15T18:49:00Z"/>
        </w:trPr>
        <w:tc>
          <w:tcPr>
            <w:tcW w:w="4032" w:type="dxa"/>
            <w:vAlign w:val="center"/>
          </w:tcPr>
          <w:p w:rsidR="00FA4863" w:rsidRPr="00FA4863" w:rsidDel="00B4512E" w:rsidRDefault="00FA4863" w:rsidP="00552230">
            <w:pPr>
              <w:rPr>
                <w:del w:id="2068" w:author="PSA" w:date="2017-11-15T18:49:00Z"/>
                <w:szCs w:val="22"/>
              </w:rPr>
            </w:pPr>
            <w:del w:id="2069" w:author="PSA" w:date="2017-11-15T18:49:00Z">
              <w:r w:rsidRPr="00FA4863" w:rsidDel="00B4512E">
                <w:rPr>
                  <w:szCs w:val="22"/>
                </w:rPr>
                <w:delText>Expiry date*</w:delText>
              </w:r>
            </w:del>
          </w:p>
        </w:tc>
        <w:tc>
          <w:tcPr>
            <w:tcW w:w="2592" w:type="dxa"/>
            <w:vAlign w:val="center"/>
          </w:tcPr>
          <w:p w:rsidR="00FA4863" w:rsidRPr="00FA4863" w:rsidDel="00B4512E" w:rsidRDefault="00FA4863" w:rsidP="00552230">
            <w:pPr>
              <w:rPr>
                <w:del w:id="2070" w:author="PSA" w:date="2017-11-15T18:49:00Z"/>
                <w:szCs w:val="22"/>
              </w:rPr>
            </w:pPr>
            <w:del w:id="2071" w:author="PSA" w:date="2017-11-15T18:49:00Z">
              <w:r w:rsidRPr="00FA4863" w:rsidDel="00B4512E">
                <w:rPr>
                  <w:szCs w:val="22"/>
                </w:rPr>
                <w:delText>Format: DD/MM/YYYY</w:delText>
              </w:r>
            </w:del>
          </w:p>
        </w:tc>
      </w:tr>
      <w:tr w:rsidR="00FA4863" w:rsidRPr="00FA4863" w:rsidDel="00B4512E" w:rsidTr="00552230">
        <w:trPr>
          <w:jc w:val="center"/>
          <w:del w:id="2072" w:author="PSA" w:date="2017-11-15T18:49:00Z"/>
        </w:trPr>
        <w:tc>
          <w:tcPr>
            <w:tcW w:w="4032" w:type="dxa"/>
            <w:vAlign w:val="center"/>
          </w:tcPr>
          <w:p w:rsidR="00FA4863" w:rsidRPr="00FA4863" w:rsidDel="00B4512E" w:rsidRDefault="00FA4863" w:rsidP="00552230">
            <w:pPr>
              <w:rPr>
                <w:del w:id="2073" w:author="PSA" w:date="2017-11-15T18:49:00Z"/>
                <w:szCs w:val="22"/>
              </w:rPr>
            </w:pPr>
            <w:del w:id="2074" w:author="PSA" w:date="2017-11-15T18:49:00Z">
              <w:r w:rsidRPr="00FA4863" w:rsidDel="00B4512E">
                <w:rPr>
                  <w:szCs w:val="22"/>
                </w:rPr>
                <w:delText>Supplier*</w:delText>
              </w:r>
            </w:del>
          </w:p>
        </w:tc>
        <w:tc>
          <w:tcPr>
            <w:tcW w:w="2592" w:type="dxa"/>
            <w:vAlign w:val="center"/>
          </w:tcPr>
          <w:p w:rsidR="00FA4863" w:rsidRPr="00FA4863" w:rsidDel="00B4512E" w:rsidRDefault="00FA4863" w:rsidP="00552230">
            <w:pPr>
              <w:rPr>
                <w:del w:id="2075" w:author="PSA" w:date="2017-11-15T18:49:00Z"/>
                <w:szCs w:val="22"/>
              </w:rPr>
            </w:pPr>
            <w:del w:id="2076" w:author="PSA" w:date="2017-11-15T18:49:00Z">
              <w:r w:rsidRPr="00FA4863" w:rsidDel="00B4512E">
                <w:rPr>
                  <w:szCs w:val="22"/>
                </w:rPr>
                <w:delText>Text</w:delText>
              </w:r>
            </w:del>
          </w:p>
        </w:tc>
      </w:tr>
      <w:tr w:rsidR="00FA4863" w:rsidRPr="00FA4863" w:rsidDel="00B4512E" w:rsidTr="00552230">
        <w:trPr>
          <w:jc w:val="center"/>
          <w:del w:id="2077" w:author="PSA" w:date="2017-11-15T18:49:00Z"/>
        </w:trPr>
        <w:tc>
          <w:tcPr>
            <w:tcW w:w="4032" w:type="dxa"/>
            <w:vAlign w:val="center"/>
          </w:tcPr>
          <w:p w:rsidR="00FA4863" w:rsidRPr="00FA4863" w:rsidDel="00B4512E" w:rsidRDefault="00FA4863" w:rsidP="00552230">
            <w:pPr>
              <w:rPr>
                <w:del w:id="2078" w:author="PSA" w:date="2017-11-15T18:49:00Z"/>
                <w:szCs w:val="22"/>
              </w:rPr>
            </w:pPr>
            <w:del w:id="2079" w:author="PSA" w:date="2017-11-15T18:49:00Z">
              <w:r w:rsidRPr="00FA4863" w:rsidDel="00B4512E">
                <w:rPr>
                  <w:szCs w:val="22"/>
                </w:rPr>
                <w:delText>Officer in charge*</w:delText>
              </w:r>
            </w:del>
          </w:p>
        </w:tc>
        <w:tc>
          <w:tcPr>
            <w:tcW w:w="2592" w:type="dxa"/>
            <w:vAlign w:val="center"/>
          </w:tcPr>
          <w:p w:rsidR="00FA4863" w:rsidRPr="00FA4863" w:rsidDel="00B4512E" w:rsidRDefault="00FA4863" w:rsidP="00552230">
            <w:pPr>
              <w:rPr>
                <w:del w:id="2080" w:author="PSA" w:date="2017-11-15T18:49:00Z"/>
                <w:szCs w:val="22"/>
              </w:rPr>
            </w:pPr>
            <w:del w:id="2081" w:author="PSA" w:date="2017-11-15T18:49:00Z">
              <w:r w:rsidRPr="00FA4863" w:rsidDel="00B4512E">
                <w:rPr>
                  <w:szCs w:val="22"/>
                </w:rPr>
                <w:delText>Text</w:delText>
              </w:r>
            </w:del>
          </w:p>
        </w:tc>
      </w:tr>
      <w:tr w:rsidR="00FA4863" w:rsidRPr="00FA4863" w:rsidDel="00B4512E" w:rsidTr="00552230">
        <w:trPr>
          <w:jc w:val="center"/>
          <w:del w:id="2082" w:author="PSA" w:date="2017-11-15T18:49:00Z"/>
        </w:trPr>
        <w:tc>
          <w:tcPr>
            <w:tcW w:w="4032" w:type="dxa"/>
            <w:vAlign w:val="center"/>
          </w:tcPr>
          <w:p w:rsidR="00FA4863" w:rsidRPr="00FA4863" w:rsidDel="00B4512E" w:rsidRDefault="00FA4863" w:rsidP="00552230">
            <w:pPr>
              <w:rPr>
                <w:del w:id="2083" w:author="PSA" w:date="2017-11-15T18:49:00Z"/>
                <w:szCs w:val="22"/>
              </w:rPr>
            </w:pPr>
            <w:del w:id="2084" w:author="PSA" w:date="2017-11-15T18:49:00Z">
              <w:r w:rsidRPr="00FA4863" w:rsidDel="00B4512E">
                <w:rPr>
                  <w:szCs w:val="22"/>
                </w:rPr>
                <w:delText>Cc list*</w:delText>
              </w:r>
            </w:del>
          </w:p>
        </w:tc>
        <w:tc>
          <w:tcPr>
            <w:tcW w:w="2592" w:type="dxa"/>
            <w:vAlign w:val="center"/>
          </w:tcPr>
          <w:p w:rsidR="00FA4863" w:rsidRPr="00FA4863" w:rsidDel="00B4512E" w:rsidRDefault="00FA4863" w:rsidP="00552230">
            <w:pPr>
              <w:rPr>
                <w:del w:id="2085" w:author="PSA" w:date="2017-11-15T18:49:00Z"/>
                <w:szCs w:val="22"/>
              </w:rPr>
            </w:pPr>
            <w:del w:id="2086" w:author="PSA" w:date="2017-11-15T18:49:00Z">
              <w:r w:rsidRPr="00FA4863" w:rsidDel="00B4512E">
                <w:rPr>
                  <w:szCs w:val="22"/>
                </w:rPr>
                <w:delText>Text</w:delText>
              </w:r>
            </w:del>
          </w:p>
        </w:tc>
      </w:tr>
      <w:tr w:rsidR="00FA4863" w:rsidRPr="00FA4863" w:rsidDel="00B4512E" w:rsidTr="00552230">
        <w:trPr>
          <w:jc w:val="center"/>
          <w:del w:id="2087" w:author="PSA" w:date="2017-11-15T18:49:00Z"/>
        </w:trPr>
        <w:tc>
          <w:tcPr>
            <w:tcW w:w="4032" w:type="dxa"/>
            <w:vAlign w:val="center"/>
          </w:tcPr>
          <w:p w:rsidR="00FA4863" w:rsidRPr="00FA4863" w:rsidDel="00B4512E" w:rsidRDefault="00FA4863" w:rsidP="00552230">
            <w:pPr>
              <w:rPr>
                <w:del w:id="2088" w:author="PSA" w:date="2017-11-15T18:49:00Z"/>
                <w:szCs w:val="22"/>
              </w:rPr>
            </w:pPr>
            <w:del w:id="2089" w:author="PSA" w:date="2017-11-15T18:49:00Z">
              <w:r w:rsidRPr="00FA4863" w:rsidDel="00B4512E">
                <w:rPr>
                  <w:szCs w:val="22"/>
                </w:rPr>
                <w:delText>Grouping*</w:delText>
              </w:r>
            </w:del>
          </w:p>
        </w:tc>
        <w:tc>
          <w:tcPr>
            <w:tcW w:w="2592" w:type="dxa"/>
            <w:vAlign w:val="center"/>
          </w:tcPr>
          <w:p w:rsidR="00FA4863" w:rsidRPr="00FA4863" w:rsidDel="00B4512E" w:rsidRDefault="00FA4863" w:rsidP="00552230">
            <w:pPr>
              <w:rPr>
                <w:del w:id="2090" w:author="PSA" w:date="2017-11-15T18:49:00Z"/>
                <w:szCs w:val="22"/>
              </w:rPr>
            </w:pPr>
            <w:del w:id="2091" w:author="PSA" w:date="2017-11-15T18:49:00Z">
              <w:r w:rsidRPr="00FA4863" w:rsidDel="00B4512E">
                <w:rPr>
                  <w:szCs w:val="22"/>
                </w:rPr>
                <w:delText>Text</w:delText>
              </w:r>
            </w:del>
          </w:p>
        </w:tc>
      </w:tr>
      <w:tr w:rsidR="00FA4863" w:rsidRPr="00FA4863" w:rsidDel="00B4512E" w:rsidTr="00552230">
        <w:trPr>
          <w:jc w:val="center"/>
          <w:del w:id="2092" w:author="PSA" w:date="2017-11-15T18:49:00Z"/>
        </w:trPr>
        <w:tc>
          <w:tcPr>
            <w:tcW w:w="4032" w:type="dxa"/>
            <w:vAlign w:val="center"/>
          </w:tcPr>
          <w:p w:rsidR="00FA4863" w:rsidRPr="00FA4863" w:rsidDel="00B4512E" w:rsidRDefault="00FA4863" w:rsidP="00552230">
            <w:pPr>
              <w:rPr>
                <w:del w:id="2093" w:author="PSA" w:date="2017-11-15T18:49:00Z"/>
                <w:szCs w:val="22"/>
              </w:rPr>
            </w:pPr>
            <w:del w:id="2094" w:author="PSA" w:date="2017-11-15T18:49:00Z">
              <w:r w:rsidRPr="00FA4863" w:rsidDel="00B4512E">
                <w:rPr>
                  <w:szCs w:val="22"/>
                </w:rPr>
                <w:delText>First reminder date*</w:delText>
              </w:r>
            </w:del>
          </w:p>
        </w:tc>
        <w:tc>
          <w:tcPr>
            <w:tcW w:w="2592" w:type="dxa"/>
            <w:vAlign w:val="center"/>
          </w:tcPr>
          <w:p w:rsidR="00FA4863" w:rsidRPr="00FA4863" w:rsidDel="00B4512E" w:rsidRDefault="00FA4863" w:rsidP="00552230">
            <w:pPr>
              <w:rPr>
                <w:del w:id="2095" w:author="PSA" w:date="2017-11-15T18:49:00Z"/>
                <w:szCs w:val="22"/>
              </w:rPr>
            </w:pPr>
            <w:del w:id="2096" w:author="PSA" w:date="2017-11-15T18:49:00Z">
              <w:r w:rsidRPr="00FA4863" w:rsidDel="00B4512E">
                <w:rPr>
                  <w:szCs w:val="22"/>
                </w:rPr>
                <w:delText>Format: DD/MM/YYYY</w:delText>
              </w:r>
            </w:del>
          </w:p>
        </w:tc>
      </w:tr>
      <w:tr w:rsidR="00FA4863" w:rsidRPr="00FA4863" w:rsidDel="00B4512E" w:rsidTr="00552230">
        <w:trPr>
          <w:jc w:val="center"/>
          <w:del w:id="2097" w:author="PSA" w:date="2017-11-15T18:49:00Z"/>
        </w:trPr>
        <w:tc>
          <w:tcPr>
            <w:tcW w:w="4032" w:type="dxa"/>
            <w:vAlign w:val="center"/>
          </w:tcPr>
          <w:p w:rsidR="00FA4863" w:rsidRPr="00FA4863" w:rsidDel="00B4512E" w:rsidRDefault="00FA4863" w:rsidP="00552230">
            <w:pPr>
              <w:rPr>
                <w:del w:id="2098" w:author="PSA" w:date="2017-11-15T18:49:00Z"/>
                <w:szCs w:val="22"/>
              </w:rPr>
            </w:pPr>
            <w:del w:id="2099" w:author="PSA" w:date="2017-11-15T18:49:00Z">
              <w:r w:rsidRPr="00FA4863" w:rsidDel="00B4512E">
                <w:rPr>
                  <w:szCs w:val="22"/>
                </w:rPr>
                <w:delText>Second reminder date*</w:delText>
              </w:r>
            </w:del>
          </w:p>
        </w:tc>
        <w:tc>
          <w:tcPr>
            <w:tcW w:w="2592" w:type="dxa"/>
            <w:vAlign w:val="center"/>
          </w:tcPr>
          <w:p w:rsidR="00FA4863" w:rsidRPr="00FA4863" w:rsidDel="00B4512E" w:rsidRDefault="00FA4863" w:rsidP="00552230">
            <w:pPr>
              <w:rPr>
                <w:del w:id="2100" w:author="PSA" w:date="2017-11-15T18:49:00Z"/>
                <w:szCs w:val="22"/>
              </w:rPr>
            </w:pPr>
            <w:del w:id="2101" w:author="PSA" w:date="2017-11-15T18:49:00Z">
              <w:r w:rsidRPr="00FA4863" w:rsidDel="00B4512E">
                <w:rPr>
                  <w:szCs w:val="22"/>
                </w:rPr>
                <w:delText>Format: DD/MM/YYYY</w:delText>
              </w:r>
            </w:del>
          </w:p>
        </w:tc>
      </w:tr>
      <w:tr w:rsidR="00FA4863" w:rsidRPr="00FA4863" w:rsidDel="00B4512E" w:rsidTr="00552230">
        <w:trPr>
          <w:jc w:val="center"/>
          <w:del w:id="2102" w:author="PSA" w:date="2017-11-15T18:49:00Z"/>
        </w:trPr>
        <w:tc>
          <w:tcPr>
            <w:tcW w:w="4032" w:type="dxa"/>
            <w:vAlign w:val="center"/>
          </w:tcPr>
          <w:p w:rsidR="00FA4863" w:rsidRPr="00FA4863" w:rsidDel="00B4512E" w:rsidRDefault="00FA4863" w:rsidP="00552230">
            <w:pPr>
              <w:rPr>
                <w:del w:id="2103" w:author="PSA" w:date="2017-11-15T18:49:00Z"/>
                <w:szCs w:val="22"/>
              </w:rPr>
            </w:pPr>
            <w:del w:id="2104" w:author="PSA" w:date="2017-11-15T18:49:00Z">
              <w:r w:rsidRPr="00FA4863" w:rsidDel="00B4512E">
                <w:rPr>
                  <w:szCs w:val="22"/>
                </w:rPr>
                <w:delText>Third reminder date*</w:delText>
              </w:r>
            </w:del>
          </w:p>
        </w:tc>
        <w:tc>
          <w:tcPr>
            <w:tcW w:w="2592" w:type="dxa"/>
            <w:vAlign w:val="center"/>
          </w:tcPr>
          <w:p w:rsidR="00FA4863" w:rsidRPr="00FA4863" w:rsidDel="00B4512E" w:rsidRDefault="00FA4863" w:rsidP="00552230">
            <w:pPr>
              <w:rPr>
                <w:del w:id="2105" w:author="PSA" w:date="2017-11-15T18:49:00Z"/>
                <w:szCs w:val="22"/>
              </w:rPr>
            </w:pPr>
            <w:del w:id="2106" w:author="PSA" w:date="2017-11-15T18:49:00Z">
              <w:r w:rsidRPr="00FA4863" w:rsidDel="00B4512E">
                <w:rPr>
                  <w:szCs w:val="22"/>
                </w:rPr>
                <w:delText>Format: DD/MM/YYYY</w:delText>
              </w:r>
            </w:del>
          </w:p>
        </w:tc>
      </w:tr>
      <w:tr w:rsidR="00FA4863" w:rsidRPr="00FA4863" w:rsidDel="00B4512E" w:rsidTr="00552230">
        <w:trPr>
          <w:jc w:val="center"/>
          <w:del w:id="2107" w:author="PSA" w:date="2017-11-15T18:49:00Z"/>
        </w:trPr>
        <w:tc>
          <w:tcPr>
            <w:tcW w:w="4032" w:type="dxa"/>
            <w:vAlign w:val="center"/>
          </w:tcPr>
          <w:p w:rsidR="00FA4863" w:rsidRPr="00FA4863" w:rsidDel="00B4512E" w:rsidRDefault="00FA4863" w:rsidP="00552230">
            <w:pPr>
              <w:rPr>
                <w:del w:id="2108" w:author="PSA" w:date="2017-11-15T18:49:00Z"/>
                <w:szCs w:val="22"/>
              </w:rPr>
            </w:pPr>
            <w:del w:id="2109" w:author="PSA" w:date="2017-11-15T18:49:00Z">
              <w:r w:rsidRPr="00FA4863" w:rsidDel="00B4512E">
                <w:rPr>
                  <w:szCs w:val="22"/>
                </w:rPr>
                <w:delText>Performance Bond submission*</w:delText>
              </w:r>
            </w:del>
          </w:p>
        </w:tc>
        <w:tc>
          <w:tcPr>
            <w:tcW w:w="2592" w:type="dxa"/>
            <w:vAlign w:val="center"/>
          </w:tcPr>
          <w:p w:rsidR="00FA4863" w:rsidRPr="00FA4863" w:rsidDel="00B4512E" w:rsidRDefault="00FA4863" w:rsidP="00552230">
            <w:pPr>
              <w:rPr>
                <w:del w:id="2110" w:author="PSA" w:date="2017-11-15T18:49:00Z"/>
                <w:szCs w:val="22"/>
              </w:rPr>
            </w:pPr>
            <w:del w:id="2111" w:author="PSA" w:date="2017-11-15T18:49:00Z">
              <w:r w:rsidRPr="00FA4863" w:rsidDel="00B4512E">
                <w:rPr>
                  <w:szCs w:val="22"/>
                </w:rPr>
                <w:delText>Format: Y / N / N.A</w:delText>
              </w:r>
            </w:del>
          </w:p>
        </w:tc>
      </w:tr>
      <w:tr w:rsidR="00FA4863" w:rsidRPr="00FA4863" w:rsidDel="00B4512E" w:rsidTr="00552230">
        <w:trPr>
          <w:jc w:val="center"/>
          <w:del w:id="2112" w:author="PSA" w:date="2017-11-15T18:49:00Z"/>
        </w:trPr>
        <w:tc>
          <w:tcPr>
            <w:tcW w:w="6624" w:type="dxa"/>
            <w:gridSpan w:val="2"/>
            <w:shd w:val="clear" w:color="auto" w:fill="FBD4B4" w:themeFill="accent6" w:themeFillTint="66"/>
            <w:vAlign w:val="center"/>
          </w:tcPr>
          <w:p w:rsidR="00FA4863" w:rsidRPr="00FA4863" w:rsidDel="00B4512E" w:rsidRDefault="00FA4863" w:rsidP="00552230">
            <w:pPr>
              <w:rPr>
                <w:del w:id="2113" w:author="PSA" w:date="2017-11-15T18:49:00Z"/>
                <w:szCs w:val="22"/>
              </w:rPr>
            </w:pPr>
            <w:del w:id="2114" w:author="PSA" w:date="2017-11-15T18:49:00Z">
              <w:r w:rsidRPr="00FA4863" w:rsidDel="00B4512E">
                <w:rPr>
                  <w:szCs w:val="22"/>
                </w:rPr>
                <w:delText>Option year</w:delText>
              </w:r>
            </w:del>
          </w:p>
        </w:tc>
      </w:tr>
      <w:tr w:rsidR="00FA4863" w:rsidRPr="00FA4863" w:rsidDel="00B4512E" w:rsidTr="00552230">
        <w:trPr>
          <w:jc w:val="center"/>
          <w:del w:id="2115" w:author="PSA" w:date="2017-11-15T18:49:00Z"/>
        </w:trPr>
        <w:tc>
          <w:tcPr>
            <w:tcW w:w="4032" w:type="dxa"/>
            <w:vAlign w:val="center"/>
          </w:tcPr>
          <w:p w:rsidR="00FA4863" w:rsidRPr="00FA4863" w:rsidDel="00B4512E" w:rsidRDefault="00FA4863" w:rsidP="00552230">
            <w:pPr>
              <w:rPr>
                <w:del w:id="2116" w:author="PSA" w:date="2017-11-15T18:49:00Z"/>
                <w:szCs w:val="22"/>
              </w:rPr>
            </w:pPr>
            <w:del w:id="2117" w:author="PSA" w:date="2017-11-15T18:49:00Z">
              <w:r w:rsidRPr="00FA4863" w:rsidDel="00B4512E">
                <w:rPr>
                  <w:szCs w:val="22"/>
                </w:rPr>
                <w:delText>Option year exercise date</w:delText>
              </w:r>
            </w:del>
          </w:p>
        </w:tc>
        <w:tc>
          <w:tcPr>
            <w:tcW w:w="2592" w:type="dxa"/>
            <w:vAlign w:val="center"/>
          </w:tcPr>
          <w:p w:rsidR="00FA4863" w:rsidRPr="00FA4863" w:rsidDel="00B4512E" w:rsidRDefault="00FA4863" w:rsidP="00552230">
            <w:pPr>
              <w:rPr>
                <w:del w:id="2118" w:author="PSA" w:date="2017-11-15T18:49:00Z"/>
                <w:szCs w:val="22"/>
              </w:rPr>
            </w:pPr>
            <w:del w:id="2119" w:author="PSA" w:date="2017-11-15T18:49:00Z">
              <w:r w:rsidRPr="00FA4863" w:rsidDel="00B4512E">
                <w:rPr>
                  <w:szCs w:val="22"/>
                </w:rPr>
                <w:delText>Format: DD/MM/YYYY</w:delText>
              </w:r>
            </w:del>
          </w:p>
          <w:p w:rsidR="00FA4863" w:rsidRPr="00FA4863" w:rsidDel="00B4512E" w:rsidRDefault="00FA4863" w:rsidP="00552230">
            <w:pPr>
              <w:rPr>
                <w:del w:id="2120" w:author="PSA" w:date="2017-11-15T18:49:00Z"/>
                <w:szCs w:val="22"/>
              </w:rPr>
            </w:pPr>
            <w:del w:id="2121" w:author="PSA" w:date="2017-11-15T18:49:00Z">
              <w:r w:rsidRPr="00FA4863" w:rsidDel="00B4512E">
                <w:rPr>
                  <w:szCs w:val="22"/>
                </w:rPr>
                <w:delText>Default value: NIL</w:delText>
              </w:r>
            </w:del>
          </w:p>
        </w:tc>
      </w:tr>
      <w:tr w:rsidR="00FA4863" w:rsidRPr="00FA4863" w:rsidDel="00B4512E" w:rsidTr="00552230">
        <w:trPr>
          <w:jc w:val="center"/>
          <w:del w:id="2122" w:author="PSA" w:date="2017-11-15T18:49:00Z"/>
        </w:trPr>
        <w:tc>
          <w:tcPr>
            <w:tcW w:w="4032" w:type="dxa"/>
            <w:shd w:val="clear" w:color="auto" w:fill="FBD4B4" w:themeFill="accent6" w:themeFillTint="66"/>
            <w:vAlign w:val="center"/>
          </w:tcPr>
          <w:p w:rsidR="00FA4863" w:rsidRPr="00FA4863" w:rsidDel="00B4512E" w:rsidRDefault="00FA4863" w:rsidP="00552230">
            <w:pPr>
              <w:rPr>
                <w:del w:id="2123" w:author="PSA" w:date="2017-11-15T18:49:00Z"/>
                <w:szCs w:val="22"/>
              </w:rPr>
            </w:pPr>
            <w:del w:id="2124" w:author="PSA" w:date="2017-11-15T18:49:00Z">
              <w:r w:rsidRPr="00FA4863" w:rsidDel="00B4512E">
                <w:rPr>
                  <w:szCs w:val="22"/>
                </w:rPr>
                <w:delText>Insurance</w:delText>
              </w:r>
            </w:del>
          </w:p>
        </w:tc>
        <w:tc>
          <w:tcPr>
            <w:tcW w:w="2592" w:type="dxa"/>
            <w:shd w:val="clear" w:color="auto" w:fill="FBD4B4" w:themeFill="accent6" w:themeFillTint="66"/>
            <w:vAlign w:val="center"/>
          </w:tcPr>
          <w:p w:rsidR="00FA4863" w:rsidRPr="00FA4863" w:rsidDel="00B4512E" w:rsidRDefault="00FA4863" w:rsidP="00552230">
            <w:pPr>
              <w:rPr>
                <w:del w:id="2125" w:author="PSA" w:date="2017-11-15T18:49:00Z"/>
                <w:szCs w:val="22"/>
              </w:rPr>
            </w:pPr>
          </w:p>
        </w:tc>
      </w:tr>
      <w:tr w:rsidR="00FA4863" w:rsidRPr="00FA4863" w:rsidDel="00B4512E" w:rsidTr="00552230">
        <w:trPr>
          <w:jc w:val="center"/>
          <w:del w:id="2126" w:author="PSA" w:date="2017-11-15T18:49:00Z"/>
        </w:trPr>
        <w:tc>
          <w:tcPr>
            <w:tcW w:w="4032" w:type="dxa"/>
            <w:vAlign w:val="center"/>
          </w:tcPr>
          <w:p w:rsidR="00FA4863" w:rsidRPr="00FA4863" w:rsidDel="00B4512E" w:rsidRDefault="00FA4863" w:rsidP="00552230">
            <w:pPr>
              <w:rPr>
                <w:del w:id="2127" w:author="PSA" w:date="2017-11-15T18:49:00Z"/>
                <w:szCs w:val="22"/>
              </w:rPr>
            </w:pPr>
            <w:del w:id="2128" w:author="PSA" w:date="2017-11-15T18:49:00Z">
              <w:r w:rsidRPr="00FA4863" w:rsidDel="00B4512E">
                <w:rPr>
                  <w:szCs w:val="22"/>
                </w:rPr>
                <w:delText>Public Liability policy expiry date</w:delText>
              </w:r>
            </w:del>
          </w:p>
        </w:tc>
        <w:tc>
          <w:tcPr>
            <w:tcW w:w="2592" w:type="dxa"/>
            <w:vAlign w:val="center"/>
          </w:tcPr>
          <w:p w:rsidR="00FA4863" w:rsidRPr="00FA4863" w:rsidDel="00B4512E" w:rsidRDefault="00FA4863" w:rsidP="00552230">
            <w:pPr>
              <w:rPr>
                <w:del w:id="2129" w:author="PSA" w:date="2017-11-15T18:49:00Z"/>
                <w:szCs w:val="22"/>
              </w:rPr>
            </w:pPr>
            <w:del w:id="2130" w:author="PSA" w:date="2017-11-15T18:49:00Z">
              <w:r w:rsidRPr="00FA4863" w:rsidDel="00B4512E">
                <w:rPr>
                  <w:szCs w:val="22"/>
                </w:rPr>
                <w:delText>Format: DD/MM/YYYY</w:delText>
              </w:r>
            </w:del>
          </w:p>
          <w:p w:rsidR="00FA4863" w:rsidRPr="00FA4863" w:rsidDel="00B4512E" w:rsidRDefault="00FA4863" w:rsidP="00552230">
            <w:pPr>
              <w:rPr>
                <w:del w:id="2131" w:author="PSA" w:date="2017-11-15T18:49:00Z"/>
                <w:szCs w:val="22"/>
              </w:rPr>
            </w:pPr>
            <w:del w:id="2132" w:author="PSA" w:date="2017-11-15T18:49:00Z">
              <w:r w:rsidRPr="00FA4863" w:rsidDel="00B4512E">
                <w:rPr>
                  <w:szCs w:val="22"/>
                </w:rPr>
                <w:delText>Default value: NIL</w:delText>
              </w:r>
            </w:del>
          </w:p>
        </w:tc>
      </w:tr>
      <w:tr w:rsidR="00FA4863" w:rsidRPr="00FA4863" w:rsidDel="00B4512E" w:rsidTr="00552230">
        <w:trPr>
          <w:jc w:val="center"/>
          <w:del w:id="2133" w:author="PSA" w:date="2017-11-15T18:49:00Z"/>
        </w:trPr>
        <w:tc>
          <w:tcPr>
            <w:tcW w:w="4032" w:type="dxa"/>
            <w:vAlign w:val="center"/>
          </w:tcPr>
          <w:p w:rsidR="00FA4863" w:rsidRPr="00FA4863" w:rsidDel="00B4512E" w:rsidRDefault="00FA4863" w:rsidP="00552230">
            <w:pPr>
              <w:rPr>
                <w:del w:id="2134" w:author="PSA" w:date="2017-11-15T18:49:00Z"/>
                <w:szCs w:val="22"/>
              </w:rPr>
            </w:pPr>
            <w:del w:id="2135" w:author="PSA" w:date="2017-11-15T18:49:00Z">
              <w:r w:rsidRPr="00FA4863" w:rsidDel="00B4512E">
                <w:rPr>
                  <w:szCs w:val="22"/>
                </w:rPr>
                <w:delText>Workman Compensation policy expiry date</w:delText>
              </w:r>
            </w:del>
          </w:p>
        </w:tc>
        <w:tc>
          <w:tcPr>
            <w:tcW w:w="2592" w:type="dxa"/>
            <w:vAlign w:val="center"/>
          </w:tcPr>
          <w:p w:rsidR="00FA4863" w:rsidRPr="00FA4863" w:rsidDel="00B4512E" w:rsidRDefault="00FA4863" w:rsidP="00552230">
            <w:pPr>
              <w:rPr>
                <w:del w:id="2136" w:author="PSA" w:date="2017-11-15T18:49:00Z"/>
                <w:szCs w:val="22"/>
              </w:rPr>
            </w:pPr>
            <w:del w:id="2137" w:author="PSA" w:date="2017-11-15T18:49:00Z">
              <w:r w:rsidRPr="00FA4863" w:rsidDel="00B4512E">
                <w:rPr>
                  <w:szCs w:val="22"/>
                </w:rPr>
                <w:delText>Format: DD/MM/YYYY</w:delText>
              </w:r>
            </w:del>
          </w:p>
          <w:p w:rsidR="00FA4863" w:rsidRPr="00FA4863" w:rsidDel="00B4512E" w:rsidRDefault="00FA4863" w:rsidP="00552230">
            <w:pPr>
              <w:rPr>
                <w:del w:id="2138" w:author="PSA" w:date="2017-11-15T18:49:00Z"/>
                <w:szCs w:val="22"/>
              </w:rPr>
            </w:pPr>
            <w:del w:id="2139" w:author="PSA" w:date="2017-11-15T18:49:00Z">
              <w:r w:rsidRPr="00FA4863" w:rsidDel="00B4512E">
                <w:rPr>
                  <w:szCs w:val="22"/>
                </w:rPr>
                <w:delText>Default value: NIL</w:delText>
              </w:r>
            </w:del>
          </w:p>
        </w:tc>
      </w:tr>
      <w:tr w:rsidR="00FA4863" w:rsidRPr="00FA4863" w:rsidDel="00B4512E" w:rsidTr="00552230">
        <w:trPr>
          <w:jc w:val="center"/>
          <w:del w:id="2140" w:author="PSA" w:date="2017-11-15T18:49:00Z"/>
        </w:trPr>
        <w:tc>
          <w:tcPr>
            <w:tcW w:w="4032" w:type="dxa"/>
            <w:vAlign w:val="center"/>
          </w:tcPr>
          <w:p w:rsidR="00FA4863" w:rsidRPr="00FA4863" w:rsidDel="00B4512E" w:rsidRDefault="00FA4863" w:rsidP="00552230">
            <w:pPr>
              <w:rPr>
                <w:del w:id="2141" w:author="PSA" w:date="2017-11-15T18:49:00Z"/>
                <w:szCs w:val="22"/>
              </w:rPr>
            </w:pPr>
            <w:del w:id="2142" w:author="PSA" w:date="2017-11-15T18:49:00Z">
              <w:r w:rsidRPr="00FA4863" w:rsidDel="00B4512E">
                <w:rPr>
                  <w:szCs w:val="22"/>
                </w:rPr>
                <w:delText>Hull &amp; Marine expiry date</w:delText>
              </w:r>
            </w:del>
          </w:p>
        </w:tc>
        <w:tc>
          <w:tcPr>
            <w:tcW w:w="2592" w:type="dxa"/>
            <w:vAlign w:val="center"/>
          </w:tcPr>
          <w:p w:rsidR="00FA4863" w:rsidRPr="00FA4863" w:rsidDel="00B4512E" w:rsidRDefault="00FA4863" w:rsidP="00552230">
            <w:pPr>
              <w:rPr>
                <w:del w:id="2143" w:author="PSA" w:date="2017-11-15T18:49:00Z"/>
                <w:szCs w:val="22"/>
              </w:rPr>
            </w:pPr>
            <w:del w:id="2144" w:author="PSA" w:date="2017-11-15T18:49:00Z">
              <w:r w:rsidRPr="00FA4863" w:rsidDel="00B4512E">
                <w:rPr>
                  <w:szCs w:val="22"/>
                </w:rPr>
                <w:delText>Format: DD/MM/YYYY</w:delText>
              </w:r>
            </w:del>
          </w:p>
          <w:p w:rsidR="00FA4863" w:rsidRPr="00FA4863" w:rsidDel="00B4512E" w:rsidRDefault="00FA4863" w:rsidP="00552230">
            <w:pPr>
              <w:rPr>
                <w:del w:id="2145" w:author="PSA" w:date="2017-11-15T18:49:00Z"/>
                <w:szCs w:val="22"/>
              </w:rPr>
            </w:pPr>
            <w:del w:id="2146" w:author="PSA" w:date="2017-11-15T18:49:00Z">
              <w:r w:rsidRPr="00FA4863" w:rsidDel="00B4512E">
                <w:rPr>
                  <w:szCs w:val="22"/>
                </w:rPr>
                <w:delText>Default value: NIL</w:delText>
              </w:r>
            </w:del>
          </w:p>
        </w:tc>
      </w:tr>
      <w:tr w:rsidR="00FA4863" w:rsidRPr="00FA4863" w:rsidDel="00B4512E" w:rsidTr="00552230">
        <w:trPr>
          <w:jc w:val="center"/>
          <w:del w:id="2147" w:author="PSA" w:date="2017-11-15T18:49:00Z"/>
        </w:trPr>
        <w:tc>
          <w:tcPr>
            <w:tcW w:w="6624" w:type="dxa"/>
            <w:gridSpan w:val="2"/>
            <w:shd w:val="clear" w:color="auto" w:fill="FBD4B4" w:themeFill="accent6" w:themeFillTint="66"/>
            <w:vAlign w:val="center"/>
          </w:tcPr>
          <w:p w:rsidR="00FA4863" w:rsidRPr="00FA4863" w:rsidDel="00B4512E" w:rsidRDefault="00FA4863" w:rsidP="00552230">
            <w:pPr>
              <w:rPr>
                <w:del w:id="2148" w:author="PSA" w:date="2017-11-15T18:49:00Z"/>
                <w:szCs w:val="22"/>
              </w:rPr>
            </w:pPr>
            <w:del w:id="2149" w:author="PSA" w:date="2017-11-15T18:49:00Z">
              <w:r w:rsidRPr="00FA4863" w:rsidDel="00B4512E">
                <w:rPr>
                  <w:szCs w:val="22"/>
                </w:rPr>
                <w:delText>Savings</w:delText>
              </w:r>
            </w:del>
          </w:p>
        </w:tc>
      </w:tr>
      <w:tr w:rsidR="00FA4863" w:rsidRPr="00FA4863" w:rsidDel="00B4512E" w:rsidTr="00552230">
        <w:trPr>
          <w:jc w:val="center"/>
          <w:del w:id="2150" w:author="PSA" w:date="2017-11-15T18:49:00Z"/>
        </w:trPr>
        <w:tc>
          <w:tcPr>
            <w:tcW w:w="4032" w:type="dxa"/>
            <w:vAlign w:val="center"/>
          </w:tcPr>
          <w:p w:rsidR="00FA4863" w:rsidRPr="00FA4863" w:rsidDel="00B4512E" w:rsidRDefault="00FA4863" w:rsidP="00552230">
            <w:pPr>
              <w:rPr>
                <w:del w:id="2151" w:author="PSA" w:date="2017-11-15T18:49:00Z"/>
                <w:szCs w:val="22"/>
              </w:rPr>
            </w:pPr>
            <w:del w:id="2152" w:author="PSA" w:date="2017-11-15T18:49:00Z">
              <w:r w:rsidRPr="00FA4863" w:rsidDel="00B4512E">
                <w:rPr>
                  <w:szCs w:val="22"/>
                </w:rPr>
                <w:delText>Savings currency</w:delText>
              </w:r>
            </w:del>
          </w:p>
        </w:tc>
        <w:tc>
          <w:tcPr>
            <w:tcW w:w="2592" w:type="dxa"/>
            <w:vAlign w:val="center"/>
          </w:tcPr>
          <w:p w:rsidR="00FA4863" w:rsidRPr="00FA4863" w:rsidDel="00B4512E" w:rsidRDefault="00FA4863" w:rsidP="00552230">
            <w:pPr>
              <w:rPr>
                <w:del w:id="2153" w:author="PSA" w:date="2017-11-15T18:49:00Z"/>
                <w:szCs w:val="22"/>
              </w:rPr>
            </w:pPr>
            <w:del w:id="2154" w:author="PSA" w:date="2017-11-15T18:49:00Z">
              <w:r w:rsidRPr="00FA4863" w:rsidDel="00B4512E">
                <w:rPr>
                  <w:szCs w:val="22"/>
                </w:rPr>
                <w:delText>Text (3 letters)</w:delText>
              </w:r>
            </w:del>
          </w:p>
        </w:tc>
      </w:tr>
      <w:tr w:rsidR="00FA4863" w:rsidRPr="00FA4863" w:rsidDel="00B4512E" w:rsidTr="00552230">
        <w:trPr>
          <w:jc w:val="center"/>
          <w:del w:id="2155" w:author="PSA" w:date="2017-11-15T18:49:00Z"/>
        </w:trPr>
        <w:tc>
          <w:tcPr>
            <w:tcW w:w="4032" w:type="dxa"/>
            <w:vAlign w:val="center"/>
          </w:tcPr>
          <w:p w:rsidR="00FA4863" w:rsidRPr="00FA4863" w:rsidDel="00B4512E" w:rsidRDefault="00FA4863" w:rsidP="00552230">
            <w:pPr>
              <w:rPr>
                <w:del w:id="2156" w:author="PSA" w:date="2017-11-15T18:49:00Z"/>
                <w:szCs w:val="22"/>
              </w:rPr>
            </w:pPr>
            <w:del w:id="2157" w:author="PSA" w:date="2017-11-15T18:49:00Z">
              <w:r w:rsidRPr="00FA4863" w:rsidDel="00B4512E">
                <w:rPr>
                  <w:szCs w:val="22"/>
                </w:rPr>
                <w:delText>Savings</w:delText>
              </w:r>
            </w:del>
          </w:p>
        </w:tc>
        <w:tc>
          <w:tcPr>
            <w:tcW w:w="2592" w:type="dxa"/>
            <w:vAlign w:val="center"/>
          </w:tcPr>
          <w:p w:rsidR="00FA4863" w:rsidRPr="00FA4863" w:rsidDel="00B4512E" w:rsidRDefault="00FA4863" w:rsidP="00552230">
            <w:pPr>
              <w:rPr>
                <w:del w:id="2158" w:author="PSA" w:date="2017-11-15T18:49:00Z"/>
                <w:szCs w:val="22"/>
              </w:rPr>
            </w:pPr>
            <w:del w:id="2159" w:author="PSA" w:date="2017-11-15T18:49:00Z">
              <w:r w:rsidRPr="00FA4863" w:rsidDel="00B4512E">
                <w:rPr>
                  <w:szCs w:val="22"/>
                </w:rPr>
                <w:delText>Number (2 decimal place)</w:delText>
              </w:r>
            </w:del>
          </w:p>
        </w:tc>
      </w:tr>
    </w:tbl>
    <w:p w:rsidR="00382E0F" w:rsidRDefault="00382E0F" w:rsidP="003C6C1E">
      <w:pPr>
        <w:rPr>
          <w:ins w:id="2160" w:author="PSA" w:date="2017-11-16T09:09:00Z"/>
          <w:rFonts w:cs="Arial"/>
          <w:szCs w:val="22"/>
        </w:rPr>
      </w:pPr>
    </w:p>
    <w:p w:rsidR="00382E0F" w:rsidRDefault="00382E0F" w:rsidP="00382E0F">
      <w:pPr>
        <w:pStyle w:val="Heading3"/>
        <w:rPr>
          <w:ins w:id="2161" w:author="PSA" w:date="2017-11-16T09:09:00Z"/>
        </w:rPr>
      </w:pPr>
      <w:bookmarkStart w:id="2162" w:name="_Toc498594457"/>
      <w:ins w:id="2163" w:author="PSA" w:date="2017-11-16T09:09:00Z">
        <w:r>
          <w:t>Maker-checker workflow</w:t>
        </w:r>
        <w:bookmarkEnd w:id="2162"/>
      </w:ins>
    </w:p>
    <w:p w:rsidR="00382E0F" w:rsidRDefault="00382E0F" w:rsidP="006D3809">
      <w:pPr>
        <w:ind w:firstLine="720"/>
        <w:rPr>
          <w:ins w:id="2164" w:author="PSA" w:date="2017-11-16T09:09:00Z"/>
        </w:rPr>
      </w:pPr>
      <w:ins w:id="2165" w:author="PSA" w:date="2017-11-16T09:09:00Z">
        <w:r>
          <w:t>Workflow Diagram:-</w:t>
        </w:r>
      </w:ins>
    </w:p>
    <w:p w:rsidR="00382E0F" w:rsidRDefault="007B6A05" w:rsidP="006D3809">
      <w:pPr>
        <w:ind w:left="720"/>
        <w:rPr>
          <w:ins w:id="2166" w:author="PSA" w:date="2017-11-16T09:09:00Z"/>
        </w:rPr>
      </w:pPr>
      <w:ins w:id="2167" w:author="PSA" w:date="2017-11-16T09:09:00Z">
        <w:r>
          <w:rPr>
            <w:noProof/>
            <w:lang w:val="en-GB" w:eastAsia="zh-CN"/>
          </w:rPr>
          <w:drawing>
            <wp:inline distT="0" distB="0" distL="0" distR="0">
              <wp:extent cx="6400800" cy="4953635"/>
              <wp:effectExtent l="0" t="0" r="0" b="0"/>
              <wp:docPr id="6" name="Picture 5" descr="C:\Users\abhishek.saini\Desktop\PSA\UseCase\Maker-Checker Flow - Email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hishek.saini\Desktop\PSA\UseCase\Maker-Checker Flow - Email Flow.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00800" cy="4953635"/>
                      </a:xfrm>
                      <a:prstGeom prst="rect">
                        <a:avLst/>
                      </a:prstGeom>
                      <a:noFill/>
                      <a:ln>
                        <a:noFill/>
                      </a:ln>
                    </pic:spPr>
                  </pic:pic>
                </a:graphicData>
              </a:graphic>
            </wp:inline>
          </w:drawing>
        </w:r>
      </w:ins>
    </w:p>
    <w:p w:rsidR="00DE6CE3" w:rsidRDefault="00382E0F" w:rsidP="00DE6CE3">
      <w:pPr>
        <w:ind w:left="720"/>
        <w:rPr>
          <w:ins w:id="2168" w:author="PSA" w:date="2017-11-16T10:57:00Z"/>
        </w:rPr>
      </w:pPr>
      <w:ins w:id="2169" w:author="PSA" w:date="2017-11-16T09:09:00Z">
        <w:r>
          <w:t xml:space="preserve">Above diagram shows the maker-checker workflow in the </w:t>
        </w:r>
      </w:ins>
      <w:ins w:id="2170" w:author="PSA" w:date="2017-11-16T10:39:00Z">
        <w:r w:rsidR="001A5E9D">
          <w:t>R365</w:t>
        </w:r>
      </w:ins>
      <w:ins w:id="2171" w:author="PSA" w:date="2017-11-16T09:09:00Z">
        <w:r>
          <w:t xml:space="preserve"> while creating and updating the contract. </w:t>
        </w:r>
      </w:ins>
    </w:p>
    <w:p w:rsidR="00382E0F" w:rsidRPr="00DE6CE3" w:rsidRDefault="00382E0F" w:rsidP="00DE6CE3">
      <w:pPr>
        <w:ind w:left="720"/>
        <w:rPr>
          <w:ins w:id="2172" w:author="PSA" w:date="2017-11-16T09:09:00Z"/>
        </w:rPr>
      </w:pPr>
      <w:ins w:id="2173" w:author="PSA" w:date="2017-11-16T09:09:00Z">
        <w:r w:rsidRPr="008E2A23">
          <w:rPr>
            <w:rFonts w:cs="Arial"/>
            <w:szCs w:val="22"/>
          </w:rPr>
          <w:t xml:space="preserve">After filling in the mandatory details, user will submit the contract for verification and the status of the contract will be </w:t>
        </w:r>
        <w:commentRangeStart w:id="2174"/>
        <w:r w:rsidRPr="008E2A23">
          <w:rPr>
            <w:rFonts w:cs="Arial"/>
            <w:szCs w:val="22"/>
          </w:rPr>
          <w:t>‘Verify’</w:t>
        </w:r>
        <w:commentRangeEnd w:id="2174"/>
        <w:r>
          <w:rPr>
            <w:rStyle w:val="CommentReference"/>
          </w:rPr>
          <w:commentReference w:id="2174"/>
        </w:r>
        <w:r w:rsidRPr="008E2A23">
          <w:rPr>
            <w:rFonts w:cs="Arial"/>
            <w:szCs w:val="22"/>
          </w:rPr>
          <w:t xml:space="preserve">. All the newly created contracts will be viewable in the verification sections for review, other users in the same group can view these contracts and based on the access level can verify the contract. </w:t>
        </w:r>
      </w:ins>
    </w:p>
    <w:p w:rsidR="00382E0F" w:rsidRPr="006B1472" w:rsidRDefault="00382E0F" w:rsidP="00382E0F">
      <w:pPr>
        <w:pStyle w:val="Heading4"/>
        <w:rPr>
          <w:ins w:id="2175" w:author="PSA" w:date="2017-11-16T09:09:00Z"/>
        </w:rPr>
      </w:pPr>
      <w:ins w:id="2176" w:author="PSA" w:date="2017-11-16T09:09:00Z">
        <w:r w:rsidRPr="006B1472">
          <w:t>Add</w:t>
        </w:r>
        <w:r>
          <w:t xml:space="preserve"> Contract</w:t>
        </w:r>
      </w:ins>
    </w:p>
    <w:p w:rsidR="00382E0F" w:rsidRDefault="00382E0F" w:rsidP="00A53722">
      <w:pPr>
        <w:pStyle w:val="ListParagraph"/>
        <w:rPr>
          <w:ins w:id="2177" w:author="PSA" w:date="2017-11-16T09:09:00Z"/>
        </w:rPr>
      </w:pPr>
      <w:ins w:id="2178" w:author="PSA" w:date="2017-11-16T09:09:00Z">
        <w:r>
          <w:t>Maker creates a new contract, the contract status will be set to “</w:t>
        </w:r>
        <w:commentRangeStart w:id="2179"/>
        <w:r>
          <w:t>New</w:t>
        </w:r>
        <w:commentRangeEnd w:id="2179"/>
        <w:r>
          <w:rPr>
            <w:rStyle w:val="CommentReference"/>
          </w:rPr>
          <w:commentReference w:id="2179"/>
        </w:r>
        <w:r>
          <w:t xml:space="preserve">”, and an email will be sent to checker (Reviewer) and cc maker to </w:t>
        </w:r>
      </w:ins>
      <w:ins w:id="2180" w:author="PSA" w:date="2017-11-16T10:35:00Z">
        <w:r w:rsidR="00AE77FC">
          <w:t>notify</w:t>
        </w:r>
      </w:ins>
      <w:ins w:id="2181" w:author="PSA" w:date="2017-11-16T09:09:00Z">
        <w:r>
          <w:t xml:space="preserve"> that a new contract has been created and pending for verification.</w:t>
        </w:r>
      </w:ins>
    </w:p>
    <w:p w:rsidR="00382E0F" w:rsidRPr="006B1472" w:rsidRDefault="00382E0F" w:rsidP="00A53722">
      <w:pPr>
        <w:pStyle w:val="ListParagraph"/>
        <w:rPr>
          <w:ins w:id="2182" w:author="PSA" w:date="2017-11-16T09:09:00Z"/>
        </w:rPr>
      </w:pPr>
      <w:ins w:id="2183" w:author="PSA" w:date="2017-11-16T09:09:00Z">
        <w:r w:rsidRPr="006B1472">
          <w:t xml:space="preserve">Maker can make as many changes as possible till the checker comes and update the status to either </w:t>
        </w:r>
        <w:proofErr w:type="gramStart"/>
        <w:r w:rsidRPr="006B1472">
          <w:t>Reject</w:t>
        </w:r>
        <w:proofErr w:type="gramEnd"/>
        <w:r w:rsidRPr="006B1472">
          <w:t xml:space="preserve"> or Verified.</w:t>
        </w:r>
        <w:r>
          <w:t xml:space="preserve"> Whenever a new change is submitted, a new notification email will be sent to checker and cc maker to notify the changes.</w:t>
        </w:r>
      </w:ins>
    </w:p>
    <w:p w:rsidR="00382E0F" w:rsidRDefault="00382E0F" w:rsidP="00A53722">
      <w:pPr>
        <w:pStyle w:val="ListParagraph"/>
        <w:rPr>
          <w:ins w:id="2184" w:author="PSA" w:date="2017-11-16T09:09:00Z"/>
        </w:rPr>
      </w:pPr>
      <w:ins w:id="2185" w:author="PSA" w:date="2017-11-16T09:09:00Z">
        <w:r>
          <w:t>If checker verifies the new contract, contract status will be updated to “</w:t>
        </w:r>
        <w:commentRangeStart w:id="2186"/>
        <w:r>
          <w:t>Verified</w:t>
        </w:r>
        <w:commentRangeEnd w:id="2186"/>
        <w:r>
          <w:rPr>
            <w:rStyle w:val="CommentReference"/>
          </w:rPr>
          <w:commentReference w:id="2186"/>
        </w:r>
        <w:r>
          <w:t>”. An email will be sent to maker and cc checker to notify that new contract has been verified.</w:t>
        </w:r>
      </w:ins>
    </w:p>
    <w:p w:rsidR="00382E0F" w:rsidRPr="006B1472" w:rsidRDefault="00382E0F" w:rsidP="00A53722">
      <w:pPr>
        <w:pStyle w:val="ListParagraph"/>
        <w:rPr>
          <w:ins w:id="2187" w:author="PSA" w:date="2017-11-16T09:09:00Z"/>
        </w:rPr>
      </w:pPr>
      <w:ins w:id="2188" w:author="PSA" w:date="2017-11-16T09:09:00Z">
        <w:r>
          <w:t>If checker rejects the new contract, contract</w:t>
        </w:r>
        <w:r w:rsidRPr="006B1472">
          <w:t xml:space="preserve"> status will be </w:t>
        </w:r>
        <w:r>
          <w:t xml:space="preserve">updated </w:t>
        </w:r>
        <w:r w:rsidRPr="006B1472">
          <w:t xml:space="preserve">to </w:t>
        </w:r>
        <w:commentRangeStart w:id="2189"/>
        <w:r w:rsidRPr="006B1472">
          <w:t>'Rejected'</w:t>
        </w:r>
        <w:commentRangeEnd w:id="2189"/>
        <w:r>
          <w:rPr>
            <w:rStyle w:val="CommentReference"/>
          </w:rPr>
          <w:commentReference w:id="2189"/>
        </w:r>
        <w:r>
          <w:t>. An email will be sent to maker and cc checker to notify that new contract has been rejected.</w:t>
        </w:r>
      </w:ins>
    </w:p>
    <w:p w:rsidR="00382E0F" w:rsidRPr="006B1472" w:rsidRDefault="00382E0F" w:rsidP="00A53722">
      <w:pPr>
        <w:pStyle w:val="ListParagraph"/>
        <w:rPr>
          <w:ins w:id="2190" w:author="PSA" w:date="2017-11-16T09:09:00Z"/>
        </w:rPr>
      </w:pPr>
      <w:ins w:id="2191" w:author="PSA" w:date="2017-11-16T09:09:00Z">
        <w:r>
          <w:t xml:space="preserve">If a contract is rejected, maker can </w:t>
        </w:r>
        <w:r w:rsidRPr="006B1472">
          <w:t>either correct the details and re-submit</w:t>
        </w:r>
        <w:r>
          <w:t xml:space="preserve"> it for verification,</w:t>
        </w:r>
        <w:r w:rsidRPr="006B1472">
          <w:t xml:space="preserve"> or delete the contract.</w:t>
        </w:r>
      </w:ins>
    </w:p>
    <w:p w:rsidR="00382E0F" w:rsidRPr="006B1472" w:rsidRDefault="00382E0F" w:rsidP="00382E0F">
      <w:pPr>
        <w:pStyle w:val="Heading4"/>
        <w:rPr>
          <w:ins w:id="2192" w:author="PSA" w:date="2017-11-16T09:09:00Z"/>
        </w:rPr>
      </w:pPr>
      <w:commentRangeStart w:id="2193"/>
      <w:ins w:id="2194" w:author="PSA" w:date="2017-11-16T09:09:00Z">
        <w:r w:rsidRPr="006B1472">
          <w:t>Update</w:t>
        </w:r>
        <w:r>
          <w:t xml:space="preserve"> Contract</w:t>
        </w:r>
        <w:commentRangeEnd w:id="2193"/>
        <w:r>
          <w:rPr>
            <w:rStyle w:val="CommentReference"/>
            <w:bCs w:val="0"/>
            <w:color w:val="333333"/>
          </w:rPr>
          <w:commentReference w:id="2193"/>
        </w:r>
      </w:ins>
    </w:p>
    <w:p w:rsidR="00382E0F" w:rsidRPr="006B1472" w:rsidRDefault="00382E0F" w:rsidP="00A53722">
      <w:pPr>
        <w:pStyle w:val="ListParagraph"/>
        <w:rPr>
          <w:ins w:id="2195" w:author="PSA" w:date="2017-11-16T09:09:00Z"/>
        </w:rPr>
      </w:pPr>
      <w:ins w:id="2196" w:author="PSA" w:date="2017-11-16T09:09:00Z">
        <w:r w:rsidRPr="006B1472">
          <w:t>Every time there is a change or update in the contract, it follows the maker checker workflow. If contract is already created and basically, verified by the checker it shows up in the view contract screen</w:t>
        </w:r>
      </w:ins>
    </w:p>
    <w:p w:rsidR="00382E0F" w:rsidRPr="006B1472" w:rsidRDefault="00382E0F" w:rsidP="00A53722">
      <w:pPr>
        <w:pStyle w:val="ListParagraph"/>
        <w:rPr>
          <w:ins w:id="2197" w:author="PSA" w:date="2017-11-16T09:09:00Z"/>
        </w:rPr>
      </w:pPr>
      <w:ins w:id="2198" w:author="PSA" w:date="2017-11-16T09:09:00Z">
        <w:r w:rsidRPr="006B1472">
          <w:t xml:space="preserve">If any </w:t>
        </w:r>
        <w:proofErr w:type="gramStart"/>
        <w:r w:rsidRPr="006B1472">
          <w:t>user,</w:t>
        </w:r>
        <w:proofErr w:type="gramEnd"/>
        <w:r w:rsidRPr="006B1472">
          <w:t xml:space="preserve"> goes and update the contract then the user is the maker in this case and maker makes the update, it will go into 'Updated' status. Now, the user verifying this contract becomes the checker.</w:t>
        </w:r>
      </w:ins>
    </w:p>
    <w:p w:rsidR="00382E0F" w:rsidRPr="006B1472" w:rsidRDefault="00382E0F" w:rsidP="00A53722">
      <w:pPr>
        <w:pStyle w:val="ListParagraph"/>
        <w:rPr>
          <w:ins w:id="2199" w:author="PSA" w:date="2017-11-16T09:09:00Z"/>
        </w:rPr>
      </w:pPr>
      <w:ins w:id="2200" w:author="PSA" w:date="2017-11-16T09:09:00Z">
        <w:r w:rsidRPr="006B1472">
          <w:t>Now, checker can either verify or reject the contract. If Checker rejects the contract then it will change to 'Rejected' status.</w:t>
        </w:r>
      </w:ins>
    </w:p>
    <w:p w:rsidR="00382E0F" w:rsidRDefault="00382E0F" w:rsidP="00A53722">
      <w:pPr>
        <w:pStyle w:val="ListParagraph"/>
        <w:rPr>
          <w:ins w:id="2201" w:author="PSA" w:date="2017-11-16T09:09:00Z"/>
        </w:rPr>
      </w:pPr>
      <w:ins w:id="2202" w:author="PSA" w:date="2017-11-16T09:09:00Z">
        <w:r w:rsidRPr="006B1472">
          <w:t xml:space="preserve">Maker </w:t>
        </w:r>
        <w:proofErr w:type="gramStart"/>
        <w:r w:rsidRPr="006B1472">
          <w:t>now,</w:t>
        </w:r>
        <w:proofErr w:type="gramEnd"/>
        <w:r w:rsidRPr="006B1472">
          <w:t xml:space="preserve"> will have the option either to update the changes and re-submit or there would be a button 'Revert changes'. On click of 'Revert Changes', it would go back to the same state before it was initially submitted to checker.</w:t>
        </w:r>
        <w:r>
          <w:t xml:space="preserve">  </w:t>
        </w:r>
      </w:ins>
    </w:p>
    <w:p w:rsidR="00382E0F" w:rsidRDefault="00382E0F" w:rsidP="00382E0F">
      <w:pPr>
        <w:pStyle w:val="Heading4"/>
        <w:rPr>
          <w:ins w:id="2203" w:author="PSA" w:date="2017-11-16T09:09:00Z"/>
        </w:rPr>
      </w:pPr>
      <w:commentRangeStart w:id="2204"/>
      <w:ins w:id="2205" w:author="PSA" w:date="2017-11-16T09:09:00Z">
        <w:r>
          <w:t>Delete Contract</w:t>
        </w:r>
        <w:commentRangeEnd w:id="2204"/>
        <w:r>
          <w:rPr>
            <w:rStyle w:val="CommentReference"/>
            <w:bCs w:val="0"/>
            <w:color w:val="333333"/>
          </w:rPr>
          <w:commentReference w:id="2204"/>
        </w:r>
      </w:ins>
    </w:p>
    <w:p w:rsidR="0041307B" w:rsidRDefault="0041307B" w:rsidP="0041307B">
      <w:pPr>
        <w:pStyle w:val="Heading3"/>
        <w:rPr>
          <w:ins w:id="2206" w:author="PSA" w:date="2017-11-16T10:11:00Z"/>
        </w:rPr>
      </w:pPr>
      <w:bookmarkStart w:id="2207" w:name="_Toc498594458"/>
      <w:ins w:id="2208" w:author="PSA" w:date="2017-11-16T10:11:00Z">
        <w:r>
          <w:t>Reminder Calendar</w:t>
        </w:r>
        <w:bookmarkEnd w:id="2207"/>
      </w:ins>
    </w:p>
    <w:p w:rsidR="0041307B" w:rsidRDefault="0041307B" w:rsidP="00DE6CE3">
      <w:pPr>
        <w:ind w:left="720"/>
        <w:rPr>
          <w:ins w:id="2209" w:author="PSA" w:date="2017-11-16T10:11:00Z"/>
        </w:rPr>
      </w:pPr>
      <w:ins w:id="2210" w:author="PSA" w:date="2017-11-16T10:15:00Z">
        <w:r>
          <w:t>In contract reminder home page, t</w:t>
        </w:r>
      </w:ins>
      <w:ins w:id="2211" w:author="PSA" w:date="2017-11-16T10:14:00Z">
        <w:r>
          <w:t>here will be a reminder calendar.</w:t>
        </w:r>
      </w:ins>
      <w:ins w:id="2212" w:author="PSA" w:date="2017-11-16T10:11:00Z">
        <w:r>
          <w:t xml:space="preserve"> Expiry date(s) of all the active contract(s) in the login user’s group(s) will be highlighted on the reminder calendar.</w:t>
        </w:r>
      </w:ins>
    </w:p>
    <w:p w:rsidR="0041307B" w:rsidRDefault="006D3809" w:rsidP="00382E0F">
      <w:pPr>
        <w:pStyle w:val="Heading3"/>
        <w:rPr>
          <w:ins w:id="2213" w:author="PSA" w:date="2017-11-16T10:11:00Z"/>
        </w:rPr>
      </w:pPr>
      <w:bookmarkStart w:id="2214" w:name="_Toc498594459"/>
      <w:ins w:id="2215" w:author="PSA" w:date="2017-11-16T11:16:00Z">
        <w:r>
          <w:t xml:space="preserve">Contract </w:t>
        </w:r>
      </w:ins>
      <w:ins w:id="2216" w:author="PSA" w:date="2017-11-16T10:11:00Z">
        <w:r w:rsidR="0041307B">
          <w:t>Reminder Summar</w:t>
        </w:r>
      </w:ins>
      <w:ins w:id="2217" w:author="PSA" w:date="2017-11-16T10:16:00Z">
        <w:r w:rsidR="0041307B">
          <w:t>ies</w:t>
        </w:r>
      </w:ins>
      <w:bookmarkEnd w:id="2214"/>
    </w:p>
    <w:p w:rsidR="0041307B" w:rsidRDefault="0041307B" w:rsidP="00DE6CE3">
      <w:pPr>
        <w:ind w:left="717" w:firstLine="3"/>
        <w:rPr>
          <w:ins w:id="2218" w:author="PSA" w:date="2017-11-16T10:18:00Z"/>
        </w:rPr>
      </w:pPr>
      <w:ins w:id="2219" w:author="PSA" w:date="2017-11-16T10:11:00Z">
        <w:r>
          <w:t>In contr</w:t>
        </w:r>
      </w:ins>
      <w:ins w:id="2220" w:author="PSA" w:date="2017-11-16T10:12:00Z">
        <w:r>
          <w:t>act r</w:t>
        </w:r>
      </w:ins>
      <w:ins w:id="2221" w:author="PSA" w:date="2017-11-16T10:16:00Z">
        <w:r>
          <w:t xml:space="preserve">eminder home page, following </w:t>
        </w:r>
      </w:ins>
      <w:ins w:id="2222" w:author="PSA" w:date="2017-11-16T11:16:00Z">
        <w:r w:rsidR="006D3809">
          <w:t>contract reminder</w:t>
        </w:r>
      </w:ins>
      <w:ins w:id="2223" w:author="PSA" w:date="2017-11-16T10:16:00Z">
        <w:r>
          <w:t xml:space="preserve"> summary </w:t>
        </w:r>
      </w:ins>
      <w:ins w:id="2224" w:author="PSA" w:date="2017-11-16T10:17:00Z">
        <w:r>
          <w:t>s</w:t>
        </w:r>
        <w:r w:rsidRPr="0041307B">
          <w:t>tatistic</w:t>
        </w:r>
        <w:r>
          <w:t xml:space="preserve">s will be shown. If user clicks the summary box, </w:t>
        </w:r>
      </w:ins>
      <w:ins w:id="2225" w:author="PSA" w:date="2017-11-16T10:35:00Z">
        <w:r w:rsidR="00AE77FC">
          <w:t>corresponding</w:t>
        </w:r>
      </w:ins>
      <w:ins w:id="2226" w:author="PSA" w:date="2017-11-16T10:17:00Z">
        <w:r>
          <w:t xml:space="preserve"> </w:t>
        </w:r>
      </w:ins>
      <w:ins w:id="2227" w:author="PSA" w:date="2017-11-16T11:16:00Z">
        <w:r w:rsidR="006D3809">
          <w:t>contract</w:t>
        </w:r>
      </w:ins>
      <w:ins w:id="2228" w:author="PSA" w:date="2017-11-16T10:17:00Z">
        <w:r>
          <w:t xml:space="preserve"> list will be shown </w:t>
        </w:r>
      </w:ins>
      <w:ins w:id="2229" w:author="PSA" w:date="2017-11-16T10:19:00Z">
        <w:r>
          <w:t>in</w:t>
        </w:r>
      </w:ins>
      <w:ins w:id="2230" w:author="PSA" w:date="2017-11-16T10:17:00Z">
        <w:r>
          <w:t xml:space="preserve"> the search results.</w:t>
        </w:r>
      </w:ins>
    </w:p>
    <w:p w:rsidR="0041307B" w:rsidRDefault="0041307B" w:rsidP="00DE6CE3">
      <w:pPr>
        <w:pStyle w:val="ListParagraph"/>
        <w:numPr>
          <w:ilvl w:val="1"/>
          <w:numId w:val="47"/>
        </w:numPr>
        <w:rPr>
          <w:ins w:id="2231" w:author="PSA" w:date="2017-11-16T10:18:00Z"/>
        </w:rPr>
      </w:pPr>
      <w:ins w:id="2232" w:author="PSA" w:date="2017-11-16T10:18:00Z">
        <w:r>
          <w:t>No. of Contracts Expired</w:t>
        </w:r>
      </w:ins>
    </w:p>
    <w:p w:rsidR="0041307B" w:rsidRDefault="0041307B" w:rsidP="00DE6CE3">
      <w:pPr>
        <w:pStyle w:val="ListParagraph"/>
        <w:numPr>
          <w:ilvl w:val="1"/>
          <w:numId w:val="47"/>
        </w:numPr>
        <w:rPr>
          <w:ins w:id="2233" w:author="PSA" w:date="2017-11-16T10:19:00Z"/>
        </w:rPr>
      </w:pPr>
      <w:ins w:id="2234" w:author="PSA" w:date="2017-11-16T10:19:00Z">
        <w:r>
          <w:t>No. of Contracts Expiring this Month</w:t>
        </w:r>
      </w:ins>
    </w:p>
    <w:p w:rsidR="0041307B" w:rsidRDefault="0041307B" w:rsidP="00DE6CE3">
      <w:pPr>
        <w:pStyle w:val="ListParagraph"/>
        <w:numPr>
          <w:ilvl w:val="1"/>
          <w:numId w:val="47"/>
        </w:numPr>
        <w:rPr>
          <w:ins w:id="2235" w:author="PSA" w:date="2017-11-16T10:19:00Z"/>
        </w:rPr>
      </w:pPr>
      <w:ins w:id="2236" w:author="PSA" w:date="2017-11-16T10:19:00Z">
        <w:r>
          <w:t>No. of Contracts Expiring next Month</w:t>
        </w:r>
      </w:ins>
    </w:p>
    <w:p w:rsidR="0041307B" w:rsidRPr="0041307B" w:rsidRDefault="0041307B" w:rsidP="00DE6CE3">
      <w:pPr>
        <w:pStyle w:val="ListParagraph"/>
        <w:numPr>
          <w:ilvl w:val="1"/>
          <w:numId w:val="47"/>
        </w:numPr>
        <w:rPr>
          <w:ins w:id="2237" w:author="PSA" w:date="2017-11-16T10:11:00Z"/>
        </w:rPr>
      </w:pPr>
      <w:ins w:id="2238" w:author="PSA" w:date="2017-11-16T10:19:00Z">
        <w:r>
          <w:t>No. of Contracts Need Verification</w:t>
        </w:r>
      </w:ins>
    </w:p>
    <w:p w:rsidR="00382E0F" w:rsidRDefault="00382E0F" w:rsidP="00382E0F">
      <w:pPr>
        <w:pStyle w:val="Heading3"/>
        <w:rPr>
          <w:ins w:id="2239" w:author="PSA" w:date="2017-11-16T09:09:00Z"/>
        </w:rPr>
      </w:pPr>
      <w:bookmarkStart w:id="2240" w:name="_Toc498594460"/>
      <w:ins w:id="2241" w:author="PSA" w:date="2017-11-16T09:09:00Z">
        <w:r>
          <w:t>Search Contracts</w:t>
        </w:r>
        <w:bookmarkEnd w:id="2240"/>
        <w:r>
          <w:t xml:space="preserve"> </w:t>
        </w:r>
      </w:ins>
    </w:p>
    <w:p w:rsidR="00382E0F" w:rsidRDefault="00382E0F" w:rsidP="00DE6CE3">
      <w:pPr>
        <w:ind w:left="720"/>
        <w:rPr>
          <w:ins w:id="2242" w:author="PSA" w:date="2017-11-16T09:09:00Z"/>
          <w:szCs w:val="22"/>
        </w:rPr>
      </w:pPr>
      <w:ins w:id="2243" w:author="PSA" w:date="2017-11-16T09:09:00Z">
        <w:r>
          <w:t>This feature shall allow user to search contracts of his or her user group(s) via any field displayed in the contract list. The search via keywords function will be enhanced by search as you type feature. “</w:t>
        </w:r>
      </w:ins>
      <w:ins w:id="2244" w:author="PSA" w:date="2017-11-16T10:35:00Z">
        <w:r w:rsidR="00AE77FC">
          <w:t>Reminder</w:t>
        </w:r>
      </w:ins>
      <w:ins w:id="2245" w:author="PSA" w:date="2017-11-16T09:09:00Z">
        <w:r>
          <w:t xml:space="preserve"> ID”, “Contract Title”, “Start Date”, “Expiry Date”, “Reminder”, “Supplier”, “Officer-in-Charge” will be the default fields shown in the contract list.</w:t>
        </w:r>
        <w:r w:rsidRPr="007A2501">
          <w:rPr>
            <w:szCs w:val="22"/>
          </w:rPr>
          <w:t xml:space="preserve"> </w:t>
        </w:r>
        <w:r>
          <w:rPr>
            <w:szCs w:val="22"/>
          </w:rPr>
          <w:t xml:space="preserve">However, there will be an option for user to choose additional fields to be displayed, or hide existing fields in the contract list. </w:t>
        </w:r>
      </w:ins>
    </w:p>
    <w:p w:rsidR="00382E0F" w:rsidRDefault="00382E0F" w:rsidP="00DE6CE3">
      <w:pPr>
        <w:ind w:left="720"/>
        <w:rPr>
          <w:ins w:id="2246" w:author="PSA" w:date="2017-11-16T09:09:00Z"/>
          <w:szCs w:val="22"/>
        </w:rPr>
      </w:pPr>
      <w:ins w:id="2247" w:author="PSA" w:date="2017-11-16T09:09:00Z">
        <w:r>
          <w:rPr>
            <w:szCs w:val="22"/>
          </w:rPr>
          <w:t xml:space="preserve">If a grid or table cell is too small to display the full content, only partial information will be shown. </w:t>
        </w:r>
        <w:proofErr w:type="gramStart"/>
        <w:r>
          <w:rPr>
            <w:szCs w:val="22"/>
          </w:rPr>
          <w:t>However full content will be displayed in a tooltip whenever user mouse over on that field.</w:t>
        </w:r>
        <w:proofErr w:type="gramEnd"/>
        <w:r>
          <w:rPr>
            <w:szCs w:val="22"/>
          </w:rPr>
          <w:t xml:space="preserve"> </w:t>
        </w:r>
      </w:ins>
    </w:p>
    <w:p w:rsidR="00382E0F" w:rsidRDefault="00382E0F" w:rsidP="00DE6CE3">
      <w:pPr>
        <w:ind w:left="720"/>
        <w:rPr>
          <w:ins w:id="2248" w:author="PSA" w:date="2017-11-16T09:09:00Z"/>
          <w:szCs w:val="22"/>
        </w:rPr>
      </w:pPr>
      <w:ins w:id="2249" w:author="PSA" w:date="2017-11-16T09:09:00Z">
        <w:r>
          <w:rPr>
            <w:szCs w:val="22"/>
          </w:rPr>
          <w:t>By default, 20 contracts will be shown in one search result page. However, there will be an option for user to configure the number of contracts to be shown in one result page.</w:t>
        </w:r>
      </w:ins>
    </w:p>
    <w:p w:rsidR="00382E0F" w:rsidRDefault="00382E0F" w:rsidP="00382E0F">
      <w:pPr>
        <w:pStyle w:val="Heading3"/>
        <w:rPr>
          <w:ins w:id="2250" w:author="PSA" w:date="2017-11-16T09:09:00Z"/>
        </w:rPr>
      </w:pPr>
      <w:bookmarkStart w:id="2251" w:name="_Toc498594461"/>
      <w:ins w:id="2252" w:author="PSA" w:date="2017-11-16T09:09:00Z">
        <w:r>
          <w:t>Sort Contacts</w:t>
        </w:r>
        <w:bookmarkEnd w:id="2251"/>
        <w:r>
          <w:t xml:space="preserve">  </w:t>
        </w:r>
      </w:ins>
    </w:p>
    <w:p w:rsidR="00382E0F" w:rsidRPr="005A16B9" w:rsidRDefault="00382E0F" w:rsidP="00DE6CE3">
      <w:pPr>
        <w:ind w:left="720"/>
        <w:rPr>
          <w:ins w:id="2253" w:author="PSA" w:date="2017-11-16T09:09:00Z"/>
        </w:rPr>
      </w:pPr>
      <w:ins w:id="2254" w:author="PSA" w:date="2017-11-16T09:09:00Z">
        <w:r>
          <w:t xml:space="preserve">This feature will allow user to sort contracts in search result by any column in the result list. By default, contracts will be sorted by expiry date in </w:t>
        </w:r>
      </w:ins>
      <w:ins w:id="2255" w:author="PSA" w:date="2017-11-16T10:35:00Z">
        <w:r w:rsidR="00AE77FC">
          <w:t>descending</w:t>
        </w:r>
      </w:ins>
      <w:ins w:id="2256" w:author="PSA" w:date="2017-11-16T09:09:00Z">
        <w:r>
          <w:t xml:space="preserve"> order.</w:t>
        </w:r>
      </w:ins>
    </w:p>
    <w:p w:rsidR="00382E0F" w:rsidRDefault="00382E0F" w:rsidP="00382E0F">
      <w:pPr>
        <w:pStyle w:val="Heading3"/>
        <w:rPr>
          <w:ins w:id="2257" w:author="PSA" w:date="2017-11-16T09:09:00Z"/>
        </w:rPr>
      </w:pPr>
      <w:bookmarkStart w:id="2258" w:name="_Toc498594462"/>
      <w:ins w:id="2259" w:author="PSA" w:date="2017-11-16T09:09:00Z">
        <w:r>
          <w:t>Download Contracts</w:t>
        </w:r>
        <w:bookmarkEnd w:id="2258"/>
        <w:r>
          <w:t xml:space="preserve"> </w:t>
        </w:r>
      </w:ins>
    </w:p>
    <w:p w:rsidR="00382E0F" w:rsidRDefault="00382E0F" w:rsidP="00DE6CE3">
      <w:pPr>
        <w:ind w:left="720"/>
        <w:rPr>
          <w:ins w:id="2260" w:author="PSA" w:date="2017-11-16T09:09:00Z"/>
        </w:rPr>
      </w:pPr>
      <w:ins w:id="2261" w:author="PSA" w:date="2017-11-16T09:09:00Z">
        <w:r>
          <w:t>This feature will allow user to download contract search results in to an excel sheet. All relevant and meaningful information of the contract details will be download</w:t>
        </w:r>
      </w:ins>
      <w:ins w:id="2262" w:author="PSA" w:date="2017-11-16T10:35:00Z">
        <w:r w:rsidR="00AE77FC">
          <w:t>ed</w:t>
        </w:r>
      </w:ins>
      <w:ins w:id="2263" w:author="PSA" w:date="2017-11-16T09:09:00Z">
        <w:r>
          <w:t>.</w:t>
        </w:r>
      </w:ins>
    </w:p>
    <w:p w:rsidR="00FA4863" w:rsidRPr="00FA4863" w:rsidDel="00B4512E" w:rsidRDefault="00FA4863" w:rsidP="00FA4863">
      <w:pPr>
        <w:ind w:left="357"/>
        <w:jc w:val="both"/>
        <w:rPr>
          <w:del w:id="2264" w:author="PSA" w:date="2017-11-15T18:49:00Z"/>
          <w:rFonts w:cs="Arial"/>
          <w:szCs w:val="22"/>
        </w:rPr>
      </w:pPr>
      <w:del w:id="2265" w:author="PSA" w:date="2017-11-15T18:49:00Z">
        <w:r w:rsidRPr="00FA4863" w:rsidDel="00B4512E">
          <w:rPr>
            <w:rFonts w:cs="Arial"/>
            <w:szCs w:val="22"/>
          </w:rPr>
          <w:delText xml:space="preserve">                  *Mandatory field</w:delText>
        </w:r>
      </w:del>
    </w:p>
    <w:p w:rsidR="003C6C1E" w:rsidRDefault="00FA4863" w:rsidP="003C6C1E">
      <w:pPr>
        <w:rPr>
          <w:ins w:id="2266" w:author="PSA" w:date="2017-11-15T17:00:00Z"/>
        </w:rPr>
      </w:pPr>
      <w:del w:id="2267" w:author="PSA" w:date="2017-11-15T18:49:00Z">
        <w:r w:rsidRPr="00FA4863" w:rsidDel="00B4512E">
          <w:rPr>
            <w:rFonts w:cs="Arial"/>
            <w:szCs w:val="22"/>
          </w:rPr>
          <w:delText>After filling in the mandatory details user can submit the contract for verification and it will go through the same cycle of newly created contract with maker-checker workflow. Contract created will have new unique reference number for identification.</w:delText>
        </w:r>
      </w:del>
    </w:p>
    <w:p w:rsidR="003C6C1E" w:rsidDel="009E1B63" w:rsidRDefault="003C6C1E" w:rsidP="003C6C1E">
      <w:pPr>
        <w:rPr>
          <w:del w:id="2268" w:author="PSA" w:date="2017-11-15T18:16:00Z"/>
          <w:rFonts w:cs="Arial"/>
          <w:szCs w:val="22"/>
        </w:rPr>
      </w:pPr>
      <w:bookmarkStart w:id="2269" w:name="_Toc498590213"/>
      <w:bookmarkStart w:id="2270" w:name="_Toc498592342"/>
      <w:bookmarkStart w:id="2271" w:name="_Toc498593327"/>
      <w:bookmarkStart w:id="2272" w:name="_Toc498594463"/>
      <w:bookmarkEnd w:id="2269"/>
      <w:bookmarkEnd w:id="2270"/>
      <w:bookmarkEnd w:id="2271"/>
      <w:bookmarkEnd w:id="2272"/>
    </w:p>
    <w:p w:rsidR="00FA4863" w:rsidRDefault="00A11C61" w:rsidP="00A11C61">
      <w:pPr>
        <w:pStyle w:val="Heading3"/>
      </w:pPr>
      <w:bookmarkStart w:id="2273" w:name="_Toc498594464"/>
      <w:r w:rsidRPr="00A11C61">
        <w:t>Reminder Workflow</w:t>
      </w:r>
      <w:bookmarkEnd w:id="2273"/>
    </w:p>
    <w:p w:rsidR="00C4411D" w:rsidRDefault="00A11C61" w:rsidP="00DE6CE3">
      <w:pPr>
        <w:ind w:left="717"/>
      </w:pPr>
      <w:r>
        <w:t>This feature describes how the reminders are set</w:t>
      </w:r>
      <w:r w:rsidR="002912F8">
        <w:t>, based on which the reminder is trigged</w:t>
      </w:r>
      <w:r>
        <w:t xml:space="preserve"> to the user for specific contracts. </w:t>
      </w:r>
      <w:bookmarkStart w:id="2274" w:name="_GoBack"/>
      <w:r>
        <w:t xml:space="preserve">There will be </w:t>
      </w:r>
      <w:ins w:id="2275" w:author="PSA" w:date="2017-11-16T09:11:00Z">
        <w:r w:rsidR="00382E0F">
          <w:t xml:space="preserve">up to </w:t>
        </w:r>
      </w:ins>
      <w:r>
        <w:t>3 reminders set for every contract as First Reminder Date, Second Reminder Date and Third Reminder Date</w:t>
      </w:r>
      <w:r w:rsidR="00C4411D">
        <w:t xml:space="preserve"> as </w:t>
      </w:r>
      <w:proofErr w:type="spellStart"/>
      <w:r w:rsidR="00C4411D">
        <w:t>no.of</w:t>
      </w:r>
      <w:proofErr w:type="spellEnd"/>
      <w:r w:rsidR="00C4411D">
        <w:t xml:space="preserve"> days based on which the reminder should be trigg</w:t>
      </w:r>
      <w:ins w:id="2276" w:author="PSA" w:date="2017-11-16T09:12:00Z">
        <w:r w:rsidR="00382E0F">
          <w:t>er</w:t>
        </w:r>
      </w:ins>
      <w:r w:rsidR="00C4411D">
        <w:t>ed. For example,</w:t>
      </w:r>
    </w:p>
    <w:p w:rsidR="00C4411D" w:rsidRDefault="00C4411D" w:rsidP="00DE6CE3">
      <w:pPr>
        <w:pStyle w:val="ListParagraph"/>
        <w:numPr>
          <w:ilvl w:val="1"/>
          <w:numId w:val="47"/>
        </w:numPr>
      </w:pPr>
      <w:r>
        <w:t>First Reminder = 30 days (Trigger the reminder 30 days before the expiry date)</w:t>
      </w:r>
    </w:p>
    <w:p w:rsidR="00C4411D" w:rsidRDefault="00C4411D" w:rsidP="00DE6CE3">
      <w:pPr>
        <w:pStyle w:val="ListParagraph"/>
        <w:numPr>
          <w:ilvl w:val="1"/>
          <w:numId w:val="47"/>
        </w:numPr>
      </w:pPr>
      <w:r>
        <w:t xml:space="preserve">Second Reminder = 15 days </w:t>
      </w:r>
      <w:r w:rsidR="00A11C61">
        <w:t xml:space="preserve"> </w:t>
      </w:r>
      <w:r>
        <w:t>(Trigger the reminder 15 days before the expiry date)</w:t>
      </w:r>
    </w:p>
    <w:p w:rsidR="00C4411D" w:rsidRDefault="00C4411D" w:rsidP="00DE6CE3">
      <w:pPr>
        <w:pStyle w:val="ListParagraph"/>
        <w:numPr>
          <w:ilvl w:val="1"/>
          <w:numId w:val="47"/>
        </w:numPr>
      </w:pPr>
      <w:r>
        <w:t>Third Reminder = 7 days (Trigger the reminder 7 days before the expiry date)</w:t>
      </w:r>
    </w:p>
    <w:p w:rsidR="00C4411D" w:rsidRDefault="00C4411D" w:rsidP="00DE6CE3">
      <w:pPr>
        <w:ind w:left="720"/>
      </w:pPr>
      <w:r>
        <w:t>Note</w:t>
      </w:r>
      <w:proofErr w:type="gramStart"/>
      <w:r>
        <w:t>:-</w:t>
      </w:r>
      <w:proofErr w:type="gramEnd"/>
      <w:r>
        <w:t xml:space="preserve"> These reminder days are specific to respective modules</w:t>
      </w:r>
      <w:ins w:id="2277" w:author="PSA" w:date="2017-11-16T09:12:00Z">
        <w:r w:rsidR="00382E0F">
          <w:t xml:space="preserve"> and user groups</w:t>
        </w:r>
      </w:ins>
      <w:r>
        <w:t xml:space="preserve"> and will be configured from the settings section.</w:t>
      </w:r>
      <w:r w:rsidR="006625F0">
        <w:t xml:space="preserve"> In settings section, admin will also have the option to set the validity period for the respective modules</w:t>
      </w:r>
      <w:ins w:id="2278" w:author="PSA" w:date="2017-11-16T09:13:00Z">
        <w:r w:rsidR="00382E0F">
          <w:t xml:space="preserve"> and user groups</w:t>
        </w:r>
      </w:ins>
      <w:r w:rsidR="006625F0">
        <w:t>.</w:t>
      </w:r>
    </w:p>
    <w:p w:rsidR="00C4411D" w:rsidRPr="00382E0F" w:rsidRDefault="00C4411D" w:rsidP="006D3809">
      <w:pPr>
        <w:ind w:left="717" w:firstLine="3"/>
        <w:rPr>
          <w:strike/>
        </w:rPr>
      </w:pPr>
      <w:r w:rsidRPr="00382E0F">
        <w:rPr>
          <w:strike/>
        </w:rPr>
        <w:t xml:space="preserve">User will provide the start date and </w:t>
      </w:r>
      <w:r w:rsidR="006625F0" w:rsidRPr="00382E0F">
        <w:rPr>
          <w:strike/>
        </w:rPr>
        <w:t xml:space="preserve">based on </w:t>
      </w:r>
      <w:commentRangeStart w:id="2279"/>
      <w:r w:rsidR="006625F0" w:rsidRPr="00382E0F">
        <w:rPr>
          <w:strike/>
        </w:rPr>
        <w:t xml:space="preserve">validity </w:t>
      </w:r>
      <w:commentRangeEnd w:id="2279"/>
      <w:r w:rsidR="00382E0F" w:rsidRPr="00382E0F">
        <w:rPr>
          <w:rStyle w:val="CommentReference"/>
          <w:strike/>
        </w:rPr>
        <w:commentReference w:id="2279"/>
      </w:r>
      <w:r w:rsidR="006625F0" w:rsidRPr="00382E0F">
        <w:rPr>
          <w:strike/>
        </w:rPr>
        <w:t xml:space="preserve">set by the admin the end date will be calculated. And the reminders will be set based </w:t>
      </w:r>
      <w:proofErr w:type="spellStart"/>
      <w:r w:rsidR="006625F0" w:rsidRPr="00382E0F">
        <w:rPr>
          <w:strike/>
        </w:rPr>
        <w:t>based</w:t>
      </w:r>
      <w:proofErr w:type="spellEnd"/>
      <w:r w:rsidR="006625F0" w:rsidRPr="00382E0F">
        <w:rPr>
          <w:strike/>
        </w:rPr>
        <w:t xml:space="preserve"> on the expiry date for first, second and third reminder dates.</w:t>
      </w:r>
    </w:p>
    <w:p w:rsidR="00B95172" w:rsidRPr="006D3809" w:rsidRDefault="00B95172" w:rsidP="00A53722">
      <w:pPr>
        <w:pStyle w:val="ListParagraph"/>
        <w:rPr>
          <w:strike/>
        </w:rPr>
      </w:pPr>
      <w:r w:rsidRPr="006D3809">
        <w:rPr>
          <w:strike/>
        </w:rPr>
        <w:t>Example, taking R1= 30 days, R2= 15 days and R3 = 7 days and Validity= 1 year</w:t>
      </w:r>
    </w:p>
    <w:p w:rsidR="00B95172" w:rsidRPr="00382E0F" w:rsidRDefault="00B95172" w:rsidP="006D3809">
      <w:pPr>
        <w:ind w:firstLine="717"/>
        <w:rPr>
          <w:strike/>
        </w:rPr>
      </w:pPr>
      <w:r w:rsidRPr="00382E0F">
        <w:rPr>
          <w:strike/>
        </w:rPr>
        <w:t>Now, when user selects the start date = 1</w:t>
      </w:r>
      <w:r w:rsidRPr="00382E0F">
        <w:rPr>
          <w:strike/>
          <w:vertAlign w:val="superscript"/>
        </w:rPr>
        <w:t>st</w:t>
      </w:r>
      <w:r w:rsidRPr="00382E0F">
        <w:rPr>
          <w:strike/>
        </w:rPr>
        <w:t xml:space="preserve">-Dec-2017 then </w:t>
      </w:r>
    </w:p>
    <w:p w:rsidR="00B95172" w:rsidRPr="00382E0F" w:rsidRDefault="00B95172" w:rsidP="006D3809">
      <w:pPr>
        <w:ind w:firstLine="720"/>
        <w:rPr>
          <w:strike/>
        </w:rPr>
      </w:pPr>
      <w:r w:rsidRPr="00382E0F">
        <w:rPr>
          <w:strike/>
        </w:rPr>
        <w:t>Expiry date = 1</w:t>
      </w:r>
      <w:r w:rsidRPr="00382E0F">
        <w:rPr>
          <w:strike/>
          <w:vertAlign w:val="superscript"/>
        </w:rPr>
        <w:t>st</w:t>
      </w:r>
      <w:r w:rsidRPr="00382E0F">
        <w:rPr>
          <w:strike/>
        </w:rPr>
        <w:t>-Dec-2018; R1= 1</w:t>
      </w:r>
      <w:r w:rsidRPr="00382E0F">
        <w:rPr>
          <w:strike/>
          <w:vertAlign w:val="superscript"/>
        </w:rPr>
        <w:t>st</w:t>
      </w:r>
      <w:r w:rsidRPr="00382E0F">
        <w:rPr>
          <w:strike/>
        </w:rPr>
        <w:t>-Nov-2018; R2= 16</w:t>
      </w:r>
      <w:r w:rsidRPr="00382E0F">
        <w:rPr>
          <w:strike/>
          <w:vertAlign w:val="superscript"/>
        </w:rPr>
        <w:t>th</w:t>
      </w:r>
      <w:r w:rsidRPr="00382E0F">
        <w:rPr>
          <w:strike/>
        </w:rPr>
        <w:t>-Nov-2018 and R3= 25</w:t>
      </w:r>
      <w:r w:rsidRPr="00382E0F">
        <w:rPr>
          <w:strike/>
          <w:vertAlign w:val="superscript"/>
        </w:rPr>
        <w:t>th</w:t>
      </w:r>
      <w:r w:rsidRPr="00382E0F">
        <w:rPr>
          <w:strike/>
        </w:rPr>
        <w:t>-Nov-2018</w:t>
      </w:r>
    </w:p>
    <w:bookmarkEnd w:id="2274"/>
    <w:p w:rsidR="00B95172" w:rsidRDefault="00B95172" w:rsidP="00B95172"/>
    <w:p w:rsidR="00B006A0" w:rsidRDefault="00A11C61" w:rsidP="006D3809">
      <w:pPr>
        <w:ind w:left="720"/>
        <w:rPr>
          <w:ins w:id="2280" w:author="PSA" w:date="2017-11-16T09:40:00Z"/>
        </w:rPr>
      </w:pPr>
      <w:r>
        <w:t>On the respective first, second and third reminder date,</w:t>
      </w:r>
      <w:ins w:id="2281" w:author="PSA" w:date="2017-11-16T09:31:00Z">
        <w:r w:rsidR="00B006A0">
          <w:t xml:space="preserve"> notification email will be sent </w:t>
        </w:r>
      </w:ins>
      <w:ins w:id="2282" w:author="PSA" w:date="2017-11-16T09:34:00Z">
        <w:r w:rsidR="00B006A0">
          <w:t xml:space="preserve">with following </w:t>
        </w:r>
      </w:ins>
      <w:ins w:id="2283" w:author="PSA" w:date="2017-11-16T09:36:00Z">
        <w:r w:rsidR="00B006A0" w:rsidRPr="00B006A0">
          <w:t>recipients</w:t>
        </w:r>
        <w:r w:rsidR="00B006A0">
          <w:t>:</w:t>
        </w:r>
      </w:ins>
    </w:p>
    <w:p w:rsidR="00813075" w:rsidRDefault="00813075" w:rsidP="006D3809">
      <w:pPr>
        <w:pStyle w:val="ListParagraph"/>
        <w:numPr>
          <w:ilvl w:val="1"/>
          <w:numId w:val="47"/>
        </w:numPr>
        <w:rPr>
          <w:ins w:id="2284" w:author="PSA" w:date="2017-11-16T09:40:00Z"/>
        </w:rPr>
      </w:pPr>
      <w:ins w:id="2285" w:author="PSA" w:date="2017-11-16T09:40:00Z">
        <w:r>
          <w:t>TO List:</w:t>
        </w:r>
      </w:ins>
    </w:p>
    <w:p w:rsidR="00813075" w:rsidRDefault="00813075" w:rsidP="007B6A05">
      <w:pPr>
        <w:pStyle w:val="ListParagraph"/>
        <w:numPr>
          <w:ilvl w:val="2"/>
          <w:numId w:val="47"/>
        </w:numPr>
        <w:rPr>
          <w:ins w:id="2286" w:author="PSA" w:date="2017-11-16T09:40:00Z"/>
        </w:rPr>
      </w:pPr>
      <w:ins w:id="2287" w:author="PSA" w:date="2017-11-16T09:40:00Z">
        <w:r>
          <w:t xml:space="preserve">Officer in Charge of this contract </w:t>
        </w:r>
      </w:ins>
    </w:p>
    <w:p w:rsidR="00813075" w:rsidRDefault="00813075" w:rsidP="007B6A05">
      <w:pPr>
        <w:pStyle w:val="ListParagraph"/>
        <w:numPr>
          <w:ilvl w:val="2"/>
          <w:numId w:val="47"/>
        </w:numPr>
        <w:rPr>
          <w:ins w:id="2288" w:author="PSA" w:date="2017-11-16T09:40:00Z"/>
        </w:rPr>
      </w:pPr>
      <w:ins w:id="2289" w:author="PSA" w:date="2017-11-16T09:40:00Z">
        <w:r>
          <w:t xml:space="preserve">Users in the Group who </w:t>
        </w:r>
      </w:ins>
      <w:ins w:id="2290" w:author="PSA" w:date="2017-11-16T10:36:00Z">
        <w:r w:rsidR="001A5E9D">
          <w:t xml:space="preserve">have </w:t>
        </w:r>
      </w:ins>
      <w:ins w:id="2291" w:author="PSA" w:date="2017-11-16T09:40:00Z">
        <w:r>
          <w:t>“Notification TO” access right</w:t>
        </w:r>
      </w:ins>
    </w:p>
    <w:p w:rsidR="00813075" w:rsidRDefault="00813075" w:rsidP="006D3809">
      <w:pPr>
        <w:pStyle w:val="ListParagraph"/>
        <w:numPr>
          <w:ilvl w:val="1"/>
          <w:numId w:val="47"/>
        </w:numPr>
        <w:rPr>
          <w:ins w:id="2292" w:author="PSA" w:date="2017-11-16T09:40:00Z"/>
        </w:rPr>
      </w:pPr>
      <w:ins w:id="2293" w:author="PSA" w:date="2017-11-16T09:40:00Z">
        <w:r>
          <w:t xml:space="preserve">CC List </w:t>
        </w:r>
      </w:ins>
    </w:p>
    <w:p w:rsidR="00813075" w:rsidRDefault="00813075" w:rsidP="007B6A05">
      <w:pPr>
        <w:pStyle w:val="ListParagraph"/>
        <w:numPr>
          <w:ilvl w:val="2"/>
          <w:numId w:val="47"/>
        </w:numPr>
        <w:rPr>
          <w:ins w:id="2294" w:author="PSA" w:date="2017-11-16T09:41:00Z"/>
        </w:rPr>
      </w:pPr>
      <w:ins w:id="2295" w:author="PSA" w:date="2017-11-16T09:41:00Z">
        <w:r>
          <w:t xml:space="preserve">Emails configured in contract CC List </w:t>
        </w:r>
      </w:ins>
    </w:p>
    <w:p w:rsidR="00813075" w:rsidRDefault="00813075" w:rsidP="007B6A05">
      <w:pPr>
        <w:pStyle w:val="ListParagraph"/>
        <w:numPr>
          <w:ilvl w:val="2"/>
          <w:numId w:val="47"/>
        </w:numPr>
        <w:rPr>
          <w:ins w:id="2296" w:author="PSA" w:date="2017-11-16T09:36:00Z"/>
        </w:rPr>
      </w:pPr>
      <w:ins w:id="2297" w:author="PSA" w:date="2017-11-16T09:41:00Z">
        <w:r>
          <w:t xml:space="preserve">Users in the group who </w:t>
        </w:r>
      </w:ins>
      <w:ins w:id="2298" w:author="PSA" w:date="2017-11-16T10:36:00Z">
        <w:r w:rsidR="001A5E9D">
          <w:t>have</w:t>
        </w:r>
      </w:ins>
      <w:ins w:id="2299" w:author="PSA" w:date="2017-11-16T09:41:00Z">
        <w:r>
          <w:t xml:space="preserve"> “Notification CC” access right</w:t>
        </w:r>
      </w:ins>
    </w:p>
    <w:p w:rsidR="00813075" w:rsidRDefault="00813075" w:rsidP="00A11C61">
      <w:pPr>
        <w:rPr>
          <w:ins w:id="2300" w:author="PSA" w:date="2017-11-16T09:42:00Z"/>
        </w:rPr>
      </w:pPr>
    </w:p>
    <w:p w:rsidR="00C4411D" w:rsidDel="00813075" w:rsidRDefault="00A11C61" w:rsidP="006D3809">
      <w:pPr>
        <w:ind w:left="720"/>
        <w:rPr>
          <w:del w:id="2301" w:author="PSA" w:date="2017-11-16T09:41:00Z"/>
        </w:rPr>
      </w:pPr>
      <w:del w:id="2302" w:author="PSA" w:date="2017-11-16T09:41:00Z">
        <w:r w:rsidDel="00813075">
          <w:delText xml:space="preserve"> the email will be trigged to the user who has created the contract and also, to the users present in Officers-in-charge, CC list and Reviewer list. </w:delText>
        </w:r>
      </w:del>
    </w:p>
    <w:p w:rsidR="00A11C61" w:rsidRDefault="00A11C61" w:rsidP="006D3809">
      <w:pPr>
        <w:ind w:left="720"/>
      </w:pPr>
      <w:r>
        <w:t xml:space="preserve">User will be able to view the reminders status from the view contract screen as a quick snapshot. There will be 3 icons to indicate the stage of the reminder. If only one icon is highlighted then it indicates first reminder is sent, for 2 icons it indicates second reminder is sent and for 3rd icon it indicates all 3 reminders are sent. </w:t>
      </w:r>
    </w:p>
    <w:p w:rsidR="00A11C61" w:rsidRDefault="00A11C61" w:rsidP="006D3809">
      <w:pPr>
        <w:ind w:firstLine="720"/>
      </w:pPr>
      <w:r>
        <w:t>Note: - Reminder Format will be DD/MM/YYYY</w:t>
      </w:r>
    </w:p>
    <w:p w:rsidR="00A11C61" w:rsidDel="008D3C64" w:rsidRDefault="00F7056A" w:rsidP="008D3C64">
      <w:pPr>
        <w:rPr>
          <w:del w:id="2303" w:author="PSA" w:date="2017-11-16T10:08:00Z"/>
        </w:rPr>
      </w:pPr>
      <w:del w:id="2304" w:author="PSA" w:date="2017-11-16T10:08:00Z">
        <w:r w:rsidDel="008D3C64">
          <w:delText xml:space="preserve">Reminder </w:delText>
        </w:r>
        <w:r w:rsidR="000C04A6" w:rsidDel="008D3C64">
          <w:delText>Calendar</w:delText>
        </w:r>
        <w:bookmarkStart w:id="2305" w:name="_Toc498592344"/>
        <w:bookmarkStart w:id="2306" w:name="_Toc498593329"/>
        <w:bookmarkStart w:id="2307" w:name="_Toc498594465"/>
        <w:bookmarkEnd w:id="2305"/>
        <w:bookmarkEnd w:id="2306"/>
        <w:bookmarkEnd w:id="2307"/>
      </w:del>
    </w:p>
    <w:p w:rsidR="00813075" w:rsidDel="008D3C64" w:rsidRDefault="00F7056A" w:rsidP="00F7056A">
      <w:pPr>
        <w:rPr>
          <w:del w:id="2308" w:author="PSA" w:date="2017-11-16T10:08:00Z"/>
        </w:rPr>
      </w:pPr>
      <w:del w:id="2309" w:author="PSA" w:date="2017-11-16T10:08:00Z">
        <w:r w:rsidRPr="00F7056A" w:rsidDel="008D3C64">
          <w:delText>This feature will allow the users to view the contract’s expiry dates on the calendar.</w:delText>
        </w:r>
        <w:bookmarkStart w:id="2310" w:name="_Toc498592345"/>
        <w:bookmarkStart w:id="2311" w:name="_Toc498593330"/>
        <w:bookmarkStart w:id="2312" w:name="_Toc498594466"/>
        <w:bookmarkEnd w:id="2310"/>
        <w:bookmarkEnd w:id="2311"/>
        <w:bookmarkEnd w:id="2312"/>
      </w:del>
    </w:p>
    <w:p w:rsidR="00F7056A" w:rsidRDefault="00E346CD" w:rsidP="00E346CD">
      <w:pPr>
        <w:pStyle w:val="Heading3"/>
      </w:pPr>
      <w:bookmarkStart w:id="2313" w:name="_Toc498594467"/>
      <w:commentRangeStart w:id="2314"/>
      <w:r w:rsidRPr="00E346CD">
        <w:t>Email for Expiring Contracts</w:t>
      </w:r>
      <w:commentRangeEnd w:id="2314"/>
      <w:r w:rsidR="00DD4880">
        <w:rPr>
          <w:rStyle w:val="CommentReference"/>
          <w:bCs w:val="0"/>
          <w:color w:val="333333"/>
        </w:rPr>
        <w:commentReference w:id="2314"/>
      </w:r>
      <w:bookmarkEnd w:id="2313"/>
    </w:p>
    <w:p w:rsidR="008119F9" w:rsidRPr="008119F9" w:rsidRDefault="008119F9" w:rsidP="006D3809">
      <w:pPr>
        <w:ind w:left="720"/>
        <w:jc w:val="both"/>
        <w:rPr>
          <w:rFonts w:cs="Arial"/>
          <w:szCs w:val="22"/>
        </w:rPr>
      </w:pPr>
      <w:r w:rsidRPr="008119F9">
        <w:rPr>
          <w:rFonts w:cs="Arial"/>
          <w:szCs w:val="22"/>
        </w:rPr>
        <w:t>Emails shall be sent to email address of the users indicated under the particular user group, along with the users present in Officers-in-charge, CC list and Reviewer list. Once the expiry dates for the contracts are near then the email will be trigged.</w:t>
      </w:r>
    </w:p>
    <w:p w:rsidR="008119F9" w:rsidRPr="008119F9" w:rsidRDefault="008119F9" w:rsidP="006D3809">
      <w:pPr>
        <w:ind w:firstLine="717"/>
        <w:jc w:val="both"/>
        <w:rPr>
          <w:rFonts w:cs="Arial"/>
          <w:szCs w:val="22"/>
        </w:rPr>
      </w:pPr>
      <w:r w:rsidRPr="008119F9">
        <w:rPr>
          <w:rFonts w:cs="Arial"/>
          <w:szCs w:val="22"/>
        </w:rPr>
        <w:t>Run the email engine every day and trigger email when the following conditions are matched:-</w:t>
      </w:r>
    </w:p>
    <w:p w:rsidR="008D3C64" w:rsidRDefault="008D3C64" w:rsidP="006D3809">
      <w:pPr>
        <w:pStyle w:val="ListParagraph"/>
        <w:numPr>
          <w:ilvl w:val="1"/>
          <w:numId w:val="47"/>
        </w:numPr>
        <w:rPr>
          <w:ins w:id="2315" w:author="PSA" w:date="2017-11-16T10:04:00Z"/>
        </w:rPr>
      </w:pPr>
      <w:ins w:id="2316" w:author="PSA" w:date="2017-11-16T10:04:00Z">
        <w:r>
          <w:t>Contract is Active, Expiry Reminder is not sent and Expiry Date &lt;= Current Date</w:t>
        </w:r>
      </w:ins>
      <w:ins w:id="2317" w:author="PSA" w:date="2017-11-16T10:06:00Z">
        <w:r>
          <w:t>, or</w:t>
        </w:r>
      </w:ins>
    </w:p>
    <w:p w:rsidR="008D3C64" w:rsidRDefault="008D3C64" w:rsidP="006D3809">
      <w:pPr>
        <w:pStyle w:val="ListParagraph"/>
        <w:numPr>
          <w:ilvl w:val="1"/>
          <w:numId w:val="47"/>
        </w:numPr>
        <w:rPr>
          <w:ins w:id="2318" w:author="PSA" w:date="2017-11-16T10:05:00Z"/>
        </w:rPr>
      </w:pPr>
      <w:ins w:id="2319" w:author="PSA" w:date="2017-11-16T10:05:00Z">
        <w:r>
          <w:t>Contract is Active, 3</w:t>
        </w:r>
        <w:r w:rsidRPr="008D3C64">
          <w:rPr>
            <w:vertAlign w:val="superscript"/>
          </w:rPr>
          <w:t>r</w:t>
        </w:r>
        <w:r>
          <w:rPr>
            <w:vertAlign w:val="superscript"/>
          </w:rPr>
          <w:t xml:space="preserve">d </w:t>
        </w:r>
        <w:r>
          <w:t>Reminder is not sent and 3</w:t>
        </w:r>
        <w:r w:rsidRPr="008D3C64">
          <w:rPr>
            <w:vertAlign w:val="superscript"/>
          </w:rPr>
          <w:t>rd</w:t>
        </w:r>
        <w:r>
          <w:t xml:space="preserve"> Reminder Date &lt;= Current Date</w:t>
        </w:r>
      </w:ins>
      <w:ins w:id="2320" w:author="PSA" w:date="2017-11-16T10:06:00Z">
        <w:r>
          <w:t>, or</w:t>
        </w:r>
      </w:ins>
    </w:p>
    <w:p w:rsidR="008D3C64" w:rsidRDefault="008D3C64" w:rsidP="006D3809">
      <w:pPr>
        <w:pStyle w:val="ListParagraph"/>
        <w:numPr>
          <w:ilvl w:val="1"/>
          <w:numId w:val="47"/>
        </w:numPr>
        <w:rPr>
          <w:ins w:id="2321" w:author="PSA" w:date="2017-11-16T10:05:00Z"/>
        </w:rPr>
      </w:pPr>
      <w:ins w:id="2322" w:author="PSA" w:date="2017-11-16T10:05:00Z">
        <w:r>
          <w:t>Contract is Active, 2</w:t>
        </w:r>
        <w:r w:rsidRPr="008D3C64">
          <w:rPr>
            <w:vertAlign w:val="superscript"/>
          </w:rPr>
          <w:t>r</w:t>
        </w:r>
        <w:r>
          <w:rPr>
            <w:vertAlign w:val="superscript"/>
          </w:rPr>
          <w:t xml:space="preserve">d </w:t>
        </w:r>
        <w:r>
          <w:t>Reminder is not sent and 2</w:t>
        </w:r>
        <w:r w:rsidRPr="008D3C64">
          <w:rPr>
            <w:vertAlign w:val="superscript"/>
          </w:rPr>
          <w:t>rd</w:t>
        </w:r>
        <w:r>
          <w:t xml:space="preserve"> Reminder Date &lt;= Current Date</w:t>
        </w:r>
      </w:ins>
      <w:ins w:id="2323" w:author="PSA" w:date="2017-11-16T10:06:00Z">
        <w:r>
          <w:t>, or</w:t>
        </w:r>
      </w:ins>
    </w:p>
    <w:p w:rsidR="008D3C64" w:rsidRDefault="008D3C64" w:rsidP="006D3809">
      <w:pPr>
        <w:pStyle w:val="ListParagraph"/>
        <w:numPr>
          <w:ilvl w:val="1"/>
          <w:numId w:val="47"/>
        </w:numPr>
        <w:rPr>
          <w:ins w:id="2324" w:author="PSA" w:date="2017-11-16T10:05:00Z"/>
        </w:rPr>
      </w:pPr>
      <w:ins w:id="2325" w:author="PSA" w:date="2017-11-16T10:05:00Z">
        <w:r>
          <w:t>Contract is Active, 1</w:t>
        </w:r>
        <w:r w:rsidRPr="008D3C64">
          <w:rPr>
            <w:vertAlign w:val="superscript"/>
          </w:rPr>
          <w:t>r</w:t>
        </w:r>
        <w:r>
          <w:rPr>
            <w:vertAlign w:val="superscript"/>
          </w:rPr>
          <w:t xml:space="preserve">d </w:t>
        </w:r>
        <w:r>
          <w:t>Reminder is not sent and 1</w:t>
        </w:r>
        <w:r w:rsidRPr="008D3C64">
          <w:rPr>
            <w:vertAlign w:val="superscript"/>
          </w:rPr>
          <w:t>rd</w:t>
        </w:r>
        <w:r>
          <w:t xml:space="preserve"> Reminder Date &lt;= Current Date</w:t>
        </w:r>
      </w:ins>
      <w:ins w:id="2326" w:author="PSA" w:date="2017-11-16T10:06:00Z">
        <w:r>
          <w:t>, or</w:t>
        </w:r>
      </w:ins>
    </w:p>
    <w:p w:rsidR="008119F9" w:rsidRPr="008119F9" w:rsidDel="008D3C64" w:rsidRDefault="008119F9" w:rsidP="008119F9">
      <w:pPr>
        <w:pStyle w:val="ListParagraph"/>
        <w:numPr>
          <w:ilvl w:val="0"/>
          <w:numId w:val="45"/>
        </w:numPr>
        <w:rPr>
          <w:del w:id="2327" w:author="PSA" w:date="2017-11-16T10:05:00Z"/>
        </w:rPr>
      </w:pPr>
      <w:commentRangeStart w:id="2328"/>
      <w:del w:id="2329" w:author="PSA" w:date="2017-11-16T10:05:00Z">
        <w:r w:rsidRPr="008119F9" w:rsidDel="008D3C64">
          <w:delText>First Reminder Date = Current Date</w:delText>
        </w:r>
        <w:bookmarkStart w:id="2330" w:name="_Toc498590217"/>
        <w:bookmarkStart w:id="2331" w:name="_Toc498592347"/>
        <w:bookmarkStart w:id="2332" w:name="_Toc498593332"/>
        <w:bookmarkStart w:id="2333" w:name="_Toc498594468"/>
        <w:bookmarkEnd w:id="2330"/>
        <w:bookmarkEnd w:id="2331"/>
        <w:bookmarkEnd w:id="2332"/>
        <w:bookmarkEnd w:id="2333"/>
      </w:del>
    </w:p>
    <w:p w:rsidR="008119F9" w:rsidRPr="008119F9" w:rsidDel="008D3C64" w:rsidRDefault="008119F9" w:rsidP="008119F9">
      <w:pPr>
        <w:pStyle w:val="ListParagraph"/>
        <w:numPr>
          <w:ilvl w:val="0"/>
          <w:numId w:val="45"/>
        </w:numPr>
        <w:rPr>
          <w:del w:id="2334" w:author="PSA" w:date="2017-11-16T10:05:00Z"/>
        </w:rPr>
      </w:pPr>
      <w:del w:id="2335" w:author="PSA" w:date="2017-11-16T10:05:00Z">
        <w:r w:rsidRPr="008119F9" w:rsidDel="008D3C64">
          <w:delText>Second Reminder Date = Current Date</w:delText>
        </w:r>
        <w:bookmarkStart w:id="2336" w:name="_Toc498590218"/>
        <w:bookmarkStart w:id="2337" w:name="_Toc498592348"/>
        <w:bookmarkStart w:id="2338" w:name="_Toc498593333"/>
        <w:bookmarkStart w:id="2339" w:name="_Toc498594469"/>
        <w:bookmarkEnd w:id="2336"/>
        <w:bookmarkEnd w:id="2337"/>
        <w:bookmarkEnd w:id="2338"/>
        <w:bookmarkEnd w:id="2339"/>
      </w:del>
    </w:p>
    <w:p w:rsidR="00DD4880" w:rsidRPr="008119F9" w:rsidDel="008D3C64" w:rsidRDefault="008119F9" w:rsidP="008119F9">
      <w:pPr>
        <w:pStyle w:val="ListParagraph"/>
        <w:numPr>
          <w:ilvl w:val="0"/>
          <w:numId w:val="45"/>
        </w:numPr>
        <w:rPr>
          <w:del w:id="2340" w:author="PSA" w:date="2017-11-16T10:05:00Z"/>
        </w:rPr>
      </w:pPr>
      <w:del w:id="2341" w:author="PSA" w:date="2017-11-16T10:05:00Z">
        <w:r w:rsidRPr="008119F9" w:rsidDel="008D3C64">
          <w:delText>Third Reminder Date = Current Date</w:delText>
        </w:r>
        <w:bookmarkStart w:id="2342" w:name="_Toc498590219"/>
        <w:bookmarkStart w:id="2343" w:name="_Toc498592349"/>
        <w:bookmarkStart w:id="2344" w:name="_Toc498593334"/>
        <w:bookmarkStart w:id="2345" w:name="_Toc498594470"/>
        <w:bookmarkEnd w:id="2342"/>
        <w:bookmarkEnd w:id="2343"/>
        <w:bookmarkEnd w:id="2344"/>
        <w:bookmarkEnd w:id="2345"/>
      </w:del>
    </w:p>
    <w:p w:rsidR="008119F9" w:rsidDel="008D3C64" w:rsidRDefault="008119F9" w:rsidP="008119F9">
      <w:pPr>
        <w:rPr>
          <w:del w:id="2346" w:author="PSA" w:date="2017-11-16T10:05:00Z"/>
          <w:rFonts w:cs="Arial"/>
          <w:szCs w:val="22"/>
        </w:rPr>
      </w:pPr>
      <w:del w:id="2347" w:author="PSA" w:date="2017-11-16T10:05:00Z">
        <w:r w:rsidRPr="008119F9" w:rsidDel="008D3C64">
          <w:rPr>
            <w:rFonts w:cs="Arial"/>
            <w:szCs w:val="22"/>
          </w:rPr>
          <w:delText>Once the condition matches, the email will be sent</w:delText>
        </w:r>
        <w:bookmarkStart w:id="2348" w:name="_Toc498590220"/>
        <w:bookmarkStart w:id="2349" w:name="_Toc498592350"/>
        <w:bookmarkStart w:id="2350" w:name="_Toc498593335"/>
        <w:bookmarkStart w:id="2351" w:name="_Toc498594471"/>
        <w:bookmarkEnd w:id="2348"/>
        <w:bookmarkEnd w:id="2349"/>
        <w:bookmarkEnd w:id="2350"/>
        <w:bookmarkEnd w:id="2351"/>
      </w:del>
    </w:p>
    <w:p w:rsidR="008119F9" w:rsidDel="00DD4880" w:rsidRDefault="00EA4C70" w:rsidP="00DD4880">
      <w:pPr>
        <w:rPr>
          <w:del w:id="2352" w:author="PSA" w:date="2017-11-16T09:54:00Z"/>
        </w:rPr>
      </w:pPr>
      <w:del w:id="2353" w:author="PSA" w:date="2017-11-16T09:54:00Z">
        <w:r w:rsidDel="00DD4880">
          <w:delText xml:space="preserve"> Download Contracts</w:delText>
        </w:r>
        <w:bookmarkStart w:id="2354" w:name="_Toc498590221"/>
        <w:bookmarkStart w:id="2355" w:name="_Toc498592351"/>
        <w:bookmarkStart w:id="2356" w:name="_Toc498593336"/>
        <w:bookmarkStart w:id="2357" w:name="_Toc498594472"/>
        <w:bookmarkEnd w:id="2354"/>
        <w:bookmarkEnd w:id="2355"/>
        <w:bookmarkEnd w:id="2356"/>
        <w:bookmarkEnd w:id="2357"/>
      </w:del>
    </w:p>
    <w:p w:rsidR="00EA4C70" w:rsidDel="00DD4880" w:rsidRDefault="00351DAA" w:rsidP="00EA4C70">
      <w:pPr>
        <w:rPr>
          <w:del w:id="2358" w:author="PSA" w:date="2017-11-16T09:54:00Z"/>
        </w:rPr>
      </w:pPr>
      <w:del w:id="2359" w:author="PSA" w:date="2017-11-16T09:54:00Z">
        <w:r w:rsidRPr="00351DAA" w:rsidDel="00DD4880">
          <w:delText>This feature will allow the user to download the contracts present in the system and the search results into excel sheet.</w:delText>
        </w:r>
        <w:bookmarkStart w:id="2360" w:name="_Toc498590222"/>
        <w:bookmarkStart w:id="2361" w:name="_Toc498592352"/>
        <w:bookmarkStart w:id="2362" w:name="_Toc498593337"/>
        <w:bookmarkStart w:id="2363" w:name="_Toc498594473"/>
        <w:bookmarkEnd w:id="2360"/>
        <w:bookmarkEnd w:id="2361"/>
        <w:bookmarkEnd w:id="2362"/>
        <w:bookmarkEnd w:id="2363"/>
      </w:del>
    </w:p>
    <w:p w:rsidR="00351DAA" w:rsidRDefault="006A0B0C" w:rsidP="006A0B0C">
      <w:pPr>
        <w:pStyle w:val="Heading3"/>
      </w:pPr>
      <w:del w:id="2364" w:author="PSA" w:date="2017-11-16T09:54:00Z">
        <w:r w:rsidDel="00DD4880">
          <w:delText xml:space="preserve"> </w:delText>
        </w:r>
      </w:del>
      <w:bookmarkStart w:id="2365" w:name="_Toc498594474"/>
      <w:r>
        <w:t>Transaction Logs</w:t>
      </w:r>
      <w:bookmarkEnd w:id="2365"/>
    </w:p>
    <w:commentRangeEnd w:id="2328"/>
    <w:p w:rsidR="00226C8C" w:rsidRDefault="006D3809" w:rsidP="006D3809">
      <w:r>
        <w:rPr>
          <w:rStyle w:val="CommentReference"/>
        </w:rPr>
        <w:commentReference w:id="2328"/>
      </w:r>
      <w:r w:rsidR="00226C8C">
        <w:t>Every transactional action shall be logged in the application log and database. Following actions on the screen in our system requires logging (To be reviewed):-</w:t>
      </w:r>
    </w:p>
    <w:p w:rsidR="00226C8C" w:rsidRDefault="00226C8C" w:rsidP="00226C8C">
      <w:r>
        <w:t>Contract Creation: Submit button</w:t>
      </w:r>
    </w:p>
    <w:p w:rsidR="00226C8C" w:rsidRDefault="00226C8C" w:rsidP="00226C8C">
      <w:r>
        <w:t>Contract View: Submit button</w:t>
      </w:r>
    </w:p>
    <w:p w:rsidR="00226C8C" w:rsidRDefault="00226C8C" w:rsidP="00226C8C">
      <w:r>
        <w:t>Contract View: Delete button</w:t>
      </w:r>
    </w:p>
    <w:p w:rsidR="00226C8C" w:rsidRDefault="00226C8C" w:rsidP="00226C8C">
      <w:r>
        <w:t>Contract Review Page: Verify Button</w:t>
      </w:r>
    </w:p>
    <w:p w:rsidR="006A0B0C" w:rsidRDefault="00226C8C" w:rsidP="00226C8C">
      <w:r>
        <w:t>Contract Review: Reject Contract</w:t>
      </w:r>
    </w:p>
    <w:p w:rsidR="00226C8C" w:rsidRDefault="00950FCC" w:rsidP="00950FCC">
      <w:pPr>
        <w:pStyle w:val="Heading1"/>
      </w:pPr>
      <w:bookmarkStart w:id="2366" w:name="_Toc498594475"/>
      <w:r>
        <w:t>Performance</w:t>
      </w:r>
      <w:bookmarkEnd w:id="2366"/>
    </w:p>
    <w:p w:rsidR="00950FCC" w:rsidRDefault="00950FCC" w:rsidP="00950FCC">
      <w:pPr>
        <w:pStyle w:val="NoSpacing"/>
      </w:pPr>
      <w:r w:rsidRPr="00950FCC">
        <w:t>Refer to Technical Requirement Design Specification (TRDS) Document</w:t>
      </w:r>
    </w:p>
    <w:p w:rsidR="00950FCC" w:rsidRDefault="00950FCC" w:rsidP="00950FCC">
      <w:pPr>
        <w:pStyle w:val="NoSpacing"/>
      </w:pPr>
    </w:p>
    <w:p w:rsidR="003849CA" w:rsidRDefault="003849CA" w:rsidP="003849CA">
      <w:pPr>
        <w:pStyle w:val="Heading1"/>
      </w:pPr>
      <w:bookmarkStart w:id="2367" w:name="_Toc498594476"/>
      <w:r>
        <w:t>Interface Requirements</w:t>
      </w:r>
      <w:bookmarkEnd w:id="2367"/>
    </w:p>
    <w:p w:rsidR="003849CA" w:rsidRDefault="003849CA" w:rsidP="003849CA">
      <w:pPr>
        <w:pStyle w:val="NoSpacing"/>
      </w:pPr>
    </w:p>
    <w:p w:rsidR="003849CA" w:rsidRDefault="008A501F" w:rsidP="008A501F">
      <w:pPr>
        <w:pStyle w:val="Heading1"/>
      </w:pPr>
      <w:r>
        <w:t xml:space="preserve"> </w:t>
      </w:r>
      <w:bookmarkStart w:id="2368" w:name="_Toc498594477"/>
      <w:r>
        <w:t>Operational Requirements</w:t>
      </w:r>
      <w:bookmarkEnd w:id="2368"/>
    </w:p>
    <w:p w:rsidR="008A501F" w:rsidRDefault="00B42FCA" w:rsidP="00B42FCA">
      <w:pPr>
        <w:pStyle w:val="Heading2"/>
      </w:pPr>
      <w:r>
        <w:t xml:space="preserve"> </w:t>
      </w:r>
      <w:bookmarkStart w:id="2369" w:name="_Toc498594478"/>
      <w:r w:rsidRPr="00B42FCA">
        <w:t>Logging requirement (application logs)</w:t>
      </w:r>
      <w:bookmarkEnd w:id="2369"/>
    </w:p>
    <w:p w:rsidR="00075C5F" w:rsidRPr="00075C5F" w:rsidRDefault="00075C5F" w:rsidP="00075C5F">
      <w:pPr>
        <w:tabs>
          <w:tab w:val="left" w:pos="-1440"/>
          <w:tab w:val="left" w:pos="-720"/>
        </w:tabs>
        <w:suppressAutoHyphens/>
        <w:jc w:val="both"/>
        <w:rPr>
          <w:rFonts w:cs="Arial"/>
          <w:spacing w:val="-2"/>
          <w:szCs w:val="22"/>
          <w:lang w:val="en-GB"/>
        </w:rPr>
      </w:pPr>
      <w:r w:rsidRPr="00075C5F">
        <w:rPr>
          <w:rFonts w:cs="Arial"/>
          <w:spacing w:val="-2"/>
          <w:szCs w:val="22"/>
          <w:lang w:val="en-GB"/>
        </w:rPr>
        <w:t>All updates shall be logged for audit trail purpose.  The audit log shall consist of the following information:</w:t>
      </w:r>
    </w:p>
    <w:p w:rsidR="00075C5F" w:rsidRPr="00075C5F" w:rsidRDefault="00075C5F" w:rsidP="00A53722">
      <w:pPr>
        <w:pStyle w:val="ListParagraph"/>
        <w:rPr>
          <w:lang w:val="en-GB"/>
        </w:rPr>
      </w:pPr>
      <w:r w:rsidRPr="00075C5F">
        <w:rPr>
          <w:lang w:val="en-GB"/>
        </w:rPr>
        <w:t>Transaction ID</w:t>
      </w:r>
    </w:p>
    <w:p w:rsidR="00075C5F" w:rsidRPr="00075C5F" w:rsidRDefault="00075C5F" w:rsidP="00A53722">
      <w:pPr>
        <w:pStyle w:val="ListParagraph"/>
        <w:rPr>
          <w:lang w:val="en-GB"/>
        </w:rPr>
      </w:pPr>
      <w:r w:rsidRPr="00075C5F">
        <w:rPr>
          <w:lang w:val="en-GB"/>
        </w:rPr>
        <w:t>User Id</w:t>
      </w:r>
    </w:p>
    <w:p w:rsidR="00075C5F" w:rsidRPr="00075C5F" w:rsidRDefault="00075C5F" w:rsidP="00A53722">
      <w:pPr>
        <w:pStyle w:val="ListParagraph"/>
        <w:rPr>
          <w:lang w:val="en-GB"/>
        </w:rPr>
      </w:pPr>
      <w:r w:rsidRPr="00075C5F">
        <w:rPr>
          <w:lang w:val="en-GB"/>
        </w:rPr>
        <w:t>Date Time</w:t>
      </w:r>
    </w:p>
    <w:p w:rsidR="00075C5F" w:rsidRPr="00075C5F" w:rsidRDefault="00075C5F" w:rsidP="00A53722">
      <w:pPr>
        <w:pStyle w:val="ListParagraph"/>
        <w:rPr>
          <w:lang w:val="en-GB"/>
        </w:rPr>
      </w:pPr>
      <w:r w:rsidRPr="00075C5F">
        <w:rPr>
          <w:lang w:val="en-GB"/>
        </w:rPr>
        <w:t>Change Logs</w:t>
      </w:r>
    </w:p>
    <w:p w:rsidR="00B42FCA" w:rsidRDefault="00075C5F" w:rsidP="00075C5F">
      <w:pPr>
        <w:rPr>
          <w:rFonts w:cs="Arial"/>
          <w:spacing w:val="-2"/>
          <w:szCs w:val="22"/>
          <w:lang w:val="en-GB"/>
        </w:rPr>
      </w:pPr>
      <w:r w:rsidRPr="00075C5F">
        <w:rPr>
          <w:rFonts w:cs="Arial"/>
          <w:spacing w:val="-2"/>
          <w:szCs w:val="22"/>
          <w:lang w:val="en-GB"/>
        </w:rPr>
        <w:t>Activity type (Add, update and delete)</w:t>
      </w:r>
    </w:p>
    <w:p w:rsidR="00F5018E" w:rsidRPr="00F5018E" w:rsidRDefault="00F5018E" w:rsidP="00F5018E">
      <w:pPr>
        <w:rPr>
          <w:szCs w:val="22"/>
        </w:rPr>
      </w:pPr>
      <w:r w:rsidRPr="00F5018E">
        <w:rPr>
          <w:szCs w:val="22"/>
        </w:rPr>
        <w:t>10.2.</w:t>
      </w:r>
      <w:r w:rsidRPr="00F5018E">
        <w:rPr>
          <w:szCs w:val="22"/>
        </w:rPr>
        <w:tab/>
        <w:t>Housekeeping requirement</w:t>
      </w:r>
    </w:p>
    <w:p w:rsidR="00F5018E" w:rsidRPr="00F5018E" w:rsidRDefault="00F5018E" w:rsidP="00F5018E">
      <w:pPr>
        <w:rPr>
          <w:szCs w:val="22"/>
        </w:rPr>
      </w:pPr>
      <w:r w:rsidRPr="00F5018E">
        <w:rPr>
          <w:szCs w:val="22"/>
        </w:rPr>
        <w:t>All records shall be available in production database for six month.  Thereafter it will be housekeep.</w:t>
      </w:r>
    </w:p>
    <w:p w:rsidR="00F5018E" w:rsidRPr="00F5018E" w:rsidRDefault="00F5018E" w:rsidP="00F5018E">
      <w:pPr>
        <w:rPr>
          <w:szCs w:val="22"/>
        </w:rPr>
      </w:pPr>
      <w:r w:rsidRPr="00F5018E">
        <w:rPr>
          <w:szCs w:val="22"/>
        </w:rPr>
        <w:t>All records shall be archived in a daily basis. The user shall be able to view the archived records via reporting utility.  The archived records will be permanently deleted after 2 years.</w:t>
      </w:r>
    </w:p>
    <w:p w:rsidR="00F5018E" w:rsidRPr="00F5018E" w:rsidRDefault="00F5018E" w:rsidP="00F5018E">
      <w:pPr>
        <w:pStyle w:val="Heading1"/>
      </w:pPr>
      <w:r>
        <w:t xml:space="preserve"> </w:t>
      </w:r>
      <w:bookmarkStart w:id="2370" w:name="_Toc498594479"/>
      <w:r w:rsidRPr="00F5018E">
        <w:t>Security/Control Requirements</w:t>
      </w:r>
      <w:bookmarkEnd w:id="2370"/>
    </w:p>
    <w:p w:rsidR="00F5018E" w:rsidRPr="00F5018E" w:rsidRDefault="00F5018E" w:rsidP="00F5018E">
      <w:pPr>
        <w:rPr>
          <w:szCs w:val="22"/>
        </w:rPr>
      </w:pPr>
      <w:r w:rsidRPr="00F5018E">
        <w:rPr>
          <w:szCs w:val="22"/>
        </w:rPr>
        <w:t>Refer to Security/Control Documents.</w:t>
      </w:r>
    </w:p>
    <w:p w:rsidR="00F5018E" w:rsidRPr="00F5018E" w:rsidRDefault="00F5018E" w:rsidP="00F5018E">
      <w:pPr>
        <w:pStyle w:val="Heading1"/>
      </w:pPr>
      <w:r>
        <w:t xml:space="preserve"> </w:t>
      </w:r>
      <w:bookmarkStart w:id="2371" w:name="_Toc498594480"/>
      <w:r w:rsidRPr="00F5018E">
        <w:t>Documentation Requirements</w:t>
      </w:r>
      <w:bookmarkEnd w:id="2371"/>
    </w:p>
    <w:p w:rsidR="00F5018E" w:rsidRPr="00F5018E" w:rsidRDefault="00F5018E" w:rsidP="00F5018E">
      <w:pPr>
        <w:rPr>
          <w:szCs w:val="22"/>
        </w:rPr>
      </w:pPr>
      <w:r w:rsidRPr="00F5018E">
        <w:rPr>
          <w:szCs w:val="22"/>
        </w:rPr>
        <w:tab/>
        <w:t>a)</w:t>
      </w:r>
      <w:r w:rsidRPr="00F5018E">
        <w:rPr>
          <w:szCs w:val="22"/>
        </w:rPr>
        <w:tab/>
        <w:t>User's manuals</w:t>
      </w:r>
    </w:p>
    <w:p w:rsidR="00F5018E" w:rsidRPr="00F5018E" w:rsidRDefault="00F5018E" w:rsidP="00F5018E">
      <w:pPr>
        <w:rPr>
          <w:szCs w:val="22"/>
        </w:rPr>
      </w:pPr>
      <w:r w:rsidRPr="00F5018E">
        <w:rPr>
          <w:szCs w:val="22"/>
        </w:rPr>
        <w:tab/>
      </w:r>
      <w:r w:rsidRPr="00F5018E">
        <w:rPr>
          <w:szCs w:val="22"/>
        </w:rPr>
        <w:tab/>
        <w:t>To updated with new screens and procedures</w:t>
      </w:r>
      <w:r w:rsidRPr="00F5018E">
        <w:rPr>
          <w:szCs w:val="22"/>
        </w:rPr>
        <w:tab/>
      </w:r>
      <w:r w:rsidRPr="00F5018E">
        <w:rPr>
          <w:szCs w:val="22"/>
        </w:rPr>
        <w:tab/>
      </w:r>
    </w:p>
    <w:p w:rsidR="00F5018E" w:rsidRPr="00F5018E" w:rsidRDefault="00F5018E" w:rsidP="00F5018E">
      <w:pPr>
        <w:rPr>
          <w:szCs w:val="22"/>
        </w:rPr>
      </w:pPr>
      <w:r w:rsidRPr="00F5018E">
        <w:rPr>
          <w:szCs w:val="22"/>
        </w:rPr>
        <w:tab/>
        <w:t>b)</w:t>
      </w:r>
      <w:r w:rsidRPr="00F5018E">
        <w:rPr>
          <w:szCs w:val="22"/>
        </w:rPr>
        <w:tab/>
        <w:t>User acceptance document</w:t>
      </w:r>
    </w:p>
    <w:p w:rsidR="00F5018E" w:rsidRPr="00F5018E" w:rsidRDefault="00F5018E" w:rsidP="00F5018E">
      <w:pPr>
        <w:rPr>
          <w:szCs w:val="22"/>
        </w:rPr>
      </w:pPr>
      <w:r w:rsidRPr="00F5018E">
        <w:rPr>
          <w:szCs w:val="22"/>
        </w:rPr>
        <w:tab/>
      </w:r>
      <w:r w:rsidRPr="00F5018E">
        <w:rPr>
          <w:szCs w:val="22"/>
        </w:rPr>
        <w:tab/>
        <w:t xml:space="preserve">To be provided by users </w:t>
      </w:r>
    </w:p>
    <w:p w:rsidR="00F5018E" w:rsidRPr="00F5018E" w:rsidRDefault="00F5018E" w:rsidP="00F5018E">
      <w:pPr>
        <w:rPr>
          <w:szCs w:val="22"/>
        </w:rPr>
      </w:pPr>
      <w:r w:rsidRPr="00F5018E">
        <w:rPr>
          <w:szCs w:val="22"/>
        </w:rPr>
        <w:tab/>
        <w:t>c)</w:t>
      </w:r>
      <w:r w:rsidRPr="00F5018E">
        <w:rPr>
          <w:szCs w:val="22"/>
        </w:rPr>
        <w:tab/>
        <w:t>Error reporting procedure</w:t>
      </w:r>
    </w:p>
    <w:p w:rsidR="00F5018E" w:rsidRPr="00F5018E" w:rsidRDefault="00F5018E" w:rsidP="00F5018E">
      <w:pPr>
        <w:rPr>
          <w:szCs w:val="22"/>
        </w:rPr>
      </w:pPr>
      <w:r w:rsidRPr="00F5018E">
        <w:rPr>
          <w:szCs w:val="22"/>
        </w:rPr>
        <w:tab/>
      </w:r>
      <w:r w:rsidRPr="00F5018E">
        <w:rPr>
          <w:szCs w:val="22"/>
        </w:rPr>
        <w:tab/>
        <w:t xml:space="preserve">Via JIRA </w:t>
      </w:r>
    </w:p>
    <w:p w:rsidR="00F5018E" w:rsidRPr="00F5018E" w:rsidRDefault="00F5018E" w:rsidP="00F5018E">
      <w:pPr>
        <w:pStyle w:val="Heading1"/>
      </w:pPr>
      <w:r>
        <w:t xml:space="preserve"> </w:t>
      </w:r>
      <w:bookmarkStart w:id="2372" w:name="_Toc498594481"/>
      <w:r w:rsidRPr="00F5018E">
        <w:t>User Training Requirements</w:t>
      </w:r>
      <w:bookmarkEnd w:id="2372"/>
    </w:p>
    <w:p w:rsidR="00F5018E" w:rsidRPr="00F5018E" w:rsidRDefault="00F5018E" w:rsidP="00F5018E">
      <w:pPr>
        <w:rPr>
          <w:szCs w:val="22"/>
        </w:rPr>
      </w:pPr>
      <w:r w:rsidRPr="00F5018E">
        <w:rPr>
          <w:szCs w:val="22"/>
        </w:rPr>
        <w:t>Training session will be provided before system rollout. Detailed schedule will be provided after UAT.</w:t>
      </w:r>
    </w:p>
    <w:p w:rsidR="00F5018E" w:rsidRPr="00F5018E" w:rsidRDefault="00F5018E" w:rsidP="00F5018E">
      <w:pPr>
        <w:rPr>
          <w:szCs w:val="22"/>
        </w:rPr>
      </w:pPr>
    </w:p>
    <w:p w:rsidR="00F5018E" w:rsidRPr="00F5018E" w:rsidRDefault="00F5018E" w:rsidP="00F5018E">
      <w:pPr>
        <w:pStyle w:val="Heading1"/>
      </w:pPr>
      <w:r>
        <w:t xml:space="preserve"> </w:t>
      </w:r>
      <w:bookmarkStart w:id="2373" w:name="_Toc498594482"/>
      <w:r w:rsidRPr="00F5018E">
        <w:t>Output Requirements</w:t>
      </w:r>
      <w:bookmarkEnd w:id="2373"/>
    </w:p>
    <w:p w:rsidR="00F5018E" w:rsidRPr="00F5018E" w:rsidRDefault="00F5018E" w:rsidP="00F5018E">
      <w:pPr>
        <w:rPr>
          <w:szCs w:val="22"/>
        </w:rPr>
      </w:pPr>
      <w:r w:rsidRPr="00F5018E">
        <w:rPr>
          <w:szCs w:val="22"/>
        </w:rPr>
        <w:t>Non Applicable</w:t>
      </w:r>
    </w:p>
    <w:p w:rsidR="00F5018E" w:rsidRPr="00F5018E" w:rsidRDefault="00F5018E" w:rsidP="00F5018E">
      <w:pPr>
        <w:rPr>
          <w:szCs w:val="22"/>
        </w:rPr>
      </w:pPr>
    </w:p>
    <w:p w:rsidR="00F5018E" w:rsidRPr="00F5018E" w:rsidRDefault="00F5018E" w:rsidP="00F5018E">
      <w:pPr>
        <w:pStyle w:val="Heading1"/>
      </w:pPr>
      <w:r>
        <w:t xml:space="preserve"> </w:t>
      </w:r>
      <w:bookmarkStart w:id="2374" w:name="_Toc498594483"/>
      <w:r w:rsidRPr="00F5018E">
        <w:t>Paging Requirements</w:t>
      </w:r>
      <w:bookmarkEnd w:id="2374"/>
    </w:p>
    <w:p w:rsidR="00F5018E" w:rsidRPr="00F5018E" w:rsidRDefault="00F5018E" w:rsidP="00F5018E">
      <w:pPr>
        <w:rPr>
          <w:szCs w:val="22"/>
        </w:rPr>
      </w:pPr>
      <w:r w:rsidRPr="00F5018E">
        <w:rPr>
          <w:szCs w:val="22"/>
        </w:rPr>
        <w:t>Non Applicable</w:t>
      </w:r>
    </w:p>
    <w:p w:rsidR="00F5018E" w:rsidRPr="00F5018E" w:rsidRDefault="00F5018E" w:rsidP="00F5018E">
      <w:pPr>
        <w:rPr>
          <w:szCs w:val="22"/>
        </w:rPr>
      </w:pPr>
    </w:p>
    <w:p w:rsidR="00F5018E" w:rsidRPr="00F5018E" w:rsidRDefault="00F5018E" w:rsidP="00F5018E">
      <w:pPr>
        <w:rPr>
          <w:szCs w:val="22"/>
        </w:rPr>
      </w:pPr>
    </w:p>
    <w:p w:rsidR="00F5018E" w:rsidRPr="00F5018E" w:rsidRDefault="00F5018E" w:rsidP="00F5018E">
      <w:pPr>
        <w:pStyle w:val="Heading1"/>
      </w:pPr>
      <w:r>
        <w:t xml:space="preserve"> </w:t>
      </w:r>
      <w:bookmarkStart w:id="2375" w:name="_Toc498594484"/>
      <w:r w:rsidRPr="00F5018E">
        <w:t>User acceptance criteria</w:t>
      </w:r>
      <w:bookmarkEnd w:id="2375"/>
    </w:p>
    <w:p w:rsidR="00075C5F" w:rsidRDefault="00F5018E" w:rsidP="00075C5F">
      <w:pPr>
        <w:rPr>
          <w:szCs w:val="22"/>
        </w:rPr>
      </w:pPr>
      <w:r w:rsidRPr="00F5018E">
        <w:rPr>
          <w:szCs w:val="22"/>
        </w:rPr>
        <w:t>System shall be accepted if it satisfies the functional specifications stated in this document and upon the successful User Acceptance tes</w:t>
      </w:r>
      <w:r>
        <w:rPr>
          <w:szCs w:val="22"/>
        </w:rPr>
        <w:t xml:space="preserve">ting and sign off by the user. </w:t>
      </w:r>
    </w:p>
    <w:p w:rsidR="001D30BB" w:rsidRPr="00075C5F" w:rsidRDefault="001D30BB" w:rsidP="00075C5F">
      <w:pPr>
        <w:rPr>
          <w:szCs w:val="22"/>
        </w:rPr>
      </w:pPr>
    </w:p>
    <w:sectPr w:rsidR="001D30BB" w:rsidRPr="00075C5F" w:rsidSect="000F4568">
      <w:headerReference w:type="default" r:id="rId19"/>
      <w:footerReference w:type="default" r:id="rId20"/>
      <w:footerReference w:type="first" r:id="rId21"/>
      <w:type w:val="continuous"/>
      <w:pgSz w:w="11907" w:h="16839" w:code="9"/>
      <w:pgMar w:top="1440" w:right="907" w:bottom="1080" w:left="907" w:header="360" w:footer="461"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72" w:author="PSA" w:date="2017-11-16T11:26:00Z" w:initials="P">
    <w:p w:rsidR="00A53722" w:rsidRDefault="00A53722" w:rsidP="00A53722">
      <w:pPr>
        <w:pStyle w:val="CommentText"/>
      </w:pPr>
      <w:r>
        <w:rPr>
          <w:rStyle w:val="CommentReference"/>
        </w:rPr>
        <w:annotationRef/>
      </w:r>
      <w:r>
        <w:t>Phone number is optional</w:t>
      </w:r>
    </w:p>
  </w:comment>
  <w:comment w:id="677" w:author="PSA" w:date="2017-11-16T11:26:00Z" w:initials="P">
    <w:p w:rsidR="006D3809" w:rsidRDefault="006D3809">
      <w:pPr>
        <w:pStyle w:val="CommentText"/>
      </w:pPr>
      <w:r>
        <w:rPr>
          <w:rStyle w:val="CommentReference"/>
        </w:rPr>
        <w:annotationRef/>
      </w:r>
      <w:r>
        <w:t>Updated access rights</w:t>
      </w:r>
    </w:p>
  </w:comment>
  <w:comment w:id="778" w:author="PSA" w:date="2017-11-16T11:26:00Z" w:initials="P">
    <w:p w:rsidR="00A53722" w:rsidRDefault="00A53722">
      <w:pPr>
        <w:pStyle w:val="CommentText"/>
      </w:pPr>
      <w:r>
        <w:rPr>
          <w:rStyle w:val="CommentReference"/>
        </w:rPr>
        <w:annotationRef/>
      </w:r>
      <w:r>
        <w:t>Group Description is optional</w:t>
      </w:r>
    </w:p>
  </w:comment>
  <w:comment w:id="1098" w:author="PSA" w:date="2017-11-16T11:26:00Z" w:initials="P">
    <w:p w:rsidR="00A53722" w:rsidRDefault="00A53722">
      <w:pPr>
        <w:pStyle w:val="CommentText"/>
      </w:pPr>
      <w:r>
        <w:rPr>
          <w:rStyle w:val="CommentReference"/>
        </w:rPr>
        <w:annotationRef/>
      </w:r>
      <w:r>
        <w:t xml:space="preserve">Please review this image </w:t>
      </w:r>
    </w:p>
  </w:comment>
  <w:comment w:id="1122" w:author="PSA" w:date="2017-11-16T11:26:00Z" w:initials="P">
    <w:p w:rsidR="00A53722" w:rsidRDefault="00A53722">
      <w:pPr>
        <w:pStyle w:val="CommentText"/>
      </w:pPr>
      <w:r>
        <w:rPr>
          <w:rStyle w:val="CommentReference"/>
        </w:rPr>
        <w:annotationRef/>
      </w:r>
      <w:r>
        <w:t>A user might be group admin of more than one groups</w:t>
      </w:r>
    </w:p>
  </w:comment>
  <w:comment w:id="1480" w:author="PSA" w:date="2017-11-16T11:26:00Z" w:initials="P">
    <w:p w:rsidR="00A53722" w:rsidRDefault="00A53722">
      <w:pPr>
        <w:pStyle w:val="CommentText"/>
      </w:pPr>
      <w:r>
        <w:rPr>
          <w:rStyle w:val="CommentReference"/>
        </w:rPr>
        <w:annotationRef/>
      </w:r>
      <w:r>
        <w:t>What does this column refer to?</w:t>
      </w:r>
    </w:p>
  </w:comment>
  <w:comment w:id="1525" w:author="PSA" w:date="2017-11-16T11:26:00Z" w:initials="P">
    <w:p w:rsidR="00A53722" w:rsidRDefault="00A53722">
      <w:pPr>
        <w:pStyle w:val="CommentText"/>
      </w:pPr>
      <w:r>
        <w:rPr>
          <w:rStyle w:val="CommentReference"/>
        </w:rPr>
        <w:annotationRef/>
      </w:r>
      <w:r>
        <w:t>Only first reminder date is mandatory</w:t>
      </w:r>
    </w:p>
  </w:comment>
  <w:comment w:id="1569" w:author="PSA" w:date="2017-11-16T11:26:00Z" w:initials="P">
    <w:p w:rsidR="00A53722" w:rsidRDefault="00A53722">
      <w:pPr>
        <w:pStyle w:val="CommentText"/>
      </w:pPr>
      <w:r>
        <w:rPr>
          <w:rStyle w:val="CommentReference"/>
        </w:rPr>
        <w:annotationRef/>
      </w:r>
      <w:r>
        <w:t>CC List is optional</w:t>
      </w:r>
    </w:p>
  </w:comment>
  <w:comment w:id="1648" w:author="PSA" w:date="2017-11-16T11:26:00Z" w:initials="P">
    <w:p w:rsidR="00A53722" w:rsidRDefault="00A53722">
      <w:pPr>
        <w:pStyle w:val="CommentText"/>
      </w:pPr>
      <w:r>
        <w:rPr>
          <w:rStyle w:val="CommentReference"/>
        </w:rPr>
        <w:annotationRef/>
      </w:r>
      <w:r>
        <w:t xml:space="preserve">Please review contract reminder status, and provide a table to explain/describe all the possible statuses. </w:t>
      </w:r>
    </w:p>
  </w:comment>
  <w:comment w:id="1675" w:author="PSA" w:date="2017-11-16T11:26:00Z" w:initials="P">
    <w:p w:rsidR="00A53722" w:rsidRDefault="00A53722">
      <w:pPr>
        <w:pStyle w:val="CommentText"/>
      </w:pPr>
      <w:r>
        <w:rPr>
          <w:rStyle w:val="CommentReference"/>
        </w:rPr>
        <w:annotationRef/>
      </w:r>
      <w:r>
        <w:t>Please review status</w:t>
      </w:r>
    </w:p>
  </w:comment>
  <w:comment w:id="1694" w:author="PSA" w:date="2017-11-16T11:26:00Z" w:initials="P">
    <w:p w:rsidR="00A53722" w:rsidRDefault="00A53722">
      <w:pPr>
        <w:pStyle w:val="CommentText"/>
      </w:pPr>
      <w:r>
        <w:rPr>
          <w:rStyle w:val="CommentReference"/>
        </w:rPr>
        <w:annotationRef/>
      </w:r>
      <w:r>
        <w:t>Please review maker checker flow for update contract and make it consistent with “Add Contract” flow.</w:t>
      </w:r>
    </w:p>
  </w:comment>
  <w:comment w:id="1849" w:author="PSA" w:date="2017-11-16T11:26:00Z" w:initials="P">
    <w:p w:rsidR="00A53722" w:rsidRDefault="00A53722" w:rsidP="00B4512E">
      <w:pPr>
        <w:pStyle w:val="CommentText"/>
      </w:pPr>
      <w:r>
        <w:rPr>
          <w:rStyle w:val="CommentReference"/>
        </w:rPr>
        <w:annotationRef/>
      </w:r>
      <w:r>
        <w:t>Only first reminder date is mandatory</w:t>
      </w:r>
    </w:p>
  </w:comment>
  <w:comment w:id="1884" w:author="PSA" w:date="2017-11-16T11:26:00Z" w:initials="P">
    <w:p w:rsidR="00A53722" w:rsidRDefault="00A53722" w:rsidP="00B4512E">
      <w:pPr>
        <w:pStyle w:val="CommentText"/>
      </w:pPr>
      <w:r>
        <w:rPr>
          <w:rStyle w:val="CommentReference"/>
        </w:rPr>
        <w:annotationRef/>
      </w:r>
      <w:r>
        <w:t>CC List is optional</w:t>
      </w:r>
    </w:p>
  </w:comment>
  <w:comment w:id="2174" w:author="PSA" w:date="2017-11-16T11:26:00Z" w:initials="P">
    <w:p w:rsidR="00A53722" w:rsidRDefault="00A53722" w:rsidP="00382E0F">
      <w:pPr>
        <w:pStyle w:val="CommentText"/>
      </w:pPr>
      <w:r>
        <w:rPr>
          <w:rStyle w:val="CommentReference"/>
        </w:rPr>
        <w:annotationRef/>
      </w:r>
      <w:r>
        <w:t xml:space="preserve">Please review contract reminder status, and provide a table to explain/describe all the possible statuses. </w:t>
      </w:r>
    </w:p>
  </w:comment>
  <w:comment w:id="2179" w:author="PSA" w:date="2017-11-16T11:26:00Z" w:initials="P">
    <w:p w:rsidR="00A53722" w:rsidRDefault="00A53722" w:rsidP="00382E0F">
      <w:pPr>
        <w:pStyle w:val="CommentText"/>
      </w:pPr>
      <w:r>
        <w:rPr>
          <w:rStyle w:val="CommentReference"/>
        </w:rPr>
        <w:annotationRef/>
      </w:r>
      <w:r>
        <w:t xml:space="preserve">Please review status </w:t>
      </w:r>
    </w:p>
  </w:comment>
  <w:comment w:id="2186" w:author="PSA" w:date="2017-11-16T11:26:00Z" w:initials="P">
    <w:p w:rsidR="00A53722" w:rsidRDefault="00A53722" w:rsidP="00382E0F">
      <w:pPr>
        <w:pStyle w:val="CommentText"/>
      </w:pPr>
      <w:r>
        <w:rPr>
          <w:rStyle w:val="CommentReference"/>
        </w:rPr>
        <w:annotationRef/>
      </w:r>
      <w:r>
        <w:t>Please review status</w:t>
      </w:r>
    </w:p>
  </w:comment>
  <w:comment w:id="2189" w:author="PSA" w:date="2017-11-16T11:26:00Z" w:initials="P">
    <w:p w:rsidR="00A53722" w:rsidRDefault="00A53722" w:rsidP="00382E0F">
      <w:pPr>
        <w:pStyle w:val="CommentText"/>
      </w:pPr>
      <w:r>
        <w:rPr>
          <w:rStyle w:val="CommentReference"/>
        </w:rPr>
        <w:annotationRef/>
      </w:r>
      <w:r>
        <w:t>Please review status</w:t>
      </w:r>
    </w:p>
  </w:comment>
  <w:comment w:id="2193" w:author="PSA" w:date="2017-11-16T11:26:00Z" w:initials="P">
    <w:p w:rsidR="00A53722" w:rsidRDefault="00A53722" w:rsidP="00382E0F">
      <w:pPr>
        <w:pStyle w:val="CommentText"/>
      </w:pPr>
      <w:r>
        <w:rPr>
          <w:rStyle w:val="CommentReference"/>
        </w:rPr>
        <w:annotationRef/>
      </w:r>
      <w:r>
        <w:t>Please review maker checker flow for update contract and make it consistent with “Add Contract” flow.</w:t>
      </w:r>
    </w:p>
  </w:comment>
  <w:comment w:id="2204" w:author="PSA" w:date="2017-11-16T11:26:00Z" w:initials="P">
    <w:p w:rsidR="00A53722" w:rsidRDefault="00A53722" w:rsidP="00382E0F">
      <w:pPr>
        <w:pStyle w:val="CommentText"/>
      </w:pPr>
      <w:r>
        <w:rPr>
          <w:rStyle w:val="CommentReference"/>
        </w:rPr>
        <w:annotationRef/>
      </w:r>
      <w:r>
        <w:t>Maker checker flow also applies to Contract Deletion. Please provide more details</w:t>
      </w:r>
    </w:p>
  </w:comment>
  <w:comment w:id="2279" w:author="PSA" w:date="2017-11-16T11:30:00Z" w:initials="P">
    <w:p w:rsidR="00A53722" w:rsidRDefault="00A53722">
      <w:pPr>
        <w:pStyle w:val="CommentText"/>
      </w:pPr>
      <w:r>
        <w:rPr>
          <w:rStyle w:val="CommentReference"/>
        </w:rPr>
        <w:annotationRef/>
      </w:r>
      <w:r w:rsidR="007B6A05">
        <w:t xml:space="preserve">There isn’t any </w:t>
      </w:r>
      <w:r>
        <w:t>“validity” set by the admin since all contracts will have different validity periods. User will manually key in the start date and expiry date of the contracts.</w:t>
      </w:r>
    </w:p>
  </w:comment>
  <w:comment w:id="2314" w:author="PSA" w:date="2017-11-16T11:26:00Z" w:initials="P">
    <w:p w:rsidR="00A53722" w:rsidRDefault="00A53722">
      <w:pPr>
        <w:pStyle w:val="CommentText"/>
      </w:pPr>
      <w:r>
        <w:rPr>
          <w:rStyle w:val="CommentReference"/>
        </w:rPr>
        <w:annotationRef/>
      </w:r>
      <w:r>
        <w:t>Combine with “Reminder Workflow” section above?</w:t>
      </w:r>
    </w:p>
  </w:comment>
  <w:comment w:id="2328" w:author="PSA" w:date="2017-11-16T11:26:00Z" w:initials="P">
    <w:p w:rsidR="006D3809" w:rsidRDefault="006D3809">
      <w:pPr>
        <w:pStyle w:val="CommentText"/>
      </w:pPr>
      <w:r>
        <w:rPr>
          <w:rStyle w:val="CommentReference"/>
        </w:rPr>
        <w:annotationRef/>
      </w:r>
    </w:p>
    <w:p w:rsidR="006D3809" w:rsidRDefault="006D3809">
      <w:pPr>
        <w:pStyle w:val="CommentText"/>
      </w:pPr>
      <w:r>
        <w:t>All transactions changing database records (</w:t>
      </w:r>
      <w:proofErr w:type="spellStart"/>
      <w:r>
        <w:t>eg</w:t>
      </w:r>
      <w:proofErr w:type="spellEnd"/>
      <w:r>
        <w:t xml:space="preserve">. Contract reminder, user, group, role details, notification records, etc.) </w:t>
      </w:r>
      <w:proofErr w:type="gramStart"/>
      <w:r>
        <w:t>shall</w:t>
      </w:r>
      <w:proofErr w:type="gramEnd"/>
      <w:r>
        <w:t xml:space="preserve"> be logged in application log and database. </w:t>
      </w:r>
    </w:p>
    <w:p w:rsidR="006D3809" w:rsidRDefault="006D3809">
      <w:pPr>
        <w:pStyle w:val="CommentText"/>
      </w:pPr>
    </w:p>
    <w:p w:rsidR="006D3809" w:rsidRDefault="006D3809">
      <w:pPr>
        <w:pStyle w:val="CommentText"/>
      </w:pPr>
      <w:r>
        <w:t>If someone manually updates records from R365 database, such action must also be logged in database audit table.</w:t>
      </w:r>
    </w:p>
    <w:p w:rsidR="006D3809" w:rsidRDefault="006D3809">
      <w:pPr>
        <w:pStyle w:val="CommentText"/>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3722" w:rsidRDefault="00A53722">
      <w:r>
        <w:separator/>
      </w:r>
    </w:p>
  </w:endnote>
  <w:endnote w:type="continuationSeparator" w:id="0">
    <w:p w:rsidR="00A53722" w:rsidRDefault="00A5372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PCL6)">
    <w:altName w:val="Times New Roman"/>
    <w:panose1 w:val="00000000000000000000"/>
    <w:charset w:val="02"/>
    <w:family w:val="decorative"/>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3">
    <w:panose1 w:val="050401020108070707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Publico Text">
    <w:altName w:val="Publico Text"/>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Liberation Mono">
    <w:altName w:val="Courier New"/>
    <w:charset w:val="01"/>
    <w:family w:val="modern"/>
    <w:pitch w:val="fixed"/>
    <w:sig w:usb0="00000000" w:usb1="00000000" w:usb2="00000000" w:usb3="00000000" w:csb0="00000000" w:csb1="00000000"/>
  </w:font>
  <w:font w:name="AR PL SungtiL GB">
    <w:altName w:val="Times New Roman"/>
    <w:panose1 w:val="00000000000000000000"/>
    <w:charset w:val="0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3722" w:rsidRDefault="00A53722">
    <w:pPr>
      <w:pStyle w:val="Footer"/>
      <w:rPr>
        <w:rFonts w:asciiTheme="majorHAnsi" w:hAnsiTheme="majorHAnsi"/>
      </w:rPr>
    </w:pPr>
    <w:r>
      <w:rPr>
        <w:rFonts w:asciiTheme="majorHAnsi" w:hAnsiTheme="majorHAnsi"/>
      </w:rPr>
      <w:ptab w:relativeTo="margin" w:alignment="right" w:leader="none"/>
    </w:r>
    <w:r w:rsidR="000039CB" w:rsidRPr="000039CB">
      <w:rPr>
        <w:rFonts w:eastAsiaTheme="minorEastAsia" w:cstheme="minorBidi"/>
      </w:rPr>
      <w:fldChar w:fldCharType="begin"/>
    </w:r>
    <w:r w:rsidRPr="008C36F8">
      <w:instrText xml:space="preserve"> PAGE   \* MERGEFORMAT </w:instrText>
    </w:r>
    <w:r w:rsidR="000039CB" w:rsidRPr="000039CB">
      <w:rPr>
        <w:rFonts w:eastAsiaTheme="minorEastAsia" w:cstheme="minorBidi"/>
      </w:rPr>
      <w:fldChar w:fldCharType="separate"/>
    </w:r>
    <w:r w:rsidR="007B6A05">
      <w:rPr>
        <w:noProof/>
      </w:rPr>
      <w:t>13</w:t>
    </w:r>
    <w:r w:rsidR="000039CB" w:rsidRPr="008C36F8">
      <w:rPr>
        <w:noProof/>
      </w:rPr>
      <w:fldChar w:fldCharType="end"/>
    </w:r>
  </w:p>
  <w:p w:rsidR="00A53722" w:rsidRDefault="00A53722" w:rsidP="00C314C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3722" w:rsidRPr="00B74EFD" w:rsidRDefault="00A53722" w:rsidP="00C314CF">
    <w:pPr>
      <w:pStyle w:val="Footer"/>
    </w:pPr>
    <w:r w:rsidRPr="00B74EFD">
      <w:t>www.saksoft.com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3722" w:rsidRDefault="00A53722">
      <w:r>
        <w:separator/>
      </w:r>
    </w:p>
  </w:footnote>
  <w:footnote w:type="continuationSeparator" w:id="0">
    <w:p w:rsidR="00A53722" w:rsidRDefault="00A537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3722" w:rsidRPr="000B3E4B" w:rsidRDefault="00A53722" w:rsidP="00BD184D">
    <w:pPr>
      <w:pStyle w:val="Header"/>
    </w:pPr>
    <w:r>
      <w:rPr>
        <w:noProof/>
        <w:lang w:val="en-GB" w:eastAsia="zh-CN"/>
      </w:rPr>
      <w:drawing>
        <wp:inline distT="0" distB="0" distL="0" distR="0">
          <wp:extent cx="819150" cy="18213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SAM Logo.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94444" cy="198871"/>
                  </a:xfrm>
                  <a:prstGeom prst="rect">
                    <a:avLst/>
                  </a:prstGeom>
                </pic:spPr>
              </pic:pic>
            </a:graphicData>
          </a:graphic>
        </wp:inline>
      </w:drawing>
    </w:r>
    <w:r>
      <w:ptab w:relativeTo="margin" w:alignment="center" w:leader="none"/>
    </w:r>
    <w:r>
      <w:ptab w:relativeTo="margin" w:alignment="right" w:leader="none"/>
    </w:r>
    <w:r>
      <w:t>Reminder 365 - URS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A173E"/>
    <w:multiLevelType w:val="multilevel"/>
    <w:tmpl w:val="34562F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780010"/>
    <w:multiLevelType w:val="hybridMultilevel"/>
    <w:tmpl w:val="16901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96653B"/>
    <w:multiLevelType w:val="hybridMultilevel"/>
    <w:tmpl w:val="88D61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045DF6"/>
    <w:multiLevelType w:val="hybridMultilevel"/>
    <w:tmpl w:val="C95ECAE4"/>
    <w:lvl w:ilvl="0" w:tplc="4648A0F6">
      <w:start w:val="13"/>
      <w:numFmt w:val="bullet"/>
      <w:pStyle w:val="ListParagraph"/>
      <w:lvlText w:val="-"/>
      <w:lvlJc w:val="left"/>
      <w:pPr>
        <w:ind w:left="717" w:hanging="360"/>
      </w:pPr>
      <w:rPr>
        <w:rFonts w:ascii="Calibri" w:eastAsia="Times New Roman" w:hAnsi="Calibri" w:cs="Calibri" w:hint="default"/>
      </w:rPr>
    </w:lvl>
    <w:lvl w:ilvl="1" w:tplc="04090003">
      <w:start w:val="1"/>
      <w:numFmt w:val="bullet"/>
      <w:lvlText w:val="o"/>
      <w:lvlJc w:val="left"/>
      <w:pPr>
        <w:ind w:left="1437" w:hanging="360"/>
      </w:pPr>
      <w:rPr>
        <w:rFonts w:ascii="Courier New" w:hAnsi="Courier New" w:cs="Courier New" w:hint="default"/>
      </w:rPr>
    </w:lvl>
    <w:lvl w:ilvl="2" w:tplc="04090005">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pStyle w:val="caption-tex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4">
    <w:nsid w:val="11D709EB"/>
    <w:multiLevelType w:val="hybridMultilevel"/>
    <w:tmpl w:val="47EEF176"/>
    <w:lvl w:ilvl="0" w:tplc="F9467664">
      <w:start w:val="13"/>
      <w:numFmt w:val="bullet"/>
      <w:lvlText w:val="-"/>
      <w:lvlJc w:val="left"/>
      <w:pPr>
        <w:ind w:left="717"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200DF7"/>
    <w:multiLevelType w:val="hybridMultilevel"/>
    <w:tmpl w:val="CDF2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AB64F3"/>
    <w:multiLevelType w:val="hybridMultilevel"/>
    <w:tmpl w:val="131A26B4"/>
    <w:lvl w:ilvl="0" w:tplc="04090019">
      <w:start w:val="1"/>
      <w:numFmt w:val="lowerLetter"/>
      <w:lvlText w:val="%1."/>
      <w:lvlJc w:val="lef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7">
    <w:nsid w:val="12CC5C6A"/>
    <w:multiLevelType w:val="multilevel"/>
    <w:tmpl w:val="61D8FE24"/>
    <w:lvl w:ilvl="0">
      <w:start w:val="1"/>
      <w:numFmt w:val="decimal"/>
      <w:pStyle w:val="heading"/>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81C16C8"/>
    <w:multiLevelType w:val="multilevel"/>
    <w:tmpl w:val="2744C1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A7F2F33"/>
    <w:multiLevelType w:val="hybridMultilevel"/>
    <w:tmpl w:val="668461BE"/>
    <w:lvl w:ilvl="0" w:tplc="6FBE2CE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B8156AE"/>
    <w:multiLevelType w:val="multilevel"/>
    <w:tmpl w:val="078CD3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2">
    <w:nsid w:val="1CCB60F9"/>
    <w:multiLevelType w:val="hybridMultilevel"/>
    <w:tmpl w:val="F58C9FC4"/>
    <w:lvl w:ilvl="0" w:tplc="BE6CE4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3F04A4"/>
    <w:multiLevelType w:val="hybridMultilevel"/>
    <w:tmpl w:val="70CCD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2A3120"/>
    <w:multiLevelType w:val="hybridMultilevel"/>
    <w:tmpl w:val="18024DE6"/>
    <w:lvl w:ilvl="0" w:tplc="0409000B">
      <w:start w:val="1"/>
      <w:numFmt w:val="bullet"/>
      <w:pStyle w:val="Level2bullet"/>
      <w:lvlText w:val=""/>
      <w:lvlJc w:val="left"/>
      <w:pPr>
        <w:tabs>
          <w:tab w:val="num" w:pos="2232"/>
        </w:tabs>
        <w:ind w:left="2232" w:hanging="432"/>
      </w:pPr>
      <w:rPr>
        <w:rFonts w:ascii="Wingdings (PCL6)" w:hAnsi="Wingdings (PCL6)" w:cs="Wingdings (PCL6)" w:hint="default"/>
        <w:color w:val="FFA000"/>
        <w:sz w:val="20"/>
        <w:szCs w:val="20"/>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start w:val="1"/>
      <w:numFmt w:val="bullet"/>
      <w:lvlText w:val=""/>
      <w:lvlJc w:val="left"/>
      <w:pPr>
        <w:tabs>
          <w:tab w:val="num" w:pos="1728"/>
        </w:tabs>
        <w:ind w:left="1728" w:hanging="360"/>
      </w:pPr>
      <w:rPr>
        <w:rFonts w:ascii="Wingdings" w:hAnsi="Wingdings" w:cs="Wingdings" w:hint="default"/>
      </w:rPr>
    </w:lvl>
    <w:lvl w:ilvl="3" w:tplc="04090001">
      <w:start w:val="1"/>
      <w:numFmt w:val="bullet"/>
      <w:lvlText w:val=""/>
      <w:lvlJc w:val="left"/>
      <w:pPr>
        <w:tabs>
          <w:tab w:val="num" w:pos="2448"/>
        </w:tabs>
        <w:ind w:left="2448" w:hanging="360"/>
      </w:pPr>
      <w:rPr>
        <w:rFonts w:ascii="Symbol" w:hAnsi="Symbol" w:cs="Symbol" w:hint="default"/>
      </w:rPr>
    </w:lvl>
    <w:lvl w:ilvl="4" w:tplc="04090003">
      <w:start w:val="1"/>
      <w:numFmt w:val="bullet"/>
      <w:lvlText w:val="o"/>
      <w:lvlJc w:val="left"/>
      <w:pPr>
        <w:tabs>
          <w:tab w:val="num" w:pos="3168"/>
        </w:tabs>
        <w:ind w:left="3168" w:hanging="360"/>
      </w:pPr>
      <w:rPr>
        <w:rFonts w:ascii="Courier New" w:hAnsi="Courier New" w:cs="Courier New" w:hint="default"/>
      </w:rPr>
    </w:lvl>
    <w:lvl w:ilvl="5" w:tplc="04090005">
      <w:start w:val="1"/>
      <w:numFmt w:val="bullet"/>
      <w:lvlText w:val=""/>
      <w:lvlJc w:val="left"/>
      <w:pPr>
        <w:tabs>
          <w:tab w:val="num" w:pos="3888"/>
        </w:tabs>
        <w:ind w:left="3888" w:hanging="360"/>
      </w:pPr>
      <w:rPr>
        <w:rFonts w:ascii="Wingdings" w:hAnsi="Wingdings" w:cs="Wingdings" w:hint="default"/>
      </w:rPr>
    </w:lvl>
    <w:lvl w:ilvl="6" w:tplc="04090001">
      <w:start w:val="1"/>
      <w:numFmt w:val="bullet"/>
      <w:lvlText w:val=""/>
      <w:lvlJc w:val="left"/>
      <w:pPr>
        <w:tabs>
          <w:tab w:val="num" w:pos="4608"/>
        </w:tabs>
        <w:ind w:left="4608" w:hanging="360"/>
      </w:pPr>
      <w:rPr>
        <w:rFonts w:ascii="Symbol" w:hAnsi="Symbol" w:cs="Symbol" w:hint="default"/>
      </w:rPr>
    </w:lvl>
    <w:lvl w:ilvl="7" w:tplc="04090003">
      <w:start w:val="1"/>
      <w:numFmt w:val="bullet"/>
      <w:lvlText w:val="o"/>
      <w:lvlJc w:val="left"/>
      <w:pPr>
        <w:tabs>
          <w:tab w:val="num" w:pos="5328"/>
        </w:tabs>
        <w:ind w:left="5328" w:hanging="360"/>
      </w:pPr>
      <w:rPr>
        <w:rFonts w:ascii="Courier New" w:hAnsi="Courier New" w:cs="Courier New" w:hint="default"/>
      </w:rPr>
    </w:lvl>
    <w:lvl w:ilvl="8" w:tplc="04090005">
      <w:start w:val="1"/>
      <w:numFmt w:val="bullet"/>
      <w:lvlText w:val=""/>
      <w:lvlJc w:val="left"/>
      <w:pPr>
        <w:tabs>
          <w:tab w:val="num" w:pos="6048"/>
        </w:tabs>
        <w:ind w:left="6048" w:hanging="360"/>
      </w:pPr>
      <w:rPr>
        <w:rFonts w:ascii="Wingdings" w:hAnsi="Wingdings" w:cs="Wingdings" w:hint="default"/>
      </w:rPr>
    </w:lvl>
  </w:abstractNum>
  <w:abstractNum w:abstractNumId="15">
    <w:nsid w:val="2129556C"/>
    <w:multiLevelType w:val="hybridMultilevel"/>
    <w:tmpl w:val="BF7A4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C943F4"/>
    <w:multiLevelType w:val="hybridMultilevel"/>
    <w:tmpl w:val="5938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BC6C89"/>
    <w:multiLevelType w:val="hybridMultilevel"/>
    <w:tmpl w:val="CDC48A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8CB295B"/>
    <w:multiLevelType w:val="hybridMultilevel"/>
    <w:tmpl w:val="7DAEE7DC"/>
    <w:lvl w:ilvl="0" w:tplc="04090001">
      <w:start w:val="1"/>
      <w:numFmt w:val="bullet"/>
      <w:pStyle w:val="ITRG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2520E4"/>
    <w:multiLevelType w:val="hybridMultilevel"/>
    <w:tmpl w:val="F3780604"/>
    <w:lvl w:ilvl="0" w:tplc="9892C29E">
      <w:start w:val="1"/>
      <w:numFmt w:val="bullet"/>
      <w:pStyle w:val="Tablebullet"/>
      <w:lvlText w:val=""/>
      <w:lvlJc w:val="left"/>
      <w:pPr>
        <w:tabs>
          <w:tab w:val="num" w:pos="360"/>
        </w:tabs>
        <w:ind w:left="360" w:hanging="360"/>
      </w:pPr>
      <w:rPr>
        <w:rFonts w:ascii="Wingdings 2" w:hAnsi="Wingdings 2" w:cs="Wingdings 2" w:hint="default"/>
        <w:color w:val="FFA000"/>
        <w:sz w:val="20"/>
        <w:szCs w:val="20"/>
      </w:rPr>
    </w:lvl>
    <w:lvl w:ilvl="1" w:tplc="B734E802">
      <w:start w:val="1"/>
      <w:numFmt w:val="bullet"/>
      <w:lvlText w:val="o"/>
      <w:lvlJc w:val="left"/>
      <w:pPr>
        <w:tabs>
          <w:tab w:val="num" w:pos="1440"/>
        </w:tabs>
        <w:ind w:left="1440" w:hanging="360"/>
      </w:pPr>
      <w:rPr>
        <w:rFonts w:ascii="Courier New" w:hAnsi="Courier New" w:cs="Courier New" w:hint="default"/>
      </w:rPr>
    </w:lvl>
    <w:lvl w:ilvl="2" w:tplc="4BB0034A">
      <w:start w:val="1"/>
      <w:numFmt w:val="bullet"/>
      <w:lvlText w:val=""/>
      <w:lvlJc w:val="left"/>
      <w:pPr>
        <w:tabs>
          <w:tab w:val="num" w:pos="2160"/>
        </w:tabs>
        <w:ind w:left="2160" w:hanging="360"/>
      </w:pPr>
      <w:rPr>
        <w:rFonts w:ascii="Wingdings" w:hAnsi="Wingdings" w:cs="Wingdings" w:hint="default"/>
      </w:rPr>
    </w:lvl>
    <w:lvl w:ilvl="3" w:tplc="6E0E6B16">
      <w:start w:val="1"/>
      <w:numFmt w:val="bullet"/>
      <w:lvlText w:val=""/>
      <w:lvlJc w:val="left"/>
      <w:pPr>
        <w:tabs>
          <w:tab w:val="num" w:pos="2880"/>
        </w:tabs>
        <w:ind w:left="2880" w:hanging="360"/>
      </w:pPr>
      <w:rPr>
        <w:rFonts w:ascii="Symbol" w:hAnsi="Symbol" w:cs="Symbol" w:hint="default"/>
      </w:rPr>
    </w:lvl>
    <w:lvl w:ilvl="4" w:tplc="8D624D58">
      <w:start w:val="1"/>
      <w:numFmt w:val="bullet"/>
      <w:lvlText w:val="o"/>
      <w:lvlJc w:val="left"/>
      <w:pPr>
        <w:tabs>
          <w:tab w:val="num" w:pos="3600"/>
        </w:tabs>
        <w:ind w:left="3600" w:hanging="360"/>
      </w:pPr>
      <w:rPr>
        <w:rFonts w:ascii="Courier New" w:hAnsi="Courier New" w:cs="Courier New" w:hint="default"/>
      </w:rPr>
    </w:lvl>
    <w:lvl w:ilvl="5" w:tplc="B6FEC97A">
      <w:start w:val="1"/>
      <w:numFmt w:val="bullet"/>
      <w:lvlText w:val=""/>
      <w:lvlJc w:val="left"/>
      <w:pPr>
        <w:tabs>
          <w:tab w:val="num" w:pos="4320"/>
        </w:tabs>
        <w:ind w:left="4320" w:hanging="360"/>
      </w:pPr>
      <w:rPr>
        <w:rFonts w:ascii="Wingdings" w:hAnsi="Wingdings" w:cs="Wingdings" w:hint="default"/>
      </w:rPr>
    </w:lvl>
    <w:lvl w:ilvl="6" w:tplc="CF268886">
      <w:start w:val="1"/>
      <w:numFmt w:val="bullet"/>
      <w:lvlText w:val=""/>
      <w:lvlJc w:val="left"/>
      <w:pPr>
        <w:tabs>
          <w:tab w:val="num" w:pos="5040"/>
        </w:tabs>
        <w:ind w:left="5040" w:hanging="360"/>
      </w:pPr>
      <w:rPr>
        <w:rFonts w:ascii="Symbol" w:hAnsi="Symbol" w:cs="Symbol" w:hint="default"/>
      </w:rPr>
    </w:lvl>
    <w:lvl w:ilvl="7" w:tplc="F2040FDC">
      <w:start w:val="1"/>
      <w:numFmt w:val="bullet"/>
      <w:lvlText w:val="o"/>
      <w:lvlJc w:val="left"/>
      <w:pPr>
        <w:tabs>
          <w:tab w:val="num" w:pos="5760"/>
        </w:tabs>
        <w:ind w:left="5760" w:hanging="360"/>
      </w:pPr>
      <w:rPr>
        <w:rFonts w:ascii="Courier New" w:hAnsi="Courier New" w:cs="Courier New" w:hint="default"/>
      </w:rPr>
    </w:lvl>
    <w:lvl w:ilvl="8" w:tplc="EB12948A">
      <w:start w:val="1"/>
      <w:numFmt w:val="bullet"/>
      <w:lvlText w:val=""/>
      <w:lvlJc w:val="left"/>
      <w:pPr>
        <w:tabs>
          <w:tab w:val="num" w:pos="6480"/>
        </w:tabs>
        <w:ind w:left="6480" w:hanging="360"/>
      </w:pPr>
      <w:rPr>
        <w:rFonts w:ascii="Wingdings" w:hAnsi="Wingdings" w:cs="Wingdings" w:hint="default"/>
      </w:rPr>
    </w:lvl>
  </w:abstractNum>
  <w:abstractNum w:abstractNumId="20">
    <w:nsid w:val="2E246527"/>
    <w:multiLevelType w:val="hybridMultilevel"/>
    <w:tmpl w:val="8DA0D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5B1728"/>
    <w:multiLevelType w:val="hybridMultilevel"/>
    <w:tmpl w:val="F7C6EE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3A047A00"/>
    <w:multiLevelType w:val="hybridMultilevel"/>
    <w:tmpl w:val="E5DAA236"/>
    <w:lvl w:ilvl="0" w:tplc="B672E468">
      <w:start w:val="1"/>
      <w:numFmt w:val="bullet"/>
      <w:pStyle w:val="bullet-lines"/>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AD6724E"/>
    <w:multiLevelType w:val="hybridMultilevel"/>
    <w:tmpl w:val="3B00F812"/>
    <w:lvl w:ilvl="0" w:tplc="20C0EAF4">
      <w:start w:val="1"/>
      <w:numFmt w:val="bullet"/>
      <w:pStyle w:val="Level3bullet"/>
      <w:lvlText w:val=""/>
      <w:lvlJc w:val="left"/>
      <w:pPr>
        <w:tabs>
          <w:tab w:val="num" w:pos="1152"/>
        </w:tabs>
        <w:ind w:left="1152" w:hanging="432"/>
      </w:pPr>
      <w:rPr>
        <w:rFonts w:ascii="Wingdings 2" w:hAnsi="Wingdings 2" w:cs="Wingdings 2" w:hint="default"/>
        <w:color w:val="FFA000"/>
        <w:sz w:val="32"/>
        <w:szCs w:val="32"/>
      </w:rPr>
    </w:lvl>
    <w:lvl w:ilvl="1" w:tplc="36A4C2D0">
      <w:start w:val="1"/>
      <w:numFmt w:val="bullet"/>
      <w:lvlText w:val="o"/>
      <w:lvlJc w:val="left"/>
      <w:pPr>
        <w:tabs>
          <w:tab w:val="num" w:pos="1440"/>
        </w:tabs>
        <w:ind w:left="1440" w:hanging="360"/>
      </w:pPr>
      <w:rPr>
        <w:rFonts w:ascii="Courier New" w:hAnsi="Courier New" w:cs="Courier New" w:hint="default"/>
      </w:rPr>
    </w:lvl>
    <w:lvl w:ilvl="2" w:tplc="441EB7D6">
      <w:start w:val="1"/>
      <w:numFmt w:val="bullet"/>
      <w:lvlText w:val=""/>
      <w:lvlJc w:val="left"/>
      <w:pPr>
        <w:tabs>
          <w:tab w:val="num" w:pos="2160"/>
        </w:tabs>
        <w:ind w:left="2160" w:hanging="360"/>
      </w:pPr>
      <w:rPr>
        <w:rFonts w:ascii="Wingdings" w:hAnsi="Wingdings" w:cs="Wingdings" w:hint="default"/>
      </w:rPr>
    </w:lvl>
    <w:lvl w:ilvl="3" w:tplc="2EC804AC">
      <w:start w:val="1"/>
      <w:numFmt w:val="bullet"/>
      <w:lvlText w:val=""/>
      <w:lvlJc w:val="left"/>
      <w:pPr>
        <w:tabs>
          <w:tab w:val="num" w:pos="2880"/>
        </w:tabs>
        <w:ind w:left="2880" w:hanging="360"/>
      </w:pPr>
      <w:rPr>
        <w:rFonts w:ascii="Symbol" w:hAnsi="Symbol" w:cs="Symbol" w:hint="default"/>
      </w:rPr>
    </w:lvl>
    <w:lvl w:ilvl="4" w:tplc="90B28ECA">
      <w:start w:val="1"/>
      <w:numFmt w:val="bullet"/>
      <w:lvlText w:val="o"/>
      <w:lvlJc w:val="left"/>
      <w:pPr>
        <w:tabs>
          <w:tab w:val="num" w:pos="3600"/>
        </w:tabs>
        <w:ind w:left="3600" w:hanging="360"/>
      </w:pPr>
      <w:rPr>
        <w:rFonts w:ascii="Courier New" w:hAnsi="Courier New" w:cs="Courier New" w:hint="default"/>
      </w:rPr>
    </w:lvl>
    <w:lvl w:ilvl="5" w:tplc="77486E30">
      <w:start w:val="1"/>
      <w:numFmt w:val="bullet"/>
      <w:lvlText w:val=""/>
      <w:lvlJc w:val="left"/>
      <w:pPr>
        <w:tabs>
          <w:tab w:val="num" w:pos="4320"/>
        </w:tabs>
        <w:ind w:left="4320" w:hanging="360"/>
      </w:pPr>
      <w:rPr>
        <w:rFonts w:ascii="Wingdings" w:hAnsi="Wingdings" w:cs="Wingdings" w:hint="default"/>
      </w:rPr>
    </w:lvl>
    <w:lvl w:ilvl="6" w:tplc="96EEB956">
      <w:start w:val="1"/>
      <w:numFmt w:val="bullet"/>
      <w:lvlText w:val=""/>
      <w:lvlJc w:val="left"/>
      <w:pPr>
        <w:tabs>
          <w:tab w:val="num" w:pos="5040"/>
        </w:tabs>
        <w:ind w:left="5040" w:hanging="360"/>
      </w:pPr>
      <w:rPr>
        <w:rFonts w:ascii="Symbol" w:hAnsi="Symbol" w:cs="Symbol" w:hint="default"/>
      </w:rPr>
    </w:lvl>
    <w:lvl w:ilvl="7" w:tplc="A7449038">
      <w:start w:val="1"/>
      <w:numFmt w:val="bullet"/>
      <w:lvlText w:val="o"/>
      <w:lvlJc w:val="left"/>
      <w:pPr>
        <w:tabs>
          <w:tab w:val="num" w:pos="5760"/>
        </w:tabs>
        <w:ind w:left="5760" w:hanging="360"/>
      </w:pPr>
      <w:rPr>
        <w:rFonts w:ascii="Courier New" w:hAnsi="Courier New" w:cs="Courier New" w:hint="default"/>
      </w:rPr>
    </w:lvl>
    <w:lvl w:ilvl="8" w:tplc="366C38EC">
      <w:start w:val="1"/>
      <w:numFmt w:val="bullet"/>
      <w:lvlText w:val=""/>
      <w:lvlJc w:val="left"/>
      <w:pPr>
        <w:tabs>
          <w:tab w:val="num" w:pos="6480"/>
        </w:tabs>
        <w:ind w:left="6480" w:hanging="360"/>
      </w:pPr>
      <w:rPr>
        <w:rFonts w:ascii="Wingdings" w:hAnsi="Wingdings" w:cs="Wingdings" w:hint="default"/>
      </w:rPr>
    </w:lvl>
  </w:abstractNum>
  <w:abstractNum w:abstractNumId="24">
    <w:nsid w:val="3D1C2934"/>
    <w:multiLevelType w:val="hybridMultilevel"/>
    <w:tmpl w:val="3B187B12"/>
    <w:lvl w:ilvl="0" w:tplc="021E9FA4">
      <w:start w:val="1"/>
      <w:numFmt w:val="bullet"/>
      <w:lvlText w:val=""/>
      <w:lvlJc w:val="left"/>
      <w:pPr>
        <w:ind w:left="360" w:hanging="360"/>
      </w:pPr>
      <w:rPr>
        <w:rFonts w:ascii="Symbol" w:hAnsi="Symbol" w:hint="default"/>
      </w:rPr>
    </w:lvl>
    <w:lvl w:ilvl="1" w:tplc="E4308562">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D7F63AB"/>
    <w:multiLevelType w:val="hybridMultilevel"/>
    <w:tmpl w:val="D97E4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565553"/>
    <w:multiLevelType w:val="multilevel"/>
    <w:tmpl w:val="E12AC478"/>
    <w:lvl w:ilvl="0">
      <w:start w:val="1"/>
      <w:numFmt w:val="decimal"/>
      <w:pStyle w:val="bullet-numbered"/>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nsid w:val="41632E7C"/>
    <w:multiLevelType w:val="hybridMultilevel"/>
    <w:tmpl w:val="1DCA3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1B5D4C"/>
    <w:multiLevelType w:val="hybridMultilevel"/>
    <w:tmpl w:val="CDC48A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07D0BF6"/>
    <w:multiLevelType w:val="hybridMultilevel"/>
    <w:tmpl w:val="0DA6082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0">
    <w:nsid w:val="514456BD"/>
    <w:multiLevelType w:val="hybridMultilevel"/>
    <w:tmpl w:val="BEF2F674"/>
    <w:lvl w:ilvl="0" w:tplc="637E4B7E">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1F02D69"/>
    <w:multiLevelType w:val="hybridMultilevel"/>
    <w:tmpl w:val="8F7C2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2B35A2D"/>
    <w:multiLevelType w:val="hybridMultilevel"/>
    <w:tmpl w:val="F134F6A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7884BD8"/>
    <w:multiLevelType w:val="hybridMultilevel"/>
    <w:tmpl w:val="E8161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9D583B"/>
    <w:multiLevelType w:val="hybridMultilevel"/>
    <w:tmpl w:val="8A08BCB6"/>
    <w:lvl w:ilvl="0" w:tplc="E634043A">
      <w:start w:val="1"/>
      <w:numFmt w:val="decimal"/>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35">
    <w:nsid w:val="600153BF"/>
    <w:multiLevelType w:val="hybridMultilevel"/>
    <w:tmpl w:val="0D68D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612383"/>
    <w:multiLevelType w:val="hybridMultilevel"/>
    <w:tmpl w:val="2F2AB9F6"/>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7">
    <w:nsid w:val="60DE61E8"/>
    <w:multiLevelType w:val="hybridMultilevel"/>
    <w:tmpl w:val="BD0C128E"/>
    <w:lvl w:ilvl="0" w:tplc="48090019">
      <w:start w:val="1"/>
      <w:numFmt w:val="lowerLetter"/>
      <w:lvlText w:val="%1."/>
      <w:lvlJc w:val="lef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38">
    <w:nsid w:val="63C724DD"/>
    <w:multiLevelType w:val="hybridMultilevel"/>
    <w:tmpl w:val="9B160BA8"/>
    <w:lvl w:ilvl="0" w:tplc="04090001">
      <w:start w:val="1"/>
      <w:numFmt w:val="bullet"/>
      <w:pStyle w:val="Executivebullet"/>
      <w:lvlText w:val=""/>
      <w:lvlJc w:val="left"/>
      <w:pPr>
        <w:tabs>
          <w:tab w:val="num" w:pos="360"/>
        </w:tabs>
        <w:ind w:left="360" w:hanging="432"/>
      </w:pPr>
      <w:rPr>
        <w:rFonts w:ascii="Wingdings 3" w:hAnsi="Wingdings 3" w:cs="Wingdings 3" w:hint="default"/>
        <w:color w:val="FFA000"/>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9">
    <w:nsid w:val="656652B2"/>
    <w:multiLevelType w:val="hybridMultilevel"/>
    <w:tmpl w:val="89A03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9E0404"/>
    <w:multiLevelType w:val="hybridMultilevel"/>
    <w:tmpl w:val="81A2BD2A"/>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6AAF10B1"/>
    <w:multiLevelType w:val="hybridMultilevel"/>
    <w:tmpl w:val="D3CCC468"/>
    <w:lvl w:ilvl="0" w:tplc="508C7FB6">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nsid w:val="6F666F0F"/>
    <w:multiLevelType w:val="hybridMultilevel"/>
    <w:tmpl w:val="74D48A90"/>
    <w:lvl w:ilvl="0" w:tplc="1BF4C04C">
      <w:numFmt w:val="bullet"/>
      <w:lvlText w:val="•"/>
      <w:lvlJc w:val="left"/>
      <w:pPr>
        <w:ind w:left="1656" w:hanging="360"/>
      </w:pPr>
      <w:rPr>
        <w:rFonts w:ascii="Calibri" w:eastAsia="Times New Roman" w:hAnsi="Calibri" w:cs="Calibri"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43">
    <w:nsid w:val="72476BF0"/>
    <w:multiLevelType w:val="hybridMultilevel"/>
    <w:tmpl w:val="4A1C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2520603"/>
    <w:multiLevelType w:val="hybridMultilevel"/>
    <w:tmpl w:val="9340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748691C"/>
    <w:multiLevelType w:val="hybridMultilevel"/>
    <w:tmpl w:val="31E8D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974B00"/>
    <w:multiLevelType w:val="hybridMultilevel"/>
    <w:tmpl w:val="C4544858"/>
    <w:lvl w:ilvl="0" w:tplc="7A42A2A2">
      <w:start w:val="2"/>
      <w:numFmt w:val="bullet"/>
      <w:pStyle w:val="BulletPoints"/>
      <w:lvlText w:val=""/>
      <w:lvlJc w:val="left"/>
      <w:pPr>
        <w:ind w:left="720" w:hanging="360"/>
      </w:pPr>
      <w:rPr>
        <w:rFonts w:ascii="Wingdings" w:eastAsia="Times New Roman" w:hAnsi="Wingdings" w:hint="default"/>
      </w:rPr>
    </w:lvl>
    <w:lvl w:ilvl="1" w:tplc="0B9CA57C">
      <w:start w:val="1"/>
      <w:numFmt w:val="bullet"/>
      <w:lvlText w:val="o"/>
      <w:lvlJc w:val="left"/>
      <w:pPr>
        <w:ind w:left="1440" w:hanging="360"/>
      </w:pPr>
      <w:rPr>
        <w:rFonts w:ascii="Courier New" w:hAnsi="Courier New" w:cs="Courier New" w:hint="default"/>
      </w:rPr>
    </w:lvl>
    <w:lvl w:ilvl="2" w:tplc="49EC7576">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25A6CE1A">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19"/>
  </w:num>
  <w:num w:numId="2">
    <w:abstractNumId w:val="14"/>
  </w:num>
  <w:num w:numId="3">
    <w:abstractNumId w:val="23"/>
  </w:num>
  <w:num w:numId="4">
    <w:abstractNumId w:val="38"/>
  </w:num>
  <w:num w:numId="5">
    <w:abstractNumId w:val="46"/>
  </w:num>
  <w:num w:numId="6">
    <w:abstractNumId w:val="26"/>
  </w:num>
  <w:num w:numId="7">
    <w:abstractNumId w:val="18"/>
  </w:num>
  <w:num w:numId="8">
    <w:abstractNumId w:val="22"/>
  </w:num>
  <w:num w:numId="9">
    <w:abstractNumId w:val="7"/>
  </w:num>
  <w:num w:numId="10">
    <w:abstractNumId w:val="10"/>
  </w:num>
  <w:num w:numId="11">
    <w:abstractNumId w:val="9"/>
  </w:num>
  <w:num w:numId="12">
    <w:abstractNumId w:val="28"/>
  </w:num>
  <w:num w:numId="13">
    <w:abstractNumId w:val="2"/>
  </w:num>
  <w:num w:numId="14">
    <w:abstractNumId w:val="17"/>
  </w:num>
  <w:num w:numId="15">
    <w:abstractNumId w:val="5"/>
  </w:num>
  <w:num w:numId="16">
    <w:abstractNumId w:val="16"/>
  </w:num>
  <w:num w:numId="17">
    <w:abstractNumId w:val="35"/>
  </w:num>
  <w:num w:numId="18">
    <w:abstractNumId w:val="13"/>
  </w:num>
  <w:num w:numId="19">
    <w:abstractNumId w:val="39"/>
  </w:num>
  <w:num w:numId="20">
    <w:abstractNumId w:val="15"/>
  </w:num>
  <w:num w:numId="21">
    <w:abstractNumId w:val="27"/>
  </w:num>
  <w:num w:numId="22">
    <w:abstractNumId w:val="25"/>
  </w:num>
  <w:num w:numId="23">
    <w:abstractNumId w:val="45"/>
  </w:num>
  <w:num w:numId="24">
    <w:abstractNumId w:val="43"/>
  </w:num>
  <w:num w:numId="25">
    <w:abstractNumId w:val="31"/>
  </w:num>
  <w:num w:numId="26">
    <w:abstractNumId w:val="1"/>
  </w:num>
  <w:num w:numId="27">
    <w:abstractNumId w:val="44"/>
  </w:num>
  <w:num w:numId="28">
    <w:abstractNumId w:val="33"/>
  </w:num>
  <w:num w:numId="29">
    <w:abstractNumId w:val="20"/>
  </w:num>
  <w:num w:numId="30">
    <w:abstractNumId w:val="10"/>
  </w:num>
  <w:num w:numId="31">
    <w:abstractNumId w:val="8"/>
  </w:num>
  <w:num w:numId="32">
    <w:abstractNumId w:val="21"/>
  </w:num>
  <w:num w:numId="33">
    <w:abstractNumId w:val="41"/>
  </w:num>
  <w:num w:numId="34">
    <w:abstractNumId w:val="0"/>
  </w:num>
  <w:num w:numId="35">
    <w:abstractNumId w:val="42"/>
  </w:num>
  <w:num w:numId="36">
    <w:abstractNumId w:val="11"/>
  </w:num>
  <w:num w:numId="37">
    <w:abstractNumId w:val="34"/>
  </w:num>
  <w:num w:numId="38">
    <w:abstractNumId w:val="12"/>
  </w:num>
  <w:num w:numId="39">
    <w:abstractNumId w:val="24"/>
  </w:num>
  <w:num w:numId="40">
    <w:abstractNumId w:val="37"/>
  </w:num>
  <w:num w:numId="41">
    <w:abstractNumId w:val="40"/>
  </w:num>
  <w:num w:numId="42">
    <w:abstractNumId w:val="29"/>
  </w:num>
  <w:num w:numId="43">
    <w:abstractNumId w:val="6"/>
  </w:num>
  <w:num w:numId="44">
    <w:abstractNumId w:val="32"/>
  </w:num>
  <w:num w:numId="45">
    <w:abstractNumId w:val="36"/>
  </w:num>
  <w:num w:numId="46">
    <w:abstractNumId w:val="30"/>
  </w:num>
  <w:num w:numId="47">
    <w:abstractNumId w:val="3"/>
  </w:num>
  <w:num w:numId="48">
    <w:abstractNumId w:val="4"/>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trackRevisions/>
  <w:doNotTrackFormatting/>
  <w:defaultTabStop w:val="720"/>
  <w:doNotHyphenateCaps/>
  <w:defaultTableStyle w:val="MediumShading1-Accent11"/>
  <w:drawingGridHorizontalSpacing w:val="215"/>
  <w:drawingGridVerticalSpacing w:val="102"/>
  <w:displayHorizontalDrawingGridEvery w:val="0"/>
  <w:displayVerticalDrawingGridEvery w:val="2"/>
  <w:noPunctuationKerning/>
  <w:characterSpacingControl w:val="doNotCompress"/>
  <w:doNotValidateAgainstSchema/>
  <w:doNotDemarcateInvalidXml/>
  <w:hdrShapeDefaults>
    <o:shapedefaults v:ext="edit" spidmax="9217">
      <o:colormru v:ext="edit" colors="#6b9bd9,#fdd476,#ffb652,#ff9331,#276eb2"/>
    </o:shapedefaults>
  </w:hdrShapeDefaults>
  <w:footnotePr>
    <w:footnote w:id="-1"/>
    <w:footnote w:id="0"/>
  </w:footnotePr>
  <w:endnotePr>
    <w:endnote w:id="-1"/>
    <w:endnote w:id="0"/>
  </w:endnotePr>
  <w:compat/>
  <w:rsids>
    <w:rsidRoot w:val="00BE3A1D"/>
    <w:rsid w:val="000039CB"/>
    <w:rsid w:val="000047EE"/>
    <w:rsid w:val="0000494A"/>
    <w:rsid w:val="00004FED"/>
    <w:rsid w:val="000051A0"/>
    <w:rsid w:val="00005B96"/>
    <w:rsid w:val="0000666A"/>
    <w:rsid w:val="00006C31"/>
    <w:rsid w:val="00007292"/>
    <w:rsid w:val="00010F75"/>
    <w:rsid w:val="00011140"/>
    <w:rsid w:val="000118F0"/>
    <w:rsid w:val="00012010"/>
    <w:rsid w:val="00012C77"/>
    <w:rsid w:val="00013B6C"/>
    <w:rsid w:val="00013C79"/>
    <w:rsid w:val="000144B2"/>
    <w:rsid w:val="00014BCB"/>
    <w:rsid w:val="00014BD2"/>
    <w:rsid w:val="000152F9"/>
    <w:rsid w:val="0001613B"/>
    <w:rsid w:val="00016323"/>
    <w:rsid w:val="000165E3"/>
    <w:rsid w:val="000174C2"/>
    <w:rsid w:val="00017552"/>
    <w:rsid w:val="00017C0D"/>
    <w:rsid w:val="00020D50"/>
    <w:rsid w:val="0002207B"/>
    <w:rsid w:val="00022CEA"/>
    <w:rsid w:val="000266AB"/>
    <w:rsid w:val="000278E0"/>
    <w:rsid w:val="00027F9C"/>
    <w:rsid w:val="000311DE"/>
    <w:rsid w:val="00031476"/>
    <w:rsid w:val="000321F6"/>
    <w:rsid w:val="00034899"/>
    <w:rsid w:val="00034B9D"/>
    <w:rsid w:val="00036C1D"/>
    <w:rsid w:val="0003722E"/>
    <w:rsid w:val="00037CC5"/>
    <w:rsid w:val="00040286"/>
    <w:rsid w:val="000408CB"/>
    <w:rsid w:val="000410C8"/>
    <w:rsid w:val="00041563"/>
    <w:rsid w:val="00041E10"/>
    <w:rsid w:val="00043B84"/>
    <w:rsid w:val="00044A82"/>
    <w:rsid w:val="00045538"/>
    <w:rsid w:val="00046830"/>
    <w:rsid w:val="00047BD3"/>
    <w:rsid w:val="00047CC1"/>
    <w:rsid w:val="00052401"/>
    <w:rsid w:val="00054F13"/>
    <w:rsid w:val="00055037"/>
    <w:rsid w:val="00055114"/>
    <w:rsid w:val="0005526A"/>
    <w:rsid w:val="0005551C"/>
    <w:rsid w:val="000555EA"/>
    <w:rsid w:val="00055CFC"/>
    <w:rsid w:val="0005786F"/>
    <w:rsid w:val="00061012"/>
    <w:rsid w:val="00062B8C"/>
    <w:rsid w:val="00064DE7"/>
    <w:rsid w:val="00065558"/>
    <w:rsid w:val="00066A19"/>
    <w:rsid w:val="00067581"/>
    <w:rsid w:val="00067627"/>
    <w:rsid w:val="0007087E"/>
    <w:rsid w:val="00071FE4"/>
    <w:rsid w:val="00072205"/>
    <w:rsid w:val="00072F8D"/>
    <w:rsid w:val="00073144"/>
    <w:rsid w:val="00073AB8"/>
    <w:rsid w:val="0007412F"/>
    <w:rsid w:val="0007466E"/>
    <w:rsid w:val="000748EF"/>
    <w:rsid w:val="00075779"/>
    <w:rsid w:val="00075C5F"/>
    <w:rsid w:val="000771A9"/>
    <w:rsid w:val="000774A4"/>
    <w:rsid w:val="000774F0"/>
    <w:rsid w:val="0008170E"/>
    <w:rsid w:val="00081FAD"/>
    <w:rsid w:val="000823C3"/>
    <w:rsid w:val="000826DD"/>
    <w:rsid w:val="00082E69"/>
    <w:rsid w:val="000843AE"/>
    <w:rsid w:val="000847CE"/>
    <w:rsid w:val="00085944"/>
    <w:rsid w:val="00085F3A"/>
    <w:rsid w:val="0008629A"/>
    <w:rsid w:val="000871F2"/>
    <w:rsid w:val="00087DA5"/>
    <w:rsid w:val="00087F48"/>
    <w:rsid w:val="00087F8C"/>
    <w:rsid w:val="00090139"/>
    <w:rsid w:val="000909A9"/>
    <w:rsid w:val="00090FFE"/>
    <w:rsid w:val="00092FFD"/>
    <w:rsid w:val="000933CB"/>
    <w:rsid w:val="000939E6"/>
    <w:rsid w:val="00093ABA"/>
    <w:rsid w:val="000944CF"/>
    <w:rsid w:val="00094D9A"/>
    <w:rsid w:val="000961F8"/>
    <w:rsid w:val="000A09C0"/>
    <w:rsid w:val="000A2576"/>
    <w:rsid w:val="000A3A0D"/>
    <w:rsid w:val="000A57BA"/>
    <w:rsid w:val="000A5A11"/>
    <w:rsid w:val="000A679E"/>
    <w:rsid w:val="000A6E21"/>
    <w:rsid w:val="000A7193"/>
    <w:rsid w:val="000A74A3"/>
    <w:rsid w:val="000B276C"/>
    <w:rsid w:val="000B2F0A"/>
    <w:rsid w:val="000B3249"/>
    <w:rsid w:val="000B3B00"/>
    <w:rsid w:val="000B3E17"/>
    <w:rsid w:val="000B3E4B"/>
    <w:rsid w:val="000B48DC"/>
    <w:rsid w:val="000B5DE6"/>
    <w:rsid w:val="000B69DA"/>
    <w:rsid w:val="000B6CEE"/>
    <w:rsid w:val="000B6F21"/>
    <w:rsid w:val="000C04A6"/>
    <w:rsid w:val="000C1227"/>
    <w:rsid w:val="000C3DB5"/>
    <w:rsid w:val="000C4F5E"/>
    <w:rsid w:val="000C5A15"/>
    <w:rsid w:val="000C643B"/>
    <w:rsid w:val="000C684A"/>
    <w:rsid w:val="000C68F4"/>
    <w:rsid w:val="000C6A73"/>
    <w:rsid w:val="000C721D"/>
    <w:rsid w:val="000D085F"/>
    <w:rsid w:val="000D089D"/>
    <w:rsid w:val="000D165B"/>
    <w:rsid w:val="000D1F00"/>
    <w:rsid w:val="000D31B0"/>
    <w:rsid w:val="000D36CD"/>
    <w:rsid w:val="000D3B32"/>
    <w:rsid w:val="000D4760"/>
    <w:rsid w:val="000D5894"/>
    <w:rsid w:val="000D6786"/>
    <w:rsid w:val="000D6AE2"/>
    <w:rsid w:val="000D6D5E"/>
    <w:rsid w:val="000E0DC1"/>
    <w:rsid w:val="000E0EAF"/>
    <w:rsid w:val="000E0ECB"/>
    <w:rsid w:val="000E16E5"/>
    <w:rsid w:val="000E1865"/>
    <w:rsid w:val="000E1A46"/>
    <w:rsid w:val="000E2512"/>
    <w:rsid w:val="000E279D"/>
    <w:rsid w:val="000E2DA7"/>
    <w:rsid w:val="000E2E35"/>
    <w:rsid w:val="000E4562"/>
    <w:rsid w:val="000E549C"/>
    <w:rsid w:val="000E683A"/>
    <w:rsid w:val="000F0B26"/>
    <w:rsid w:val="000F1C95"/>
    <w:rsid w:val="000F23FE"/>
    <w:rsid w:val="000F36BD"/>
    <w:rsid w:val="000F4568"/>
    <w:rsid w:val="000F48A3"/>
    <w:rsid w:val="000F5083"/>
    <w:rsid w:val="000F5CFA"/>
    <w:rsid w:val="00101527"/>
    <w:rsid w:val="001018C5"/>
    <w:rsid w:val="00101A69"/>
    <w:rsid w:val="00101D3A"/>
    <w:rsid w:val="001026F0"/>
    <w:rsid w:val="00102963"/>
    <w:rsid w:val="00102970"/>
    <w:rsid w:val="00102A47"/>
    <w:rsid w:val="00103476"/>
    <w:rsid w:val="001037D4"/>
    <w:rsid w:val="001042FB"/>
    <w:rsid w:val="00104398"/>
    <w:rsid w:val="001043BA"/>
    <w:rsid w:val="0010464D"/>
    <w:rsid w:val="00104CBC"/>
    <w:rsid w:val="00104F45"/>
    <w:rsid w:val="001059C7"/>
    <w:rsid w:val="0010665C"/>
    <w:rsid w:val="00110187"/>
    <w:rsid w:val="0011075D"/>
    <w:rsid w:val="001117D1"/>
    <w:rsid w:val="00111BD3"/>
    <w:rsid w:val="00111D71"/>
    <w:rsid w:val="001122AF"/>
    <w:rsid w:val="00112DD2"/>
    <w:rsid w:val="00113433"/>
    <w:rsid w:val="00113483"/>
    <w:rsid w:val="00113D31"/>
    <w:rsid w:val="001144DA"/>
    <w:rsid w:val="00114993"/>
    <w:rsid w:val="00114CCD"/>
    <w:rsid w:val="00114D62"/>
    <w:rsid w:val="00114FAF"/>
    <w:rsid w:val="001158C7"/>
    <w:rsid w:val="001161AD"/>
    <w:rsid w:val="00116A07"/>
    <w:rsid w:val="00116BA3"/>
    <w:rsid w:val="0011791E"/>
    <w:rsid w:val="00117D3F"/>
    <w:rsid w:val="00120F49"/>
    <w:rsid w:val="00121BAE"/>
    <w:rsid w:val="00121DC9"/>
    <w:rsid w:val="00122656"/>
    <w:rsid w:val="00125E85"/>
    <w:rsid w:val="00125EAC"/>
    <w:rsid w:val="00130697"/>
    <w:rsid w:val="0013076F"/>
    <w:rsid w:val="00131938"/>
    <w:rsid w:val="00131DC2"/>
    <w:rsid w:val="001334D4"/>
    <w:rsid w:val="00133739"/>
    <w:rsid w:val="00133850"/>
    <w:rsid w:val="00134D67"/>
    <w:rsid w:val="00135070"/>
    <w:rsid w:val="001356AF"/>
    <w:rsid w:val="00136F51"/>
    <w:rsid w:val="00140C07"/>
    <w:rsid w:val="00141A0F"/>
    <w:rsid w:val="00141FA5"/>
    <w:rsid w:val="00142D21"/>
    <w:rsid w:val="001436FF"/>
    <w:rsid w:val="00144FB1"/>
    <w:rsid w:val="00146330"/>
    <w:rsid w:val="00146B62"/>
    <w:rsid w:val="001503E6"/>
    <w:rsid w:val="00151D6A"/>
    <w:rsid w:val="00151F20"/>
    <w:rsid w:val="00152C57"/>
    <w:rsid w:val="0015380A"/>
    <w:rsid w:val="00153B38"/>
    <w:rsid w:val="00153F92"/>
    <w:rsid w:val="00154818"/>
    <w:rsid w:val="001551F7"/>
    <w:rsid w:val="001563E4"/>
    <w:rsid w:val="00157936"/>
    <w:rsid w:val="001579C9"/>
    <w:rsid w:val="0016024F"/>
    <w:rsid w:val="00160730"/>
    <w:rsid w:val="0016262A"/>
    <w:rsid w:val="001631CB"/>
    <w:rsid w:val="00163BB4"/>
    <w:rsid w:val="001650E1"/>
    <w:rsid w:val="00165179"/>
    <w:rsid w:val="001662FC"/>
    <w:rsid w:val="00166B6C"/>
    <w:rsid w:val="00170687"/>
    <w:rsid w:val="0017147D"/>
    <w:rsid w:val="00171ABC"/>
    <w:rsid w:val="00171C43"/>
    <w:rsid w:val="0017270B"/>
    <w:rsid w:val="001729C7"/>
    <w:rsid w:val="0017317D"/>
    <w:rsid w:val="00174852"/>
    <w:rsid w:val="00174D9A"/>
    <w:rsid w:val="00174F4B"/>
    <w:rsid w:val="00175C37"/>
    <w:rsid w:val="0017609D"/>
    <w:rsid w:val="00176642"/>
    <w:rsid w:val="00176EAB"/>
    <w:rsid w:val="00176EE2"/>
    <w:rsid w:val="00177512"/>
    <w:rsid w:val="00177869"/>
    <w:rsid w:val="00180510"/>
    <w:rsid w:val="00180A28"/>
    <w:rsid w:val="00180DD0"/>
    <w:rsid w:val="00181261"/>
    <w:rsid w:val="00182204"/>
    <w:rsid w:val="00183AD0"/>
    <w:rsid w:val="00183D41"/>
    <w:rsid w:val="00183E63"/>
    <w:rsid w:val="00183FFB"/>
    <w:rsid w:val="00185F1F"/>
    <w:rsid w:val="001866B2"/>
    <w:rsid w:val="00191093"/>
    <w:rsid w:val="001923D7"/>
    <w:rsid w:val="001935E7"/>
    <w:rsid w:val="00193735"/>
    <w:rsid w:val="001944A8"/>
    <w:rsid w:val="001950B0"/>
    <w:rsid w:val="001954F4"/>
    <w:rsid w:val="001964C8"/>
    <w:rsid w:val="001974BD"/>
    <w:rsid w:val="00197732"/>
    <w:rsid w:val="001A05E2"/>
    <w:rsid w:val="001A1EC9"/>
    <w:rsid w:val="001A2B19"/>
    <w:rsid w:val="001A38D7"/>
    <w:rsid w:val="001A3EF3"/>
    <w:rsid w:val="001A5E9D"/>
    <w:rsid w:val="001A62EB"/>
    <w:rsid w:val="001A6B09"/>
    <w:rsid w:val="001A6D65"/>
    <w:rsid w:val="001A6E97"/>
    <w:rsid w:val="001A7971"/>
    <w:rsid w:val="001A7E63"/>
    <w:rsid w:val="001B149F"/>
    <w:rsid w:val="001B29E9"/>
    <w:rsid w:val="001B30DF"/>
    <w:rsid w:val="001B40F6"/>
    <w:rsid w:val="001B4284"/>
    <w:rsid w:val="001B5C61"/>
    <w:rsid w:val="001B5D48"/>
    <w:rsid w:val="001B73F5"/>
    <w:rsid w:val="001B7848"/>
    <w:rsid w:val="001C0E79"/>
    <w:rsid w:val="001C116C"/>
    <w:rsid w:val="001C1230"/>
    <w:rsid w:val="001C174B"/>
    <w:rsid w:val="001C2346"/>
    <w:rsid w:val="001C2B08"/>
    <w:rsid w:val="001C2C2F"/>
    <w:rsid w:val="001C5190"/>
    <w:rsid w:val="001C5E08"/>
    <w:rsid w:val="001C658A"/>
    <w:rsid w:val="001D0A1B"/>
    <w:rsid w:val="001D0D82"/>
    <w:rsid w:val="001D30BB"/>
    <w:rsid w:val="001D3FBD"/>
    <w:rsid w:val="001D6FB5"/>
    <w:rsid w:val="001D7661"/>
    <w:rsid w:val="001E0227"/>
    <w:rsid w:val="001E1F57"/>
    <w:rsid w:val="001E3E20"/>
    <w:rsid w:val="001E3FBE"/>
    <w:rsid w:val="001E5714"/>
    <w:rsid w:val="001E6923"/>
    <w:rsid w:val="001E6A21"/>
    <w:rsid w:val="001E7499"/>
    <w:rsid w:val="001E7921"/>
    <w:rsid w:val="001F2032"/>
    <w:rsid w:val="001F2371"/>
    <w:rsid w:val="001F2895"/>
    <w:rsid w:val="001F2FFB"/>
    <w:rsid w:val="001F30E7"/>
    <w:rsid w:val="001F3FBC"/>
    <w:rsid w:val="001F5DBE"/>
    <w:rsid w:val="002007EE"/>
    <w:rsid w:val="00201E79"/>
    <w:rsid w:val="0020209A"/>
    <w:rsid w:val="00204184"/>
    <w:rsid w:val="0020521A"/>
    <w:rsid w:val="00210435"/>
    <w:rsid w:val="0021077B"/>
    <w:rsid w:val="00210EB5"/>
    <w:rsid w:val="00211236"/>
    <w:rsid w:val="00212BBF"/>
    <w:rsid w:val="00213F00"/>
    <w:rsid w:val="002160B3"/>
    <w:rsid w:val="0021629B"/>
    <w:rsid w:val="0021768C"/>
    <w:rsid w:val="002215C8"/>
    <w:rsid w:val="002217A6"/>
    <w:rsid w:val="00223783"/>
    <w:rsid w:val="00224E07"/>
    <w:rsid w:val="0022530A"/>
    <w:rsid w:val="00225E2E"/>
    <w:rsid w:val="002263DB"/>
    <w:rsid w:val="002267CD"/>
    <w:rsid w:val="00226A39"/>
    <w:rsid w:val="00226ABF"/>
    <w:rsid w:val="00226C8C"/>
    <w:rsid w:val="00226FCC"/>
    <w:rsid w:val="00227ED0"/>
    <w:rsid w:val="00230CA4"/>
    <w:rsid w:val="0023212C"/>
    <w:rsid w:val="002336E2"/>
    <w:rsid w:val="00233765"/>
    <w:rsid w:val="00234A80"/>
    <w:rsid w:val="0023643A"/>
    <w:rsid w:val="00236496"/>
    <w:rsid w:val="0023752D"/>
    <w:rsid w:val="00237C95"/>
    <w:rsid w:val="00241E11"/>
    <w:rsid w:val="0024319C"/>
    <w:rsid w:val="00245648"/>
    <w:rsid w:val="002462FD"/>
    <w:rsid w:val="002473A8"/>
    <w:rsid w:val="002475A0"/>
    <w:rsid w:val="00250912"/>
    <w:rsid w:val="0025219B"/>
    <w:rsid w:val="0025309E"/>
    <w:rsid w:val="002533BE"/>
    <w:rsid w:val="00253AD2"/>
    <w:rsid w:val="002570BA"/>
    <w:rsid w:val="002570F4"/>
    <w:rsid w:val="00257DCD"/>
    <w:rsid w:val="0026172C"/>
    <w:rsid w:val="002617FC"/>
    <w:rsid w:val="0026243F"/>
    <w:rsid w:val="00262F62"/>
    <w:rsid w:val="002647E7"/>
    <w:rsid w:val="0026730C"/>
    <w:rsid w:val="002712BD"/>
    <w:rsid w:val="002713A0"/>
    <w:rsid w:val="0027210A"/>
    <w:rsid w:val="00272CEA"/>
    <w:rsid w:val="00273F57"/>
    <w:rsid w:val="00274F20"/>
    <w:rsid w:val="00275653"/>
    <w:rsid w:val="00276219"/>
    <w:rsid w:val="00276545"/>
    <w:rsid w:val="00277483"/>
    <w:rsid w:val="00277510"/>
    <w:rsid w:val="00281E81"/>
    <w:rsid w:val="002821B7"/>
    <w:rsid w:val="00282784"/>
    <w:rsid w:val="00282F31"/>
    <w:rsid w:val="0028372A"/>
    <w:rsid w:val="00284CCB"/>
    <w:rsid w:val="00285016"/>
    <w:rsid w:val="00290F0C"/>
    <w:rsid w:val="002912F8"/>
    <w:rsid w:val="00292DFD"/>
    <w:rsid w:val="0029322B"/>
    <w:rsid w:val="0029389F"/>
    <w:rsid w:val="00294907"/>
    <w:rsid w:val="00294A83"/>
    <w:rsid w:val="00295329"/>
    <w:rsid w:val="0029551C"/>
    <w:rsid w:val="002959F2"/>
    <w:rsid w:val="002968E8"/>
    <w:rsid w:val="00297831"/>
    <w:rsid w:val="002A0145"/>
    <w:rsid w:val="002A03DE"/>
    <w:rsid w:val="002A1963"/>
    <w:rsid w:val="002A2340"/>
    <w:rsid w:val="002A4163"/>
    <w:rsid w:val="002A5149"/>
    <w:rsid w:val="002A56C4"/>
    <w:rsid w:val="002B119E"/>
    <w:rsid w:val="002B143C"/>
    <w:rsid w:val="002B2B25"/>
    <w:rsid w:val="002B2B28"/>
    <w:rsid w:val="002B4D88"/>
    <w:rsid w:val="002B5BD9"/>
    <w:rsid w:val="002B6062"/>
    <w:rsid w:val="002B7A67"/>
    <w:rsid w:val="002C007A"/>
    <w:rsid w:val="002C140F"/>
    <w:rsid w:val="002C3AD7"/>
    <w:rsid w:val="002C3EF7"/>
    <w:rsid w:val="002C4E27"/>
    <w:rsid w:val="002C6A24"/>
    <w:rsid w:val="002C7221"/>
    <w:rsid w:val="002C7B72"/>
    <w:rsid w:val="002D168F"/>
    <w:rsid w:val="002D1969"/>
    <w:rsid w:val="002D2923"/>
    <w:rsid w:val="002D2D8F"/>
    <w:rsid w:val="002D31F2"/>
    <w:rsid w:val="002D4E39"/>
    <w:rsid w:val="002D51A9"/>
    <w:rsid w:val="002D5D27"/>
    <w:rsid w:val="002D62BD"/>
    <w:rsid w:val="002D7062"/>
    <w:rsid w:val="002E19E4"/>
    <w:rsid w:val="002E1EBC"/>
    <w:rsid w:val="002E2B3B"/>
    <w:rsid w:val="002E40EC"/>
    <w:rsid w:val="002E4146"/>
    <w:rsid w:val="002E4FAD"/>
    <w:rsid w:val="002E53E3"/>
    <w:rsid w:val="002E5E76"/>
    <w:rsid w:val="002E6906"/>
    <w:rsid w:val="002E6DA3"/>
    <w:rsid w:val="002E7047"/>
    <w:rsid w:val="002E74B7"/>
    <w:rsid w:val="002E7EAF"/>
    <w:rsid w:val="002F0EF5"/>
    <w:rsid w:val="002F0F6D"/>
    <w:rsid w:val="002F1CA2"/>
    <w:rsid w:val="002F2200"/>
    <w:rsid w:val="002F43A6"/>
    <w:rsid w:val="002F46F8"/>
    <w:rsid w:val="002F4B44"/>
    <w:rsid w:val="002F6660"/>
    <w:rsid w:val="002F69CA"/>
    <w:rsid w:val="002F69DF"/>
    <w:rsid w:val="002F738F"/>
    <w:rsid w:val="0030040E"/>
    <w:rsid w:val="00302DEB"/>
    <w:rsid w:val="00303094"/>
    <w:rsid w:val="00304E9D"/>
    <w:rsid w:val="00305494"/>
    <w:rsid w:val="00310B13"/>
    <w:rsid w:val="00310EC4"/>
    <w:rsid w:val="003117BD"/>
    <w:rsid w:val="00312DF4"/>
    <w:rsid w:val="0031334E"/>
    <w:rsid w:val="0031377F"/>
    <w:rsid w:val="00313C3D"/>
    <w:rsid w:val="00313F5A"/>
    <w:rsid w:val="0031529D"/>
    <w:rsid w:val="003158B2"/>
    <w:rsid w:val="00316403"/>
    <w:rsid w:val="00316CB4"/>
    <w:rsid w:val="00316FB9"/>
    <w:rsid w:val="003201E1"/>
    <w:rsid w:val="003206BC"/>
    <w:rsid w:val="003219FC"/>
    <w:rsid w:val="00321A9B"/>
    <w:rsid w:val="003220FB"/>
    <w:rsid w:val="003240DD"/>
    <w:rsid w:val="00325185"/>
    <w:rsid w:val="00326707"/>
    <w:rsid w:val="00326A3A"/>
    <w:rsid w:val="00327241"/>
    <w:rsid w:val="00327433"/>
    <w:rsid w:val="003279C6"/>
    <w:rsid w:val="00327D8B"/>
    <w:rsid w:val="003306BB"/>
    <w:rsid w:val="00330A90"/>
    <w:rsid w:val="0033187E"/>
    <w:rsid w:val="00332036"/>
    <w:rsid w:val="0033485B"/>
    <w:rsid w:val="0033500E"/>
    <w:rsid w:val="00335089"/>
    <w:rsid w:val="003356FA"/>
    <w:rsid w:val="00336F63"/>
    <w:rsid w:val="003372D2"/>
    <w:rsid w:val="00340350"/>
    <w:rsid w:val="003410F2"/>
    <w:rsid w:val="0034231C"/>
    <w:rsid w:val="00342A17"/>
    <w:rsid w:val="00347187"/>
    <w:rsid w:val="00351C67"/>
    <w:rsid w:val="00351DAA"/>
    <w:rsid w:val="003520D4"/>
    <w:rsid w:val="00352A84"/>
    <w:rsid w:val="00353A8F"/>
    <w:rsid w:val="00355FBA"/>
    <w:rsid w:val="003569C2"/>
    <w:rsid w:val="00356D34"/>
    <w:rsid w:val="00356DAB"/>
    <w:rsid w:val="00357EFC"/>
    <w:rsid w:val="00357F7F"/>
    <w:rsid w:val="0036034C"/>
    <w:rsid w:val="00361930"/>
    <w:rsid w:val="003623F2"/>
    <w:rsid w:val="003626AD"/>
    <w:rsid w:val="003636FF"/>
    <w:rsid w:val="003649F9"/>
    <w:rsid w:val="00364C24"/>
    <w:rsid w:val="00364D8B"/>
    <w:rsid w:val="00364FE0"/>
    <w:rsid w:val="00367339"/>
    <w:rsid w:val="003674C6"/>
    <w:rsid w:val="00367541"/>
    <w:rsid w:val="003676E0"/>
    <w:rsid w:val="00367741"/>
    <w:rsid w:val="003704DA"/>
    <w:rsid w:val="00371862"/>
    <w:rsid w:val="0037238A"/>
    <w:rsid w:val="00372A6F"/>
    <w:rsid w:val="003732DD"/>
    <w:rsid w:val="0037393A"/>
    <w:rsid w:val="00374146"/>
    <w:rsid w:val="003747D8"/>
    <w:rsid w:val="003749A7"/>
    <w:rsid w:val="00374EE6"/>
    <w:rsid w:val="00375307"/>
    <w:rsid w:val="0037667E"/>
    <w:rsid w:val="00376D0A"/>
    <w:rsid w:val="00382C10"/>
    <w:rsid w:val="00382E0F"/>
    <w:rsid w:val="003848EC"/>
    <w:rsid w:val="003849CA"/>
    <w:rsid w:val="00385647"/>
    <w:rsid w:val="00386F9F"/>
    <w:rsid w:val="00387DC1"/>
    <w:rsid w:val="00390669"/>
    <w:rsid w:val="0039077E"/>
    <w:rsid w:val="00390DF6"/>
    <w:rsid w:val="00391725"/>
    <w:rsid w:val="003929E7"/>
    <w:rsid w:val="003931D7"/>
    <w:rsid w:val="003935EF"/>
    <w:rsid w:val="0039435C"/>
    <w:rsid w:val="00394556"/>
    <w:rsid w:val="00394BDF"/>
    <w:rsid w:val="00394DE8"/>
    <w:rsid w:val="00395627"/>
    <w:rsid w:val="00395B09"/>
    <w:rsid w:val="00395FD0"/>
    <w:rsid w:val="00396B68"/>
    <w:rsid w:val="003A0F4E"/>
    <w:rsid w:val="003A12CE"/>
    <w:rsid w:val="003A12E7"/>
    <w:rsid w:val="003A2934"/>
    <w:rsid w:val="003A3F29"/>
    <w:rsid w:val="003A4D6D"/>
    <w:rsid w:val="003A5770"/>
    <w:rsid w:val="003A60AC"/>
    <w:rsid w:val="003A7097"/>
    <w:rsid w:val="003B0A22"/>
    <w:rsid w:val="003B0AC6"/>
    <w:rsid w:val="003B2625"/>
    <w:rsid w:val="003B26CB"/>
    <w:rsid w:val="003B3405"/>
    <w:rsid w:val="003B3D6E"/>
    <w:rsid w:val="003B473F"/>
    <w:rsid w:val="003B4EF1"/>
    <w:rsid w:val="003B51DF"/>
    <w:rsid w:val="003B5731"/>
    <w:rsid w:val="003B63DC"/>
    <w:rsid w:val="003B666E"/>
    <w:rsid w:val="003B6BB6"/>
    <w:rsid w:val="003B76C3"/>
    <w:rsid w:val="003B7CFC"/>
    <w:rsid w:val="003C0EAC"/>
    <w:rsid w:val="003C10D5"/>
    <w:rsid w:val="003C1214"/>
    <w:rsid w:val="003C2051"/>
    <w:rsid w:val="003C28DA"/>
    <w:rsid w:val="003C2C2F"/>
    <w:rsid w:val="003C3D59"/>
    <w:rsid w:val="003C5695"/>
    <w:rsid w:val="003C56BB"/>
    <w:rsid w:val="003C6C1E"/>
    <w:rsid w:val="003C77AD"/>
    <w:rsid w:val="003C78E8"/>
    <w:rsid w:val="003D02CD"/>
    <w:rsid w:val="003D0F36"/>
    <w:rsid w:val="003D2C9B"/>
    <w:rsid w:val="003D4569"/>
    <w:rsid w:val="003D5788"/>
    <w:rsid w:val="003D57C4"/>
    <w:rsid w:val="003D6AEB"/>
    <w:rsid w:val="003D746D"/>
    <w:rsid w:val="003D7C48"/>
    <w:rsid w:val="003E04B5"/>
    <w:rsid w:val="003E2D90"/>
    <w:rsid w:val="003E2DD8"/>
    <w:rsid w:val="003E373C"/>
    <w:rsid w:val="003E3BF5"/>
    <w:rsid w:val="003E591E"/>
    <w:rsid w:val="003E6933"/>
    <w:rsid w:val="003F07D5"/>
    <w:rsid w:val="003F181A"/>
    <w:rsid w:val="003F2C6A"/>
    <w:rsid w:val="003F3413"/>
    <w:rsid w:val="003F36AB"/>
    <w:rsid w:val="003F3AAD"/>
    <w:rsid w:val="003F45CF"/>
    <w:rsid w:val="003F61E0"/>
    <w:rsid w:val="003F6572"/>
    <w:rsid w:val="003F6BC1"/>
    <w:rsid w:val="00400FC4"/>
    <w:rsid w:val="0040110D"/>
    <w:rsid w:val="0040247B"/>
    <w:rsid w:val="0040313C"/>
    <w:rsid w:val="00406B14"/>
    <w:rsid w:val="00407598"/>
    <w:rsid w:val="00407A4E"/>
    <w:rsid w:val="00407C87"/>
    <w:rsid w:val="00407D2F"/>
    <w:rsid w:val="004109E2"/>
    <w:rsid w:val="00411373"/>
    <w:rsid w:val="004116C4"/>
    <w:rsid w:val="0041194B"/>
    <w:rsid w:val="00412942"/>
    <w:rsid w:val="0041301E"/>
    <w:rsid w:val="0041307B"/>
    <w:rsid w:val="004130C9"/>
    <w:rsid w:val="0041380B"/>
    <w:rsid w:val="00413DD0"/>
    <w:rsid w:val="00413F01"/>
    <w:rsid w:val="00414078"/>
    <w:rsid w:val="0041542E"/>
    <w:rsid w:val="004154C4"/>
    <w:rsid w:val="0041764D"/>
    <w:rsid w:val="00420533"/>
    <w:rsid w:val="00420E11"/>
    <w:rsid w:val="00421477"/>
    <w:rsid w:val="00422F47"/>
    <w:rsid w:val="00422F9F"/>
    <w:rsid w:val="00423011"/>
    <w:rsid w:val="00423E20"/>
    <w:rsid w:val="00426E48"/>
    <w:rsid w:val="00427B7A"/>
    <w:rsid w:val="00427C63"/>
    <w:rsid w:val="00427FD4"/>
    <w:rsid w:val="00430912"/>
    <w:rsid w:val="0043157A"/>
    <w:rsid w:val="00432677"/>
    <w:rsid w:val="00432AC8"/>
    <w:rsid w:val="00432F29"/>
    <w:rsid w:val="00434390"/>
    <w:rsid w:val="004343C1"/>
    <w:rsid w:val="004345E2"/>
    <w:rsid w:val="00434D7D"/>
    <w:rsid w:val="0043506B"/>
    <w:rsid w:val="00435A1F"/>
    <w:rsid w:val="00435CAE"/>
    <w:rsid w:val="00436366"/>
    <w:rsid w:val="004368E4"/>
    <w:rsid w:val="00436F10"/>
    <w:rsid w:val="00437ABF"/>
    <w:rsid w:val="00437F1A"/>
    <w:rsid w:val="00442B9B"/>
    <w:rsid w:val="0044506C"/>
    <w:rsid w:val="00446EEB"/>
    <w:rsid w:val="00450DFC"/>
    <w:rsid w:val="00451840"/>
    <w:rsid w:val="00452711"/>
    <w:rsid w:val="00452937"/>
    <w:rsid w:val="00453BB2"/>
    <w:rsid w:val="004546B4"/>
    <w:rsid w:val="004554D4"/>
    <w:rsid w:val="00456D57"/>
    <w:rsid w:val="00457336"/>
    <w:rsid w:val="0046064D"/>
    <w:rsid w:val="00460DFD"/>
    <w:rsid w:val="0046292A"/>
    <w:rsid w:val="00462A56"/>
    <w:rsid w:val="00463869"/>
    <w:rsid w:val="00464914"/>
    <w:rsid w:val="00464C97"/>
    <w:rsid w:val="00465E6C"/>
    <w:rsid w:val="004673D3"/>
    <w:rsid w:val="00467961"/>
    <w:rsid w:val="00467A10"/>
    <w:rsid w:val="00467F2F"/>
    <w:rsid w:val="00470302"/>
    <w:rsid w:val="004705A8"/>
    <w:rsid w:val="00470A8A"/>
    <w:rsid w:val="00470BD5"/>
    <w:rsid w:val="00473032"/>
    <w:rsid w:val="00473732"/>
    <w:rsid w:val="004737FF"/>
    <w:rsid w:val="00473CE0"/>
    <w:rsid w:val="00474015"/>
    <w:rsid w:val="0047591C"/>
    <w:rsid w:val="00475965"/>
    <w:rsid w:val="00475AE0"/>
    <w:rsid w:val="00476412"/>
    <w:rsid w:val="00476567"/>
    <w:rsid w:val="00476595"/>
    <w:rsid w:val="00476920"/>
    <w:rsid w:val="00481113"/>
    <w:rsid w:val="00481CCB"/>
    <w:rsid w:val="00482EE3"/>
    <w:rsid w:val="00483C49"/>
    <w:rsid w:val="00483C4F"/>
    <w:rsid w:val="00483C56"/>
    <w:rsid w:val="00484F68"/>
    <w:rsid w:val="00485B99"/>
    <w:rsid w:val="00486C04"/>
    <w:rsid w:val="00487356"/>
    <w:rsid w:val="00491A1A"/>
    <w:rsid w:val="004932CF"/>
    <w:rsid w:val="004937ED"/>
    <w:rsid w:val="00493897"/>
    <w:rsid w:val="00493F3E"/>
    <w:rsid w:val="00494801"/>
    <w:rsid w:val="00496A2B"/>
    <w:rsid w:val="004A0BF7"/>
    <w:rsid w:val="004A218F"/>
    <w:rsid w:val="004A4366"/>
    <w:rsid w:val="004A487D"/>
    <w:rsid w:val="004A4A56"/>
    <w:rsid w:val="004A5B4C"/>
    <w:rsid w:val="004A5F81"/>
    <w:rsid w:val="004A75B4"/>
    <w:rsid w:val="004B0EAF"/>
    <w:rsid w:val="004B1911"/>
    <w:rsid w:val="004B1EA7"/>
    <w:rsid w:val="004B2552"/>
    <w:rsid w:val="004B4787"/>
    <w:rsid w:val="004B5286"/>
    <w:rsid w:val="004B5A08"/>
    <w:rsid w:val="004B6B60"/>
    <w:rsid w:val="004B7CA2"/>
    <w:rsid w:val="004C0B9A"/>
    <w:rsid w:val="004C0F7E"/>
    <w:rsid w:val="004C10E8"/>
    <w:rsid w:val="004C1160"/>
    <w:rsid w:val="004C2EE3"/>
    <w:rsid w:val="004C431D"/>
    <w:rsid w:val="004C6921"/>
    <w:rsid w:val="004C6B81"/>
    <w:rsid w:val="004C703F"/>
    <w:rsid w:val="004C7671"/>
    <w:rsid w:val="004D011E"/>
    <w:rsid w:val="004D1262"/>
    <w:rsid w:val="004D133E"/>
    <w:rsid w:val="004D1A59"/>
    <w:rsid w:val="004D3881"/>
    <w:rsid w:val="004D452A"/>
    <w:rsid w:val="004D5A31"/>
    <w:rsid w:val="004D76CF"/>
    <w:rsid w:val="004E16BC"/>
    <w:rsid w:val="004E22C1"/>
    <w:rsid w:val="004E2809"/>
    <w:rsid w:val="004E2C2B"/>
    <w:rsid w:val="004E32B0"/>
    <w:rsid w:val="004E41FB"/>
    <w:rsid w:val="004E4DAF"/>
    <w:rsid w:val="004E599E"/>
    <w:rsid w:val="004E6166"/>
    <w:rsid w:val="004E7426"/>
    <w:rsid w:val="004E7DED"/>
    <w:rsid w:val="004F0B64"/>
    <w:rsid w:val="004F240A"/>
    <w:rsid w:val="004F254B"/>
    <w:rsid w:val="004F2802"/>
    <w:rsid w:val="004F2928"/>
    <w:rsid w:val="004F36CC"/>
    <w:rsid w:val="004F3827"/>
    <w:rsid w:val="004F4641"/>
    <w:rsid w:val="004F53EE"/>
    <w:rsid w:val="004F6AB9"/>
    <w:rsid w:val="004F70EE"/>
    <w:rsid w:val="004F74C1"/>
    <w:rsid w:val="00500AED"/>
    <w:rsid w:val="00501E69"/>
    <w:rsid w:val="0050302E"/>
    <w:rsid w:val="00503037"/>
    <w:rsid w:val="005031BA"/>
    <w:rsid w:val="00503C54"/>
    <w:rsid w:val="00504C8C"/>
    <w:rsid w:val="0050537F"/>
    <w:rsid w:val="00506018"/>
    <w:rsid w:val="005069D2"/>
    <w:rsid w:val="00506C3B"/>
    <w:rsid w:val="0051210B"/>
    <w:rsid w:val="005126FF"/>
    <w:rsid w:val="00513E28"/>
    <w:rsid w:val="005148D9"/>
    <w:rsid w:val="005156F7"/>
    <w:rsid w:val="005158E9"/>
    <w:rsid w:val="00515DFD"/>
    <w:rsid w:val="005160C5"/>
    <w:rsid w:val="00517111"/>
    <w:rsid w:val="0051718B"/>
    <w:rsid w:val="005212C6"/>
    <w:rsid w:val="00521FA7"/>
    <w:rsid w:val="0052440D"/>
    <w:rsid w:val="00524904"/>
    <w:rsid w:val="00524BC8"/>
    <w:rsid w:val="005252CF"/>
    <w:rsid w:val="00525F7F"/>
    <w:rsid w:val="005261D3"/>
    <w:rsid w:val="00526E19"/>
    <w:rsid w:val="0053125C"/>
    <w:rsid w:val="00531460"/>
    <w:rsid w:val="00532BA2"/>
    <w:rsid w:val="00533DCF"/>
    <w:rsid w:val="00537BBD"/>
    <w:rsid w:val="00537CE9"/>
    <w:rsid w:val="00537D77"/>
    <w:rsid w:val="005418B7"/>
    <w:rsid w:val="00542DD4"/>
    <w:rsid w:val="00543AA5"/>
    <w:rsid w:val="00544A4E"/>
    <w:rsid w:val="00544BE6"/>
    <w:rsid w:val="00545A87"/>
    <w:rsid w:val="005463C9"/>
    <w:rsid w:val="00546BB9"/>
    <w:rsid w:val="00546E8F"/>
    <w:rsid w:val="0054786F"/>
    <w:rsid w:val="0055079D"/>
    <w:rsid w:val="00551152"/>
    <w:rsid w:val="00551484"/>
    <w:rsid w:val="00552230"/>
    <w:rsid w:val="0055288F"/>
    <w:rsid w:val="005529AF"/>
    <w:rsid w:val="00553645"/>
    <w:rsid w:val="00553ECD"/>
    <w:rsid w:val="0055517D"/>
    <w:rsid w:val="005555CD"/>
    <w:rsid w:val="00555785"/>
    <w:rsid w:val="00555EB9"/>
    <w:rsid w:val="0055691A"/>
    <w:rsid w:val="00557141"/>
    <w:rsid w:val="00557A65"/>
    <w:rsid w:val="00557BE6"/>
    <w:rsid w:val="005600EB"/>
    <w:rsid w:val="00560425"/>
    <w:rsid w:val="00562254"/>
    <w:rsid w:val="0056373E"/>
    <w:rsid w:val="00564B8B"/>
    <w:rsid w:val="00567038"/>
    <w:rsid w:val="0057072E"/>
    <w:rsid w:val="005712B8"/>
    <w:rsid w:val="00573B30"/>
    <w:rsid w:val="00573C1A"/>
    <w:rsid w:val="005748A2"/>
    <w:rsid w:val="00576314"/>
    <w:rsid w:val="00577369"/>
    <w:rsid w:val="005773B2"/>
    <w:rsid w:val="005807A0"/>
    <w:rsid w:val="00581152"/>
    <w:rsid w:val="00583794"/>
    <w:rsid w:val="00583958"/>
    <w:rsid w:val="00583E8E"/>
    <w:rsid w:val="00584405"/>
    <w:rsid w:val="00584BC8"/>
    <w:rsid w:val="005858D1"/>
    <w:rsid w:val="00585F81"/>
    <w:rsid w:val="00586889"/>
    <w:rsid w:val="0058690B"/>
    <w:rsid w:val="00586E15"/>
    <w:rsid w:val="0058709A"/>
    <w:rsid w:val="00590147"/>
    <w:rsid w:val="0059107D"/>
    <w:rsid w:val="00591457"/>
    <w:rsid w:val="0059288A"/>
    <w:rsid w:val="00593C0A"/>
    <w:rsid w:val="00593D36"/>
    <w:rsid w:val="0059412F"/>
    <w:rsid w:val="0059493C"/>
    <w:rsid w:val="005957C3"/>
    <w:rsid w:val="0059641F"/>
    <w:rsid w:val="00597A40"/>
    <w:rsid w:val="00597E11"/>
    <w:rsid w:val="005A0922"/>
    <w:rsid w:val="005A16B9"/>
    <w:rsid w:val="005A1729"/>
    <w:rsid w:val="005A2247"/>
    <w:rsid w:val="005A28B4"/>
    <w:rsid w:val="005A2CEF"/>
    <w:rsid w:val="005A2E1D"/>
    <w:rsid w:val="005A341E"/>
    <w:rsid w:val="005A5519"/>
    <w:rsid w:val="005A580A"/>
    <w:rsid w:val="005B0629"/>
    <w:rsid w:val="005B079C"/>
    <w:rsid w:val="005B1FD6"/>
    <w:rsid w:val="005B2D78"/>
    <w:rsid w:val="005B6317"/>
    <w:rsid w:val="005B6375"/>
    <w:rsid w:val="005B688F"/>
    <w:rsid w:val="005B75E5"/>
    <w:rsid w:val="005B75EC"/>
    <w:rsid w:val="005C041F"/>
    <w:rsid w:val="005C179E"/>
    <w:rsid w:val="005C1B3B"/>
    <w:rsid w:val="005C239B"/>
    <w:rsid w:val="005C248B"/>
    <w:rsid w:val="005C3C23"/>
    <w:rsid w:val="005C4342"/>
    <w:rsid w:val="005C4BEC"/>
    <w:rsid w:val="005C4E44"/>
    <w:rsid w:val="005C5669"/>
    <w:rsid w:val="005C599C"/>
    <w:rsid w:val="005C5E95"/>
    <w:rsid w:val="005C6168"/>
    <w:rsid w:val="005C6742"/>
    <w:rsid w:val="005C6B90"/>
    <w:rsid w:val="005C6C2F"/>
    <w:rsid w:val="005D0BD0"/>
    <w:rsid w:val="005D1065"/>
    <w:rsid w:val="005D131E"/>
    <w:rsid w:val="005D136F"/>
    <w:rsid w:val="005D1B90"/>
    <w:rsid w:val="005D2446"/>
    <w:rsid w:val="005D3914"/>
    <w:rsid w:val="005D4454"/>
    <w:rsid w:val="005D6379"/>
    <w:rsid w:val="005D690C"/>
    <w:rsid w:val="005E48CE"/>
    <w:rsid w:val="005E5C69"/>
    <w:rsid w:val="005E65DC"/>
    <w:rsid w:val="005E6B1D"/>
    <w:rsid w:val="005E6C09"/>
    <w:rsid w:val="005F0EB4"/>
    <w:rsid w:val="005F3EEC"/>
    <w:rsid w:val="005F583E"/>
    <w:rsid w:val="005F6677"/>
    <w:rsid w:val="005F6B06"/>
    <w:rsid w:val="006006C8"/>
    <w:rsid w:val="00600B87"/>
    <w:rsid w:val="00602501"/>
    <w:rsid w:val="00602A96"/>
    <w:rsid w:val="00603A48"/>
    <w:rsid w:val="00603C00"/>
    <w:rsid w:val="00603C47"/>
    <w:rsid w:val="00605DB4"/>
    <w:rsid w:val="0060621E"/>
    <w:rsid w:val="006070D6"/>
    <w:rsid w:val="006072FC"/>
    <w:rsid w:val="00610CAA"/>
    <w:rsid w:val="00611289"/>
    <w:rsid w:val="00611A37"/>
    <w:rsid w:val="00612213"/>
    <w:rsid w:val="00612873"/>
    <w:rsid w:val="00612C6C"/>
    <w:rsid w:val="00613694"/>
    <w:rsid w:val="00614411"/>
    <w:rsid w:val="006153A1"/>
    <w:rsid w:val="00615543"/>
    <w:rsid w:val="00622F0A"/>
    <w:rsid w:val="00623BF3"/>
    <w:rsid w:val="0062451E"/>
    <w:rsid w:val="00625408"/>
    <w:rsid w:val="0062697B"/>
    <w:rsid w:val="00626A39"/>
    <w:rsid w:val="00626D3E"/>
    <w:rsid w:val="00627910"/>
    <w:rsid w:val="0063017A"/>
    <w:rsid w:val="006315CD"/>
    <w:rsid w:val="0063161B"/>
    <w:rsid w:val="006316C0"/>
    <w:rsid w:val="00631FD7"/>
    <w:rsid w:val="00632206"/>
    <w:rsid w:val="00632221"/>
    <w:rsid w:val="00632325"/>
    <w:rsid w:val="00632612"/>
    <w:rsid w:val="00633C9B"/>
    <w:rsid w:val="0063459B"/>
    <w:rsid w:val="0063521D"/>
    <w:rsid w:val="006352E6"/>
    <w:rsid w:val="00635D9B"/>
    <w:rsid w:val="00635E92"/>
    <w:rsid w:val="00636BB8"/>
    <w:rsid w:val="00636C0A"/>
    <w:rsid w:val="006372D7"/>
    <w:rsid w:val="006372DA"/>
    <w:rsid w:val="0064074E"/>
    <w:rsid w:val="006409A3"/>
    <w:rsid w:val="0064192E"/>
    <w:rsid w:val="006440FE"/>
    <w:rsid w:val="00645156"/>
    <w:rsid w:val="00645986"/>
    <w:rsid w:val="00645BD6"/>
    <w:rsid w:val="0064676E"/>
    <w:rsid w:val="006469DA"/>
    <w:rsid w:val="006500CB"/>
    <w:rsid w:val="0065013C"/>
    <w:rsid w:val="00651468"/>
    <w:rsid w:val="006522B3"/>
    <w:rsid w:val="006523ED"/>
    <w:rsid w:val="00652D2A"/>
    <w:rsid w:val="00653491"/>
    <w:rsid w:val="00654013"/>
    <w:rsid w:val="006540A2"/>
    <w:rsid w:val="006543D0"/>
    <w:rsid w:val="00654B1D"/>
    <w:rsid w:val="0065576B"/>
    <w:rsid w:val="00656159"/>
    <w:rsid w:val="00656225"/>
    <w:rsid w:val="0065717A"/>
    <w:rsid w:val="00660CA0"/>
    <w:rsid w:val="00660FE9"/>
    <w:rsid w:val="00662031"/>
    <w:rsid w:val="006625F0"/>
    <w:rsid w:val="006639D7"/>
    <w:rsid w:val="00663E68"/>
    <w:rsid w:val="00664445"/>
    <w:rsid w:val="00664B57"/>
    <w:rsid w:val="00665417"/>
    <w:rsid w:val="00667478"/>
    <w:rsid w:val="0066762A"/>
    <w:rsid w:val="00670B4B"/>
    <w:rsid w:val="00670F7D"/>
    <w:rsid w:val="006713DC"/>
    <w:rsid w:val="00673208"/>
    <w:rsid w:val="006742B9"/>
    <w:rsid w:val="00674BCF"/>
    <w:rsid w:val="00674BDC"/>
    <w:rsid w:val="0067518B"/>
    <w:rsid w:val="006751C5"/>
    <w:rsid w:val="006760E9"/>
    <w:rsid w:val="006763AB"/>
    <w:rsid w:val="00677155"/>
    <w:rsid w:val="00677A72"/>
    <w:rsid w:val="006828C5"/>
    <w:rsid w:val="00685E03"/>
    <w:rsid w:val="00687578"/>
    <w:rsid w:val="00690465"/>
    <w:rsid w:val="00692819"/>
    <w:rsid w:val="00692973"/>
    <w:rsid w:val="00693625"/>
    <w:rsid w:val="0069446B"/>
    <w:rsid w:val="006947D9"/>
    <w:rsid w:val="00695868"/>
    <w:rsid w:val="006978BB"/>
    <w:rsid w:val="006A0B0C"/>
    <w:rsid w:val="006A3327"/>
    <w:rsid w:val="006A344F"/>
    <w:rsid w:val="006A396F"/>
    <w:rsid w:val="006A39D5"/>
    <w:rsid w:val="006A408F"/>
    <w:rsid w:val="006A41AF"/>
    <w:rsid w:val="006A5F9E"/>
    <w:rsid w:val="006A68F7"/>
    <w:rsid w:val="006A7175"/>
    <w:rsid w:val="006A79A3"/>
    <w:rsid w:val="006A7B4B"/>
    <w:rsid w:val="006B0FCA"/>
    <w:rsid w:val="006B1472"/>
    <w:rsid w:val="006B29FA"/>
    <w:rsid w:val="006B2E4B"/>
    <w:rsid w:val="006B3697"/>
    <w:rsid w:val="006B411A"/>
    <w:rsid w:val="006B41C8"/>
    <w:rsid w:val="006B49FF"/>
    <w:rsid w:val="006B4BCC"/>
    <w:rsid w:val="006B5505"/>
    <w:rsid w:val="006C04A5"/>
    <w:rsid w:val="006C0F81"/>
    <w:rsid w:val="006C1DF5"/>
    <w:rsid w:val="006C25C1"/>
    <w:rsid w:val="006C286A"/>
    <w:rsid w:val="006C2F21"/>
    <w:rsid w:val="006C3B87"/>
    <w:rsid w:val="006C4E26"/>
    <w:rsid w:val="006C50C6"/>
    <w:rsid w:val="006C5B68"/>
    <w:rsid w:val="006C5E3E"/>
    <w:rsid w:val="006C62B3"/>
    <w:rsid w:val="006C6352"/>
    <w:rsid w:val="006C66EE"/>
    <w:rsid w:val="006C68D3"/>
    <w:rsid w:val="006C70CE"/>
    <w:rsid w:val="006D0BCB"/>
    <w:rsid w:val="006D0D0F"/>
    <w:rsid w:val="006D14D3"/>
    <w:rsid w:val="006D16A9"/>
    <w:rsid w:val="006D25D1"/>
    <w:rsid w:val="006D27B9"/>
    <w:rsid w:val="006D3809"/>
    <w:rsid w:val="006D3F78"/>
    <w:rsid w:val="006D4DF1"/>
    <w:rsid w:val="006D5FA5"/>
    <w:rsid w:val="006D6993"/>
    <w:rsid w:val="006E140C"/>
    <w:rsid w:val="006E22CE"/>
    <w:rsid w:val="006E2768"/>
    <w:rsid w:val="006E3B87"/>
    <w:rsid w:val="006E505A"/>
    <w:rsid w:val="006E5B8D"/>
    <w:rsid w:val="006E716D"/>
    <w:rsid w:val="006F03C4"/>
    <w:rsid w:val="006F19DE"/>
    <w:rsid w:val="006F2D71"/>
    <w:rsid w:val="006F3A30"/>
    <w:rsid w:val="006F5428"/>
    <w:rsid w:val="006F6325"/>
    <w:rsid w:val="00701BC5"/>
    <w:rsid w:val="00702852"/>
    <w:rsid w:val="0070312D"/>
    <w:rsid w:val="00704B59"/>
    <w:rsid w:val="007050EB"/>
    <w:rsid w:val="0070512E"/>
    <w:rsid w:val="007053ED"/>
    <w:rsid w:val="00705A23"/>
    <w:rsid w:val="00705C53"/>
    <w:rsid w:val="00706175"/>
    <w:rsid w:val="00706397"/>
    <w:rsid w:val="007063BC"/>
    <w:rsid w:val="007065AC"/>
    <w:rsid w:val="00706A13"/>
    <w:rsid w:val="0070720D"/>
    <w:rsid w:val="00710491"/>
    <w:rsid w:val="00710ABD"/>
    <w:rsid w:val="007119CA"/>
    <w:rsid w:val="00711D58"/>
    <w:rsid w:val="0071231B"/>
    <w:rsid w:val="00713A3D"/>
    <w:rsid w:val="00714858"/>
    <w:rsid w:val="00714988"/>
    <w:rsid w:val="00715337"/>
    <w:rsid w:val="00715F53"/>
    <w:rsid w:val="00716E18"/>
    <w:rsid w:val="0071729B"/>
    <w:rsid w:val="007204F4"/>
    <w:rsid w:val="00721B6C"/>
    <w:rsid w:val="007250C0"/>
    <w:rsid w:val="00726799"/>
    <w:rsid w:val="00726ADA"/>
    <w:rsid w:val="00726C4A"/>
    <w:rsid w:val="00727782"/>
    <w:rsid w:val="007307D0"/>
    <w:rsid w:val="00730B7D"/>
    <w:rsid w:val="0073231F"/>
    <w:rsid w:val="0073257B"/>
    <w:rsid w:val="00732CA2"/>
    <w:rsid w:val="00733D5B"/>
    <w:rsid w:val="00734AF9"/>
    <w:rsid w:val="00734CE5"/>
    <w:rsid w:val="00734EAD"/>
    <w:rsid w:val="007355A5"/>
    <w:rsid w:val="007368C3"/>
    <w:rsid w:val="0073712E"/>
    <w:rsid w:val="00737E32"/>
    <w:rsid w:val="00741800"/>
    <w:rsid w:val="0074262F"/>
    <w:rsid w:val="00742D5E"/>
    <w:rsid w:val="00743239"/>
    <w:rsid w:val="007439B5"/>
    <w:rsid w:val="00744416"/>
    <w:rsid w:val="007446E7"/>
    <w:rsid w:val="007447A2"/>
    <w:rsid w:val="007472F3"/>
    <w:rsid w:val="007478FC"/>
    <w:rsid w:val="0075038D"/>
    <w:rsid w:val="0075046D"/>
    <w:rsid w:val="00750EAC"/>
    <w:rsid w:val="00751B84"/>
    <w:rsid w:val="00752B99"/>
    <w:rsid w:val="007537F7"/>
    <w:rsid w:val="0075393B"/>
    <w:rsid w:val="00754833"/>
    <w:rsid w:val="00755177"/>
    <w:rsid w:val="007565CE"/>
    <w:rsid w:val="0075661A"/>
    <w:rsid w:val="00756804"/>
    <w:rsid w:val="00757049"/>
    <w:rsid w:val="007574A4"/>
    <w:rsid w:val="00757D63"/>
    <w:rsid w:val="00760A07"/>
    <w:rsid w:val="00760CEC"/>
    <w:rsid w:val="00761863"/>
    <w:rsid w:val="00762250"/>
    <w:rsid w:val="00762BC3"/>
    <w:rsid w:val="00763630"/>
    <w:rsid w:val="00763676"/>
    <w:rsid w:val="007637B3"/>
    <w:rsid w:val="00763F68"/>
    <w:rsid w:val="007643D3"/>
    <w:rsid w:val="00764696"/>
    <w:rsid w:val="0076496A"/>
    <w:rsid w:val="00764A83"/>
    <w:rsid w:val="0076515B"/>
    <w:rsid w:val="0076527E"/>
    <w:rsid w:val="00765896"/>
    <w:rsid w:val="00765D8C"/>
    <w:rsid w:val="00766EC2"/>
    <w:rsid w:val="00770CA3"/>
    <w:rsid w:val="00772FC8"/>
    <w:rsid w:val="007736EF"/>
    <w:rsid w:val="00774068"/>
    <w:rsid w:val="00774EA8"/>
    <w:rsid w:val="00775001"/>
    <w:rsid w:val="00775178"/>
    <w:rsid w:val="00775302"/>
    <w:rsid w:val="00775F88"/>
    <w:rsid w:val="00776551"/>
    <w:rsid w:val="0077686A"/>
    <w:rsid w:val="0077717F"/>
    <w:rsid w:val="00780353"/>
    <w:rsid w:val="00780CBF"/>
    <w:rsid w:val="00780DA2"/>
    <w:rsid w:val="00780F7E"/>
    <w:rsid w:val="0078112F"/>
    <w:rsid w:val="0078200C"/>
    <w:rsid w:val="00782447"/>
    <w:rsid w:val="007827B5"/>
    <w:rsid w:val="00784299"/>
    <w:rsid w:val="007858B0"/>
    <w:rsid w:val="00786EFF"/>
    <w:rsid w:val="007870DE"/>
    <w:rsid w:val="007874CD"/>
    <w:rsid w:val="00787617"/>
    <w:rsid w:val="00787658"/>
    <w:rsid w:val="00787B2B"/>
    <w:rsid w:val="00787EBF"/>
    <w:rsid w:val="007902D1"/>
    <w:rsid w:val="007905C6"/>
    <w:rsid w:val="00790F69"/>
    <w:rsid w:val="007912F9"/>
    <w:rsid w:val="00791B98"/>
    <w:rsid w:val="00793527"/>
    <w:rsid w:val="0079387A"/>
    <w:rsid w:val="00793CC1"/>
    <w:rsid w:val="00797A79"/>
    <w:rsid w:val="007A1A1D"/>
    <w:rsid w:val="007A2501"/>
    <w:rsid w:val="007A2DB7"/>
    <w:rsid w:val="007A367F"/>
    <w:rsid w:val="007A3769"/>
    <w:rsid w:val="007A4E60"/>
    <w:rsid w:val="007A620D"/>
    <w:rsid w:val="007A6727"/>
    <w:rsid w:val="007A7F22"/>
    <w:rsid w:val="007A7F41"/>
    <w:rsid w:val="007B08D2"/>
    <w:rsid w:val="007B1410"/>
    <w:rsid w:val="007B1B2D"/>
    <w:rsid w:val="007B1CED"/>
    <w:rsid w:val="007B3786"/>
    <w:rsid w:val="007B3CA0"/>
    <w:rsid w:val="007B4E9D"/>
    <w:rsid w:val="007B559E"/>
    <w:rsid w:val="007B6A05"/>
    <w:rsid w:val="007B71C0"/>
    <w:rsid w:val="007C3AAE"/>
    <w:rsid w:val="007C3BDC"/>
    <w:rsid w:val="007C4E93"/>
    <w:rsid w:val="007C5582"/>
    <w:rsid w:val="007C655E"/>
    <w:rsid w:val="007C7F27"/>
    <w:rsid w:val="007D0BB7"/>
    <w:rsid w:val="007D16CD"/>
    <w:rsid w:val="007D2885"/>
    <w:rsid w:val="007D3C35"/>
    <w:rsid w:val="007D4CC9"/>
    <w:rsid w:val="007D5EDD"/>
    <w:rsid w:val="007D64EB"/>
    <w:rsid w:val="007D6559"/>
    <w:rsid w:val="007D7E57"/>
    <w:rsid w:val="007E0E03"/>
    <w:rsid w:val="007E149C"/>
    <w:rsid w:val="007E193F"/>
    <w:rsid w:val="007E1CE9"/>
    <w:rsid w:val="007E21E6"/>
    <w:rsid w:val="007E3057"/>
    <w:rsid w:val="007E320E"/>
    <w:rsid w:val="007E521A"/>
    <w:rsid w:val="007E523B"/>
    <w:rsid w:val="007E699C"/>
    <w:rsid w:val="007F030E"/>
    <w:rsid w:val="007F0B7C"/>
    <w:rsid w:val="007F0C04"/>
    <w:rsid w:val="007F1269"/>
    <w:rsid w:val="007F1816"/>
    <w:rsid w:val="007F1AAC"/>
    <w:rsid w:val="007F2C78"/>
    <w:rsid w:val="007F3214"/>
    <w:rsid w:val="007F4067"/>
    <w:rsid w:val="007F5AF2"/>
    <w:rsid w:val="007F5B5E"/>
    <w:rsid w:val="007F619C"/>
    <w:rsid w:val="007F6F01"/>
    <w:rsid w:val="007F7E7A"/>
    <w:rsid w:val="00800A62"/>
    <w:rsid w:val="00800C03"/>
    <w:rsid w:val="00800F4B"/>
    <w:rsid w:val="00801057"/>
    <w:rsid w:val="00801103"/>
    <w:rsid w:val="00801189"/>
    <w:rsid w:val="00801377"/>
    <w:rsid w:val="00801D70"/>
    <w:rsid w:val="00803C55"/>
    <w:rsid w:val="00805473"/>
    <w:rsid w:val="008059A3"/>
    <w:rsid w:val="00806099"/>
    <w:rsid w:val="008060CB"/>
    <w:rsid w:val="0081150E"/>
    <w:rsid w:val="008119F9"/>
    <w:rsid w:val="00813075"/>
    <w:rsid w:val="0081369C"/>
    <w:rsid w:val="00813AAA"/>
    <w:rsid w:val="00815635"/>
    <w:rsid w:val="0081690E"/>
    <w:rsid w:val="008169F8"/>
    <w:rsid w:val="00816DA3"/>
    <w:rsid w:val="00817945"/>
    <w:rsid w:val="00821C9E"/>
    <w:rsid w:val="00822767"/>
    <w:rsid w:val="0082318A"/>
    <w:rsid w:val="00823DB4"/>
    <w:rsid w:val="00824227"/>
    <w:rsid w:val="008242DD"/>
    <w:rsid w:val="00824F1C"/>
    <w:rsid w:val="00826A7E"/>
    <w:rsid w:val="008270A5"/>
    <w:rsid w:val="00827E10"/>
    <w:rsid w:val="00830856"/>
    <w:rsid w:val="00830A44"/>
    <w:rsid w:val="00831014"/>
    <w:rsid w:val="00831E86"/>
    <w:rsid w:val="0083225B"/>
    <w:rsid w:val="00832451"/>
    <w:rsid w:val="008337C1"/>
    <w:rsid w:val="00833BC3"/>
    <w:rsid w:val="00833EEC"/>
    <w:rsid w:val="00833FC6"/>
    <w:rsid w:val="00836226"/>
    <w:rsid w:val="00836ABD"/>
    <w:rsid w:val="008400A5"/>
    <w:rsid w:val="008411A7"/>
    <w:rsid w:val="00842A1A"/>
    <w:rsid w:val="00842D69"/>
    <w:rsid w:val="0084679B"/>
    <w:rsid w:val="00846B8D"/>
    <w:rsid w:val="00847AD7"/>
    <w:rsid w:val="00847E02"/>
    <w:rsid w:val="00850B91"/>
    <w:rsid w:val="00851EE7"/>
    <w:rsid w:val="00852321"/>
    <w:rsid w:val="00852557"/>
    <w:rsid w:val="00854C32"/>
    <w:rsid w:val="00855B23"/>
    <w:rsid w:val="0085678B"/>
    <w:rsid w:val="008615A6"/>
    <w:rsid w:val="00861D03"/>
    <w:rsid w:val="00862F89"/>
    <w:rsid w:val="008643E1"/>
    <w:rsid w:val="00864E30"/>
    <w:rsid w:val="0086553A"/>
    <w:rsid w:val="008658FA"/>
    <w:rsid w:val="008661E7"/>
    <w:rsid w:val="0086656C"/>
    <w:rsid w:val="00870751"/>
    <w:rsid w:val="0087180C"/>
    <w:rsid w:val="008718A4"/>
    <w:rsid w:val="008744B7"/>
    <w:rsid w:val="008749A1"/>
    <w:rsid w:val="00874EA3"/>
    <w:rsid w:val="00875029"/>
    <w:rsid w:val="008750C8"/>
    <w:rsid w:val="00875760"/>
    <w:rsid w:val="00877357"/>
    <w:rsid w:val="008773E1"/>
    <w:rsid w:val="00877CE5"/>
    <w:rsid w:val="008802F5"/>
    <w:rsid w:val="00880716"/>
    <w:rsid w:val="008809AB"/>
    <w:rsid w:val="008811E9"/>
    <w:rsid w:val="00881839"/>
    <w:rsid w:val="00883A9F"/>
    <w:rsid w:val="00883C04"/>
    <w:rsid w:val="00884AED"/>
    <w:rsid w:val="008854BD"/>
    <w:rsid w:val="0088563F"/>
    <w:rsid w:val="00886433"/>
    <w:rsid w:val="00886BB8"/>
    <w:rsid w:val="00886D83"/>
    <w:rsid w:val="0088712C"/>
    <w:rsid w:val="0088768C"/>
    <w:rsid w:val="00887EA7"/>
    <w:rsid w:val="00890503"/>
    <w:rsid w:val="0089098E"/>
    <w:rsid w:val="00890B39"/>
    <w:rsid w:val="00890D69"/>
    <w:rsid w:val="008917B2"/>
    <w:rsid w:val="00891E2E"/>
    <w:rsid w:val="00892283"/>
    <w:rsid w:val="008925DE"/>
    <w:rsid w:val="008928C2"/>
    <w:rsid w:val="00893945"/>
    <w:rsid w:val="00894931"/>
    <w:rsid w:val="00895019"/>
    <w:rsid w:val="0089555B"/>
    <w:rsid w:val="00897307"/>
    <w:rsid w:val="00897883"/>
    <w:rsid w:val="008A008B"/>
    <w:rsid w:val="008A00DA"/>
    <w:rsid w:val="008A0836"/>
    <w:rsid w:val="008A099F"/>
    <w:rsid w:val="008A0E1D"/>
    <w:rsid w:val="008A2BE3"/>
    <w:rsid w:val="008A45AE"/>
    <w:rsid w:val="008A501F"/>
    <w:rsid w:val="008A5777"/>
    <w:rsid w:val="008A6473"/>
    <w:rsid w:val="008A764A"/>
    <w:rsid w:val="008B0CF4"/>
    <w:rsid w:val="008B3B2F"/>
    <w:rsid w:val="008B3C1B"/>
    <w:rsid w:val="008B4641"/>
    <w:rsid w:val="008B55AD"/>
    <w:rsid w:val="008B5645"/>
    <w:rsid w:val="008B647D"/>
    <w:rsid w:val="008B69D4"/>
    <w:rsid w:val="008B78B1"/>
    <w:rsid w:val="008C00BB"/>
    <w:rsid w:val="008C072C"/>
    <w:rsid w:val="008C22F6"/>
    <w:rsid w:val="008C2BA7"/>
    <w:rsid w:val="008C36F8"/>
    <w:rsid w:val="008C507B"/>
    <w:rsid w:val="008C6AB0"/>
    <w:rsid w:val="008C7261"/>
    <w:rsid w:val="008D0516"/>
    <w:rsid w:val="008D12FE"/>
    <w:rsid w:val="008D1D80"/>
    <w:rsid w:val="008D29DA"/>
    <w:rsid w:val="008D38A1"/>
    <w:rsid w:val="008D38AB"/>
    <w:rsid w:val="008D3C64"/>
    <w:rsid w:val="008D4371"/>
    <w:rsid w:val="008D47B9"/>
    <w:rsid w:val="008D4CA1"/>
    <w:rsid w:val="008D5CCD"/>
    <w:rsid w:val="008D6047"/>
    <w:rsid w:val="008D6DB1"/>
    <w:rsid w:val="008D72AC"/>
    <w:rsid w:val="008E0EDC"/>
    <w:rsid w:val="008E0F33"/>
    <w:rsid w:val="008E1D11"/>
    <w:rsid w:val="008E2121"/>
    <w:rsid w:val="008E27AB"/>
    <w:rsid w:val="008E29C5"/>
    <w:rsid w:val="008E2A23"/>
    <w:rsid w:val="008E2F56"/>
    <w:rsid w:val="008E7CEC"/>
    <w:rsid w:val="008F0714"/>
    <w:rsid w:val="008F0994"/>
    <w:rsid w:val="008F28BD"/>
    <w:rsid w:val="008F29C7"/>
    <w:rsid w:val="008F3149"/>
    <w:rsid w:val="008F4F40"/>
    <w:rsid w:val="008F570D"/>
    <w:rsid w:val="008F7213"/>
    <w:rsid w:val="008F742F"/>
    <w:rsid w:val="008F7A5F"/>
    <w:rsid w:val="009008FE"/>
    <w:rsid w:val="00900BC5"/>
    <w:rsid w:val="00900EAF"/>
    <w:rsid w:val="009020B4"/>
    <w:rsid w:val="00902848"/>
    <w:rsid w:val="0090337E"/>
    <w:rsid w:val="00903C09"/>
    <w:rsid w:val="009061CD"/>
    <w:rsid w:val="00907B3C"/>
    <w:rsid w:val="00907D8A"/>
    <w:rsid w:val="00911AEA"/>
    <w:rsid w:val="00912C40"/>
    <w:rsid w:val="00912FB5"/>
    <w:rsid w:val="00913433"/>
    <w:rsid w:val="00913E7D"/>
    <w:rsid w:val="009152C8"/>
    <w:rsid w:val="00915F31"/>
    <w:rsid w:val="009172C1"/>
    <w:rsid w:val="00917914"/>
    <w:rsid w:val="00920330"/>
    <w:rsid w:val="009213EC"/>
    <w:rsid w:val="0092223A"/>
    <w:rsid w:val="00922349"/>
    <w:rsid w:val="009228D4"/>
    <w:rsid w:val="00923C45"/>
    <w:rsid w:val="00924E70"/>
    <w:rsid w:val="00924EC3"/>
    <w:rsid w:val="0092511F"/>
    <w:rsid w:val="009258DF"/>
    <w:rsid w:val="00925CFB"/>
    <w:rsid w:val="00925E36"/>
    <w:rsid w:val="00926638"/>
    <w:rsid w:val="00926B68"/>
    <w:rsid w:val="009271D9"/>
    <w:rsid w:val="009278F2"/>
    <w:rsid w:val="00927F70"/>
    <w:rsid w:val="009306CD"/>
    <w:rsid w:val="00930B0C"/>
    <w:rsid w:val="009316B0"/>
    <w:rsid w:val="009327B9"/>
    <w:rsid w:val="00933710"/>
    <w:rsid w:val="00934376"/>
    <w:rsid w:val="009343C8"/>
    <w:rsid w:val="00934A75"/>
    <w:rsid w:val="0093518C"/>
    <w:rsid w:val="009353D3"/>
    <w:rsid w:val="00935722"/>
    <w:rsid w:val="00936E5F"/>
    <w:rsid w:val="009374B2"/>
    <w:rsid w:val="00937C22"/>
    <w:rsid w:val="00940012"/>
    <w:rsid w:val="00941DAA"/>
    <w:rsid w:val="00945120"/>
    <w:rsid w:val="00946EBF"/>
    <w:rsid w:val="00950FCC"/>
    <w:rsid w:val="0095273D"/>
    <w:rsid w:val="009543D5"/>
    <w:rsid w:val="00954CE0"/>
    <w:rsid w:val="009554A1"/>
    <w:rsid w:val="009561CF"/>
    <w:rsid w:val="00960521"/>
    <w:rsid w:val="00960621"/>
    <w:rsid w:val="00961098"/>
    <w:rsid w:val="0096155C"/>
    <w:rsid w:val="009618F3"/>
    <w:rsid w:val="009622F7"/>
    <w:rsid w:val="00962BA5"/>
    <w:rsid w:val="00962EB9"/>
    <w:rsid w:val="009647BC"/>
    <w:rsid w:val="00964871"/>
    <w:rsid w:val="009651F8"/>
    <w:rsid w:val="0096522E"/>
    <w:rsid w:val="0096634D"/>
    <w:rsid w:val="0096661F"/>
    <w:rsid w:val="00966B2F"/>
    <w:rsid w:val="00966EC2"/>
    <w:rsid w:val="00967B9F"/>
    <w:rsid w:val="0097049F"/>
    <w:rsid w:val="009709D3"/>
    <w:rsid w:val="00971A77"/>
    <w:rsid w:val="00971C6E"/>
    <w:rsid w:val="00971C77"/>
    <w:rsid w:val="00973CA4"/>
    <w:rsid w:val="00976090"/>
    <w:rsid w:val="0097679B"/>
    <w:rsid w:val="00976E2A"/>
    <w:rsid w:val="00981E65"/>
    <w:rsid w:val="00982D76"/>
    <w:rsid w:val="00984ED5"/>
    <w:rsid w:val="00990605"/>
    <w:rsid w:val="009917C2"/>
    <w:rsid w:val="00992769"/>
    <w:rsid w:val="00992C92"/>
    <w:rsid w:val="00992DED"/>
    <w:rsid w:val="00992DF7"/>
    <w:rsid w:val="00993170"/>
    <w:rsid w:val="009943D0"/>
    <w:rsid w:val="00994DEE"/>
    <w:rsid w:val="00997488"/>
    <w:rsid w:val="0099756B"/>
    <w:rsid w:val="009A0E43"/>
    <w:rsid w:val="009A1C02"/>
    <w:rsid w:val="009A2110"/>
    <w:rsid w:val="009A3852"/>
    <w:rsid w:val="009A45A9"/>
    <w:rsid w:val="009A4D70"/>
    <w:rsid w:val="009A5952"/>
    <w:rsid w:val="009A62EA"/>
    <w:rsid w:val="009A6B10"/>
    <w:rsid w:val="009B0CDA"/>
    <w:rsid w:val="009B0DAC"/>
    <w:rsid w:val="009B4928"/>
    <w:rsid w:val="009B517A"/>
    <w:rsid w:val="009B5660"/>
    <w:rsid w:val="009B5F2B"/>
    <w:rsid w:val="009B6F7B"/>
    <w:rsid w:val="009C0054"/>
    <w:rsid w:val="009C060C"/>
    <w:rsid w:val="009C0799"/>
    <w:rsid w:val="009C1482"/>
    <w:rsid w:val="009C1984"/>
    <w:rsid w:val="009C2F19"/>
    <w:rsid w:val="009C3057"/>
    <w:rsid w:val="009C42DA"/>
    <w:rsid w:val="009C443A"/>
    <w:rsid w:val="009C5BA6"/>
    <w:rsid w:val="009C6195"/>
    <w:rsid w:val="009C6222"/>
    <w:rsid w:val="009C6311"/>
    <w:rsid w:val="009C7282"/>
    <w:rsid w:val="009C755B"/>
    <w:rsid w:val="009C7B7C"/>
    <w:rsid w:val="009C7DC9"/>
    <w:rsid w:val="009D0D44"/>
    <w:rsid w:val="009D106A"/>
    <w:rsid w:val="009D232E"/>
    <w:rsid w:val="009D3071"/>
    <w:rsid w:val="009D40FF"/>
    <w:rsid w:val="009D444A"/>
    <w:rsid w:val="009D4D43"/>
    <w:rsid w:val="009E18C0"/>
    <w:rsid w:val="009E1B63"/>
    <w:rsid w:val="009E2220"/>
    <w:rsid w:val="009E2786"/>
    <w:rsid w:val="009E2991"/>
    <w:rsid w:val="009E2A9A"/>
    <w:rsid w:val="009E2F47"/>
    <w:rsid w:val="009E3D75"/>
    <w:rsid w:val="009E419C"/>
    <w:rsid w:val="009E421F"/>
    <w:rsid w:val="009E4FC1"/>
    <w:rsid w:val="009E5E7A"/>
    <w:rsid w:val="009E61E3"/>
    <w:rsid w:val="009E7A66"/>
    <w:rsid w:val="009F043C"/>
    <w:rsid w:val="009F090C"/>
    <w:rsid w:val="009F0DC6"/>
    <w:rsid w:val="009F2210"/>
    <w:rsid w:val="009F23C7"/>
    <w:rsid w:val="009F243C"/>
    <w:rsid w:val="009F320C"/>
    <w:rsid w:val="009F3D09"/>
    <w:rsid w:val="009F4A36"/>
    <w:rsid w:val="009F4B14"/>
    <w:rsid w:val="009F4CF6"/>
    <w:rsid w:val="009F5761"/>
    <w:rsid w:val="009F73E1"/>
    <w:rsid w:val="009F7462"/>
    <w:rsid w:val="009F7E67"/>
    <w:rsid w:val="00A00EF9"/>
    <w:rsid w:val="00A01134"/>
    <w:rsid w:val="00A01633"/>
    <w:rsid w:val="00A02939"/>
    <w:rsid w:val="00A02C93"/>
    <w:rsid w:val="00A03FE9"/>
    <w:rsid w:val="00A05A0D"/>
    <w:rsid w:val="00A05DC9"/>
    <w:rsid w:val="00A062E8"/>
    <w:rsid w:val="00A0663F"/>
    <w:rsid w:val="00A10E0C"/>
    <w:rsid w:val="00A10EB4"/>
    <w:rsid w:val="00A111A2"/>
    <w:rsid w:val="00A11BA2"/>
    <w:rsid w:val="00A11C61"/>
    <w:rsid w:val="00A1233A"/>
    <w:rsid w:val="00A125D2"/>
    <w:rsid w:val="00A1399D"/>
    <w:rsid w:val="00A13C70"/>
    <w:rsid w:val="00A14AB7"/>
    <w:rsid w:val="00A14C70"/>
    <w:rsid w:val="00A155CB"/>
    <w:rsid w:val="00A15E0C"/>
    <w:rsid w:val="00A17B5B"/>
    <w:rsid w:val="00A20459"/>
    <w:rsid w:val="00A2103A"/>
    <w:rsid w:val="00A21BD2"/>
    <w:rsid w:val="00A21D9F"/>
    <w:rsid w:val="00A2412A"/>
    <w:rsid w:val="00A25190"/>
    <w:rsid w:val="00A253BF"/>
    <w:rsid w:val="00A261D5"/>
    <w:rsid w:val="00A268F1"/>
    <w:rsid w:val="00A27366"/>
    <w:rsid w:val="00A2741A"/>
    <w:rsid w:val="00A27E56"/>
    <w:rsid w:val="00A307EB"/>
    <w:rsid w:val="00A323C3"/>
    <w:rsid w:val="00A34B79"/>
    <w:rsid w:val="00A35059"/>
    <w:rsid w:val="00A35596"/>
    <w:rsid w:val="00A35B10"/>
    <w:rsid w:val="00A3622F"/>
    <w:rsid w:val="00A36EB5"/>
    <w:rsid w:val="00A36FE2"/>
    <w:rsid w:val="00A4066F"/>
    <w:rsid w:val="00A419A2"/>
    <w:rsid w:val="00A42182"/>
    <w:rsid w:val="00A42773"/>
    <w:rsid w:val="00A43114"/>
    <w:rsid w:val="00A43126"/>
    <w:rsid w:val="00A44793"/>
    <w:rsid w:val="00A44F8F"/>
    <w:rsid w:val="00A469D4"/>
    <w:rsid w:val="00A4723C"/>
    <w:rsid w:val="00A5241E"/>
    <w:rsid w:val="00A530FC"/>
    <w:rsid w:val="00A53722"/>
    <w:rsid w:val="00A54894"/>
    <w:rsid w:val="00A55FB5"/>
    <w:rsid w:val="00A56B12"/>
    <w:rsid w:val="00A57DAE"/>
    <w:rsid w:val="00A60361"/>
    <w:rsid w:val="00A6049C"/>
    <w:rsid w:val="00A60F25"/>
    <w:rsid w:val="00A6182E"/>
    <w:rsid w:val="00A6198F"/>
    <w:rsid w:val="00A61D09"/>
    <w:rsid w:val="00A630E4"/>
    <w:rsid w:val="00A638AD"/>
    <w:rsid w:val="00A64A42"/>
    <w:rsid w:val="00A71787"/>
    <w:rsid w:val="00A736A2"/>
    <w:rsid w:val="00A73CA2"/>
    <w:rsid w:val="00A740A2"/>
    <w:rsid w:val="00A7603E"/>
    <w:rsid w:val="00A773B9"/>
    <w:rsid w:val="00A77D52"/>
    <w:rsid w:val="00A80B0A"/>
    <w:rsid w:val="00A80CDC"/>
    <w:rsid w:val="00A81867"/>
    <w:rsid w:val="00A8208A"/>
    <w:rsid w:val="00A82158"/>
    <w:rsid w:val="00A82915"/>
    <w:rsid w:val="00A85866"/>
    <w:rsid w:val="00A8600E"/>
    <w:rsid w:val="00A86750"/>
    <w:rsid w:val="00A87E64"/>
    <w:rsid w:val="00A9055C"/>
    <w:rsid w:val="00A91202"/>
    <w:rsid w:val="00A91CFB"/>
    <w:rsid w:val="00A91D60"/>
    <w:rsid w:val="00A923FD"/>
    <w:rsid w:val="00A963F1"/>
    <w:rsid w:val="00A96B83"/>
    <w:rsid w:val="00A96F05"/>
    <w:rsid w:val="00A96F77"/>
    <w:rsid w:val="00A97588"/>
    <w:rsid w:val="00A97B37"/>
    <w:rsid w:val="00AA1270"/>
    <w:rsid w:val="00AA1EC8"/>
    <w:rsid w:val="00AA3038"/>
    <w:rsid w:val="00AA3282"/>
    <w:rsid w:val="00AA35B9"/>
    <w:rsid w:val="00AA43A3"/>
    <w:rsid w:val="00AA460A"/>
    <w:rsid w:val="00AA533A"/>
    <w:rsid w:val="00AA7531"/>
    <w:rsid w:val="00AA75AC"/>
    <w:rsid w:val="00AA78F0"/>
    <w:rsid w:val="00AB1026"/>
    <w:rsid w:val="00AB18B4"/>
    <w:rsid w:val="00AB1EE6"/>
    <w:rsid w:val="00AB2844"/>
    <w:rsid w:val="00AB3926"/>
    <w:rsid w:val="00AB43B5"/>
    <w:rsid w:val="00AB50F5"/>
    <w:rsid w:val="00AC28E1"/>
    <w:rsid w:val="00AC4BFD"/>
    <w:rsid w:val="00AC4F77"/>
    <w:rsid w:val="00AC6E58"/>
    <w:rsid w:val="00AC7528"/>
    <w:rsid w:val="00AC7797"/>
    <w:rsid w:val="00AC7EF4"/>
    <w:rsid w:val="00AD02F4"/>
    <w:rsid w:val="00AD10B5"/>
    <w:rsid w:val="00AD11FC"/>
    <w:rsid w:val="00AD1930"/>
    <w:rsid w:val="00AD2D2A"/>
    <w:rsid w:val="00AD3136"/>
    <w:rsid w:val="00AD657F"/>
    <w:rsid w:val="00AD7AE4"/>
    <w:rsid w:val="00AE09D8"/>
    <w:rsid w:val="00AE1349"/>
    <w:rsid w:val="00AE2325"/>
    <w:rsid w:val="00AE41F7"/>
    <w:rsid w:val="00AE439F"/>
    <w:rsid w:val="00AE46C9"/>
    <w:rsid w:val="00AE5BB5"/>
    <w:rsid w:val="00AE62D8"/>
    <w:rsid w:val="00AE64AE"/>
    <w:rsid w:val="00AE76F2"/>
    <w:rsid w:val="00AE77FC"/>
    <w:rsid w:val="00AF18B3"/>
    <w:rsid w:val="00AF239D"/>
    <w:rsid w:val="00AF2879"/>
    <w:rsid w:val="00AF2E8C"/>
    <w:rsid w:val="00AF3AF7"/>
    <w:rsid w:val="00AF4027"/>
    <w:rsid w:val="00AF462D"/>
    <w:rsid w:val="00AF4ABC"/>
    <w:rsid w:val="00AF4D9E"/>
    <w:rsid w:val="00AF6B18"/>
    <w:rsid w:val="00AF74F4"/>
    <w:rsid w:val="00B006A0"/>
    <w:rsid w:val="00B01C11"/>
    <w:rsid w:val="00B01EC9"/>
    <w:rsid w:val="00B0434D"/>
    <w:rsid w:val="00B047F9"/>
    <w:rsid w:val="00B04A45"/>
    <w:rsid w:val="00B0500B"/>
    <w:rsid w:val="00B058B8"/>
    <w:rsid w:val="00B05C8C"/>
    <w:rsid w:val="00B0674D"/>
    <w:rsid w:val="00B100A6"/>
    <w:rsid w:val="00B106DC"/>
    <w:rsid w:val="00B10AC6"/>
    <w:rsid w:val="00B10FE7"/>
    <w:rsid w:val="00B11CC5"/>
    <w:rsid w:val="00B11F94"/>
    <w:rsid w:val="00B1228E"/>
    <w:rsid w:val="00B12776"/>
    <w:rsid w:val="00B12DAA"/>
    <w:rsid w:val="00B132BC"/>
    <w:rsid w:val="00B1333F"/>
    <w:rsid w:val="00B136FA"/>
    <w:rsid w:val="00B13891"/>
    <w:rsid w:val="00B13E0F"/>
    <w:rsid w:val="00B141A8"/>
    <w:rsid w:val="00B14934"/>
    <w:rsid w:val="00B14A8C"/>
    <w:rsid w:val="00B14D32"/>
    <w:rsid w:val="00B14E96"/>
    <w:rsid w:val="00B17710"/>
    <w:rsid w:val="00B178CE"/>
    <w:rsid w:val="00B25079"/>
    <w:rsid w:val="00B26636"/>
    <w:rsid w:val="00B2674D"/>
    <w:rsid w:val="00B26F51"/>
    <w:rsid w:val="00B26F81"/>
    <w:rsid w:val="00B278BB"/>
    <w:rsid w:val="00B3068A"/>
    <w:rsid w:val="00B30866"/>
    <w:rsid w:val="00B30C4C"/>
    <w:rsid w:val="00B351D8"/>
    <w:rsid w:val="00B352D5"/>
    <w:rsid w:val="00B36605"/>
    <w:rsid w:val="00B3662B"/>
    <w:rsid w:val="00B37903"/>
    <w:rsid w:val="00B37D28"/>
    <w:rsid w:val="00B4082E"/>
    <w:rsid w:val="00B42257"/>
    <w:rsid w:val="00B42517"/>
    <w:rsid w:val="00B428D2"/>
    <w:rsid w:val="00B42F2C"/>
    <w:rsid w:val="00B42FCA"/>
    <w:rsid w:val="00B43249"/>
    <w:rsid w:val="00B432F8"/>
    <w:rsid w:val="00B440D6"/>
    <w:rsid w:val="00B4455D"/>
    <w:rsid w:val="00B44F9F"/>
    <w:rsid w:val="00B4512E"/>
    <w:rsid w:val="00B45D67"/>
    <w:rsid w:val="00B468FC"/>
    <w:rsid w:val="00B46B58"/>
    <w:rsid w:val="00B518BC"/>
    <w:rsid w:val="00B52576"/>
    <w:rsid w:val="00B527D5"/>
    <w:rsid w:val="00B52893"/>
    <w:rsid w:val="00B5380F"/>
    <w:rsid w:val="00B5411E"/>
    <w:rsid w:val="00B54547"/>
    <w:rsid w:val="00B617F5"/>
    <w:rsid w:val="00B61C39"/>
    <w:rsid w:val="00B62273"/>
    <w:rsid w:val="00B625F9"/>
    <w:rsid w:val="00B636F8"/>
    <w:rsid w:val="00B638A1"/>
    <w:rsid w:val="00B641DC"/>
    <w:rsid w:val="00B647BE"/>
    <w:rsid w:val="00B64863"/>
    <w:rsid w:val="00B649AB"/>
    <w:rsid w:val="00B6592A"/>
    <w:rsid w:val="00B673F6"/>
    <w:rsid w:val="00B705BC"/>
    <w:rsid w:val="00B706C2"/>
    <w:rsid w:val="00B70B07"/>
    <w:rsid w:val="00B72731"/>
    <w:rsid w:val="00B7327E"/>
    <w:rsid w:val="00B732EB"/>
    <w:rsid w:val="00B74425"/>
    <w:rsid w:val="00B74EFD"/>
    <w:rsid w:val="00B75C59"/>
    <w:rsid w:val="00B76698"/>
    <w:rsid w:val="00B77B0C"/>
    <w:rsid w:val="00B77C4E"/>
    <w:rsid w:val="00B80A57"/>
    <w:rsid w:val="00B811DA"/>
    <w:rsid w:val="00B827CA"/>
    <w:rsid w:val="00B83E72"/>
    <w:rsid w:val="00B85AF3"/>
    <w:rsid w:val="00B86364"/>
    <w:rsid w:val="00B86573"/>
    <w:rsid w:val="00B905B3"/>
    <w:rsid w:val="00B921E0"/>
    <w:rsid w:val="00B9238F"/>
    <w:rsid w:val="00B9389B"/>
    <w:rsid w:val="00B94C81"/>
    <w:rsid w:val="00B950C5"/>
    <w:rsid w:val="00B95172"/>
    <w:rsid w:val="00B9531C"/>
    <w:rsid w:val="00B95C7A"/>
    <w:rsid w:val="00B97D96"/>
    <w:rsid w:val="00BA14BA"/>
    <w:rsid w:val="00BA16D8"/>
    <w:rsid w:val="00BA178B"/>
    <w:rsid w:val="00BA18A5"/>
    <w:rsid w:val="00BA26CB"/>
    <w:rsid w:val="00BA35D5"/>
    <w:rsid w:val="00BA4764"/>
    <w:rsid w:val="00BA4B6C"/>
    <w:rsid w:val="00BA6918"/>
    <w:rsid w:val="00BA6F1D"/>
    <w:rsid w:val="00BA7E1F"/>
    <w:rsid w:val="00BB047E"/>
    <w:rsid w:val="00BB0A47"/>
    <w:rsid w:val="00BB0DB3"/>
    <w:rsid w:val="00BB1F1E"/>
    <w:rsid w:val="00BB1F2F"/>
    <w:rsid w:val="00BB314F"/>
    <w:rsid w:val="00BB3439"/>
    <w:rsid w:val="00BB43DA"/>
    <w:rsid w:val="00BB4F4C"/>
    <w:rsid w:val="00BB5895"/>
    <w:rsid w:val="00BC10C6"/>
    <w:rsid w:val="00BC2EDC"/>
    <w:rsid w:val="00BC510E"/>
    <w:rsid w:val="00BD03A6"/>
    <w:rsid w:val="00BD1063"/>
    <w:rsid w:val="00BD122D"/>
    <w:rsid w:val="00BD184D"/>
    <w:rsid w:val="00BD21B2"/>
    <w:rsid w:val="00BD2A54"/>
    <w:rsid w:val="00BD2BF6"/>
    <w:rsid w:val="00BD3980"/>
    <w:rsid w:val="00BD3A25"/>
    <w:rsid w:val="00BD3A6B"/>
    <w:rsid w:val="00BE03DE"/>
    <w:rsid w:val="00BE1F17"/>
    <w:rsid w:val="00BE37B8"/>
    <w:rsid w:val="00BE3A1D"/>
    <w:rsid w:val="00BE3D7E"/>
    <w:rsid w:val="00BE4F74"/>
    <w:rsid w:val="00BE562A"/>
    <w:rsid w:val="00BE6378"/>
    <w:rsid w:val="00BE6659"/>
    <w:rsid w:val="00BE699C"/>
    <w:rsid w:val="00BE791D"/>
    <w:rsid w:val="00BF0255"/>
    <w:rsid w:val="00BF03D7"/>
    <w:rsid w:val="00BF04F7"/>
    <w:rsid w:val="00BF0B4E"/>
    <w:rsid w:val="00BF0BA3"/>
    <w:rsid w:val="00BF12B1"/>
    <w:rsid w:val="00BF1408"/>
    <w:rsid w:val="00BF1DB2"/>
    <w:rsid w:val="00BF206B"/>
    <w:rsid w:val="00BF28BF"/>
    <w:rsid w:val="00BF2AF1"/>
    <w:rsid w:val="00BF4CEA"/>
    <w:rsid w:val="00BF5114"/>
    <w:rsid w:val="00BF5B6F"/>
    <w:rsid w:val="00BF6148"/>
    <w:rsid w:val="00BF66CA"/>
    <w:rsid w:val="00BF6FBB"/>
    <w:rsid w:val="00BF78E6"/>
    <w:rsid w:val="00C00508"/>
    <w:rsid w:val="00C01893"/>
    <w:rsid w:val="00C018CB"/>
    <w:rsid w:val="00C01B2F"/>
    <w:rsid w:val="00C0207C"/>
    <w:rsid w:val="00C023AB"/>
    <w:rsid w:val="00C024E8"/>
    <w:rsid w:val="00C02AE1"/>
    <w:rsid w:val="00C02E2A"/>
    <w:rsid w:val="00C0346C"/>
    <w:rsid w:val="00C0424A"/>
    <w:rsid w:val="00C044E3"/>
    <w:rsid w:val="00C047DF"/>
    <w:rsid w:val="00C06AE7"/>
    <w:rsid w:val="00C06D76"/>
    <w:rsid w:val="00C07522"/>
    <w:rsid w:val="00C077C4"/>
    <w:rsid w:val="00C102AD"/>
    <w:rsid w:val="00C1049E"/>
    <w:rsid w:val="00C10F6E"/>
    <w:rsid w:val="00C116BA"/>
    <w:rsid w:val="00C1394A"/>
    <w:rsid w:val="00C153EF"/>
    <w:rsid w:val="00C15F91"/>
    <w:rsid w:val="00C16656"/>
    <w:rsid w:val="00C16FFA"/>
    <w:rsid w:val="00C20A90"/>
    <w:rsid w:val="00C20C77"/>
    <w:rsid w:val="00C21735"/>
    <w:rsid w:val="00C218AC"/>
    <w:rsid w:val="00C2345D"/>
    <w:rsid w:val="00C2369C"/>
    <w:rsid w:val="00C242D5"/>
    <w:rsid w:val="00C249C8"/>
    <w:rsid w:val="00C250D7"/>
    <w:rsid w:val="00C25A11"/>
    <w:rsid w:val="00C268D8"/>
    <w:rsid w:val="00C27F7D"/>
    <w:rsid w:val="00C3008D"/>
    <w:rsid w:val="00C30D75"/>
    <w:rsid w:val="00C314CF"/>
    <w:rsid w:val="00C31D0B"/>
    <w:rsid w:val="00C32160"/>
    <w:rsid w:val="00C3423F"/>
    <w:rsid w:val="00C35961"/>
    <w:rsid w:val="00C35F56"/>
    <w:rsid w:val="00C366AE"/>
    <w:rsid w:val="00C36742"/>
    <w:rsid w:val="00C36E2C"/>
    <w:rsid w:val="00C36FCC"/>
    <w:rsid w:val="00C37B1A"/>
    <w:rsid w:val="00C40AD0"/>
    <w:rsid w:val="00C410D6"/>
    <w:rsid w:val="00C410DD"/>
    <w:rsid w:val="00C417B6"/>
    <w:rsid w:val="00C41C7B"/>
    <w:rsid w:val="00C421D4"/>
    <w:rsid w:val="00C422F7"/>
    <w:rsid w:val="00C43443"/>
    <w:rsid w:val="00C4411D"/>
    <w:rsid w:val="00C4498F"/>
    <w:rsid w:val="00C44AF2"/>
    <w:rsid w:val="00C44B35"/>
    <w:rsid w:val="00C45BC4"/>
    <w:rsid w:val="00C46455"/>
    <w:rsid w:val="00C464FE"/>
    <w:rsid w:val="00C47421"/>
    <w:rsid w:val="00C47473"/>
    <w:rsid w:val="00C5096D"/>
    <w:rsid w:val="00C50D1C"/>
    <w:rsid w:val="00C518C8"/>
    <w:rsid w:val="00C52D63"/>
    <w:rsid w:val="00C53003"/>
    <w:rsid w:val="00C548CC"/>
    <w:rsid w:val="00C54DCA"/>
    <w:rsid w:val="00C55D07"/>
    <w:rsid w:val="00C570D3"/>
    <w:rsid w:val="00C57353"/>
    <w:rsid w:val="00C605AD"/>
    <w:rsid w:val="00C6098D"/>
    <w:rsid w:val="00C620C1"/>
    <w:rsid w:val="00C62624"/>
    <w:rsid w:val="00C6274B"/>
    <w:rsid w:val="00C640BC"/>
    <w:rsid w:val="00C6457D"/>
    <w:rsid w:val="00C6499C"/>
    <w:rsid w:val="00C65AFB"/>
    <w:rsid w:val="00C666B1"/>
    <w:rsid w:val="00C67237"/>
    <w:rsid w:val="00C6756A"/>
    <w:rsid w:val="00C6765D"/>
    <w:rsid w:val="00C6771F"/>
    <w:rsid w:val="00C70493"/>
    <w:rsid w:val="00C70DED"/>
    <w:rsid w:val="00C719C1"/>
    <w:rsid w:val="00C722ED"/>
    <w:rsid w:val="00C73C0F"/>
    <w:rsid w:val="00C73EAC"/>
    <w:rsid w:val="00C74A96"/>
    <w:rsid w:val="00C7502C"/>
    <w:rsid w:val="00C7525E"/>
    <w:rsid w:val="00C7712F"/>
    <w:rsid w:val="00C774F9"/>
    <w:rsid w:val="00C778BC"/>
    <w:rsid w:val="00C80188"/>
    <w:rsid w:val="00C80A0D"/>
    <w:rsid w:val="00C80A9C"/>
    <w:rsid w:val="00C810BB"/>
    <w:rsid w:val="00C81B56"/>
    <w:rsid w:val="00C83BF5"/>
    <w:rsid w:val="00C84569"/>
    <w:rsid w:val="00C84F82"/>
    <w:rsid w:val="00C85464"/>
    <w:rsid w:val="00C8575E"/>
    <w:rsid w:val="00C872CF"/>
    <w:rsid w:val="00C87F2B"/>
    <w:rsid w:val="00C91141"/>
    <w:rsid w:val="00C93710"/>
    <w:rsid w:val="00C95073"/>
    <w:rsid w:val="00C95435"/>
    <w:rsid w:val="00C95D6D"/>
    <w:rsid w:val="00C95F37"/>
    <w:rsid w:val="00C96AAA"/>
    <w:rsid w:val="00C96C1E"/>
    <w:rsid w:val="00C9790C"/>
    <w:rsid w:val="00CA071A"/>
    <w:rsid w:val="00CA1545"/>
    <w:rsid w:val="00CA1CE8"/>
    <w:rsid w:val="00CA1CFB"/>
    <w:rsid w:val="00CA3649"/>
    <w:rsid w:val="00CA4484"/>
    <w:rsid w:val="00CA6055"/>
    <w:rsid w:val="00CA6586"/>
    <w:rsid w:val="00CA6FBC"/>
    <w:rsid w:val="00CB01C1"/>
    <w:rsid w:val="00CB0EF9"/>
    <w:rsid w:val="00CB17E1"/>
    <w:rsid w:val="00CB3065"/>
    <w:rsid w:val="00CB3612"/>
    <w:rsid w:val="00CB3748"/>
    <w:rsid w:val="00CB4297"/>
    <w:rsid w:val="00CB4B01"/>
    <w:rsid w:val="00CC2B58"/>
    <w:rsid w:val="00CC3EB2"/>
    <w:rsid w:val="00CC411A"/>
    <w:rsid w:val="00CC5FFD"/>
    <w:rsid w:val="00CC6D3E"/>
    <w:rsid w:val="00CC74AB"/>
    <w:rsid w:val="00CC7A82"/>
    <w:rsid w:val="00CD069A"/>
    <w:rsid w:val="00CD12B9"/>
    <w:rsid w:val="00CD35D5"/>
    <w:rsid w:val="00CD47BE"/>
    <w:rsid w:val="00CD4E27"/>
    <w:rsid w:val="00CD642C"/>
    <w:rsid w:val="00CD6ADE"/>
    <w:rsid w:val="00CE0086"/>
    <w:rsid w:val="00CE16AA"/>
    <w:rsid w:val="00CE299A"/>
    <w:rsid w:val="00CE47C8"/>
    <w:rsid w:val="00CE5C84"/>
    <w:rsid w:val="00CE67A8"/>
    <w:rsid w:val="00CF0539"/>
    <w:rsid w:val="00CF2DD1"/>
    <w:rsid w:val="00CF30CB"/>
    <w:rsid w:val="00CF375B"/>
    <w:rsid w:val="00CF463F"/>
    <w:rsid w:val="00CF4D93"/>
    <w:rsid w:val="00CF5542"/>
    <w:rsid w:val="00CF560A"/>
    <w:rsid w:val="00CF6E5A"/>
    <w:rsid w:val="00CF7E39"/>
    <w:rsid w:val="00D011A7"/>
    <w:rsid w:val="00D02054"/>
    <w:rsid w:val="00D02E93"/>
    <w:rsid w:val="00D032B5"/>
    <w:rsid w:val="00D04028"/>
    <w:rsid w:val="00D04EDA"/>
    <w:rsid w:val="00D050D6"/>
    <w:rsid w:val="00D05309"/>
    <w:rsid w:val="00D05C89"/>
    <w:rsid w:val="00D05FF3"/>
    <w:rsid w:val="00D06548"/>
    <w:rsid w:val="00D06857"/>
    <w:rsid w:val="00D0691F"/>
    <w:rsid w:val="00D07A08"/>
    <w:rsid w:val="00D112D0"/>
    <w:rsid w:val="00D11BE8"/>
    <w:rsid w:val="00D1283C"/>
    <w:rsid w:val="00D12944"/>
    <w:rsid w:val="00D13C95"/>
    <w:rsid w:val="00D14EC3"/>
    <w:rsid w:val="00D15153"/>
    <w:rsid w:val="00D15284"/>
    <w:rsid w:val="00D15442"/>
    <w:rsid w:val="00D157FD"/>
    <w:rsid w:val="00D15B9F"/>
    <w:rsid w:val="00D16437"/>
    <w:rsid w:val="00D205F5"/>
    <w:rsid w:val="00D209E7"/>
    <w:rsid w:val="00D226D4"/>
    <w:rsid w:val="00D2511C"/>
    <w:rsid w:val="00D25647"/>
    <w:rsid w:val="00D26568"/>
    <w:rsid w:val="00D3022F"/>
    <w:rsid w:val="00D310E2"/>
    <w:rsid w:val="00D31CCF"/>
    <w:rsid w:val="00D32038"/>
    <w:rsid w:val="00D32233"/>
    <w:rsid w:val="00D32A0A"/>
    <w:rsid w:val="00D346AB"/>
    <w:rsid w:val="00D3492B"/>
    <w:rsid w:val="00D3516E"/>
    <w:rsid w:val="00D36E84"/>
    <w:rsid w:val="00D3700B"/>
    <w:rsid w:val="00D37586"/>
    <w:rsid w:val="00D378A3"/>
    <w:rsid w:val="00D379F7"/>
    <w:rsid w:val="00D37A66"/>
    <w:rsid w:val="00D43003"/>
    <w:rsid w:val="00D4308E"/>
    <w:rsid w:val="00D43D36"/>
    <w:rsid w:val="00D4403D"/>
    <w:rsid w:val="00D442D6"/>
    <w:rsid w:val="00D44ABE"/>
    <w:rsid w:val="00D4511F"/>
    <w:rsid w:val="00D46CA2"/>
    <w:rsid w:val="00D5166F"/>
    <w:rsid w:val="00D5336D"/>
    <w:rsid w:val="00D53601"/>
    <w:rsid w:val="00D54D5E"/>
    <w:rsid w:val="00D560D2"/>
    <w:rsid w:val="00D564ED"/>
    <w:rsid w:val="00D57253"/>
    <w:rsid w:val="00D57363"/>
    <w:rsid w:val="00D6212B"/>
    <w:rsid w:val="00D636AA"/>
    <w:rsid w:val="00D63A9D"/>
    <w:rsid w:val="00D6446E"/>
    <w:rsid w:val="00D64534"/>
    <w:rsid w:val="00D64860"/>
    <w:rsid w:val="00D65730"/>
    <w:rsid w:val="00D6588B"/>
    <w:rsid w:val="00D66249"/>
    <w:rsid w:val="00D67D47"/>
    <w:rsid w:val="00D70236"/>
    <w:rsid w:val="00D70D12"/>
    <w:rsid w:val="00D70E33"/>
    <w:rsid w:val="00D713E9"/>
    <w:rsid w:val="00D7155F"/>
    <w:rsid w:val="00D72926"/>
    <w:rsid w:val="00D7296F"/>
    <w:rsid w:val="00D73069"/>
    <w:rsid w:val="00D74367"/>
    <w:rsid w:val="00D75442"/>
    <w:rsid w:val="00D75B2D"/>
    <w:rsid w:val="00D77744"/>
    <w:rsid w:val="00D80A40"/>
    <w:rsid w:val="00D81AAE"/>
    <w:rsid w:val="00D839E6"/>
    <w:rsid w:val="00D8448E"/>
    <w:rsid w:val="00D84627"/>
    <w:rsid w:val="00D8550E"/>
    <w:rsid w:val="00D9004F"/>
    <w:rsid w:val="00D90BE1"/>
    <w:rsid w:val="00D90D28"/>
    <w:rsid w:val="00D915DB"/>
    <w:rsid w:val="00D92942"/>
    <w:rsid w:val="00D92A81"/>
    <w:rsid w:val="00D92E38"/>
    <w:rsid w:val="00D937C0"/>
    <w:rsid w:val="00D9383B"/>
    <w:rsid w:val="00D9395B"/>
    <w:rsid w:val="00D939FB"/>
    <w:rsid w:val="00D943D1"/>
    <w:rsid w:val="00D94C14"/>
    <w:rsid w:val="00D95737"/>
    <w:rsid w:val="00D9598E"/>
    <w:rsid w:val="00D96C98"/>
    <w:rsid w:val="00D973BC"/>
    <w:rsid w:val="00D97976"/>
    <w:rsid w:val="00D97D7E"/>
    <w:rsid w:val="00DA03E6"/>
    <w:rsid w:val="00DA07C0"/>
    <w:rsid w:val="00DA0D16"/>
    <w:rsid w:val="00DA0F51"/>
    <w:rsid w:val="00DA2610"/>
    <w:rsid w:val="00DA4307"/>
    <w:rsid w:val="00DA576F"/>
    <w:rsid w:val="00DB2457"/>
    <w:rsid w:val="00DB396E"/>
    <w:rsid w:val="00DB3F52"/>
    <w:rsid w:val="00DB4583"/>
    <w:rsid w:val="00DB486E"/>
    <w:rsid w:val="00DB61A7"/>
    <w:rsid w:val="00DB67BC"/>
    <w:rsid w:val="00DB6BC1"/>
    <w:rsid w:val="00DC228C"/>
    <w:rsid w:val="00DC2599"/>
    <w:rsid w:val="00DC2EFE"/>
    <w:rsid w:val="00DC33D4"/>
    <w:rsid w:val="00DC4738"/>
    <w:rsid w:val="00DC473B"/>
    <w:rsid w:val="00DC49BC"/>
    <w:rsid w:val="00DC50B9"/>
    <w:rsid w:val="00DC59A8"/>
    <w:rsid w:val="00DC61D6"/>
    <w:rsid w:val="00DD0F3D"/>
    <w:rsid w:val="00DD32E7"/>
    <w:rsid w:val="00DD3B60"/>
    <w:rsid w:val="00DD4880"/>
    <w:rsid w:val="00DD4E2A"/>
    <w:rsid w:val="00DD4F32"/>
    <w:rsid w:val="00DD5CD9"/>
    <w:rsid w:val="00DD69A8"/>
    <w:rsid w:val="00DD727A"/>
    <w:rsid w:val="00DE01AC"/>
    <w:rsid w:val="00DE079F"/>
    <w:rsid w:val="00DE0862"/>
    <w:rsid w:val="00DE2E04"/>
    <w:rsid w:val="00DE2E31"/>
    <w:rsid w:val="00DE305A"/>
    <w:rsid w:val="00DE318D"/>
    <w:rsid w:val="00DE34DB"/>
    <w:rsid w:val="00DE4A2C"/>
    <w:rsid w:val="00DE5C95"/>
    <w:rsid w:val="00DE6920"/>
    <w:rsid w:val="00DE6CE3"/>
    <w:rsid w:val="00DE6EC3"/>
    <w:rsid w:val="00DF181C"/>
    <w:rsid w:val="00DF1B13"/>
    <w:rsid w:val="00DF3B21"/>
    <w:rsid w:val="00DF3FA2"/>
    <w:rsid w:val="00DF43AD"/>
    <w:rsid w:val="00DF5F34"/>
    <w:rsid w:val="00DF5FB9"/>
    <w:rsid w:val="00DF616A"/>
    <w:rsid w:val="00DF6FE8"/>
    <w:rsid w:val="00E00760"/>
    <w:rsid w:val="00E01209"/>
    <w:rsid w:val="00E01FDF"/>
    <w:rsid w:val="00E01FE8"/>
    <w:rsid w:val="00E03262"/>
    <w:rsid w:val="00E03283"/>
    <w:rsid w:val="00E0495A"/>
    <w:rsid w:val="00E04F88"/>
    <w:rsid w:val="00E05039"/>
    <w:rsid w:val="00E0568D"/>
    <w:rsid w:val="00E11249"/>
    <w:rsid w:val="00E11614"/>
    <w:rsid w:val="00E118A9"/>
    <w:rsid w:val="00E11BB7"/>
    <w:rsid w:val="00E13987"/>
    <w:rsid w:val="00E151EC"/>
    <w:rsid w:val="00E152A9"/>
    <w:rsid w:val="00E1589B"/>
    <w:rsid w:val="00E17EE7"/>
    <w:rsid w:val="00E20270"/>
    <w:rsid w:val="00E20959"/>
    <w:rsid w:val="00E21231"/>
    <w:rsid w:val="00E2186C"/>
    <w:rsid w:val="00E21EED"/>
    <w:rsid w:val="00E2215C"/>
    <w:rsid w:val="00E22354"/>
    <w:rsid w:val="00E22445"/>
    <w:rsid w:val="00E24843"/>
    <w:rsid w:val="00E250CC"/>
    <w:rsid w:val="00E2595E"/>
    <w:rsid w:val="00E262BC"/>
    <w:rsid w:val="00E266D0"/>
    <w:rsid w:val="00E27203"/>
    <w:rsid w:val="00E30691"/>
    <w:rsid w:val="00E316EC"/>
    <w:rsid w:val="00E32284"/>
    <w:rsid w:val="00E322B8"/>
    <w:rsid w:val="00E32565"/>
    <w:rsid w:val="00E32CD3"/>
    <w:rsid w:val="00E32F3C"/>
    <w:rsid w:val="00E330CF"/>
    <w:rsid w:val="00E346CD"/>
    <w:rsid w:val="00E34CD8"/>
    <w:rsid w:val="00E3720E"/>
    <w:rsid w:val="00E4150E"/>
    <w:rsid w:val="00E41AD5"/>
    <w:rsid w:val="00E424FD"/>
    <w:rsid w:val="00E42EFE"/>
    <w:rsid w:val="00E4572E"/>
    <w:rsid w:val="00E46776"/>
    <w:rsid w:val="00E47888"/>
    <w:rsid w:val="00E50B07"/>
    <w:rsid w:val="00E52C13"/>
    <w:rsid w:val="00E54010"/>
    <w:rsid w:val="00E55507"/>
    <w:rsid w:val="00E55BA6"/>
    <w:rsid w:val="00E57A2E"/>
    <w:rsid w:val="00E602E4"/>
    <w:rsid w:val="00E604B6"/>
    <w:rsid w:val="00E60C94"/>
    <w:rsid w:val="00E630CA"/>
    <w:rsid w:val="00E634E4"/>
    <w:rsid w:val="00E63CDD"/>
    <w:rsid w:val="00E63EE4"/>
    <w:rsid w:val="00E63EE8"/>
    <w:rsid w:val="00E6432D"/>
    <w:rsid w:val="00E64D33"/>
    <w:rsid w:val="00E65FF6"/>
    <w:rsid w:val="00E708D6"/>
    <w:rsid w:val="00E714CA"/>
    <w:rsid w:val="00E722DA"/>
    <w:rsid w:val="00E7262A"/>
    <w:rsid w:val="00E731E6"/>
    <w:rsid w:val="00E73871"/>
    <w:rsid w:val="00E73DAD"/>
    <w:rsid w:val="00E7412B"/>
    <w:rsid w:val="00E74E8C"/>
    <w:rsid w:val="00E7558D"/>
    <w:rsid w:val="00E75DE6"/>
    <w:rsid w:val="00E763FF"/>
    <w:rsid w:val="00E76EC2"/>
    <w:rsid w:val="00E76F60"/>
    <w:rsid w:val="00E80181"/>
    <w:rsid w:val="00E805B1"/>
    <w:rsid w:val="00E81344"/>
    <w:rsid w:val="00E81644"/>
    <w:rsid w:val="00E81C25"/>
    <w:rsid w:val="00E81CDB"/>
    <w:rsid w:val="00E81EB2"/>
    <w:rsid w:val="00E82291"/>
    <w:rsid w:val="00E837D2"/>
    <w:rsid w:val="00E83AE2"/>
    <w:rsid w:val="00E83FB1"/>
    <w:rsid w:val="00E843D1"/>
    <w:rsid w:val="00E850E2"/>
    <w:rsid w:val="00E86CAE"/>
    <w:rsid w:val="00E877F8"/>
    <w:rsid w:val="00E90010"/>
    <w:rsid w:val="00E914BA"/>
    <w:rsid w:val="00E92E72"/>
    <w:rsid w:val="00E9308A"/>
    <w:rsid w:val="00E9438D"/>
    <w:rsid w:val="00E95285"/>
    <w:rsid w:val="00E95D82"/>
    <w:rsid w:val="00E96739"/>
    <w:rsid w:val="00E96F08"/>
    <w:rsid w:val="00E96F83"/>
    <w:rsid w:val="00E97318"/>
    <w:rsid w:val="00E9736F"/>
    <w:rsid w:val="00E97C58"/>
    <w:rsid w:val="00E97D95"/>
    <w:rsid w:val="00EA006F"/>
    <w:rsid w:val="00EA19E6"/>
    <w:rsid w:val="00EA3DD7"/>
    <w:rsid w:val="00EA3FCA"/>
    <w:rsid w:val="00EA4359"/>
    <w:rsid w:val="00EA4C70"/>
    <w:rsid w:val="00EA5BC3"/>
    <w:rsid w:val="00EA5C0B"/>
    <w:rsid w:val="00EA6413"/>
    <w:rsid w:val="00EA696F"/>
    <w:rsid w:val="00EA7E2C"/>
    <w:rsid w:val="00EB1AB1"/>
    <w:rsid w:val="00EB28DC"/>
    <w:rsid w:val="00EB3DD0"/>
    <w:rsid w:val="00EB5F4A"/>
    <w:rsid w:val="00EB7667"/>
    <w:rsid w:val="00EB7767"/>
    <w:rsid w:val="00EC03B8"/>
    <w:rsid w:val="00EC0F4D"/>
    <w:rsid w:val="00EC1154"/>
    <w:rsid w:val="00EC11AF"/>
    <w:rsid w:val="00EC33A4"/>
    <w:rsid w:val="00EC41D3"/>
    <w:rsid w:val="00EC5BE6"/>
    <w:rsid w:val="00EC6293"/>
    <w:rsid w:val="00EC64E2"/>
    <w:rsid w:val="00EC71FB"/>
    <w:rsid w:val="00ED210C"/>
    <w:rsid w:val="00ED229F"/>
    <w:rsid w:val="00ED239E"/>
    <w:rsid w:val="00ED2F76"/>
    <w:rsid w:val="00ED32D6"/>
    <w:rsid w:val="00ED544E"/>
    <w:rsid w:val="00ED5936"/>
    <w:rsid w:val="00ED66F5"/>
    <w:rsid w:val="00ED728A"/>
    <w:rsid w:val="00ED7F21"/>
    <w:rsid w:val="00EE056A"/>
    <w:rsid w:val="00EE3480"/>
    <w:rsid w:val="00EE493A"/>
    <w:rsid w:val="00EE4E8E"/>
    <w:rsid w:val="00EE670F"/>
    <w:rsid w:val="00EE6A3A"/>
    <w:rsid w:val="00EF015F"/>
    <w:rsid w:val="00EF16B0"/>
    <w:rsid w:val="00EF17BA"/>
    <w:rsid w:val="00EF1D73"/>
    <w:rsid w:val="00EF1E93"/>
    <w:rsid w:val="00EF250A"/>
    <w:rsid w:val="00EF2F7A"/>
    <w:rsid w:val="00EF3611"/>
    <w:rsid w:val="00EF4B56"/>
    <w:rsid w:val="00EF4D7A"/>
    <w:rsid w:val="00EF5E75"/>
    <w:rsid w:val="00EF6B88"/>
    <w:rsid w:val="00EF7295"/>
    <w:rsid w:val="00EF77A1"/>
    <w:rsid w:val="00EF7D3E"/>
    <w:rsid w:val="00F01B34"/>
    <w:rsid w:val="00F01BDE"/>
    <w:rsid w:val="00F024B7"/>
    <w:rsid w:val="00F02567"/>
    <w:rsid w:val="00F02895"/>
    <w:rsid w:val="00F050DD"/>
    <w:rsid w:val="00F06156"/>
    <w:rsid w:val="00F07C15"/>
    <w:rsid w:val="00F103F6"/>
    <w:rsid w:val="00F12559"/>
    <w:rsid w:val="00F125E5"/>
    <w:rsid w:val="00F12F01"/>
    <w:rsid w:val="00F133F1"/>
    <w:rsid w:val="00F134D5"/>
    <w:rsid w:val="00F137C5"/>
    <w:rsid w:val="00F143EA"/>
    <w:rsid w:val="00F15CC7"/>
    <w:rsid w:val="00F16499"/>
    <w:rsid w:val="00F169C4"/>
    <w:rsid w:val="00F16C2C"/>
    <w:rsid w:val="00F1771F"/>
    <w:rsid w:val="00F20BF1"/>
    <w:rsid w:val="00F20C4C"/>
    <w:rsid w:val="00F2148C"/>
    <w:rsid w:val="00F2184C"/>
    <w:rsid w:val="00F22678"/>
    <w:rsid w:val="00F2270F"/>
    <w:rsid w:val="00F2308D"/>
    <w:rsid w:val="00F23EE4"/>
    <w:rsid w:val="00F24152"/>
    <w:rsid w:val="00F249A0"/>
    <w:rsid w:val="00F24AA8"/>
    <w:rsid w:val="00F24B09"/>
    <w:rsid w:val="00F25B1B"/>
    <w:rsid w:val="00F26253"/>
    <w:rsid w:val="00F27CDE"/>
    <w:rsid w:val="00F27E63"/>
    <w:rsid w:val="00F30635"/>
    <w:rsid w:val="00F310BD"/>
    <w:rsid w:val="00F3196D"/>
    <w:rsid w:val="00F32227"/>
    <w:rsid w:val="00F33F3D"/>
    <w:rsid w:val="00F33FC8"/>
    <w:rsid w:val="00F35CCE"/>
    <w:rsid w:val="00F36E05"/>
    <w:rsid w:val="00F375AE"/>
    <w:rsid w:val="00F37741"/>
    <w:rsid w:val="00F37D13"/>
    <w:rsid w:val="00F4141F"/>
    <w:rsid w:val="00F420E9"/>
    <w:rsid w:val="00F4253D"/>
    <w:rsid w:val="00F42546"/>
    <w:rsid w:val="00F426BE"/>
    <w:rsid w:val="00F43A6C"/>
    <w:rsid w:val="00F43DFC"/>
    <w:rsid w:val="00F4406B"/>
    <w:rsid w:val="00F4431F"/>
    <w:rsid w:val="00F446DF"/>
    <w:rsid w:val="00F44FDC"/>
    <w:rsid w:val="00F4529D"/>
    <w:rsid w:val="00F459F4"/>
    <w:rsid w:val="00F46896"/>
    <w:rsid w:val="00F471D6"/>
    <w:rsid w:val="00F47D7F"/>
    <w:rsid w:val="00F5018E"/>
    <w:rsid w:val="00F502A9"/>
    <w:rsid w:val="00F5073D"/>
    <w:rsid w:val="00F52943"/>
    <w:rsid w:val="00F52A42"/>
    <w:rsid w:val="00F543E3"/>
    <w:rsid w:val="00F55F18"/>
    <w:rsid w:val="00F5762A"/>
    <w:rsid w:val="00F57DAA"/>
    <w:rsid w:val="00F607E4"/>
    <w:rsid w:val="00F62F72"/>
    <w:rsid w:val="00F63A41"/>
    <w:rsid w:val="00F651EC"/>
    <w:rsid w:val="00F6613F"/>
    <w:rsid w:val="00F70453"/>
    <w:rsid w:val="00F7056A"/>
    <w:rsid w:val="00F7107A"/>
    <w:rsid w:val="00F710FD"/>
    <w:rsid w:val="00F714AC"/>
    <w:rsid w:val="00F729F5"/>
    <w:rsid w:val="00F73D46"/>
    <w:rsid w:val="00F74CB3"/>
    <w:rsid w:val="00F75BA9"/>
    <w:rsid w:val="00F8104F"/>
    <w:rsid w:val="00F811F9"/>
    <w:rsid w:val="00F81F45"/>
    <w:rsid w:val="00F820EB"/>
    <w:rsid w:val="00F8256D"/>
    <w:rsid w:val="00F8313F"/>
    <w:rsid w:val="00F83874"/>
    <w:rsid w:val="00F8612C"/>
    <w:rsid w:val="00F86C6E"/>
    <w:rsid w:val="00F87601"/>
    <w:rsid w:val="00F87A04"/>
    <w:rsid w:val="00F90038"/>
    <w:rsid w:val="00F90C1E"/>
    <w:rsid w:val="00F92E35"/>
    <w:rsid w:val="00F94597"/>
    <w:rsid w:val="00F95431"/>
    <w:rsid w:val="00F9635E"/>
    <w:rsid w:val="00F9671A"/>
    <w:rsid w:val="00F975FD"/>
    <w:rsid w:val="00F97CC9"/>
    <w:rsid w:val="00FA1082"/>
    <w:rsid w:val="00FA1227"/>
    <w:rsid w:val="00FA193E"/>
    <w:rsid w:val="00FA2E6A"/>
    <w:rsid w:val="00FA419C"/>
    <w:rsid w:val="00FA41CF"/>
    <w:rsid w:val="00FA42F9"/>
    <w:rsid w:val="00FA43AE"/>
    <w:rsid w:val="00FA4863"/>
    <w:rsid w:val="00FA5157"/>
    <w:rsid w:val="00FA5278"/>
    <w:rsid w:val="00FA5EFF"/>
    <w:rsid w:val="00FA6406"/>
    <w:rsid w:val="00FA7680"/>
    <w:rsid w:val="00FB019F"/>
    <w:rsid w:val="00FB2377"/>
    <w:rsid w:val="00FB34DE"/>
    <w:rsid w:val="00FB4377"/>
    <w:rsid w:val="00FB5847"/>
    <w:rsid w:val="00FB5FAB"/>
    <w:rsid w:val="00FB6498"/>
    <w:rsid w:val="00FB6C5F"/>
    <w:rsid w:val="00FB7020"/>
    <w:rsid w:val="00FB713A"/>
    <w:rsid w:val="00FB7B08"/>
    <w:rsid w:val="00FC055B"/>
    <w:rsid w:val="00FC130C"/>
    <w:rsid w:val="00FC1671"/>
    <w:rsid w:val="00FC1A68"/>
    <w:rsid w:val="00FC3572"/>
    <w:rsid w:val="00FC3ECA"/>
    <w:rsid w:val="00FC4295"/>
    <w:rsid w:val="00FC4984"/>
    <w:rsid w:val="00FC51D9"/>
    <w:rsid w:val="00FC591F"/>
    <w:rsid w:val="00FC5D02"/>
    <w:rsid w:val="00FC5E67"/>
    <w:rsid w:val="00FC6DD6"/>
    <w:rsid w:val="00FD08B5"/>
    <w:rsid w:val="00FD0A48"/>
    <w:rsid w:val="00FD3C8C"/>
    <w:rsid w:val="00FD3F9D"/>
    <w:rsid w:val="00FD4510"/>
    <w:rsid w:val="00FD4B7A"/>
    <w:rsid w:val="00FD509B"/>
    <w:rsid w:val="00FD6B18"/>
    <w:rsid w:val="00FE0730"/>
    <w:rsid w:val="00FE27E7"/>
    <w:rsid w:val="00FE2C81"/>
    <w:rsid w:val="00FE4787"/>
    <w:rsid w:val="00FE5D3F"/>
    <w:rsid w:val="00FE6004"/>
    <w:rsid w:val="00FE6DE8"/>
    <w:rsid w:val="00FE783D"/>
    <w:rsid w:val="00FF1099"/>
    <w:rsid w:val="00FF714E"/>
    <w:rsid w:val="00FF786F"/>
    <w:rsid w:val="00FF7A57"/>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colormru v:ext="edit" colors="#6b9bd9,#fdd476,#ffb652,#ff9331,#276eb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footnote reference" w:uiPriority="0"/>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Table Grid" w:uiPriority="59"/>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8D6047"/>
    <w:pPr>
      <w:spacing w:after="120" w:line="360" w:lineRule="auto"/>
    </w:pPr>
    <w:rPr>
      <w:rFonts w:asciiTheme="minorHAnsi" w:hAnsiTheme="minorHAnsi"/>
      <w:color w:val="333333"/>
      <w:sz w:val="22"/>
      <w:szCs w:val="24"/>
    </w:rPr>
  </w:style>
  <w:style w:type="paragraph" w:styleId="Heading1">
    <w:name w:val="heading 1"/>
    <w:basedOn w:val="Normal"/>
    <w:next w:val="NoSpacing"/>
    <w:link w:val="Heading1Char"/>
    <w:qFormat/>
    <w:rsid w:val="0081150E"/>
    <w:pPr>
      <w:keepNext/>
      <w:keepLines/>
      <w:pageBreakBefore/>
      <w:numPr>
        <w:numId w:val="10"/>
      </w:numPr>
      <w:pBdr>
        <w:bottom w:val="single" w:sz="18" w:space="1" w:color="F79646" w:themeColor="accent6"/>
      </w:pBdr>
      <w:suppressAutoHyphens/>
      <w:spacing w:after="60" w:line="240" w:lineRule="auto"/>
      <w:outlineLvl w:val="0"/>
    </w:pPr>
    <w:rPr>
      <w:rFonts w:ascii="Calibri" w:hAnsi="Calibri" w:cs="Arial"/>
      <w:bCs/>
      <w:color w:val="000000"/>
      <w:kern w:val="20"/>
      <w:sz w:val="40"/>
      <w:szCs w:val="40"/>
      <w:u w:color="008080"/>
    </w:rPr>
  </w:style>
  <w:style w:type="paragraph" w:styleId="Heading2">
    <w:name w:val="heading 2"/>
    <w:basedOn w:val="Normal"/>
    <w:next w:val="Normal"/>
    <w:link w:val="Heading2Char"/>
    <w:autoRedefine/>
    <w:qFormat/>
    <w:rsid w:val="00D9395B"/>
    <w:pPr>
      <w:keepNext/>
      <w:keepLines/>
      <w:numPr>
        <w:ilvl w:val="1"/>
        <w:numId w:val="10"/>
      </w:numPr>
      <w:spacing w:before="240" w:after="60" w:line="440" w:lineRule="exact"/>
      <w:outlineLvl w:val="1"/>
    </w:pPr>
    <w:rPr>
      <w:rFonts w:cs="Arial"/>
      <w:bCs/>
      <w:iCs/>
      <w:color w:val="000000"/>
      <w:sz w:val="32"/>
      <w:szCs w:val="28"/>
    </w:rPr>
  </w:style>
  <w:style w:type="paragraph" w:styleId="Heading3">
    <w:name w:val="heading 3"/>
    <w:basedOn w:val="Normal"/>
    <w:next w:val="Normal"/>
    <w:link w:val="Heading3Char"/>
    <w:qFormat/>
    <w:rsid w:val="003C78E8"/>
    <w:pPr>
      <w:keepNext/>
      <w:numPr>
        <w:ilvl w:val="2"/>
        <w:numId w:val="10"/>
      </w:numPr>
      <w:spacing w:before="240" w:after="60"/>
      <w:outlineLvl w:val="2"/>
    </w:pPr>
    <w:rPr>
      <w:rFonts w:cs="Arial"/>
      <w:bCs/>
      <w:color w:val="000000"/>
      <w:sz w:val="28"/>
      <w:szCs w:val="26"/>
    </w:rPr>
  </w:style>
  <w:style w:type="paragraph" w:styleId="Heading4">
    <w:name w:val="heading 4"/>
    <w:basedOn w:val="Normal"/>
    <w:next w:val="Normal"/>
    <w:link w:val="Heading4Char"/>
    <w:qFormat/>
    <w:rsid w:val="003C78E8"/>
    <w:pPr>
      <w:keepNext/>
      <w:keepLines/>
      <w:widowControl w:val="0"/>
      <w:numPr>
        <w:ilvl w:val="3"/>
        <w:numId w:val="10"/>
      </w:numPr>
      <w:spacing w:before="240" w:after="60" w:line="280" w:lineRule="exact"/>
      <w:outlineLvl w:val="3"/>
    </w:pPr>
    <w:rPr>
      <w:bCs/>
      <w:color w:val="000000"/>
      <w:szCs w:val="28"/>
    </w:rPr>
  </w:style>
  <w:style w:type="paragraph" w:styleId="Heading5">
    <w:name w:val="heading 5"/>
    <w:basedOn w:val="Normal"/>
    <w:next w:val="Normal"/>
    <w:link w:val="Heading5Char"/>
    <w:uiPriority w:val="99"/>
    <w:qFormat/>
    <w:rsid w:val="00787617"/>
    <w:pPr>
      <w:keepNext/>
      <w:keepLines/>
      <w:numPr>
        <w:ilvl w:val="4"/>
        <w:numId w:val="10"/>
      </w:numPr>
      <w:tabs>
        <w:tab w:val="left" w:pos="1843"/>
      </w:tabs>
      <w:spacing w:before="120" w:line="400" w:lineRule="exact"/>
      <w:outlineLvl w:val="4"/>
    </w:pPr>
    <w:rPr>
      <w:color w:val="000000"/>
      <w:spacing w:val="-4"/>
      <w:kern w:val="28"/>
      <w:sz w:val="20"/>
      <w:szCs w:val="20"/>
    </w:rPr>
  </w:style>
  <w:style w:type="paragraph" w:styleId="Heading6">
    <w:name w:val="heading 6"/>
    <w:basedOn w:val="Normal"/>
    <w:next w:val="Normal"/>
    <w:link w:val="Heading6Char"/>
    <w:uiPriority w:val="99"/>
    <w:qFormat/>
    <w:rsid w:val="00787617"/>
    <w:pPr>
      <w:keepNext/>
      <w:keepLines/>
      <w:numPr>
        <w:ilvl w:val="5"/>
        <w:numId w:val="10"/>
      </w:numPr>
      <w:tabs>
        <w:tab w:val="left" w:pos="1843"/>
      </w:tabs>
      <w:spacing w:before="120" w:line="400" w:lineRule="exact"/>
      <w:outlineLvl w:val="5"/>
    </w:pPr>
    <w:rPr>
      <w:color w:val="000000"/>
      <w:sz w:val="16"/>
      <w:szCs w:val="16"/>
    </w:rPr>
  </w:style>
  <w:style w:type="paragraph" w:styleId="Heading7">
    <w:name w:val="heading 7"/>
    <w:basedOn w:val="Normal"/>
    <w:next w:val="Normal"/>
    <w:link w:val="Heading7Char"/>
    <w:uiPriority w:val="99"/>
    <w:qFormat/>
    <w:rsid w:val="00525F7F"/>
    <w:pPr>
      <w:keepNext/>
      <w:numPr>
        <w:ilvl w:val="6"/>
        <w:numId w:val="10"/>
      </w:numPr>
      <w:spacing w:before="120"/>
      <w:outlineLvl w:val="6"/>
    </w:pPr>
    <w:rPr>
      <w:b/>
      <w:bCs/>
      <w:color w:val="FF9900"/>
      <w:sz w:val="24"/>
    </w:rPr>
  </w:style>
  <w:style w:type="paragraph" w:styleId="Heading8">
    <w:name w:val="heading 8"/>
    <w:basedOn w:val="Normal"/>
    <w:next w:val="Normal"/>
    <w:link w:val="Heading8Char"/>
    <w:uiPriority w:val="99"/>
    <w:qFormat/>
    <w:rsid w:val="00525F7F"/>
    <w:pPr>
      <w:keepNext/>
      <w:numPr>
        <w:ilvl w:val="7"/>
        <w:numId w:val="10"/>
      </w:numPr>
      <w:tabs>
        <w:tab w:val="left" w:pos="1840"/>
        <w:tab w:val="left" w:pos="7680"/>
      </w:tabs>
      <w:jc w:val="center"/>
      <w:outlineLvl w:val="7"/>
    </w:pPr>
    <w:rPr>
      <w:b/>
      <w:bCs/>
      <w:color w:val="FF9900"/>
      <w:sz w:val="24"/>
    </w:rPr>
  </w:style>
  <w:style w:type="paragraph" w:styleId="Heading9">
    <w:name w:val="heading 9"/>
    <w:basedOn w:val="Normal"/>
    <w:next w:val="Normal"/>
    <w:link w:val="Heading9Char"/>
    <w:uiPriority w:val="99"/>
    <w:qFormat/>
    <w:rsid w:val="00525F7F"/>
    <w:pPr>
      <w:numPr>
        <w:ilvl w:val="8"/>
        <w:numId w:val="10"/>
      </w:numPr>
      <w:spacing w:before="120"/>
      <w:outlineLvl w:val="8"/>
    </w:pPr>
    <w:rPr>
      <w:color w:val="FF99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8658FA"/>
    <w:rPr>
      <w:rFonts w:ascii="Calibri" w:hAnsi="Calibri" w:cs="Arial"/>
      <w:bCs/>
      <w:color w:val="000000"/>
      <w:kern w:val="20"/>
      <w:sz w:val="40"/>
      <w:szCs w:val="40"/>
      <w:u w:color="008080"/>
    </w:rPr>
  </w:style>
  <w:style w:type="character" w:customStyle="1" w:styleId="Heading2Char">
    <w:name w:val="Heading 2 Char"/>
    <w:link w:val="Heading2"/>
    <w:locked/>
    <w:rsid w:val="00D9395B"/>
    <w:rPr>
      <w:rFonts w:asciiTheme="minorHAnsi" w:hAnsiTheme="minorHAnsi" w:cs="Arial"/>
      <w:bCs/>
      <w:iCs/>
      <w:color w:val="000000"/>
      <w:sz w:val="32"/>
      <w:szCs w:val="28"/>
    </w:rPr>
  </w:style>
  <w:style w:type="character" w:customStyle="1" w:styleId="Heading3Char">
    <w:name w:val="Heading 3 Char"/>
    <w:link w:val="Heading3"/>
    <w:locked/>
    <w:rsid w:val="00D011A7"/>
    <w:rPr>
      <w:rFonts w:asciiTheme="minorHAnsi" w:hAnsiTheme="minorHAnsi" w:cs="Arial"/>
      <w:bCs/>
      <w:color w:val="000000"/>
      <w:sz w:val="28"/>
      <w:szCs w:val="26"/>
    </w:rPr>
  </w:style>
  <w:style w:type="character" w:customStyle="1" w:styleId="Heading4Char">
    <w:name w:val="Heading 4 Char"/>
    <w:link w:val="Heading4"/>
    <w:locked/>
    <w:rsid w:val="00A155CB"/>
    <w:rPr>
      <w:rFonts w:asciiTheme="minorHAnsi" w:hAnsiTheme="minorHAnsi"/>
      <w:bCs/>
      <w:color w:val="000000"/>
      <w:sz w:val="22"/>
      <w:szCs w:val="28"/>
    </w:rPr>
  </w:style>
  <w:style w:type="character" w:customStyle="1" w:styleId="Heading5Char">
    <w:name w:val="Heading 5 Char"/>
    <w:link w:val="Heading5"/>
    <w:uiPriority w:val="99"/>
    <w:locked/>
    <w:rsid w:val="00A155CB"/>
    <w:rPr>
      <w:rFonts w:asciiTheme="minorHAnsi" w:hAnsiTheme="minorHAnsi"/>
      <w:color w:val="000000"/>
      <w:spacing w:val="-4"/>
      <w:kern w:val="28"/>
    </w:rPr>
  </w:style>
  <w:style w:type="character" w:customStyle="1" w:styleId="Heading6Char">
    <w:name w:val="Heading 6 Char"/>
    <w:link w:val="Heading6"/>
    <w:uiPriority w:val="99"/>
    <w:locked/>
    <w:rsid w:val="00A155CB"/>
    <w:rPr>
      <w:rFonts w:asciiTheme="minorHAnsi" w:hAnsiTheme="minorHAnsi"/>
      <w:color w:val="000000"/>
      <w:sz w:val="16"/>
      <w:szCs w:val="16"/>
    </w:rPr>
  </w:style>
  <w:style w:type="character" w:customStyle="1" w:styleId="Heading7Char">
    <w:name w:val="Heading 7 Char"/>
    <w:link w:val="Heading7"/>
    <w:uiPriority w:val="99"/>
    <w:locked/>
    <w:rsid w:val="00A155CB"/>
    <w:rPr>
      <w:rFonts w:asciiTheme="minorHAnsi" w:hAnsiTheme="minorHAnsi"/>
      <w:b/>
      <w:bCs/>
      <w:color w:val="FF9900"/>
      <w:sz w:val="24"/>
      <w:szCs w:val="24"/>
    </w:rPr>
  </w:style>
  <w:style w:type="character" w:customStyle="1" w:styleId="Heading8Char">
    <w:name w:val="Heading 8 Char"/>
    <w:link w:val="Heading8"/>
    <w:uiPriority w:val="99"/>
    <w:locked/>
    <w:rsid w:val="00A155CB"/>
    <w:rPr>
      <w:rFonts w:asciiTheme="minorHAnsi" w:hAnsiTheme="minorHAnsi"/>
      <w:b/>
      <w:bCs/>
      <w:color w:val="FF9900"/>
      <w:sz w:val="24"/>
      <w:szCs w:val="24"/>
    </w:rPr>
  </w:style>
  <w:style w:type="character" w:customStyle="1" w:styleId="Heading9Char">
    <w:name w:val="Heading 9 Char"/>
    <w:link w:val="Heading9"/>
    <w:uiPriority w:val="99"/>
    <w:locked/>
    <w:rsid w:val="00A155CB"/>
    <w:rPr>
      <w:rFonts w:asciiTheme="minorHAnsi" w:hAnsiTheme="minorHAnsi"/>
      <w:color w:val="FF9900"/>
    </w:rPr>
  </w:style>
  <w:style w:type="paragraph" w:styleId="Footer">
    <w:name w:val="footer"/>
    <w:basedOn w:val="Normal"/>
    <w:link w:val="FooterChar"/>
    <w:autoRedefine/>
    <w:uiPriority w:val="99"/>
    <w:rsid w:val="00C314CF"/>
    <w:pPr>
      <w:pBdr>
        <w:top w:val="thinThickSmallGap" w:sz="24" w:space="1" w:color="622423" w:themeColor="accent2" w:themeShade="7F"/>
      </w:pBdr>
      <w:tabs>
        <w:tab w:val="center" w:pos="4320"/>
        <w:tab w:val="right" w:pos="8640"/>
      </w:tabs>
      <w:ind w:left="-270" w:right="-365"/>
    </w:pPr>
    <w:rPr>
      <w:rFonts w:eastAsiaTheme="majorEastAsia" w:cstheme="majorBidi"/>
      <w:color w:val="808080"/>
    </w:rPr>
  </w:style>
  <w:style w:type="character" w:customStyle="1" w:styleId="FooterChar">
    <w:name w:val="Footer Char"/>
    <w:link w:val="Footer"/>
    <w:uiPriority w:val="99"/>
    <w:locked/>
    <w:rsid w:val="00C314CF"/>
    <w:rPr>
      <w:rFonts w:asciiTheme="minorHAnsi" w:eastAsiaTheme="majorEastAsia" w:hAnsiTheme="minorHAnsi" w:cstheme="majorBidi"/>
      <w:color w:val="808080"/>
      <w:sz w:val="22"/>
      <w:szCs w:val="24"/>
    </w:rPr>
  </w:style>
  <w:style w:type="paragraph" w:customStyle="1" w:styleId="Level1bullet">
    <w:name w:val="Level 1 bullet"/>
    <w:uiPriority w:val="99"/>
    <w:rsid w:val="00525F7F"/>
    <w:pPr>
      <w:jc w:val="both"/>
    </w:pPr>
    <w:rPr>
      <w:rFonts w:ascii="Arial" w:hAnsi="Arial" w:cs="Arial"/>
      <w:color w:val="333399"/>
      <w:sz w:val="24"/>
      <w:szCs w:val="24"/>
    </w:rPr>
  </w:style>
  <w:style w:type="paragraph" w:customStyle="1" w:styleId="Level2bullet">
    <w:name w:val="Level 2 bullet"/>
    <w:uiPriority w:val="99"/>
    <w:rsid w:val="00525F7F"/>
    <w:pPr>
      <w:numPr>
        <w:numId w:val="2"/>
      </w:numPr>
      <w:jc w:val="both"/>
    </w:pPr>
    <w:rPr>
      <w:rFonts w:ascii="Arial" w:hAnsi="Arial" w:cs="Arial"/>
      <w:color w:val="333399"/>
      <w:sz w:val="24"/>
      <w:szCs w:val="24"/>
    </w:rPr>
  </w:style>
  <w:style w:type="paragraph" w:customStyle="1" w:styleId="Level3bullet">
    <w:name w:val="Level 3 bullet"/>
    <w:uiPriority w:val="99"/>
    <w:rsid w:val="00525F7F"/>
    <w:pPr>
      <w:numPr>
        <w:numId w:val="3"/>
      </w:numPr>
      <w:jc w:val="both"/>
    </w:pPr>
    <w:rPr>
      <w:rFonts w:ascii="Arial" w:hAnsi="Arial" w:cs="Arial"/>
      <w:color w:val="333399"/>
      <w:sz w:val="24"/>
      <w:szCs w:val="24"/>
    </w:rPr>
  </w:style>
  <w:style w:type="character" w:styleId="FollowedHyperlink">
    <w:name w:val="FollowedHyperlink"/>
    <w:uiPriority w:val="99"/>
    <w:semiHidden/>
    <w:rsid w:val="00525F7F"/>
    <w:rPr>
      <w:color w:val="800080"/>
      <w:u w:val="single"/>
    </w:rPr>
  </w:style>
  <w:style w:type="paragraph" w:customStyle="1" w:styleId="Executivesummarytext">
    <w:name w:val="Executive summary text"/>
    <w:uiPriority w:val="99"/>
    <w:rsid w:val="00525F7F"/>
    <w:pPr>
      <w:jc w:val="both"/>
    </w:pPr>
    <w:rPr>
      <w:rFonts w:ascii="Arial" w:hAnsi="Arial" w:cs="Arial"/>
      <w:color w:val="333399"/>
      <w:sz w:val="24"/>
      <w:szCs w:val="24"/>
    </w:rPr>
  </w:style>
  <w:style w:type="paragraph" w:customStyle="1" w:styleId="ExecutiveHeading">
    <w:name w:val="Executive Heading"/>
    <w:uiPriority w:val="99"/>
    <w:rsid w:val="00525F7F"/>
    <w:pPr>
      <w:jc w:val="both"/>
    </w:pPr>
    <w:rPr>
      <w:rFonts w:ascii="Arial" w:hAnsi="Arial" w:cs="Arial"/>
      <w:b/>
      <w:bCs/>
      <w:smallCaps/>
      <w:color w:val="FF9900"/>
      <w:sz w:val="28"/>
      <w:szCs w:val="28"/>
      <w:u w:val="single" w:color="FF9900"/>
    </w:rPr>
  </w:style>
  <w:style w:type="paragraph" w:customStyle="1" w:styleId="Executivebullet">
    <w:name w:val="Executive bullet"/>
    <w:uiPriority w:val="99"/>
    <w:rsid w:val="00525F7F"/>
    <w:pPr>
      <w:numPr>
        <w:numId w:val="4"/>
      </w:numPr>
      <w:jc w:val="both"/>
    </w:pPr>
    <w:rPr>
      <w:rFonts w:ascii="Arial" w:hAnsi="Arial" w:cs="Arial"/>
      <w:color w:val="333399"/>
      <w:sz w:val="24"/>
      <w:szCs w:val="24"/>
    </w:rPr>
  </w:style>
  <w:style w:type="paragraph" w:customStyle="1" w:styleId="HeadingBase">
    <w:name w:val="Heading Base"/>
    <w:basedOn w:val="Normal"/>
    <w:next w:val="Normal"/>
    <w:uiPriority w:val="99"/>
    <w:rsid w:val="00525F7F"/>
    <w:pPr>
      <w:keepNext/>
      <w:keepLines/>
      <w:spacing w:before="140" w:line="220" w:lineRule="atLeast"/>
    </w:pPr>
    <w:rPr>
      <w:spacing w:val="-4"/>
      <w:kern w:val="28"/>
    </w:rPr>
  </w:style>
  <w:style w:type="paragraph" w:styleId="Index1">
    <w:name w:val="index 1"/>
    <w:basedOn w:val="Normal"/>
    <w:autoRedefine/>
    <w:uiPriority w:val="99"/>
    <w:semiHidden/>
    <w:rsid w:val="00525F7F"/>
    <w:pPr>
      <w:spacing w:line="240" w:lineRule="atLeast"/>
      <w:ind w:left="360" w:hanging="360"/>
    </w:pPr>
  </w:style>
  <w:style w:type="paragraph" w:styleId="Index2">
    <w:name w:val="index 2"/>
    <w:basedOn w:val="Normal"/>
    <w:autoRedefine/>
    <w:uiPriority w:val="99"/>
    <w:semiHidden/>
    <w:rsid w:val="00525F7F"/>
    <w:pPr>
      <w:ind w:left="720" w:hanging="360"/>
    </w:pPr>
  </w:style>
  <w:style w:type="paragraph" w:styleId="Index3">
    <w:name w:val="index 3"/>
    <w:basedOn w:val="Normal"/>
    <w:autoRedefine/>
    <w:uiPriority w:val="99"/>
    <w:semiHidden/>
    <w:rsid w:val="00525F7F"/>
    <w:pPr>
      <w:ind w:left="1080" w:hanging="360"/>
    </w:pPr>
  </w:style>
  <w:style w:type="paragraph" w:styleId="Index4">
    <w:name w:val="index 4"/>
    <w:basedOn w:val="Normal"/>
    <w:autoRedefine/>
    <w:uiPriority w:val="99"/>
    <w:semiHidden/>
    <w:rsid w:val="00525F7F"/>
    <w:pPr>
      <w:ind w:left="1440" w:hanging="360"/>
    </w:pPr>
  </w:style>
  <w:style w:type="paragraph" w:styleId="Index5">
    <w:name w:val="index 5"/>
    <w:basedOn w:val="Normal"/>
    <w:autoRedefine/>
    <w:uiPriority w:val="99"/>
    <w:semiHidden/>
    <w:rsid w:val="00525F7F"/>
    <w:pPr>
      <w:ind w:left="1800" w:hanging="360"/>
    </w:pPr>
  </w:style>
  <w:style w:type="paragraph" w:customStyle="1" w:styleId="IndexBase">
    <w:name w:val="Index Base"/>
    <w:basedOn w:val="Normal"/>
    <w:uiPriority w:val="99"/>
    <w:rsid w:val="00525F7F"/>
    <w:pPr>
      <w:spacing w:line="240" w:lineRule="atLeast"/>
      <w:ind w:left="360" w:hanging="360"/>
    </w:pPr>
  </w:style>
  <w:style w:type="paragraph" w:styleId="IndexHeading">
    <w:name w:val="index heading"/>
    <w:basedOn w:val="HeadingBase"/>
    <w:next w:val="Index1"/>
    <w:uiPriority w:val="99"/>
    <w:semiHidden/>
    <w:rsid w:val="00525F7F"/>
    <w:pPr>
      <w:keepLines w:val="0"/>
      <w:spacing w:before="0" w:line="480" w:lineRule="atLeast"/>
    </w:pPr>
    <w:rPr>
      <w:rFonts w:ascii="Arial Black" w:hAnsi="Arial Black" w:cs="Arial Black"/>
      <w:spacing w:val="-5"/>
      <w:kern w:val="0"/>
    </w:rPr>
  </w:style>
  <w:style w:type="paragraph" w:styleId="Index6">
    <w:name w:val="index 6"/>
    <w:basedOn w:val="Normal"/>
    <w:next w:val="Normal"/>
    <w:autoRedefine/>
    <w:uiPriority w:val="99"/>
    <w:semiHidden/>
    <w:rsid w:val="00525F7F"/>
    <w:pPr>
      <w:ind w:left="1440" w:hanging="240"/>
    </w:pPr>
  </w:style>
  <w:style w:type="paragraph" w:styleId="TableofAuthorities">
    <w:name w:val="table of authorities"/>
    <w:basedOn w:val="Normal"/>
    <w:uiPriority w:val="99"/>
    <w:semiHidden/>
    <w:rsid w:val="00525F7F"/>
    <w:pPr>
      <w:tabs>
        <w:tab w:val="right" w:leader="dot" w:pos="7560"/>
      </w:tabs>
      <w:ind w:left="1440" w:hanging="360"/>
    </w:pPr>
  </w:style>
  <w:style w:type="paragraph" w:styleId="TableofFigures">
    <w:name w:val="table of figures"/>
    <w:basedOn w:val="Normal"/>
    <w:uiPriority w:val="99"/>
    <w:semiHidden/>
    <w:rsid w:val="00525F7F"/>
    <w:pPr>
      <w:tabs>
        <w:tab w:val="right" w:leader="dot" w:pos="6480"/>
      </w:tabs>
      <w:spacing w:after="240" w:line="240" w:lineRule="atLeast"/>
      <w:ind w:left="1440" w:hanging="360"/>
    </w:pPr>
  </w:style>
  <w:style w:type="paragraph" w:customStyle="1" w:styleId="TableText">
    <w:name w:val="Table Text"/>
    <w:basedOn w:val="Normal"/>
    <w:uiPriority w:val="99"/>
    <w:rsid w:val="00525F7F"/>
    <w:pPr>
      <w:spacing w:before="60"/>
    </w:pPr>
    <w:rPr>
      <w:sz w:val="16"/>
      <w:szCs w:val="16"/>
    </w:rPr>
  </w:style>
  <w:style w:type="paragraph" w:styleId="Title">
    <w:name w:val="Title"/>
    <w:basedOn w:val="HeadingBase"/>
    <w:next w:val="Normal"/>
    <w:link w:val="TitleChar"/>
    <w:uiPriority w:val="99"/>
    <w:qFormat/>
    <w:rsid w:val="00525F7F"/>
    <w:pPr>
      <w:pBdr>
        <w:top w:val="single" w:sz="6" w:space="16" w:color="auto"/>
      </w:pBdr>
      <w:spacing w:before="220" w:after="60" w:line="320" w:lineRule="atLeast"/>
    </w:pPr>
    <w:rPr>
      <w:rFonts w:ascii="Cambria" w:hAnsi="Cambria"/>
      <w:b/>
      <w:bCs/>
      <w:spacing w:val="-5"/>
      <w:sz w:val="32"/>
      <w:szCs w:val="32"/>
    </w:rPr>
  </w:style>
  <w:style w:type="character" w:customStyle="1" w:styleId="TitleChar">
    <w:name w:val="Title Char"/>
    <w:link w:val="Title"/>
    <w:uiPriority w:val="99"/>
    <w:locked/>
    <w:rsid w:val="00A155CB"/>
    <w:rPr>
      <w:rFonts w:ascii="Cambria" w:hAnsi="Cambria" w:cs="Cambria"/>
      <w:b/>
      <w:bCs/>
      <w:spacing w:val="-5"/>
      <w:kern w:val="28"/>
      <w:sz w:val="32"/>
      <w:szCs w:val="32"/>
    </w:rPr>
  </w:style>
  <w:style w:type="paragraph" w:customStyle="1" w:styleId="TitleCover">
    <w:name w:val="Title Cover"/>
    <w:basedOn w:val="HeadingBase"/>
    <w:next w:val="Normal"/>
    <w:uiPriority w:val="99"/>
    <w:rsid w:val="00525F7F"/>
    <w:pPr>
      <w:pBdr>
        <w:top w:val="single" w:sz="48" w:space="31" w:color="auto"/>
      </w:pBdr>
      <w:tabs>
        <w:tab w:val="left" w:pos="0"/>
      </w:tabs>
      <w:spacing w:before="240" w:after="500" w:line="640" w:lineRule="exact"/>
    </w:pPr>
    <w:rPr>
      <w:rFonts w:ascii="Arial Black" w:hAnsi="Arial Black" w:cs="Arial Black"/>
      <w:b/>
      <w:bCs/>
      <w:spacing w:val="-48"/>
      <w:sz w:val="64"/>
      <w:szCs w:val="64"/>
    </w:rPr>
  </w:style>
  <w:style w:type="paragraph" w:styleId="TOAHeading">
    <w:name w:val="toa heading"/>
    <w:basedOn w:val="Normal"/>
    <w:next w:val="TableofAuthorities"/>
    <w:uiPriority w:val="99"/>
    <w:semiHidden/>
    <w:rsid w:val="00525F7F"/>
    <w:pPr>
      <w:keepNext/>
      <w:spacing w:line="480" w:lineRule="atLeast"/>
    </w:pPr>
    <w:rPr>
      <w:rFonts w:ascii="Arial Black" w:hAnsi="Arial Black" w:cs="Arial Black"/>
      <w:b/>
      <w:bCs/>
      <w:spacing w:val="-10"/>
      <w:kern w:val="28"/>
    </w:rPr>
  </w:style>
  <w:style w:type="paragraph" w:styleId="TOC1">
    <w:name w:val="toc 1"/>
    <w:basedOn w:val="Normal"/>
    <w:autoRedefine/>
    <w:uiPriority w:val="39"/>
    <w:qFormat/>
    <w:rsid w:val="00BD3980"/>
    <w:pPr>
      <w:spacing w:before="120"/>
    </w:pPr>
    <w:rPr>
      <w:b/>
      <w:bCs/>
      <w:caps/>
      <w:sz w:val="20"/>
      <w:szCs w:val="20"/>
    </w:rPr>
  </w:style>
  <w:style w:type="paragraph" w:styleId="TOC2">
    <w:name w:val="toc 2"/>
    <w:basedOn w:val="Normal"/>
    <w:autoRedefine/>
    <w:uiPriority w:val="39"/>
    <w:qFormat/>
    <w:rsid w:val="00A61D09"/>
    <w:pPr>
      <w:spacing w:after="0"/>
      <w:ind w:left="220"/>
    </w:pPr>
    <w:rPr>
      <w:smallCaps/>
      <w:sz w:val="20"/>
      <w:szCs w:val="20"/>
    </w:rPr>
  </w:style>
  <w:style w:type="paragraph" w:styleId="TOC3">
    <w:name w:val="toc 3"/>
    <w:basedOn w:val="Normal"/>
    <w:autoRedefine/>
    <w:uiPriority w:val="39"/>
    <w:qFormat/>
    <w:rsid w:val="00525F7F"/>
    <w:pPr>
      <w:spacing w:after="0"/>
      <w:ind w:left="440"/>
    </w:pPr>
    <w:rPr>
      <w:i/>
      <w:iCs/>
      <w:sz w:val="20"/>
      <w:szCs w:val="20"/>
    </w:rPr>
  </w:style>
  <w:style w:type="paragraph" w:styleId="TOC4">
    <w:name w:val="toc 4"/>
    <w:basedOn w:val="Normal"/>
    <w:autoRedefine/>
    <w:uiPriority w:val="99"/>
    <w:semiHidden/>
    <w:rsid w:val="00525F7F"/>
    <w:pPr>
      <w:spacing w:after="0"/>
      <w:ind w:left="660"/>
    </w:pPr>
    <w:rPr>
      <w:sz w:val="18"/>
      <w:szCs w:val="18"/>
    </w:rPr>
  </w:style>
  <w:style w:type="paragraph" w:styleId="TOC5">
    <w:name w:val="toc 5"/>
    <w:basedOn w:val="Normal"/>
    <w:autoRedefine/>
    <w:uiPriority w:val="99"/>
    <w:semiHidden/>
    <w:rsid w:val="00525F7F"/>
    <w:pPr>
      <w:spacing w:after="0"/>
      <w:ind w:left="880"/>
    </w:pPr>
    <w:rPr>
      <w:sz w:val="18"/>
      <w:szCs w:val="18"/>
    </w:rPr>
  </w:style>
  <w:style w:type="paragraph" w:customStyle="1" w:styleId="TOCBase">
    <w:name w:val="TOC Base"/>
    <w:basedOn w:val="Normal"/>
    <w:uiPriority w:val="99"/>
    <w:rsid w:val="00525F7F"/>
    <w:pPr>
      <w:tabs>
        <w:tab w:val="right" w:leader="dot" w:pos="6480"/>
      </w:tabs>
      <w:spacing w:after="240" w:line="240" w:lineRule="atLeast"/>
    </w:pPr>
  </w:style>
  <w:style w:type="paragraph" w:customStyle="1" w:styleId="TableHeader">
    <w:name w:val="Table Header"/>
    <w:basedOn w:val="Normal"/>
    <w:uiPriority w:val="99"/>
    <w:rsid w:val="00525F7F"/>
    <w:pPr>
      <w:spacing w:before="240"/>
      <w:jc w:val="center"/>
    </w:pPr>
    <w:rPr>
      <w:b/>
      <w:bCs/>
      <w:color w:val="FFFFFF"/>
      <w:sz w:val="24"/>
    </w:rPr>
  </w:style>
  <w:style w:type="paragraph" w:customStyle="1" w:styleId="TableContents">
    <w:name w:val="Table Contents"/>
    <w:basedOn w:val="Normal"/>
    <w:uiPriority w:val="99"/>
    <w:rsid w:val="00525F7F"/>
    <w:rPr>
      <w:sz w:val="24"/>
    </w:rPr>
  </w:style>
  <w:style w:type="paragraph" w:styleId="Index7">
    <w:name w:val="index 7"/>
    <w:basedOn w:val="Normal"/>
    <w:next w:val="Normal"/>
    <w:autoRedefine/>
    <w:uiPriority w:val="99"/>
    <w:semiHidden/>
    <w:rsid w:val="00525F7F"/>
    <w:pPr>
      <w:ind w:left="1680" w:hanging="240"/>
    </w:pPr>
  </w:style>
  <w:style w:type="paragraph" w:styleId="TOC6">
    <w:name w:val="toc 6"/>
    <w:basedOn w:val="Normal"/>
    <w:next w:val="Normal"/>
    <w:autoRedefine/>
    <w:uiPriority w:val="99"/>
    <w:semiHidden/>
    <w:rsid w:val="00525F7F"/>
    <w:pPr>
      <w:spacing w:after="0"/>
      <w:ind w:left="1100"/>
    </w:pPr>
    <w:rPr>
      <w:sz w:val="18"/>
      <w:szCs w:val="18"/>
    </w:rPr>
  </w:style>
  <w:style w:type="paragraph" w:styleId="TOC7">
    <w:name w:val="toc 7"/>
    <w:basedOn w:val="Normal"/>
    <w:next w:val="Normal"/>
    <w:autoRedefine/>
    <w:uiPriority w:val="99"/>
    <w:semiHidden/>
    <w:rsid w:val="00525F7F"/>
    <w:pPr>
      <w:spacing w:after="0"/>
      <w:ind w:left="1320"/>
    </w:pPr>
    <w:rPr>
      <w:sz w:val="18"/>
      <w:szCs w:val="18"/>
    </w:rPr>
  </w:style>
  <w:style w:type="paragraph" w:styleId="TOC8">
    <w:name w:val="toc 8"/>
    <w:basedOn w:val="Normal"/>
    <w:next w:val="Normal"/>
    <w:autoRedefine/>
    <w:uiPriority w:val="99"/>
    <w:semiHidden/>
    <w:rsid w:val="00525F7F"/>
    <w:pPr>
      <w:spacing w:after="0"/>
      <w:ind w:left="1540"/>
    </w:pPr>
    <w:rPr>
      <w:sz w:val="18"/>
      <w:szCs w:val="18"/>
    </w:rPr>
  </w:style>
  <w:style w:type="paragraph" w:styleId="TOC9">
    <w:name w:val="toc 9"/>
    <w:basedOn w:val="Normal"/>
    <w:next w:val="Normal"/>
    <w:autoRedefine/>
    <w:uiPriority w:val="99"/>
    <w:semiHidden/>
    <w:rsid w:val="00525F7F"/>
    <w:pPr>
      <w:spacing w:after="0"/>
      <w:ind w:left="1760"/>
    </w:pPr>
    <w:rPr>
      <w:sz w:val="18"/>
      <w:szCs w:val="18"/>
    </w:rPr>
  </w:style>
  <w:style w:type="paragraph" w:styleId="Index8">
    <w:name w:val="index 8"/>
    <w:basedOn w:val="Normal"/>
    <w:next w:val="Normal"/>
    <w:autoRedefine/>
    <w:uiPriority w:val="99"/>
    <w:semiHidden/>
    <w:rsid w:val="00525F7F"/>
    <w:pPr>
      <w:ind w:left="1920" w:hanging="240"/>
    </w:pPr>
  </w:style>
  <w:style w:type="paragraph" w:styleId="Index9">
    <w:name w:val="index 9"/>
    <w:basedOn w:val="Normal"/>
    <w:next w:val="Normal"/>
    <w:autoRedefine/>
    <w:uiPriority w:val="99"/>
    <w:semiHidden/>
    <w:rsid w:val="00525F7F"/>
    <w:pPr>
      <w:ind w:hanging="240"/>
    </w:pPr>
  </w:style>
  <w:style w:type="character" w:styleId="Hyperlink">
    <w:name w:val="Hyperlink"/>
    <w:basedOn w:val="DefaultParagraphFont"/>
    <w:uiPriority w:val="99"/>
    <w:rsid w:val="003C78E8"/>
    <w:rPr>
      <w:color w:val="0000FF"/>
      <w:u w:val="single"/>
    </w:rPr>
  </w:style>
  <w:style w:type="paragraph" w:styleId="BodyText">
    <w:name w:val="Body Text"/>
    <w:basedOn w:val="Normal"/>
    <w:link w:val="BodyTextChar"/>
    <w:uiPriority w:val="99"/>
    <w:semiHidden/>
    <w:rsid w:val="00525F7F"/>
    <w:rPr>
      <w:sz w:val="24"/>
    </w:rPr>
  </w:style>
  <w:style w:type="character" w:customStyle="1" w:styleId="BodyTextChar">
    <w:name w:val="Body Text Char"/>
    <w:link w:val="BodyText"/>
    <w:uiPriority w:val="99"/>
    <w:semiHidden/>
    <w:locked/>
    <w:rsid w:val="00A155CB"/>
    <w:rPr>
      <w:rFonts w:ascii="Arial" w:hAnsi="Arial" w:cs="Arial"/>
      <w:spacing w:val="-5"/>
      <w:sz w:val="24"/>
      <w:szCs w:val="24"/>
    </w:rPr>
  </w:style>
  <w:style w:type="character" w:styleId="PageNumber">
    <w:name w:val="page number"/>
    <w:rsid w:val="00525F7F"/>
    <w:rPr>
      <w:rFonts w:cs="Times New Roman"/>
    </w:rPr>
  </w:style>
  <w:style w:type="paragraph" w:customStyle="1" w:styleId="Tablebullet">
    <w:name w:val="Table bullet"/>
    <w:basedOn w:val="TableContents"/>
    <w:uiPriority w:val="99"/>
    <w:rsid w:val="00525F7F"/>
    <w:pPr>
      <w:numPr>
        <w:numId w:val="1"/>
      </w:numPr>
    </w:pPr>
  </w:style>
  <w:style w:type="paragraph" w:customStyle="1" w:styleId="ExecutiveSummaryHeader">
    <w:name w:val="Executive Summary Header"/>
    <w:basedOn w:val="Normal"/>
    <w:uiPriority w:val="99"/>
    <w:rsid w:val="00525F7F"/>
    <w:pPr>
      <w:jc w:val="center"/>
    </w:pPr>
    <w:rPr>
      <w:b/>
      <w:bCs/>
      <w:color w:val="FFA000"/>
      <w:sz w:val="32"/>
      <w:szCs w:val="32"/>
    </w:rPr>
  </w:style>
  <w:style w:type="paragraph" w:styleId="ListNumber">
    <w:name w:val="List Number"/>
    <w:basedOn w:val="Normal"/>
    <w:uiPriority w:val="99"/>
    <w:semiHidden/>
    <w:rsid w:val="00525F7F"/>
    <w:pPr>
      <w:tabs>
        <w:tab w:val="num" w:pos="360"/>
      </w:tabs>
      <w:ind w:left="360" w:hanging="360"/>
    </w:pPr>
  </w:style>
  <w:style w:type="paragraph" w:customStyle="1" w:styleId="00B-IntroBodyText">
    <w:name w:val="00B-Intro Body Text"/>
    <w:basedOn w:val="Normal"/>
    <w:uiPriority w:val="99"/>
    <w:rsid w:val="00525F7F"/>
    <w:pPr>
      <w:keepLines/>
      <w:ind w:left="1423"/>
    </w:pPr>
    <w:rPr>
      <w:sz w:val="20"/>
      <w:szCs w:val="20"/>
      <w:lang w:val="en-GB"/>
    </w:rPr>
  </w:style>
  <w:style w:type="paragraph" w:customStyle="1" w:styleId="INTROHEADING">
    <w:name w:val="INTRO HEADING"/>
    <w:uiPriority w:val="99"/>
    <w:rsid w:val="00525F7F"/>
    <w:pPr>
      <w:ind w:left="1008"/>
      <w:jc w:val="both"/>
    </w:pPr>
    <w:rPr>
      <w:rFonts w:ascii="Arial" w:hAnsi="Arial" w:cs="Arial"/>
      <w:b/>
      <w:bCs/>
      <w:color w:val="FFA000"/>
      <w:sz w:val="40"/>
      <w:szCs w:val="40"/>
    </w:rPr>
  </w:style>
  <w:style w:type="paragraph" w:customStyle="1" w:styleId="IntroText">
    <w:name w:val="Intro Text"/>
    <w:basedOn w:val="Normal"/>
    <w:autoRedefine/>
    <w:uiPriority w:val="99"/>
    <w:rsid w:val="00DE079F"/>
    <w:pPr>
      <w:ind w:left="1008"/>
    </w:pPr>
    <w:rPr>
      <w:sz w:val="24"/>
    </w:rPr>
  </w:style>
  <w:style w:type="paragraph" w:customStyle="1" w:styleId="RefTable">
    <w:name w:val="Ref Table"/>
    <w:basedOn w:val="Normal"/>
    <w:uiPriority w:val="99"/>
    <w:rsid w:val="00525F7F"/>
    <w:rPr>
      <w:b/>
      <w:bCs/>
    </w:rPr>
  </w:style>
  <w:style w:type="paragraph" w:customStyle="1" w:styleId="Style1">
    <w:name w:val="Style1"/>
    <w:basedOn w:val="Normal"/>
    <w:uiPriority w:val="99"/>
    <w:rsid w:val="00525F7F"/>
  </w:style>
  <w:style w:type="paragraph" w:customStyle="1" w:styleId="Level1text">
    <w:name w:val="Level 1 text"/>
    <w:basedOn w:val="Normal"/>
    <w:link w:val="Level1textChar"/>
    <w:uiPriority w:val="99"/>
    <w:rsid w:val="00525F7F"/>
    <w:pPr>
      <w:ind w:left="1843" w:right="144"/>
    </w:pPr>
    <w:rPr>
      <w:color w:val="333399"/>
      <w:sz w:val="24"/>
    </w:rPr>
  </w:style>
  <w:style w:type="paragraph" w:customStyle="1" w:styleId="Level2text">
    <w:name w:val="Level 2 text"/>
    <w:uiPriority w:val="99"/>
    <w:rsid w:val="00525F7F"/>
    <w:pPr>
      <w:spacing w:before="100" w:after="80"/>
      <w:ind w:left="1843" w:right="144"/>
      <w:jc w:val="both"/>
    </w:pPr>
    <w:rPr>
      <w:rFonts w:ascii="Arial" w:hAnsi="Arial" w:cs="Arial"/>
      <w:color w:val="333399"/>
      <w:spacing w:val="-5"/>
      <w:sz w:val="24"/>
      <w:szCs w:val="24"/>
    </w:rPr>
  </w:style>
  <w:style w:type="paragraph" w:customStyle="1" w:styleId="Level3text">
    <w:name w:val="Level 3 text"/>
    <w:uiPriority w:val="99"/>
    <w:rsid w:val="00525F7F"/>
    <w:pPr>
      <w:spacing w:before="100" w:after="80"/>
      <w:ind w:left="1843" w:right="144"/>
      <w:jc w:val="both"/>
    </w:pPr>
    <w:rPr>
      <w:rFonts w:ascii="Arial" w:hAnsi="Arial" w:cs="Arial"/>
      <w:color w:val="333399"/>
      <w:sz w:val="24"/>
      <w:szCs w:val="24"/>
    </w:rPr>
  </w:style>
  <w:style w:type="paragraph" w:customStyle="1" w:styleId="level4text">
    <w:name w:val="level 4 text"/>
    <w:uiPriority w:val="99"/>
    <w:rsid w:val="00525F7F"/>
    <w:pPr>
      <w:spacing w:before="100" w:after="80"/>
      <w:ind w:left="1843" w:right="144"/>
      <w:jc w:val="both"/>
    </w:pPr>
    <w:rPr>
      <w:rFonts w:ascii="Arial" w:hAnsi="Arial" w:cs="Arial"/>
      <w:color w:val="333399"/>
      <w:sz w:val="24"/>
      <w:szCs w:val="24"/>
    </w:rPr>
  </w:style>
  <w:style w:type="paragraph" w:customStyle="1" w:styleId="Level5text">
    <w:name w:val="Level 5 text"/>
    <w:uiPriority w:val="99"/>
    <w:rsid w:val="00525F7F"/>
    <w:pPr>
      <w:tabs>
        <w:tab w:val="left" w:pos="2240"/>
      </w:tabs>
      <w:spacing w:before="100" w:after="80"/>
      <w:ind w:left="1843" w:right="144"/>
      <w:jc w:val="both"/>
    </w:pPr>
    <w:rPr>
      <w:rFonts w:ascii="Arial" w:hAnsi="Arial" w:cs="Arial"/>
      <w:color w:val="333399"/>
      <w:spacing w:val="-5"/>
      <w:sz w:val="24"/>
      <w:szCs w:val="24"/>
    </w:rPr>
  </w:style>
  <w:style w:type="paragraph" w:customStyle="1" w:styleId="Level6text">
    <w:name w:val="Level 6 text"/>
    <w:uiPriority w:val="99"/>
    <w:rsid w:val="00525F7F"/>
    <w:pPr>
      <w:spacing w:before="100" w:after="80"/>
      <w:ind w:left="1843" w:right="144"/>
      <w:jc w:val="both"/>
    </w:pPr>
    <w:rPr>
      <w:rFonts w:ascii="Arial" w:hAnsi="Arial" w:cs="Arial"/>
      <w:color w:val="333399"/>
      <w:sz w:val="24"/>
      <w:szCs w:val="24"/>
    </w:rPr>
  </w:style>
  <w:style w:type="paragraph" w:styleId="Header">
    <w:name w:val="header"/>
    <w:basedOn w:val="Normal"/>
    <w:link w:val="HeaderChar"/>
    <w:autoRedefine/>
    <w:rsid w:val="00BD184D"/>
    <w:pPr>
      <w:tabs>
        <w:tab w:val="center" w:pos="4320"/>
        <w:tab w:val="right" w:pos="8640"/>
      </w:tabs>
      <w:ind w:left="-270"/>
    </w:pPr>
    <w:rPr>
      <w:color w:val="808080"/>
    </w:rPr>
  </w:style>
  <w:style w:type="character" w:customStyle="1" w:styleId="HeaderChar">
    <w:name w:val="Header Char"/>
    <w:link w:val="Header"/>
    <w:locked/>
    <w:rsid w:val="00BD184D"/>
    <w:rPr>
      <w:rFonts w:asciiTheme="minorHAnsi" w:hAnsiTheme="minorHAnsi"/>
      <w:color w:val="808080"/>
      <w:sz w:val="22"/>
      <w:szCs w:val="24"/>
    </w:rPr>
  </w:style>
  <w:style w:type="paragraph" w:customStyle="1" w:styleId="Table">
    <w:name w:val="Table"/>
    <w:uiPriority w:val="99"/>
    <w:rsid w:val="00525F7F"/>
    <w:pPr>
      <w:framePr w:hSpace="180" w:wrap="auto" w:vAnchor="text" w:hAnchor="page" w:x="2961" w:y="152"/>
      <w:tabs>
        <w:tab w:val="left" w:pos="160"/>
        <w:tab w:val="left" w:pos="320"/>
      </w:tabs>
    </w:pPr>
    <w:rPr>
      <w:rFonts w:ascii="Arial" w:hAnsi="Arial" w:cs="Arial"/>
      <w:color w:val="FFFFFF"/>
    </w:rPr>
  </w:style>
  <w:style w:type="paragraph" w:styleId="BodyText2">
    <w:name w:val="Body Text 2"/>
    <w:basedOn w:val="Normal"/>
    <w:link w:val="BodyText2Char"/>
    <w:uiPriority w:val="99"/>
    <w:semiHidden/>
    <w:rsid w:val="00525F7F"/>
    <w:rPr>
      <w:sz w:val="24"/>
    </w:rPr>
  </w:style>
  <w:style w:type="character" w:customStyle="1" w:styleId="BodyText2Char">
    <w:name w:val="Body Text 2 Char"/>
    <w:link w:val="BodyText2"/>
    <w:uiPriority w:val="99"/>
    <w:semiHidden/>
    <w:locked/>
    <w:rsid w:val="00A155CB"/>
    <w:rPr>
      <w:rFonts w:ascii="Arial" w:hAnsi="Arial" w:cs="Arial"/>
      <w:spacing w:val="-5"/>
      <w:sz w:val="24"/>
      <w:szCs w:val="24"/>
    </w:rPr>
  </w:style>
  <w:style w:type="paragraph" w:styleId="BodyText3">
    <w:name w:val="Body Text 3"/>
    <w:basedOn w:val="Normal"/>
    <w:link w:val="BodyText3Char"/>
    <w:uiPriority w:val="99"/>
    <w:semiHidden/>
    <w:rsid w:val="00525F7F"/>
    <w:rPr>
      <w:sz w:val="16"/>
      <w:szCs w:val="16"/>
    </w:rPr>
  </w:style>
  <w:style w:type="character" w:customStyle="1" w:styleId="BodyText3Char">
    <w:name w:val="Body Text 3 Char"/>
    <w:link w:val="BodyText3"/>
    <w:uiPriority w:val="99"/>
    <w:semiHidden/>
    <w:locked/>
    <w:rsid w:val="00A155CB"/>
    <w:rPr>
      <w:rFonts w:ascii="Arial" w:hAnsi="Arial" w:cs="Arial"/>
      <w:spacing w:val="-5"/>
      <w:sz w:val="16"/>
      <w:szCs w:val="16"/>
    </w:rPr>
  </w:style>
  <w:style w:type="paragraph" w:styleId="BlockText">
    <w:name w:val="Block Text"/>
    <w:basedOn w:val="Normal"/>
    <w:uiPriority w:val="99"/>
    <w:semiHidden/>
    <w:rsid w:val="00525F7F"/>
    <w:pPr>
      <w:tabs>
        <w:tab w:val="left" w:pos="1360"/>
        <w:tab w:val="left" w:pos="1840"/>
        <w:tab w:val="left" w:pos="7680"/>
      </w:tabs>
      <w:ind w:left="1360" w:right="32" w:firstLine="80"/>
    </w:pPr>
    <w:rPr>
      <w:color w:val="333399"/>
      <w:sz w:val="50"/>
      <w:szCs w:val="50"/>
    </w:rPr>
  </w:style>
  <w:style w:type="character" w:styleId="Strong">
    <w:name w:val="Strong"/>
    <w:uiPriority w:val="22"/>
    <w:qFormat/>
    <w:rsid w:val="00525F7F"/>
    <w:rPr>
      <w:rFonts w:cs="Times New Roman"/>
      <w:b/>
      <w:bCs/>
    </w:rPr>
  </w:style>
  <w:style w:type="paragraph" w:styleId="ListParagraph">
    <w:name w:val="List Paragraph"/>
    <w:basedOn w:val="Normal"/>
    <w:link w:val="ListParagraphChar"/>
    <w:autoRedefine/>
    <w:uiPriority w:val="34"/>
    <w:qFormat/>
    <w:rsid w:val="00A53722"/>
    <w:pPr>
      <w:numPr>
        <w:numId w:val="47"/>
      </w:numPr>
      <w:spacing w:after="0"/>
      <w:contextualSpacing/>
      <w:jc w:val="both"/>
    </w:pPr>
    <w:rPr>
      <w:rFonts w:cs="Arial"/>
      <w:szCs w:val="22"/>
    </w:rPr>
  </w:style>
  <w:style w:type="paragraph" w:styleId="BalloonText">
    <w:name w:val="Balloon Text"/>
    <w:basedOn w:val="Normal"/>
    <w:link w:val="BalloonTextChar"/>
    <w:uiPriority w:val="99"/>
    <w:semiHidden/>
    <w:rsid w:val="006E22CE"/>
    <w:rPr>
      <w:rFonts w:ascii="Tahoma" w:hAnsi="Tahoma"/>
      <w:sz w:val="16"/>
      <w:szCs w:val="16"/>
    </w:rPr>
  </w:style>
  <w:style w:type="character" w:customStyle="1" w:styleId="BalloonTextChar">
    <w:name w:val="Balloon Text Char"/>
    <w:link w:val="BalloonText"/>
    <w:uiPriority w:val="99"/>
    <w:semiHidden/>
    <w:locked/>
    <w:rsid w:val="006E22CE"/>
    <w:rPr>
      <w:rFonts w:ascii="Tahoma" w:hAnsi="Tahoma" w:cs="Tahoma"/>
      <w:color w:val="auto"/>
      <w:spacing w:val="-5"/>
      <w:sz w:val="16"/>
      <w:szCs w:val="16"/>
    </w:rPr>
  </w:style>
  <w:style w:type="paragraph" w:customStyle="1" w:styleId="Normal2">
    <w:name w:val="Normal 2"/>
    <w:basedOn w:val="Normal"/>
    <w:uiPriority w:val="99"/>
    <w:rsid w:val="0023752D"/>
    <w:rPr>
      <w:rFonts w:ascii="Times" w:hAnsi="Times" w:cs="Times"/>
      <w:sz w:val="24"/>
    </w:rPr>
  </w:style>
  <w:style w:type="table" w:customStyle="1" w:styleId="LightGrid-Accent11">
    <w:name w:val="Light Grid - Accent 11"/>
    <w:uiPriority w:val="99"/>
    <w:rsid w:val="0023752D"/>
    <w:rPr>
      <w:rFonts w:ascii="Arial" w:hAnsi="Arial"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styleId="LightGrid-Accent5">
    <w:name w:val="Light Grid Accent 5"/>
    <w:basedOn w:val="TableNormal"/>
    <w:uiPriority w:val="99"/>
    <w:rsid w:val="0070312D"/>
    <w:rPr>
      <w:rFonts w:ascii="Arial" w:hAnsi="Arial" w:cs="Arial"/>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Cambria"/>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Cambria"/>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TableGrid">
    <w:name w:val="Table Grid"/>
    <w:basedOn w:val="TableNormal"/>
    <w:uiPriority w:val="59"/>
    <w:rsid w:val="007447A2"/>
    <w:rPr>
      <w:rFonts w:ascii="Arial" w:hAnsi="Arial"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qFormat/>
    <w:rsid w:val="004A4366"/>
    <w:pPr>
      <w:pageBreakBefore w:val="0"/>
      <w:pBdr>
        <w:bottom w:val="none" w:sz="0" w:space="0" w:color="auto"/>
      </w:pBdr>
      <w:spacing w:before="480" w:line="276" w:lineRule="auto"/>
      <w:outlineLvl w:val="9"/>
    </w:pPr>
    <w:rPr>
      <w:rFonts w:ascii="Cambria" w:hAnsi="Cambria" w:cs="Cambria"/>
      <w:color w:val="365F91"/>
      <w:kern w:val="0"/>
    </w:rPr>
  </w:style>
  <w:style w:type="paragraph" w:customStyle="1" w:styleId="BulletPoints">
    <w:name w:val="BulletPoints"/>
    <w:basedOn w:val="Normal"/>
    <w:link w:val="BulletPointsChar"/>
    <w:uiPriority w:val="99"/>
    <w:rsid w:val="001A7971"/>
    <w:pPr>
      <w:numPr>
        <w:numId w:val="5"/>
      </w:numPr>
    </w:pPr>
    <w:rPr>
      <w:sz w:val="20"/>
      <w:szCs w:val="20"/>
    </w:rPr>
  </w:style>
  <w:style w:type="character" w:customStyle="1" w:styleId="BulletPointsChar">
    <w:name w:val="BulletPoints Char"/>
    <w:link w:val="BulletPoints"/>
    <w:uiPriority w:val="99"/>
    <w:locked/>
    <w:rsid w:val="001A7971"/>
    <w:rPr>
      <w:rFonts w:asciiTheme="minorHAnsi" w:hAnsiTheme="minorHAnsi"/>
      <w:color w:val="333333"/>
    </w:rPr>
  </w:style>
  <w:style w:type="character" w:customStyle="1" w:styleId="apple-style-span">
    <w:name w:val="apple-style-span"/>
    <w:uiPriority w:val="99"/>
    <w:rsid w:val="001F5DBE"/>
    <w:rPr>
      <w:rFonts w:cs="Times New Roman"/>
    </w:rPr>
  </w:style>
  <w:style w:type="character" w:customStyle="1" w:styleId="apple-converted-space">
    <w:name w:val="apple-converted-space"/>
    <w:rsid w:val="001F5DBE"/>
    <w:rPr>
      <w:rFonts w:cs="Times New Roman"/>
    </w:rPr>
  </w:style>
  <w:style w:type="paragraph" w:styleId="NormalWeb">
    <w:name w:val="Normal (Web)"/>
    <w:basedOn w:val="Normal"/>
    <w:uiPriority w:val="99"/>
    <w:rsid w:val="001F5DBE"/>
    <w:pPr>
      <w:spacing w:beforeAutospacing="1" w:after="100" w:afterAutospacing="1"/>
    </w:pPr>
    <w:rPr>
      <w:sz w:val="24"/>
    </w:rPr>
  </w:style>
  <w:style w:type="paragraph" w:styleId="NoSpacing">
    <w:name w:val="No Spacing"/>
    <w:uiPriority w:val="99"/>
    <w:qFormat/>
    <w:rsid w:val="001F5DBE"/>
    <w:rPr>
      <w:rFonts w:ascii="Arial" w:hAnsi="Arial" w:cs="Arial"/>
      <w:spacing w:val="-5"/>
      <w:sz w:val="22"/>
      <w:szCs w:val="22"/>
    </w:rPr>
  </w:style>
  <w:style w:type="character" w:customStyle="1" w:styleId="Level1textChar">
    <w:name w:val="Level 1 text Char"/>
    <w:link w:val="Level1text"/>
    <w:uiPriority w:val="99"/>
    <w:locked/>
    <w:rsid w:val="005C1B3B"/>
    <w:rPr>
      <w:rFonts w:ascii="Arial" w:hAnsi="Arial" w:cs="Arial"/>
      <w:color w:val="333399"/>
      <w:spacing w:val="-5"/>
      <w:sz w:val="24"/>
      <w:szCs w:val="24"/>
    </w:rPr>
  </w:style>
  <w:style w:type="table" w:styleId="MediumShading1-Accent5">
    <w:name w:val="Medium Shading 1 Accent 5"/>
    <w:basedOn w:val="TableNormal"/>
    <w:uiPriority w:val="99"/>
    <w:rsid w:val="00702852"/>
    <w:rPr>
      <w:rFonts w:ascii="Arial" w:hAnsi="Arial" w:cs="Arial"/>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CommentReference">
    <w:name w:val="annotation reference"/>
    <w:uiPriority w:val="99"/>
    <w:semiHidden/>
    <w:rsid w:val="00E54010"/>
    <w:rPr>
      <w:rFonts w:cs="Times New Roman"/>
      <w:sz w:val="16"/>
      <w:szCs w:val="16"/>
    </w:rPr>
  </w:style>
  <w:style w:type="paragraph" w:styleId="CommentText">
    <w:name w:val="annotation text"/>
    <w:basedOn w:val="Normal"/>
    <w:link w:val="CommentTextChar"/>
    <w:uiPriority w:val="99"/>
    <w:semiHidden/>
    <w:rsid w:val="00E54010"/>
    <w:rPr>
      <w:sz w:val="20"/>
      <w:szCs w:val="20"/>
    </w:rPr>
  </w:style>
  <w:style w:type="character" w:customStyle="1" w:styleId="CommentTextChar">
    <w:name w:val="Comment Text Char"/>
    <w:link w:val="CommentText"/>
    <w:uiPriority w:val="99"/>
    <w:semiHidden/>
    <w:locked/>
    <w:rsid w:val="00A155CB"/>
    <w:rPr>
      <w:rFonts w:ascii="Arial" w:hAnsi="Arial" w:cs="Arial"/>
      <w:spacing w:val="-5"/>
      <w:sz w:val="20"/>
      <w:szCs w:val="20"/>
    </w:rPr>
  </w:style>
  <w:style w:type="paragraph" w:styleId="CommentSubject">
    <w:name w:val="annotation subject"/>
    <w:basedOn w:val="CommentText"/>
    <w:next w:val="CommentText"/>
    <w:link w:val="CommentSubjectChar"/>
    <w:uiPriority w:val="99"/>
    <w:semiHidden/>
    <w:rsid w:val="00E54010"/>
    <w:rPr>
      <w:b/>
      <w:bCs/>
    </w:rPr>
  </w:style>
  <w:style w:type="character" w:customStyle="1" w:styleId="CommentSubjectChar">
    <w:name w:val="Comment Subject Char"/>
    <w:link w:val="CommentSubject"/>
    <w:uiPriority w:val="99"/>
    <w:semiHidden/>
    <w:locked/>
    <w:rsid w:val="00A155CB"/>
    <w:rPr>
      <w:rFonts w:ascii="Arial" w:hAnsi="Arial" w:cs="Arial"/>
      <w:b/>
      <w:bCs/>
      <w:spacing w:val="-5"/>
      <w:sz w:val="20"/>
      <w:szCs w:val="20"/>
    </w:rPr>
  </w:style>
  <w:style w:type="paragraph" w:styleId="Revision">
    <w:name w:val="Revision"/>
    <w:hidden/>
    <w:uiPriority w:val="99"/>
    <w:semiHidden/>
    <w:rsid w:val="00CB0EF9"/>
    <w:rPr>
      <w:rFonts w:ascii="Arial" w:hAnsi="Arial" w:cs="Arial"/>
      <w:spacing w:val="-5"/>
      <w:sz w:val="22"/>
      <w:szCs w:val="22"/>
    </w:rPr>
  </w:style>
  <w:style w:type="table" w:styleId="LightShading-Accent5">
    <w:name w:val="Light Shading Accent 5"/>
    <w:basedOn w:val="TableNormal"/>
    <w:uiPriority w:val="99"/>
    <w:rsid w:val="007D3C35"/>
    <w:rPr>
      <w:rFonts w:ascii="Arial" w:hAnsi="Arial" w:cs="Arial"/>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styleId="Emphasis">
    <w:name w:val="Emphasis"/>
    <w:uiPriority w:val="99"/>
    <w:qFormat/>
    <w:locked/>
    <w:rsid w:val="00A01633"/>
    <w:rPr>
      <w:rFonts w:cs="Times New Roman"/>
      <w:i/>
      <w:iCs/>
    </w:rPr>
  </w:style>
  <w:style w:type="table" w:customStyle="1" w:styleId="LightGrid1">
    <w:name w:val="Light Grid1"/>
    <w:basedOn w:val="TableNormal"/>
    <w:uiPriority w:val="99"/>
    <w:rsid w:val="00F44FDC"/>
    <w:rPr>
      <w:rFonts w:ascii="Arial" w:hAnsi="Arial"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Cambria"/>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Cambria"/>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3">
    <w:name w:val="Light Grid Accent 3"/>
    <w:basedOn w:val="TableNormal"/>
    <w:uiPriority w:val="62"/>
    <w:rsid w:val="008854BD"/>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12">
    <w:name w:val="Light Grid - Accent 12"/>
    <w:basedOn w:val="TableNormal"/>
    <w:uiPriority w:val="62"/>
    <w:rsid w:val="00DE305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Pa0">
    <w:name w:val="Pa0"/>
    <w:basedOn w:val="Normal"/>
    <w:next w:val="Normal"/>
    <w:rsid w:val="001F2032"/>
    <w:pPr>
      <w:autoSpaceDE w:val="0"/>
      <w:autoSpaceDN w:val="0"/>
      <w:adjustRightInd w:val="0"/>
      <w:spacing w:line="211" w:lineRule="atLeast"/>
    </w:pPr>
    <w:rPr>
      <w:rFonts w:ascii="Book Antiqua" w:hAnsi="Book Antiqua"/>
      <w:sz w:val="24"/>
    </w:rPr>
  </w:style>
  <w:style w:type="paragraph" w:customStyle="1" w:styleId="Pa39">
    <w:name w:val="Pa39"/>
    <w:basedOn w:val="Normal"/>
    <w:next w:val="Normal"/>
    <w:rsid w:val="00C218AC"/>
    <w:pPr>
      <w:autoSpaceDE w:val="0"/>
      <w:autoSpaceDN w:val="0"/>
      <w:adjustRightInd w:val="0"/>
      <w:spacing w:line="211" w:lineRule="atLeast"/>
    </w:pPr>
    <w:rPr>
      <w:rFonts w:ascii="Book Antiqua" w:hAnsi="Book Antiqua"/>
      <w:sz w:val="24"/>
    </w:rPr>
  </w:style>
  <w:style w:type="paragraph" w:customStyle="1" w:styleId="Pa22">
    <w:name w:val="Pa22"/>
    <w:basedOn w:val="Normal"/>
    <w:next w:val="Normal"/>
    <w:rsid w:val="00C218AC"/>
    <w:pPr>
      <w:autoSpaceDE w:val="0"/>
      <w:autoSpaceDN w:val="0"/>
      <w:adjustRightInd w:val="0"/>
      <w:spacing w:line="211" w:lineRule="atLeast"/>
    </w:pPr>
    <w:rPr>
      <w:rFonts w:ascii="Book Antiqua" w:hAnsi="Book Antiqua"/>
      <w:sz w:val="24"/>
    </w:rPr>
  </w:style>
  <w:style w:type="paragraph" w:customStyle="1" w:styleId="bullet-points">
    <w:name w:val="bullet-points"/>
    <w:basedOn w:val="Normal"/>
    <w:rsid w:val="00FF1099"/>
    <w:pPr>
      <w:jc w:val="both"/>
    </w:pPr>
    <w:rPr>
      <w:rFonts w:ascii="Microsoft Sans Serif" w:hAnsi="Microsoft Sans Serif" w:cs="Microsoft Sans Serif"/>
      <w:sz w:val="20"/>
      <w:szCs w:val="20"/>
    </w:rPr>
  </w:style>
  <w:style w:type="table" w:customStyle="1" w:styleId="LightShading1">
    <w:name w:val="Light Shading1"/>
    <w:basedOn w:val="TableNormal"/>
    <w:uiPriority w:val="60"/>
    <w:rsid w:val="0008629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aption">
    <w:name w:val="caption"/>
    <w:basedOn w:val="Normal"/>
    <w:next w:val="Normal"/>
    <w:link w:val="CaptionChar"/>
    <w:uiPriority w:val="35"/>
    <w:qFormat/>
    <w:locked/>
    <w:rsid w:val="003C78E8"/>
    <w:rPr>
      <w:b/>
      <w:bCs/>
      <w:sz w:val="20"/>
      <w:szCs w:val="20"/>
    </w:rPr>
  </w:style>
  <w:style w:type="paragraph" w:customStyle="1" w:styleId="Pa7">
    <w:name w:val="Pa7"/>
    <w:basedOn w:val="Normal"/>
    <w:next w:val="Normal"/>
    <w:uiPriority w:val="99"/>
    <w:rsid w:val="00226FCC"/>
    <w:pPr>
      <w:autoSpaceDE w:val="0"/>
      <w:autoSpaceDN w:val="0"/>
      <w:adjustRightInd w:val="0"/>
      <w:spacing w:line="201" w:lineRule="atLeast"/>
    </w:pPr>
    <w:rPr>
      <w:rFonts w:ascii="Publico Text" w:hAnsi="Publico Text"/>
      <w:sz w:val="24"/>
      <w:lang w:val="en-IN" w:eastAsia="en-IN"/>
    </w:rPr>
  </w:style>
  <w:style w:type="paragraph" w:customStyle="1" w:styleId="Pa8">
    <w:name w:val="Pa8"/>
    <w:basedOn w:val="Normal"/>
    <w:next w:val="Normal"/>
    <w:uiPriority w:val="99"/>
    <w:rsid w:val="00226FCC"/>
    <w:pPr>
      <w:autoSpaceDE w:val="0"/>
      <w:autoSpaceDN w:val="0"/>
      <w:adjustRightInd w:val="0"/>
      <w:spacing w:line="201" w:lineRule="atLeast"/>
    </w:pPr>
    <w:rPr>
      <w:rFonts w:ascii="Publico Text" w:hAnsi="Publico Text"/>
      <w:sz w:val="24"/>
      <w:lang w:val="en-IN" w:eastAsia="en-IN"/>
    </w:rPr>
  </w:style>
  <w:style w:type="character" w:customStyle="1" w:styleId="A7">
    <w:name w:val="A7"/>
    <w:uiPriority w:val="99"/>
    <w:rsid w:val="00226FCC"/>
    <w:rPr>
      <w:rFonts w:cs="Publico Text"/>
      <w:color w:val="000000"/>
      <w:sz w:val="20"/>
      <w:szCs w:val="20"/>
    </w:rPr>
  </w:style>
  <w:style w:type="paragraph" w:customStyle="1" w:styleId="Pa14">
    <w:name w:val="Pa14"/>
    <w:basedOn w:val="Normal"/>
    <w:next w:val="Normal"/>
    <w:uiPriority w:val="99"/>
    <w:rsid w:val="00FC1A68"/>
    <w:pPr>
      <w:autoSpaceDE w:val="0"/>
      <w:autoSpaceDN w:val="0"/>
      <w:adjustRightInd w:val="0"/>
      <w:spacing w:line="281" w:lineRule="atLeast"/>
    </w:pPr>
    <w:rPr>
      <w:rFonts w:ascii="Publico Text" w:hAnsi="Publico Text"/>
      <w:sz w:val="24"/>
      <w:lang w:val="en-IN" w:eastAsia="en-IN"/>
    </w:rPr>
  </w:style>
  <w:style w:type="paragraph" w:customStyle="1" w:styleId="Pa17">
    <w:name w:val="Pa17"/>
    <w:basedOn w:val="Normal"/>
    <w:next w:val="Normal"/>
    <w:uiPriority w:val="99"/>
    <w:rsid w:val="00FC1A68"/>
    <w:pPr>
      <w:autoSpaceDE w:val="0"/>
      <w:autoSpaceDN w:val="0"/>
      <w:adjustRightInd w:val="0"/>
      <w:spacing w:line="241" w:lineRule="atLeast"/>
    </w:pPr>
    <w:rPr>
      <w:rFonts w:ascii="Publico Text" w:hAnsi="Publico Text"/>
      <w:sz w:val="24"/>
      <w:lang w:val="en-IN" w:eastAsia="en-IN"/>
    </w:rPr>
  </w:style>
  <w:style w:type="paragraph" w:customStyle="1" w:styleId="heading">
    <w:name w:val="heading"/>
    <w:basedOn w:val="Normal"/>
    <w:autoRedefine/>
    <w:rsid w:val="00756804"/>
    <w:pPr>
      <w:numPr>
        <w:numId w:val="9"/>
      </w:numPr>
      <w:spacing w:after="0"/>
    </w:pPr>
    <w:rPr>
      <w:rFonts w:cstheme="minorHAnsi"/>
      <w:b/>
      <w:bCs/>
    </w:rPr>
  </w:style>
  <w:style w:type="paragraph" w:customStyle="1" w:styleId="Bulletpoints0">
    <w:name w:val="Bullet points"/>
    <w:basedOn w:val="Normal"/>
    <w:autoRedefine/>
    <w:rsid w:val="001C116C"/>
    <w:pPr>
      <w:spacing w:line="276" w:lineRule="auto"/>
      <w:ind w:left="90"/>
      <w:jc w:val="both"/>
    </w:pPr>
  </w:style>
  <w:style w:type="paragraph" w:customStyle="1" w:styleId="bullet-numbered">
    <w:name w:val="bullet-numbered"/>
    <w:basedOn w:val="Normal"/>
    <w:uiPriority w:val="99"/>
    <w:rsid w:val="00C6771F"/>
    <w:pPr>
      <w:numPr>
        <w:numId w:val="6"/>
      </w:numPr>
      <w:spacing w:line="280" w:lineRule="exact"/>
      <w:jc w:val="both"/>
    </w:pPr>
    <w:rPr>
      <w:rFonts w:ascii="Microsoft Sans Serif" w:hAnsi="Microsoft Sans Serif"/>
      <w:sz w:val="20"/>
    </w:rPr>
  </w:style>
  <w:style w:type="paragraph" w:customStyle="1" w:styleId="Table-text">
    <w:name w:val="Table-text"/>
    <w:basedOn w:val="Normal"/>
    <w:rsid w:val="00C6771F"/>
    <w:pPr>
      <w:spacing w:after="60"/>
    </w:pPr>
    <w:rPr>
      <w:rFonts w:ascii="Microsoft Sans Serif" w:hAnsi="Microsoft Sans Serif"/>
      <w:sz w:val="18"/>
    </w:rPr>
  </w:style>
  <w:style w:type="paragraph" w:customStyle="1" w:styleId="TableHeading">
    <w:name w:val="Table Heading"/>
    <w:basedOn w:val="Table-text"/>
    <w:rsid w:val="00C6771F"/>
    <w:pPr>
      <w:spacing w:after="0"/>
      <w:jc w:val="center"/>
    </w:pPr>
    <w:rPr>
      <w:b/>
      <w:color w:val="FFFFFF"/>
    </w:rPr>
  </w:style>
  <w:style w:type="paragraph" w:customStyle="1" w:styleId="Default">
    <w:name w:val="Default"/>
    <w:rsid w:val="00AA78F0"/>
    <w:pPr>
      <w:autoSpaceDE w:val="0"/>
      <w:autoSpaceDN w:val="0"/>
      <w:adjustRightInd w:val="0"/>
    </w:pPr>
    <w:rPr>
      <w:rFonts w:ascii="Arial" w:eastAsia="Calibri" w:hAnsi="Arial" w:cs="Arial"/>
      <w:color w:val="000000"/>
      <w:sz w:val="24"/>
      <w:szCs w:val="24"/>
    </w:rPr>
  </w:style>
  <w:style w:type="paragraph" w:customStyle="1" w:styleId="ITRGBullet1">
    <w:name w:val="ITRG_Bullet1"/>
    <w:basedOn w:val="Normal"/>
    <w:rsid w:val="00C722ED"/>
    <w:pPr>
      <w:numPr>
        <w:numId w:val="7"/>
      </w:numPr>
      <w:spacing w:before="180" w:after="180"/>
    </w:pPr>
    <w:rPr>
      <w:rFonts w:ascii="Garamond" w:hAnsi="Garamond"/>
      <w:kern w:val="22"/>
    </w:rPr>
  </w:style>
  <w:style w:type="paragraph" w:customStyle="1" w:styleId="bullet-lines">
    <w:name w:val="bullet-lines"/>
    <w:basedOn w:val="Normal"/>
    <w:rsid w:val="0029322B"/>
    <w:pPr>
      <w:numPr>
        <w:numId w:val="8"/>
      </w:numPr>
    </w:pPr>
  </w:style>
  <w:style w:type="paragraph" w:styleId="FootnoteText">
    <w:name w:val="footnote text"/>
    <w:basedOn w:val="Normal"/>
    <w:link w:val="FootnoteTextChar"/>
    <w:uiPriority w:val="99"/>
    <w:semiHidden/>
    <w:locked/>
    <w:rsid w:val="003C77AD"/>
    <w:pPr>
      <w:spacing w:after="240"/>
    </w:pPr>
    <w:rPr>
      <w:sz w:val="18"/>
      <w:szCs w:val="20"/>
    </w:rPr>
  </w:style>
  <w:style w:type="character" w:customStyle="1" w:styleId="FootnoteTextChar">
    <w:name w:val="Footnote Text Char"/>
    <w:basedOn w:val="DefaultParagraphFont"/>
    <w:link w:val="FootnoteText"/>
    <w:uiPriority w:val="99"/>
    <w:semiHidden/>
    <w:rsid w:val="003C77AD"/>
    <w:rPr>
      <w:rFonts w:ascii="Arial" w:hAnsi="Arial"/>
      <w:sz w:val="18"/>
    </w:rPr>
  </w:style>
  <w:style w:type="character" w:styleId="FootnoteReference">
    <w:name w:val="footnote reference"/>
    <w:semiHidden/>
    <w:locked/>
    <w:rsid w:val="003C77AD"/>
    <w:rPr>
      <w:vertAlign w:val="superscript"/>
    </w:rPr>
  </w:style>
  <w:style w:type="character" w:customStyle="1" w:styleId="apple-tab-span">
    <w:name w:val="apple-tab-span"/>
    <w:basedOn w:val="DefaultParagraphFont"/>
    <w:rsid w:val="00FC4984"/>
  </w:style>
  <w:style w:type="table" w:customStyle="1" w:styleId="Blue-greyAccent">
    <w:name w:val="Blue-grey Accent"/>
    <w:basedOn w:val="TableNormal"/>
    <w:rsid w:val="003C78E8"/>
    <w:rPr>
      <w:rFonts w:ascii="Arial" w:hAnsi="Arial"/>
      <w:color w:val="FFFFFF"/>
      <w:sz w:val="22"/>
    </w:rPr>
    <w:tblPr>
      <w:jc w:val="cente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43" w:type="dxa"/>
        <w:left w:w="115" w:type="dxa"/>
        <w:bottom w:w="43" w:type="dxa"/>
        <w:right w:w="115" w:type="dxa"/>
      </w:tblCellMar>
    </w:tblPr>
    <w:trPr>
      <w:jc w:val="center"/>
    </w:trPr>
    <w:tcPr>
      <w:shd w:val="clear" w:color="auto" w:fill="F3F3F3"/>
      <w:vAlign w:val="center"/>
    </w:tcPr>
    <w:tblStylePr w:type="firstRow">
      <w:pPr>
        <w:wordWrap/>
      </w:pPr>
      <w:rPr>
        <w:rFonts w:ascii="Arial" w:hAnsi="Arial"/>
        <w:b w:val="0"/>
        <w:color w:val="000000"/>
        <w:sz w:val="22"/>
      </w:rPr>
      <w:tblPr/>
      <w:tcPr>
        <w:shd w:val="clear" w:color="auto" w:fill="C1DDEA"/>
      </w:tcPr>
    </w:tblStylePr>
  </w:style>
  <w:style w:type="paragraph" w:customStyle="1" w:styleId="caption-text">
    <w:name w:val="caption-text"/>
    <w:basedOn w:val="ListParagraph"/>
    <w:next w:val="Caption"/>
    <w:rsid w:val="003C78E8"/>
    <w:pPr>
      <w:numPr>
        <w:ilvl w:val="5"/>
      </w:numPr>
    </w:pPr>
    <w:rPr>
      <w:noProof/>
      <w:sz w:val="18"/>
    </w:rPr>
  </w:style>
  <w:style w:type="paragraph" w:styleId="DocumentMap">
    <w:name w:val="Document Map"/>
    <w:basedOn w:val="Normal"/>
    <w:link w:val="DocumentMapChar"/>
    <w:semiHidden/>
    <w:locked/>
    <w:rsid w:val="003C78E8"/>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3C78E8"/>
    <w:rPr>
      <w:rFonts w:ascii="Tahoma" w:hAnsi="Tahoma" w:cs="Tahoma"/>
      <w:color w:val="333333"/>
      <w:shd w:val="clear" w:color="auto" w:fill="000080"/>
    </w:rPr>
  </w:style>
  <w:style w:type="table" w:customStyle="1" w:styleId="GreyAccent">
    <w:name w:val="Grey Accent"/>
    <w:basedOn w:val="TableNormal"/>
    <w:rsid w:val="003C78E8"/>
    <w:rPr>
      <w:rFonts w:ascii="Arial" w:hAnsi="Arial"/>
      <w:color w:val="333333"/>
      <w:sz w:val="22"/>
    </w:rPr>
    <w:tblPr>
      <w:jc w:val="cente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43" w:type="dxa"/>
        <w:left w:w="115" w:type="dxa"/>
        <w:bottom w:w="43" w:type="dxa"/>
        <w:right w:w="115" w:type="dxa"/>
      </w:tblCellMar>
    </w:tblPr>
    <w:trPr>
      <w:jc w:val="center"/>
    </w:trPr>
    <w:tcPr>
      <w:shd w:val="clear" w:color="auto" w:fill="F3F3F3"/>
    </w:tcPr>
  </w:style>
  <w:style w:type="table" w:customStyle="1" w:styleId="Grey-Accent1">
    <w:name w:val="Grey-Accent1"/>
    <w:basedOn w:val="TableNormal"/>
    <w:next w:val="TableGrid"/>
    <w:rsid w:val="00B30866"/>
    <w:rPr>
      <w:rFonts w:ascii="Arial" w:hAnsi="Arial"/>
      <w:color w:val="333333"/>
      <w:sz w:val="22"/>
    </w:rPr>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cPr>
      <w:shd w:val="clear" w:color="auto" w:fill="F3F3F3"/>
      <w:vAlign w:val="center"/>
    </w:tcPr>
  </w:style>
  <w:style w:type="table" w:styleId="LightList-Accent5">
    <w:name w:val="Light List Accent 5"/>
    <w:basedOn w:val="TableNormal"/>
    <w:uiPriority w:val="61"/>
    <w:rsid w:val="00C4742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4BACC6" w:themeFill="accent5"/>
      </w:tcPr>
    </w:tblStylePr>
    <w:tblStylePr w:type="lastRow">
      <w:pPr>
        <w:spacing w:beforeLines="0" w:beforeAutospacing="0" w:afterLines="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SourceText">
    <w:name w:val="Source Text"/>
    <w:qFormat/>
    <w:rsid w:val="005F0EB4"/>
    <w:rPr>
      <w:rFonts w:ascii="Liberation Mono" w:eastAsia="AR PL SungtiL GB" w:hAnsi="Liberation Mono" w:cs="Liberation Mono"/>
    </w:rPr>
  </w:style>
  <w:style w:type="paragraph" w:customStyle="1" w:styleId="TextBody">
    <w:name w:val="Text Body"/>
    <w:basedOn w:val="Normal"/>
    <w:rsid w:val="00850B91"/>
    <w:pPr>
      <w:widowControl w:val="0"/>
      <w:suppressAutoHyphens/>
      <w:spacing w:after="283" w:line="240" w:lineRule="auto"/>
    </w:pPr>
    <w:rPr>
      <w:rFonts w:ascii="Liberation Serif" w:eastAsia="AR PL SungtiL GB" w:hAnsi="Liberation Serif" w:cs="FreeSans"/>
      <w:color w:val="auto"/>
      <w:sz w:val="24"/>
      <w:lang w:eastAsia="zh-CN" w:bidi="hi-IN"/>
    </w:rPr>
  </w:style>
  <w:style w:type="character" w:customStyle="1" w:styleId="ListParagraphChar">
    <w:name w:val="List Paragraph Char"/>
    <w:link w:val="ListParagraph"/>
    <w:uiPriority w:val="34"/>
    <w:locked/>
    <w:rsid w:val="00A53722"/>
    <w:rPr>
      <w:rFonts w:asciiTheme="minorHAnsi" w:hAnsiTheme="minorHAnsi" w:cs="Arial"/>
      <w:color w:val="333333"/>
      <w:sz w:val="22"/>
      <w:szCs w:val="22"/>
    </w:rPr>
  </w:style>
  <w:style w:type="paragraph" w:customStyle="1" w:styleId="InstructionalTextTableText10">
    <w:name w:val="Instructional Text Table Text 10"/>
    <w:basedOn w:val="Normal"/>
    <w:link w:val="InstructionalTextTableText10Char"/>
    <w:qFormat/>
    <w:rsid w:val="00603C47"/>
    <w:pPr>
      <w:spacing w:before="20" w:line="240" w:lineRule="auto"/>
    </w:pPr>
    <w:rPr>
      <w:rFonts w:ascii="Arial" w:hAnsi="Arial"/>
      <w:i/>
      <w:color w:val="0000FF"/>
      <w:sz w:val="20"/>
      <w:szCs w:val="20"/>
      <w:lang w:eastAsia="ar-SA"/>
    </w:rPr>
  </w:style>
  <w:style w:type="character" w:customStyle="1" w:styleId="InstructionalTextTableText10Char">
    <w:name w:val="Instructional Text Table Text 10 Char"/>
    <w:basedOn w:val="DefaultParagraphFont"/>
    <w:link w:val="InstructionalTextTableText10"/>
    <w:rsid w:val="00603C47"/>
    <w:rPr>
      <w:rFonts w:ascii="Arial" w:hAnsi="Arial"/>
      <w:i/>
      <w:color w:val="0000FF"/>
      <w:lang w:eastAsia="ar-SA"/>
    </w:rPr>
  </w:style>
  <w:style w:type="character" w:customStyle="1" w:styleId="CaptionChar">
    <w:name w:val="Caption Char"/>
    <w:link w:val="Caption"/>
    <w:uiPriority w:val="35"/>
    <w:locked/>
    <w:rsid w:val="00603C47"/>
    <w:rPr>
      <w:rFonts w:asciiTheme="minorHAnsi" w:hAnsiTheme="minorHAnsi"/>
      <w:b/>
      <w:bCs/>
      <w:color w:val="333333"/>
    </w:rPr>
  </w:style>
  <w:style w:type="paragraph" w:customStyle="1" w:styleId="AppendixA">
    <w:name w:val="Appendix A"/>
    <w:next w:val="BodyText"/>
    <w:uiPriority w:val="99"/>
    <w:rsid w:val="00603C47"/>
    <w:pPr>
      <w:keepNext/>
      <w:numPr>
        <w:numId w:val="36"/>
      </w:numPr>
      <w:tabs>
        <w:tab w:val="left" w:pos="864"/>
      </w:tabs>
      <w:spacing w:before="240" w:after="120"/>
    </w:pPr>
    <w:rPr>
      <w:rFonts w:ascii="Arial Narrow" w:hAnsi="Arial Narrow" w:cs="Arial"/>
      <w:b/>
      <w:bCs/>
      <w:iCs/>
      <w:color w:val="003366"/>
      <w:sz w:val="28"/>
      <w:szCs w:val="28"/>
    </w:rPr>
  </w:style>
  <w:style w:type="paragraph" w:customStyle="1" w:styleId="TableText10HeaderCenter">
    <w:name w:val="Table Text 10 Header Center"/>
    <w:basedOn w:val="Normal"/>
    <w:link w:val="TableText10HeaderCenterChar"/>
    <w:uiPriority w:val="99"/>
    <w:rsid w:val="00603C47"/>
    <w:pPr>
      <w:keepNext/>
      <w:spacing w:line="240" w:lineRule="auto"/>
      <w:jc w:val="center"/>
    </w:pPr>
    <w:rPr>
      <w:rFonts w:ascii="Arial" w:hAnsi="Arial"/>
      <w:b/>
      <w:color w:val="FFFFFF" w:themeColor="background1"/>
      <w:sz w:val="20"/>
    </w:rPr>
  </w:style>
  <w:style w:type="character" w:customStyle="1" w:styleId="TableText10HeaderCenterChar">
    <w:name w:val="Table Text 10 Header Center Char"/>
    <w:basedOn w:val="DefaultParagraphFont"/>
    <w:link w:val="TableText10HeaderCenter"/>
    <w:uiPriority w:val="99"/>
    <w:locked/>
    <w:rsid w:val="00603C47"/>
    <w:rPr>
      <w:rFonts w:ascii="Arial" w:hAnsi="Arial"/>
      <w:b/>
      <w:color w:val="FFFFFF" w:themeColor="background1"/>
      <w:szCs w:val="24"/>
    </w:rPr>
  </w:style>
  <w:style w:type="paragraph" w:customStyle="1" w:styleId="ParagraphSpacer10">
    <w:name w:val="Paragraph Spacer 10"/>
    <w:next w:val="BodyText"/>
    <w:uiPriority w:val="99"/>
    <w:rsid w:val="00923C45"/>
    <w:rPr>
      <w:rFonts w:ascii="Arial" w:hAnsi="Arial"/>
      <w:szCs w:val="24"/>
    </w:rPr>
  </w:style>
  <w:style w:type="table" w:customStyle="1" w:styleId="MediumShading1-Accent11">
    <w:name w:val="Medium Shading 1 - Accent 11"/>
    <w:basedOn w:val="TableNormal"/>
    <w:uiPriority w:val="63"/>
    <w:rsid w:val="00DE34D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footnote reference" w:uiPriority="0"/>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Table Grid" w:uiPriority="59"/>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8D6047"/>
    <w:pPr>
      <w:spacing w:after="120" w:line="360" w:lineRule="auto"/>
    </w:pPr>
    <w:rPr>
      <w:rFonts w:asciiTheme="minorHAnsi" w:hAnsiTheme="minorHAnsi"/>
      <w:color w:val="333333"/>
      <w:sz w:val="22"/>
      <w:szCs w:val="24"/>
    </w:rPr>
  </w:style>
  <w:style w:type="paragraph" w:styleId="Heading1">
    <w:name w:val="heading 1"/>
    <w:basedOn w:val="Normal"/>
    <w:next w:val="NoSpacing"/>
    <w:link w:val="Heading1Char"/>
    <w:qFormat/>
    <w:rsid w:val="0081150E"/>
    <w:pPr>
      <w:keepNext/>
      <w:keepLines/>
      <w:pageBreakBefore/>
      <w:numPr>
        <w:numId w:val="10"/>
      </w:numPr>
      <w:pBdr>
        <w:bottom w:val="single" w:sz="18" w:space="1" w:color="F79646" w:themeColor="accent6"/>
      </w:pBdr>
      <w:suppressAutoHyphens/>
      <w:spacing w:after="60" w:line="240" w:lineRule="auto"/>
      <w:outlineLvl w:val="0"/>
    </w:pPr>
    <w:rPr>
      <w:rFonts w:ascii="Calibri" w:hAnsi="Calibri" w:cs="Arial"/>
      <w:bCs/>
      <w:color w:val="000000"/>
      <w:kern w:val="20"/>
      <w:sz w:val="40"/>
      <w:szCs w:val="40"/>
      <w:u w:color="008080"/>
    </w:rPr>
  </w:style>
  <w:style w:type="paragraph" w:styleId="Heading2">
    <w:name w:val="heading 2"/>
    <w:basedOn w:val="Normal"/>
    <w:next w:val="Normal"/>
    <w:link w:val="Heading2Char"/>
    <w:autoRedefine/>
    <w:qFormat/>
    <w:rsid w:val="00D9395B"/>
    <w:pPr>
      <w:keepNext/>
      <w:keepLines/>
      <w:numPr>
        <w:ilvl w:val="1"/>
        <w:numId w:val="10"/>
      </w:numPr>
      <w:spacing w:before="240" w:after="60" w:line="440" w:lineRule="exact"/>
      <w:outlineLvl w:val="1"/>
    </w:pPr>
    <w:rPr>
      <w:rFonts w:cs="Arial"/>
      <w:bCs/>
      <w:iCs/>
      <w:color w:val="000000"/>
      <w:sz w:val="32"/>
      <w:szCs w:val="28"/>
    </w:rPr>
  </w:style>
  <w:style w:type="paragraph" w:styleId="Heading3">
    <w:name w:val="heading 3"/>
    <w:basedOn w:val="Normal"/>
    <w:next w:val="Normal"/>
    <w:link w:val="Heading3Char"/>
    <w:qFormat/>
    <w:rsid w:val="003C78E8"/>
    <w:pPr>
      <w:keepNext/>
      <w:numPr>
        <w:ilvl w:val="2"/>
        <w:numId w:val="10"/>
      </w:numPr>
      <w:spacing w:before="240" w:after="60"/>
      <w:outlineLvl w:val="2"/>
    </w:pPr>
    <w:rPr>
      <w:rFonts w:cs="Arial"/>
      <w:bCs/>
      <w:color w:val="000000"/>
      <w:sz w:val="28"/>
      <w:szCs w:val="26"/>
    </w:rPr>
  </w:style>
  <w:style w:type="paragraph" w:styleId="Heading4">
    <w:name w:val="heading 4"/>
    <w:basedOn w:val="Normal"/>
    <w:next w:val="Normal"/>
    <w:link w:val="Heading4Char"/>
    <w:qFormat/>
    <w:rsid w:val="003C78E8"/>
    <w:pPr>
      <w:keepNext/>
      <w:keepLines/>
      <w:widowControl w:val="0"/>
      <w:numPr>
        <w:ilvl w:val="3"/>
        <w:numId w:val="10"/>
      </w:numPr>
      <w:spacing w:before="240" w:after="60" w:line="280" w:lineRule="exact"/>
      <w:outlineLvl w:val="3"/>
    </w:pPr>
    <w:rPr>
      <w:bCs/>
      <w:color w:val="000000"/>
      <w:szCs w:val="28"/>
    </w:rPr>
  </w:style>
  <w:style w:type="paragraph" w:styleId="Heading5">
    <w:name w:val="heading 5"/>
    <w:basedOn w:val="Normal"/>
    <w:next w:val="Normal"/>
    <w:link w:val="Heading5Char"/>
    <w:uiPriority w:val="99"/>
    <w:qFormat/>
    <w:rsid w:val="00787617"/>
    <w:pPr>
      <w:keepNext/>
      <w:keepLines/>
      <w:numPr>
        <w:ilvl w:val="4"/>
        <w:numId w:val="10"/>
      </w:numPr>
      <w:tabs>
        <w:tab w:val="left" w:pos="1843"/>
      </w:tabs>
      <w:spacing w:before="120" w:line="400" w:lineRule="exact"/>
      <w:outlineLvl w:val="4"/>
    </w:pPr>
    <w:rPr>
      <w:color w:val="000000"/>
      <w:spacing w:val="-4"/>
      <w:kern w:val="28"/>
      <w:sz w:val="20"/>
      <w:szCs w:val="20"/>
    </w:rPr>
  </w:style>
  <w:style w:type="paragraph" w:styleId="Heading6">
    <w:name w:val="heading 6"/>
    <w:basedOn w:val="Normal"/>
    <w:next w:val="Normal"/>
    <w:link w:val="Heading6Char"/>
    <w:uiPriority w:val="99"/>
    <w:qFormat/>
    <w:rsid w:val="00787617"/>
    <w:pPr>
      <w:keepNext/>
      <w:keepLines/>
      <w:numPr>
        <w:ilvl w:val="5"/>
        <w:numId w:val="10"/>
      </w:numPr>
      <w:tabs>
        <w:tab w:val="left" w:pos="1843"/>
      </w:tabs>
      <w:spacing w:before="120" w:line="400" w:lineRule="exact"/>
      <w:outlineLvl w:val="5"/>
    </w:pPr>
    <w:rPr>
      <w:color w:val="000000"/>
      <w:sz w:val="16"/>
      <w:szCs w:val="16"/>
    </w:rPr>
  </w:style>
  <w:style w:type="paragraph" w:styleId="Heading7">
    <w:name w:val="heading 7"/>
    <w:basedOn w:val="Normal"/>
    <w:next w:val="Normal"/>
    <w:link w:val="Heading7Char"/>
    <w:uiPriority w:val="99"/>
    <w:qFormat/>
    <w:rsid w:val="00525F7F"/>
    <w:pPr>
      <w:keepNext/>
      <w:numPr>
        <w:ilvl w:val="6"/>
        <w:numId w:val="10"/>
      </w:numPr>
      <w:spacing w:before="120"/>
      <w:outlineLvl w:val="6"/>
    </w:pPr>
    <w:rPr>
      <w:b/>
      <w:bCs/>
      <w:color w:val="FF9900"/>
      <w:sz w:val="24"/>
    </w:rPr>
  </w:style>
  <w:style w:type="paragraph" w:styleId="Heading8">
    <w:name w:val="heading 8"/>
    <w:basedOn w:val="Normal"/>
    <w:next w:val="Normal"/>
    <w:link w:val="Heading8Char"/>
    <w:uiPriority w:val="99"/>
    <w:qFormat/>
    <w:rsid w:val="00525F7F"/>
    <w:pPr>
      <w:keepNext/>
      <w:numPr>
        <w:ilvl w:val="7"/>
        <w:numId w:val="10"/>
      </w:numPr>
      <w:tabs>
        <w:tab w:val="left" w:pos="1840"/>
        <w:tab w:val="left" w:pos="7680"/>
      </w:tabs>
      <w:jc w:val="center"/>
      <w:outlineLvl w:val="7"/>
    </w:pPr>
    <w:rPr>
      <w:b/>
      <w:bCs/>
      <w:color w:val="FF9900"/>
      <w:sz w:val="24"/>
    </w:rPr>
  </w:style>
  <w:style w:type="paragraph" w:styleId="Heading9">
    <w:name w:val="heading 9"/>
    <w:basedOn w:val="Normal"/>
    <w:next w:val="Normal"/>
    <w:link w:val="Heading9Char"/>
    <w:uiPriority w:val="99"/>
    <w:qFormat/>
    <w:rsid w:val="00525F7F"/>
    <w:pPr>
      <w:numPr>
        <w:ilvl w:val="8"/>
        <w:numId w:val="10"/>
      </w:numPr>
      <w:spacing w:before="120"/>
      <w:outlineLvl w:val="8"/>
    </w:pPr>
    <w:rPr>
      <w:color w:val="FF99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8658FA"/>
    <w:rPr>
      <w:rFonts w:ascii="Calibri" w:hAnsi="Calibri" w:cs="Arial"/>
      <w:bCs/>
      <w:color w:val="000000"/>
      <w:kern w:val="20"/>
      <w:sz w:val="40"/>
      <w:szCs w:val="40"/>
      <w:u w:color="008080"/>
    </w:rPr>
  </w:style>
  <w:style w:type="character" w:customStyle="1" w:styleId="Heading2Char">
    <w:name w:val="Heading 2 Char"/>
    <w:link w:val="Heading2"/>
    <w:locked/>
    <w:rsid w:val="00D9395B"/>
    <w:rPr>
      <w:rFonts w:asciiTheme="minorHAnsi" w:hAnsiTheme="minorHAnsi" w:cs="Arial"/>
      <w:bCs/>
      <w:iCs/>
      <w:color w:val="000000"/>
      <w:sz w:val="32"/>
      <w:szCs w:val="28"/>
    </w:rPr>
  </w:style>
  <w:style w:type="character" w:customStyle="1" w:styleId="Heading3Char">
    <w:name w:val="Heading 3 Char"/>
    <w:link w:val="Heading3"/>
    <w:locked/>
    <w:rsid w:val="00D011A7"/>
    <w:rPr>
      <w:rFonts w:asciiTheme="minorHAnsi" w:hAnsiTheme="minorHAnsi" w:cs="Arial"/>
      <w:bCs/>
      <w:color w:val="000000"/>
      <w:sz w:val="28"/>
      <w:szCs w:val="26"/>
    </w:rPr>
  </w:style>
  <w:style w:type="character" w:customStyle="1" w:styleId="Heading4Char">
    <w:name w:val="Heading 4 Char"/>
    <w:link w:val="Heading4"/>
    <w:locked/>
    <w:rsid w:val="00A155CB"/>
    <w:rPr>
      <w:rFonts w:asciiTheme="minorHAnsi" w:hAnsiTheme="minorHAnsi"/>
      <w:bCs/>
      <w:color w:val="000000"/>
      <w:sz w:val="22"/>
      <w:szCs w:val="28"/>
    </w:rPr>
  </w:style>
  <w:style w:type="character" w:customStyle="1" w:styleId="Heading5Char">
    <w:name w:val="Heading 5 Char"/>
    <w:link w:val="Heading5"/>
    <w:uiPriority w:val="99"/>
    <w:locked/>
    <w:rsid w:val="00A155CB"/>
    <w:rPr>
      <w:rFonts w:asciiTheme="minorHAnsi" w:hAnsiTheme="minorHAnsi"/>
      <w:color w:val="000000"/>
      <w:spacing w:val="-4"/>
      <w:kern w:val="28"/>
    </w:rPr>
  </w:style>
  <w:style w:type="character" w:customStyle="1" w:styleId="Heading6Char">
    <w:name w:val="Heading 6 Char"/>
    <w:link w:val="Heading6"/>
    <w:uiPriority w:val="99"/>
    <w:locked/>
    <w:rsid w:val="00A155CB"/>
    <w:rPr>
      <w:rFonts w:asciiTheme="minorHAnsi" w:hAnsiTheme="minorHAnsi"/>
      <w:color w:val="000000"/>
      <w:sz w:val="16"/>
      <w:szCs w:val="16"/>
    </w:rPr>
  </w:style>
  <w:style w:type="character" w:customStyle="1" w:styleId="Heading7Char">
    <w:name w:val="Heading 7 Char"/>
    <w:link w:val="Heading7"/>
    <w:uiPriority w:val="99"/>
    <w:locked/>
    <w:rsid w:val="00A155CB"/>
    <w:rPr>
      <w:rFonts w:asciiTheme="minorHAnsi" w:hAnsiTheme="minorHAnsi"/>
      <w:b/>
      <w:bCs/>
      <w:color w:val="FF9900"/>
      <w:sz w:val="24"/>
      <w:szCs w:val="24"/>
    </w:rPr>
  </w:style>
  <w:style w:type="character" w:customStyle="1" w:styleId="Heading8Char">
    <w:name w:val="Heading 8 Char"/>
    <w:link w:val="Heading8"/>
    <w:uiPriority w:val="99"/>
    <w:locked/>
    <w:rsid w:val="00A155CB"/>
    <w:rPr>
      <w:rFonts w:asciiTheme="minorHAnsi" w:hAnsiTheme="minorHAnsi"/>
      <w:b/>
      <w:bCs/>
      <w:color w:val="FF9900"/>
      <w:sz w:val="24"/>
      <w:szCs w:val="24"/>
    </w:rPr>
  </w:style>
  <w:style w:type="character" w:customStyle="1" w:styleId="Heading9Char">
    <w:name w:val="Heading 9 Char"/>
    <w:link w:val="Heading9"/>
    <w:uiPriority w:val="99"/>
    <w:locked/>
    <w:rsid w:val="00A155CB"/>
    <w:rPr>
      <w:rFonts w:asciiTheme="minorHAnsi" w:hAnsiTheme="minorHAnsi"/>
      <w:color w:val="FF9900"/>
    </w:rPr>
  </w:style>
  <w:style w:type="paragraph" w:styleId="Footer">
    <w:name w:val="footer"/>
    <w:basedOn w:val="Normal"/>
    <w:link w:val="FooterChar"/>
    <w:autoRedefine/>
    <w:uiPriority w:val="99"/>
    <w:rsid w:val="00C314CF"/>
    <w:pPr>
      <w:pBdr>
        <w:top w:val="thinThickSmallGap" w:sz="24" w:space="1" w:color="622423" w:themeColor="accent2" w:themeShade="7F"/>
      </w:pBdr>
      <w:tabs>
        <w:tab w:val="center" w:pos="4320"/>
        <w:tab w:val="right" w:pos="8640"/>
      </w:tabs>
      <w:ind w:left="-270" w:right="-365"/>
    </w:pPr>
    <w:rPr>
      <w:rFonts w:eastAsiaTheme="majorEastAsia" w:cstheme="majorBidi"/>
      <w:color w:val="808080"/>
    </w:rPr>
  </w:style>
  <w:style w:type="character" w:customStyle="1" w:styleId="FooterChar">
    <w:name w:val="Footer Char"/>
    <w:link w:val="Footer"/>
    <w:uiPriority w:val="99"/>
    <w:locked/>
    <w:rsid w:val="00C314CF"/>
    <w:rPr>
      <w:rFonts w:asciiTheme="minorHAnsi" w:eastAsiaTheme="majorEastAsia" w:hAnsiTheme="minorHAnsi" w:cstheme="majorBidi"/>
      <w:color w:val="808080"/>
      <w:sz w:val="22"/>
      <w:szCs w:val="24"/>
    </w:rPr>
  </w:style>
  <w:style w:type="paragraph" w:customStyle="1" w:styleId="Level1bullet">
    <w:name w:val="Level 1 bullet"/>
    <w:uiPriority w:val="99"/>
    <w:rsid w:val="00525F7F"/>
    <w:pPr>
      <w:jc w:val="both"/>
    </w:pPr>
    <w:rPr>
      <w:rFonts w:ascii="Arial" w:hAnsi="Arial" w:cs="Arial"/>
      <w:color w:val="333399"/>
      <w:sz w:val="24"/>
      <w:szCs w:val="24"/>
    </w:rPr>
  </w:style>
  <w:style w:type="paragraph" w:customStyle="1" w:styleId="Level2bullet">
    <w:name w:val="Level 2 bullet"/>
    <w:uiPriority w:val="99"/>
    <w:rsid w:val="00525F7F"/>
    <w:pPr>
      <w:numPr>
        <w:numId w:val="2"/>
      </w:numPr>
      <w:jc w:val="both"/>
    </w:pPr>
    <w:rPr>
      <w:rFonts w:ascii="Arial" w:hAnsi="Arial" w:cs="Arial"/>
      <w:color w:val="333399"/>
      <w:sz w:val="24"/>
      <w:szCs w:val="24"/>
    </w:rPr>
  </w:style>
  <w:style w:type="paragraph" w:customStyle="1" w:styleId="Level3bullet">
    <w:name w:val="Level 3 bullet"/>
    <w:uiPriority w:val="99"/>
    <w:rsid w:val="00525F7F"/>
    <w:pPr>
      <w:numPr>
        <w:numId w:val="3"/>
      </w:numPr>
      <w:jc w:val="both"/>
    </w:pPr>
    <w:rPr>
      <w:rFonts w:ascii="Arial" w:hAnsi="Arial" w:cs="Arial"/>
      <w:color w:val="333399"/>
      <w:sz w:val="24"/>
      <w:szCs w:val="24"/>
    </w:rPr>
  </w:style>
  <w:style w:type="character" w:styleId="FollowedHyperlink">
    <w:name w:val="FollowedHyperlink"/>
    <w:uiPriority w:val="99"/>
    <w:semiHidden/>
    <w:rsid w:val="00525F7F"/>
    <w:rPr>
      <w:color w:val="800080"/>
      <w:u w:val="single"/>
    </w:rPr>
  </w:style>
  <w:style w:type="paragraph" w:customStyle="1" w:styleId="Executivesummarytext">
    <w:name w:val="Executive summary text"/>
    <w:uiPriority w:val="99"/>
    <w:rsid w:val="00525F7F"/>
    <w:pPr>
      <w:jc w:val="both"/>
    </w:pPr>
    <w:rPr>
      <w:rFonts w:ascii="Arial" w:hAnsi="Arial" w:cs="Arial"/>
      <w:color w:val="333399"/>
      <w:sz w:val="24"/>
      <w:szCs w:val="24"/>
    </w:rPr>
  </w:style>
  <w:style w:type="paragraph" w:customStyle="1" w:styleId="ExecutiveHeading">
    <w:name w:val="Executive Heading"/>
    <w:uiPriority w:val="99"/>
    <w:rsid w:val="00525F7F"/>
    <w:pPr>
      <w:jc w:val="both"/>
    </w:pPr>
    <w:rPr>
      <w:rFonts w:ascii="Arial" w:hAnsi="Arial" w:cs="Arial"/>
      <w:b/>
      <w:bCs/>
      <w:smallCaps/>
      <w:color w:val="FF9900"/>
      <w:sz w:val="28"/>
      <w:szCs w:val="28"/>
      <w:u w:val="single" w:color="FF9900"/>
    </w:rPr>
  </w:style>
  <w:style w:type="paragraph" w:customStyle="1" w:styleId="Executivebullet">
    <w:name w:val="Executive bullet"/>
    <w:uiPriority w:val="99"/>
    <w:rsid w:val="00525F7F"/>
    <w:pPr>
      <w:numPr>
        <w:numId w:val="4"/>
      </w:numPr>
      <w:jc w:val="both"/>
    </w:pPr>
    <w:rPr>
      <w:rFonts w:ascii="Arial" w:hAnsi="Arial" w:cs="Arial"/>
      <w:color w:val="333399"/>
      <w:sz w:val="24"/>
      <w:szCs w:val="24"/>
    </w:rPr>
  </w:style>
  <w:style w:type="paragraph" w:customStyle="1" w:styleId="HeadingBase">
    <w:name w:val="Heading Base"/>
    <w:basedOn w:val="Normal"/>
    <w:next w:val="Normal"/>
    <w:uiPriority w:val="99"/>
    <w:rsid w:val="00525F7F"/>
    <w:pPr>
      <w:keepNext/>
      <w:keepLines/>
      <w:spacing w:before="140" w:line="220" w:lineRule="atLeast"/>
    </w:pPr>
    <w:rPr>
      <w:spacing w:val="-4"/>
      <w:kern w:val="28"/>
    </w:rPr>
  </w:style>
  <w:style w:type="paragraph" w:styleId="Index1">
    <w:name w:val="index 1"/>
    <w:basedOn w:val="Normal"/>
    <w:autoRedefine/>
    <w:uiPriority w:val="99"/>
    <w:semiHidden/>
    <w:rsid w:val="00525F7F"/>
    <w:pPr>
      <w:spacing w:line="240" w:lineRule="atLeast"/>
      <w:ind w:left="360" w:hanging="360"/>
    </w:pPr>
  </w:style>
  <w:style w:type="paragraph" w:styleId="Index2">
    <w:name w:val="index 2"/>
    <w:basedOn w:val="Normal"/>
    <w:autoRedefine/>
    <w:uiPriority w:val="99"/>
    <w:semiHidden/>
    <w:rsid w:val="00525F7F"/>
    <w:pPr>
      <w:ind w:left="720" w:hanging="360"/>
    </w:pPr>
  </w:style>
  <w:style w:type="paragraph" w:styleId="Index3">
    <w:name w:val="index 3"/>
    <w:basedOn w:val="Normal"/>
    <w:autoRedefine/>
    <w:uiPriority w:val="99"/>
    <w:semiHidden/>
    <w:rsid w:val="00525F7F"/>
    <w:pPr>
      <w:ind w:left="1080" w:hanging="360"/>
    </w:pPr>
  </w:style>
  <w:style w:type="paragraph" w:styleId="Index4">
    <w:name w:val="index 4"/>
    <w:basedOn w:val="Normal"/>
    <w:autoRedefine/>
    <w:uiPriority w:val="99"/>
    <w:semiHidden/>
    <w:rsid w:val="00525F7F"/>
    <w:pPr>
      <w:ind w:left="1440" w:hanging="360"/>
    </w:pPr>
  </w:style>
  <w:style w:type="paragraph" w:styleId="Index5">
    <w:name w:val="index 5"/>
    <w:basedOn w:val="Normal"/>
    <w:autoRedefine/>
    <w:uiPriority w:val="99"/>
    <w:semiHidden/>
    <w:rsid w:val="00525F7F"/>
    <w:pPr>
      <w:ind w:left="1800" w:hanging="360"/>
    </w:pPr>
  </w:style>
  <w:style w:type="paragraph" w:customStyle="1" w:styleId="IndexBase">
    <w:name w:val="Index Base"/>
    <w:basedOn w:val="Normal"/>
    <w:uiPriority w:val="99"/>
    <w:rsid w:val="00525F7F"/>
    <w:pPr>
      <w:spacing w:line="240" w:lineRule="atLeast"/>
      <w:ind w:left="360" w:hanging="360"/>
    </w:pPr>
  </w:style>
  <w:style w:type="paragraph" w:styleId="IndexHeading">
    <w:name w:val="index heading"/>
    <w:basedOn w:val="HeadingBase"/>
    <w:next w:val="Index1"/>
    <w:uiPriority w:val="99"/>
    <w:semiHidden/>
    <w:rsid w:val="00525F7F"/>
    <w:pPr>
      <w:keepLines w:val="0"/>
      <w:spacing w:before="0" w:line="480" w:lineRule="atLeast"/>
    </w:pPr>
    <w:rPr>
      <w:rFonts w:ascii="Arial Black" w:hAnsi="Arial Black" w:cs="Arial Black"/>
      <w:spacing w:val="-5"/>
      <w:kern w:val="0"/>
    </w:rPr>
  </w:style>
  <w:style w:type="paragraph" w:styleId="Index6">
    <w:name w:val="index 6"/>
    <w:basedOn w:val="Normal"/>
    <w:next w:val="Normal"/>
    <w:autoRedefine/>
    <w:uiPriority w:val="99"/>
    <w:semiHidden/>
    <w:rsid w:val="00525F7F"/>
    <w:pPr>
      <w:ind w:left="1440" w:hanging="240"/>
    </w:pPr>
  </w:style>
  <w:style w:type="paragraph" w:styleId="TableofAuthorities">
    <w:name w:val="table of authorities"/>
    <w:basedOn w:val="Normal"/>
    <w:uiPriority w:val="99"/>
    <w:semiHidden/>
    <w:rsid w:val="00525F7F"/>
    <w:pPr>
      <w:tabs>
        <w:tab w:val="right" w:leader="dot" w:pos="7560"/>
      </w:tabs>
      <w:ind w:left="1440" w:hanging="360"/>
    </w:pPr>
  </w:style>
  <w:style w:type="paragraph" w:styleId="TableofFigures">
    <w:name w:val="table of figures"/>
    <w:basedOn w:val="Normal"/>
    <w:uiPriority w:val="99"/>
    <w:semiHidden/>
    <w:rsid w:val="00525F7F"/>
    <w:pPr>
      <w:tabs>
        <w:tab w:val="right" w:leader="dot" w:pos="6480"/>
      </w:tabs>
      <w:spacing w:after="240" w:line="240" w:lineRule="atLeast"/>
      <w:ind w:left="1440" w:hanging="360"/>
    </w:pPr>
  </w:style>
  <w:style w:type="paragraph" w:customStyle="1" w:styleId="TableText">
    <w:name w:val="Table Text"/>
    <w:basedOn w:val="Normal"/>
    <w:uiPriority w:val="99"/>
    <w:rsid w:val="00525F7F"/>
    <w:pPr>
      <w:spacing w:before="60"/>
    </w:pPr>
    <w:rPr>
      <w:sz w:val="16"/>
      <w:szCs w:val="16"/>
    </w:rPr>
  </w:style>
  <w:style w:type="paragraph" w:styleId="Title">
    <w:name w:val="Title"/>
    <w:basedOn w:val="HeadingBase"/>
    <w:next w:val="Normal"/>
    <w:link w:val="TitleChar"/>
    <w:uiPriority w:val="99"/>
    <w:qFormat/>
    <w:rsid w:val="00525F7F"/>
    <w:pPr>
      <w:pBdr>
        <w:top w:val="single" w:sz="6" w:space="16" w:color="auto"/>
      </w:pBdr>
      <w:spacing w:before="220" w:after="60" w:line="320" w:lineRule="atLeast"/>
    </w:pPr>
    <w:rPr>
      <w:rFonts w:ascii="Cambria" w:hAnsi="Cambria"/>
      <w:b/>
      <w:bCs/>
      <w:spacing w:val="-5"/>
      <w:sz w:val="32"/>
      <w:szCs w:val="32"/>
    </w:rPr>
  </w:style>
  <w:style w:type="character" w:customStyle="1" w:styleId="TitleChar">
    <w:name w:val="Title Char"/>
    <w:link w:val="Title"/>
    <w:uiPriority w:val="99"/>
    <w:locked/>
    <w:rsid w:val="00A155CB"/>
    <w:rPr>
      <w:rFonts w:ascii="Cambria" w:hAnsi="Cambria" w:cs="Cambria"/>
      <w:b/>
      <w:bCs/>
      <w:spacing w:val="-5"/>
      <w:kern w:val="28"/>
      <w:sz w:val="32"/>
      <w:szCs w:val="32"/>
    </w:rPr>
  </w:style>
  <w:style w:type="paragraph" w:customStyle="1" w:styleId="TitleCover">
    <w:name w:val="Title Cover"/>
    <w:basedOn w:val="HeadingBase"/>
    <w:next w:val="Normal"/>
    <w:uiPriority w:val="99"/>
    <w:rsid w:val="00525F7F"/>
    <w:pPr>
      <w:pBdr>
        <w:top w:val="single" w:sz="48" w:space="31" w:color="auto"/>
      </w:pBdr>
      <w:tabs>
        <w:tab w:val="left" w:pos="0"/>
      </w:tabs>
      <w:spacing w:before="240" w:after="500" w:line="640" w:lineRule="exact"/>
    </w:pPr>
    <w:rPr>
      <w:rFonts w:ascii="Arial Black" w:hAnsi="Arial Black" w:cs="Arial Black"/>
      <w:b/>
      <w:bCs/>
      <w:spacing w:val="-48"/>
      <w:sz w:val="64"/>
      <w:szCs w:val="64"/>
    </w:rPr>
  </w:style>
  <w:style w:type="paragraph" w:styleId="TOAHeading">
    <w:name w:val="toa heading"/>
    <w:basedOn w:val="Normal"/>
    <w:next w:val="TableofAuthorities"/>
    <w:uiPriority w:val="99"/>
    <w:semiHidden/>
    <w:rsid w:val="00525F7F"/>
    <w:pPr>
      <w:keepNext/>
      <w:spacing w:line="480" w:lineRule="atLeast"/>
    </w:pPr>
    <w:rPr>
      <w:rFonts w:ascii="Arial Black" w:hAnsi="Arial Black" w:cs="Arial Black"/>
      <w:b/>
      <w:bCs/>
      <w:spacing w:val="-10"/>
      <w:kern w:val="28"/>
    </w:rPr>
  </w:style>
  <w:style w:type="paragraph" w:styleId="TOC1">
    <w:name w:val="toc 1"/>
    <w:basedOn w:val="Normal"/>
    <w:autoRedefine/>
    <w:uiPriority w:val="39"/>
    <w:qFormat/>
    <w:rsid w:val="00BD3980"/>
    <w:pPr>
      <w:spacing w:before="120"/>
    </w:pPr>
    <w:rPr>
      <w:b/>
      <w:bCs/>
      <w:caps/>
      <w:sz w:val="20"/>
      <w:szCs w:val="20"/>
    </w:rPr>
  </w:style>
  <w:style w:type="paragraph" w:styleId="TOC2">
    <w:name w:val="toc 2"/>
    <w:basedOn w:val="Normal"/>
    <w:autoRedefine/>
    <w:uiPriority w:val="39"/>
    <w:qFormat/>
    <w:rsid w:val="00A61D09"/>
    <w:pPr>
      <w:spacing w:after="0"/>
      <w:ind w:left="220"/>
    </w:pPr>
    <w:rPr>
      <w:smallCaps/>
      <w:sz w:val="20"/>
      <w:szCs w:val="20"/>
    </w:rPr>
  </w:style>
  <w:style w:type="paragraph" w:styleId="TOC3">
    <w:name w:val="toc 3"/>
    <w:basedOn w:val="Normal"/>
    <w:autoRedefine/>
    <w:uiPriority w:val="39"/>
    <w:qFormat/>
    <w:rsid w:val="00525F7F"/>
    <w:pPr>
      <w:spacing w:after="0"/>
      <w:ind w:left="440"/>
    </w:pPr>
    <w:rPr>
      <w:i/>
      <w:iCs/>
      <w:sz w:val="20"/>
      <w:szCs w:val="20"/>
    </w:rPr>
  </w:style>
  <w:style w:type="paragraph" w:styleId="TOC4">
    <w:name w:val="toc 4"/>
    <w:basedOn w:val="Normal"/>
    <w:autoRedefine/>
    <w:uiPriority w:val="99"/>
    <w:semiHidden/>
    <w:rsid w:val="00525F7F"/>
    <w:pPr>
      <w:spacing w:after="0"/>
      <w:ind w:left="660"/>
    </w:pPr>
    <w:rPr>
      <w:sz w:val="18"/>
      <w:szCs w:val="18"/>
    </w:rPr>
  </w:style>
  <w:style w:type="paragraph" w:styleId="TOC5">
    <w:name w:val="toc 5"/>
    <w:basedOn w:val="Normal"/>
    <w:autoRedefine/>
    <w:uiPriority w:val="99"/>
    <w:semiHidden/>
    <w:rsid w:val="00525F7F"/>
    <w:pPr>
      <w:spacing w:after="0"/>
      <w:ind w:left="880"/>
    </w:pPr>
    <w:rPr>
      <w:sz w:val="18"/>
      <w:szCs w:val="18"/>
    </w:rPr>
  </w:style>
  <w:style w:type="paragraph" w:customStyle="1" w:styleId="TOCBase">
    <w:name w:val="TOC Base"/>
    <w:basedOn w:val="Normal"/>
    <w:uiPriority w:val="99"/>
    <w:rsid w:val="00525F7F"/>
    <w:pPr>
      <w:tabs>
        <w:tab w:val="right" w:leader="dot" w:pos="6480"/>
      </w:tabs>
      <w:spacing w:after="240" w:line="240" w:lineRule="atLeast"/>
    </w:pPr>
  </w:style>
  <w:style w:type="paragraph" w:customStyle="1" w:styleId="TableHeader">
    <w:name w:val="Table Header"/>
    <w:basedOn w:val="Normal"/>
    <w:uiPriority w:val="99"/>
    <w:rsid w:val="00525F7F"/>
    <w:pPr>
      <w:spacing w:before="240"/>
      <w:jc w:val="center"/>
    </w:pPr>
    <w:rPr>
      <w:b/>
      <w:bCs/>
      <w:color w:val="FFFFFF"/>
      <w:sz w:val="24"/>
    </w:rPr>
  </w:style>
  <w:style w:type="paragraph" w:customStyle="1" w:styleId="TableContents">
    <w:name w:val="Table Contents"/>
    <w:basedOn w:val="Normal"/>
    <w:uiPriority w:val="99"/>
    <w:rsid w:val="00525F7F"/>
    <w:rPr>
      <w:sz w:val="24"/>
    </w:rPr>
  </w:style>
  <w:style w:type="paragraph" w:styleId="Index7">
    <w:name w:val="index 7"/>
    <w:basedOn w:val="Normal"/>
    <w:next w:val="Normal"/>
    <w:autoRedefine/>
    <w:uiPriority w:val="99"/>
    <w:semiHidden/>
    <w:rsid w:val="00525F7F"/>
    <w:pPr>
      <w:ind w:left="1680" w:hanging="240"/>
    </w:pPr>
  </w:style>
  <w:style w:type="paragraph" w:styleId="TOC6">
    <w:name w:val="toc 6"/>
    <w:basedOn w:val="Normal"/>
    <w:next w:val="Normal"/>
    <w:autoRedefine/>
    <w:uiPriority w:val="99"/>
    <w:semiHidden/>
    <w:rsid w:val="00525F7F"/>
    <w:pPr>
      <w:spacing w:after="0"/>
      <w:ind w:left="1100"/>
    </w:pPr>
    <w:rPr>
      <w:sz w:val="18"/>
      <w:szCs w:val="18"/>
    </w:rPr>
  </w:style>
  <w:style w:type="paragraph" w:styleId="TOC7">
    <w:name w:val="toc 7"/>
    <w:basedOn w:val="Normal"/>
    <w:next w:val="Normal"/>
    <w:autoRedefine/>
    <w:uiPriority w:val="99"/>
    <w:semiHidden/>
    <w:rsid w:val="00525F7F"/>
    <w:pPr>
      <w:spacing w:after="0"/>
      <w:ind w:left="1320"/>
    </w:pPr>
    <w:rPr>
      <w:sz w:val="18"/>
      <w:szCs w:val="18"/>
    </w:rPr>
  </w:style>
  <w:style w:type="paragraph" w:styleId="TOC8">
    <w:name w:val="toc 8"/>
    <w:basedOn w:val="Normal"/>
    <w:next w:val="Normal"/>
    <w:autoRedefine/>
    <w:uiPriority w:val="99"/>
    <w:semiHidden/>
    <w:rsid w:val="00525F7F"/>
    <w:pPr>
      <w:spacing w:after="0"/>
      <w:ind w:left="1540"/>
    </w:pPr>
    <w:rPr>
      <w:sz w:val="18"/>
      <w:szCs w:val="18"/>
    </w:rPr>
  </w:style>
  <w:style w:type="paragraph" w:styleId="TOC9">
    <w:name w:val="toc 9"/>
    <w:basedOn w:val="Normal"/>
    <w:next w:val="Normal"/>
    <w:autoRedefine/>
    <w:uiPriority w:val="99"/>
    <w:semiHidden/>
    <w:rsid w:val="00525F7F"/>
    <w:pPr>
      <w:spacing w:after="0"/>
      <w:ind w:left="1760"/>
    </w:pPr>
    <w:rPr>
      <w:sz w:val="18"/>
      <w:szCs w:val="18"/>
    </w:rPr>
  </w:style>
  <w:style w:type="paragraph" w:styleId="Index8">
    <w:name w:val="index 8"/>
    <w:basedOn w:val="Normal"/>
    <w:next w:val="Normal"/>
    <w:autoRedefine/>
    <w:uiPriority w:val="99"/>
    <w:semiHidden/>
    <w:rsid w:val="00525F7F"/>
    <w:pPr>
      <w:ind w:left="1920" w:hanging="240"/>
    </w:pPr>
  </w:style>
  <w:style w:type="paragraph" w:styleId="Index9">
    <w:name w:val="index 9"/>
    <w:basedOn w:val="Normal"/>
    <w:next w:val="Normal"/>
    <w:autoRedefine/>
    <w:uiPriority w:val="99"/>
    <w:semiHidden/>
    <w:rsid w:val="00525F7F"/>
    <w:pPr>
      <w:ind w:hanging="240"/>
    </w:pPr>
  </w:style>
  <w:style w:type="character" w:styleId="Hyperlink">
    <w:name w:val="Hyperlink"/>
    <w:basedOn w:val="DefaultParagraphFont"/>
    <w:uiPriority w:val="99"/>
    <w:rsid w:val="003C78E8"/>
    <w:rPr>
      <w:color w:val="0000FF"/>
      <w:u w:val="single"/>
    </w:rPr>
  </w:style>
  <w:style w:type="paragraph" w:styleId="BodyText">
    <w:name w:val="Body Text"/>
    <w:basedOn w:val="Normal"/>
    <w:link w:val="BodyTextChar"/>
    <w:uiPriority w:val="99"/>
    <w:semiHidden/>
    <w:rsid w:val="00525F7F"/>
    <w:rPr>
      <w:sz w:val="24"/>
    </w:rPr>
  </w:style>
  <w:style w:type="character" w:customStyle="1" w:styleId="BodyTextChar">
    <w:name w:val="Body Text Char"/>
    <w:link w:val="BodyText"/>
    <w:uiPriority w:val="99"/>
    <w:semiHidden/>
    <w:locked/>
    <w:rsid w:val="00A155CB"/>
    <w:rPr>
      <w:rFonts w:ascii="Arial" w:hAnsi="Arial" w:cs="Arial"/>
      <w:spacing w:val="-5"/>
      <w:sz w:val="24"/>
      <w:szCs w:val="24"/>
    </w:rPr>
  </w:style>
  <w:style w:type="character" w:styleId="PageNumber">
    <w:name w:val="page number"/>
    <w:rsid w:val="00525F7F"/>
    <w:rPr>
      <w:rFonts w:cs="Times New Roman"/>
    </w:rPr>
  </w:style>
  <w:style w:type="paragraph" w:customStyle="1" w:styleId="Tablebullet">
    <w:name w:val="Table bullet"/>
    <w:basedOn w:val="TableContents"/>
    <w:uiPriority w:val="99"/>
    <w:rsid w:val="00525F7F"/>
    <w:pPr>
      <w:numPr>
        <w:numId w:val="1"/>
      </w:numPr>
    </w:pPr>
  </w:style>
  <w:style w:type="paragraph" w:customStyle="1" w:styleId="ExecutiveSummaryHeader">
    <w:name w:val="Executive Summary Header"/>
    <w:basedOn w:val="Normal"/>
    <w:uiPriority w:val="99"/>
    <w:rsid w:val="00525F7F"/>
    <w:pPr>
      <w:jc w:val="center"/>
    </w:pPr>
    <w:rPr>
      <w:b/>
      <w:bCs/>
      <w:color w:val="FFA000"/>
      <w:sz w:val="32"/>
      <w:szCs w:val="32"/>
    </w:rPr>
  </w:style>
  <w:style w:type="paragraph" w:styleId="ListNumber">
    <w:name w:val="List Number"/>
    <w:basedOn w:val="Normal"/>
    <w:uiPriority w:val="99"/>
    <w:semiHidden/>
    <w:rsid w:val="00525F7F"/>
    <w:pPr>
      <w:tabs>
        <w:tab w:val="num" w:pos="360"/>
      </w:tabs>
      <w:ind w:left="360" w:hanging="360"/>
    </w:pPr>
  </w:style>
  <w:style w:type="paragraph" w:customStyle="1" w:styleId="00B-IntroBodyText">
    <w:name w:val="00B-Intro Body Text"/>
    <w:basedOn w:val="Normal"/>
    <w:uiPriority w:val="99"/>
    <w:rsid w:val="00525F7F"/>
    <w:pPr>
      <w:keepLines/>
      <w:ind w:left="1423"/>
    </w:pPr>
    <w:rPr>
      <w:sz w:val="20"/>
      <w:szCs w:val="20"/>
      <w:lang w:val="en-GB"/>
    </w:rPr>
  </w:style>
  <w:style w:type="paragraph" w:customStyle="1" w:styleId="INTROHEADING">
    <w:name w:val="INTRO HEADING"/>
    <w:uiPriority w:val="99"/>
    <w:rsid w:val="00525F7F"/>
    <w:pPr>
      <w:ind w:left="1008"/>
      <w:jc w:val="both"/>
    </w:pPr>
    <w:rPr>
      <w:rFonts w:ascii="Arial" w:hAnsi="Arial" w:cs="Arial"/>
      <w:b/>
      <w:bCs/>
      <w:color w:val="FFA000"/>
      <w:sz w:val="40"/>
      <w:szCs w:val="40"/>
    </w:rPr>
  </w:style>
  <w:style w:type="paragraph" w:customStyle="1" w:styleId="IntroText">
    <w:name w:val="Intro Text"/>
    <w:basedOn w:val="Normal"/>
    <w:autoRedefine/>
    <w:uiPriority w:val="99"/>
    <w:rsid w:val="00DE079F"/>
    <w:pPr>
      <w:ind w:left="1008"/>
    </w:pPr>
    <w:rPr>
      <w:sz w:val="24"/>
    </w:rPr>
  </w:style>
  <w:style w:type="paragraph" w:customStyle="1" w:styleId="RefTable">
    <w:name w:val="Ref Table"/>
    <w:basedOn w:val="Normal"/>
    <w:uiPriority w:val="99"/>
    <w:rsid w:val="00525F7F"/>
    <w:rPr>
      <w:b/>
      <w:bCs/>
    </w:rPr>
  </w:style>
  <w:style w:type="paragraph" w:customStyle="1" w:styleId="Style1">
    <w:name w:val="Style1"/>
    <w:basedOn w:val="Normal"/>
    <w:uiPriority w:val="99"/>
    <w:rsid w:val="00525F7F"/>
  </w:style>
  <w:style w:type="paragraph" w:customStyle="1" w:styleId="Level1text">
    <w:name w:val="Level 1 text"/>
    <w:basedOn w:val="Normal"/>
    <w:link w:val="Level1textChar"/>
    <w:uiPriority w:val="99"/>
    <w:rsid w:val="00525F7F"/>
    <w:pPr>
      <w:ind w:left="1843" w:right="144"/>
    </w:pPr>
    <w:rPr>
      <w:color w:val="333399"/>
      <w:sz w:val="24"/>
    </w:rPr>
  </w:style>
  <w:style w:type="paragraph" w:customStyle="1" w:styleId="Level2text">
    <w:name w:val="Level 2 text"/>
    <w:uiPriority w:val="99"/>
    <w:rsid w:val="00525F7F"/>
    <w:pPr>
      <w:spacing w:before="100" w:after="80"/>
      <w:ind w:left="1843" w:right="144"/>
      <w:jc w:val="both"/>
    </w:pPr>
    <w:rPr>
      <w:rFonts w:ascii="Arial" w:hAnsi="Arial" w:cs="Arial"/>
      <w:color w:val="333399"/>
      <w:spacing w:val="-5"/>
      <w:sz w:val="24"/>
      <w:szCs w:val="24"/>
    </w:rPr>
  </w:style>
  <w:style w:type="paragraph" w:customStyle="1" w:styleId="Level3text">
    <w:name w:val="Level 3 text"/>
    <w:uiPriority w:val="99"/>
    <w:rsid w:val="00525F7F"/>
    <w:pPr>
      <w:spacing w:before="100" w:after="80"/>
      <w:ind w:left="1843" w:right="144"/>
      <w:jc w:val="both"/>
    </w:pPr>
    <w:rPr>
      <w:rFonts w:ascii="Arial" w:hAnsi="Arial" w:cs="Arial"/>
      <w:color w:val="333399"/>
      <w:sz w:val="24"/>
      <w:szCs w:val="24"/>
    </w:rPr>
  </w:style>
  <w:style w:type="paragraph" w:customStyle="1" w:styleId="level4text">
    <w:name w:val="level 4 text"/>
    <w:uiPriority w:val="99"/>
    <w:rsid w:val="00525F7F"/>
    <w:pPr>
      <w:spacing w:before="100" w:after="80"/>
      <w:ind w:left="1843" w:right="144"/>
      <w:jc w:val="both"/>
    </w:pPr>
    <w:rPr>
      <w:rFonts w:ascii="Arial" w:hAnsi="Arial" w:cs="Arial"/>
      <w:color w:val="333399"/>
      <w:sz w:val="24"/>
      <w:szCs w:val="24"/>
    </w:rPr>
  </w:style>
  <w:style w:type="paragraph" w:customStyle="1" w:styleId="Level5text">
    <w:name w:val="Level 5 text"/>
    <w:uiPriority w:val="99"/>
    <w:rsid w:val="00525F7F"/>
    <w:pPr>
      <w:tabs>
        <w:tab w:val="left" w:pos="2240"/>
      </w:tabs>
      <w:spacing w:before="100" w:after="80"/>
      <w:ind w:left="1843" w:right="144"/>
      <w:jc w:val="both"/>
    </w:pPr>
    <w:rPr>
      <w:rFonts w:ascii="Arial" w:hAnsi="Arial" w:cs="Arial"/>
      <w:color w:val="333399"/>
      <w:spacing w:val="-5"/>
      <w:sz w:val="24"/>
      <w:szCs w:val="24"/>
    </w:rPr>
  </w:style>
  <w:style w:type="paragraph" w:customStyle="1" w:styleId="Level6text">
    <w:name w:val="Level 6 text"/>
    <w:uiPriority w:val="99"/>
    <w:rsid w:val="00525F7F"/>
    <w:pPr>
      <w:spacing w:before="100" w:after="80"/>
      <w:ind w:left="1843" w:right="144"/>
      <w:jc w:val="both"/>
    </w:pPr>
    <w:rPr>
      <w:rFonts w:ascii="Arial" w:hAnsi="Arial" w:cs="Arial"/>
      <w:color w:val="333399"/>
      <w:sz w:val="24"/>
      <w:szCs w:val="24"/>
    </w:rPr>
  </w:style>
  <w:style w:type="paragraph" w:styleId="Header">
    <w:name w:val="header"/>
    <w:basedOn w:val="Normal"/>
    <w:link w:val="HeaderChar"/>
    <w:autoRedefine/>
    <w:rsid w:val="00BD184D"/>
    <w:pPr>
      <w:tabs>
        <w:tab w:val="center" w:pos="4320"/>
        <w:tab w:val="right" w:pos="8640"/>
      </w:tabs>
      <w:ind w:left="-270"/>
    </w:pPr>
    <w:rPr>
      <w:color w:val="808080"/>
    </w:rPr>
  </w:style>
  <w:style w:type="character" w:customStyle="1" w:styleId="HeaderChar">
    <w:name w:val="Header Char"/>
    <w:link w:val="Header"/>
    <w:locked/>
    <w:rsid w:val="00BD184D"/>
    <w:rPr>
      <w:rFonts w:asciiTheme="minorHAnsi" w:hAnsiTheme="minorHAnsi"/>
      <w:color w:val="808080"/>
      <w:sz w:val="22"/>
      <w:szCs w:val="24"/>
    </w:rPr>
  </w:style>
  <w:style w:type="paragraph" w:customStyle="1" w:styleId="Table">
    <w:name w:val="Table"/>
    <w:uiPriority w:val="99"/>
    <w:rsid w:val="00525F7F"/>
    <w:pPr>
      <w:framePr w:hSpace="180" w:wrap="auto" w:vAnchor="text" w:hAnchor="page" w:x="2961" w:y="152"/>
      <w:tabs>
        <w:tab w:val="left" w:pos="160"/>
        <w:tab w:val="left" w:pos="320"/>
      </w:tabs>
    </w:pPr>
    <w:rPr>
      <w:rFonts w:ascii="Arial" w:hAnsi="Arial" w:cs="Arial"/>
      <w:color w:val="FFFFFF"/>
    </w:rPr>
  </w:style>
  <w:style w:type="paragraph" w:styleId="BodyText2">
    <w:name w:val="Body Text 2"/>
    <w:basedOn w:val="Normal"/>
    <w:link w:val="BodyText2Char"/>
    <w:uiPriority w:val="99"/>
    <w:semiHidden/>
    <w:rsid w:val="00525F7F"/>
    <w:rPr>
      <w:sz w:val="24"/>
    </w:rPr>
  </w:style>
  <w:style w:type="character" w:customStyle="1" w:styleId="BodyText2Char">
    <w:name w:val="Body Text 2 Char"/>
    <w:link w:val="BodyText2"/>
    <w:uiPriority w:val="99"/>
    <w:semiHidden/>
    <w:locked/>
    <w:rsid w:val="00A155CB"/>
    <w:rPr>
      <w:rFonts w:ascii="Arial" w:hAnsi="Arial" w:cs="Arial"/>
      <w:spacing w:val="-5"/>
      <w:sz w:val="24"/>
      <w:szCs w:val="24"/>
    </w:rPr>
  </w:style>
  <w:style w:type="paragraph" w:styleId="BodyText3">
    <w:name w:val="Body Text 3"/>
    <w:basedOn w:val="Normal"/>
    <w:link w:val="BodyText3Char"/>
    <w:uiPriority w:val="99"/>
    <w:semiHidden/>
    <w:rsid w:val="00525F7F"/>
    <w:rPr>
      <w:sz w:val="16"/>
      <w:szCs w:val="16"/>
    </w:rPr>
  </w:style>
  <w:style w:type="character" w:customStyle="1" w:styleId="BodyText3Char">
    <w:name w:val="Body Text 3 Char"/>
    <w:link w:val="BodyText3"/>
    <w:uiPriority w:val="99"/>
    <w:semiHidden/>
    <w:locked/>
    <w:rsid w:val="00A155CB"/>
    <w:rPr>
      <w:rFonts w:ascii="Arial" w:hAnsi="Arial" w:cs="Arial"/>
      <w:spacing w:val="-5"/>
      <w:sz w:val="16"/>
      <w:szCs w:val="16"/>
    </w:rPr>
  </w:style>
  <w:style w:type="paragraph" w:styleId="BlockText">
    <w:name w:val="Block Text"/>
    <w:basedOn w:val="Normal"/>
    <w:uiPriority w:val="99"/>
    <w:semiHidden/>
    <w:rsid w:val="00525F7F"/>
    <w:pPr>
      <w:tabs>
        <w:tab w:val="left" w:pos="1360"/>
        <w:tab w:val="left" w:pos="1840"/>
        <w:tab w:val="left" w:pos="7680"/>
      </w:tabs>
      <w:ind w:left="1360" w:right="32" w:firstLine="80"/>
    </w:pPr>
    <w:rPr>
      <w:color w:val="333399"/>
      <w:sz w:val="50"/>
      <w:szCs w:val="50"/>
    </w:rPr>
  </w:style>
  <w:style w:type="character" w:styleId="Strong">
    <w:name w:val="Strong"/>
    <w:uiPriority w:val="22"/>
    <w:qFormat/>
    <w:rsid w:val="00525F7F"/>
    <w:rPr>
      <w:rFonts w:cs="Times New Roman"/>
      <w:b/>
      <w:bCs/>
    </w:rPr>
  </w:style>
  <w:style w:type="paragraph" w:styleId="ListParagraph">
    <w:name w:val="List Paragraph"/>
    <w:basedOn w:val="Normal"/>
    <w:link w:val="ListParagraphChar"/>
    <w:autoRedefine/>
    <w:uiPriority w:val="34"/>
    <w:qFormat/>
    <w:rsid w:val="005C3C23"/>
    <w:pPr>
      <w:numPr>
        <w:ilvl w:val="1"/>
        <w:numId w:val="39"/>
      </w:numPr>
      <w:spacing w:after="0"/>
      <w:contextualSpacing/>
      <w:jc w:val="both"/>
    </w:pPr>
    <w:rPr>
      <w:rFonts w:cs="Arial"/>
      <w:szCs w:val="22"/>
    </w:rPr>
  </w:style>
  <w:style w:type="paragraph" w:styleId="BalloonText">
    <w:name w:val="Balloon Text"/>
    <w:basedOn w:val="Normal"/>
    <w:link w:val="BalloonTextChar"/>
    <w:uiPriority w:val="99"/>
    <w:semiHidden/>
    <w:rsid w:val="006E22CE"/>
    <w:rPr>
      <w:rFonts w:ascii="Tahoma" w:hAnsi="Tahoma"/>
      <w:sz w:val="16"/>
      <w:szCs w:val="16"/>
    </w:rPr>
  </w:style>
  <w:style w:type="character" w:customStyle="1" w:styleId="BalloonTextChar">
    <w:name w:val="Balloon Text Char"/>
    <w:link w:val="BalloonText"/>
    <w:uiPriority w:val="99"/>
    <w:semiHidden/>
    <w:locked/>
    <w:rsid w:val="006E22CE"/>
    <w:rPr>
      <w:rFonts w:ascii="Tahoma" w:hAnsi="Tahoma" w:cs="Tahoma"/>
      <w:color w:val="auto"/>
      <w:spacing w:val="-5"/>
      <w:sz w:val="16"/>
      <w:szCs w:val="16"/>
    </w:rPr>
  </w:style>
  <w:style w:type="paragraph" w:customStyle="1" w:styleId="Normal2">
    <w:name w:val="Normal 2"/>
    <w:basedOn w:val="Normal"/>
    <w:uiPriority w:val="99"/>
    <w:rsid w:val="0023752D"/>
    <w:rPr>
      <w:rFonts w:ascii="Times" w:hAnsi="Times" w:cs="Times"/>
      <w:sz w:val="24"/>
    </w:rPr>
  </w:style>
  <w:style w:type="table" w:customStyle="1" w:styleId="LightGrid-Accent11">
    <w:name w:val="Light Grid - Accent 11"/>
    <w:uiPriority w:val="99"/>
    <w:rsid w:val="0023752D"/>
    <w:rPr>
      <w:rFonts w:ascii="Arial" w:hAnsi="Arial"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styleId="LightGrid-Accent5">
    <w:name w:val="Light Grid Accent 5"/>
    <w:basedOn w:val="TableNormal"/>
    <w:uiPriority w:val="99"/>
    <w:rsid w:val="0070312D"/>
    <w:rPr>
      <w:rFonts w:ascii="Arial" w:hAnsi="Arial" w:cs="Arial"/>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Cambria"/>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Cambria"/>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TableGrid">
    <w:name w:val="Table Grid"/>
    <w:basedOn w:val="TableNormal"/>
    <w:uiPriority w:val="59"/>
    <w:rsid w:val="007447A2"/>
    <w:rPr>
      <w:rFonts w:ascii="Arial" w:hAnsi="Arial"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qFormat/>
    <w:rsid w:val="004A4366"/>
    <w:pPr>
      <w:pageBreakBefore w:val="0"/>
      <w:pBdr>
        <w:bottom w:val="none" w:sz="0" w:space="0" w:color="auto"/>
      </w:pBdr>
      <w:spacing w:before="480" w:line="276" w:lineRule="auto"/>
      <w:outlineLvl w:val="9"/>
    </w:pPr>
    <w:rPr>
      <w:rFonts w:ascii="Cambria" w:hAnsi="Cambria" w:cs="Cambria"/>
      <w:color w:val="365F91"/>
      <w:kern w:val="0"/>
    </w:rPr>
  </w:style>
  <w:style w:type="paragraph" w:customStyle="1" w:styleId="BulletPoints">
    <w:name w:val="BulletPoints"/>
    <w:basedOn w:val="Normal"/>
    <w:link w:val="BulletPointsChar"/>
    <w:uiPriority w:val="99"/>
    <w:rsid w:val="001A7971"/>
    <w:pPr>
      <w:numPr>
        <w:numId w:val="5"/>
      </w:numPr>
    </w:pPr>
    <w:rPr>
      <w:sz w:val="20"/>
      <w:szCs w:val="20"/>
    </w:rPr>
  </w:style>
  <w:style w:type="character" w:customStyle="1" w:styleId="BulletPointsChar">
    <w:name w:val="BulletPoints Char"/>
    <w:link w:val="BulletPoints"/>
    <w:uiPriority w:val="99"/>
    <w:locked/>
    <w:rsid w:val="001A7971"/>
    <w:rPr>
      <w:rFonts w:asciiTheme="minorHAnsi" w:hAnsiTheme="minorHAnsi"/>
      <w:color w:val="333333"/>
    </w:rPr>
  </w:style>
  <w:style w:type="character" w:customStyle="1" w:styleId="apple-style-span">
    <w:name w:val="apple-style-span"/>
    <w:uiPriority w:val="99"/>
    <w:rsid w:val="001F5DBE"/>
    <w:rPr>
      <w:rFonts w:cs="Times New Roman"/>
    </w:rPr>
  </w:style>
  <w:style w:type="character" w:customStyle="1" w:styleId="apple-converted-space">
    <w:name w:val="apple-converted-space"/>
    <w:rsid w:val="001F5DBE"/>
    <w:rPr>
      <w:rFonts w:cs="Times New Roman"/>
    </w:rPr>
  </w:style>
  <w:style w:type="paragraph" w:styleId="NormalWeb">
    <w:name w:val="Normal (Web)"/>
    <w:basedOn w:val="Normal"/>
    <w:uiPriority w:val="99"/>
    <w:rsid w:val="001F5DBE"/>
    <w:pPr>
      <w:spacing w:beforeAutospacing="1" w:after="100" w:afterAutospacing="1"/>
    </w:pPr>
    <w:rPr>
      <w:sz w:val="24"/>
    </w:rPr>
  </w:style>
  <w:style w:type="paragraph" w:styleId="NoSpacing">
    <w:name w:val="No Spacing"/>
    <w:uiPriority w:val="99"/>
    <w:qFormat/>
    <w:rsid w:val="001F5DBE"/>
    <w:rPr>
      <w:rFonts w:ascii="Arial" w:hAnsi="Arial" w:cs="Arial"/>
      <w:spacing w:val="-5"/>
      <w:sz w:val="22"/>
      <w:szCs w:val="22"/>
    </w:rPr>
  </w:style>
  <w:style w:type="character" w:customStyle="1" w:styleId="Level1textChar">
    <w:name w:val="Level 1 text Char"/>
    <w:link w:val="Level1text"/>
    <w:uiPriority w:val="99"/>
    <w:locked/>
    <w:rsid w:val="005C1B3B"/>
    <w:rPr>
      <w:rFonts w:ascii="Arial" w:hAnsi="Arial" w:cs="Arial"/>
      <w:color w:val="333399"/>
      <w:spacing w:val="-5"/>
      <w:sz w:val="24"/>
      <w:szCs w:val="24"/>
    </w:rPr>
  </w:style>
  <w:style w:type="table" w:styleId="MediumShading1-Accent5">
    <w:name w:val="Medium Shading 1 Accent 5"/>
    <w:basedOn w:val="TableNormal"/>
    <w:uiPriority w:val="99"/>
    <w:rsid w:val="00702852"/>
    <w:rPr>
      <w:rFonts w:ascii="Arial" w:hAnsi="Arial" w:cs="Arial"/>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CommentReference">
    <w:name w:val="annotation reference"/>
    <w:uiPriority w:val="99"/>
    <w:semiHidden/>
    <w:rsid w:val="00E54010"/>
    <w:rPr>
      <w:rFonts w:cs="Times New Roman"/>
      <w:sz w:val="16"/>
      <w:szCs w:val="16"/>
    </w:rPr>
  </w:style>
  <w:style w:type="paragraph" w:styleId="CommentText">
    <w:name w:val="annotation text"/>
    <w:basedOn w:val="Normal"/>
    <w:link w:val="CommentTextChar"/>
    <w:uiPriority w:val="99"/>
    <w:semiHidden/>
    <w:rsid w:val="00E54010"/>
    <w:rPr>
      <w:sz w:val="20"/>
      <w:szCs w:val="20"/>
    </w:rPr>
  </w:style>
  <w:style w:type="character" w:customStyle="1" w:styleId="CommentTextChar">
    <w:name w:val="Comment Text Char"/>
    <w:link w:val="CommentText"/>
    <w:uiPriority w:val="99"/>
    <w:semiHidden/>
    <w:locked/>
    <w:rsid w:val="00A155CB"/>
    <w:rPr>
      <w:rFonts w:ascii="Arial" w:hAnsi="Arial" w:cs="Arial"/>
      <w:spacing w:val="-5"/>
      <w:sz w:val="20"/>
      <w:szCs w:val="20"/>
    </w:rPr>
  </w:style>
  <w:style w:type="paragraph" w:styleId="CommentSubject">
    <w:name w:val="annotation subject"/>
    <w:basedOn w:val="CommentText"/>
    <w:next w:val="CommentText"/>
    <w:link w:val="CommentSubjectChar"/>
    <w:uiPriority w:val="99"/>
    <w:semiHidden/>
    <w:rsid w:val="00E54010"/>
    <w:rPr>
      <w:b/>
      <w:bCs/>
    </w:rPr>
  </w:style>
  <w:style w:type="character" w:customStyle="1" w:styleId="CommentSubjectChar">
    <w:name w:val="Comment Subject Char"/>
    <w:link w:val="CommentSubject"/>
    <w:uiPriority w:val="99"/>
    <w:semiHidden/>
    <w:locked/>
    <w:rsid w:val="00A155CB"/>
    <w:rPr>
      <w:rFonts w:ascii="Arial" w:hAnsi="Arial" w:cs="Arial"/>
      <w:b/>
      <w:bCs/>
      <w:spacing w:val="-5"/>
      <w:sz w:val="20"/>
      <w:szCs w:val="20"/>
    </w:rPr>
  </w:style>
  <w:style w:type="paragraph" w:styleId="Revision">
    <w:name w:val="Revision"/>
    <w:hidden/>
    <w:uiPriority w:val="99"/>
    <w:semiHidden/>
    <w:rsid w:val="00CB0EF9"/>
    <w:rPr>
      <w:rFonts w:ascii="Arial" w:hAnsi="Arial" w:cs="Arial"/>
      <w:spacing w:val="-5"/>
      <w:sz w:val="22"/>
      <w:szCs w:val="22"/>
    </w:rPr>
  </w:style>
  <w:style w:type="table" w:styleId="LightShading-Accent5">
    <w:name w:val="Light Shading Accent 5"/>
    <w:basedOn w:val="TableNormal"/>
    <w:uiPriority w:val="99"/>
    <w:rsid w:val="007D3C35"/>
    <w:rPr>
      <w:rFonts w:ascii="Arial" w:hAnsi="Arial" w:cs="Arial"/>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styleId="Emphasis">
    <w:name w:val="Emphasis"/>
    <w:uiPriority w:val="99"/>
    <w:qFormat/>
    <w:locked/>
    <w:rsid w:val="00A01633"/>
    <w:rPr>
      <w:rFonts w:cs="Times New Roman"/>
      <w:i/>
      <w:iCs/>
    </w:rPr>
  </w:style>
  <w:style w:type="table" w:customStyle="1" w:styleId="LightGrid1">
    <w:name w:val="Light Grid1"/>
    <w:basedOn w:val="TableNormal"/>
    <w:uiPriority w:val="99"/>
    <w:rsid w:val="00F44FDC"/>
    <w:rPr>
      <w:rFonts w:ascii="Arial" w:hAnsi="Arial"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Cambria"/>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Cambria"/>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3">
    <w:name w:val="Light Grid Accent 3"/>
    <w:basedOn w:val="TableNormal"/>
    <w:uiPriority w:val="62"/>
    <w:rsid w:val="008854BD"/>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12">
    <w:name w:val="Light Grid - Accent 12"/>
    <w:basedOn w:val="TableNormal"/>
    <w:uiPriority w:val="62"/>
    <w:rsid w:val="00DE305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Pa0">
    <w:name w:val="Pa0"/>
    <w:basedOn w:val="Normal"/>
    <w:next w:val="Normal"/>
    <w:rsid w:val="001F2032"/>
    <w:pPr>
      <w:autoSpaceDE w:val="0"/>
      <w:autoSpaceDN w:val="0"/>
      <w:adjustRightInd w:val="0"/>
      <w:spacing w:line="211" w:lineRule="atLeast"/>
    </w:pPr>
    <w:rPr>
      <w:rFonts w:ascii="Book Antiqua" w:hAnsi="Book Antiqua"/>
      <w:sz w:val="24"/>
    </w:rPr>
  </w:style>
  <w:style w:type="paragraph" w:customStyle="1" w:styleId="Pa39">
    <w:name w:val="Pa39"/>
    <w:basedOn w:val="Normal"/>
    <w:next w:val="Normal"/>
    <w:rsid w:val="00C218AC"/>
    <w:pPr>
      <w:autoSpaceDE w:val="0"/>
      <w:autoSpaceDN w:val="0"/>
      <w:adjustRightInd w:val="0"/>
      <w:spacing w:line="211" w:lineRule="atLeast"/>
    </w:pPr>
    <w:rPr>
      <w:rFonts w:ascii="Book Antiqua" w:hAnsi="Book Antiqua"/>
      <w:sz w:val="24"/>
    </w:rPr>
  </w:style>
  <w:style w:type="paragraph" w:customStyle="1" w:styleId="Pa22">
    <w:name w:val="Pa22"/>
    <w:basedOn w:val="Normal"/>
    <w:next w:val="Normal"/>
    <w:rsid w:val="00C218AC"/>
    <w:pPr>
      <w:autoSpaceDE w:val="0"/>
      <w:autoSpaceDN w:val="0"/>
      <w:adjustRightInd w:val="0"/>
      <w:spacing w:line="211" w:lineRule="atLeast"/>
    </w:pPr>
    <w:rPr>
      <w:rFonts w:ascii="Book Antiqua" w:hAnsi="Book Antiqua"/>
      <w:sz w:val="24"/>
    </w:rPr>
  </w:style>
  <w:style w:type="paragraph" w:customStyle="1" w:styleId="bullet-points">
    <w:name w:val="bullet-points"/>
    <w:basedOn w:val="Normal"/>
    <w:rsid w:val="00FF1099"/>
    <w:pPr>
      <w:jc w:val="both"/>
    </w:pPr>
    <w:rPr>
      <w:rFonts w:ascii="Microsoft Sans Serif" w:hAnsi="Microsoft Sans Serif" w:cs="Microsoft Sans Serif"/>
      <w:sz w:val="20"/>
      <w:szCs w:val="20"/>
    </w:rPr>
  </w:style>
  <w:style w:type="table" w:customStyle="1" w:styleId="LightShading1">
    <w:name w:val="Light Shading1"/>
    <w:basedOn w:val="TableNormal"/>
    <w:uiPriority w:val="60"/>
    <w:rsid w:val="0008629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aption">
    <w:name w:val="caption"/>
    <w:basedOn w:val="Normal"/>
    <w:next w:val="Normal"/>
    <w:link w:val="CaptionChar"/>
    <w:uiPriority w:val="35"/>
    <w:qFormat/>
    <w:locked/>
    <w:rsid w:val="003C78E8"/>
    <w:rPr>
      <w:b/>
      <w:bCs/>
      <w:sz w:val="20"/>
      <w:szCs w:val="20"/>
    </w:rPr>
  </w:style>
  <w:style w:type="paragraph" w:customStyle="1" w:styleId="Pa7">
    <w:name w:val="Pa7"/>
    <w:basedOn w:val="Normal"/>
    <w:next w:val="Normal"/>
    <w:uiPriority w:val="99"/>
    <w:rsid w:val="00226FCC"/>
    <w:pPr>
      <w:autoSpaceDE w:val="0"/>
      <w:autoSpaceDN w:val="0"/>
      <w:adjustRightInd w:val="0"/>
      <w:spacing w:line="201" w:lineRule="atLeast"/>
    </w:pPr>
    <w:rPr>
      <w:rFonts w:ascii="Publico Text" w:hAnsi="Publico Text"/>
      <w:sz w:val="24"/>
      <w:lang w:val="en-IN" w:eastAsia="en-IN"/>
    </w:rPr>
  </w:style>
  <w:style w:type="paragraph" w:customStyle="1" w:styleId="Pa8">
    <w:name w:val="Pa8"/>
    <w:basedOn w:val="Normal"/>
    <w:next w:val="Normal"/>
    <w:uiPriority w:val="99"/>
    <w:rsid w:val="00226FCC"/>
    <w:pPr>
      <w:autoSpaceDE w:val="0"/>
      <w:autoSpaceDN w:val="0"/>
      <w:adjustRightInd w:val="0"/>
      <w:spacing w:line="201" w:lineRule="atLeast"/>
    </w:pPr>
    <w:rPr>
      <w:rFonts w:ascii="Publico Text" w:hAnsi="Publico Text"/>
      <w:sz w:val="24"/>
      <w:lang w:val="en-IN" w:eastAsia="en-IN"/>
    </w:rPr>
  </w:style>
  <w:style w:type="character" w:customStyle="1" w:styleId="A7">
    <w:name w:val="A7"/>
    <w:uiPriority w:val="99"/>
    <w:rsid w:val="00226FCC"/>
    <w:rPr>
      <w:rFonts w:cs="Publico Text"/>
      <w:color w:val="000000"/>
      <w:sz w:val="20"/>
      <w:szCs w:val="20"/>
    </w:rPr>
  </w:style>
  <w:style w:type="paragraph" w:customStyle="1" w:styleId="Pa14">
    <w:name w:val="Pa14"/>
    <w:basedOn w:val="Normal"/>
    <w:next w:val="Normal"/>
    <w:uiPriority w:val="99"/>
    <w:rsid w:val="00FC1A68"/>
    <w:pPr>
      <w:autoSpaceDE w:val="0"/>
      <w:autoSpaceDN w:val="0"/>
      <w:adjustRightInd w:val="0"/>
      <w:spacing w:line="281" w:lineRule="atLeast"/>
    </w:pPr>
    <w:rPr>
      <w:rFonts w:ascii="Publico Text" w:hAnsi="Publico Text"/>
      <w:sz w:val="24"/>
      <w:lang w:val="en-IN" w:eastAsia="en-IN"/>
    </w:rPr>
  </w:style>
  <w:style w:type="paragraph" w:customStyle="1" w:styleId="Pa17">
    <w:name w:val="Pa17"/>
    <w:basedOn w:val="Normal"/>
    <w:next w:val="Normal"/>
    <w:uiPriority w:val="99"/>
    <w:rsid w:val="00FC1A68"/>
    <w:pPr>
      <w:autoSpaceDE w:val="0"/>
      <w:autoSpaceDN w:val="0"/>
      <w:adjustRightInd w:val="0"/>
      <w:spacing w:line="241" w:lineRule="atLeast"/>
    </w:pPr>
    <w:rPr>
      <w:rFonts w:ascii="Publico Text" w:hAnsi="Publico Text"/>
      <w:sz w:val="24"/>
      <w:lang w:val="en-IN" w:eastAsia="en-IN"/>
    </w:rPr>
  </w:style>
  <w:style w:type="paragraph" w:customStyle="1" w:styleId="heading">
    <w:name w:val="heading"/>
    <w:basedOn w:val="Normal"/>
    <w:autoRedefine/>
    <w:rsid w:val="00756804"/>
    <w:pPr>
      <w:numPr>
        <w:numId w:val="9"/>
      </w:numPr>
      <w:spacing w:after="0"/>
    </w:pPr>
    <w:rPr>
      <w:rFonts w:cstheme="minorHAnsi"/>
      <w:b/>
      <w:bCs/>
    </w:rPr>
  </w:style>
  <w:style w:type="paragraph" w:customStyle="1" w:styleId="Bulletpoints0">
    <w:name w:val="Bullet points"/>
    <w:basedOn w:val="Normal"/>
    <w:autoRedefine/>
    <w:rsid w:val="001C116C"/>
    <w:pPr>
      <w:spacing w:line="276" w:lineRule="auto"/>
      <w:ind w:left="90"/>
      <w:jc w:val="both"/>
    </w:pPr>
  </w:style>
  <w:style w:type="paragraph" w:customStyle="1" w:styleId="bullet-numbered">
    <w:name w:val="bullet-numbered"/>
    <w:basedOn w:val="Normal"/>
    <w:uiPriority w:val="99"/>
    <w:rsid w:val="00C6771F"/>
    <w:pPr>
      <w:numPr>
        <w:numId w:val="6"/>
      </w:numPr>
      <w:spacing w:line="280" w:lineRule="exact"/>
      <w:jc w:val="both"/>
    </w:pPr>
    <w:rPr>
      <w:rFonts w:ascii="Microsoft Sans Serif" w:hAnsi="Microsoft Sans Serif"/>
      <w:sz w:val="20"/>
    </w:rPr>
  </w:style>
  <w:style w:type="paragraph" w:customStyle="1" w:styleId="Table-text">
    <w:name w:val="Table-text"/>
    <w:basedOn w:val="Normal"/>
    <w:rsid w:val="00C6771F"/>
    <w:pPr>
      <w:spacing w:after="60"/>
    </w:pPr>
    <w:rPr>
      <w:rFonts w:ascii="Microsoft Sans Serif" w:hAnsi="Microsoft Sans Serif"/>
      <w:sz w:val="18"/>
    </w:rPr>
  </w:style>
  <w:style w:type="paragraph" w:customStyle="1" w:styleId="TableHeading">
    <w:name w:val="Table Heading"/>
    <w:basedOn w:val="Table-text"/>
    <w:rsid w:val="00C6771F"/>
    <w:pPr>
      <w:spacing w:after="0"/>
      <w:jc w:val="center"/>
    </w:pPr>
    <w:rPr>
      <w:b/>
      <w:color w:val="FFFFFF"/>
    </w:rPr>
  </w:style>
  <w:style w:type="paragraph" w:customStyle="1" w:styleId="Default">
    <w:name w:val="Default"/>
    <w:rsid w:val="00AA78F0"/>
    <w:pPr>
      <w:autoSpaceDE w:val="0"/>
      <w:autoSpaceDN w:val="0"/>
      <w:adjustRightInd w:val="0"/>
    </w:pPr>
    <w:rPr>
      <w:rFonts w:ascii="Arial" w:eastAsia="Calibri" w:hAnsi="Arial" w:cs="Arial"/>
      <w:color w:val="000000"/>
      <w:sz w:val="24"/>
      <w:szCs w:val="24"/>
    </w:rPr>
  </w:style>
  <w:style w:type="paragraph" w:customStyle="1" w:styleId="ITRGBullet1">
    <w:name w:val="ITRG_Bullet1"/>
    <w:basedOn w:val="Normal"/>
    <w:rsid w:val="00C722ED"/>
    <w:pPr>
      <w:numPr>
        <w:numId w:val="7"/>
      </w:numPr>
      <w:spacing w:before="180" w:after="180"/>
    </w:pPr>
    <w:rPr>
      <w:rFonts w:ascii="Garamond" w:hAnsi="Garamond"/>
      <w:kern w:val="22"/>
    </w:rPr>
  </w:style>
  <w:style w:type="paragraph" w:customStyle="1" w:styleId="bullet-lines">
    <w:name w:val="bullet-lines"/>
    <w:basedOn w:val="Normal"/>
    <w:rsid w:val="0029322B"/>
    <w:pPr>
      <w:numPr>
        <w:numId w:val="8"/>
      </w:numPr>
    </w:pPr>
  </w:style>
  <w:style w:type="paragraph" w:styleId="FootnoteText">
    <w:name w:val="footnote text"/>
    <w:basedOn w:val="Normal"/>
    <w:link w:val="FootnoteTextChar"/>
    <w:uiPriority w:val="99"/>
    <w:semiHidden/>
    <w:locked/>
    <w:rsid w:val="003C77AD"/>
    <w:pPr>
      <w:spacing w:after="240"/>
    </w:pPr>
    <w:rPr>
      <w:sz w:val="18"/>
      <w:szCs w:val="20"/>
    </w:rPr>
  </w:style>
  <w:style w:type="character" w:customStyle="1" w:styleId="FootnoteTextChar">
    <w:name w:val="Footnote Text Char"/>
    <w:basedOn w:val="DefaultParagraphFont"/>
    <w:link w:val="FootnoteText"/>
    <w:uiPriority w:val="99"/>
    <w:semiHidden/>
    <w:rsid w:val="003C77AD"/>
    <w:rPr>
      <w:rFonts w:ascii="Arial" w:hAnsi="Arial"/>
      <w:sz w:val="18"/>
    </w:rPr>
  </w:style>
  <w:style w:type="character" w:styleId="FootnoteReference">
    <w:name w:val="footnote reference"/>
    <w:semiHidden/>
    <w:locked/>
    <w:rsid w:val="003C77AD"/>
    <w:rPr>
      <w:vertAlign w:val="superscript"/>
    </w:rPr>
  </w:style>
  <w:style w:type="character" w:customStyle="1" w:styleId="apple-tab-span">
    <w:name w:val="apple-tab-span"/>
    <w:basedOn w:val="DefaultParagraphFont"/>
    <w:rsid w:val="00FC4984"/>
  </w:style>
  <w:style w:type="table" w:customStyle="1" w:styleId="Blue-greyAccent">
    <w:name w:val="Blue-grey Accent"/>
    <w:basedOn w:val="TableNormal"/>
    <w:rsid w:val="003C78E8"/>
    <w:rPr>
      <w:rFonts w:ascii="Arial" w:hAnsi="Arial"/>
      <w:color w:val="FFFFFF"/>
      <w:sz w:val="22"/>
    </w:rPr>
    <w:tblPr>
      <w:jc w:val="cente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43" w:type="dxa"/>
        <w:left w:w="115" w:type="dxa"/>
        <w:bottom w:w="43" w:type="dxa"/>
        <w:right w:w="115" w:type="dxa"/>
      </w:tblCellMar>
    </w:tblPr>
    <w:trPr>
      <w:jc w:val="center"/>
    </w:trPr>
    <w:tcPr>
      <w:shd w:val="clear" w:color="auto" w:fill="F3F3F3"/>
      <w:vAlign w:val="center"/>
    </w:tcPr>
    <w:tblStylePr w:type="firstRow">
      <w:pPr>
        <w:wordWrap/>
      </w:pPr>
      <w:rPr>
        <w:rFonts w:ascii="Arial" w:hAnsi="Arial"/>
        <w:b w:val="0"/>
        <w:color w:val="000000"/>
        <w:sz w:val="22"/>
      </w:rPr>
      <w:tblPr/>
      <w:tcPr>
        <w:shd w:val="clear" w:color="auto" w:fill="C1DDEA"/>
      </w:tcPr>
    </w:tblStylePr>
  </w:style>
  <w:style w:type="paragraph" w:customStyle="1" w:styleId="caption-text">
    <w:name w:val="caption-text"/>
    <w:basedOn w:val="ListParagraph"/>
    <w:next w:val="Caption"/>
    <w:rsid w:val="003C78E8"/>
    <w:pPr>
      <w:numPr>
        <w:ilvl w:val="5"/>
      </w:numPr>
    </w:pPr>
    <w:rPr>
      <w:noProof/>
      <w:sz w:val="18"/>
    </w:rPr>
  </w:style>
  <w:style w:type="paragraph" w:styleId="DocumentMap">
    <w:name w:val="Document Map"/>
    <w:basedOn w:val="Normal"/>
    <w:link w:val="DocumentMapChar"/>
    <w:semiHidden/>
    <w:locked/>
    <w:rsid w:val="003C78E8"/>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3C78E8"/>
    <w:rPr>
      <w:rFonts w:ascii="Tahoma" w:hAnsi="Tahoma" w:cs="Tahoma"/>
      <w:color w:val="333333"/>
      <w:shd w:val="clear" w:color="auto" w:fill="000080"/>
    </w:rPr>
  </w:style>
  <w:style w:type="table" w:customStyle="1" w:styleId="GreyAccent">
    <w:name w:val="Grey Accent"/>
    <w:basedOn w:val="TableNormal"/>
    <w:rsid w:val="003C78E8"/>
    <w:rPr>
      <w:rFonts w:ascii="Arial" w:hAnsi="Arial"/>
      <w:color w:val="333333"/>
      <w:sz w:val="22"/>
    </w:rPr>
    <w:tblPr>
      <w:jc w:val="cente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43" w:type="dxa"/>
        <w:left w:w="115" w:type="dxa"/>
        <w:bottom w:w="43" w:type="dxa"/>
        <w:right w:w="115" w:type="dxa"/>
      </w:tblCellMar>
    </w:tblPr>
    <w:trPr>
      <w:jc w:val="center"/>
    </w:trPr>
    <w:tcPr>
      <w:shd w:val="clear" w:color="auto" w:fill="F3F3F3"/>
    </w:tcPr>
  </w:style>
  <w:style w:type="table" w:customStyle="1" w:styleId="Grey-Accent1">
    <w:name w:val="Grey-Accent1"/>
    <w:basedOn w:val="TableNormal"/>
    <w:next w:val="TableGrid"/>
    <w:rsid w:val="00B30866"/>
    <w:rPr>
      <w:rFonts w:ascii="Arial" w:hAnsi="Arial"/>
      <w:color w:val="333333"/>
      <w:sz w:val="22"/>
    </w:rPr>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cPr>
      <w:shd w:val="clear" w:color="auto" w:fill="F3F3F3"/>
      <w:vAlign w:val="center"/>
    </w:tcPr>
  </w:style>
  <w:style w:type="table" w:styleId="LightList-Accent5">
    <w:name w:val="Light List Accent 5"/>
    <w:basedOn w:val="TableNormal"/>
    <w:uiPriority w:val="61"/>
    <w:rsid w:val="00C4742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SourceText">
    <w:name w:val="Source Text"/>
    <w:qFormat/>
    <w:rsid w:val="005F0EB4"/>
    <w:rPr>
      <w:rFonts w:ascii="Liberation Mono" w:eastAsia="AR PL SungtiL GB" w:hAnsi="Liberation Mono" w:cs="Liberation Mono"/>
    </w:rPr>
  </w:style>
  <w:style w:type="paragraph" w:customStyle="1" w:styleId="TextBody">
    <w:name w:val="Text Body"/>
    <w:basedOn w:val="Normal"/>
    <w:rsid w:val="00850B91"/>
    <w:pPr>
      <w:widowControl w:val="0"/>
      <w:suppressAutoHyphens/>
      <w:spacing w:after="283" w:line="240" w:lineRule="auto"/>
    </w:pPr>
    <w:rPr>
      <w:rFonts w:ascii="Liberation Serif" w:eastAsia="AR PL SungtiL GB" w:hAnsi="Liberation Serif" w:cs="FreeSans"/>
      <w:color w:val="auto"/>
      <w:sz w:val="24"/>
      <w:lang w:eastAsia="zh-CN" w:bidi="hi-IN"/>
    </w:rPr>
  </w:style>
  <w:style w:type="character" w:customStyle="1" w:styleId="ListParagraphChar">
    <w:name w:val="List Paragraph Char"/>
    <w:link w:val="ListParagraph"/>
    <w:uiPriority w:val="34"/>
    <w:locked/>
    <w:rsid w:val="005C3C23"/>
    <w:rPr>
      <w:rFonts w:asciiTheme="minorHAnsi" w:hAnsiTheme="minorHAnsi" w:cs="Arial"/>
      <w:color w:val="333333"/>
      <w:sz w:val="22"/>
      <w:szCs w:val="22"/>
    </w:rPr>
  </w:style>
  <w:style w:type="paragraph" w:customStyle="1" w:styleId="InstructionalTextTableText10">
    <w:name w:val="Instructional Text Table Text 10"/>
    <w:basedOn w:val="Normal"/>
    <w:link w:val="InstructionalTextTableText10Char"/>
    <w:qFormat/>
    <w:rsid w:val="00603C47"/>
    <w:pPr>
      <w:spacing w:before="20" w:line="240" w:lineRule="auto"/>
    </w:pPr>
    <w:rPr>
      <w:rFonts w:ascii="Arial" w:hAnsi="Arial"/>
      <w:i/>
      <w:color w:val="0000FF"/>
      <w:sz w:val="20"/>
      <w:szCs w:val="20"/>
      <w:lang w:eastAsia="ar-SA"/>
    </w:rPr>
  </w:style>
  <w:style w:type="character" w:customStyle="1" w:styleId="InstructionalTextTableText10Char">
    <w:name w:val="Instructional Text Table Text 10 Char"/>
    <w:basedOn w:val="DefaultParagraphFont"/>
    <w:link w:val="InstructionalTextTableText10"/>
    <w:rsid w:val="00603C47"/>
    <w:rPr>
      <w:rFonts w:ascii="Arial" w:hAnsi="Arial"/>
      <w:i/>
      <w:color w:val="0000FF"/>
      <w:lang w:eastAsia="ar-SA"/>
    </w:rPr>
  </w:style>
  <w:style w:type="character" w:customStyle="1" w:styleId="CaptionChar">
    <w:name w:val="Caption Char"/>
    <w:link w:val="Caption"/>
    <w:uiPriority w:val="35"/>
    <w:locked/>
    <w:rsid w:val="00603C47"/>
    <w:rPr>
      <w:rFonts w:asciiTheme="minorHAnsi" w:hAnsiTheme="minorHAnsi"/>
      <w:b/>
      <w:bCs/>
      <w:color w:val="333333"/>
    </w:rPr>
  </w:style>
  <w:style w:type="paragraph" w:customStyle="1" w:styleId="AppendixA">
    <w:name w:val="Appendix A"/>
    <w:next w:val="BodyText"/>
    <w:uiPriority w:val="99"/>
    <w:rsid w:val="00603C47"/>
    <w:pPr>
      <w:keepNext/>
      <w:numPr>
        <w:numId w:val="36"/>
      </w:numPr>
      <w:tabs>
        <w:tab w:val="left" w:pos="864"/>
      </w:tabs>
      <w:spacing w:before="240" w:after="120"/>
    </w:pPr>
    <w:rPr>
      <w:rFonts w:ascii="Arial Narrow" w:hAnsi="Arial Narrow" w:cs="Arial"/>
      <w:b/>
      <w:bCs/>
      <w:iCs/>
      <w:color w:val="003366"/>
      <w:sz w:val="28"/>
      <w:szCs w:val="28"/>
    </w:rPr>
  </w:style>
  <w:style w:type="paragraph" w:customStyle="1" w:styleId="TableText10HeaderCenter">
    <w:name w:val="Table Text 10 Header Center"/>
    <w:basedOn w:val="Normal"/>
    <w:link w:val="TableText10HeaderCenterChar"/>
    <w:uiPriority w:val="99"/>
    <w:rsid w:val="00603C47"/>
    <w:pPr>
      <w:keepNext/>
      <w:spacing w:line="240" w:lineRule="auto"/>
      <w:jc w:val="center"/>
    </w:pPr>
    <w:rPr>
      <w:rFonts w:ascii="Arial" w:hAnsi="Arial"/>
      <w:b/>
      <w:color w:val="FFFFFF" w:themeColor="background1"/>
      <w:sz w:val="20"/>
    </w:rPr>
  </w:style>
  <w:style w:type="character" w:customStyle="1" w:styleId="TableText10HeaderCenterChar">
    <w:name w:val="Table Text 10 Header Center Char"/>
    <w:basedOn w:val="DefaultParagraphFont"/>
    <w:link w:val="TableText10HeaderCenter"/>
    <w:uiPriority w:val="99"/>
    <w:locked/>
    <w:rsid w:val="00603C47"/>
    <w:rPr>
      <w:rFonts w:ascii="Arial" w:hAnsi="Arial"/>
      <w:b/>
      <w:color w:val="FFFFFF" w:themeColor="background1"/>
      <w:szCs w:val="24"/>
    </w:rPr>
  </w:style>
  <w:style w:type="paragraph" w:customStyle="1" w:styleId="ParagraphSpacer10">
    <w:name w:val="Paragraph Spacer 10"/>
    <w:next w:val="BodyText"/>
    <w:uiPriority w:val="99"/>
    <w:rsid w:val="00923C45"/>
    <w:rPr>
      <w:rFonts w:ascii="Arial" w:hAnsi="Arial"/>
      <w:szCs w:val="24"/>
    </w:rPr>
  </w:style>
  <w:style w:type="table" w:styleId="MediumShading1-Accent1">
    <w:name w:val="Medium Shading 1 Accent 1"/>
    <w:basedOn w:val="TableNormal"/>
    <w:uiPriority w:val="63"/>
    <w:rsid w:val="00DE34D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36125394">
      <w:bodyDiv w:val="1"/>
      <w:marLeft w:val="0"/>
      <w:marRight w:val="0"/>
      <w:marTop w:val="0"/>
      <w:marBottom w:val="0"/>
      <w:divBdr>
        <w:top w:val="none" w:sz="0" w:space="0" w:color="auto"/>
        <w:left w:val="none" w:sz="0" w:space="0" w:color="auto"/>
        <w:bottom w:val="none" w:sz="0" w:space="0" w:color="auto"/>
        <w:right w:val="none" w:sz="0" w:space="0" w:color="auto"/>
      </w:divBdr>
    </w:div>
    <w:div w:id="67308474">
      <w:bodyDiv w:val="1"/>
      <w:marLeft w:val="0"/>
      <w:marRight w:val="0"/>
      <w:marTop w:val="0"/>
      <w:marBottom w:val="0"/>
      <w:divBdr>
        <w:top w:val="none" w:sz="0" w:space="0" w:color="auto"/>
        <w:left w:val="none" w:sz="0" w:space="0" w:color="auto"/>
        <w:bottom w:val="none" w:sz="0" w:space="0" w:color="auto"/>
        <w:right w:val="none" w:sz="0" w:space="0" w:color="auto"/>
      </w:divBdr>
    </w:div>
    <w:div w:id="99572858">
      <w:bodyDiv w:val="1"/>
      <w:marLeft w:val="0"/>
      <w:marRight w:val="0"/>
      <w:marTop w:val="0"/>
      <w:marBottom w:val="0"/>
      <w:divBdr>
        <w:top w:val="none" w:sz="0" w:space="0" w:color="auto"/>
        <w:left w:val="none" w:sz="0" w:space="0" w:color="auto"/>
        <w:bottom w:val="none" w:sz="0" w:space="0" w:color="auto"/>
        <w:right w:val="none" w:sz="0" w:space="0" w:color="auto"/>
      </w:divBdr>
    </w:div>
    <w:div w:id="108210069">
      <w:bodyDiv w:val="1"/>
      <w:marLeft w:val="0"/>
      <w:marRight w:val="0"/>
      <w:marTop w:val="0"/>
      <w:marBottom w:val="0"/>
      <w:divBdr>
        <w:top w:val="none" w:sz="0" w:space="0" w:color="auto"/>
        <w:left w:val="none" w:sz="0" w:space="0" w:color="auto"/>
        <w:bottom w:val="none" w:sz="0" w:space="0" w:color="auto"/>
        <w:right w:val="none" w:sz="0" w:space="0" w:color="auto"/>
      </w:divBdr>
    </w:div>
    <w:div w:id="116728458">
      <w:bodyDiv w:val="1"/>
      <w:marLeft w:val="0"/>
      <w:marRight w:val="0"/>
      <w:marTop w:val="0"/>
      <w:marBottom w:val="0"/>
      <w:divBdr>
        <w:top w:val="none" w:sz="0" w:space="0" w:color="auto"/>
        <w:left w:val="none" w:sz="0" w:space="0" w:color="auto"/>
        <w:bottom w:val="none" w:sz="0" w:space="0" w:color="auto"/>
        <w:right w:val="none" w:sz="0" w:space="0" w:color="auto"/>
      </w:divBdr>
    </w:div>
    <w:div w:id="140125010">
      <w:bodyDiv w:val="1"/>
      <w:marLeft w:val="0"/>
      <w:marRight w:val="0"/>
      <w:marTop w:val="0"/>
      <w:marBottom w:val="0"/>
      <w:divBdr>
        <w:top w:val="none" w:sz="0" w:space="0" w:color="auto"/>
        <w:left w:val="none" w:sz="0" w:space="0" w:color="auto"/>
        <w:bottom w:val="none" w:sz="0" w:space="0" w:color="auto"/>
        <w:right w:val="none" w:sz="0" w:space="0" w:color="auto"/>
      </w:divBdr>
    </w:div>
    <w:div w:id="144784194">
      <w:bodyDiv w:val="1"/>
      <w:marLeft w:val="0"/>
      <w:marRight w:val="0"/>
      <w:marTop w:val="0"/>
      <w:marBottom w:val="0"/>
      <w:divBdr>
        <w:top w:val="none" w:sz="0" w:space="0" w:color="auto"/>
        <w:left w:val="none" w:sz="0" w:space="0" w:color="auto"/>
        <w:bottom w:val="none" w:sz="0" w:space="0" w:color="auto"/>
        <w:right w:val="none" w:sz="0" w:space="0" w:color="auto"/>
      </w:divBdr>
    </w:div>
    <w:div w:id="174081244">
      <w:bodyDiv w:val="1"/>
      <w:marLeft w:val="0"/>
      <w:marRight w:val="0"/>
      <w:marTop w:val="0"/>
      <w:marBottom w:val="0"/>
      <w:divBdr>
        <w:top w:val="none" w:sz="0" w:space="0" w:color="auto"/>
        <w:left w:val="none" w:sz="0" w:space="0" w:color="auto"/>
        <w:bottom w:val="none" w:sz="0" w:space="0" w:color="auto"/>
        <w:right w:val="none" w:sz="0" w:space="0" w:color="auto"/>
      </w:divBdr>
      <w:divsChild>
        <w:div w:id="2140023891">
          <w:marLeft w:val="0"/>
          <w:marRight w:val="0"/>
          <w:marTop w:val="0"/>
          <w:marBottom w:val="0"/>
          <w:divBdr>
            <w:top w:val="none" w:sz="0" w:space="0" w:color="auto"/>
            <w:left w:val="none" w:sz="0" w:space="0" w:color="auto"/>
            <w:bottom w:val="none" w:sz="0" w:space="0" w:color="auto"/>
            <w:right w:val="none" w:sz="0" w:space="0" w:color="auto"/>
          </w:divBdr>
          <w:divsChild>
            <w:div w:id="433130617">
              <w:marLeft w:val="0"/>
              <w:marRight w:val="0"/>
              <w:marTop w:val="0"/>
              <w:marBottom w:val="0"/>
              <w:divBdr>
                <w:top w:val="single" w:sz="6" w:space="0" w:color="D6D6D6"/>
                <w:left w:val="single" w:sz="6" w:space="0" w:color="D6D6D6"/>
                <w:bottom w:val="single" w:sz="6" w:space="0" w:color="D6D6D6"/>
                <w:right w:val="single" w:sz="6" w:space="0" w:color="D6D6D6"/>
              </w:divBdr>
              <w:divsChild>
                <w:div w:id="12365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6905">
      <w:bodyDiv w:val="1"/>
      <w:marLeft w:val="0"/>
      <w:marRight w:val="0"/>
      <w:marTop w:val="0"/>
      <w:marBottom w:val="0"/>
      <w:divBdr>
        <w:top w:val="none" w:sz="0" w:space="0" w:color="auto"/>
        <w:left w:val="none" w:sz="0" w:space="0" w:color="auto"/>
        <w:bottom w:val="none" w:sz="0" w:space="0" w:color="auto"/>
        <w:right w:val="none" w:sz="0" w:space="0" w:color="auto"/>
      </w:divBdr>
    </w:div>
    <w:div w:id="211885522">
      <w:bodyDiv w:val="1"/>
      <w:marLeft w:val="0"/>
      <w:marRight w:val="0"/>
      <w:marTop w:val="0"/>
      <w:marBottom w:val="0"/>
      <w:divBdr>
        <w:top w:val="none" w:sz="0" w:space="0" w:color="auto"/>
        <w:left w:val="none" w:sz="0" w:space="0" w:color="auto"/>
        <w:bottom w:val="none" w:sz="0" w:space="0" w:color="auto"/>
        <w:right w:val="none" w:sz="0" w:space="0" w:color="auto"/>
      </w:divBdr>
    </w:div>
    <w:div w:id="224993042">
      <w:bodyDiv w:val="1"/>
      <w:marLeft w:val="0"/>
      <w:marRight w:val="0"/>
      <w:marTop w:val="0"/>
      <w:marBottom w:val="0"/>
      <w:divBdr>
        <w:top w:val="none" w:sz="0" w:space="0" w:color="auto"/>
        <w:left w:val="none" w:sz="0" w:space="0" w:color="auto"/>
        <w:bottom w:val="none" w:sz="0" w:space="0" w:color="auto"/>
        <w:right w:val="none" w:sz="0" w:space="0" w:color="auto"/>
      </w:divBdr>
    </w:div>
    <w:div w:id="260991492">
      <w:bodyDiv w:val="1"/>
      <w:marLeft w:val="0"/>
      <w:marRight w:val="0"/>
      <w:marTop w:val="0"/>
      <w:marBottom w:val="0"/>
      <w:divBdr>
        <w:top w:val="none" w:sz="0" w:space="0" w:color="auto"/>
        <w:left w:val="none" w:sz="0" w:space="0" w:color="auto"/>
        <w:bottom w:val="none" w:sz="0" w:space="0" w:color="auto"/>
        <w:right w:val="none" w:sz="0" w:space="0" w:color="auto"/>
      </w:divBdr>
    </w:div>
    <w:div w:id="264382209">
      <w:bodyDiv w:val="1"/>
      <w:marLeft w:val="0"/>
      <w:marRight w:val="0"/>
      <w:marTop w:val="0"/>
      <w:marBottom w:val="0"/>
      <w:divBdr>
        <w:top w:val="none" w:sz="0" w:space="0" w:color="auto"/>
        <w:left w:val="none" w:sz="0" w:space="0" w:color="auto"/>
        <w:bottom w:val="none" w:sz="0" w:space="0" w:color="auto"/>
        <w:right w:val="none" w:sz="0" w:space="0" w:color="auto"/>
      </w:divBdr>
    </w:div>
    <w:div w:id="288709138">
      <w:bodyDiv w:val="1"/>
      <w:marLeft w:val="0"/>
      <w:marRight w:val="0"/>
      <w:marTop w:val="0"/>
      <w:marBottom w:val="0"/>
      <w:divBdr>
        <w:top w:val="none" w:sz="0" w:space="0" w:color="auto"/>
        <w:left w:val="none" w:sz="0" w:space="0" w:color="auto"/>
        <w:bottom w:val="none" w:sz="0" w:space="0" w:color="auto"/>
        <w:right w:val="none" w:sz="0" w:space="0" w:color="auto"/>
      </w:divBdr>
    </w:div>
    <w:div w:id="334848916">
      <w:bodyDiv w:val="1"/>
      <w:marLeft w:val="0"/>
      <w:marRight w:val="0"/>
      <w:marTop w:val="0"/>
      <w:marBottom w:val="0"/>
      <w:divBdr>
        <w:top w:val="none" w:sz="0" w:space="0" w:color="auto"/>
        <w:left w:val="none" w:sz="0" w:space="0" w:color="auto"/>
        <w:bottom w:val="none" w:sz="0" w:space="0" w:color="auto"/>
        <w:right w:val="none" w:sz="0" w:space="0" w:color="auto"/>
      </w:divBdr>
    </w:div>
    <w:div w:id="380131448">
      <w:bodyDiv w:val="1"/>
      <w:marLeft w:val="0"/>
      <w:marRight w:val="0"/>
      <w:marTop w:val="0"/>
      <w:marBottom w:val="0"/>
      <w:divBdr>
        <w:top w:val="none" w:sz="0" w:space="0" w:color="auto"/>
        <w:left w:val="none" w:sz="0" w:space="0" w:color="auto"/>
        <w:bottom w:val="none" w:sz="0" w:space="0" w:color="auto"/>
        <w:right w:val="none" w:sz="0" w:space="0" w:color="auto"/>
      </w:divBdr>
    </w:div>
    <w:div w:id="398746977">
      <w:bodyDiv w:val="1"/>
      <w:marLeft w:val="0"/>
      <w:marRight w:val="0"/>
      <w:marTop w:val="0"/>
      <w:marBottom w:val="0"/>
      <w:divBdr>
        <w:top w:val="none" w:sz="0" w:space="0" w:color="auto"/>
        <w:left w:val="none" w:sz="0" w:space="0" w:color="auto"/>
        <w:bottom w:val="none" w:sz="0" w:space="0" w:color="auto"/>
        <w:right w:val="none" w:sz="0" w:space="0" w:color="auto"/>
      </w:divBdr>
    </w:div>
    <w:div w:id="418452056">
      <w:marLeft w:val="0"/>
      <w:marRight w:val="0"/>
      <w:marTop w:val="0"/>
      <w:marBottom w:val="0"/>
      <w:divBdr>
        <w:top w:val="none" w:sz="0" w:space="0" w:color="auto"/>
        <w:left w:val="none" w:sz="0" w:space="0" w:color="auto"/>
        <w:bottom w:val="none" w:sz="0" w:space="0" w:color="auto"/>
        <w:right w:val="none" w:sz="0" w:space="0" w:color="auto"/>
      </w:divBdr>
    </w:div>
    <w:div w:id="418452057">
      <w:marLeft w:val="0"/>
      <w:marRight w:val="0"/>
      <w:marTop w:val="0"/>
      <w:marBottom w:val="0"/>
      <w:divBdr>
        <w:top w:val="none" w:sz="0" w:space="0" w:color="auto"/>
        <w:left w:val="none" w:sz="0" w:space="0" w:color="auto"/>
        <w:bottom w:val="none" w:sz="0" w:space="0" w:color="auto"/>
        <w:right w:val="none" w:sz="0" w:space="0" w:color="auto"/>
      </w:divBdr>
    </w:div>
    <w:div w:id="418452058">
      <w:marLeft w:val="0"/>
      <w:marRight w:val="0"/>
      <w:marTop w:val="0"/>
      <w:marBottom w:val="0"/>
      <w:divBdr>
        <w:top w:val="none" w:sz="0" w:space="0" w:color="auto"/>
        <w:left w:val="none" w:sz="0" w:space="0" w:color="auto"/>
        <w:bottom w:val="none" w:sz="0" w:space="0" w:color="auto"/>
        <w:right w:val="none" w:sz="0" w:space="0" w:color="auto"/>
      </w:divBdr>
    </w:div>
    <w:div w:id="418452059">
      <w:marLeft w:val="0"/>
      <w:marRight w:val="0"/>
      <w:marTop w:val="0"/>
      <w:marBottom w:val="0"/>
      <w:divBdr>
        <w:top w:val="none" w:sz="0" w:space="0" w:color="auto"/>
        <w:left w:val="none" w:sz="0" w:space="0" w:color="auto"/>
        <w:bottom w:val="none" w:sz="0" w:space="0" w:color="auto"/>
        <w:right w:val="none" w:sz="0" w:space="0" w:color="auto"/>
      </w:divBdr>
    </w:div>
    <w:div w:id="418452060">
      <w:marLeft w:val="0"/>
      <w:marRight w:val="0"/>
      <w:marTop w:val="0"/>
      <w:marBottom w:val="0"/>
      <w:divBdr>
        <w:top w:val="none" w:sz="0" w:space="0" w:color="auto"/>
        <w:left w:val="none" w:sz="0" w:space="0" w:color="auto"/>
        <w:bottom w:val="none" w:sz="0" w:space="0" w:color="auto"/>
        <w:right w:val="none" w:sz="0" w:space="0" w:color="auto"/>
      </w:divBdr>
    </w:div>
    <w:div w:id="418452061">
      <w:marLeft w:val="0"/>
      <w:marRight w:val="0"/>
      <w:marTop w:val="0"/>
      <w:marBottom w:val="0"/>
      <w:divBdr>
        <w:top w:val="none" w:sz="0" w:space="0" w:color="auto"/>
        <w:left w:val="none" w:sz="0" w:space="0" w:color="auto"/>
        <w:bottom w:val="none" w:sz="0" w:space="0" w:color="auto"/>
        <w:right w:val="none" w:sz="0" w:space="0" w:color="auto"/>
      </w:divBdr>
    </w:div>
    <w:div w:id="418452062">
      <w:marLeft w:val="0"/>
      <w:marRight w:val="0"/>
      <w:marTop w:val="0"/>
      <w:marBottom w:val="0"/>
      <w:divBdr>
        <w:top w:val="none" w:sz="0" w:space="0" w:color="auto"/>
        <w:left w:val="none" w:sz="0" w:space="0" w:color="auto"/>
        <w:bottom w:val="none" w:sz="0" w:space="0" w:color="auto"/>
        <w:right w:val="none" w:sz="0" w:space="0" w:color="auto"/>
      </w:divBdr>
    </w:div>
    <w:div w:id="418452063">
      <w:marLeft w:val="0"/>
      <w:marRight w:val="0"/>
      <w:marTop w:val="0"/>
      <w:marBottom w:val="0"/>
      <w:divBdr>
        <w:top w:val="none" w:sz="0" w:space="0" w:color="auto"/>
        <w:left w:val="none" w:sz="0" w:space="0" w:color="auto"/>
        <w:bottom w:val="none" w:sz="0" w:space="0" w:color="auto"/>
        <w:right w:val="none" w:sz="0" w:space="0" w:color="auto"/>
      </w:divBdr>
    </w:div>
    <w:div w:id="418452064">
      <w:marLeft w:val="0"/>
      <w:marRight w:val="0"/>
      <w:marTop w:val="0"/>
      <w:marBottom w:val="0"/>
      <w:divBdr>
        <w:top w:val="none" w:sz="0" w:space="0" w:color="auto"/>
        <w:left w:val="none" w:sz="0" w:space="0" w:color="auto"/>
        <w:bottom w:val="none" w:sz="0" w:space="0" w:color="auto"/>
        <w:right w:val="none" w:sz="0" w:space="0" w:color="auto"/>
      </w:divBdr>
    </w:div>
    <w:div w:id="418452065">
      <w:marLeft w:val="0"/>
      <w:marRight w:val="0"/>
      <w:marTop w:val="0"/>
      <w:marBottom w:val="0"/>
      <w:divBdr>
        <w:top w:val="none" w:sz="0" w:space="0" w:color="auto"/>
        <w:left w:val="none" w:sz="0" w:space="0" w:color="auto"/>
        <w:bottom w:val="none" w:sz="0" w:space="0" w:color="auto"/>
        <w:right w:val="none" w:sz="0" w:space="0" w:color="auto"/>
      </w:divBdr>
    </w:div>
    <w:div w:id="418452066">
      <w:marLeft w:val="0"/>
      <w:marRight w:val="0"/>
      <w:marTop w:val="0"/>
      <w:marBottom w:val="0"/>
      <w:divBdr>
        <w:top w:val="none" w:sz="0" w:space="0" w:color="auto"/>
        <w:left w:val="none" w:sz="0" w:space="0" w:color="auto"/>
        <w:bottom w:val="none" w:sz="0" w:space="0" w:color="auto"/>
        <w:right w:val="none" w:sz="0" w:space="0" w:color="auto"/>
      </w:divBdr>
    </w:div>
    <w:div w:id="418452067">
      <w:marLeft w:val="0"/>
      <w:marRight w:val="0"/>
      <w:marTop w:val="0"/>
      <w:marBottom w:val="0"/>
      <w:divBdr>
        <w:top w:val="none" w:sz="0" w:space="0" w:color="auto"/>
        <w:left w:val="none" w:sz="0" w:space="0" w:color="auto"/>
        <w:bottom w:val="none" w:sz="0" w:space="0" w:color="auto"/>
        <w:right w:val="none" w:sz="0" w:space="0" w:color="auto"/>
      </w:divBdr>
    </w:div>
    <w:div w:id="418452068">
      <w:marLeft w:val="0"/>
      <w:marRight w:val="0"/>
      <w:marTop w:val="0"/>
      <w:marBottom w:val="0"/>
      <w:divBdr>
        <w:top w:val="none" w:sz="0" w:space="0" w:color="auto"/>
        <w:left w:val="none" w:sz="0" w:space="0" w:color="auto"/>
        <w:bottom w:val="none" w:sz="0" w:space="0" w:color="auto"/>
        <w:right w:val="none" w:sz="0" w:space="0" w:color="auto"/>
      </w:divBdr>
    </w:div>
    <w:div w:id="418452069">
      <w:marLeft w:val="0"/>
      <w:marRight w:val="0"/>
      <w:marTop w:val="0"/>
      <w:marBottom w:val="0"/>
      <w:divBdr>
        <w:top w:val="none" w:sz="0" w:space="0" w:color="auto"/>
        <w:left w:val="none" w:sz="0" w:space="0" w:color="auto"/>
        <w:bottom w:val="none" w:sz="0" w:space="0" w:color="auto"/>
        <w:right w:val="none" w:sz="0" w:space="0" w:color="auto"/>
      </w:divBdr>
    </w:div>
    <w:div w:id="418452070">
      <w:marLeft w:val="0"/>
      <w:marRight w:val="0"/>
      <w:marTop w:val="0"/>
      <w:marBottom w:val="0"/>
      <w:divBdr>
        <w:top w:val="none" w:sz="0" w:space="0" w:color="auto"/>
        <w:left w:val="none" w:sz="0" w:space="0" w:color="auto"/>
        <w:bottom w:val="none" w:sz="0" w:space="0" w:color="auto"/>
        <w:right w:val="none" w:sz="0" w:space="0" w:color="auto"/>
      </w:divBdr>
    </w:div>
    <w:div w:id="418452071">
      <w:marLeft w:val="0"/>
      <w:marRight w:val="0"/>
      <w:marTop w:val="0"/>
      <w:marBottom w:val="0"/>
      <w:divBdr>
        <w:top w:val="none" w:sz="0" w:space="0" w:color="auto"/>
        <w:left w:val="none" w:sz="0" w:space="0" w:color="auto"/>
        <w:bottom w:val="none" w:sz="0" w:space="0" w:color="auto"/>
        <w:right w:val="none" w:sz="0" w:space="0" w:color="auto"/>
      </w:divBdr>
    </w:div>
    <w:div w:id="462236475">
      <w:bodyDiv w:val="1"/>
      <w:marLeft w:val="0"/>
      <w:marRight w:val="0"/>
      <w:marTop w:val="0"/>
      <w:marBottom w:val="0"/>
      <w:divBdr>
        <w:top w:val="none" w:sz="0" w:space="0" w:color="auto"/>
        <w:left w:val="none" w:sz="0" w:space="0" w:color="auto"/>
        <w:bottom w:val="none" w:sz="0" w:space="0" w:color="auto"/>
        <w:right w:val="none" w:sz="0" w:space="0" w:color="auto"/>
      </w:divBdr>
    </w:div>
    <w:div w:id="463275211">
      <w:bodyDiv w:val="1"/>
      <w:marLeft w:val="0"/>
      <w:marRight w:val="0"/>
      <w:marTop w:val="0"/>
      <w:marBottom w:val="0"/>
      <w:divBdr>
        <w:top w:val="none" w:sz="0" w:space="0" w:color="auto"/>
        <w:left w:val="none" w:sz="0" w:space="0" w:color="auto"/>
        <w:bottom w:val="none" w:sz="0" w:space="0" w:color="auto"/>
        <w:right w:val="none" w:sz="0" w:space="0" w:color="auto"/>
      </w:divBdr>
      <w:divsChild>
        <w:div w:id="951014277">
          <w:marLeft w:val="0"/>
          <w:marRight w:val="0"/>
          <w:marTop w:val="0"/>
          <w:marBottom w:val="0"/>
          <w:divBdr>
            <w:top w:val="none" w:sz="0" w:space="0" w:color="auto"/>
            <w:left w:val="none" w:sz="0" w:space="0" w:color="auto"/>
            <w:bottom w:val="none" w:sz="0" w:space="0" w:color="auto"/>
            <w:right w:val="none" w:sz="0" w:space="0" w:color="auto"/>
          </w:divBdr>
        </w:div>
        <w:div w:id="1021280180">
          <w:marLeft w:val="0"/>
          <w:marRight w:val="0"/>
          <w:marTop w:val="0"/>
          <w:marBottom w:val="0"/>
          <w:divBdr>
            <w:top w:val="none" w:sz="0" w:space="0" w:color="auto"/>
            <w:left w:val="none" w:sz="0" w:space="0" w:color="auto"/>
            <w:bottom w:val="none" w:sz="0" w:space="0" w:color="auto"/>
            <w:right w:val="none" w:sz="0" w:space="0" w:color="auto"/>
          </w:divBdr>
        </w:div>
        <w:div w:id="1347370683">
          <w:marLeft w:val="0"/>
          <w:marRight w:val="0"/>
          <w:marTop w:val="0"/>
          <w:marBottom w:val="0"/>
          <w:divBdr>
            <w:top w:val="none" w:sz="0" w:space="0" w:color="auto"/>
            <w:left w:val="none" w:sz="0" w:space="0" w:color="auto"/>
            <w:bottom w:val="none" w:sz="0" w:space="0" w:color="auto"/>
            <w:right w:val="none" w:sz="0" w:space="0" w:color="auto"/>
          </w:divBdr>
        </w:div>
        <w:div w:id="611204313">
          <w:marLeft w:val="0"/>
          <w:marRight w:val="0"/>
          <w:marTop w:val="0"/>
          <w:marBottom w:val="0"/>
          <w:divBdr>
            <w:top w:val="none" w:sz="0" w:space="0" w:color="auto"/>
            <w:left w:val="none" w:sz="0" w:space="0" w:color="auto"/>
            <w:bottom w:val="none" w:sz="0" w:space="0" w:color="auto"/>
            <w:right w:val="none" w:sz="0" w:space="0" w:color="auto"/>
          </w:divBdr>
        </w:div>
        <w:div w:id="1479347957">
          <w:marLeft w:val="0"/>
          <w:marRight w:val="0"/>
          <w:marTop w:val="0"/>
          <w:marBottom w:val="0"/>
          <w:divBdr>
            <w:top w:val="none" w:sz="0" w:space="0" w:color="auto"/>
            <w:left w:val="none" w:sz="0" w:space="0" w:color="auto"/>
            <w:bottom w:val="none" w:sz="0" w:space="0" w:color="auto"/>
            <w:right w:val="none" w:sz="0" w:space="0" w:color="auto"/>
          </w:divBdr>
        </w:div>
        <w:div w:id="1819492620">
          <w:marLeft w:val="0"/>
          <w:marRight w:val="0"/>
          <w:marTop w:val="0"/>
          <w:marBottom w:val="0"/>
          <w:divBdr>
            <w:top w:val="none" w:sz="0" w:space="0" w:color="auto"/>
            <w:left w:val="none" w:sz="0" w:space="0" w:color="auto"/>
            <w:bottom w:val="none" w:sz="0" w:space="0" w:color="auto"/>
            <w:right w:val="none" w:sz="0" w:space="0" w:color="auto"/>
          </w:divBdr>
        </w:div>
        <w:div w:id="179322304">
          <w:marLeft w:val="0"/>
          <w:marRight w:val="0"/>
          <w:marTop w:val="0"/>
          <w:marBottom w:val="0"/>
          <w:divBdr>
            <w:top w:val="none" w:sz="0" w:space="0" w:color="auto"/>
            <w:left w:val="none" w:sz="0" w:space="0" w:color="auto"/>
            <w:bottom w:val="none" w:sz="0" w:space="0" w:color="auto"/>
            <w:right w:val="none" w:sz="0" w:space="0" w:color="auto"/>
          </w:divBdr>
        </w:div>
      </w:divsChild>
    </w:div>
    <w:div w:id="537552567">
      <w:bodyDiv w:val="1"/>
      <w:marLeft w:val="0"/>
      <w:marRight w:val="0"/>
      <w:marTop w:val="0"/>
      <w:marBottom w:val="0"/>
      <w:divBdr>
        <w:top w:val="none" w:sz="0" w:space="0" w:color="auto"/>
        <w:left w:val="none" w:sz="0" w:space="0" w:color="auto"/>
        <w:bottom w:val="none" w:sz="0" w:space="0" w:color="auto"/>
        <w:right w:val="none" w:sz="0" w:space="0" w:color="auto"/>
      </w:divBdr>
    </w:div>
    <w:div w:id="558368933">
      <w:bodyDiv w:val="1"/>
      <w:marLeft w:val="0"/>
      <w:marRight w:val="0"/>
      <w:marTop w:val="0"/>
      <w:marBottom w:val="0"/>
      <w:divBdr>
        <w:top w:val="none" w:sz="0" w:space="0" w:color="auto"/>
        <w:left w:val="none" w:sz="0" w:space="0" w:color="auto"/>
        <w:bottom w:val="none" w:sz="0" w:space="0" w:color="auto"/>
        <w:right w:val="none" w:sz="0" w:space="0" w:color="auto"/>
      </w:divBdr>
    </w:div>
    <w:div w:id="642782505">
      <w:bodyDiv w:val="1"/>
      <w:marLeft w:val="0"/>
      <w:marRight w:val="0"/>
      <w:marTop w:val="0"/>
      <w:marBottom w:val="0"/>
      <w:divBdr>
        <w:top w:val="none" w:sz="0" w:space="0" w:color="auto"/>
        <w:left w:val="none" w:sz="0" w:space="0" w:color="auto"/>
        <w:bottom w:val="none" w:sz="0" w:space="0" w:color="auto"/>
        <w:right w:val="none" w:sz="0" w:space="0" w:color="auto"/>
      </w:divBdr>
    </w:div>
    <w:div w:id="731197160">
      <w:bodyDiv w:val="1"/>
      <w:marLeft w:val="0"/>
      <w:marRight w:val="0"/>
      <w:marTop w:val="0"/>
      <w:marBottom w:val="0"/>
      <w:divBdr>
        <w:top w:val="none" w:sz="0" w:space="0" w:color="auto"/>
        <w:left w:val="none" w:sz="0" w:space="0" w:color="auto"/>
        <w:bottom w:val="none" w:sz="0" w:space="0" w:color="auto"/>
        <w:right w:val="none" w:sz="0" w:space="0" w:color="auto"/>
      </w:divBdr>
    </w:div>
    <w:div w:id="737560040">
      <w:bodyDiv w:val="1"/>
      <w:marLeft w:val="0"/>
      <w:marRight w:val="0"/>
      <w:marTop w:val="0"/>
      <w:marBottom w:val="0"/>
      <w:divBdr>
        <w:top w:val="none" w:sz="0" w:space="0" w:color="auto"/>
        <w:left w:val="none" w:sz="0" w:space="0" w:color="auto"/>
        <w:bottom w:val="none" w:sz="0" w:space="0" w:color="auto"/>
        <w:right w:val="none" w:sz="0" w:space="0" w:color="auto"/>
      </w:divBdr>
    </w:div>
    <w:div w:id="738595673">
      <w:bodyDiv w:val="1"/>
      <w:marLeft w:val="0"/>
      <w:marRight w:val="0"/>
      <w:marTop w:val="0"/>
      <w:marBottom w:val="0"/>
      <w:divBdr>
        <w:top w:val="none" w:sz="0" w:space="0" w:color="auto"/>
        <w:left w:val="none" w:sz="0" w:space="0" w:color="auto"/>
        <w:bottom w:val="none" w:sz="0" w:space="0" w:color="auto"/>
        <w:right w:val="none" w:sz="0" w:space="0" w:color="auto"/>
      </w:divBdr>
    </w:div>
    <w:div w:id="749888058">
      <w:bodyDiv w:val="1"/>
      <w:marLeft w:val="0"/>
      <w:marRight w:val="0"/>
      <w:marTop w:val="0"/>
      <w:marBottom w:val="0"/>
      <w:divBdr>
        <w:top w:val="none" w:sz="0" w:space="0" w:color="auto"/>
        <w:left w:val="none" w:sz="0" w:space="0" w:color="auto"/>
        <w:bottom w:val="none" w:sz="0" w:space="0" w:color="auto"/>
        <w:right w:val="none" w:sz="0" w:space="0" w:color="auto"/>
      </w:divBdr>
    </w:div>
    <w:div w:id="768744571">
      <w:bodyDiv w:val="1"/>
      <w:marLeft w:val="0"/>
      <w:marRight w:val="0"/>
      <w:marTop w:val="0"/>
      <w:marBottom w:val="0"/>
      <w:divBdr>
        <w:top w:val="none" w:sz="0" w:space="0" w:color="auto"/>
        <w:left w:val="none" w:sz="0" w:space="0" w:color="auto"/>
        <w:bottom w:val="none" w:sz="0" w:space="0" w:color="auto"/>
        <w:right w:val="none" w:sz="0" w:space="0" w:color="auto"/>
      </w:divBdr>
      <w:divsChild>
        <w:div w:id="472993181">
          <w:marLeft w:val="0"/>
          <w:marRight w:val="0"/>
          <w:marTop w:val="0"/>
          <w:marBottom w:val="0"/>
          <w:divBdr>
            <w:top w:val="none" w:sz="0" w:space="0" w:color="auto"/>
            <w:left w:val="none" w:sz="0" w:space="0" w:color="auto"/>
            <w:bottom w:val="none" w:sz="0" w:space="0" w:color="auto"/>
            <w:right w:val="none" w:sz="0" w:space="0" w:color="auto"/>
          </w:divBdr>
          <w:divsChild>
            <w:div w:id="30159002">
              <w:marLeft w:val="0"/>
              <w:marRight w:val="0"/>
              <w:marTop w:val="0"/>
              <w:marBottom w:val="0"/>
              <w:divBdr>
                <w:top w:val="none" w:sz="0" w:space="0" w:color="auto"/>
                <w:left w:val="none" w:sz="0" w:space="0" w:color="auto"/>
                <w:bottom w:val="none" w:sz="0" w:space="0" w:color="auto"/>
                <w:right w:val="none" w:sz="0" w:space="0" w:color="auto"/>
              </w:divBdr>
              <w:divsChild>
                <w:div w:id="1509177942">
                  <w:marLeft w:val="0"/>
                  <w:marRight w:val="0"/>
                  <w:marTop w:val="0"/>
                  <w:marBottom w:val="0"/>
                  <w:divBdr>
                    <w:top w:val="none" w:sz="0" w:space="0" w:color="auto"/>
                    <w:left w:val="none" w:sz="0" w:space="0" w:color="auto"/>
                    <w:bottom w:val="none" w:sz="0" w:space="0" w:color="auto"/>
                    <w:right w:val="none" w:sz="0" w:space="0" w:color="auto"/>
                  </w:divBdr>
                  <w:divsChild>
                    <w:div w:id="1638608288">
                      <w:marLeft w:val="0"/>
                      <w:marRight w:val="0"/>
                      <w:marTop w:val="0"/>
                      <w:marBottom w:val="0"/>
                      <w:divBdr>
                        <w:top w:val="none" w:sz="0" w:space="0" w:color="auto"/>
                        <w:left w:val="none" w:sz="0" w:space="0" w:color="auto"/>
                        <w:bottom w:val="none" w:sz="0" w:space="0" w:color="auto"/>
                        <w:right w:val="none" w:sz="0" w:space="0" w:color="auto"/>
                      </w:divBdr>
                      <w:divsChild>
                        <w:div w:id="671761642">
                          <w:marLeft w:val="0"/>
                          <w:marRight w:val="0"/>
                          <w:marTop w:val="0"/>
                          <w:marBottom w:val="0"/>
                          <w:divBdr>
                            <w:top w:val="none" w:sz="0" w:space="0" w:color="auto"/>
                            <w:left w:val="none" w:sz="0" w:space="0" w:color="auto"/>
                            <w:bottom w:val="none" w:sz="0" w:space="0" w:color="auto"/>
                            <w:right w:val="none" w:sz="0" w:space="0" w:color="auto"/>
                          </w:divBdr>
                          <w:divsChild>
                            <w:div w:id="236592388">
                              <w:marLeft w:val="0"/>
                              <w:marRight w:val="0"/>
                              <w:marTop w:val="0"/>
                              <w:marBottom w:val="0"/>
                              <w:divBdr>
                                <w:top w:val="none" w:sz="0" w:space="0" w:color="auto"/>
                                <w:left w:val="none" w:sz="0" w:space="0" w:color="auto"/>
                                <w:bottom w:val="none" w:sz="0" w:space="0" w:color="auto"/>
                                <w:right w:val="none" w:sz="0" w:space="0" w:color="auto"/>
                              </w:divBdr>
                              <w:divsChild>
                                <w:div w:id="747578718">
                                  <w:marLeft w:val="0"/>
                                  <w:marRight w:val="0"/>
                                  <w:marTop w:val="0"/>
                                  <w:marBottom w:val="0"/>
                                  <w:divBdr>
                                    <w:top w:val="none" w:sz="0" w:space="0" w:color="auto"/>
                                    <w:left w:val="none" w:sz="0" w:space="0" w:color="auto"/>
                                    <w:bottom w:val="none" w:sz="0" w:space="0" w:color="auto"/>
                                    <w:right w:val="none" w:sz="0" w:space="0" w:color="auto"/>
                                  </w:divBdr>
                                  <w:divsChild>
                                    <w:div w:id="1143766102">
                                      <w:marLeft w:val="0"/>
                                      <w:marRight w:val="0"/>
                                      <w:marTop w:val="0"/>
                                      <w:marBottom w:val="0"/>
                                      <w:divBdr>
                                        <w:top w:val="none" w:sz="0" w:space="0" w:color="auto"/>
                                        <w:left w:val="none" w:sz="0" w:space="0" w:color="auto"/>
                                        <w:bottom w:val="none" w:sz="0" w:space="0" w:color="auto"/>
                                        <w:right w:val="none" w:sz="0" w:space="0" w:color="auto"/>
                                      </w:divBdr>
                                      <w:divsChild>
                                        <w:div w:id="342316223">
                                          <w:marLeft w:val="0"/>
                                          <w:marRight w:val="0"/>
                                          <w:marTop w:val="0"/>
                                          <w:marBottom w:val="0"/>
                                          <w:divBdr>
                                            <w:top w:val="none" w:sz="0" w:space="0" w:color="auto"/>
                                            <w:left w:val="none" w:sz="0" w:space="0" w:color="auto"/>
                                            <w:bottom w:val="none" w:sz="0" w:space="0" w:color="auto"/>
                                            <w:right w:val="none" w:sz="0" w:space="0" w:color="auto"/>
                                          </w:divBdr>
                                          <w:divsChild>
                                            <w:div w:id="559170909">
                                              <w:marLeft w:val="0"/>
                                              <w:marRight w:val="0"/>
                                              <w:marTop w:val="0"/>
                                              <w:marBottom w:val="0"/>
                                              <w:divBdr>
                                                <w:top w:val="none" w:sz="0" w:space="0" w:color="auto"/>
                                                <w:left w:val="none" w:sz="0" w:space="0" w:color="auto"/>
                                                <w:bottom w:val="none" w:sz="0" w:space="0" w:color="auto"/>
                                                <w:right w:val="none" w:sz="0" w:space="0" w:color="auto"/>
                                              </w:divBdr>
                                              <w:divsChild>
                                                <w:div w:id="1982609413">
                                                  <w:marLeft w:val="0"/>
                                                  <w:marRight w:val="0"/>
                                                  <w:marTop w:val="0"/>
                                                  <w:marBottom w:val="0"/>
                                                  <w:divBdr>
                                                    <w:top w:val="none" w:sz="0" w:space="0" w:color="auto"/>
                                                    <w:left w:val="none" w:sz="0" w:space="0" w:color="auto"/>
                                                    <w:bottom w:val="none" w:sz="0" w:space="0" w:color="auto"/>
                                                    <w:right w:val="none" w:sz="0" w:space="0" w:color="auto"/>
                                                  </w:divBdr>
                                                  <w:divsChild>
                                                    <w:div w:id="1303077251">
                                                      <w:marLeft w:val="0"/>
                                                      <w:marRight w:val="0"/>
                                                      <w:marTop w:val="0"/>
                                                      <w:marBottom w:val="0"/>
                                                      <w:divBdr>
                                                        <w:top w:val="none" w:sz="0" w:space="0" w:color="auto"/>
                                                        <w:left w:val="none" w:sz="0" w:space="0" w:color="auto"/>
                                                        <w:bottom w:val="none" w:sz="0" w:space="0" w:color="auto"/>
                                                        <w:right w:val="none" w:sz="0" w:space="0" w:color="auto"/>
                                                      </w:divBdr>
                                                      <w:divsChild>
                                                        <w:div w:id="310788733">
                                                          <w:marLeft w:val="0"/>
                                                          <w:marRight w:val="0"/>
                                                          <w:marTop w:val="0"/>
                                                          <w:marBottom w:val="0"/>
                                                          <w:divBdr>
                                                            <w:top w:val="none" w:sz="0" w:space="0" w:color="auto"/>
                                                            <w:left w:val="none" w:sz="0" w:space="0" w:color="auto"/>
                                                            <w:bottom w:val="none" w:sz="0" w:space="0" w:color="auto"/>
                                                            <w:right w:val="none" w:sz="0" w:space="0" w:color="auto"/>
                                                          </w:divBdr>
                                                          <w:divsChild>
                                                            <w:div w:id="2095012667">
                                                              <w:marLeft w:val="0"/>
                                                              <w:marRight w:val="0"/>
                                                              <w:marTop w:val="0"/>
                                                              <w:marBottom w:val="0"/>
                                                              <w:divBdr>
                                                                <w:top w:val="none" w:sz="0" w:space="0" w:color="auto"/>
                                                                <w:left w:val="none" w:sz="0" w:space="0" w:color="auto"/>
                                                                <w:bottom w:val="none" w:sz="0" w:space="0" w:color="auto"/>
                                                                <w:right w:val="none" w:sz="0" w:space="0" w:color="auto"/>
                                                              </w:divBdr>
                                                              <w:divsChild>
                                                                <w:div w:id="1129009718">
                                                                  <w:marLeft w:val="0"/>
                                                                  <w:marRight w:val="0"/>
                                                                  <w:marTop w:val="0"/>
                                                                  <w:marBottom w:val="0"/>
                                                                  <w:divBdr>
                                                                    <w:top w:val="none" w:sz="0" w:space="0" w:color="auto"/>
                                                                    <w:left w:val="none" w:sz="0" w:space="0" w:color="auto"/>
                                                                    <w:bottom w:val="none" w:sz="0" w:space="0" w:color="auto"/>
                                                                    <w:right w:val="none" w:sz="0" w:space="0" w:color="auto"/>
                                                                  </w:divBdr>
                                                                  <w:divsChild>
                                                                    <w:div w:id="3750814">
                                                                      <w:marLeft w:val="0"/>
                                                                      <w:marRight w:val="0"/>
                                                                      <w:marTop w:val="0"/>
                                                                      <w:marBottom w:val="0"/>
                                                                      <w:divBdr>
                                                                        <w:top w:val="none" w:sz="0" w:space="0" w:color="auto"/>
                                                                        <w:left w:val="none" w:sz="0" w:space="0" w:color="auto"/>
                                                                        <w:bottom w:val="none" w:sz="0" w:space="0" w:color="auto"/>
                                                                        <w:right w:val="none" w:sz="0" w:space="0" w:color="auto"/>
                                                                      </w:divBdr>
                                                                      <w:divsChild>
                                                                        <w:div w:id="759832158">
                                                                          <w:marLeft w:val="0"/>
                                                                          <w:marRight w:val="0"/>
                                                                          <w:marTop w:val="0"/>
                                                                          <w:marBottom w:val="0"/>
                                                                          <w:divBdr>
                                                                            <w:top w:val="none" w:sz="0" w:space="0" w:color="auto"/>
                                                                            <w:left w:val="none" w:sz="0" w:space="0" w:color="auto"/>
                                                                            <w:bottom w:val="none" w:sz="0" w:space="0" w:color="auto"/>
                                                                            <w:right w:val="none" w:sz="0" w:space="0" w:color="auto"/>
                                                                          </w:divBdr>
                                                                          <w:divsChild>
                                                                            <w:div w:id="66731387">
                                                                              <w:marLeft w:val="0"/>
                                                                              <w:marRight w:val="0"/>
                                                                              <w:marTop w:val="0"/>
                                                                              <w:marBottom w:val="0"/>
                                                                              <w:divBdr>
                                                                                <w:top w:val="none" w:sz="0" w:space="0" w:color="auto"/>
                                                                                <w:left w:val="none" w:sz="0" w:space="0" w:color="auto"/>
                                                                                <w:bottom w:val="none" w:sz="0" w:space="0" w:color="auto"/>
                                                                                <w:right w:val="none" w:sz="0" w:space="0" w:color="auto"/>
                                                                              </w:divBdr>
                                                                              <w:divsChild>
                                                                                <w:div w:id="1550801566">
                                                                                  <w:marLeft w:val="0"/>
                                                                                  <w:marRight w:val="0"/>
                                                                                  <w:marTop w:val="0"/>
                                                                                  <w:marBottom w:val="0"/>
                                                                                  <w:divBdr>
                                                                                    <w:top w:val="none" w:sz="0" w:space="0" w:color="auto"/>
                                                                                    <w:left w:val="none" w:sz="0" w:space="0" w:color="auto"/>
                                                                                    <w:bottom w:val="none" w:sz="0" w:space="0" w:color="auto"/>
                                                                                    <w:right w:val="none" w:sz="0" w:space="0" w:color="auto"/>
                                                                                  </w:divBdr>
                                                                                  <w:divsChild>
                                                                                    <w:div w:id="1154685809">
                                                                                      <w:marLeft w:val="0"/>
                                                                                      <w:marRight w:val="0"/>
                                                                                      <w:marTop w:val="0"/>
                                                                                      <w:marBottom w:val="0"/>
                                                                                      <w:divBdr>
                                                                                        <w:top w:val="none" w:sz="0" w:space="0" w:color="auto"/>
                                                                                        <w:left w:val="none" w:sz="0" w:space="0" w:color="auto"/>
                                                                                        <w:bottom w:val="none" w:sz="0" w:space="0" w:color="auto"/>
                                                                                        <w:right w:val="none" w:sz="0" w:space="0" w:color="auto"/>
                                                                                      </w:divBdr>
                                                                                      <w:divsChild>
                                                                                        <w:div w:id="421142161">
                                                                                          <w:marLeft w:val="0"/>
                                                                                          <w:marRight w:val="0"/>
                                                                                          <w:marTop w:val="0"/>
                                                                                          <w:marBottom w:val="0"/>
                                                                                          <w:divBdr>
                                                                                            <w:top w:val="none" w:sz="0" w:space="0" w:color="auto"/>
                                                                                            <w:left w:val="none" w:sz="0" w:space="0" w:color="auto"/>
                                                                                            <w:bottom w:val="none" w:sz="0" w:space="0" w:color="auto"/>
                                                                                            <w:right w:val="none" w:sz="0" w:space="0" w:color="auto"/>
                                                                                          </w:divBdr>
                                                                                          <w:divsChild>
                                                                                            <w:div w:id="1121803625">
                                                                                              <w:marLeft w:val="0"/>
                                                                                              <w:marRight w:val="0"/>
                                                                                              <w:marTop w:val="0"/>
                                                                                              <w:marBottom w:val="0"/>
                                                                                              <w:divBdr>
                                                                                                <w:top w:val="none" w:sz="0" w:space="0" w:color="auto"/>
                                                                                                <w:left w:val="none" w:sz="0" w:space="0" w:color="auto"/>
                                                                                                <w:bottom w:val="none" w:sz="0" w:space="0" w:color="auto"/>
                                                                                                <w:right w:val="none" w:sz="0" w:space="0" w:color="auto"/>
                                                                                              </w:divBdr>
                                                                                              <w:divsChild>
                                                                                                <w:div w:id="90205393">
                                                                                                  <w:marLeft w:val="0"/>
                                                                                                  <w:marRight w:val="0"/>
                                                                                                  <w:marTop w:val="0"/>
                                                                                                  <w:marBottom w:val="0"/>
                                                                                                  <w:divBdr>
                                                                                                    <w:top w:val="none" w:sz="0" w:space="0" w:color="auto"/>
                                                                                                    <w:left w:val="none" w:sz="0" w:space="0" w:color="auto"/>
                                                                                                    <w:bottom w:val="none" w:sz="0" w:space="0" w:color="auto"/>
                                                                                                    <w:right w:val="none" w:sz="0" w:space="0" w:color="auto"/>
                                                                                                  </w:divBdr>
                                                                                                  <w:divsChild>
                                                                                                    <w:div w:id="257950383">
                                                                                                      <w:marLeft w:val="0"/>
                                                                                                      <w:marRight w:val="0"/>
                                                                                                      <w:marTop w:val="0"/>
                                                                                                      <w:marBottom w:val="0"/>
                                                                                                      <w:divBdr>
                                                                                                        <w:top w:val="none" w:sz="0" w:space="0" w:color="auto"/>
                                                                                                        <w:left w:val="none" w:sz="0" w:space="0" w:color="auto"/>
                                                                                                        <w:bottom w:val="none" w:sz="0" w:space="0" w:color="auto"/>
                                                                                                        <w:right w:val="none" w:sz="0" w:space="0" w:color="auto"/>
                                                                                                      </w:divBdr>
                                                                                                      <w:divsChild>
                                                                                                        <w:div w:id="78870624">
                                                                                                          <w:marLeft w:val="0"/>
                                                                                                          <w:marRight w:val="0"/>
                                                                                                          <w:marTop w:val="100"/>
                                                                                                          <w:marBottom w:val="80"/>
                                                                                                          <w:divBdr>
                                                                                                            <w:top w:val="none" w:sz="0" w:space="0" w:color="auto"/>
                                                                                                            <w:left w:val="none" w:sz="0" w:space="0" w:color="auto"/>
                                                                                                            <w:bottom w:val="none" w:sz="0" w:space="0" w:color="auto"/>
                                                                                                            <w:right w:val="none" w:sz="0" w:space="0" w:color="auto"/>
                                                                                                          </w:divBdr>
                                                                                                        </w:div>
                                                                                                        <w:div w:id="114103758">
                                                                                                          <w:marLeft w:val="0"/>
                                                                                                          <w:marRight w:val="0"/>
                                                                                                          <w:marTop w:val="100"/>
                                                                                                          <w:marBottom w:val="150"/>
                                                                                                          <w:divBdr>
                                                                                                            <w:top w:val="none" w:sz="0" w:space="0" w:color="auto"/>
                                                                                                            <w:left w:val="none" w:sz="0" w:space="0" w:color="auto"/>
                                                                                                            <w:bottom w:val="none" w:sz="0" w:space="0" w:color="auto"/>
                                                                                                            <w:right w:val="none" w:sz="0" w:space="0" w:color="auto"/>
                                                                                                          </w:divBdr>
                                                                                                        </w:div>
                                                                                                        <w:div w:id="259221240">
                                                                                                          <w:marLeft w:val="0"/>
                                                                                                          <w:marRight w:val="0"/>
                                                                                                          <w:marTop w:val="100"/>
                                                                                                          <w:marBottom w:val="150"/>
                                                                                                          <w:divBdr>
                                                                                                            <w:top w:val="none" w:sz="0" w:space="0" w:color="auto"/>
                                                                                                            <w:left w:val="none" w:sz="0" w:space="0" w:color="auto"/>
                                                                                                            <w:bottom w:val="none" w:sz="0" w:space="0" w:color="auto"/>
                                                                                                            <w:right w:val="none" w:sz="0" w:space="0" w:color="auto"/>
                                                                                                          </w:divBdr>
                                                                                                        </w:div>
                                                                                                        <w:div w:id="309094492">
                                                                                                          <w:marLeft w:val="0"/>
                                                                                                          <w:marRight w:val="0"/>
                                                                                                          <w:marTop w:val="100"/>
                                                                                                          <w:marBottom w:val="150"/>
                                                                                                          <w:divBdr>
                                                                                                            <w:top w:val="none" w:sz="0" w:space="0" w:color="auto"/>
                                                                                                            <w:left w:val="none" w:sz="0" w:space="0" w:color="auto"/>
                                                                                                            <w:bottom w:val="none" w:sz="0" w:space="0" w:color="auto"/>
                                                                                                            <w:right w:val="none" w:sz="0" w:space="0" w:color="auto"/>
                                                                                                          </w:divBdr>
                                                                                                        </w:div>
                                                                                                        <w:div w:id="686948994">
                                                                                                          <w:marLeft w:val="0"/>
                                                                                                          <w:marRight w:val="0"/>
                                                                                                          <w:marTop w:val="100"/>
                                                                                                          <w:marBottom w:val="150"/>
                                                                                                          <w:divBdr>
                                                                                                            <w:top w:val="none" w:sz="0" w:space="0" w:color="auto"/>
                                                                                                            <w:left w:val="none" w:sz="0" w:space="0" w:color="auto"/>
                                                                                                            <w:bottom w:val="none" w:sz="0" w:space="0" w:color="auto"/>
                                                                                                            <w:right w:val="none" w:sz="0" w:space="0" w:color="auto"/>
                                                                                                          </w:divBdr>
                                                                                                        </w:div>
                                                                                                        <w:div w:id="823081751">
                                                                                                          <w:marLeft w:val="375"/>
                                                                                                          <w:marRight w:val="0"/>
                                                                                                          <w:marTop w:val="100"/>
                                                                                                          <w:marBottom w:val="80"/>
                                                                                                          <w:divBdr>
                                                                                                            <w:top w:val="none" w:sz="0" w:space="0" w:color="auto"/>
                                                                                                            <w:left w:val="none" w:sz="0" w:space="0" w:color="auto"/>
                                                                                                            <w:bottom w:val="none" w:sz="0" w:space="0" w:color="auto"/>
                                                                                                            <w:right w:val="none" w:sz="0" w:space="0" w:color="auto"/>
                                                                                                          </w:divBdr>
                                                                                                        </w:div>
                                                                                                        <w:div w:id="928200711">
                                                                                                          <w:marLeft w:val="0"/>
                                                                                                          <w:marRight w:val="0"/>
                                                                                                          <w:marTop w:val="100"/>
                                                                                                          <w:marBottom w:val="80"/>
                                                                                                          <w:divBdr>
                                                                                                            <w:top w:val="none" w:sz="0" w:space="0" w:color="auto"/>
                                                                                                            <w:left w:val="none" w:sz="0" w:space="0" w:color="auto"/>
                                                                                                            <w:bottom w:val="none" w:sz="0" w:space="0" w:color="auto"/>
                                                                                                            <w:right w:val="none" w:sz="0" w:space="0" w:color="auto"/>
                                                                                                          </w:divBdr>
                                                                                                        </w:div>
                                                                                                        <w:div w:id="967704621">
                                                                                                          <w:marLeft w:val="0"/>
                                                                                                          <w:marRight w:val="0"/>
                                                                                                          <w:marTop w:val="100"/>
                                                                                                          <w:marBottom w:val="150"/>
                                                                                                          <w:divBdr>
                                                                                                            <w:top w:val="none" w:sz="0" w:space="0" w:color="auto"/>
                                                                                                            <w:left w:val="none" w:sz="0" w:space="0" w:color="auto"/>
                                                                                                            <w:bottom w:val="none" w:sz="0" w:space="0" w:color="auto"/>
                                                                                                            <w:right w:val="none" w:sz="0" w:space="0" w:color="auto"/>
                                                                                                          </w:divBdr>
                                                                                                        </w:div>
                                                                                                        <w:div w:id="1159926854">
                                                                                                          <w:marLeft w:val="720"/>
                                                                                                          <w:marRight w:val="0"/>
                                                                                                          <w:marTop w:val="0"/>
                                                                                                          <w:marBottom w:val="0"/>
                                                                                                          <w:divBdr>
                                                                                                            <w:top w:val="none" w:sz="0" w:space="0" w:color="auto"/>
                                                                                                            <w:left w:val="none" w:sz="0" w:space="0" w:color="auto"/>
                                                                                                            <w:bottom w:val="none" w:sz="0" w:space="0" w:color="auto"/>
                                                                                                            <w:right w:val="none" w:sz="0" w:space="0" w:color="auto"/>
                                                                                                          </w:divBdr>
                                                                                                        </w:div>
                                                                                                        <w:div w:id="1280602356">
                                                                                                          <w:marLeft w:val="375"/>
                                                                                                          <w:marRight w:val="0"/>
                                                                                                          <w:marTop w:val="100"/>
                                                                                                          <w:marBottom w:val="80"/>
                                                                                                          <w:divBdr>
                                                                                                            <w:top w:val="none" w:sz="0" w:space="0" w:color="auto"/>
                                                                                                            <w:left w:val="none" w:sz="0" w:space="0" w:color="auto"/>
                                                                                                            <w:bottom w:val="none" w:sz="0" w:space="0" w:color="auto"/>
                                                                                                            <w:right w:val="none" w:sz="0" w:space="0" w:color="auto"/>
                                                                                                          </w:divBdr>
                                                                                                        </w:div>
                                                                                                        <w:div w:id="1540629673">
                                                                                                          <w:marLeft w:val="720"/>
                                                                                                          <w:marRight w:val="0"/>
                                                                                                          <w:marTop w:val="0"/>
                                                                                                          <w:marBottom w:val="0"/>
                                                                                                          <w:divBdr>
                                                                                                            <w:top w:val="none" w:sz="0" w:space="0" w:color="auto"/>
                                                                                                            <w:left w:val="none" w:sz="0" w:space="0" w:color="auto"/>
                                                                                                            <w:bottom w:val="none" w:sz="0" w:space="0" w:color="auto"/>
                                                                                                            <w:right w:val="none" w:sz="0" w:space="0" w:color="auto"/>
                                                                                                          </w:divBdr>
                                                                                                        </w:div>
                                                                                                        <w:div w:id="1700471538">
                                                                                                          <w:marLeft w:val="375"/>
                                                                                                          <w:marRight w:val="0"/>
                                                                                                          <w:marTop w:val="100"/>
                                                                                                          <w:marBottom w:val="80"/>
                                                                                                          <w:divBdr>
                                                                                                            <w:top w:val="none" w:sz="0" w:space="0" w:color="auto"/>
                                                                                                            <w:left w:val="none" w:sz="0" w:space="0" w:color="auto"/>
                                                                                                            <w:bottom w:val="none" w:sz="0" w:space="0" w:color="auto"/>
                                                                                                            <w:right w:val="none" w:sz="0" w:space="0" w:color="auto"/>
                                                                                                          </w:divBdr>
                                                                                                        </w:div>
                                                                                                        <w:div w:id="1807430416">
                                                                                                          <w:marLeft w:val="0"/>
                                                                                                          <w:marRight w:val="0"/>
                                                                                                          <w:marTop w:val="100"/>
                                                                                                          <w:marBottom w:val="150"/>
                                                                                                          <w:divBdr>
                                                                                                            <w:top w:val="none" w:sz="0" w:space="0" w:color="auto"/>
                                                                                                            <w:left w:val="none" w:sz="0" w:space="0" w:color="auto"/>
                                                                                                            <w:bottom w:val="none" w:sz="0" w:space="0" w:color="auto"/>
                                                                                                            <w:right w:val="none" w:sz="0" w:space="0" w:color="auto"/>
                                                                                                          </w:divBdr>
                                                                                                        </w:div>
                                                                                                        <w:div w:id="1815294428">
                                                                                                          <w:marLeft w:val="0"/>
                                                                                                          <w:marRight w:val="0"/>
                                                                                                          <w:marTop w:val="100"/>
                                                                                                          <w:marBottom w:val="80"/>
                                                                                                          <w:divBdr>
                                                                                                            <w:top w:val="none" w:sz="0" w:space="0" w:color="auto"/>
                                                                                                            <w:left w:val="none" w:sz="0" w:space="0" w:color="auto"/>
                                                                                                            <w:bottom w:val="none" w:sz="0" w:space="0" w:color="auto"/>
                                                                                                            <w:right w:val="none" w:sz="0" w:space="0" w:color="auto"/>
                                                                                                          </w:divBdr>
                                                                                                        </w:div>
                                                                                                        <w:div w:id="199078725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9666112">
      <w:bodyDiv w:val="1"/>
      <w:marLeft w:val="0"/>
      <w:marRight w:val="0"/>
      <w:marTop w:val="0"/>
      <w:marBottom w:val="0"/>
      <w:divBdr>
        <w:top w:val="none" w:sz="0" w:space="0" w:color="auto"/>
        <w:left w:val="none" w:sz="0" w:space="0" w:color="auto"/>
        <w:bottom w:val="none" w:sz="0" w:space="0" w:color="auto"/>
        <w:right w:val="none" w:sz="0" w:space="0" w:color="auto"/>
      </w:divBdr>
    </w:div>
    <w:div w:id="787432144">
      <w:bodyDiv w:val="1"/>
      <w:marLeft w:val="0"/>
      <w:marRight w:val="0"/>
      <w:marTop w:val="0"/>
      <w:marBottom w:val="0"/>
      <w:divBdr>
        <w:top w:val="none" w:sz="0" w:space="0" w:color="auto"/>
        <w:left w:val="none" w:sz="0" w:space="0" w:color="auto"/>
        <w:bottom w:val="none" w:sz="0" w:space="0" w:color="auto"/>
        <w:right w:val="none" w:sz="0" w:space="0" w:color="auto"/>
      </w:divBdr>
    </w:div>
    <w:div w:id="790826419">
      <w:bodyDiv w:val="1"/>
      <w:marLeft w:val="0"/>
      <w:marRight w:val="0"/>
      <w:marTop w:val="0"/>
      <w:marBottom w:val="0"/>
      <w:divBdr>
        <w:top w:val="none" w:sz="0" w:space="0" w:color="auto"/>
        <w:left w:val="none" w:sz="0" w:space="0" w:color="auto"/>
        <w:bottom w:val="none" w:sz="0" w:space="0" w:color="auto"/>
        <w:right w:val="none" w:sz="0" w:space="0" w:color="auto"/>
      </w:divBdr>
    </w:div>
    <w:div w:id="794446128">
      <w:bodyDiv w:val="1"/>
      <w:marLeft w:val="0"/>
      <w:marRight w:val="0"/>
      <w:marTop w:val="0"/>
      <w:marBottom w:val="0"/>
      <w:divBdr>
        <w:top w:val="none" w:sz="0" w:space="0" w:color="auto"/>
        <w:left w:val="none" w:sz="0" w:space="0" w:color="auto"/>
        <w:bottom w:val="none" w:sz="0" w:space="0" w:color="auto"/>
        <w:right w:val="none" w:sz="0" w:space="0" w:color="auto"/>
      </w:divBdr>
    </w:div>
    <w:div w:id="809591676">
      <w:bodyDiv w:val="1"/>
      <w:marLeft w:val="0"/>
      <w:marRight w:val="0"/>
      <w:marTop w:val="0"/>
      <w:marBottom w:val="0"/>
      <w:divBdr>
        <w:top w:val="none" w:sz="0" w:space="0" w:color="auto"/>
        <w:left w:val="none" w:sz="0" w:space="0" w:color="auto"/>
        <w:bottom w:val="none" w:sz="0" w:space="0" w:color="auto"/>
        <w:right w:val="none" w:sz="0" w:space="0" w:color="auto"/>
      </w:divBdr>
    </w:div>
    <w:div w:id="826048036">
      <w:bodyDiv w:val="1"/>
      <w:marLeft w:val="0"/>
      <w:marRight w:val="0"/>
      <w:marTop w:val="0"/>
      <w:marBottom w:val="0"/>
      <w:divBdr>
        <w:top w:val="none" w:sz="0" w:space="0" w:color="auto"/>
        <w:left w:val="none" w:sz="0" w:space="0" w:color="auto"/>
        <w:bottom w:val="none" w:sz="0" w:space="0" w:color="auto"/>
        <w:right w:val="none" w:sz="0" w:space="0" w:color="auto"/>
      </w:divBdr>
    </w:div>
    <w:div w:id="838345100">
      <w:bodyDiv w:val="1"/>
      <w:marLeft w:val="0"/>
      <w:marRight w:val="0"/>
      <w:marTop w:val="0"/>
      <w:marBottom w:val="0"/>
      <w:divBdr>
        <w:top w:val="none" w:sz="0" w:space="0" w:color="auto"/>
        <w:left w:val="none" w:sz="0" w:space="0" w:color="auto"/>
        <w:bottom w:val="none" w:sz="0" w:space="0" w:color="auto"/>
        <w:right w:val="none" w:sz="0" w:space="0" w:color="auto"/>
      </w:divBdr>
    </w:div>
    <w:div w:id="850526991">
      <w:bodyDiv w:val="1"/>
      <w:marLeft w:val="0"/>
      <w:marRight w:val="0"/>
      <w:marTop w:val="0"/>
      <w:marBottom w:val="0"/>
      <w:divBdr>
        <w:top w:val="none" w:sz="0" w:space="0" w:color="auto"/>
        <w:left w:val="none" w:sz="0" w:space="0" w:color="auto"/>
        <w:bottom w:val="none" w:sz="0" w:space="0" w:color="auto"/>
        <w:right w:val="none" w:sz="0" w:space="0" w:color="auto"/>
      </w:divBdr>
    </w:div>
    <w:div w:id="864517180">
      <w:bodyDiv w:val="1"/>
      <w:marLeft w:val="0"/>
      <w:marRight w:val="0"/>
      <w:marTop w:val="0"/>
      <w:marBottom w:val="0"/>
      <w:divBdr>
        <w:top w:val="none" w:sz="0" w:space="0" w:color="auto"/>
        <w:left w:val="none" w:sz="0" w:space="0" w:color="auto"/>
        <w:bottom w:val="none" w:sz="0" w:space="0" w:color="auto"/>
        <w:right w:val="none" w:sz="0" w:space="0" w:color="auto"/>
      </w:divBdr>
    </w:div>
    <w:div w:id="872379031">
      <w:bodyDiv w:val="1"/>
      <w:marLeft w:val="0"/>
      <w:marRight w:val="0"/>
      <w:marTop w:val="0"/>
      <w:marBottom w:val="0"/>
      <w:divBdr>
        <w:top w:val="none" w:sz="0" w:space="0" w:color="auto"/>
        <w:left w:val="none" w:sz="0" w:space="0" w:color="auto"/>
        <w:bottom w:val="none" w:sz="0" w:space="0" w:color="auto"/>
        <w:right w:val="none" w:sz="0" w:space="0" w:color="auto"/>
      </w:divBdr>
    </w:div>
    <w:div w:id="878516081">
      <w:bodyDiv w:val="1"/>
      <w:marLeft w:val="0"/>
      <w:marRight w:val="0"/>
      <w:marTop w:val="0"/>
      <w:marBottom w:val="0"/>
      <w:divBdr>
        <w:top w:val="none" w:sz="0" w:space="0" w:color="auto"/>
        <w:left w:val="none" w:sz="0" w:space="0" w:color="auto"/>
        <w:bottom w:val="none" w:sz="0" w:space="0" w:color="auto"/>
        <w:right w:val="none" w:sz="0" w:space="0" w:color="auto"/>
      </w:divBdr>
    </w:div>
    <w:div w:id="967050430">
      <w:bodyDiv w:val="1"/>
      <w:marLeft w:val="0"/>
      <w:marRight w:val="0"/>
      <w:marTop w:val="0"/>
      <w:marBottom w:val="0"/>
      <w:divBdr>
        <w:top w:val="none" w:sz="0" w:space="0" w:color="auto"/>
        <w:left w:val="none" w:sz="0" w:space="0" w:color="auto"/>
        <w:bottom w:val="none" w:sz="0" w:space="0" w:color="auto"/>
        <w:right w:val="none" w:sz="0" w:space="0" w:color="auto"/>
      </w:divBdr>
    </w:div>
    <w:div w:id="978610170">
      <w:bodyDiv w:val="1"/>
      <w:marLeft w:val="0"/>
      <w:marRight w:val="0"/>
      <w:marTop w:val="0"/>
      <w:marBottom w:val="0"/>
      <w:divBdr>
        <w:top w:val="none" w:sz="0" w:space="0" w:color="auto"/>
        <w:left w:val="none" w:sz="0" w:space="0" w:color="auto"/>
        <w:bottom w:val="none" w:sz="0" w:space="0" w:color="auto"/>
        <w:right w:val="none" w:sz="0" w:space="0" w:color="auto"/>
      </w:divBdr>
    </w:div>
    <w:div w:id="1029452331">
      <w:bodyDiv w:val="1"/>
      <w:marLeft w:val="0"/>
      <w:marRight w:val="0"/>
      <w:marTop w:val="0"/>
      <w:marBottom w:val="0"/>
      <w:divBdr>
        <w:top w:val="none" w:sz="0" w:space="0" w:color="auto"/>
        <w:left w:val="none" w:sz="0" w:space="0" w:color="auto"/>
        <w:bottom w:val="none" w:sz="0" w:space="0" w:color="auto"/>
        <w:right w:val="none" w:sz="0" w:space="0" w:color="auto"/>
      </w:divBdr>
    </w:div>
    <w:div w:id="1035353489">
      <w:bodyDiv w:val="1"/>
      <w:marLeft w:val="0"/>
      <w:marRight w:val="0"/>
      <w:marTop w:val="0"/>
      <w:marBottom w:val="0"/>
      <w:divBdr>
        <w:top w:val="none" w:sz="0" w:space="0" w:color="auto"/>
        <w:left w:val="none" w:sz="0" w:space="0" w:color="auto"/>
        <w:bottom w:val="none" w:sz="0" w:space="0" w:color="auto"/>
        <w:right w:val="none" w:sz="0" w:space="0" w:color="auto"/>
      </w:divBdr>
    </w:div>
    <w:div w:id="1088842490">
      <w:bodyDiv w:val="1"/>
      <w:marLeft w:val="0"/>
      <w:marRight w:val="0"/>
      <w:marTop w:val="0"/>
      <w:marBottom w:val="0"/>
      <w:divBdr>
        <w:top w:val="none" w:sz="0" w:space="0" w:color="auto"/>
        <w:left w:val="none" w:sz="0" w:space="0" w:color="auto"/>
        <w:bottom w:val="none" w:sz="0" w:space="0" w:color="auto"/>
        <w:right w:val="none" w:sz="0" w:space="0" w:color="auto"/>
      </w:divBdr>
    </w:div>
    <w:div w:id="1121846893">
      <w:bodyDiv w:val="1"/>
      <w:marLeft w:val="0"/>
      <w:marRight w:val="0"/>
      <w:marTop w:val="0"/>
      <w:marBottom w:val="0"/>
      <w:divBdr>
        <w:top w:val="none" w:sz="0" w:space="0" w:color="auto"/>
        <w:left w:val="none" w:sz="0" w:space="0" w:color="auto"/>
        <w:bottom w:val="none" w:sz="0" w:space="0" w:color="auto"/>
        <w:right w:val="none" w:sz="0" w:space="0" w:color="auto"/>
      </w:divBdr>
    </w:div>
    <w:div w:id="1166634278">
      <w:bodyDiv w:val="1"/>
      <w:marLeft w:val="0"/>
      <w:marRight w:val="0"/>
      <w:marTop w:val="0"/>
      <w:marBottom w:val="0"/>
      <w:divBdr>
        <w:top w:val="none" w:sz="0" w:space="0" w:color="auto"/>
        <w:left w:val="none" w:sz="0" w:space="0" w:color="auto"/>
        <w:bottom w:val="none" w:sz="0" w:space="0" w:color="auto"/>
        <w:right w:val="none" w:sz="0" w:space="0" w:color="auto"/>
      </w:divBdr>
    </w:div>
    <w:div w:id="1212616264">
      <w:bodyDiv w:val="1"/>
      <w:marLeft w:val="0"/>
      <w:marRight w:val="0"/>
      <w:marTop w:val="0"/>
      <w:marBottom w:val="0"/>
      <w:divBdr>
        <w:top w:val="none" w:sz="0" w:space="0" w:color="auto"/>
        <w:left w:val="none" w:sz="0" w:space="0" w:color="auto"/>
        <w:bottom w:val="none" w:sz="0" w:space="0" w:color="auto"/>
        <w:right w:val="none" w:sz="0" w:space="0" w:color="auto"/>
      </w:divBdr>
    </w:div>
    <w:div w:id="1216547703">
      <w:bodyDiv w:val="1"/>
      <w:marLeft w:val="0"/>
      <w:marRight w:val="0"/>
      <w:marTop w:val="0"/>
      <w:marBottom w:val="0"/>
      <w:divBdr>
        <w:top w:val="none" w:sz="0" w:space="0" w:color="auto"/>
        <w:left w:val="none" w:sz="0" w:space="0" w:color="auto"/>
        <w:bottom w:val="none" w:sz="0" w:space="0" w:color="auto"/>
        <w:right w:val="none" w:sz="0" w:space="0" w:color="auto"/>
      </w:divBdr>
    </w:div>
    <w:div w:id="1220215480">
      <w:bodyDiv w:val="1"/>
      <w:marLeft w:val="0"/>
      <w:marRight w:val="0"/>
      <w:marTop w:val="0"/>
      <w:marBottom w:val="0"/>
      <w:divBdr>
        <w:top w:val="none" w:sz="0" w:space="0" w:color="auto"/>
        <w:left w:val="none" w:sz="0" w:space="0" w:color="auto"/>
        <w:bottom w:val="none" w:sz="0" w:space="0" w:color="auto"/>
        <w:right w:val="none" w:sz="0" w:space="0" w:color="auto"/>
      </w:divBdr>
    </w:div>
    <w:div w:id="1248923796">
      <w:bodyDiv w:val="1"/>
      <w:marLeft w:val="0"/>
      <w:marRight w:val="0"/>
      <w:marTop w:val="0"/>
      <w:marBottom w:val="0"/>
      <w:divBdr>
        <w:top w:val="none" w:sz="0" w:space="0" w:color="auto"/>
        <w:left w:val="none" w:sz="0" w:space="0" w:color="auto"/>
        <w:bottom w:val="none" w:sz="0" w:space="0" w:color="auto"/>
        <w:right w:val="none" w:sz="0" w:space="0" w:color="auto"/>
      </w:divBdr>
    </w:div>
    <w:div w:id="1282222980">
      <w:bodyDiv w:val="1"/>
      <w:marLeft w:val="0"/>
      <w:marRight w:val="0"/>
      <w:marTop w:val="0"/>
      <w:marBottom w:val="0"/>
      <w:divBdr>
        <w:top w:val="none" w:sz="0" w:space="0" w:color="auto"/>
        <w:left w:val="none" w:sz="0" w:space="0" w:color="auto"/>
        <w:bottom w:val="none" w:sz="0" w:space="0" w:color="auto"/>
        <w:right w:val="none" w:sz="0" w:space="0" w:color="auto"/>
      </w:divBdr>
    </w:div>
    <w:div w:id="1317222026">
      <w:bodyDiv w:val="1"/>
      <w:marLeft w:val="0"/>
      <w:marRight w:val="0"/>
      <w:marTop w:val="0"/>
      <w:marBottom w:val="0"/>
      <w:divBdr>
        <w:top w:val="none" w:sz="0" w:space="0" w:color="auto"/>
        <w:left w:val="none" w:sz="0" w:space="0" w:color="auto"/>
        <w:bottom w:val="none" w:sz="0" w:space="0" w:color="auto"/>
        <w:right w:val="none" w:sz="0" w:space="0" w:color="auto"/>
      </w:divBdr>
    </w:div>
    <w:div w:id="1327593762">
      <w:bodyDiv w:val="1"/>
      <w:marLeft w:val="0"/>
      <w:marRight w:val="0"/>
      <w:marTop w:val="0"/>
      <w:marBottom w:val="0"/>
      <w:divBdr>
        <w:top w:val="none" w:sz="0" w:space="0" w:color="auto"/>
        <w:left w:val="none" w:sz="0" w:space="0" w:color="auto"/>
        <w:bottom w:val="none" w:sz="0" w:space="0" w:color="auto"/>
        <w:right w:val="none" w:sz="0" w:space="0" w:color="auto"/>
      </w:divBdr>
    </w:div>
    <w:div w:id="1360013870">
      <w:bodyDiv w:val="1"/>
      <w:marLeft w:val="0"/>
      <w:marRight w:val="0"/>
      <w:marTop w:val="0"/>
      <w:marBottom w:val="0"/>
      <w:divBdr>
        <w:top w:val="none" w:sz="0" w:space="0" w:color="auto"/>
        <w:left w:val="none" w:sz="0" w:space="0" w:color="auto"/>
        <w:bottom w:val="none" w:sz="0" w:space="0" w:color="auto"/>
        <w:right w:val="none" w:sz="0" w:space="0" w:color="auto"/>
      </w:divBdr>
    </w:div>
    <w:div w:id="1364863143">
      <w:bodyDiv w:val="1"/>
      <w:marLeft w:val="0"/>
      <w:marRight w:val="0"/>
      <w:marTop w:val="0"/>
      <w:marBottom w:val="0"/>
      <w:divBdr>
        <w:top w:val="none" w:sz="0" w:space="0" w:color="auto"/>
        <w:left w:val="none" w:sz="0" w:space="0" w:color="auto"/>
        <w:bottom w:val="none" w:sz="0" w:space="0" w:color="auto"/>
        <w:right w:val="none" w:sz="0" w:space="0" w:color="auto"/>
      </w:divBdr>
    </w:div>
    <w:div w:id="1415124299">
      <w:bodyDiv w:val="1"/>
      <w:marLeft w:val="0"/>
      <w:marRight w:val="0"/>
      <w:marTop w:val="0"/>
      <w:marBottom w:val="0"/>
      <w:divBdr>
        <w:top w:val="none" w:sz="0" w:space="0" w:color="auto"/>
        <w:left w:val="none" w:sz="0" w:space="0" w:color="auto"/>
        <w:bottom w:val="none" w:sz="0" w:space="0" w:color="auto"/>
        <w:right w:val="none" w:sz="0" w:space="0" w:color="auto"/>
      </w:divBdr>
    </w:div>
    <w:div w:id="1438864391">
      <w:bodyDiv w:val="1"/>
      <w:marLeft w:val="0"/>
      <w:marRight w:val="0"/>
      <w:marTop w:val="0"/>
      <w:marBottom w:val="0"/>
      <w:divBdr>
        <w:top w:val="none" w:sz="0" w:space="0" w:color="auto"/>
        <w:left w:val="none" w:sz="0" w:space="0" w:color="auto"/>
        <w:bottom w:val="none" w:sz="0" w:space="0" w:color="auto"/>
        <w:right w:val="none" w:sz="0" w:space="0" w:color="auto"/>
      </w:divBdr>
    </w:div>
    <w:div w:id="1511487975">
      <w:bodyDiv w:val="1"/>
      <w:marLeft w:val="0"/>
      <w:marRight w:val="0"/>
      <w:marTop w:val="0"/>
      <w:marBottom w:val="0"/>
      <w:divBdr>
        <w:top w:val="none" w:sz="0" w:space="0" w:color="auto"/>
        <w:left w:val="none" w:sz="0" w:space="0" w:color="auto"/>
        <w:bottom w:val="none" w:sz="0" w:space="0" w:color="auto"/>
        <w:right w:val="none" w:sz="0" w:space="0" w:color="auto"/>
      </w:divBdr>
    </w:div>
    <w:div w:id="1537892953">
      <w:bodyDiv w:val="1"/>
      <w:marLeft w:val="0"/>
      <w:marRight w:val="0"/>
      <w:marTop w:val="0"/>
      <w:marBottom w:val="0"/>
      <w:divBdr>
        <w:top w:val="none" w:sz="0" w:space="0" w:color="auto"/>
        <w:left w:val="none" w:sz="0" w:space="0" w:color="auto"/>
        <w:bottom w:val="none" w:sz="0" w:space="0" w:color="auto"/>
        <w:right w:val="none" w:sz="0" w:space="0" w:color="auto"/>
      </w:divBdr>
    </w:div>
    <w:div w:id="1553662838">
      <w:bodyDiv w:val="1"/>
      <w:marLeft w:val="0"/>
      <w:marRight w:val="0"/>
      <w:marTop w:val="0"/>
      <w:marBottom w:val="0"/>
      <w:divBdr>
        <w:top w:val="none" w:sz="0" w:space="0" w:color="auto"/>
        <w:left w:val="none" w:sz="0" w:space="0" w:color="auto"/>
        <w:bottom w:val="none" w:sz="0" w:space="0" w:color="auto"/>
        <w:right w:val="none" w:sz="0" w:space="0" w:color="auto"/>
      </w:divBdr>
      <w:divsChild>
        <w:div w:id="1394693415">
          <w:marLeft w:val="0"/>
          <w:marRight w:val="0"/>
          <w:marTop w:val="0"/>
          <w:marBottom w:val="0"/>
          <w:divBdr>
            <w:top w:val="none" w:sz="0" w:space="0" w:color="auto"/>
            <w:left w:val="none" w:sz="0" w:space="0" w:color="auto"/>
            <w:bottom w:val="none" w:sz="0" w:space="0" w:color="auto"/>
            <w:right w:val="none" w:sz="0" w:space="0" w:color="auto"/>
          </w:divBdr>
          <w:divsChild>
            <w:div w:id="875585351">
              <w:marLeft w:val="0"/>
              <w:marRight w:val="0"/>
              <w:marTop w:val="0"/>
              <w:marBottom w:val="0"/>
              <w:divBdr>
                <w:top w:val="single" w:sz="6" w:space="0" w:color="D6D6D6"/>
                <w:left w:val="single" w:sz="6" w:space="0" w:color="D6D6D6"/>
                <w:bottom w:val="single" w:sz="6" w:space="0" w:color="D6D6D6"/>
                <w:right w:val="single" w:sz="6" w:space="0" w:color="D6D6D6"/>
              </w:divBdr>
              <w:divsChild>
                <w:div w:id="14585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42476">
      <w:bodyDiv w:val="1"/>
      <w:marLeft w:val="0"/>
      <w:marRight w:val="0"/>
      <w:marTop w:val="0"/>
      <w:marBottom w:val="0"/>
      <w:divBdr>
        <w:top w:val="none" w:sz="0" w:space="0" w:color="auto"/>
        <w:left w:val="none" w:sz="0" w:space="0" w:color="auto"/>
        <w:bottom w:val="none" w:sz="0" w:space="0" w:color="auto"/>
        <w:right w:val="none" w:sz="0" w:space="0" w:color="auto"/>
      </w:divBdr>
    </w:div>
    <w:div w:id="1613515088">
      <w:bodyDiv w:val="1"/>
      <w:marLeft w:val="0"/>
      <w:marRight w:val="0"/>
      <w:marTop w:val="0"/>
      <w:marBottom w:val="0"/>
      <w:divBdr>
        <w:top w:val="none" w:sz="0" w:space="0" w:color="auto"/>
        <w:left w:val="none" w:sz="0" w:space="0" w:color="auto"/>
        <w:bottom w:val="none" w:sz="0" w:space="0" w:color="auto"/>
        <w:right w:val="none" w:sz="0" w:space="0" w:color="auto"/>
      </w:divBdr>
    </w:div>
    <w:div w:id="1629437100">
      <w:bodyDiv w:val="1"/>
      <w:marLeft w:val="0"/>
      <w:marRight w:val="0"/>
      <w:marTop w:val="0"/>
      <w:marBottom w:val="0"/>
      <w:divBdr>
        <w:top w:val="none" w:sz="0" w:space="0" w:color="auto"/>
        <w:left w:val="none" w:sz="0" w:space="0" w:color="auto"/>
        <w:bottom w:val="none" w:sz="0" w:space="0" w:color="auto"/>
        <w:right w:val="none" w:sz="0" w:space="0" w:color="auto"/>
      </w:divBdr>
    </w:div>
    <w:div w:id="1634745896">
      <w:bodyDiv w:val="1"/>
      <w:marLeft w:val="0"/>
      <w:marRight w:val="0"/>
      <w:marTop w:val="0"/>
      <w:marBottom w:val="0"/>
      <w:divBdr>
        <w:top w:val="none" w:sz="0" w:space="0" w:color="auto"/>
        <w:left w:val="none" w:sz="0" w:space="0" w:color="auto"/>
        <w:bottom w:val="none" w:sz="0" w:space="0" w:color="auto"/>
        <w:right w:val="none" w:sz="0" w:space="0" w:color="auto"/>
      </w:divBdr>
    </w:div>
    <w:div w:id="1665812274">
      <w:bodyDiv w:val="1"/>
      <w:marLeft w:val="0"/>
      <w:marRight w:val="0"/>
      <w:marTop w:val="0"/>
      <w:marBottom w:val="0"/>
      <w:divBdr>
        <w:top w:val="none" w:sz="0" w:space="0" w:color="auto"/>
        <w:left w:val="none" w:sz="0" w:space="0" w:color="auto"/>
        <w:bottom w:val="none" w:sz="0" w:space="0" w:color="auto"/>
        <w:right w:val="none" w:sz="0" w:space="0" w:color="auto"/>
      </w:divBdr>
    </w:div>
    <w:div w:id="1677031656">
      <w:bodyDiv w:val="1"/>
      <w:marLeft w:val="0"/>
      <w:marRight w:val="0"/>
      <w:marTop w:val="0"/>
      <w:marBottom w:val="0"/>
      <w:divBdr>
        <w:top w:val="none" w:sz="0" w:space="0" w:color="auto"/>
        <w:left w:val="none" w:sz="0" w:space="0" w:color="auto"/>
        <w:bottom w:val="none" w:sz="0" w:space="0" w:color="auto"/>
        <w:right w:val="none" w:sz="0" w:space="0" w:color="auto"/>
      </w:divBdr>
    </w:div>
    <w:div w:id="1680766583">
      <w:bodyDiv w:val="1"/>
      <w:marLeft w:val="0"/>
      <w:marRight w:val="0"/>
      <w:marTop w:val="0"/>
      <w:marBottom w:val="0"/>
      <w:divBdr>
        <w:top w:val="none" w:sz="0" w:space="0" w:color="auto"/>
        <w:left w:val="none" w:sz="0" w:space="0" w:color="auto"/>
        <w:bottom w:val="none" w:sz="0" w:space="0" w:color="auto"/>
        <w:right w:val="none" w:sz="0" w:space="0" w:color="auto"/>
      </w:divBdr>
    </w:div>
    <w:div w:id="1744185061">
      <w:bodyDiv w:val="1"/>
      <w:marLeft w:val="0"/>
      <w:marRight w:val="0"/>
      <w:marTop w:val="0"/>
      <w:marBottom w:val="0"/>
      <w:divBdr>
        <w:top w:val="none" w:sz="0" w:space="0" w:color="auto"/>
        <w:left w:val="none" w:sz="0" w:space="0" w:color="auto"/>
        <w:bottom w:val="none" w:sz="0" w:space="0" w:color="auto"/>
        <w:right w:val="none" w:sz="0" w:space="0" w:color="auto"/>
      </w:divBdr>
    </w:div>
    <w:div w:id="1789081736">
      <w:bodyDiv w:val="1"/>
      <w:marLeft w:val="0"/>
      <w:marRight w:val="0"/>
      <w:marTop w:val="0"/>
      <w:marBottom w:val="0"/>
      <w:divBdr>
        <w:top w:val="none" w:sz="0" w:space="0" w:color="auto"/>
        <w:left w:val="none" w:sz="0" w:space="0" w:color="auto"/>
        <w:bottom w:val="none" w:sz="0" w:space="0" w:color="auto"/>
        <w:right w:val="none" w:sz="0" w:space="0" w:color="auto"/>
      </w:divBdr>
    </w:div>
    <w:div w:id="1840775949">
      <w:bodyDiv w:val="1"/>
      <w:marLeft w:val="0"/>
      <w:marRight w:val="0"/>
      <w:marTop w:val="0"/>
      <w:marBottom w:val="0"/>
      <w:divBdr>
        <w:top w:val="none" w:sz="0" w:space="0" w:color="auto"/>
        <w:left w:val="none" w:sz="0" w:space="0" w:color="auto"/>
        <w:bottom w:val="none" w:sz="0" w:space="0" w:color="auto"/>
        <w:right w:val="none" w:sz="0" w:space="0" w:color="auto"/>
      </w:divBdr>
      <w:divsChild>
        <w:div w:id="547886891">
          <w:marLeft w:val="0"/>
          <w:marRight w:val="0"/>
          <w:marTop w:val="0"/>
          <w:marBottom w:val="0"/>
          <w:divBdr>
            <w:top w:val="none" w:sz="0" w:space="0" w:color="auto"/>
            <w:left w:val="none" w:sz="0" w:space="0" w:color="auto"/>
            <w:bottom w:val="none" w:sz="0" w:space="0" w:color="auto"/>
            <w:right w:val="none" w:sz="0" w:space="0" w:color="auto"/>
          </w:divBdr>
          <w:divsChild>
            <w:div w:id="520818426">
              <w:marLeft w:val="0"/>
              <w:marRight w:val="0"/>
              <w:marTop w:val="0"/>
              <w:marBottom w:val="0"/>
              <w:divBdr>
                <w:top w:val="none" w:sz="0" w:space="0" w:color="auto"/>
                <w:left w:val="none" w:sz="0" w:space="0" w:color="auto"/>
                <w:bottom w:val="none" w:sz="0" w:space="0" w:color="auto"/>
                <w:right w:val="none" w:sz="0" w:space="0" w:color="auto"/>
              </w:divBdr>
              <w:divsChild>
                <w:div w:id="1836795980">
                  <w:marLeft w:val="0"/>
                  <w:marRight w:val="0"/>
                  <w:marTop w:val="0"/>
                  <w:marBottom w:val="0"/>
                  <w:divBdr>
                    <w:top w:val="none" w:sz="0" w:space="0" w:color="auto"/>
                    <w:left w:val="none" w:sz="0" w:space="0" w:color="auto"/>
                    <w:bottom w:val="none" w:sz="0" w:space="0" w:color="auto"/>
                    <w:right w:val="none" w:sz="0" w:space="0" w:color="auto"/>
                  </w:divBdr>
                  <w:divsChild>
                    <w:div w:id="222525868">
                      <w:marLeft w:val="0"/>
                      <w:marRight w:val="0"/>
                      <w:marTop w:val="0"/>
                      <w:marBottom w:val="0"/>
                      <w:divBdr>
                        <w:top w:val="none" w:sz="0" w:space="0" w:color="auto"/>
                        <w:left w:val="none" w:sz="0" w:space="0" w:color="auto"/>
                        <w:bottom w:val="none" w:sz="0" w:space="0" w:color="auto"/>
                        <w:right w:val="none" w:sz="0" w:space="0" w:color="auto"/>
                      </w:divBdr>
                      <w:divsChild>
                        <w:div w:id="359480488">
                          <w:marLeft w:val="0"/>
                          <w:marRight w:val="0"/>
                          <w:marTop w:val="0"/>
                          <w:marBottom w:val="0"/>
                          <w:divBdr>
                            <w:top w:val="none" w:sz="0" w:space="0" w:color="auto"/>
                            <w:left w:val="none" w:sz="0" w:space="0" w:color="auto"/>
                            <w:bottom w:val="none" w:sz="0" w:space="0" w:color="auto"/>
                            <w:right w:val="none" w:sz="0" w:space="0" w:color="auto"/>
                          </w:divBdr>
                          <w:divsChild>
                            <w:div w:id="470639146">
                              <w:marLeft w:val="0"/>
                              <w:marRight w:val="0"/>
                              <w:marTop w:val="0"/>
                              <w:marBottom w:val="0"/>
                              <w:divBdr>
                                <w:top w:val="none" w:sz="0" w:space="0" w:color="auto"/>
                                <w:left w:val="none" w:sz="0" w:space="0" w:color="auto"/>
                                <w:bottom w:val="none" w:sz="0" w:space="0" w:color="auto"/>
                                <w:right w:val="none" w:sz="0" w:space="0" w:color="auto"/>
                              </w:divBdr>
                              <w:divsChild>
                                <w:div w:id="1235630615">
                                  <w:marLeft w:val="0"/>
                                  <w:marRight w:val="0"/>
                                  <w:marTop w:val="0"/>
                                  <w:marBottom w:val="0"/>
                                  <w:divBdr>
                                    <w:top w:val="none" w:sz="0" w:space="0" w:color="auto"/>
                                    <w:left w:val="none" w:sz="0" w:space="0" w:color="auto"/>
                                    <w:bottom w:val="none" w:sz="0" w:space="0" w:color="auto"/>
                                    <w:right w:val="none" w:sz="0" w:space="0" w:color="auto"/>
                                  </w:divBdr>
                                  <w:divsChild>
                                    <w:div w:id="894659530">
                                      <w:marLeft w:val="0"/>
                                      <w:marRight w:val="0"/>
                                      <w:marTop w:val="0"/>
                                      <w:marBottom w:val="0"/>
                                      <w:divBdr>
                                        <w:top w:val="none" w:sz="0" w:space="0" w:color="auto"/>
                                        <w:left w:val="none" w:sz="0" w:space="0" w:color="auto"/>
                                        <w:bottom w:val="none" w:sz="0" w:space="0" w:color="auto"/>
                                        <w:right w:val="none" w:sz="0" w:space="0" w:color="auto"/>
                                      </w:divBdr>
                                      <w:divsChild>
                                        <w:div w:id="1878883371">
                                          <w:marLeft w:val="0"/>
                                          <w:marRight w:val="0"/>
                                          <w:marTop w:val="0"/>
                                          <w:marBottom w:val="0"/>
                                          <w:divBdr>
                                            <w:top w:val="none" w:sz="0" w:space="0" w:color="auto"/>
                                            <w:left w:val="none" w:sz="0" w:space="0" w:color="auto"/>
                                            <w:bottom w:val="none" w:sz="0" w:space="0" w:color="auto"/>
                                            <w:right w:val="none" w:sz="0" w:space="0" w:color="auto"/>
                                          </w:divBdr>
                                          <w:divsChild>
                                            <w:div w:id="527254499">
                                              <w:marLeft w:val="0"/>
                                              <w:marRight w:val="0"/>
                                              <w:marTop w:val="0"/>
                                              <w:marBottom w:val="0"/>
                                              <w:divBdr>
                                                <w:top w:val="none" w:sz="0" w:space="0" w:color="auto"/>
                                                <w:left w:val="none" w:sz="0" w:space="0" w:color="auto"/>
                                                <w:bottom w:val="none" w:sz="0" w:space="0" w:color="auto"/>
                                                <w:right w:val="none" w:sz="0" w:space="0" w:color="auto"/>
                                              </w:divBdr>
                                              <w:divsChild>
                                                <w:div w:id="1512449554">
                                                  <w:marLeft w:val="0"/>
                                                  <w:marRight w:val="0"/>
                                                  <w:marTop w:val="0"/>
                                                  <w:marBottom w:val="0"/>
                                                  <w:divBdr>
                                                    <w:top w:val="none" w:sz="0" w:space="0" w:color="auto"/>
                                                    <w:left w:val="none" w:sz="0" w:space="0" w:color="auto"/>
                                                    <w:bottom w:val="none" w:sz="0" w:space="0" w:color="auto"/>
                                                    <w:right w:val="none" w:sz="0" w:space="0" w:color="auto"/>
                                                  </w:divBdr>
                                                  <w:divsChild>
                                                    <w:div w:id="683674604">
                                                      <w:marLeft w:val="0"/>
                                                      <w:marRight w:val="0"/>
                                                      <w:marTop w:val="0"/>
                                                      <w:marBottom w:val="0"/>
                                                      <w:divBdr>
                                                        <w:top w:val="none" w:sz="0" w:space="0" w:color="auto"/>
                                                        <w:left w:val="none" w:sz="0" w:space="0" w:color="auto"/>
                                                        <w:bottom w:val="none" w:sz="0" w:space="0" w:color="auto"/>
                                                        <w:right w:val="none" w:sz="0" w:space="0" w:color="auto"/>
                                                      </w:divBdr>
                                                      <w:divsChild>
                                                        <w:div w:id="863176292">
                                                          <w:marLeft w:val="0"/>
                                                          <w:marRight w:val="0"/>
                                                          <w:marTop w:val="0"/>
                                                          <w:marBottom w:val="0"/>
                                                          <w:divBdr>
                                                            <w:top w:val="none" w:sz="0" w:space="0" w:color="auto"/>
                                                            <w:left w:val="none" w:sz="0" w:space="0" w:color="auto"/>
                                                            <w:bottom w:val="none" w:sz="0" w:space="0" w:color="auto"/>
                                                            <w:right w:val="none" w:sz="0" w:space="0" w:color="auto"/>
                                                          </w:divBdr>
                                                          <w:divsChild>
                                                            <w:div w:id="571428834">
                                                              <w:marLeft w:val="0"/>
                                                              <w:marRight w:val="0"/>
                                                              <w:marTop w:val="0"/>
                                                              <w:marBottom w:val="0"/>
                                                              <w:divBdr>
                                                                <w:top w:val="none" w:sz="0" w:space="0" w:color="auto"/>
                                                                <w:left w:val="none" w:sz="0" w:space="0" w:color="auto"/>
                                                                <w:bottom w:val="none" w:sz="0" w:space="0" w:color="auto"/>
                                                                <w:right w:val="none" w:sz="0" w:space="0" w:color="auto"/>
                                                              </w:divBdr>
                                                              <w:divsChild>
                                                                <w:div w:id="69041131">
                                                                  <w:marLeft w:val="0"/>
                                                                  <w:marRight w:val="0"/>
                                                                  <w:marTop w:val="0"/>
                                                                  <w:marBottom w:val="0"/>
                                                                  <w:divBdr>
                                                                    <w:top w:val="none" w:sz="0" w:space="0" w:color="auto"/>
                                                                    <w:left w:val="none" w:sz="0" w:space="0" w:color="auto"/>
                                                                    <w:bottom w:val="none" w:sz="0" w:space="0" w:color="auto"/>
                                                                    <w:right w:val="none" w:sz="0" w:space="0" w:color="auto"/>
                                                                  </w:divBdr>
                                                                  <w:divsChild>
                                                                    <w:div w:id="1869367164">
                                                                      <w:marLeft w:val="0"/>
                                                                      <w:marRight w:val="0"/>
                                                                      <w:marTop w:val="0"/>
                                                                      <w:marBottom w:val="0"/>
                                                                      <w:divBdr>
                                                                        <w:top w:val="none" w:sz="0" w:space="0" w:color="auto"/>
                                                                        <w:left w:val="none" w:sz="0" w:space="0" w:color="auto"/>
                                                                        <w:bottom w:val="none" w:sz="0" w:space="0" w:color="auto"/>
                                                                        <w:right w:val="none" w:sz="0" w:space="0" w:color="auto"/>
                                                                      </w:divBdr>
                                                                      <w:divsChild>
                                                                        <w:div w:id="1507936998">
                                                                          <w:marLeft w:val="0"/>
                                                                          <w:marRight w:val="0"/>
                                                                          <w:marTop w:val="0"/>
                                                                          <w:marBottom w:val="0"/>
                                                                          <w:divBdr>
                                                                            <w:top w:val="none" w:sz="0" w:space="0" w:color="auto"/>
                                                                            <w:left w:val="none" w:sz="0" w:space="0" w:color="auto"/>
                                                                            <w:bottom w:val="none" w:sz="0" w:space="0" w:color="auto"/>
                                                                            <w:right w:val="none" w:sz="0" w:space="0" w:color="auto"/>
                                                                          </w:divBdr>
                                                                          <w:divsChild>
                                                                            <w:div w:id="608272175">
                                                                              <w:marLeft w:val="0"/>
                                                                              <w:marRight w:val="0"/>
                                                                              <w:marTop w:val="0"/>
                                                                              <w:marBottom w:val="0"/>
                                                                              <w:divBdr>
                                                                                <w:top w:val="none" w:sz="0" w:space="0" w:color="auto"/>
                                                                                <w:left w:val="none" w:sz="0" w:space="0" w:color="auto"/>
                                                                                <w:bottom w:val="none" w:sz="0" w:space="0" w:color="auto"/>
                                                                                <w:right w:val="none" w:sz="0" w:space="0" w:color="auto"/>
                                                                              </w:divBdr>
                                                                              <w:divsChild>
                                                                                <w:div w:id="1017080994">
                                                                                  <w:marLeft w:val="0"/>
                                                                                  <w:marRight w:val="0"/>
                                                                                  <w:marTop w:val="0"/>
                                                                                  <w:marBottom w:val="0"/>
                                                                                  <w:divBdr>
                                                                                    <w:top w:val="none" w:sz="0" w:space="0" w:color="auto"/>
                                                                                    <w:left w:val="none" w:sz="0" w:space="0" w:color="auto"/>
                                                                                    <w:bottom w:val="none" w:sz="0" w:space="0" w:color="auto"/>
                                                                                    <w:right w:val="none" w:sz="0" w:space="0" w:color="auto"/>
                                                                                  </w:divBdr>
                                                                                  <w:divsChild>
                                                                                    <w:div w:id="1670937844">
                                                                                      <w:marLeft w:val="0"/>
                                                                                      <w:marRight w:val="0"/>
                                                                                      <w:marTop w:val="0"/>
                                                                                      <w:marBottom w:val="0"/>
                                                                                      <w:divBdr>
                                                                                        <w:top w:val="none" w:sz="0" w:space="0" w:color="auto"/>
                                                                                        <w:left w:val="none" w:sz="0" w:space="0" w:color="auto"/>
                                                                                        <w:bottom w:val="none" w:sz="0" w:space="0" w:color="auto"/>
                                                                                        <w:right w:val="none" w:sz="0" w:space="0" w:color="auto"/>
                                                                                      </w:divBdr>
                                                                                      <w:divsChild>
                                                                                        <w:div w:id="1688361613">
                                                                                          <w:marLeft w:val="0"/>
                                                                                          <w:marRight w:val="0"/>
                                                                                          <w:marTop w:val="0"/>
                                                                                          <w:marBottom w:val="0"/>
                                                                                          <w:divBdr>
                                                                                            <w:top w:val="none" w:sz="0" w:space="0" w:color="auto"/>
                                                                                            <w:left w:val="none" w:sz="0" w:space="0" w:color="auto"/>
                                                                                            <w:bottom w:val="none" w:sz="0" w:space="0" w:color="auto"/>
                                                                                            <w:right w:val="none" w:sz="0" w:space="0" w:color="auto"/>
                                                                                          </w:divBdr>
                                                                                          <w:divsChild>
                                                                                            <w:div w:id="1963463610">
                                                                                              <w:marLeft w:val="0"/>
                                                                                              <w:marRight w:val="0"/>
                                                                                              <w:marTop w:val="0"/>
                                                                                              <w:marBottom w:val="0"/>
                                                                                              <w:divBdr>
                                                                                                <w:top w:val="none" w:sz="0" w:space="0" w:color="auto"/>
                                                                                                <w:left w:val="none" w:sz="0" w:space="0" w:color="auto"/>
                                                                                                <w:bottom w:val="none" w:sz="0" w:space="0" w:color="auto"/>
                                                                                                <w:right w:val="none" w:sz="0" w:space="0" w:color="auto"/>
                                                                                              </w:divBdr>
                                                                                              <w:divsChild>
                                                                                                <w:div w:id="239338426">
                                                                                                  <w:marLeft w:val="0"/>
                                                                                                  <w:marRight w:val="0"/>
                                                                                                  <w:marTop w:val="0"/>
                                                                                                  <w:marBottom w:val="0"/>
                                                                                                  <w:divBdr>
                                                                                                    <w:top w:val="none" w:sz="0" w:space="0" w:color="auto"/>
                                                                                                    <w:left w:val="none" w:sz="0" w:space="0" w:color="auto"/>
                                                                                                    <w:bottom w:val="none" w:sz="0" w:space="0" w:color="auto"/>
                                                                                                    <w:right w:val="none" w:sz="0" w:space="0" w:color="auto"/>
                                                                                                  </w:divBdr>
                                                                                                  <w:divsChild>
                                                                                                    <w:div w:id="1603031393">
                                                                                                      <w:marLeft w:val="0"/>
                                                                                                      <w:marRight w:val="0"/>
                                                                                                      <w:marTop w:val="0"/>
                                                                                                      <w:marBottom w:val="0"/>
                                                                                                      <w:divBdr>
                                                                                                        <w:top w:val="none" w:sz="0" w:space="0" w:color="auto"/>
                                                                                                        <w:left w:val="none" w:sz="0" w:space="0" w:color="auto"/>
                                                                                                        <w:bottom w:val="none" w:sz="0" w:space="0" w:color="auto"/>
                                                                                                        <w:right w:val="none" w:sz="0" w:space="0" w:color="auto"/>
                                                                                                      </w:divBdr>
                                                                                                      <w:divsChild>
                                                                                                        <w:div w:id="1605921759">
                                                                                                          <w:marLeft w:val="0"/>
                                                                                                          <w:marRight w:val="0"/>
                                                                                                          <w:marTop w:val="100"/>
                                                                                                          <w:marBottom w:val="80"/>
                                                                                                          <w:divBdr>
                                                                                                            <w:top w:val="none" w:sz="0" w:space="0" w:color="auto"/>
                                                                                                            <w:left w:val="none" w:sz="0" w:space="0" w:color="auto"/>
                                                                                                            <w:bottom w:val="none" w:sz="0" w:space="0" w:color="auto"/>
                                                                                                            <w:right w:val="none" w:sz="0" w:space="0" w:color="auto"/>
                                                                                                          </w:divBdr>
                                                                                                        </w:div>
                                                                                                        <w:div w:id="2022462866">
                                                                                                          <w:marLeft w:val="0"/>
                                                                                                          <w:marRight w:val="0"/>
                                                                                                          <w:marTop w:val="100"/>
                                                                                                          <w:marBottom w:val="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0465276">
      <w:bodyDiv w:val="1"/>
      <w:marLeft w:val="0"/>
      <w:marRight w:val="0"/>
      <w:marTop w:val="0"/>
      <w:marBottom w:val="0"/>
      <w:divBdr>
        <w:top w:val="none" w:sz="0" w:space="0" w:color="auto"/>
        <w:left w:val="none" w:sz="0" w:space="0" w:color="auto"/>
        <w:bottom w:val="none" w:sz="0" w:space="0" w:color="auto"/>
        <w:right w:val="none" w:sz="0" w:space="0" w:color="auto"/>
      </w:divBdr>
    </w:div>
    <w:div w:id="1862232912">
      <w:bodyDiv w:val="1"/>
      <w:marLeft w:val="0"/>
      <w:marRight w:val="0"/>
      <w:marTop w:val="0"/>
      <w:marBottom w:val="0"/>
      <w:divBdr>
        <w:top w:val="none" w:sz="0" w:space="0" w:color="auto"/>
        <w:left w:val="none" w:sz="0" w:space="0" w:color="auto"/>
        <w:bottom w:val="none" w:sz="0" w:space="0" w:color="auto"/>
        <w:right w:val="none" w:sz="0" w:space="0" w:color="auto"/>
      </w:divBdr>
    </w:div>
    <w:div w:id="1879119090">
      <w:bodyDiv w:val="1"/>
      <w:marLeft w:val="0"/>
      <w:marRight w:val="0"/>
      <w:marTop w:val="0"/>
      <w:marBottom w:val="0"/>
      <w:divBdr>
        <w:top w:val="none" w:sz="0" w:space="0" w:color="auto"/>
        <w:left w:val="none" w:sz="0" w:space="0" w:color="auto"/>
        <w:bottom w:val="none" w:sz="0" w:space="0" w:color="auto"/>
        <w:right w:val="none" w:sz="0" w:space="0" w:color="auto"/>
      </w:divBdr>
    </w:div>
    <w:div w:id="1925408018">
      <w:bodyDiv w:val="1"/>
      <w:marLeft w:val="0"/>
      <w:marRight w:val="0"/>
      <w:marTop w:val="0"/>
      <w:marBottom w:val="0"/>
      <w:divBdr>
        <w:top w:val="none" w:sz="0" w:space="0" w:color="auto"/>
        <w:left w:val="none" w:sz="0" w:space="0" w:color="auto"/>
        <w:bottom w:val="none" w:sz="0" w:space="0" w:color="auto"/>
        <w:right w:val="none" w:sz="0" w:space="0" w:color="auto"/>
      </w:divBdr>
    </w:div>
    <w:div w:id="1931618410">
      <w:bodyDiv w:val="1"/>
      <w:marLeft w:val="0"/>
      <w:marRight w:val="0"/>
      <w:marTop w:val="0"/>
      <w:marBottom w:val="0"/>
      <w:divBdr>
        <w:top w:val="none" w:sz="0" w:space="0" w:color="auto"/>
        <w:left w:val="none" w:sz="0" w:space="0" w:color="auto"/>
        <w:bottom w:val="none" w:sz="0" w:space="0" w:color="auto"/>
        <w:right w:val="none" w:sz="0" w:space="0" w:color="auto"/>
      </w:divBdr>
    </w:div>
    <w:div w:id="1936858496">
      <w:bodyDiv w:val="1"/>
      <w:marLeft w:val="0"/>
      <w:marRight w:val="0"/>
      <w:marTop w:val="0"/>
      <w:marBottom w:val="0"/>
      <w:divBdr>
        <w:top w:val="none" w:sz="0" w:space="0" w:color="auto"/>
        <w:left w:val="none" w:sz="0" w:space="0" w:color="auto"/>
        <w:bottom w:val="none" w:sz="0" w:space="0" w:color="auto"/>
        <w:right w:val="none" w:sz="0" w:space="0" w:color="auto"/>
      </w:divBdr>
    </w:div>
    <w:div w:id="2007390799">
      <w:bodyDiv w:val="1"/>
      <w:marLeft w:val="0"/>
      <w:marRight w:val="0"/>
      <w:marTop w:val="0"/>
      <w:marBottom w:val="0"/>
      <w:divBdr>
        <w:top w:val="none" w:sz="0" w:space="0" w:color="auto"/>
        <w:left w:val="none" w:sz="0" w:space="0" w:color="auto"/>
        <w:bottom w:val="none" w:sz="0" w:space="0" w:color="auto"/>
        <w:right w:val="none" w:sz="0" w:space="0" w:color="auto"/>
      </w:divBdr>
    </w:div>
    <w:div w:id="2034264560">
      <w:bodyDiv w:val="1"/>
      <w:marLeft w:val="0"/>
      <w:marRight w:val="0"/>
      <w:marTop w:val="0"/>
      <w:marBottom w:val="0"/>
      <w:divBdr>
        <w:top w:val="none" w:sz="0" w:space="0" w:color="auto"/>
        <w:left w:val="none" w:sz="0" w:space="0" w:color="auto"/>
        <w:bottom w:val="none" w:sz="0" w:space="0" w:color="auto"/>
        <w:right w:val="none" w:sz="0" w:space="0" w:color="auto"/>
      </w:divBdr>
    </w:div>
    <w:div w:id="2042435993">
      <w:bodyDiv w:val="1"/>
      <w:marLeft w:val="0"/>
      <w:marRight w:val="0"/>
      <w:marTop w:val="0"/>
      <w:marBottom w:val="0"/>
      <w:divBdr>
        <w:top w:val="none" w:sz="0" w:space="0" w:color="auto"/>
        <w:left w:val="none" w:sz="0" w:space="0" w:color="auto"/>
        <w:bottom w:val="none" w:sz="0" w:space="0" w:color="auto"/>
        <w:right w:val="none" w:sz="0" w:space="0" w:color="auto"/>
      </w:divBdr>
    </w:div>
    <w:div w:id="2044986151">
      <w:bodyDiv w:val="1"/>
      <w:marLeft w:val="0"/>
      <w:marRight w:val="0"/>
      <w:marTop w:val="0"/>
      <w:marBottom w:val="0"/>
      <w:divBdr>
        <w:top w:val="none" w:sz="0" w:space="0" w:color="auto"/>
        <w:left w:val="none" w:sz="0" w:space="0" w:color="auto"/>
        <w:bottom w:val="none" w:sz="0" w:space="0" w:color="auto"/>
        <w:right w:val="none" w:sz="0" w:space="0" w:color="auto"/>
      </w:divBdr>
    </w:div>
    <w:div w:id="2078504965">
      <w:bodyDiv w:val="1"/>
      <w:marLeft w:val="0"/>
      <w:marRight w:val="0"/>
      <w:marTop w:val="0"/>
      <w:marBottom w:val="0"/>
      <w:divBdr>
        <w:top w:val="none" w:sz="0" w:space="0" w:color="auto"/>
        <w:left w:val="none" w:sz="0" w:space="0" w:color="auto"/>
        <w:bottom w:val="none" w:sz="0" w:space="0" w:color="auto"/>
        <w:right w:val="none" w:sz="0" w:space="0" w:color="auto"/>
      </w:divBdr>
    </w:div>
    <w:div w:id="2117670670">
      <w:bodyDiv w:val="1"/>
      <w:marLeft w:val="0"/>
      <w:marRight w:val="0"/>
      <w:marTop w:val="0"/>
      <w:marBottom w:val="0"/>
      <w:divBdr>
        <w:top w:val="none" w:sz="0" w:space="0" w:color="auto"/>
        <w:left w:val="none" w:sz="0" w:space="0" w:color="auto"/>
        <w:bottom w:val="none" w:sz="0" w:space="0" w:color="auto"/>
        <w:right w:val="none" w:sz="0" w:space="0" w:color="auto"/>
      </w:divBdr>
    </w:div>
    <w:div w:id="2124808686">
      <w:bodyDiv w:val="1"/>
      <w:marLeft w:val="0"/>
      <w:marRight w:val="0"/>
      <w:marTop w:val="0"/>
      <w:marBottom w:val="0"/>
      <w:divBdr>
        <w:top w:val="none" w:sz="0" w:space="0" w:color="auto"/>
        <w:left w:val="none" w:sz="0" w:space="0" w:color="auto"/>
        <w:bottom w:val="none" w:sz="0" w:space="0" w:color="auto"/>
        <w:right w:val="none" w:sz="0" w:space="0" w:color="auto"/>
      </w:divBdr>
    </w:div>
    <w:div w:id="213421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cid:image002.png@01D34DA1.7E6FDCD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cid:image001.png@01D34DA1.1C02B810"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CBC9D2-3A82-4552-BE02-9393DD6E4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38</Pages>
  <Words>4679</Words>
  <Characters>37268</Characters>
  <Application>Microsoft Office Word</Application>
  <DocSecurity>0</DocSecurity>
  <Lines>310</Lines>
  <Paragraphs>83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41864</CharactersWithSpaces>
  <SharedDoc>false</SharedDoc>
  <HLinks>
    <vt:vector size="234" baseType="variant">
      <vt:variant>
        <vt:i4>1376309</vt:i4>
      </vt:variant>
      <vt:variant>
        <vt:i4>218</vt:i4>
      </vt:variant>
      <vt:variant>
        <vt:i4>0</vt:i4>
      </vt:variant>
      <vt:variant>
        <vt:i4>5</vt:i4>
      </vt:variant>
      <vt:variant>
        <vt:lpwstr/>
      </vt:variant>
      <vt:variant>
        <vt:lpwstr>_Toc402432046</vt:lpwstr>
      </vt:variant>
      <vt:variant>
        <vt:i4>1376309</vt:i4>
      </vt:variant>
      <vt:variant>
        <vt:i4>212</vt:i4>
      </vt:variant>
      <vt:variant>
        <vt:i4>0</vt:i4>
      </vt:variant>
      <vt:variant>
        <vt:i4>5</vt:i4>
      </vt:variant>
      <vt:variant>
        <vt:lpwstr/>
      </vt:variant>
      <vt:variant>
        <vt:lpwstr>_Toc402432045</vt:lpwstr>
      </vt:variant>
      <vt:variant>
        <vt:i4>1376309</vt:i4>
      </vt:variant>
      <vt:variant>
        <vt:i4>206</vt:i4>
      </vt:variant>
      <vt:variant>
        <vt:i4>0</vt:i4>
      </vt:variant>
      <vt:variant>
        <vt:i4>5</vt:i4>
      </vt:variant>
      <vt:variant>
        <vt:lpwstr/>
      </vt:variant>
      <vt:variant>
        <vt:lpwstr>_Toc402432044</vt:lpwstr>
      </vt:variant>
      <vt:variant>
        <vt:i4>1376309</vt:i4>
      </vt:variant>
      <vt:variant>
        <vt:i4>200</vt:i4>
      </vt:variant>
      <vt:variant>
        <vt:i4>0</vt:i4>
      </vt:variant>
      <vt:variant>
        <vt:i4>5</vt:i4>
      </vt:variant>
      <vt:variant>
        <vt:lpwstr/>
      </vt:variant>
      <vt:variant>
        <vt:lpwstr>_Toc402432043</vt:lpwstr>
      </vt:variant>
      <vt:variant>
        <vt:i4>1376309</vt:i4>
      </vt:variant>
      <vt:variant>
        <vt:i4>194</vt:i4>
      </vt:variant>
      <vt:variant>
        <vt:i4>0</vt:i4>
      </vt:variant>
      <vt:variant>
        <vt:i4>5</vt:i4>
      </vt:variant>
      <vt:variant>
        <vt:lpwstr/>
      </vt:variant>
      <vt:variant>
        <vt:lpwstr>_Toc402432042</vt:lpwstr>
      </vt:variant>
      <vt:variant>
        <vt:i4>1376309</vt:i4>
      </vt:variant>
      <vt:variant>
        <vt:i4>188</vt:i4>
      </vt:variant>
      <vt:variant>
        <vt:i4>0</vt:i4>
      </vt:variant>
      <vt:variant>
        <vt:i4>5</vt:i4>
      </vt:variant>
      <vt:variant>
        <vt:lpwstr/>
      </vt:variant>
      <vt:variant>
        <vt:lpwstr>_Toc402432041</vt:lpwstr>
      </vt:variant>
      <vt:variant>
        <vt:i4>1376309</vt:i4>
      </vt:variant>
      <vt:variant>
        <vt:i4>182</vt:i4>
      </vt:variant>
      <vt:variant>
        <vt:i4>0</vt:i4>
      </vt:variant>
      <vt:variant>
        <vt:i4>5</vt:i4>
      </vt:variant>
      <vt:variant>
        <vt:lpwstr/>
      </vt:variant>
      <vt:variant>
        <vt:lpwstr>_Toc402432040</vt:lpwstr>
      </vt:variant>
      <vt:variant>
        <vt:i4>1179701</vt:i4>
      </vt:variant>
      <vt:variant>
        <vt:i4>176</vt:i4>
      </vt:variant>
      <vt:variant>
        <vt:i4>0</vt:i4>
      </vt:variant>
      <vt:variant>
        <vt:i4>5</vt:i4>
      </vt:variant>
      <vt:variant>
        <vt:lpwstr/>
      </vt:variant>
      <vt:variant>
        <vt:lpwstr>_Toc402432039</vt:lpwstr>
      </vt:variant>
      <vt:variant>
        <vt:i4>1179701</vt:i4>
      </vt:variant>
      <vt:variant>
        <vt:i4>170</vt:i4>
      </vt:variant>
      <vt:variant>
        <vt:i4>0</vt:i4>
      </vt:variant>
      <vt:variant>
        <vt:i4>5</vt:i4>
      </vt:variant>
      <vt:variant>
        <vt:lpwstr/>
      </vt:variant>
      <vt:variant>
        <vt:lpwstr>_Toc402432038</vt:lpwstr>
      </vt:variant>
      <vt:variant>
        <vt:i4>1179701</vt:i4>
      </vt:variant>
      <vt:variant>
        <vt:i4>164</vt:i4>
      </vt:variant>
      <vt:variant>
        <vt:i4>0</vt:i4>
      </vt:variant>
      <vt:variant>
        <vt:i4>5</vt:i4>
      </vt:variant>
      <vt:variant>
        <vt:lpwstr/>
      </vt:variant>
      <vt:variant>
        <vt:lpwstr>_Toc402432037</vt:lpwstr>
      </vt:variant>
      <vt:variant>
        <vt:i4>1179701</vt:i4>
      </vt:variant>
      <vt:variant>
        <vt:i4>158</vt:i4>
      </vt:variant>
      <vt:variant>
        <vt:i4>0</vt:i4>
      </vt:variant>
      <vt:variant>
        <vt:i4>5</vt:i4>
      </vt:variant>
      <vt:variant>
        <vt:lpwstr/>
      </vt:variant>
      <vt:variant>
        <vt:lpwstr>_Toc402432036</vt:lpwstr>
      </vt:variant>
      <vt:variant>
        <vt:i4>1179701</vt:i4>
      </vt:variant>
      <vt:variant>
        <vt:i4>152</vt:i4>
      </vt:variant>
      <vt:variant>
        <vt:i4>0</vt:i4>
      </vt:variant>
      <vt:variant>
        <vt:i4>5</vt:i4>
      </vt:variant>
      <vt:variant>
        <vt:lpwstr/>
      </vt:variant>
      <vt:variant>
        <vt:lpwstr>_Toc402432035</vt:lpwstr>
      </vt:variant>
      <vt:variant>
        <vt:i4>1179701</vt:i4>
      </vt:variant>
      <vt:variant>
        <vt:i4>146</vt:i4>
      </vt:variant>
      <vt:variant>
        <vt:i4>0</vt:i4>
      </vt:variant>
      <vt:variant>
        <vt:i4>5</vt:i4>
      </vt:variant>
      <vt:variant>
        <vt:lpwstr/>
      </vt:variant>
      <vt:variant>
        <vt:lpwstr>_Toc402432034</vt:lpwstr>
      </vt:variant>
      <vt:variant>
        <vt:i4>1179701</vt:i4>
      </vt:variant>
      <vt:variant>
        <vt:i4>140</vt:i4>
      </vt:variant>
      <vt:variant>
        <vt:i4>0</vt:i4>
      </vt:variant>
      <vt:variant>
        <vt:i4>5</vt:i4>
      </vt:variant>
      <vt:variant>
        <vt:lpwstr/>
      </vt:variant>
      <vt:variant>
        <vt:lpwstr>_Toc402432033</vt:lpwstr>
      </vt:variant>
      <vt:variant>
        <vt:i4>1179701</vt:i4>
      </vt:variant>
      <vt:variant>
        <vt:i4>134</vt:i4>
      </vt:variant>
      <vt:variant>
        <vt:i4>0</vt:i4>
      </vt:variant>
      <vt:variant>
        <vt:i4>5</vt:i4>
      </vt:variant>
      <vt:variant>
        <vt:lpwstr/>
      </vt:variant>
      <vt:variant>
        <vt:lpwstr>_Toc402432032</vt:lpwstr>
      </vt:variant>
      <vt:variant>
        <vt:i4>1179701</vt:i4>
      </vt:variant>
      <vt:variant>
        <vt:i4>128</vt:i4>
      </vt:variant>
      <vt:variant>
        <vt:i4>0</vt:i4>
      </vt:variant>
      <vt:variant>
        <vt:i4>5</vt:i4>
      </vt:variant>
      <vt:variant>
        <vt:lpwstr/>
      </vt:variant>
      <vt:variant>
        <vt:lpwstr>_Toc402432031</vt:lpwstr>
      </vt:variant>
      <vt:variant>
        <vt:i4>1179701</vt:i4>
      </vt:variant>
      <vt:variant>
        <vt:i4>122</vt:i4>
      </vt:variant>
      <vt:variant>
        <vt:i4>0</vt:i4>
      </vt:variant>
      <vt:variant>
        <vt:i4>5</vt:i4>
      </vt:variant>
      <vt:variant>
        <vt:lpwstr/>
      </vt:variant>
      <vt:variant>
        <vt:lpwstr>_Toc402432030</vt:lpwstr>
      </vt:variant>
      <vt:variant>
        <vt:i4>1245237</vt:i4>
      </vt:variant>
      <vt:variant>
        <vt:i4>116</vt:i4>
      </vt:variant>
      <vt:variant>
        <vt:i4>0</vt:i4>
      </vt:variant>
      <vt:variant>
        <vt:i4>5</vt:i4>
      </vt:variant>
      <vt:variant>
        <vt:lpwstr/>
      </vt:variant>
      <vt:variant>
        <vt:lpwstr>_Toc402432029</vt:lpwstr>
      </vt:variant>
      <vt:variant>
        <vt:i4>1245237</vt:i4>
      </vt:variant>
      <vt:variant>
        <vt:i4>110</vt:i4>
      </vt:variant>
      <vt:variant>
        <vt:i4>0</vt:i4>
      </vt:variant>
      <vt:variant>
        <vt:i4>5</vt:i4>
      </vt:variant>
      <vt:variant>
        <vt:lpwstr/>
      </vt:variant>
      <vt:variant>
        <vt:lpwstr>_Toc402432028</vt:lpwstr>
      </vt:variant>
      <vt:variant>
        <vt:i4>1245237</vt:i4>
      </vt:variant>
      <vt:variant>
        <vt:i4>104</vt:i4>
      </vt:variant>
      <vt:variant>
        <vt:i4>0</vt:i4>
      </vt:variant>
      <vt:variant>
        <vt:i4>5</vt:i4>
      </vt:variant>
      <vt:variant>
        <vt:lpwstr/>
      </vt:variant>
      <vt:variant>
        <vt:lpwstr>_Toc402432027</vt:lpwstr>
      </vt:variant>
      <vt:variant>
        <vt:i4>1245237</vt:i4>
      </vt:variant>
      <vt:variant>
        <vt:i4>98</vt:i4>
      </vt:variant>
      <vt:variant>
        <vt:i4>0</vt:i4>
      </vt:variant>
      <vt:variant>
        <vt:i4>5</vt:i4>
      </vt:variant>
      <vt:variant>
        <vt:lpwstr/>
      </vt:variant>
      <vt:variant>
        <vt:lpwstr>_Toc402432026</vt:lpwstr>
      </vt:variant>
      <vt:variant>
        <vt:i4>1245237</vt:i4>
      </vt:variant>
      <vt:variant>
        <vt:i4>92</vt:i4>
      </vt:variant>
      <vt:variant>
        <vt:i4>0</vt:i4>
      </vt:variant>
      <vt:variant>
        <vt:i4>5</vt:i4>
      </vt:variant>
      <vt:variant>
        <vt:lpwstr/>
      </vt:variant>
      <vt:variant>
        <vt:lpwstr>_Toc402432025</vt:lpwstr>
      </vt:variant>
      <vt:variant>
        <vt:i4>1245237</vt:i4>
      </vt:variant>
      <vt:variant>
        <vt:i4>86</vt:i4>
      </vt:variant>
      <vt:variant>
        <vt:i4>0</vt:i4>
      </vt:variant>
      <vt:variant>
        <vt:i4>5</vt:i4>
      </vt:variant>
      <vt:variant>
        <vt:lpwstr/>
      </vt:variant>
      <vt:variant>
        <vt:lpwstr>_Toc402432024</vt:lpwstr>
      </vt:variant>
      <vt:variant>
        <vt:i4>1245237</vt:i4>
      </vt:variant>
      <vt:variant>
        <vt:i4>80</vt:i4>
      </vt:variant>
      <vt:variant>
        <vt:i4>0</vt:i4>
      </vt:variant>
      <vt:variant>
        <vt:i4>5</vt:i4>
      </vt:variant>
      <vt:variant>
        <vt:lpwstr/>
      </vt:variant>
      <vt:variant>
        <vt:lpwstr>_Toc402432023</vt:lpwstr>
      </vt:variant>
      <vt:variant>
        <vt:i4>1245237</vt:i4>
      </vt:variant>
      <vt:variant>
        <vt:i4>74</vt:i4>
      </vt:variant>
      <vt:variant>
        <vt:i4>0</vt:i4>
      </vt:variant>
      <vt:variant>
        <vt:i4>5</vt:i4>
      </vt:variant>
      <vt:variant>
        <vt:lpwstr/>
      </vt:variant>
      <vt:variant>
        <vt:lpwstr>_Toc402432022</vt:lpwstr>
      </vt:variant>
      <vt:variant>
        <vt:i4>1245237</vt:i4>
      </vt:variant>
      <vt:variant>
        <vt:i4>68</vt:i4>
      </vt:variant>
      <vt:variant>
        <vt:i4>0</vt:i4>
      </vt:variant>
      <vt:variant>
        <vt:i4>5</vt:i4>
      </vt:variant>
      <vt:variant>
        <vt:lpwstr/>
      </vt:variant>
      <vt:variant>
        <vt:lpwstr>_Toc402432021</vt:lpwstr>
      </vt:variant>
      <vt:variant>
        <vt:i4>1245237</vt:i4>
      </vt:variant>
      <vt:variant>
        <vt:i4>62</vt:i4>
      </vt:variant>
      <vt:variant>
        <vt:i4>0</vt:i4>
      </vt:variant>
      <vt:variant>
        <vt:i4>5</vt:i4>
      </vt:variant>
      <vt:variant>
        <vt:lpwstr/>
      </vt:variant>
      <vt:variant>
        <vt:lpwstr>_Toc402432020</vt:lpwstr>
      </vt:variant>
      <vt:variant>
        <vt:i4>1048629</vt:i4>
      </vt:variant>
      <vt:variant>
        <vt:i4>56</vt:i4>
      </vt:variant>
      <vt:variant>
        <vt:i4>0</vt:i4>
      </vt:variant>
      <vt:variant>
        <vt:i4>5</vt:i4>
      </vt:variant>
      <vt:variant>
        <vt:lpwstr/>
      </vt:variant>
      <vt:variant>
        <vt:lpwstr>_Toc402432019</vt:lpwstr>
      </vt:variant>
      <vt:variant>
        <vt:i4>1048629</vt:i4>
      </vt:variant>
      <vt:variant>
        <vt:i4>50</vt:i4>
      </vt:variant>
      <vt:variant>
        <vt:i4>0</vt:i4>
      </vt:variant>
      <vt:variant>
        <vt:i4>5</vt:i4>
      </vt:variant>
      <vt:variant>
        <vt:lpwstr/>
      </vt:variant>
      <vt:variant>
        <vt:lpwstr>_Toc402432018</vt:lpwstr>
      </vt:variant>
      <vt:variant>
        <vt:i4>1048629</vt:i4>
      </vt:variant>
      <vt:variant>
        <vt:i4>44</vt:i4>
      </vt:variant>
      <vt:variant>
        <vt:i4>0</vt:i4>
      </vt:variant>
      <vt:variant>
        <vt:i4>5</vt:i4>
      </vt:variant>
      <vt:variant>
        <vt:lpwstr/>
      </vt:variant>
      <vt:variant>
        <vt:lpwstr>_Toc402432017</vt:lpwstr>
      </vt:variant>
      <vt:variant>
        <vt:i4>1048629</vt:i4>
      </vt:variant>
      <vt:variant>
        <vt:i4>38</vt:i4>
      </vt:variant>
      <vt:variant>
        <vt:i4>0</vt:i4>
      </vt:variant>
      <vt:variant>
        <vt:i4>5</vt:i4>
      </vt:variant>
      <vt:variant>
        <vt:lpwstr/>
      </vt:variant>
      <vt:variant>
        <vt:lpwstr>_Toc402432016</vt:lpwstr>
      </vt:variant>
      <vt:variant>
        <vt:i4>1048629</vt:i4>
      </vt:variant>
      <vt:variant>
        <vt:i4>32</vt:i4>
      </vt:variant>
      <vt:variant>
        <vt:i4>0</vt:i4>
      </vt:variant>
      <vt:variant>
        <vt:i4>5</vt:i4>
      </vt:variant>
      <vt:variant>
        <vt:lpwstr/>
      </vt:variant>
      <vt:variant>
        <vt:lpwstr>_Toc402432015</vt:lpwstr>
      </vt:variant>
      <vt:variant>
        <vt:i4>1048629</vt:i4>
      </vt:variant>
      <vt:variant>
        <vt:i4>26</vt:i4>
      </vt:variant>
      <vt:variant>
        <vt:i4>0</vt:i4>
      </vt:variant>
      <vt:variant>
        <vt:i4>5</vt:i4>
      </vt:variant>
      <vt:variant>
        <vt:lpwstr/>
      </vt:variant>
      <vt:variant>
        <vt:lpwstr>_Toc402432014</vt:lpwstr>
      </vt:variant>
      <vt:variant>
        <vt:i4>1048629</vt:i4>
      </vt:variant>
      <vt:variant>
        <vt:i4>20</vt:i4>
      </vt:variant>
      <vt:variant>
        <vt:i4>0</vt:i4>
      </vt:variant>
      <vt:variant>
        <vt:i4>5</vt:i4>
      </vt:variant>
      <vt:variant>
        <vt:lpwstr/>
      </vt:variant>
      <vt:variant>
        <vt:lpwstr>_Toc402432013</vt:lpwstr>
      </vt:variant>
      <vt:variant>
        <vt:i4>1048629</vt:i4>
      </vt:variant>
      <vt:variant>
        <vt:i4>14</vt:i4>
      </vt:variant>
      <vt:variant>
        <vt:i4>0</vt:i4>
      </vt:variant>
      <vt:variant>
        <vt:i4>5</vt:i4>
      </vt:variant>
      <vt:variant>
        <vt:lpwstr/>
      </vt:variant>
      <vt:variant>
        <vt:lpwstr>_Toc402432012</vt:lpwstr>
      </vt:variant>
      <vt:variant>
        <vt:i4>1048629</vt:i4>
      </vt:variant>
      <vt:variant>
        <vt:i4>8</vt:i4>
      </vt:variant>
      <vt:variant>
        <vt:i4>0</vt:i4>
      </vt:variant>
      <vt:variant>
        <vt:i4>5</vt:i4>
      </vt:variant>
      <vt:variant>
        <vt:lpwstr/>
      </vt:variant>
      <vt:variant>
        <vt:lpwstr>_Toc402432011</vt:lpwstr>
      </vt:variant>
      <vt:variant>
        <vt:i4>1048629</vt:i4>
      </vt:variant>
      <vt:variant>
        <vt:i4>2</vt:i4>
      </vt:variant>
      <vt:variant>
        <vt:i4>0</vt:i4>
      </vt:variant>
      <vt:variant>
        <vt:i4>5</vt:i4>
      </vt:variant>
      <vt:variant>
        <vt:lpwstr/>
      </vt:variant>
      <vt:variant>
        <vt:lpwstr>_Toc402432010</vt:lpwstr>
      </vt:variant>
      <vt:variant>
        <vt:i4>8192020</vt:i4>
      </vt:variant>
      <vt:variant>
        <vt:i4>17680</vt:i4>
      </vt:variant>
      <vt:variant>
        <vt:i4>1027</vt:i4>
      </vt:variant>
      <vt:variant>
        <vt:i4>1</vt:i4>
      </vt:variant>
      <vt:variant>
        <vt:lpwstr>cid:image001.jpg@01CFEC69.471392A0</vt:lpwstr>
      </vt:variant>
      <vt:variant>
        <vt:lpwstr/>
      </vt:variant>
      <vt:variant>
        <vt:i4>131178</vt:i4>
      </vt:variant>
      <vt:variant>
        <vt:i4>-1</vt:i4>
      </vt:variant>
      <vt:variant>
        <vt:i4>1029</vt:i4>
      </vt:variant>
      <vt:variant>
        <vt:i4>1</vt:i4>
      </vt:variant>
      <vt:variant>
        <vt:lpwstr>http://www.fabbs.org/files/8112/7972/7084/sage_logo-200px.png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Word Format</dc:subject>
  <dc:creator>asadali@saksoft.com</dc:creator>
  <cp:lastModifiedBy>PSA</cp:lastModifiedBy>
  <cp:revision>3</cp:revision>
  <cp:lastPrinted>2014-11-18T16:46:00Z</cp:lastPrinted>
  <dcterms:created xsi:type="dcterms:W3CDTF">2017-11-16T03:28:00Z</dcterms:created>
  <dcterms:modified xsi:type="dcterms:W3CDTF">2017-11-16T03:34:00Z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strtedge 011</vt:lpwstr>
  </property>
  <property fmtid="{D5CDD505-2E9C-101B-9397-08002B2CF9AE}" pid="3" name="Template Type">
    <vt:lpwstr>Proposal</vt:lpwstr>
  </property>
</Properties>
</file>