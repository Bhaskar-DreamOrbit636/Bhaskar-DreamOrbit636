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type="frame"/>
    </v:background>
  </w:background>
  <w:body>
    <w:p w:rsidR="00FC591F" w:rsidRPr="00DE07DB" w:rsidRDefault="00225046" w:rsidP="00463869">
      <w:pPr>
        <w:tabs>
          <w:tab w:val="left" w:pos="7680"/>
        </w:tabs>
        <w:ind w:right="32"/>
        <w:jc w:val="right"/>
        <w:rPr>
          <w:b/>
          <w:bCs/>
          <w:color w:val="000000"/>
          <w:sz w:val="24"/>
        </w:rPr>
      </w:pPr>
      <w:r>
        <w:rPr>
          <w:noProof/>
        </w:rPr>
        <w:pict>
          <v:rect id="Rectangle 12" o:spid="_x0000_s1026" style="position:absolute;left:0;text-align:left;margin-left:-45.2pt;margin-top:-72.25pt;width:594.25pt;height:842.5pt;z-index:-25165875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" stroked="f" strokeweight="2pt">
            <v:fill r:id="rId9" o:title="" recolor="t" rotate="t" type="frame"/>
            <w10:wrap anchorx="margin" anchory="margin"/>
          </v:rect>
        </w:pict>
      </w:r>
      <w:r w:rsidR="00141A0F" w:rsidRPr="00DE07DB">
        <w:rPr>
          <w:b/>
          <w:bCs/>
          <w:color w:val="000000"/>
          <w:sz w:val="24"/>
        </w:rPr>
        <w:t xml:space="preserve">                                                                  </w:t>
      </w:r>
      <w:r w:rsidR="00537CE9" w:rsidRPr="00DE07DB">
        <w:rPr>
          <w:b/>
          <w:bCs/>
          <w:noProof/>
          <w:color w:val="000000"/>
          <w:sz w:val="24"/>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9760" cy="396240"/>
                    </a:xfrm>
                    <a:prstGeom prst="rect">
                      <a:avLst/>
                    </a:prstGeom>
                  </pic:spPr>
                </pic:pic>
              </a:graphicData>
            </a:graphic>
          </wp:inline>
        </w:drawing>
      </w:r>
    </w:p>
    <w:p w:rsidR="0075393B" w:rsidRPr="00DE07DB" w:rsidRDefault="0075393B" w:rsidP="00701BC5">
      <w:pPr>
        <w:tabs>
          <w:tab w:val="left" w:pos="7680"/>
        </w:tabs>
        <w:ind w:right="32"/>
        <w:rPr>
          <w:b/>
          <w:bCs/>
          <w:color w:val="000000"/>
          <w:sz w:val="24"/>
        </w:rPr>
      </w:pPr>
    </w:p>
    <w:p w:rsidR="0075393B" w:rsidRPr="00DE07DB" w:rsidRDefault="0075393B" w:rsidP="00701BC5">
      <w:pPr>
        <w:tabs>
          <w:tab w:val="left" w:pos="7680"/>
        </w:tabs>
        <w:ind w:right="32"/>
        <w:rPr>
          <w:b/>
          <w:bCs/>
          <w:color w:val="000000"/>
          <w:sz w:val="24"/>
        </w:rPr>
      </w:pPr>
    </w:p>
    <w:p w:rsidR="0075393B" w:rsidRPr="00DE07DB" w:rsidRDefault="0075393B" w:rsidP="00701BC5">
      <w:pPr>
        <w:tabs>
          <w:tab w:val="left" w:pos="7680"/>
        </w:tabs>
        <w:ind w:right="32"/>
        <w:rPr>
          <w:b/>
          <w:bCs/>
          <w:color w:val="000000"/>
          <w:sz w:val="24"/>
        </w:rPr>
      </w:pPr>
    </w:p>
    <w:p w:rsidR="0075393B" w:rsidRPr="00DE07DB" w:rsidRDefault="0075393B" w:rsidP="00701BC5">
      <w:pPr>
        <w:tabs>
          <w:tab w:val="left" w:pos="7680"/>
        </w:tabs>
        <w:ind w:right="32"/>
        <w:rPr>
          <w:b/>
          <w:bCs/>
          <w:color w:val="000000"/>
          <w:sz w:val="24"/>
        </w:rPr>
      </w:pPr>
    </w:p>
    <w:p w:rsidR="0075393B" w:rsidRPr="00DE07DB" w:rsidRDefault="0075393B" w:rsidP="00701BC5">
      <w:pPr>
        <w:tabs>
          <w:tab w:val="left" w:pos="7680"/>
        </w:tabs>
        <w:ind w:right="32"/>
        <w:rPr>
          <w:b/>
          <w:bCs/>
          <w:color w:val="000000"/>
          <w:sz w:val="24"/>
        </w:rPr>
      </w:pPr>
    </w:p>
    <w:p w:rsidR="00B921E0" w:rsidRPr="00DE07DB" w:rsidRDefault="00B921E0" w:rsidP="00701BC5">
      <w:pPr>
        <w:ind w:left="180"/>
        <w:rPr>
          <w:rFonts w:cs="Arial"/>
          <w:b/>
          <w:sz w:val="64"/>
          <w:szCs w:val="64"/>
        </w:rPr>
      </w:pPr>
    </w:p>
    <w:p w:rsidR="00B921E0" w:rsidRPr="00DE07DB" w:rsidRDefault="00B921E0" w:rsidP="00701BC5">
      <w:pPr>
        <w:ind w:left="180"/>
        <w:rPr>
          <w:rFonts w:cs="Arial"/>
          <w:b/>
          <w:sz w:val="64"/>
          <w:szCs w:val="64"/>
        </w:rPr>
      </w:pPr>
    </w:p>
    <w:p w:rsidR="00B30866" w:rsidRPr="00DE07DB" w:rsidRDefault="00992DED" w:rsidP="00463869">
      <w:pPr>
        <w:spacing w:line="240" w:lineRule="auto"/>
        <w:ind w:left="180"/>
        <w:rPr>
          <w:rFonts w:cs="Arial"/>
          <w:b/>
          <w:noProof/>
          <w:color w:val="FFFFFF" w:themeColor="background1"/>
          <w:sz w:val="48"/>
          <w:szCs w:val="48"/>
        </w:rPr>
      </w:pPr>
      <w:r w:rsidRPr="00DE07DB">
        <w:rPr>
          <w:rFonts w:cstheme="minorHAnsi"/>
          <w:b/>
          <w:noProof/>
          <w:color w:val="FFFFFF" w:themeColor="background1"/>
          <w:sz w:val="56"/>
          <w:szCs w:val="56"/>
          <w:lang w:val="en-IN" w:eastAsia="en-IN"/>
        </w:rPr>
        <w:t>Reminder 365</w:t>
      </w:r>
      <w:r w:rsidR="001356AF" w:rsidRPr="00DE07DB">
        <w:rPr>
          <w:rFonts w:cstheme="minorHAnsi"/>
          <w:b/>
          <w:noProof/>
          <w:color w:val="FFFFFF" w:themeColor="background1"/>
          <w:sz w:val="64"/>
          <w:szCs w:val="64"/>
        </w:rPr>
        <w:br/>
      </w:r>
      <w:r w:rsidR="004F0832" w:rsidRPr="00DE07DB">
        <w:rPr>
          <w:rFonts w:cs="Arial"/>
          <w:b/>
          <w:noProof/>
          <w:color w:val="FFFFFF" w:themeColor="background1"/>
          <w:sz w:val="44"/>
          <w:szCs w:val="44"/>
        </w:rPr>
        <w:t>Use Cases (UCS</w:t>
      </w:r>
      <w:r w:rsidRPr="00DE07DB">
        <w:rPr>
          <w:rFonts w:cs="Arial"/>
          <w:b/>
          <w:noProof/>
          <w:color w:val="FFFFFF" w:themeColor="background1"/>
          <w:sz w:val="44"/>
          <w:szCs w:val="44"/>
        </w:rPr>
        <w:t>)</w:t>
      </w:r>
    </w:p>
    <w:p w:rsidR="00B30866" w:rsidRPr="00DE07DB" w:rsidRDefault="00B30866" w:rsidP="00B30866">
      <w:pPr>
        <w:rPr>
          <w:rFonts w:cs="Arial"/>
          <w:b/>
          <w:noProof/>
          <w:sz w:val="48"/>
          <w:szCs w:val="48"/>
        </w:rPr>
      </w:pPr>
    </w:p>
    <w:p w:rsidR="00463869" w:rsidRPr="00DE07DB" w:rsidRDefault="00463869" w:rsidP="00B30866">
      <w:pPr>
        <w:rPr>
          <w:rFonts w:cs="Arial"/>
          <w:b/>
          <w:noProof/>
          <w:sz w:val="48"/>
          <w:szCs w:val="48"/>
        </w:rPr>
      </w:pPr>
    </w:p>
    <w:p w:rsidR="00463869" w:rsidRPr="00DE07DB" w:rsidRDefault="00463869" w:rsidP="00B30866">
      <w:pPr>
        <w:rPr>
          <w:rFonts w:cs="Arial"/>
          <w:b/>
          <w:noProof/>
          <w:sz w:val="48"/>
          <w:szCs w:val="48"/>
        </w:rPr>
      </w:pPr>
    </w:p>
    <w:tbl>
      <w:tblPr>
        <w:tblStyle w:val="Grey-Accent1"/>
        <w:tblW w:w="0" w:type="auto"/>
        <w:tblInd w:w="288" w:type="dxa"/>
        <w:tblLook w:val="04A0" w:firstRow="1" w:lastRow="0" w:firstColumn="1" w:lastColumn="0" w:noHBand="0" w:noVBand="1"/>
      </w:tblPr>
      <w:tblGrid>
        <w:gridCol w:w="1188"/>
        <w:gridCol w:w="1980"/>
      </w:tblGrid>
      <w:tr w:rsidR="00B30866" w:rsidRPr="00DE07DB" w:rsidTr="00420E11">
        <w:tc>
          <w:tcPr>
            <w:tcW w:w="1188" w:type="dxa"/>
          </w:tcPr>
          <w:p w:rsidR="00B30866" w:rsidRPr="00DE07DB" w:rsidRDefault="00B30866" w:rsidP="00B30866">
            <w:pPr>
              <w:spacing w:after="0" w:line="240" w:lineRule="auto"/>
              <w:rPr>
                <w:rFonts w:cs="Arial"/>
                <w:color w:val="auto"/>
              </w:rPr>
            </w:pPr>
            <w:r w:rsidRPr="00DE07DB">
              <w:rPr>
                <w:rFonts w:cs="Arial"/>
                <w:color w:val="auto"/>
              </w:rPr>
              <w:t>Version</w:t>
            </w:r>
          </w:p>
        </w:tc>
        <w:tc>
          <w:tcPr>
            <w:tcW w:w="1980" w:type="dxa"/>
          </w:tcPr>
          <w:p w:rsidR="00B30866" w:rsidRPr="00DE07DB" w:rsidRDefault="00473CE0" w:rsidP="00473CE0">
            <w:pPr>
              <w:spacing w:after="0" w:line="240" w:lineRule="auto"/>
              <w:rPr>
                <w:rFonts w:cs="Arial"/>
                <w:color w:val="auto"/>
              </w:rPr>
            </w:pPr>
            <w:r w:rsidRPr="00DE07DB">
              <w:rPr>
                <w:rFonts w:cs="Arial"/>
                <w:color w:val="auto"/>
              </w:rPr>
              <w:t>0</w:t>
            </w:r>
            <w:r w:rsidR="00A91CFB" w:rsidRPr="00DE07DB">
              <w:rPr>
                <w:rFonts w:cs="Arial"/>
                <w:color w:val="auto"/>
              </w:rPr>
              <w:t>.</w:t>
            </w:r>
            <w:r w:rsidR="00C4385E">
              <w:rPr>
                <w:rFonts w:cs="Arial"/>
                <w:color w:val="auto"/>
              </w:rPr>
              <w:t>3</w:t>
            </w:r>
          </w:p>
        </w:tc>
      </w:tr>
      <w:tr w:rsidR="00B30866" w:rsidRPr="00DE07DB" w:rsidTr="00420E11">
        <w:tc>
          <w:tcPr>
            <w:tcW w:w="1188" w:type="dxa"/>
          </w:tcPr>
          <w:p w:rsidR="00B30866" w:rsidRPr="00DE07DB" w:rsidRDefault="00B30866" w:rsidP="00B30866">
            <w:pPr>
              <w:spacing w:after="0" w:line="240" w:lineRule="auto"/>
              <w:rPr>
                <w:rFonts w:cs="Arial"/>
                <w:color w:val="auto"/>
              </w:rPr>
            </w:pPr>
            <w:r w:rsidRPr="00DE07DB">
              <w:rPr>
                <w:rFonts w:cs="Arial"/>
                <w:color w:val="auto"/>
              </w:rPr>
              <w:t>Date</w:t>
            </w:r>
          </w:p>
        </w:tc>
        <w:tc>
          <w:tcPr>
            <w:tcW w:w="1980" w:type="dxa"/>
          </w:tcPr>
          <w:p w:rsidR="00B30866" w:rsidRPr="00DE07DB" w:rsidRDefault="00992DED" w:rsidP="00C4385E">
            <w:pPr>
              <w:spacing w:after="0" w:line="240" w:lineRule="auto"/>
              <w:rPr>
                <w:rFonts w:cs="Arial"/>
                <w:color w:val="auto"/>
              </w:rPr>
            </w:pPr>
            <w:r w:rsidRPr="00DE07DB">
              <w:rPr>
                <w:rFonts w:cs="Arial"/>
                <w:color w:val="auto"/>
              </w:rPr>
              <w:t>1</w:t>
            </w:r>
            <w:r w:rsidR="00C4385E">
              <w:rPr>
                <w:rFonts w:cs="Arial"/>
                <w:color w:val="auto"/>
              </w:rPr>
              <w:t>7</w:t>
            </w:r>
            <w:r w:rsidR="00177869" w:rsidRPr="00DE07DB">
              <w:rPr>
                <w:rFonts w:cs="Arial"/>
                <w:color w:val="auto"/>
              </w:rPr>
              <w:t>-</w:t>
            </w:r>
            <w:r w:rsidRPr="00DE07DB">
              <w:rPr>
                <w:rFonts w:cs="Arial"/>
                <w:color w:val="auto"/>
              </w:rPr>
              <w:t>Nov</w:t>
            </w:r>
            <w:r w:rsidR="00F01BDE" w:rsidRPr="00DE07DB">
              <w:rPr>
                <w:rFonts w:cs="Arial"/>
                <w:color w:val="auto"/>
              </w:rPr>
              <w:t>-2017</w:t>
            </w:r>
          </w:p>
        </w:tc>
      </w:tr>
    </w:tbl>
    <w:p w:rsidR="001356AF" w:rsidRPr="00DE07DB" w:rsidRDefault="001356AF" w:rsidP="00B30866">
      <w:pPr>
        <w:rPr>
          <w:rFonts w:cs="Arial"/>
          <w:color w:val="5F5F5F"/>
        </w:rPr>
      </w:pPr>
    </w:p>
    <w:p w:rsidR="00CD47BE" w:rsidRPr="00DE07DB" w:rsidRDefault="00CD47BE" w:rsidP="001356AF">
      <w:pPr>
        <w:spacing w:line="240" w:lineRule="auto"/>
        <w:ind w:left="-180"/>
        <w:rPr>
          <w:rFonts w:cs="Arial"/>
          <w:color w:val="5F5F5F"/>
        </w:rPr>
      </w:pPr>
    </w:p>
    <w:p w:rsidR="00D973BC" w:rsidRPr="00DE07DB" w:rsidRDefault="00463869" w:rsidP="001F2371">
      <w:pPr>
        <w:rPr>
          <w:b/>
        </w:rPr>
      </w:pPr>
      <w:r w:rsidRPr="00DE07DB">
        <w:rPr>
          <w:noProof/>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sidRPr="00DE07DB">
        <w:rPr>
          <w:b/>
        </w:rPr>
        <w:t xml:space="preserve"> </w:t>
      </w:r>
    </w:p>
    <w:p w:rsidR="00D973BC" w:rsidRPr="00DE07DB" w:rsidRDefault="00D973BC" w:rsidP="00D973BC">
      <w:pPr>
        <w:rPr>
          <w:b/>
        </w:rPr>
      </w:pPr>
    </w:p>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r w:rsidRPr="00DE07DB">
        <w:rPr>
          <w:rFonts w:asciiTheme="minorHAnsi" w:hAnsiTheme="minorHAnsi" w:cstheme="minorHAnsi"/>
          <w:sz w:val="32"/>
          <w:szCs w:val="32"/>
          <w:u w:val="single"/>
        </w:rPr>
        <w:lastRenderedPageBreak/>
        <w:t>Document Control</w:t>
      </w:r>
      <w:r w:rsidRPr="00DE07DB">
        <w:rPr>
          <w:rFonts w:asciiTheme="minorHAnsi" w:hAnsiTheme="minorHAnsi" w:cstheme="minorHAnsi"/>
          <w:sz w:val="32"/>
          <w:szCs w:val="32"/>
        </w:rPr>
        <w:t>:</w:t>
      </w:r>
    </w:p>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r w:rsidRPr="00DE07DB">
        <w:rPr>
          <w:rFonts w:asciiTheme="minorHAnsi" w:hAnsiTheme="minorHAnsi" w:cstheme="minorHAnsi"/>
          <w:sz w:val="32"/>
          <w:szCs w:val="32"/>
        </w:rPr>
        <w:t>Revision History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60"/>
        <w:gridCol w:w="1926"/>
        <w:gridCol w:w="1962"/>
        <w:gridCol w:w="4176"/>
      </w:tblGrid>
      <w:tr w:rsidR="001F2371" w:rsidRPr="00DE07DB" w:rsidTr="00DE07DB">
        <w:trPr>
          <w:cantSplit/>
          <w:trHeight w:val="242"/>
        </w:trPr>
        <w:tc>
          <w:tcPr>
            <w:tcW w:w="99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Version</w:t>
            </w:r>
          </w:p>
        </w:tc>
        <w:tc>
          <w:tcPr>
            <w:tcW w:w="126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Date</w:t>
            </w:r>
          </w:p>
        </w:tc>
        <w:tc>
          <w:tcPr>
            <w:tcW w:w="192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Author</w:t>
            </w:r>
          </w:p>
        </w:tc>
        <w:tc>
          <w:tcPr>
            <w:tcW w:w="1962" w:type="dxa"/>
            <w:shd w:val="clear" w:color="auto" w:fill="1C75BC"/>
          </w:tcPr>
          <w:p w:rsidR="001F2371" w:rsidRPr="00DE07DB" w:rsidRDefault="001F2371" w:rsidP="00DE07DB">
            <w:pPr>
              <w:spacing w:before="120" w:line="240" w:lineRule="auto"/>
              <w:rPr>
                <w:b/>
                <w:color w:val="FFFFFF" w:themeColor="background1"/>
              </w:rPr>
            </w:pPr>
            <w:r w:rsidRPr="00DE07DB">
              <w:rPr>
                <w:b/>
                <w:color w:val="FFFFFF" w:themeColor="background1"/>
                <w:szCs w:val="22"/>
              </w:rPr>
              <w:t>Reviewer</w:t>
            </w:r>
          </w:p>
        </w:tc>
        <w:tc>
          <w:tcPr>
            <w:tcW w:w="417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Summary of Changes</w:t>
            </w:r>
          </w:p>
        </w:tc>
      </w:tr>
      <w:tr w:rsidR="001F2371" w:rsidRPr="00DE07DB" w:rsidTr="00DE07DB">
        <w:trPr>
          <w:cantSplit/>
          <w:trHeight w:val="485"/>
        </w:trPr>
        <w:tc>
          <w:tcPr>
            <w:tcW w:w="990" w:type="dxa"/>
          </w:tcPr>
          <w:p w:rsidR="001F2371" w:rsidRPr="00DE07DB" w:rsidRDefault="001F2371" w:rsidP="001F2371">
            <w:pPr>
              <w:spacing w:before="120" w:line="240" w:lineRule="auto"/>
              <w:rPr>
                <w:color w:val="auto"/>
                <w:sz w:val="20"/>
                <w:szCs w:val="20"/>
              </w:rPr>
            </w:pPr>
            <w:r w:rsidRPr="00DE07DB">
              <w:rPr>
                <w:color w:val="auto"/>
                <w:sz w:val="20"/>
                <w:szCs w:val="20"/>
              </w:rPr>
              <w:t>0.1</w:t>
            </w:r>
          </w:p>
        </w:tc>
        <w:tc>
          <w:tcPr>
            <w:tcW w:w="1260" w:type="dxa"/>
          </w:tcPr>
          <w:p w:rsidR="001F2371" w:rsidRPr="00DE07DB" w:rsidRDefault="001F2371" w:rsidP="001F2371">
            <w:pPr>
              <w:spacing w:before="120" w:line="240" w:lineRule="auto"/>
              <w:rPr>
                <w:color w:val="auto"/>
                <w:sz w:val="20"/>
                <w:szCs w:val="20"/>
              </w:rPr>
            </w:pPr>
            <w:r w:rsidRPr="00DE07DB">
              <w:rPr>
                <w:color w:val="auto"/>
                <w:sz w:val="20"/>
                <w:szCs w:val="20"/>
              </w:rPr>
              <w:t>01 Nov 2017</w:t>
            </w:r>
          </w:p>
        </w:tc>
        <w:tc>
          <w:tcPr>
            <w:tcW w:w="1926" w:type="dxa"/>
          </w:tcPr>
          <w:p w:rsidR="001F2371" w:rsidRPr="00DE07DB" w:rsidRDefault="001F2371" w:rsidP="001F2371">
            <w:pPr>
              <w:spacing w:before="120" w:line="240" w:lineRule="auto"/>
              <w:rPr>
                <w:color w:val="auto"/>
                <w:sz w:val="20"/>
                <w:szCs w:val="20"/>
              </w:rPr>
            </w:pPr>
            <w:r w:rsidRPr="00DE07DB">
              <w:rPr>
                <w:color w:val="auto"/>
                <w:sz w:val="20"/>
                <w:szCs w:val="20"/>
              </w:rPr>
              <w:t xml:space="preserve">Abhishek </w:t>
            </w:r>
            <w:proofErr w:type="spellStart"/>
            <w:r w:rsidRPr="00DE07DB">
              <w:rPr>
                <w:color w:val="auto"/>
                <w:sz w:val="20"/>
                <w:szCs w:val="20"/>
              </w:rPr>
              <w:t>Saini</w:t>
            </w:r>
            <w:proofErr w:type="spellEnd"/>
          </w:p>
        </w:tc>
        <w:tc>
          <w:tcPr>
            <w:tcW w:w="1962" w:type="dxa"/>
          </w:tcPr>
          <w:p w:rsidR="001F2371" w:rsidRPr="00DE07DB" w:rsidRDefault="001F2371" w:rsidP="00DE07DB">
            <w:pPr>
              <w:spacing w:before="120" w:line="240" w:lineRule="auto"/>
              <w:rPr>
                <w:color w:val="auto"/>
                <w:sz w:val="20"/>
                <w:szCs w:val="20"/>
              </w:rPr>
            </w:pPr>
            <w:proofErr w:type="spellStart"/>
            <w:r w:rsidRPr="00DE07DB">
              <w:rPr>
                <w:color w:val="auto"/>
                <w:sz w:val="20"/>
                <w:szCs w:val="20"/>
              </w:rPr>
              <w:t>Aliabbas</w:t>
            </w:r>
            <w:proofErr w:type="spellEnd"/>
            <w:r w:rsidRPr="00DE07DB">
              <w:rPr>
                <w:color w:val="auto"/>
                <w:sz w:val="20"/>
                <w:szCs w:val="20"/>
              </w:rPr>
              <w:t xml:space="preserve"> Khambata</w:t>
            </w:r>
          </w:p>
        </w:tc>
        <w:tc>
          <w:tcPr>
            <w:tcW w:w="4176" w:type="dxa"/>
          </w:tcPr>
          <w:p w:rsidR="001F2371" w:rsidRPr="00DE07DB" w:rsidRDefault="001F2371" w:rsidP="00DE07DB">
            <w:pPr>
              <w:spacing w:before="120" w:line="240" w:lineRule="auto"/>
              <w:rPr>
                <w:color w:val="auto"/>
                <w:sz w:val="20"/>
                <w:szCs w:val="20"/>
              </w:rPr>
            </w:pPr>
          </w:p>
        </w:tc>
      </w:tr>
      <w:tr w:rsidR="00143C85" w:rsidRPr="00DE07DB" w:rsidTr="00DE07DB">
        <w:trPr>
          <w:cantSplit/>
          <w:trHeight w:val="485"/>
        </w:trPr>
        <w:tc>
          <w:tcPr>
            <w:tcW w:w="990" w:type="dxa"/>
          </w:tcPr>
          <w:p w:rsidR="00143C85" w:rsidRPr="00DE07DB" w:rsidRDefault="00143C85" w:rsidP="000E335B">
            <w:pPr>
              <w:spacing w:before="120" w:line="240" w:lineRule="auto"/>
              <w:rPr>
                <w:color w:val="auto"/>
                <w:sz w:val="20"/>
                <w:szCs w:val="20"/>
              </w:rPr>
            </w:pPr>
            <w:r>
              <w:rPr>
                <w:color w:val="auto"/>
                <w:sz w:val="20"/>
                <w:szCs w:val="20"/>
              </w:rPr>
              <w:t>0.2</w:t>
            </w:r>
          </w:p>
        </w:tc>
        <w:tc>
          <w:tcPr>
            <w:tcW w:w="1260" w:type="dxa"/>
          </w:tcPr>
          <w:p w:rsidR="00143C85" w:rsidRPr="00DE07DB" w:rsidRDefault="00143C85" w:rsidP="00143C85">
            <w:pPr>
              <w:spacing w:before="120" w:line="240" w:lineRule="auto"/>
              <w:rPr>
                <w:color w:val="auto"/>
                <w:sz w:val="20"/>
                <w:szCs w:val="20"/>
              </w:rPr>
            </w:pPr>
            <w:r>
              <w:rPr>
                <w:color w:val="auto"/>
                <w:sz w:val="20"/>
                <w:szCs w:val="20"/>
              </w:rPr>
              <w:t>14</w:t>
            </w:r>
            <w:r w:rsidRPr="00DE07DB">
              <w:rPr>
                <w:color w:val="auto"/>
                <w:sz w:val="20"/>
                <w:szCs w:val="20"/>
              </w:rPr>
              <w:t xml:space="preserve"> Nov 2017</w:t>
            </w:r>
          </w:p>
        </w:tc>
        <w:tc>
          <w:tcPr>
            <w:tcW w:w="1926" w:type="dxa"/>
          </w:tcPr>
          <w:p w:rsidR="00143C85" w:rsidRPr="00DE07DB" w:rsidRDefault="00143C85" w:rsidP="000E335B">
            <w:pPr>
              <w:spacing w:before="120" w:line="240" w:lineRule="auto"/>
              <w:rPr>
                <w:color w:val="auto"/>
                <w:sz w:val="20"/>
                <w:szCs w:val="20"/>
              </w:rPr>
            </w:pPr>
            <w:r w:rsidRPr="00DE07DB">
              <w:rPr>
                <w:color w:val="auto"/>
                <w:sz w:val="20"/>
                <w:szCs w:val="20"/>
              </w:rPr>
              <w:t xml:space="preserve">Abhishek </w:t>
            </w:r>
            <w:proofErr w:type="spellStart"/>
            <w:r w:rsidRPr="00DE07DB">
              <w:rPr>
                <w:color w:val="auto"/>
                <w:sz w:val="20"/>
                <w:szCs w:val="20"/>
              </w:rPr>
              <w:t>Saini</w:t>
            </w:r>
            <w:proofErr w:type="spellEnd"/>
          </w:p>
        </w:tc>
        <w:tc>
          <w:tcPr>
            <w:tcW w:w="1962" w:type="dxa"/>
          </w:tcPr>
          <w:p w:rsidR="00143C85" w:rsidRPr="00DE07DB" w:rsidRDefault="00143C85" w:rsidP="000E335B">
            <w:pPr>
              <w:spacing w:before="120" w:line="240" w:lineRule="auto"/>
              <w:rPr>
                <w:color w:val="auto"/>
                <w:sz w:val="20"/>
                <w:szCs w:val="20"/>
              </w:rPr>
            </w:pPr>
            <w:proofErr w:type="spellStart"/>
            <w:r w:rsidRPr="00DE07DB">
              <w:rPr>
                <w:color w:val="auto"/>
                <w:sz w:val="20"/>
                <w:szCs w:val="20"/>
              </w:rPr>
              <w:t>Aliabbas</w:t>
            </w:r>
            <w:proofErr w:type="spellEnd"/>
            <w:r w:rsidRPr="00DE07DB">
              <w:rPr>
                <w:color w:val="auto"/>
                <w:sz w:val="20"/>
                <w:szCs w:val="20"/>
              </w:rPr>
              <w:t xml:space="preserve"> Khambata</w:t>
            </w:r>
          </w:p>
        </w:tc>
        <w:tc>
          <w:tcPr>
            <w:tcW w:w="4176" w:type="dxa"/>
          </w:tcPr>
          <w:p w:rsidR="00143C85" w:rsidRPr="00DE07DB" w:rsidRDefault="00143C85" w:rsidP="00DE07DB">
            <w:pPr>
              <w:spacing w:before="120" w:line="240" w:lineRule="auto"/>
              <w:rPr>
                <w:sz w:val="20"/>
                <w:szCs w:val="20"/>
              </w:rPr>
            </w:pPr>
          </w:p>
        </w:tc>
      </w:tr>
      <w:tr w:rsidR="00C4385E" w:rsidRPr="00DE07DB" w:rsidTr="00DE07DB">
        <w:trPr>
          <w:cantSplit/>
          <w:trHeight w:val="485"/>
        </w:trPr>
        <w:tc>
          <w:tcPr>
            <w:tcW w:w="990" w:type="dxa"/>
          </w:tcPr>
          <w:p w:rsidR="00C4385E" w:rsidRDefault="00C4385E" w:rsidP="00933F29">
            <w:pPr>
              <w:spacing w:before="120" w:line="240" w:lineRule="auto"/>
              <w:rPr>
                <w:color w:val="auto"/>
                <w:sz w:val="20"/>
                <w:szCs w:val="20"/>
              </w:rPr>
            </w:pPr>
            <w:r>
              <w:rPr>
                <w:color w:val="auto"/>
                <w:sz w:val="20"/>
                <w:szCs w:val="20"/>
              </w:rPr>
              <w:t>0.3</w:t>
            </w:r>
          </w:p>
        </w:tc>
        <w:tc>
          <w:tcPr>
            <w:tcW w:w="1260" w:type="dxa"/>
          </w:tcPr>
          <w:p w:rsidR="00C4385E" w:rsidRDefault="00C4385E" w:rsidP="00933F29">
            <w:pPr>
              <w:spacing w:before="120" w:line="240" w:lineRule="auto"/>
              <w:rPr>
                <w:color w:val="auto"/>
                <w:sz w:val="20"/>
                <w:szCs w:val="20"/>
              </w:rPr>
            </w:pPr>
            <w:r>
              <w:rPr>
                <w:color w:val="auto"/>
                <w:sz w:val="20"/>
                <w:szCs w:val="20"/>
              </w:rPr>
              <w:t>17 Nov 2017</w:t>
            </w:r>
          </w:p>
        </w:tc>
        <w:tc>
          <w:tcPr>
            <w:tcW w:w="1926" w:type="dxa"/>
          </w:tcPr>
          <w:p w:rsidR="00C4385E" w:rsidRDefault="00C4385E" w:rsidP="00933F29">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C4385E" w:rsidRPr="00BA5E53" w:rsidRDefault="00C4385E" w:rsidP="00933F29">
            <w:pPr>
              <w:spacing w:before="120" w:line="240" w:lineRule="auto"/>
              <w:rPr>
                <w:color w:val="auto"/>
                <w:sz w:val="20"/>
                <w:szCs w:val="20"/>
              </w:rPr>
            </w:pPr>
            <w:proofErr w:type="spellStart"/>
            <w:r>
              <w:rPr>
                <w:color w:val="auto"/>
                <w:sz w:val="20"/>
                <w:szCs w:val="20"/>
              </w:rPr>
              <w:t>Aliabbas</w:t>
            </w:r>
            <w:proofErr w:type="spellEnd"/>
            <w:r>
              <w:rPr>
                <w:color w:val="auto"/>
                <w:sz w:val="20"/>
                <w:szCs w:val="20"/>
              </w:rPr>
              <w:t xml:space="preserve"> Khambata</w:t>
            </w:r>
          </w:p>
        </w:tc>
        <w:tc>
          <w:tcPr>
            <w:tcW w:w="4176" w:type="dxa"/>
          </w:tcPr>
          <w:p w:rsidR="00C4385E" w:rsidRPr="00DE07DB" w:rsidRDefault="00C4385E" w:rsidP="00DE07DB">
            <w:pPr>
              <w:spacing w:before="120" w:line="240" w:lineRule="auto"/>
              <w:rPr>
                <w:sz w:val="20"/>
                <w:szCs w:val="20"/>
              </w:rPr>
            </w:pPr>
          </w:p>
        </w:tc>
      </w:tr>
    </w:tbl>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r w:rsidRPr="00DE07DB">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2112"/>
        <w:gridCol w:w="1367"/>
        <w:gridCol w:w="1236"/>
        <w:gridCol w:w="1686"/>
        <w:gridCol w:w="1718"/>
      </w:tblGrid>
      <w:tr w:rsidR="001F2371" w:rsidRPr="00DE07DB" w:rsidTr="00DE07DB">
        <w:trPr>
          <w:cantSplit/>
          <w:trHeight w:val="541"/>
        </w:trPr>
        <w:tc>
          <w:tcPr>
            <w:tcW w:w="213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Name</w:t>
            </w:r>
          </w:p>
        </w:tc>
        <w:tc>
          <w:tcPr>
            <w:tcW w:w="2112"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Designation</w:t>
            </w:r>
          </w:p>
        </w:tc>
        <w:tc>
          <w:tcPr>
            <w:tcW w:w="1367"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Contact</w:t>
            </w:r>
          </w:p>
        </w:tc>
        <w:tc>
          <w:tcPr>
            <w:tcW w:w="123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Date</w:t>
            </w:r>
          </w:p>
        </w:tc>
        <w:tc>
          <w:tcPr>
            <w:tcW w:w="1686"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Approval Method</w:t>
            </w:r>
          </w:p>
        </w:tc>
        <w:tc>
          <w:tcPr>
            <w:tcW w:w="1718"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rPr>
              <w:t>Approval Reference</w:t>
            </w:r>
          </w:p>
        </w:tc>
      </w:tr>
      <w:tr w:rsidR="001F2371" w:rsidRPr="00DE07DB" w:rsidTr="00DE07DB">
        <w:trPr>
          <w:cantSplit/>
          <w:trHeight w:val="423"/>
        </w:trPr>
        <w:tc>
          <w:tcPr>
            <w:tcW w:w="2136" w:type="dxa"/>
          </w:tcPr>
          <w:p w:rsidR="001F2371" w:rsidRPr="00DE07DB" w:rsidRDefault="001F2371" w:rsidP="00DE07DB">
            <w:pPr>
              <w:spacing w:before="120" w:line="240" w:lineRule="auto"/>
              <w:rPr>
                <w:color w:val="000000"/>
              </w:rPr>
            </w:pPr>
            <w:r w:rsidRPr="00DE07DB">
              <w:rPr>
                <w:color w:val="000000"/>
                <w:szCs w:val="22"/>
              </w:rPr>
              <w:t xml:space="preserve">Sean </w:t>
            </w:r>
            <w:proofErr w:type="spellStart"/>
            <w:r w:rsidRPr="00DE07DB">
              <w:rPr>
                <w:color w:val="000000"/>
                <w:szCs w:val="22"/>
              </w:rPr>
              <w:t>Seah</w:t>
            </w:r>
            <w:proofErr w:type="spellEnd"/>
          </w:p>
        </w:tc>
        <w:tc>
          <w:tcPr>
            <w:tcW w:w="2112" w:type="dxa"/>
          </w:tcPr>
          <w:p w:rsidR="001F2371" w:rsidRPr="00DE07DB" w:rsidRDefault="001F2371" w:rsidP="00DE07DB">
            <w:pPr>
              <w:spacing w:before="120" w:line="240" w:lineRule="auto"/>
              <w:rPr>
                <w:color w:val="000000"/>
              </w:rPr>
            </w:pPr>
          </w:p>
        </w:tc>
        <w:tc>
          <w:tcPr>
            <w:tcW w:w="1367" w:type="dxa"/>
          </w:tcPr>
          <w:p w:rsidR="001F2371" w:rsidRPr="00DE07DB" w:rsidRDefault="001F2371" w:rsidP="00DE07DB">
            <w:pPr>
              <w:spacing w:before="120" w:line="240" w:lineRule="auto"/>
            </w:pPr>
          </w:p>
        </w:tc>
        <w:tc>
          <w:tcPr>
            <w:tcW w:w="1236" w:type="dxa"/>
          </w:tcPr>
          <w:p w:rsidR="001F2371" w:rsidRPr="00DE07DB" w:rsidRDefault="001F2371" w:rsidP="00DE07DB">
            <w:pPr>
              <w:spacing w:before="120" w:line="240" w:lineRule="auto"/>
            </w:pPr>
          </w:p>
        </w:tc>
        <w:tc>
          <w:tcPr>
            <w:tcW w:w="1686" w:type="dxa"/>
          </w:tcPr>
          <w:p w:rsidR="001F2371" w:rsidRPr="00DE07DB" w:rsidRDefault="001F2371" w:rsidP="00DE07DB">
            <w:pPr>
              <w:spacing w:before="120" w:line="240" w:lineRule="auto"/>
            </w:pPr>
          </w:p>
        </w:tc>
        <w:tc>
          <w:tcPr>
            <w:tcW w:w="1718" w:type="dxa"/>
          </w:tcPr>
          <w:p w:rsidR="001F2371" w:rsidRPr="00DE07DB" w:rsidRDefault="001F2371" w:rsidP="00DE07DB">
            <w:pPr>
              <w:spacing w:before="120" w:line="240" w:lineRule="auto"/>
            </w:pPr>
          </w:p>
        </w:tc>
      </w:tr>
      <w:tr w:rsidR="001F2371" w:rsidRPr="00DE07DB" w:rsidTr="00DE07DB">
        <w:trPr>
          <w:cantSplit/>
          <w:trHeight w:val="423"/>
        </w:trPr>
        <w:tc>
          <w:tcPr>
            <w:tcW w:w="2136" w:type="dxa"/>
          </w:tcPr>
          <w:p w:rsidR="001F2371" w:rsidRPr="00DE07DB" w:rsidRDefault="001F2371" w:rsidP="00DE07DB">
            <w:pPr>
              <w:spacing w:before="120" w:line="240" w:lineRule="auto"/>
              <w:rPr>
                <w:color w:val="000000"/>
              </w:rPr>
            </w:pPr>
            <w:r w:rsidRPr="00DE07DB">
              <w:rPr>
                <w:szCs w:val="22"/>
              </w:rPr>
              <w:t>Wen Si Jiang</w:t>
            </w:r>
          </w:p>
        </w:tc>
        <w:tc>
          <w:tcPr>
            <w:tcW w:w="2112" w:type="dxa"/>
          </w:tcPr>
          <w:p w:rsidR="001F2371" w:rsidRPr="00DE07DB" w:rsidRDefault="001F2371" w:rsidP="00DE07DB">
            <w:pPr>
              <w:spacing w:before="120" w:line="240" w:lineRule="auto"/>
              <w:rPr>
                <w:color w:val="000000"/>
              </w:rPr>
            </w:pPr>
          </w:p>
        </w:tc>
        <w:tc>
          <w:tcPr>
            <w:tcW w:w="1367" w:type="dxa"/>
          </w:tcPr>
          <w:p w:rsidR="001F2371" w:rsidRPr="00DE07DB" w:rsidRDefault="001F2371" w:rsidP="00DE07DB">
            <w:pPr>
              <w:spacing w:before="120" w:line="240" w:lineRule="auto"/>
            </w:pPr>
          </w:p>
        </w:tc>
        <w:tc>
          <w:tcPr>
            <w:tcW w:w="1236" w:type="dxa"/>
          </w:tcPr>
          <w:p w:rsidR="001F2371" w:rsidRPr="00DE07DB" w:rsidRDefault="001F2371" w:rsidP="00DE07DB">
            <w:pPr>
              <w:spacing w:before="120" w:line="240" w:lineRule="auto"/>
            </w:pPr>
          </w:p>
        </w:tc>
        <w:tc>
          <w:tcPr>
            <w:tcW w:w="1686" w:type="dxa"/>
          </w:tcPr>
          <w:p w:rsidR="001F2371" w:rsidRPr="00DE07DB" w:rsidRDefault="001F2371" w:rsidP="00DE07DB">
            <w:pPr>
              <w:spacing w:before="120" w:line="240" w:lineRule="auto"/>
            </w:pPr>
          </w:p>
        </w:tc>
        <w:tc>
          <w:tcPr>
            <w:tcW w:w="1718" w:type="dxa"/>
          </w:tcPr>
          <w:p w:rsidR="001F2371" w:rsidRPr="00DE07DB" w:rsidRDefault="001F2371" w:rsidP="00DE07DB">
            <w:pPr>
              <w:spacing w:before="120" w:line="240" w:lineRule="auto"/>
            </w:pPr>
          </w:p>
        </w:tc>
      </w:tr>
      <w:tr w:rsidR="001F2371" w:rsidRPr="00DE07DB" w:rsidTr="00DE07DB">
        <w:trPr>
          <w:cantSplit/>
          <w:trHeight w:val="423"/>
        </w:trPr>
        <w:tc>
          <w:tcPr>
            <w:tcW w:w="2136" w:type="dxa"/>
          </w:tcPr>
          <w:p w:rsidR="001F2371" w:rsidRPr="00DE07DB" w:rsidRDefault="001F2371" w:rsidP="00DE07DB">
            <w:pPr>
              <w:spacing w:before="120" w:line="240" w:lineRule="auto"/>
              <w:rPr>
                <w:color w:val="000000"/>
              </w:rPr>
            </w:pPr>
          </w:p>
        </w:tc>
        <w:tc>
          <w:tcPr>
            <w:tcW w:w="2112" w:type="dxa"/>
          </w:tcPr>
          <w:p w:rsidR="001F2371" w:rsidRPr="00DE07DB" w:rsidRDefault="001F2371" w:rsidP="00DE07DB">
            <w:pPr>
              <w:spacing w:before="120" w:line="240" w:lineRule="auto"/>
              <w:rPr>
                <w:color w:val="000000"/>
              </w:rPr>
            </w:pPr>
          </w:p>
        </w:tc>
        <w:tc>
          <w:tcPr>
            <w:tcW w:w="1367" w:type="dxa"/>
          </w:tcPr>
          <w:p w:rsidR="001F2371" w:rsidRPr="00DE07DB" w:rsidRDefault="001F2371" w:rsidP="00DE07DB">
            <w:pPr>
              <w:spacing w:before="120" w:line="240" w:lineRule="auto"/>
            </w:pPr>
          </w:p>
        </w:tc>
        <w:tc>
          <w:tcPr>
            <w:tcW w:w="1236" w:type="dxa"/>
          </w:tcPr>
          <w:p w:rsidR="001F2371" w:rsidRPr="00DE07DB" w:rsidRDefault="001F2371" w:rsidP="00DE07DB">
            <w:pPr>
              <w:spacing w:before="120" w:line="240" w:lineRule="auto"/>
            </w:pPr>
          </w:p>
        </w:tc>
        <w:tc>
          <w:tcPr>
            <w:tcW w:w="1686" w:type="dxa"/>
          </w:tcPr>
          <w:p w:rsidR="001F2371" w:rsidRPr="00DE07DB" w:rsidRDefault="001F2371" w:rsidP="00DE07DB">
            <w:pPr>
              <w:spacing w:before="120" w:line="240" w:lineRule="auto"/>
            </w:pPr>
          </w:p>
        </w:tc>
        <w:tc>
          <w:tcPr>
            <w:tcW w:w="1718" w:type="dxa"/>
          </w:tcPr>
          <w:p w:rsidR="001F2371" w:rsidRPr="00DE07DB" w:rsidRDefault="001F2371" w:rsidP="00DE07DB">
            <w:pPr>
              <w:spacing w:before="120" w:line="240" w:lineRule="auto"/>
            </w:pPr>
          </w:p>
        </w:tc>
      </w:tr>
      <w:tr w:rsidR="001F2371" w:rsidRPr="00DE07DB" w:rsidTr="00DE07DB">
        <w:trPr>
          <w:cantSplit/>
          <w:trHeight w:val="423"/>
        </w:trPr>
        <w:tc>
          <w:tcPr>
            <w:tcW w:w="2136" w:type="dxa"/>
          </w:tcPr>
          <w:p w:rsidR="001F2371" w:rsidRPr="00DE07DB" w:rsidRDefault="001F2371" w:rsidP="00DE07DB">
            <w:pPr>
              <w:spacing w:before="120" w:line="240" w:lineRule="auto"/>
            </w:pPr>
          </w:p>
        </w:tc>
        <w:tc>
          <w:tcPr>
            <w:tcW w:w="2112" w:type="dxa"/>
          </w:tcPr>
          <w:p w:rsidR="001F2371" w:rsidRPr="00DE07DB" w:rsidRDefault="001F2371" w:rsidP="00DE07DB">
            <w:pPr>
              <w:spacing w:before="120" w:line="240" w:lineRule="auto"/>
            </w:pPr>
          </w:p>
        </w:tc>
        <w:tc>
          <w:tcPr>
            <w:tcW w:w="1367" w:type="dxa"/>
          </w:tcPr>
          <w:p w:rsidR="001F2371" w:rsidRPr="00DE07DB" w:rsidRDefault="001F2371" w:rsidP="00DE07DB">
            <w:pPr>
              <w:spacing w:before="120" w:line="240" w:lineRule="auto"/>
            </w:pPr>
          </w:p>
        </w:tc>
        <w:tc>
          <w:tcPr>
            <w:tcW w:w="1236" w:type="dxa"/>
          </w:tcPr>
          <w:p w:rsidR="001F2371" w:rsidRPr="00DE07DB" w:rsidRDefault="001F2371" w:rsidP="00DE07DB">
            <w:pPr>
              <w:spacing w:before="120" w:line="240" w:lineRule="auto"/>
            </w:pPr>
          </w:p>
        </w:tc>
        <w:tc>
          <w:tcPr>
            <w:tcW w:w="1686" w:type="dxa"/>
          </w:tcPr>
          <w:p w:rsidR="001F2371" w:rsidRPr="00DE07DB" w:rsidRDefault="001F2371" w:rsidP="00DE07DB">
            <w:pPr>
              <w:spacing w:before="120" w:line="240" w:lineRule="auto"/>
            </w:pPr>
          </w:p>
        </w:tc>
        <w:tc>
          <w:tcPr>
            <w:tcW w:w="1718" w:type="dxa"/>
          </w:tcPr>
          <w:p w:rsidR="001F2371" w:rsidRPr="00DE07DB" w:rsidRDefault="001F2371" w:rsidP="00DE07DB">
            <w:pPr>
              <w:spacing w:before="120" w:line="240" w:lineRule="auto"/>
            </w:pPr>
          </w:p>
        </w:tc>
      </w:tr>
    </w:tbl>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proofErr w:type="spellStart"/>
      <w:r w:rsidRPr="00DE07DB">
        <w:rPr>
          <w:rFonts w:asciiTheme="minorHAnsi" w:hAnsiTheme="minorHAnsi" w:cstheme="minorHAnsi"/>
          <w:sz w:val="32"/>
          <w:szCs w:val="32"/>
        </w:rPr>
        <w:t>Saksoft</w:t>
      </w:r>
      <w:proofErr w:type="spellEnd"/>
      <w:r w:rsidRPr="00DE07DB">
        <w:rPr>
          <w:rFonts w:asciiTheme="minorHAnsi" w:hAnsiTheme="minorHAnsi" w:cstheme="minorHAnsi"/>
          <w:sz w:val="32"/>
          <w:szCs w:val="32"/>
        </w:rPr>
        <w:t xml:space="preserve">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387"/>
        <w:gridCol w:w="1440"/>
        <w:gridCol w:w="1260"/>
        <w:gridCol w:w="1710"/>
        <w:gridCol w:w="1620"/>
      </w:tblGrid>
      <w:tr w:rsidR="001F2371" w:rsidRPr="00DE07DB" w:rsidTr="00DE07DB">
        <w:trPr>
          <w:cantSplit/>
          <w:trHeight w:val="242"/>
        </w:trPr>
        <w:tc>
          <w:tcPr>
            <w:tcW w:w="1838"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Name</w:t>
            </w:r>
          </w:p>
        </w:tc>
        <w:tc>
          <w:tcPr>
            <w:tcW w:w="2387"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Designation</w:t>
            </w:r>
          </w:p>
        </w:tc>
        <w:tc>
          <w:tcPr>
            <w:tcW w:w="144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Contact</w:t>
            </w:r>
          </w:p>
        </w:tc>
        <w:tc>
          <w:tcPr>
            <w:tcW w:w="126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Date</w:t>
            </w:r>
          </w:p>
        </w:tc>
        <w:tc>
          <w:tcPr>
            <w:tcW w:w="171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Approval Method</w:t>
            </w:r>
          </w:p>
        </w:tc>
        <w:tc>
          <w:tcPr>
            <w:tcW w:w="162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Approval Reference</w:t>
            </w: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proofErr w:type="spellStart"/>
            <w:r w:rsidRPr="00DE07DB">
              <w:rPr>
                <w:sz w:val="20"/>
                <w:szCs w:val="20"/>
              </w:rPr>
              <w:t>Aliabbas</w:t>
            </w:r>
            <w:proofErr w:type="spellEnd"/>
            <w:r w:rsidRPr="00DE07DB">
              <w:rPr>
                <w:sz w:val="20"/>
                <w:szCs w:val="20"/>
              </w:rPr>
              <w:t xml:space="preserve"> Khambata</w:t>
            </w:r>
          </w:p>
        </w:tc>
        <w:tc>
          <w:tcPr>
            <w:tcW w:w="2387" w:type="dxa"/>
          </w:tcPr>
          <w:p w:rsidR="001F2371" w:rsidRPr="00DE07DB" w:rsidRDefault="001F2371" w:rsidP="00DE07DB">
            <w:pPr>
              <w:spacing w:before="120" w:line="240" w:lineRule="auto"/>
              <w:rPr>
                <w:sz w:val="20"/>
                <w:szCs w:val="20"/>
              </w:rPr>
            </w:pPr>
            <w:r w:rsidRPr="00DE07DB">
              <w:rPr>
                <w:sz w:val="20"/>
                <w:szCs w:val="20"/>
              </w:rPr>
              <w:t>Project Manager</w:t>
            </w: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r w:rsidRPr="00DE07DB">
              <w:rPr>
                <w:sz w:val="20"/>
                <w:szCs w:val="20"/>
              </w:rPr>
              <w:t>Aditya Nalla</w:t>
            </w:r>
          </w:p>
        </w:tc>
        <w:tc>
          <w:tcPr>
            <w:tcW w:w="2387" w:type="dxa"/>
          </w:tcPr>
          <w:p w:rsidR="001F2371" w:rsidRPr="00DE07DB" w:rsidRDefault="001F2371" w:rsidP="00DE07DB">
            <w:pPr>
              <w:spacing w:before="120" w:line="240" w:lineRule="auto"/>
              <w:rPr>
                <w:sz w:val="20"/>
                <w:szCs w:val="20"/>
              </w:rPr>
            </w:pPr>
            <w:r w:rsidRPr="00DE07DB">
              <w:rPr>
                <w:sz w:val="20"/>
                <w:szCs w:val="20"/>
              </w:rPr>
              <w:t>Delivery Manager</w:t>
            </w: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r w:rsidRPr="00DE07DB">
              <w:rPr>
                <w:sz w:val="20"/>
                <w:szCs w:val="20"/>
              </w:rPr>
              <w:t xml:space="preserve">Abhishek </w:t>
            </w:r>
            <w:proofErr w:type="spellStart"/>
            <w:r w:rsidRPr="00DE07DB">
              <w:rPr>
                <w:sz w:val="20"/>
                <w:szCs w:val="20"/>
              </w:rPr>
              <w:t>Saini</w:t>
            </w:r>
            <w:proofErr w:type="spellEnd"/>
          </w:p>
        </w:tc>
        <w:tc>
          <w:tcPr>
            <w:tcW w:w="2387" w:type="dxa"/>
          </w:tcPr>
          <w:p w:rsidR="001F2371" w:rsidRPr="00DE07DB" w:rsidRDefault="001F2371" w:rsidP="00DE07DB">
            <w:pPr>
              <w:spacing w:before="120" w:line="240" w:lineRule="auto"/>
              <w:rPr>
                <w:sz w:val="20"/>
                <w:szCs w:val="20"/>
              </w:rPr>
            </w:pPr>
            <w:r w:rsidRPr="00DE07DB">
              <w:rPr>
                <w:sz w:val="20"/>
                <w:szCs w:val="20"/>
              </w:rPr>
              <w:t>Business Analyst</w:t>
            </w: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p>
        </w:tc>
        <w:tc>
          <w:tcPr>
            <w:tcW w:w="2387" w:type="dxa"/>
          </w:tcPr>
          <w:p w:rsidR="001F2371" w:rsidRPr="00DE07DB" w:rsidRDefault="001F2371" w:rsidP="00DE07DB">
            <w:pPr>
              <w:spacing w:before="120" w:line="240" w:lineRule="auto"/>
              <w:rPr>
                <w:sz w:val="20"/>
                <w:szCs w:val="20"/>
              </w:rPr>
            </w:pP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r w:rsidR="001F2371" w:rsidRPr="00DE07DB" w:rsidTr="00DE07DB">
        <w:trPr>
          <w:cantSplit/>
          <w:trHeight w:val="485"/>
        </w:trPr>
        <w:tc>
          <w:tcPr>
            <w:tcW w:w="1838" w:type="dxa"/>
          </w:tcPr>
          <w:p w:rsidR="001F2371" w:rsidRPr="00DE07DB" w:rsidRDefault="001F2371" w:rsidP="00DE07DB">
            <w:pPr>
              <w:spacing w:before="120" w:line="240" w:lineRule="auto"/>
              <w:rPr>
                <w:sz w:val="20"/>
                <w:szCs w:val="20"/>
              </w:rPr>
            </w:pPr>
          </w:p>
        </w:tc>
        <w:tc>
          <w:tcPr>
            <w:tcW w:w="2387" w:type="dxa"/>
          </w:tcPr>
          <w:p w:rsidR="001F2371" w:rsidRPr="00DE07DB" w:rsidRDefault="001F2371" w:rsidP="00DE07DB">
            <w:pPr>
              <w:spacing w:before="120" w:line="240" w:lineRule="auto"/>
              <w:rPr>
                <w:sz w:val="20"/>
                <w:szCs w:val="20"/>
              </w:rPr>
            </w:pPr>
          </w:p>
        </w:tc>
        <w:tc>
          <w:tcPr>
            <w:tcW w:w="1440" w:type="dxa"/>
          </w:tcPr>
          <w:p w:rsidR="001F2371" w:rsidRPr="00DE07DB" w:rsidRDefault="001F2371" w:rsidP="00DE07DB">
            <w:pPr>
              <w:spacing w:before="120" w:line="240" w:lineRule="auto"/>
              <w:rPr>
                <w:sz w:val="20"/>
                <w:szCs w:val="20"/>
              </w:rPr>
            </w:pPr>
          </w:p>
        </w:tc>
        <w:tc>
          <w:tcPr>
            <w:tcW w:w="1260" w:type="dxa"/>
          </w:tcPr>
          <w:p w:rsidR="001F2371" w:rsidRPr="00DE07DB" w:rsidRDefault="001F2371" w:rsidP="00DE07DB">
            <w:pPr>
              <w:spacing w:before="120" w:line="240" w:lineRule="auto"/>
              <w:rPr>
                <w:sz w:val="20"/>
                <w:szCs w:val="20"/>
              </w:rPr>
            </w:pPr>
          </w:p>
        </w:tc>
        <w:tc>
          <w:tcPr>
            <w:tcW w:w="1710" w:type="dxa"/>
          </w:tcPr>
          <w:p w:rsidR="001F2371" w:rsidRPr="00DE07DB" w:rsidRDefault="001F2371" w:rsidP="00DE07DB">
            <w:pPr>
              <w:spacing w:before="120" w:line="240" w:lineRule="auto"/>
              <w:rPr>
                <w:sz w:val="20"/>
                <w:szCs w:val="20"/>
              </w:rPr>
            </w:pPr>
          </w:p>
        </w:tc>
        <w:tc>
          <w:tcPr>
            <w:tcW w:w="1620" w:type="dxa"/>
          </w:tcPr>
          <w:p w:rsidR="001F2371" w:rsidRPr="00DE07DB" w:rsidRDefault="001F2371" w:rsidP="00DE07DB">
            <w:pPr>
              <w:spacing w:before="120" w:line="240" w:lineRule="auto"/>
              <w:rPr>
                <w:sz w:val="20"/>
                <w:szCs w:val="20"/>
              </w:rPr>
            </w:pPr>
          </w:p>
        </w:tc>
      </w:tr>
    </w:tbl>
    <w:p w:rsidR="001F2371" w:rsidRPr="00DE07DB" w:rsidRDefault="001F2371" w:rsidP="001F2371">
      <w:pPr>
        <w:pStyle w:val="TOCHeading"/>
        <w:numPr>
          <w:ilvl w:val="0"/>
          <w:numId w:val="0"/>
        </w:numPr>
        <w:spacing w:line="240" w:lineRule="auto"/>
        <w:rPr>
          <w:rFonts w:asciiTheme="minorHAnsi" w:hAnsiTheme="minorHAnsi" w:cstheme="minorHAnsi"/>
          <w:sz w:val="32"/>
          <w:szCs w:val="32"/>
        </w:rPr>
      </w:pPr>
      <w:r w:rsidRPr="00DE07DB">
        <w:rPr>
          <w:rFonts w:asciiTheme="minorHAnsi" w:hAnsiTheme="minorHAnsi" w:cstheme="minorHAnsi"/>
          <w:sz w:val="32"/>
          <w:szCs w:val="32"/>
        </w:rPr>
        <w:t>Distribution List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5"/>
        <w:gridCol w:w="3510"/>
        <w:gridCol w:w="3330"/>
      </w:tblGrid>
      <w:tr w:rsidR="001F2371" w:rsidRPr="00DE07DB" w:rsidTr="00DE07DB">
        <w:trPr>
          <w:cantSplit/>
          <w:trHeight w:val="70"/>
        </w:trPr>
        <w:tc>
          <w:tcPr>
            <w:tcW w:w="3415"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Name</w:t>
            </w:r>
          </w:p>
        </w:tc>
        <w:tc>
          <w:tcPr>
            <w:tcW w:w="351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Contact Details</w:t>
            </w:r>
          </w:p>
        </w:tc>
        <w:tc>
          <w:tcPr>
            <w:tcW w:w="3330" w:type="dxa"/>
            <w:shd w:val="clear" w:color="auto" w:fill="1C75BC"/>
            <w:vAlign w:val="center"/>
          </w:tcPr>
          <w:p w:rsidR="001F2371" w:rsidRPr="00DE07DB" w:rsidRDefault="001F2371" w:rsidP="00DE07DB">
            <w:pPr>
              <w:spacing w:before="120" w:line="240" w:lineRule="auto"/>
              <w:rPr>
                <w:b/>
                <w:color w:val="FFFFFF" w:themeColor="background1"/>
              </w:rPr>
            </w:pPr>
            <w:r w:rsidRPr="00DE07DB">
              <w:rPr>
                <w:b/>
                <w:color w:val="FFFFFF" w:themeColor="background1"/>
                <w:szCs w:val="22"/>
              </w:rPr>
              <w:t>Purpose</w:t>
            </w:r>
          </w:p>
        </w:tc>
      </w:tr>
      <w:tr w:rsidR="001F2371" w:rsidRPr="00DE07DB" w:rsidTr="00DE07DB">
        <w:trPr>
          <w:cantSplit/>
          <w:trHeight w:val="485"/>
        </w:trPr>
        <w:tc>
          <w:tcPr>
            <w:tcW w:w="3415" w:type="dxa"/>
          </w:tcPr>
          <w:p w:rsidR="001F2371" w:rsidRPr="00DE07DB" w:rsidRDefault="001F2371" w:rsidP="00DE07DB">
            <w:pPr>
              <w:spacing w:before="120" w:line="240" w:lineRule="auto"/>
              <w:rPr>
                <w:sz w:val="20"/>
                <w:szCs w:val="20"/>
              </w:rPr>
            </w:pPr>
          </w:p>
        </w:tc>
        <w:tc>
          <w:tcPr>
            <w:tcW w:w="3510" w:type="dxa"/>
          </w:tcPr>
          <w:p w:rsidR="001F2371" w:rsidRPr="00DE07DB" w:rsidRDefault="001F2371" w:rsidP="00DE07DB">
            <w:pPr>
              <w:spacing w:before="120" w:line="240" w:lineRule="auto"/>
              <w:rPr>
                <w:sz w:val="20"/>
                <w:szCs w:val="20"/>
              </w:rPr>
            </w:pPr>
          </w:p>
        </w:tc>
        <w:tc>
          <w:tcPr>
            <w:tcW w:w="3330" w:type="dxa"/>
          </w:tcPr>
          <w:p w:rsidR="001F2371" w:rsidRPr="00DE07DB" w:rsidRDefault="001F2371" w:rsidP="00DE07DB">
            <w:pPr>
              <w:spacing w:before="120" w:line="240" w:lineRule="auto"/>
              <w:rPr>
                <w:sz w:val="20"/>
                <w:szCs w:val="20"/>
              </w:rPr>
            </w:pPr>
          </w:p>
        </w:tc>
      </w:tr>
    </w:tbl>
    <w:p w:rsidR="00D973BC" w:rsidRPr="00DE07DB" w:rsidRDefault="00D973BC" w:rsidP="00D973BC">
      <w:pPr>
        <w:rPr>
          <w:b/>
        </w:rPr>
      </w:pPr>
    </w:p>
    <w:p w:rsidR="00D973BC" w:rsidRPr="00DE07DB" w:rsidRDefault="00D973BC" w:rsidP="00D973BC">
      <w:pPr>
        <w:rPr>
          <w:b/>
        </w:rPr>
      </w:pPr>
    </w:p>
    <w:p w:rsidR="00D973BC" w:rsidRPr="00DE07DB" w:rsidRDefault="00D973BC" w:rsidP="00D973BC">
      <w:pPr>
        <w:ind w:left="-180"/>
        <w:rPr>
          <w:rFonts w:cs="Arial"/>
          <w:color w:val="5F5F5F"/>
        </w:rPr>
      </w:pPr>
      <w:r w:rsidRPr="00DE07DB">
        <w:rPr>
          <w:noProof/>
        </w:rPr>
        <w:drawing>
          <wp:inline distT="0" distB="0" distL="0" distR="0">
            <wp:extent cx="2383690" cy="5119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p>
    <w:p w:rsidR="00D973BC" w:rsidRPr="00DE07DB" w:rsidRDefault="00D973BC" w:rsidP="00D973BC">
      <w:pPr>
        <w:pStyle w:val="INTROHEADING"/>
        <w:spacing w:line="360" w:lineRule="auto"/>
        <w:ind w:left="0"/>
        <w:jc w:val="center"/>
        <w:rPr>
          <w:rFonts w:asciiTheme="minorHAnsi" w:hAnsiTheme="minorHAnsi"/>
          <w:color w:val="000000"/>
          <w:sz w:val="24"/>
          <w:szCs w:val="24"/>
        </w:rPr>
      </w:pPr>
      <w:r w:rsidRPr="00DE07DB">
        <w:rPr>
          <w:rFonts w:asciiTheme="minorHAnsi" w:hAnsiTheme="minorHAnsi"/>
          <w:noProof/>
        </w:rPr>
        <w:drawing>
          <wp:inline distT="0" distB="0" distL="0" distR="0">
            <wp:extent cx="6226175" cy="2242858"/>
            <wp:effectExtent l="19050" t="0" r="317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cstate="print"/>
                    <a:srcRect/>
                    <a:stretch>
                      <a:fillRect/>
                    </a:stretch>
                  </pic:blipFill>
                  <pic:spPr bwMode="auto">
                    <a:xfrm>
                      <a:off x="0" y="0"/>
                      <a:ext cx="6226175" cy="2242858"/>
                    </a:xfrm>
                    <a:prstGeom prst="rect">
                      <a:avLst/>
                    </a:prstGeom>
                    <a:noFill/>
                    <a:ln w="9525">
                      <a:noFill/>
                      <a:miter lim="800000"/>
                      <a:headEnd/>
                      <a:tailEnd/>
                    </a:ln>
                  </pic:spPr>
                </pic:pic>
              </a:graphicData>
            </a:graphic>
          </wp:inline>
        </w:drawing>
      </w:r>
    </w:p>
    <w:p w:rsidR="00D973BC" w:rsidRPr="00DE07DB" w:rsidRDefault="00D973BC" w:rsidP="00D973BC">
      <w:pPr>
        <w:pStyle w:val="INTROHEADING"/>
        <w:spacing w:line="360" w:lineRule="auto"/>
        <w:ind w:left="0"/>
        <w:jc w:val="left"/>
        <w:rPr>
          <w:rFonts w:asciiTheme="minorHAnsi" w:hAnsiTheme="minorHAnsi"/>
          <w:color w:val="000000"/>
          <w:sz w:val="24"/>
          <w:szCs w:val="24"/>
        </w:rPr>
      </w:pPr>
    </w:p>
    <w:p w:rsidR="00D973BC" w:rsidRPr="00DE07DB" w:rsidRDefault="00D973BC" w:rsidP="00D973BC">
      <w:pPr>
        <w:pStyle w:val="INTROHEADING"/>
        <w:spacing w:line="360" w:lineRule="auto"/>
        <w:ind w:left="0"/>
        <w:jc w:val="left"/>
        <w:rPr>
          <w:rFonts w:asciiTheme="minorHAnsi" w:hAnsiTheme="minorHAnsi" w:cstheme="minorHAnsi"/>
          <w:b w:val="0"/>
          <w:bCs w:val="0"/>
          <w:color w:val="000000"/>
          <w:sz w:val="24"/>
          <w:szCs w:val="24"/>
        </w:rPr>
      </w:pPr>
      <w:r w:rsidRPr="00DE07DB">
        <w:rPr>
          <w:rFonts w:asciiTheme="minorHAnsi" w:hAnsiTheme="minorHAnsi" w:cstheme="minorHAnsi"/>
          <w:color w:val="000000"/>
          <w:sz w:val="24"/>
          <w:szCs w:val="24"/>
        </w:rPr>
        <w:t>Authorization:</w:t>
      </w:r>
    </w:p>
    <w:p w:rsidR="00D973BC" w:rsidRPr="00DE07DB" w:rsidRDefault="00D973BC" w:rsidP="00D973BC">
      <w:pPr>
        <w:pStyle w:val="IntroText"/>
        <w:ind w:left="0"/>
        <w:rPr>
          <w:color w:val="000000"/>
          <w:sz w:val="20"/>
          <w:szCs w:val="22"/>
        </w:rPr>
      </w:pPr>
      <w:proofErr w:type="spellStart"/>
      <w:r w:rsidRPr="00DE07DB">
        <w:rPr>
          <w:sz w:val="22"/>
        </w:rPr>
        <w:t>Saksoft</w:t>
      </w:r>
      <w:proofErr w:type="spellEnd"/>
      <w:r w:rsidRPr="00DE07DB">
        <w:rPr>
          <w:sz w:val="22"/>
        </w:rPr>
        <w:t xml:space="preserve"> has great pleasure in presenting this document. This is a confidential document, and should not be distributed to any third party without our express prior written consent other than to the directors and employees of the company having the need to know and been made fully aware of the restrictions before disclosure of the submitted purpose</w:t>
      </w:r>
      <w:r w:rsidRPr="00DE07DB">
        <w:rPr>
          <w:color w:val="000000"/>
          <w:sz w:val="20"/>
          <w:szCs w:val="22"/>
        </w:rPr>
        <w:t>.</w:t>
      </w:r>
    </w:p>
    <w:p w:rsidR="00D973BC" w:rsidRPr="00DE07DB" w:rsidRDefault="00D973BC" w:rsidP="00D973BC">
      <w:pPr>
        <w:pStyle w:val="INTROHEADING"/>
        <w:spacing w:line="360" w:lineRule="auto"/>
        <w:ind w:left="0"/>
        <w:jc w:val="left"/>
        <w:rPr>
          <w:rFonts w:asciiTheme="minorHAnsi" w:hAnsiTheme="minorHAnsi"/>
          <w:color w:val="000000"/>
          <w:sz w:val="24"/>
          <w:szCs w:val="24"/>
        </w:rPr>
      </w:pPr>
    </w:p>
    <w:p w:rsidR="00D973BC" w:rsidRPr="00DE07DB" w:rsidRDefault="00D973BC" w:rsidP="00D973BC">
      <w:pPr>
        <w:pStyle w:val="INTROHEADING"/>
        <w:spacing w:line="360" w:lineRule="auto"/>
        <w:ind w:left="0"/>
        <w:jc w:val="left"/>
        <w:rPr>
          <w:rFonts w:asciiTheme="minorHAnsi" w:hAnsiTheme="minorHAnsi" w:cstheme="minorHAnsi"/>
          <w:color w:val="000000"/>
          <w:sz w:val="24"/>
          <w:szCs w:val="24"/>
        </w:rPr>
      </w:pPr>
      <w:r w:rsidRPr="00DE07DB">
        <w:rPr>
          <w:rFonts w:asciiTheme="minorHAnsi" w:hAnsiTheme="minorHAnsi" w:cstheme="minorHAnsi"/>
          <w:color w:val="000000"/>
          <w:sz w:val="24"/>
          <w:szCs w:val="24"/>
        </w:rPr>
        <w:t>Disclaimers:</w:t>
      </w:r>
    </w:p>
    <w:p w:rsidR="00D973BC" w:rsidRPr="00DE07DB" w:rsidRDefault="00D973BC" w:rsidP="00D973BC">
      <w:pPr>
        <w:pStyle w:val="IntroText"/>
        <w:ind w:left="0"/>
        <w:rPr>
          <w:color w:val="000000"/>
          <w:sz w:val="22"/>
          <w:szCs w:val="22"/>
        </w:rPr>
      </w:pPr>
      <w:r w:rsidRPr="00DE07DB">
        <w:rPr>
          <w:color w:val="000000"/>
          <w:sz w:val="22"/>
          <w:szCs w:val="22"/>
        </w:rPr>
        <w:t xml:space="preserve">The information contained in this document is the proprietary and exclusive property of </w:t>
      </w:r>
      <w:proofErr w:type="spellStart"/>
      <w:r w:rsidRPr="00DE07DB">
        <w:rPr>
          <w:color w:val="000000"/>
          <w:sz w:val="22"/>
          <w:szCs w:val="22"/>
        </w:rPr>
        <w:t>Saksoft</w:t>
      </w:r>
      <w:proofErr w:type="spellEnd"/>
      <w:r w:rsidRPr="00DE07DB">
        <w:rPr>
          <w:color w:val="000000"/>
          <w:sz w:val="22"/>
          <w:szCs w:val="22"/>
        </w:rPr>
        <w:t xml:space="preserve"> except as otherwise indicated. No part of this document, in whole or in part, may be reproduced, stored, transmitted, or used for design purposes without the prior written permission of </w:t>
      </w:r>
      <w:proofErr w:type="spellStart"/>
      <w:r w:rsidRPr="00DE07DB">
        <w:rPr>
          <w:color w:val="000000"/>
          <w:sz w:val="22"/>
          <w:szCs w:val="22"/>
        </w:rPr>
        <w:t>Saksoft</w:t>
      </w:r>
      <w:proofErr w:type="spellEnd"/>
      <w:r w:rsidRPr="00DE07DB">
        <w:rPr>
          <w:color w:val="000000"/>
          <w:sz w:val="22"/>
          <w:szCs w:val="22"/>
        </w:rPr>
        <w:t xml:space="preserve">. </w:t>
      </w:r>
    </w:p>
    <w:p w:rsidR="00D973BC" w:rsidRPr="00DE07DB" w:rsidRDefault="00D973BC" w:rsidP="00D973BC">
      <w:pPr>
        <w:pStyle w:val="IntroText"/>
        <w:ind w:left="0"/>
        <w:rPr>
          <w:color w:val="000000"/>
          <w:sz w:val="22"/>
          <w:szCs w:val="22"/>
        </w:rPr>
      </w:pPr>
      <w:r w:rsidRPr="00DE07DB">
        <w:rPr>
          <w:color w:val="000000"/>
          <w:sz w:val="22"/>
          <w:szCs w:val="22"/>
        </w:rPr>
        <w:t xml:space="preserve">The information in this document is provided for informational purposes only. </w:t>
      </w:r>
      <w:proofErr w:type="spellStart"/>
      <w:r w:rsidRPr="00DE07DB">
        <w:rPr>
          <w:color w:val="000000"/>
          <w:sz w:val="22"/>
          <w:szCs w:val="22"/>
        </w:rPr>
        <w:t>Saksoft</w:t>
      </w:r>
      <w:proofErr w:type="spellEnd"/>
      <w:r w:rsidRPr="00DE07DB">
        <w:rPr>
          <w:color w:val="000000"/>
          <w:sz w:val="22"/>
          <w:szCs w:val="22"/>
        </w:rPr>
        <w:t xml:space="preserve"> specifically disclaims all warranties, express or limited, including, but not limited, to the implied warranties of merchantability and fitness for a particular purpose, except as provided for in a separate software license agreement. </w:t>
      </w:r>
    </w:p>
    <w:p w:rsidR="00336F63" w:rsidRPr="00DE07DB" w:rsidRDefault="00336F63" w:rsidP="00B30866"/>
    <w:p w:rsidR="00B13E0F" w:rsidRPr="00DE07DB" w:rsidRDefault="00B13E0F" w:rsidP="00B13E0F">
      <w:pPr>
        <w:rPr>
          <w:b/>
          <w:bCs/>
          <w:color w:val="000000"/>
          <w:sz w:val="24"/>
        </w:rPr>
      </w:pPr>
      <w:r w:rsidRPr="00DE07DB">
        <w:rPr>
          <w:b/>
          <w:bCs/>
          <w:color w:val="000000"/>
          <w:sz w:val="24"/>
        </w:rPr>
        <w:t>Approved by:</w:t>
      </w:r>
    </w:p>
    <w:p w:rsidR="00B13E0F" w:rsidRPr="00DE07DB" w:rsidRDefault="00B13E0F" w:rsidP="00B13E0F">
      <w:pPr>
        <w:tabs>
          <w:tab w:val="left" w:pos="1530"/>
        </w:tabs>
        <w:rPr>
          <w:szCs w:val="28"/>
        </w:rPr>
      </w:pPr>
      <w:r w:rsidRPr="00DE07DB">
        <w:rPr>
          <w:szCs w:val="28"/>
        </w:rPr>
        <w:t>XXXXX</w:t>
      </w:r>
      <w:r w:rsidRPr="00DE07DB">
        <w:rPr>
          <w:szCs w:val="28"/>
        </w:rPr>
        <w:br/>
      </w:r>
    </w:p>
    <w:p w:rsidR="00336F63" w:rsidRPr="00DE07DB" w:rsidRDefault="00336F63" w:rsidP="00B30866">
      <w:pPr>
        <w:rPr>
          <w:b/>
        </w:rPr>
      </w:pPr>
    </w:p>
    <w:p w:rsidR="00DE34DB" w:rsidRPr="00DE07DB" w:rsidRDefault="00DE34DB">
      <w:pPr>
        <w:spacing w:after="0" w:line="240" w:lineRule="auto"/>
        <w:rPr>
          <w:rFonts w:cs="Calibri"/>
          <w:b/>
          <w:bCs/>
          <w:sz w:val="28"/>
          <w:szCs w:val="40"/>
        </w:rPr>
      </w:pPr>
      <w:r w:rsidRPr="00DE07DB">
        <w:rPr>
          <w:rFonts w:cs="Calibri"/>
          <w:b/>
          <w:bCs/>
          <w:sz w:val="28"/>
          <w:szCs w:val="40"/>
        </w:rPr>
        <w:lastRenderedPageBreak/>
        <w:br w:type="page"/>
      </w:r>
    </w:p>
    <w:p w:rsidR="00D64534" w:rsidRPr="00DE07DB" w:rsidRDefault="00D64534" w:rsidP="00D64534">
      <w:pPr>
        <w:spacing w:after="0"/>
        <w:jc w:val="both"/>
        <w:rPr>
          <w:rFonts w:cs="Calibri"/>
          <w:b/>
          <w:bCs/>
          <w:sz w:val="28"/>
          <w:szCs w:val="40"/>
        </w:rPr>
      </w:pPr>
      <w:r w:rsidRPr="00DE07DB">
        <w:rPr>
          <w:rFonts w:cs="Calibri"/>
          <w:b/>
          <w:bCs/>
          <w:sz w:val="28"/>
          <w:szCs w:val="40"/>
        </w:rPr>
        <w:lastRenderedPageBreak/>
        <w:t>Table of Contents</w:t>
      </w:r>
    </w:p>
    <w:p w:rsidR="00241783" w:rsidRDefault="00EF365B">
      <w:pPr>
        <w:pStyle w:val="TOC1"/>
        <w:tabs>
          <w:tab w:val="left" w:pos="440"/>
          <w:tab w:val="right" w:leader="dot" w:pos="10083"/>
        </w:tabs>
        <w:rPr>
          <w:rFonts w:eastAsiaTheme="minorEastAsia" w:cstheme="minorBidi"/>
          <w:b w:val="0"/>
          <w:bCs w:val="0"/>
          <w:caps w:val="0"/>
          <w:noProof/>
          <w:color w:val="auto"/>
          <w:sz w:val="22"/>
          <w:szCs w:val="22"/>
        </w:rPr>
      </w:pPr>
      <w:r w:rsidRPr="00DE07DB">
        <w:rPr>
          <w:b w:val="0"/>
        </w:rPr>
        <w:fldChar w:fldCharType="begin"/>
      </w:r>
      <w:r w:rsidR="00D64534" w:rsidRPr="00DE07DB">
        <w:rPr>
          <w:b w:val="0"/>
        </w:rPr>
        <w:instrText xml:space="preserve"> TOC \o "1-3" \h \z \u </w:instrText>
      </w:r>
      <w:r w:rsidRPr="00DE07DB">
        <w:rPr>
          <w:b w:val="0"/>
        </w:rPr>
        <w:fldChar w:fldCharType="separate"/>
      </w:r>
      <w:hyperlink w:anchor="_Toc498717129" w:history="1">
        <w:r w:rsidR="00241783" w:rsidRPr="001A3514">
          <w:rPr>
            <w:rStyle w:val="Hyperlink"/>
            <w:noProof/>
            <w:kern w:val="28"/>
          </w:rPr>
          <w:t>1</w:t>
        </w:r>
        <w:r w:rsidR="00241783">
          <w:rPr>
            <w:rFonts w:eastAsiaTheme="minorEastAsia" w:cstheme="minorBidi"/>
            <w:b w:val="0"/>
            <w:bCs w:val="0"/>
            <w:caps w:val="0"/>
            <w:noProof/>
            <w:color w:val="auto"/>
            <w:sz w:val="22"/>
            <w:szCs w:val="22"/>
          </w:rPr>
          <w:tab/>
        </w:r>
        <w:r w:rsidR="00241783" w:rsidRPr="001A3514">
          <w:rPr>
            <w:rStyle w:val="Hyperlink"/>
            <w:noProof/>
            <w:kern w:val="28"/>
          </w:rPr>
          <w:t>Authentication &amp; Authorization Module</w:t>
        </w:r>
        <w:r w:rsidR="00241783">
          <w:rPr>
            <w:noProof/>
            <w:webHidden/>
          </w:rPr>
          <w:tab/>
        </w:r>
        <w:r>
          <w:rPr>
            <w:noProof/>
            <w:webHidden/>
          </w:rPr>
          <w:fldChar w:fldCharType="begin"/>
        </w:r>
        <w:r w:rsidR="00241783">
          <w:rPr>
            <w:noProof/>
            <w:webHidden/>
          </w:rPr>
          <w:instrText xml:space="preserve"> PAGEREF _Toc498717129 \h </w:instrText>
        </w:r>
        <w:r>
          <w:rPr>
            <w:noProof/>
            <w:webHidden/>
          </w:rPr>
        </w:r>
        <w:r>
          <w:rPr>
            <w:noProof/>
            <w:webHidden/>
          </w:rPr>
          <w:fldChar w:fldCharType="separate"/>
        </w:r>
        <w:r w:rsidR="00241783">
          <w:rPr>
            <w:noProof/>
            <w:webHidden/>
          </w:rPr>
          <w:t>6</w:t>
        </w:r>
        <w:r>
          <w:rPr>
            <w:noProof/>
            <w:webHidden/>
          </w:rPr>
          <w:fldChar w:fldCharType="end"/>
        </w:r>
      </w:hyperlink>
    </w:p>
    <w:p w:rsidR="00241783" w:rsidRDefault="00225046">
      <w:pPr>
        <w:pStyle w:val="TOC2"/>
        <w:tabs>
          <w:tab w:val="left" w:pos="880"/>
          <w:tab w:val="right" w:leader="dot" w:pos="10083"/>
        </w:tabs>
        <w:rPr>
          <w:rFonts w:eastAsiaTheme="minorEastAsia" w:cstheme="minorBidi"/>
          <w:smallCaps w:val="0"/>
          <w:noProof/>
          <w:color w:val="auto"/>
          <w:sz w:val="22"/>
          <w:szCs w:val="22"/>
        </w:rPr>
      </w:pPr>
      <w:hyperlink w:anchor="_Toc498717130" w:history="1">
        <w:r w:rsidR="00241783" w:rsidRPr="001A3514">
          <w:rPr>
            <w:rStyle w:val="Hyperlink"/>
            <w:noProof/>
          </w:rPr>
          <w:t>1.1</w:t>
        </w:r>
        <w:r w:rsidR="00241783">
          <w:rPr>
            <w:rFonts w:eastAsiaTheme="minorEastAsia" w:cstheme="minorBidi"/>
            <w:smallCaps w:val="0"/>
            <w:noProof/>
            <w:color w:val="auto"/>
            <w:sz w:val="22"/>
            <w:szCs w:val="22"/>
          </w:rPr>
          <w:tab/>
        </w:r>
        <w:r w:rsidR="00241783" w:rsidRPr="001A3514">
          <w:rPr>
            <w:rStyle w:val="Hyperlink"/>
            <w:noProof/>
          </w:rPr>
          <w:t>Login and Logout</w:t>
        </w:r>
        <w:r w:rsidR="00241783">
          <w:rPr>
            <w:noProof/>
            <w:webHidden/>
          </w:rPr>
          <w:tab/>
        </w:r>
        <w:r w:rsidR="00EF365B">
          <w:rPr>
            <w:noProof/>
            <w:webHidden/>
          </w:rPr>
          <w:fldChar w:fldCharType="begin"/>
        </w:r>
        <w:r w:rsidR="00241783">
          <w:rPr>
            <w:noProof/>
            <w:webHidden/>
          </w:rPr>
          <w:instrText xml:space="preserve"> PAGEREF _Toc498717130 \h </w:instrText>
        </w:r>
        <w:r w:rsidR="00EF365B">
          <w:rPr>
            <w:noProof/>
            <w:webHidden/>
          </w:rPr>
        </w:r>
        <w:r w:rsidR="00EF365B">
          <w:rPr>
            <w:noProof/>
            <w:webHidden/>
          </w:rPr>
          <w:fldChar w:fldCharType="separate"/>
        </w:r>
        <w:r w:rsidR="00241783">
          <w:rPr>
            <w:noProof/>
            <w:webHidden/>
          </w:rPr>
          <w:t>6</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31" w:history="1">
        <w:r w:rsidR="00241783" w:rsidRPr="001A3514">
          <w:rPr>
            <w:rStyle w:val="Hyperlink"/>
            <w:noProof/>
          </w:rPr>
          <w:t>1.1.1</w:t>
        </w:r>
        <w:r w:rsidR="00241783">
          <w:rPr>
            <w:rFonts w:eastAsiaTheme="minorEastAsia" w:cstheme="minorBidi"/>
            <w:i w:val="0"/>
            <w:iCs w:val="0"/>
            <w:noProof/>
            <w:color w:val="auto"/>
            <w:sz w:val="22"/>
            <w:szCs w:val="22"/>
          </w:rPr>
          <w:tab/>
        </w:r>
        <w:r w:rsidR="00241783" w:rsidRPr="001A3514">
          <w:rPr>
            <w:rStyle w:val="Hyperlink"/>
            <w:noProof/>
          </w:rPr>
          <w:t>Login</w:t>
        </w:r>
        <w:r w:rsidR="00241783">
          <w:rPr>
            <w:noProof/>
            <w:webHidden/>
          </w:rPr>
          <w:tab/>
        </w:r>
        <w:r w:rsidR="00EF365B">
          <w:rPr>
            <w:noProof/>
            <w:webHidden/>
          </w:rPr>
          <w:fldChar w:fldCharType="begin"/>
        </w:r>
        <w:r w:rsidR="00241783">
          <w:rPr>
            <w:noProof/>
            <w:webHidden/>
          </w:rPr>
          <w:instrText xml:space="preserve"> PAGEREF _Toc498717131 \h </w:instrText>
        </w:r>
        <w:r w:rsidR="00EF365B">
          <w:rPr>
            <w:noProof/>
            <w:webHidden/>
          </w:rPr>
        </w:r>
        <w:r w:rsidR="00EF365B">
          <w:rPr>
            <w:noProof/>
            <w:webHidden/>
          </w:rPr>
          <w:fldChar w:fldCharType="separate"/>
        </w:r>
        <w:r w:rsidR="00241783">
          <w:rPr>
            <w:noProof/>
            <w:webHidden/>
          </w:rPr>
          <w:t>6</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32" w:history="1">
        <w:r w:rsidR="00241783" w:rsidRPr="001A3514">
          <w:rPr>
            <w:rStyle w:val="Hyperlink"/>
            <w:noProof/>
          </w:rPr>
          <w:t>1.1.2</w:t>
        </w:r>
        <w:r w:rsidR="00241783">
          <w:rPr>
            <w:rFonts w:eastAsiaTheme="minorEastAsia" w:cstheme="minorBidi"/>
            <w:i w:val="0"/>
            <w:iCs w:val="0"/>
            <w:noProof/>
            <w:color w:val="auto"/>
            <w:sz w:val="22"/>
            <w:szCs w:val="22"/>
          </w:rPr>
          <w:tab/>
        </w:r>
        <w:r w:rsidR="00241783" w:rsidRPr="001A3514">
          <w:rPr>
            <w:rStyle w:val="Hyperlink"/>
            <w:noProof/>
          </w:rPr>
          <w:t>Logout</w:t>
        </w:r>
        <w:r w:rsidR="00241783">
          <w:rPr>
            <w:noProof/>
            <w:webHidden/>
          </w:rPr>
          <w:tab/>
        </w:r>
        <w:r w:rsidR="00EF365B">
          <w:rPr>
            <w:noProof/>
            <w:webHidden/>
          </w:rPr>
          <w:fldChar w:fldCharType="begin"/>
        </w:r>
        <w:r w:rsidR="00241783">
          <w:rPr>
            <w:noProof/>
            <w:webHidden/>
          </w:rPr>
          <w:instrText xml:space="preserve"> PAGEREF _Toc498717132 \h </w:instrText>
        </w:r>
        <w:r w:rsidR="00EF365B">
          <w:rPr>
            <w:noProof/>
            <w:webHidden/>
          </w:rPr>
        </w:r>
        <w:r w:rsidR="00EF365B">
          <w:rPr>
            <w:noProof/>
            <w:webHidden/>
          </w:rPr>
          <w:fldChar w:fldCharType="separate"/>
        </w:r>
        <w:r w:rsidR="00241783">
          <w:rPr>
            <w:noProof/>
            <w:webHidden/>
          </w:rPr>
          <w:t>7</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33" w:history="1">
        <w:r w:rsidR="00241783" w:rsidRPr="001A3514">
          <w:rPr>
            <w:rStyle w:val="Hyperlink"/>
            <w:noProof/>
          </w:rPr>
          <w:t>1.1.3</w:t>
        </w:r>
        <w:r w:rsidR="00241783">
          <w:rPr>
            <w:rFonts w:eastAsiaTheme="minorEastAsia" w:cstheme="minorBidi"/>
            <w:i w:val="0"/>
            <w:iCs w:val="0"/>
            <w:noProof/>
            <w:color w:val="auto"/>
            <w:sz w:val="22"/>
            <w:szCs w:val="22"/>
          </w:rPr>
          <w:tab/>
        </w:r>
        <w:r w:rsidR="00241783" w:rsidRPr="001A3514">
          <w:rPr>
            <w:rStyle w:val="Hyperlink"/>
            <w:noProof/>
          </w:rPr>
          <w:t>Transactional Log</w:t>
        </w:r>
        <w:r w:rsidR="00241783">
          <w:rPr>
            <w:noProof/>
            <w:webHidden/>
          </w:rPr>
          <w:tab/>
        </w:r>
        <w:r w:rsidR="00EF365B">
          <w:rPr>
            <w:noProof/>
            <w:webHidden/>
          </w:rPr>
          <w:fldChar w:fldCharType="begin"/>
        </w:r>
        <w:r w:rsidR="00241783">
          <w:rPr>
            <w:noProof/>
            <w:webHidden/>
          </w:rPr>
          <w:instrText xml:space="preserve"> PAGEREF _Toc498717133 \h </w:instrText>
        </w:r>
        <w:r w:rsidR="00EF365B">
          <w:rPr>
            <w:noProof/>
            <w:webHidden/>
          </w:rPr>
        </w:r>
        <w:r w:rsidR="00EF365B">
          <w:rPr>
            <w:noProof/>
            <w:webHidden/>
          </w:rPr>
          <w:fldChar w:fldCharType="separate"/>
        </w:r>
        <w:r w:rsidR="00241783">
          <w:rPr>
            <w:noProof/>
            <w:webHidden/>
          </w:rPr>
          <w:t>7</w:t>
        </w:r>
        <w:r w:rsidR="00EF365B">
          <w:rPr>
            <w:noProof/>
            <w:webHidden/>
          </w:rPr>
          <w:fldChar w:fldCharType="end"/>
        </w:r>
      </w:hyperlink>
    </w:p>
    <w:p w:rsidR="00241783" w:rsidRDefault="00225046">
      <w:pPr>
        <w:pStyle w:val="TOC2"/>
        <w:tabs>
          <w:tab w:val="left" w:pos="880"/>
          <w:tab w:val="right" w:leader="dot" w:pos="10083"/>
        </w:tabs>
        <w:rPr>
          <w:rFonts w:eastAsiaTheme="minorEastAsia" w:cstheme="minorBidi"/>
          <w:smallCaps w:val="0"/>
          <w:noProof/>
          <w:color w:val="auto"/>
          <w:sz w:val="22"/>
          <w:szCs w:val="22"/>
        </w:rPr>
      </w:pPr>
      <w:hyperlink w:anchor="_Toc498717134" w:history="1">
        <w:r w:rsidR="00241783" w:rsidRPr="001A3514">
          <w:rPr>
            <w:rStyle w:val="Hyperlink"/>
            <w:noProof/>
          </w:rPr>
          <w:t>1.2</w:t>
        </w:r>
        <w:r w:rsidR="00241783">
          <w:rPr>
            <w:rFonts w:eastAsiaTheme="minorEastAsia" w:cstheme="minorBidi"/>
            <w:smallCaps w:val="0"/>
            <w:noProof/>
            <w:color w:val="auto"/>
            <w:sz w:val="22"/>
            <w:szCs w:val="22"/>
          </w:rPr>
          <w:tab/>
        </w:r>
        <w:r w:rsidR="00241783" w:rsidRPr="001A3514">
          <w:rPr>
            <w:rStyle w:val="Hyperlink"/>
            <w:noProof/>
          </w:rPr>
          <w:t>Manage User</w:t>
        </w:r>
        <w:r w:rsidR="00241783">
          <w:rPr>
            <w:noProof/>
            <w:webHidden/>
          </w:rPr>
          <w:tab/>
        </w:r>
        <w:r w:rsidR="00EF365B">
          <w:rPr>
            <w:noProof/>
            <w:webHidden/>
          </w:rPr>
          <w:fldChar w:fldCharType="begin"/>
        </w:r>
        <w:r w:rsidR="00241783">
          <w:rPr>
            <w:noProof/>
            <w:webHidden/>
          </w:rPr>
          <w:instrText xml:space="preserve"> PAGEREF _Toc498717134 \h </w:instrText>
        </w:r>
        <w:r w:rsidR="00EF365B">
          <w:rPr>
            <w:noProof/>
            <w:webHidden/>
          </w:rPr>
        </w:r>
        <w:r w:rsidR="00EF365B">
          <w:rPr>
            <w:noProof/>
            <w:webHidden/>
          </w:rPr>
          <w:fldChar w:fldCharType="separate"/>
        </w:r>
        <w:r w:rsidR="00241783">
          <w:rPr>
            <w:noProof/>
            <w:webHidden/>
          </w:rPr>
          <w:t>8</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35" w:history="1">
        <w:r w:rsidR="00241783" w:rsidRPr="001A3514">
          <w:rPr>
            <w:rStyle w:val="Hyperlink"/>
            <w:noProof/>
          </w:rPr>
          <w:t>1.2.1</w:t>
        </w:r>
        <w:r w:rsidR="00241783">
          <w:rPr>
            <w:rFonts w:eastAsiaTheme="minorEastAsia" w:cstheme="minorBidi"/>
            <w:i w:val="0"/>
            <w:iCs w:val="0"/>
            <w:noProof/>
            <w:color w:val="auto"/>
            <w:sz w:val="22"/>
            <w:szCs w:val="22"/>
          </w:rPr>
          <w:tab/>
        </w:r>
        <w:r w:rsidR="00241783" w:rsidRPr="001A3514">
          <w:rPr>
            <w:rStyle w:val="Hyperlink"/>
            <w:noProof/>
          </w:rPr>
          <w:t>Create users</w:t>
        </w:r>
        <w:r w:rsidR="00241783">
          <w:rPr>
            <w:noProof/>
            <w:webHidden/>
          </w:rPr>
          <w:tab/>
        </w:r>
        <w:r w:rsidR="00EF365B">
          <w:rPr>
            <w:noProof/>
            <w:webHidden/>
          </w:rPr>
          <w:fldChar w:fldCharType="begin"/>
        </w:r>
        <w:r w:rsidR="00241783">
          <w:rPr>
            <w:noProof/>
            <w:webHidden/>
          </w:rPr>
          <w:instrText xml:space="preserve"> PAGEREF _Toc498717135 \h </w:instrText>
        </w:r>
        <w:r w:rsidR="00EF365B">
          <w:rPr>
            <w:noProof/>
            <w:webHidden/>
          </w:rPr>
        </w:r>
        <w:r w:rsidR="00EF365B">
          <w:rPr>
            <w:noProof/>
            <w:webHidden/>
          </w:rPr>
          <w:fldChar w:fldCharType="separate"/>
        </w:r>
        <w:r w:rsidR="00241783">
          <w:rPr>
            <w:noProof/>
            <w:webHidden/>
          </w:rPr>
          <w:t>8</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36" w:history="1">
        <w:r w:rsidR="00241783" w:rsidRPr="001A3514">
          <w:rPr>
            <w:rStyle w:val="Hyperlink"/>
            <w:noProof/>
          </w:rPr>
          <w:t>1.2.2</w:t>
        </w:r>
        <w:r w:rsidR="00241783">
          <w:rPr>
            <w:rFonts w:eastAsiaTheme="minorEastAsia" w:cstheme="minorBidi"/>
            <w:i w:val="0"/>
            <w:iCs w:val="0"/>
            <w:noProof/>
            <w:color w:val="auto"/>
            <w:sz w:val="22"/>
            <w:szCs w:val="22"/>
          </w:rPr>
          <w:tab/>
        </w:r>
        <w:r w:rsidR="00241783" w:rsidRPr="001A3514">
          <w:rPr>
            <w:rStyle w:val="Hyperlink"/>
            <w:noProof/>
          </w:rPr>
          <w:t>View users</w:t>
        </w:r>
        <w:r w:rsidR="00241783">
          <w:rPr>
            <w:noProof/>
            <w:webHidden/>
          </w:rPr>
          <w:tab/>
        </w:r>
        <w:r w:rsidR="00EF365B">
          <w:rPr>
            <w:noProof/>
            <w:webHidden/>
          </w:rPr>
          <w:fldChar w:fldCharType="begin"/>
        </w:r>
        <w:r w:rsidR="00241783">
          <w:rPr>
            <w:noProof/>
            <w:webHidden/>
          </w:rPr>
          <w:instrText xml:space="preserve"> PAGEREF _Toc498717136 \h </w:instrText>
        </w:r>
        <w:r w:rsidR="00EF365B">
          <w:rPr>
            <w:noProof/>
            <w:webHidden/>
          </w:rPr>
        </w:r>
        <w:r w:rsidR="00EF365B">
          <w:rPr>
            <w:noProof/>
            <w:webHidden/>
          </w:rPr>
          <w:fldChar w:fldCharType="separate"/>
        </w:r>
        <w:r w:rsidR="00241783">
          <w:rPr>
            <w:noProof/>
            <w:webHidden/>
          </w:rPr>
          <w:t>10</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37" w:history="1">
        <w:r w:rsidR="00241783" w:rsidRPr="001A3514">
          <w:rPr>
            <w:rStyle w:val="Hyperlink"/>
            <w:noProof/>
          </w:rPr>
          <w:t>1.2.3</w:t>
        </w:r>
        <w:r w:rsidR="00241783">
          <w:rPr>
            <w:rFonts w:eastAsiaTheme="minorEastAsia" w:cstheme="minorBidi"/>
            <w:i w:val="0"/>
            <w:iCs w:val="0"/>
            <w:noProof/>
            <w:color w:val="auto"/>
            <w:sz w:val="22"/>
            <w:szCs w:val="22"/>
          </w:rPr>
          <w:tab/>
        </w:r>
        <w:r w:rsidR="00241783" w:rsidRPr="001A3514">
          <w:rPr>
            <w:rStyle w:val="Hyperlink"/>
            <w:noProof/>
          </w:rPr>
          <w:t>Edit/Update users</w:t>
        </w:r>
        <w:r w:rsidR="00241783">
          <w:rPr>
            <w:noProof/>
            <w:webHidden/>
          </w:rPr>
          <w:tab/>
        </w:r>
        <w:r w:rsidR="00EF365B">
          <w:rPr>
            <w:noProof/>
            <w:webHidden/>
          </w:rPr>
          <w:fldChar w:fldCharType="begin"/>
        </w:r>
        <w:r w:rsidR="00241783">
          <w:rPr>
            <w:noProof/>
            <w:webHidden/>
          </w:rPr>
          <w:instrText xml:space="preserve"> PAGEREF _Toc498717137 \h </w:instrText>
        </w:r>
        <w:r w:rsidR="00EF365B">
          <w:rPr>
            <w:noProof/>
            <w:webHidden/>
          </w:rPr>
        </w:r>
        <w:r w:rsidR="00EF365B">
          <w:rPr>
            <w:noProof/>
            <w:webHidden/>
          </w:rPr>
          <w:fldChar w:fldCharType="separate"/>
        </w:r>
        <w:r w:rsidR="00241783">
          <w:rPr>
            <w:noProof/>
            <w:webHidden/>
          </w:rPr>
          <w:t>11</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38" w:history="1">
        <w:r w:rsidR="00241783" w:rsidRPr="001A3514">
          <w:rPr>
            <w:rStyle w:val="Hyperlink"/>
            <w:noProof/>
          </w:rPr>
          <w:t>1.2.4</w:t>
        </w:r>
        <w:r w:rsidR="00241783">
          <w:rPr>
            <w:rFonts w:eastAsiaTheme="minorEastAsia" w:cstheme="minorBidi"/>
            <w:i w:val="0"/>
            <w:iCs w:val="0"/>
            <w:noProof/>
            <w:color w:val="auto"/>
            <w:sz w:val="22"/>
            <w:szCs w:val="22"/>
          </w:rPr>
          <w:tab/>
        </w:r>
        <w:r w:rsidR="00241783" w:rsidRPr="001A3514">
          <w:rPr>
            <w:rStyle w:val="Hyperlink"/>
            <w:noProof/>
          </w:rPr>
          <w:t>Remove/Delete user</w:t>
        </w:r>
        <w:r w:rsidR="00241783">
          <w:rPr>
            <w:noProof/>
            <w:webHidden/>
          </w:rPr>
          <w:tab/>
        </w:r>
        <w:r w:rsidR="00EF365B">
          <w:rPr>
            <w:noProof/>
            <w:webHidden/>
          </w:rPr>
          <w:fldChar w:fldCharType="begin"/>
        </w:r>
        <w:r w:rsidR="00241783">
          <w:rPr>
            <w:noProof/>
            <w:webHidden/>
          </w:rPr>
          <w:instrText xml:space="preserve"> PAGEREF _Toc498717138 \h </w:instrText>
        </w:r>
        <w:r w:rsidR="00EF365B">
          <w:rPr>
            <w:noProof/>
            <w:webHidden/>
          </w:rPr>
        </w:r>
        <w:r w:rsidR="00EF365B">
          <w:rPr>
            <w:noProof/>
            <w:webHidden/>
          </w:rPr>
          <w:fldChar w:fldCharType="separate"/>
        </w:r>
        <w:r w:rsidR="00241783">
          <w:rPr>
            <w:noProof/>
            <w:webHidden/>
          </w:rPr>
          <w:t>12</w:t>
        </w:r>
        <w:r w:rsidR="00EF365B">
          <w:rPr>
            <w:noProof/>
            <w:webHidden/>
          </w:rPr>
          <w:fldChar w:fldCharType="end"/>
        </w:r>
      </w:hyperlink>
    </w:p>
    <w:p w:rsidR="00241783" w:rsidRDefault="00225046">
      <w:pPr>
        <w:pStyle w:val="TOC2"/>
        <w:tabs>
          <w:tab w:val="left" w:pos="880"/>
          <w:tab w:val="right" w:leader="dot" w:pos="10083"/>
        </w:tabs>
        <w:rPr>
          <w:rFonts w:eastAsiaTheme="minorEastAsia" w:cstheme="minorBidi"/>
          <w:smallCaps w:val="0"/>
          <w:noProof/>
          <w:color w:val="auto"/>
          <w:sz w:val="22"/>
          <w:szCs w:val="22"/>
        </w:rPr>
      </w:pPr>
      <w:hyperlink w:anchor="_Toc498717139" w:history="1">
        <w:r w:rsidR="00241783" w:rsidRPr="001A3514">
          <w:rPr>
            <w:rStyle w:val="Hyperlink"/>
            <w:noProof/>
          </w:rPr>
          <w:t>1.3</w:t>
        </w:r>
        <w:r w:rsidR="00241783">
          <w:rPr>
            <w:rFonts w:eastAsiaTheme="minorEastAsia" w:cstheme="minorBidi"/>
            <w:smallCaps w:val="0"/>
            <w:noProof/>
            <w:color w:val="auto"/>
            <w:sz w:val="22"/>
            <w:szCs w:val="22"/>
          </w:rPr>
          <w:tab/>
        </w:r>
        <w:r w:rsidR="00241783" w:rsidRPr="001A3514">
          <w:rPr>
            <w:rStyle w:val="Hyperlink"/>
            <w:noProof/>
          </w:rPr>
          <w:t>Manage User Group and Role</w:t>
        </w:r>
        <w:r w:rsidR="00241783">
          <w:rPr>
            <w:noProof/>
            <w:webHidden/>
          </w:rPr>
          <w:tab/>
        </w:r>
        <w:r w:rsidR="00EF365B">
          <w:rPr>
            <w:noProof/>
            <w:webHidden/>
          </w:rPr>
          <w:fldChar w:fldCharType="begin"/>
        </w:r>
        <w:r w:rsidR="00241783">
          <w:rPr>
            <w:noProof/>
            <w:webHidden/>
          </w:rPr>
          <w:instrText xml:space="preserve"> PAGEREF _Toc498717139 \h </w:instrText>
        </w:r>
        <w:r w:rsidR="00EF365B">
          <w:rPr>
            <w:noProof/>
            <w:webHidden/>
          </w:rPr>
        </w:r>
        <w:r w:rsidR="00EF365B">
          <w:rPr>
            <w:noProof/>
            <w:webHidden/>
          </w:rPr>
          <w:fldChar w:fldCharType="separate"/>
        </w:r>
        <w:r w:rsidR="00241783">
          <w:rPr>
            <w:noProof/>
            <w:webHidden/>
          </w:rPr>
          <w:t>13</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40" w:history="1">
        <w:r w:rsidR="00241783" w:rsidRPr="001A3514">
          <w:rPr>
            <w:rStyle w:val="Hyperlink"/>
            <w:noProof/>
          </w:rPr>
          <w:t>1.3.1</w:t>
        </w:r>
        <w:r w:rsidR="00241783">
          <w:rPr>
            <w:rFonts w:eastAsiaTheme="minorEastAsia" w:cstheme="minorBidi"/>
            <w:i w:val="0"/>
            <w:iCs w:val="0"/>
            <w:noProof/>
            <w:color w:val="auto"/>
            <w:sz w:val="22"/>
            <w:szCs w:val="22"/>
          </w:rPr>
          <w:tab/>
        </w:r>
        <w:r w:rsidR="00241783" w:rsidRPr="001A3514">
          <w:rPr>
            <w:rStyle w:val="Hyperlink"/>
            <w:noProof/>
          </w:rPr>
          <w:t>Create user groups and roles</w:t>
        </w:r>
        <w:r w:rsidR="00241783">
          <w:rPr>
            <w:noProof/>
            <w:webHidden/>
          </w:rPr>
          <w:tab/>
        </w:r>
        <w:r w:rsidR="00EF365B">
          <w:rPr>
            <w:noProof/>
            <w:webHidden/>
          </w:rPr>
          <w:fldChar w:fldCharType="begin"/>
        </w:r>
        <w:r w:rsidR="00241783">
          <w:rPr>
            <w:noProof/>
            <w:webHidden/>
          </w:rPr>
          <w:instrText xml:space="preserve"> PAGEREF _Toc498717140 \h </w:instrText>
        </w:r>
        <w:r w:rsidR="00EF365B">
          <w:rPr>
            <w:noProof/>
            <w:webHidden/>
          </w:rPr>
        </w:r>
        <w:r w:rsidR="00EF365B">
          <w:rPr>
            <w:noProof/>
            <w:webHidden/>
          </w:rPr>
          <w:fldChar w:fldCharType="separate"/>
        </w:r>
        <w:r w:rsidR="00241783">
          <w:rPr>
            <w:noProof/>
            <w:webHidden/>
          </w:rPr>
          <w:t>13</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41" w:history="1">
        <w:r w:rsidR="00241783" w:rsidRPr="001A3514">
          <w:rPr>
            <w:rStyle w:val="Hyperlink"/>
            <w:noProof/>
          </w:rPr>
          <w:t>1.3.2</w:t>
        </w:r>
        <w:r w:rsidR="00241783">
          <w:rPr>
            <w:rFonts w:eastAsiaTheme="minorEastAsia" w:cstheme="minorBidi"/>
            <w:i w:val="0"/>
            <w:iCs w:val="0"/>
            <w:noProof/>
            <w:color w:val="auto"/>
            <w:sz w:val="22"/>
            <w:szCs w:val="22"/>
          </w:rPr>
          <w:tab/>
        </w:r>
        <w:r w:rsidR="00241783" w:rsidRPr="001A3514">
          <w:rPr>
            <w:rStyle w:val="Hyperlink"/>
            <w:noProof/>
          </w:rPr>
          <w:t>View user groups</w:t>
        </w:r>
        <w:r w:rsidR="00241783">
          <w:rPr>
            <w:noProof/>
            <w:webHidden/>
          </w:rPr>
          <w:tab/>
        </w:r>
        <w:r w:rsidR="00EF365B">
          <w:rPr>
            <w:noProof/>
            <w:webHidden/>
          </w:rPr>
          <w:fldChar w:fldCharType="begin"/>
        </w:r>
        <w:r w:rsidR="00241783">
          <w:rPr>
            <w:noProof/>
            <w:webHidden/>
          </w:rPr>
          <w:instrText xml:space="preserve"> PAGEREF _Toc498717141 \h </w:instrText>
        </w:r>
        <w:r w:rsidR="00EF365B">
          <w:rPr>
            <w:noProof/>
            <w:webHidden/>
          </w:rPr>
        </w:r>
        <w:r w:rsidR="00EF365B">
          <w:rPr>
            <w:noProof/>
            <w:webHidden/>
          </w:rPr>
          <w:fldChar w:fldCharType="separate"/>
        </w:r>
        <w:r w:rsidR="00241783">
          <w:rPr>
            <w:noProof/>
            <w:webHidden/>
          </w:rPr>
          <w:t>15</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42" w:history="1">
        <w:r w:rsidR="00241783" w:rsidRPr="001A3514">
          <w:rPr>
            <w:rStyle w:val="Hyperlink"/>
            <w:noProof/>
          </w:rPr>
          <w:t>1.3.3</w:t>
        </w:r>
        <w:r w:rsidR="00241783">
          <w:rPr>
            <w:rFonts w:eastAsiaTheme="minorEastAsia" w:cstheme="minorBidi"/>
            <w:i w:val="0"/>
            <w:iCs w:val="0"/>
            <w:noProof/>
            <w:color w:val="auto"/>
            <w:sz w:val="22"/>
            <w:szCs w:val="22"/>
          </w:rPr>
          <w:tab/>
        </w:r>
        <w:r w:rsidR="00241783" w:rsidRPr="001A3514">
          <w:rPr>
            <w:rStyle w:val="Hyperlink"/>
            <w:noProof/>
          </w:rPr>
          <w:t>Edit/Update user groups</w:t>
        </w:r>
        <w:r w:rsidR="00241783">
          <w:rPr>
            <w:noProof/>
            <w:webHidden/>
          </w:rPr>
          <w:tab/>
        </w:r>
        <w:r w:rsidR="00EF365B">
          <w:rPr>
            <w:noProof/>
            <w:webHidden/>
          </w:rPr>
          <w:fldChar w:fldCharType="begin"/>
        </w:r>
        <w:r w:rsidR="00241783">
          <w:rPr>
            <w:noProof/>
            <w:webHidden/>
          </w:rPr>
          <w:instrText xml:space="preserve"> PAGEREF _Toc498717142 \h </w:instrText>
        </w:r>
        <w:r w:rsidR="00EF365B">
          <w:rPr>
            <w:noProof/>
            <w:webHidden/>
          </w:rPr>
        </w:r>
        <w:r w:rsidR="00EF365B">
          <w:rPr>
            <w:noProof/>
            <w:webHidden/>
          </w:rPr>
          <w:fldChar w:fldCharType="separate"/>
        </w:r>
        <w:r w:rsidR="00241783">
          <w:rPr>
            <w:noProof/>
            <w:webHidden/>
          </w:rPr>
          <w:t>16</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43" w:history="1">
        <w:r w:rsidR="00241783" w:rsidRPr="001A3514">
          <w:rPr>
            <w:rStyle w:val="Hyperlink"/>
            <w:noProof/>
          </w:rPr>
          <w:t>1.3.4</w:t>
        </w:r>
        <w:r w:rsidR="00241783">
          <w:rPr>
            <w:rFonts w:eastAsiaTheme="minorEastAsia" w:cstheme="minorBidi"/>
            <w:i w:val="0"/>
            <w:iCs w:val="0"/>
            <w:noProof/>
            <w:color w:val="auto"/>
            <w:sz w:val="22"/>
            <w:szCs w:val="22"/>
          </w:rPr>
          <w:tab/>
        </w:r>
        <w:r w:rsidR="00241783" w:rsidRPr="001A3514">
          <w:rPr>
            <w:rStyle w:val="Hyperlink"/>
            <w:noProof/>
          </w:rPr>
          <w:t>Remove/Delete user group</w:t>
        </w:r>
        <w:r w:rsidR="00241783">
          <w:rPr>
            <w:noProof/>
            <w:webHidden/>
          </w:rPr>
          <w:tab/>
        </w:r>
        <w:r w:rsidR="00EF365B">
          <w:rPr>
            <w:noProof/>
            <w:webHidden/>
          </w:rPr>
          <w:fldChar w:fldCharType="begin"/>
        </w:r>
        <w:r w:rsidR="00241783">
          <w:rPr>
            <w:noProof/>
            <w:webHidden/>
          </w:rPr>
          <w:instrText xml:space="preserve"> PAGEREF _Toc498717143 \h </w:instrText>
        </w:r>
        <w:r w:rsidR="00EF365B">
          <w:rPr>
            <w:noProof/>
            <w:webHidden/>
          </w:rPr>
        </w:r>
        <w:r w:rsidR="00EF365B">
          <w:rPr>
            <w:noProof/>
            <w:webHidden/>
          </w:rPr>
          <w:fldChar w:fldCharType="separate"/>
        </w:r>
        <w:r w:rsidR="00241783">
          <w:rPr>
            <w:noProof/>
            <w:webHidden/>
          </w:rPr>
          <w:t>18</w:t>
        </w:r>
        <w:r w:rsidR="00EF365B">
          <w:rPr>
            <w:noProof/>
            <w:webHidden/>
          </w:rPr>
          <w:fldChar w:fldCharType="end"/>
        </w:r>
      </w:hyperlink>
    </w:p>
    <w:p w:rsidR="00241783" w:rsidRDefault="00225046">
      <w:pPr>
        <w:pStyle w:val="TOC2"/>
        <w:tabs>
          <w:tab w:val="left" w:pos="880"/>
          <w:tab w:val="right" w:leader="dot" w:pos="10083"/>
        </w:tabs>
        <w:rPr>
          <w:rFonts w:eastAsiaTheme="minorEastAsia" w:cstheme="minorBidi"/>
          <w:smallCaps w:val="0"/>
          <w:noProof/>
          <w:color w:val="auto"/>
          <w:sz w:val="22"/>
          <w:szCs w:val="22"/>
        </w:rPr>
      </w:pPr>
      <w:hyperlink w:anchor="_Toc498717144" w:history="1">
        <w:r w:rsidR="00241783" w:rsidRPr="001A3514">
          <w:rPr>
            <w:rStyle w:val="Hyperlink"/>
            <w:noProof/>
          </w:rPr>
          <w:t>1.4</w:t>
        </w:r>
        <w:r w:rsidR="00241783">
          <w:rPr>
            <w:rFonts w:eastAsiaTheme="minorEastAsia" w:cstheme="minorBidi"/>
            <w:smallCaps w:val="0"/>
            <w:noProof/>
            <w:color w:val="auto"/>
            <w:sz w:val="22"/>
            <w:szCs w:val="22"/>
          </w:rPr>
          <w:tab/>
        </w:r>
        <w:r w:rsidR="00241783" w:rsidRPr="001A3514">
          <w:rPr>
            <w:rStyle w:val="Hyperlink"/>
            <w:noProof/>
          </w:rPr>
          <w:t>Manage User Group/Role Assignment</w:t>
        </w:r>
        <w:r w:rsidR="00241783">
          <w:rPr>
            <w:noProof/>
            <w:webHidden/>
          </w:rPr>
          <w:tab/>
        </w:r>
        <w:r w:rsidR="00EF365B">
          <w:rPr>
            <w:noProof/>
            <w:webHidden/>
          </w:rPr>
          <w:fldChar w:fldCharType="begin"/>
        </w:r>
        <w:r w:rsidR="00241783">
          <w:rPr>
            <w:noProof/>
            <w:webHidden/>
          </w:rPr>
          <w:instrText xml:space="preserve"> PAGEREF _Toc498717144 \h </w:instrText>
        </w:r>
        <w:r w:rsidR="00EF365B">
          <w:rPr>
            <w:noProof/>
            <w:webHidden/>
          </w:rPr>
        </w:r>
        <w:r w:rsidR="00EF365B">
          <w:rPr>
            <w:noProof/>
            <w:webHidden/>
          </w:rPr>
          <w:fldChar w:fldCharType="separate"/>
        </w:r>
        <w:r w:rsidR="00241783">
          <w:rPr>
            <w:noProof/>
            <w:webHidden/>
          </w:rPr>
          <w:t>19</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45" w:history="1">
        <w:r w:rsidR="00241783" w:rsidRPr="001A3514">
          <w:rPr>
            <w:rStyle w:val="Hyperlink"/>
            <w:noProof/>
          </w:rPr>
          <w:t>1.4.1</w:t>
        </w:r>
        <w:r w:rsidR="00241783">
          <w:rPr>
            <w:rFonts w:eastAsiaTheme="minorEastAsia" w:cstheme="minorBidi"/>
            <w:i w:val="0"/>
            <w:iCs w:val="0"/>
            <w:noProof/>
            <w:color w:val="auto"/>
            <w:sz w:val="22"/>
            <w:szCs w:val="22"/>
          </w:rPr>
          <w:tab/>
        </w:r>
        <w:r w:rsidR="00241783" w:rsidRPr="001A3514">
          <w:rPr>
            <w:rStyle w:val="Hyperlink"/>
            <w:noProof/>
          </w:rPr>
          <w:t>View group details</w:t>
        </w:r>
        <w:r w:rsidR="00241783">
          <w:rPr>
            <w:noProof/>
            <w:webHidden/>
          </w:rPr>
          <w:tab/>
        </w:r>
        <w:r w:rsidR="00EF365B">
          <w:rPr>
            <w:noProof/>
            <w:webHidden/>
          </w:rPr>
          <w:fldChar w:fldCharType="begin"/>
        </w:r>
        <w:r w:rsidR="00241783">
          <w:rPr>
            <w:noProof/>
            <w:webHidden/>
          </w:rPr>
          <w:instrText xml:space="preserve"> PAGEREF _Toc498717145 \h </w:instrText>
        </w:r>
        <w:r w:rsidR="00EF365B">
          <w:rPr>
            <w:noProof/>
            <w:webHidden/>
          </w:rPr>
        </w:r>
        <w:r w:rsidR="00EF365B">
          <w:rPr>
            <w:noProof/>
            <w:webHidden/>
          </w:rPr>
          <w:fldChar w:fldCharType="separate"/>
        </w:r>
        <w:r w:rsidR="00241783">
          <w:rPr>
            <w:noProof/>
            <w:webHidden/>
          </w:rPr>
          <w:t>19</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46" w:history="1">
        <w:r w:rsidR="00241783" w:rsidRPr="001A3514">
          <w:rPr>
            <w:rStyle w:val="Hyperlink"/>
            <w:noProof/>
          </w:rPr>
          <w:t>1.4.2</w:t>
        </w:r>
        <w:r w:rsidR="00241783">
          <w:rPr>
            <w:rFonts w:eastAsiaTheme="minorEastAsia" w:cstheme="minorBidi"/>
            <w:i w:val="0"/>
            <w:iCs w:val="0"/>
            <w:noProof/>
            <w:color w:val="auto"/>
            <w:sz w:val="22"/>
            <w:szCs w:val="22"/>
          </w:rPr>
          <w:tab/>
        </w:r>
        <w:r w:rsidR="00241783" w:rsidRPr="001A3514">
          <w:rPr>
            <w:rStyle w:val="Hyperlink"/>
            <w:noProof/>
          </w:rPr>
          <w:t>Assign user groups and roles</w:t>
        </w:r>
        <w:r w:rsidR="00241783">
          <w:rPr>
            <w:noProof/>
            <w:webHidden/>
          </w:rPr>
          <w:tab/>
        </w:r>
        <w:r w:rsidR="00EF365B">
          <w:rPr>
            <w:noProof/>
            <w:webHidden/>
          </w:rPr>
          <w:fldChar w:fldCharType="begin"/>
        </w:r>
        <w:r w:rsidR="00241783">
          <w:rPr>
            <w:noProof/>
            <w:webHidden/>
          </w:rPr>
          <w:instrText xml:space="preserve"> PAGEREF _Toc498717146 \h </w:instrText>
        </w:r>
        <w:r w:rsidR="00EF365B">
          <w:rPr>
            <w:noProof/>
            <w:webHidden/>
          </w:rPr>
        </w:r>
        <w:r w:rsidR="00EF365B">
          <w:rPr>
            <w:noProof/>
            <w:webHidden/>
          </w:rPr>
          <w:fldChar w:fldCharType="separate"/>
        </w:r>
        <w:r w:rsidR="00241783">
          <w:rPr>
            <w:noProof/>
            <w:webHidden/>
          </w:rPr>
          <w:t>20</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47" w:history="1">
        <w:r w:rsidR="00241783" w:rsidRPr="001A3514">
          <w:rPr>
            <w:rStyle w:val="Hyperlink"/>
            <w:noProof/>
          </w:rPr>
          <w:t>1.4.3</w:t>
        </w:r>
        <w:r w:rsidR="00241783">
          <w:rPr>
            <w:rFonts w:eastAsiaTheme="minorEastAsia" w:cstheme="minorBidi"/>
            <w:i w:val="0"/>
            <w:iCs w:val="0"/>
            <w:noProof/>
            <w:color w:val="auto"/>
            <w:sz w:val="22"/>
            <w:szCs w:val="22"/>
          </w:rPr>
          <w:tab/>
        </w:r>
        <w:r w:rsidR="00241783" w:rsidRPr="001A3514">
          <w:rPr>
            <w:rStyle w:val="Hyperlink"/>
            <w:noProof/>
          </w:rPr>
          <w:t>Edit/Update user groups</w:t>
        </w:r>
        <w:r w:rsidR="00241783">
          <w:rPr>
            <w:noProof/>
            <w:webHidden/>
          </w:rPr>
          <w:tab/>
        </w:r>
        <w:r w:rsidR="00EF365B">
          <w:rPr>
            <w:noProof/>
            <w:webHidden/>
          </w:rPr>
          <w:fldChar w:fldCharType="begin"/>
        </w:r>
        <w:r w:rsidR="00241783">
          <w:rPr>
            <w:noProof/>
            <w:webHidden/>
          </w:rPr>
          <w:instrText xml:space="preserve"> PAGEREF _Toc498717147 \h </w:instrText>
        </w:r>
        <w:r w:rsidR="00EF365B">
          <w:rPr>
            <w:noProof/>
            <w:webHidden/>
          </w:rPr>
        </w:r>
        <w:r w:rsidR="00EF365B">
          <w:rPr>
            <w:noProof/>
            <w:webHidden/>
          </w:rPr>
          <w:fldChar w:fldCharType="separate"/>
        </w:r>
        <w:r w:rsidR="00241783">
          <w:rPr>
            <w:noProof/>
            <w:webHidden/>
          </w:rPr>
          <w:t>21</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48" w:history="1">
        <w:r w:rsidR="00241783" w:rsidRPr="001A3514">
          <w:rPr>
            <w:rStyle w:val="Hyperlink"/>
            <w:noProof/>
          </w:rPr>
          <w:t>1.4.4</w:t>
        </w:r>
        <w:r w:rsidR="00241783">
          <w:rPr>
            <w:rFonts w:eastAsiaTheme="minorEastAsia" w:cstheme="minorBidi"/>
            <w:i w:val="0"/>
            <w:iCs w:val="0"/>
            <w:noProof/>
            <w:color w:val="auto"/>
            <w:sz w:val="22"/>
            <w:szCs w:val="22"/>
          </w:rPr>
          <w:tab/>
        </w:r>
        <w:r w:rsidR="00241783" w:rsidRPr="001A3514">
          <w:rPr>
            <w:rStyle w:val="Hyperlink"/>
            <w:noProof/>
          </w:rPr>
          <w:t>Delete user group</w:t>
        </w:r>
        <w:r w:rsidR="00241783">
          <w:rPr>
            <w:noProof/>
            <w:webHidden/>
          </w:rPr>
          <w:tab/>
        </w:r>
        <w:r w:rsidR="00EF365B">
          <w:rPr>
            <w:noProof/>
            <w:webHidden/>
          </w:rPr>
          <w:fldChar w:fldCharType="begin"/>
        </w:r>
        <w:r w:rsidR="00241783">
          <w:rPr>
            <w:noProof/>
            <w:webHidden/>
          </w:rPr>
          <w:instrText xml:space="preserve"> PAGEREF _Toc498717148 \h </w:instrText>
        </w:r>
        <w:r w:rsidR="00EF365B">
          <w:rPr>
            <w:noProof/>
            <w:webHidden/>
          </w:rPr>
        </w:r>
        <w:r w:rsidR="00EF365B">
          <w:rPr>
            <w:noProof/>
            <w:webHidden/>
          </w:rPr>
          <w:fldChar w:fldCharType="separate"/>
        </w:r>
        <w:r w:rsidR="00241783">
          <w:rPr>
            <w:noProof/>
            <w:webHidden/>
          </w:rPr>
          <w:t>22</w:t>
        </w:r>
        <w:r w:rsidR="00EF365B">
          <w:rPr>
            <w:noProof/>
            <w:webHidden/>
          </w:rPr>
          <w:fldChar w:fldCharType="end"/>
        </w:r>
      </w:hyperlink>
    </w:p>
    <w:p w:rsidR="00241783" w:rsidRDefault="00225046">
      <w:pPr>
        <w:pStyle w:val="TOC1"/>
        <w:tabs>
          <w:tab w:val="left" w:pos="440"/>
          <w:tab w:val="right" w:leader="dot" w:pos="10083"/>
        </w:tabs>
        <w:rPr>
          <w:rFonts w:eastAsiaTheme="minorEastAsia" w:cstheme="minorBidi"/>
          <w:b w:val="0"/>
          <w:bCs w:val="0"/>
          <w:caps w:val="0"/>
          <w:noProof/>
          <w:color w:val="auto"/>
          <w:sz w:val="22"/>
          <w:szCs w:val="22"/>
        </w:rPr>
      </w:pPr>
      <w:hyperlink w:anchor="_Toc498717149" w:history="1">
        <w:r w:rsidR="00241783" w:rsidRPr="001A3514">
          <w:rPr>
            <w:rStyle w:val="Hyperlink"/>
            <w:noProof/>
            <w:kern w:val="28"/>
          </w:rPr>
          <w:t>2</w:t>
        </w:r>
        <w:r w:rsidR="00241783">
          <w:rPr>
            <w:rFonts w:eastAsiaTheme="minorEastAsia" w:cstheme="minorBidi"/>
            <w:b w:val="0"/>
            <w:bCs w:val="0"/>
            <w:caps w:val="0"/>
            <w:noProof/>
            <w:color w:val="auto"/>
            <w:sz w:val="22"/>
            <w:szCs w:val="22"/>
          </w:rPr>
          <w:tab/>
        </w:r>
        <w:r w:rsidR="00241783" w:rsidRPr="001A3514">
          <w:rPr>
            <w:rStyle w:val="Hyperlink"/>
            <w:noProof/>
            <w:kern w:val="28"/>
          </w:rPr>
          <w:t>Contracts</w:t>
        </w:r>
        <w:r w:rsidR="00241783">
          <w:rPr>
            <w:noProof/>
            <w:webHidden/>
          </w:rPr>
          <w:tab/>
        </w:r>
        <w:r w:rsidR="00EF365B">
          <w:rPr>
            <w:noProof/>
            <w:webHidden/>
          </w:rPr>
          <w:fldChar w:fldCharType="begin"/>
        </w:r>
        <w:r w:rsidR="00241783">
          <w:rPr>
            <w:noProof/>
            <w:webHidden/>
          </w:rPr>
          <w:instrText xml:space="preserve"> PAGEREF _Toc498717149 \h </w:instrText>
        </w:r>
        <w:r w:rsidR="00EF365B">
          <w:rPr>
            <w:noProof/>
            <w:webHidden/>
          </w:rPr>
        </w:r>
        <w:r w:rsidR="00EF365B">
          <w:rPr>
            <w:noProof/>
            <w:webHidden/>
          </w:rPr>
          <w:fldChar w:fldCharType="separate"/>
        </w:r>
        <w:r w:rsidR="00241783">
          <w:rPr>
            <w:noProof/>
            <w:webHidden/>
          </w:rPr>
          <w:t>24</w:t>
        </w:r>
        <w:r w:rsidR="00EF365B">
          <w:rPr>
            <w:noProof/>
            <w:webHidden/>
          </w:rPr>
          <w:fldChar w:fldCharType="end"/>
        </w:r>
      </w:hyperlink>
    </w:p>
    <w:p w:rsidR="00241783" w:rsidRDefault="00225046">
      <w:pPr>
        <w:pStyle w:val="TOC2"/>
        <w:tabs>
          <w:tab w:val="left" w:pos="880"/>
          <w:tab w:val="right" w:leader="dot" w:pos="10083"/>
        </w:tabs>
        <w:rPr>
          <w:rFonts w:eastAsiaTheme="minorEastAsia" w:cstheme="minorBidi"/>
          <w:smallCaps w:val="0"/>
          <w:noProof/>
          <w:color w:val="auto"/>
          <w:sz w:val="22"/>
          <w:szCs w:val="22"/>
        </w:rPr>
      </w:pPr>
      <w:hyperlink w:anchor="_Toc498717150" w:history="1">
        <w:r w:rsidR="00241783" w:rsidRPr="001A3514">
          <w:rPr>
            <w:rStyle w:val="Hyperlink"/>
            <w:noProof/>
          </w:rPr>
          <w:t>2.1</w:t>
        </w:r>
        <w:r w:rsidR="00241783">
          <w:rPr>
            <w:rFonts w:eastAsiaTheme="minorEastAsia" w:cstheme="minorBidi"/>
            <w:smallCaps w:val="0"/>
            <w:noProof/>
            <w:color w:val="auto"/>
            <w:sz w:val="22"/>
            <w:szCs w:val="22"/>
          </w:rPr>
          <w:tab/>
        </w:r>
        <w:r w:rsidR="00241783" w:rsidRPr="001A3514">
          <w:rPr>
            <w:rStyle w:val="Hyperlink"/>
            <w:noProof/>
          </w:rPr>
          <w:t>Contract Creation</w:t>
        </w:r>
        <w:r w:rsidR="00241783">
          <w:rPr>
            <w:noProof/>
            <w:webHidden/>
          </w:rPr>
          <w:tab/>
        </w:r>
        <w:r w:rsidR="00EF365B">
          <w:rPr>
            <w:noProof/>
            <w:webHidden/>
          </w:rPr>
          <w:fldChar w:fldCharType="begin"/>
        </w:r>
        <w:r w:rsidR="00241783">
          <w:rPr>
            <w:noProof/>
            <w:webHidden/>
          </w:rPr>
          <w:instrText xml:space="preserve"> PAGEREF _Toc498717150 \h </w:instrText>
        </w:r>
        <w:r w:rsidR="00EF365B">
          <w:rPr>
            <w:noProof/>
            <w:webHidden/>
          </w:rPr>
        </w:r>
        <w:r w:rsidR="00EF365B">
          <w:rPr>
            <w:noProof/>
            <w:webHidden/>
          </w:rPr>
          <w:fldChar w:fldCharType="separate"/>
        </w:r>
        <w:r w:rsidR="00241783">
          <w:rPr>
            <w:noProof/>
            <w:webHidden/>
          </w:rPr>
          <w:t>24</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1" w:history="1">
        <w:r w:rsidR="00241783" w:rsidRPr="001A3514">
          <w:rPr>
            <w:rStyle w:val="Hyperlink"/>
            <w:noProof/>
          </w:rPr>
          <w:t>2.1.1</w:t>
        </w:r>
        <w:r w:rsidR="00241783">
          <w:rPr>
            <w:rFonts w:eastAsiaTheme="minorEastAsia" w:cstheme="minorBidi"/>
            <w:i w:val="0"/>
            <w:iCs w:val="0"/>
            <w:noProof/>
            <w:color w:val="auto"/>
            <w:sz w:val="22"/>
            <w:szCs w:val="22"/>
          </w:rPr>
          <w:tab/>
        </w:r>
        <w:r w:rsidR="00241783" w:rsidRPr="001A3514">
          <w:rPr>
            <w:rStyle w:val="Hyperlink"/>
            <w:noProof/>
          </w:rPr>
          <w:t>To Create a New Contract: Maker</w:t>
        </w:r>
        <w:r w:rsidR="00241783">
          <w:rPr>
            <w:noProof/>
            <w:webHidden/>
          </w:rPr>
          <w:tab/>
        </w:r>
        <w:r w:rsidR="00EF365B">
          <w:rPr>
            <w:noProof/>
            <w:webHidden/>
          </w:rPr>
          <w:fldChar w:fldCharType="begin"/>
        </w:r>
        <w:r w:rsidR="00241783">
          <w:rPr>
            <w:noProof/>
            <w:webHidden/>
          </w:rPr>
          <w:instrText xml:space="preserve"> PAGEREF _Toc498717151 \h </w:instrText>
        </w:r>
        <w:r w:rsidR="00EF365B">
          <w:rPr>
            <w:noProof/>
            <w:webHidden/>
          </w:rPr>
        </w:r>
        <w:r w:rsidR="00EF365B">
          <w:rPr>
            <w:noProof/>
            <w:webHidden/>
          </w:rPr>
          <w:fldChar w:fldCharType="separate"/>
        </w:r>
        <w:r w:rsidR="00241783">
          <w:rPr>
            <w:noProof/>
            <w:webHidden/>
          </w:rPr>
          <w:t>24</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2" w:history="1">
        <w:r w:rsidR="00241783" w:rsidRPr="001A3514">
          <w:rPr>
            <w:rStyle w:val="Hyperlink"/>
            <w:noProof/>
          </w:rPr>
          <w:t>2.1.2</w:t>
        </w:r>
        <w:r w:rsidR="00241783">
          <w:rPr>
            <w:rFonts w:eastAsiaTheme="minorEastAsia" w:cstheme="minorBidi"/>
            <w:i w:val="0"/>
            <w:iCs w:val="0"/>
            <w:noProof/>
            <w:color w:val="auto"/>
            <w:sz w:val="22"/>
            <w:szCs w:val="22"/>
          </w:rPr>
          <w:tab/>
        </w:r>
        <w:r w:rsidR="00241783" w:rsidRPr="001A3514">
          <w:rPr>
            <w:rStyle w:val="Hyperlink"/>
            <w:noProof/>
          </w:rPr>
          <w:t>View Contracts in ‘New’: Checker</w:t>
        </w:r>
        <w:r w:rsidR="00241783">
          <w:rPr>
            <w:noProof/>
            <w:webHidden/>
          </w:rPr>
          <w:tab/>
        </w:r>
        <w:r w:rsidR="00EF365B">
          <w:rPr>
            <w:noProof/>
            <w:webHidden/>
          </w:rPr>
          <w:fldChar w:fldCharType="begin"/>
        </w:r>
        <w:r w:rsidR="00241783">
          <w:rPr>
            <w:noProof/>
            <w:webHidden/>
          </w:rPr>
          <w:instrText xml:space="preserve"> PAGEREF _Toc498717152 \h </w:instrText>
        </w:r>
        <w:r w:rsidR="00EF365B">
          <w:rPr>
            <w:noProof/>
            <w:webHidden/>
          </w:rPr>
        </w:r>
        <w:r w:rsidR="00EF365B">
          <w:rPr>
            <w:noProof/>
            <w:webHidden/>
          </w:rPr>
          <w:fldChar w:fldCharType="separate"/>
        </w:r>
        <w:r w:rsidR="00241783">
          <w:rPr>
            <w:noProof/>
            <w:webHidden/>
          </w:rPr>
          <w:t>27</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3" w:history="1">
        <w:r w:rsidR="00241783" w:rsidRPr="001A3514">
          <w:rPr>
            <w:rStyle w:val="Hyperlink"/>
            <w:noProof/>
          </w:rPr>
          <w:t>2.1.3</w:t>
        </w:r>
        <w:r w:rsidR="00241783">
          <w:rPr>
            <w:rFonts w:eastAsiaTheme="minorEastAsia" w:cstheme="minorBidi"/>
            <w:i w:val="0"/>
            <w:iCs w:val="0"/>
            <w:noProof/>
            <w:color w:val="auto"/>
            <w:sz w:val="22"/>
            <w:szCs w:val="22"/>
          </w:rPr>
          <w:tab/>
        </w:r>
        <w:r w:rsidR="00241783" w:rsidRPr="001A3514">
          <w:rPr>
            <w:rStyle w:val="Hyperlink"/>
            <w:noProof/>
          </w:rPr>
          <w:t>Verify Contracts in ‘New’: Checker</w:t>
        </w:r>
        <w:r w:rsidR="00241783">
          <w:rPr>
            <w:noProof/>
            <w:webHidden/>
          </w:rPr>
          <w:tab/>
        </w:r>
        <w:r w:rsidR="00EF365B">
          <w:rPr>
            <w:noProof/>
            <w:webHidden/>
          </w:rPr>
          <w:fldChar w:fldCharType="begin"/>
        </w:r>
        <w:r w:rsidR="00241783">
          <w:rPr>
            <w:noProof/>
            <w:webHidden/>
          </w:rPr>
          <w:instrText xml:space="preserve"> PAGEREF _Toc498717153 \h </w:instrText>
        </w:r>
        <w:r w:rsidR="00EF365B">
          <w:rPr>
            <w:noProof/>
            <w:webHidden/>
          </w:rPr>
        </w:r>
        <w:r w:rsidR="00EF365B">
          <w:rPr>
            <w:noProof/>
            <w:webHidden/>
          </w:rPr>
          <w:fldChar w:fldCharType="separate"/>
        </w:r>
        <w:r w:rsidR="00241783">
          <w:rPr>
            <w:noProof/>
            <w:webHidden/>
          </w:rPr>
          <w:t>28</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4" w:history="1">
        <w:r w:rsidR="00241783" w:rsidRPr="001A3514">
          <w:rPr>
            <w:rStyle w:val="Hyperlink"/>
            <w:noProof/>
          </w:rPr>
          <w:t>2.1.4</w:t>
        </w:r>
        <w:r w:rsidR="00241783">
          <w:rPr>
            <w:rFonts w:eastAsiaTheme="minorEastAsia" w:cstheme="minorBidi"/>
            <w:i w:val="0"/>
            <w:iCs w:val="0"/>
            <w:noProof/>
            <w:color w:val="auto"/>
            <w:sz w:val="22"/>
            <w:szCs w:val="22"/>
          </w:rPr>
          <w:tab/>
        </w:r>
        <w:r w:rsidR="00241783" w:rsidRPr="001A3514">
          <w:rPr>
            <w:rStyle w:val="Hyperlink"/>
            <w:noProof/>
          </w:rPr>
          <w:t>Reject Contracts in ‘New’: Checker</w:t>
        </w:r>
        <w:r w:rsidR="00241783">
          <w:rPr>
            <w:noProof/>
            <w:webHidden/>
          </w:rPr>
          <w:tab/>
        </w:r>
        <w:r w:rsidR="00EF365B">
          <w:rPr>
            <w:noProof/>
            <w:webHidden/>
          </w:rPr>
          <w:fldChar w:fldCharType="begin"/>
        </w:r>
        <w:r w:rsidR="00241783">
          <w:rPr>
            <w:noProof/>
            <w:webHidden/>
          </w:rPr>
          <w:instrText xml:space="preserve"> PAGEREF _Toc498717154 \h </w:instrText>
        </w:r>
        <w:r w:rsidR="00EF365B">
          <w:rPr>
            <w:noProof/>
            <w:webHidden/>
          </w:rPr>
        </w:r>
        <w:r w:rsidR="00EF365B">
          <w:rPr>
            <w:noProof/>
            <w:webHidden/>
          </w:rPr>
          <w:fldChar w:fldCharType="separate"/>
        </w:r>
        <w:r w:rsidR="00241783">
          <w:rPr>
            <w:noProof/>
            <w:webHidden/>
          </w:rPr>
          <w:t>32</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5" w:history="1">
        <w:r w:rsidR="00241783" w:rsidRPr="001A3514">
          <w:rPr>
            <w:rStyle w:val="Hyperlink"/>
            <w:noProof/>
          </w:rPr>
          <w:t>2.1.5</w:t>
        </w:r>
        <w:r w:rsidR="00241783">
          <w:rPr>
            <w:rFonts w:eastAsiaTheme="minorEastAsia" w:cstheme="minorBidi"/>
            <w:i w:val="0"/>
            <w:iCs w:val="0"/>
            <w:noProof/>
            <w:color w:val="auto"/>
            <w:sz w:val="22"/>
            <w:szCs w:val="22"/>
          </w:rPr>
          <w:tab/>
        </w:r>
        <w:r w:rsidR="00241783" w:rsidRPr="001A3514">
          <w:rPr>
            <w:rStyle w:val="Hyperlink"/>
            <w:noProof/>
          </w:rPr>
          <w:t>Delete/Re-Submit/Revert Contracts in ‘Rejected’: Maker</w:t>
        </w:r>
        <w:r w:rsidR="00241783">
          <w:rPr>
            <w:noProof/>
            <w:webHidden/>
          </w:rPr>
          <w:tab/>
        </w:r>
        <w:r w:rsidR="00EF365B">
          <w:rPr>
            <w:noProof/>
            <w:webHidden/>
          </w:rPr>
          <w:fldChar w:fldCharType="begin"/>
        </w:r>
        <w:r w:rsidR="00241783">
          <w:rPr>
            <w:noProof/>
            <w:webHidden/>
          </w:rPr>
          <w:instrText xml:space="preserve"> PAGEREF _Toc498717155 \h </w:instrText>
        </w:r>
        <w:r w:rsidR="00EF365B">
          <w:rPr>
            <w:noProof/>
            <w:webHidden/>
          </w:rPr>
        </w:r>
        <w:r w:rsidR="00EF365B">
          <w:rPr>
            <w:noProof/>
            <w:webHidden/>
          </w:rPr>
          <w:fldChar w:fldCharType="separate"/>
        </w:r>
        <w:r w:rsidR="00241783">
          <w:rPr>
            <w:noProof/>
            <w:webHidden/>
          </w:rPr>
          <w:t>34</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6" w:history="1">
        <w:r w:rsidR="00241783" w:rsidRPr="001A3514">
          <w:rPr>
            <w:rStyle w:val="Hyperlink"/>
            <w:noProof/>
          </w:rPr>
          <w:t>2.1.6</w:t>
        </w:r>
        <w:r w:rsidR="00241783">
          <w:rPr>
            <w:rFonts w:eastAsiaTheme="minorEastAsia" w:cstheme="minorBidi"/>
            <w:i w:val="0"/>
            <w:iCs w:val="0"/>
            <w:noProof/>
            <w:color w:val="auto"/>
            <w:sz w:val="22"/>
            <w:szCs w:val="22"/>
          </w:rPr>
          <w:tab/>
        </w:r>
        <w:r w:rsidR="00241783" w:rsidRPr="001A3514">
          <w:rPr>
            <w:rStyle w:val="Hyperlink"/>
            <w:noProof/>
          </w:rPr>
          <w:t>View created Contracts</w:t>
        </w:r>
        <w:r w:rsidR="00241783">
          <w:rPr>
            <w:noProof/>
            <w:webHidden/>
          </w:rPr>
          <w:tab/>
        </w:r>
        <w:r w:rsidR="00EF365B">
          <w:rPr>
            <w:noProof/>
            <w:webHidden/>
          </w:rPr>
          <w:fldChar w:fldCharType="begin"/>
        </w:r>
        <w:r w:rsidR="00241783">
          <w:rPr>
            <w:noProof/>
            <w:webHidden/>
          </w:rPr>
          <w:instrText xml:space="preserve"> PAGEREF _Toc498717156 \h </w:instrText>
        </w:r>
        <w:r w:rsidR="00EF365B">
          <w:rPr>
            <w:noProof/>
            <w:webHidden/>
          </w:rPr>
        </w:r>
        <w:r w:rsidR="00EF365B">
          <w:rPr>
            <w:noProof/>
            <w:webHidden/>
          </w:rPr>
          <w:fldChar w:fldCharType="separate"/>
        </w:r>
        <w:r w:rsidR="00241783">
          <w:rPr>
            <w:noProof/>
            <w:webHidden/>
          </w:rPr>
          <w:t>37</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7" w:history="1">
        <w:r w:rsidR="00241783" w:rsidRPr="001A3514">
          <w:rPr>
            <w:rStyle w:val="Hyperlink"/>
            <w:noProof/>
          </w:rPr>
          <w:t>2.1.7</w:t>
        </w:r>
        <w:r w:rsidR="00241783">
          <w:rPr>
            <w:rFonts w:eastAsiaTheme="minorEastAsia" w:cstheme="minorBidi"/>
            <w:i w:val="0"/>
            <w:iCs w:val="0"/>
            <w:noProof/>
            <w:color w:val="auto"/>
            <w:sz w:val="22"/>
            <w:szCs w:val="22"/>
          </w:rPr>
          <w:tab/>
        </w:r>
        <w:r w:rsidR="00241783" w:rsidRPr="001A3514">
          <w:rPr>
            <w:rStyle w:val="Hyperlink"/>
            <w:noProof/>
          </w:rPr>
          <w:t>Edit/Update created Contracts</w:t>
        </w:r>
        <w:r w:rsidR="00241783">
          <w:rPr>
            <w:noProof/>
            <w:webHidden/>
          </w:rPr>
          <w:tab/>
        </w:r>
        <w:r w:rsidR="00EF365B">
          <w:rPr>
            <w:noProof/>
            <w:webHidden/>
          </w:rPr>
          <w:fldChar w:fldCharType="begin"/>
        </w:r>
        <w:r w:rsidR="00241783">
          <w:rPr>
            <w:noProof/>
            <w:webHidden/>
          </w:rPr>
          <w:instrText xml:space="preserve"> PAGEREF _Toc498717157 \h </w:instrText>
        </w:r>
        <w:r w:rsidR="00EF365B">
          <w:rPr>
            <w:noProof/>
            <w:webHidden/>
          </w:rPr>
        </w:r>
        <w:r w:rsidR="00EF365B">
          <w:rPr>
            <w:noProof/>
            <w:webHidden/>
          </w:rPr>
          <w:fldChar w:fldCharType="separate"/>
        </w:r>
        <w:r w:rsidR="00241783">
          <w:rPr>
            <w:noProof/>
            <w:webHidden/>
          </w:rPr>
          <w:t>38</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8" w:history="1">
        <w:r w:rsidR="00241783" w:rsidRPr="001A3514">
          <w:rPr>
            <w:rStyle w:val="Hyperlink"/>
            <w:noProof/>
          </w:rPr>
          <w:t>2.1.8</w:t>
        </w:r>
        <w:r w:rsidR="00241783">
          <w:rPr>
            <w:rFonts w:eastAsiaTheme="minorEastAsia" w:cstheme="minorBidi"/>
            <w:i w:val="0"/>
            <w:iCs w:val="0"/>
            <w:noProof/>
            <w:color w:val="auto"/>
            <w:sz w:val="22"/>
            <w:szCs w:val="22"/>
          </w:rPr>
          <w:tab/>
        </w:r>
        <w:r w:rsidR="00241783" w:rsidRPr="001A3514">
          <w:rPr>
            <w:rStyle w:val="Hyperlink"/>
            <w:noProof/>
          </w:rPr>
          <w:t>View Contracts in Reject: Maker-checker</w:t>
        </w:r>
        <w:r w:rsidR="00241783">
          <w:rPr>
            <w:noProof/>
            <w:webHidden/>
          </w:rPr>
          <w:tab/>
        </w:r>
        <w:r w:rsidR="00EF365B">
          <w:rPr>
            <w:noProof/>
            <w:webHidden/>
          </w:rPr>
          <w:fldChar w:fldCharType="begin"/>
        </w:r>
        <w:r w:rsidR="00241783">
          <w:rPr>
            <w:noProof/>
            <w:webHidden/>
          </w:rPr>
          <w:instrText xml:space="preserve"> PAGEREF _Toc498717158 \h </w:instrText>
        </w:r>
        <w:r w:rsidR="00EF365B">
          <w:rPr>
            <w:noProof/>
            <w:webHidden/>
          </w:rPr>
        </w:r>
        <w:r w:rsidR="00EF365B">
          <w:rPr>
            <w:noProof/>
            <w:webHidden/>
          </w:rPr>
          <w:fldChar w:fldCharType="separate"/>
        </w:r>
        <w:r w:rsidR="00241783">
          <w:rPr>
            <w:noProof/>
            <w:webHidden/>
          </w:rPr>
          <w:t>41</w:t>
        </w:r>
        <w:r w:rsidR="00EF365B">
          <w:rPr>
            <w:noProof/>
            <w:webHidden/>
          </w:rPr>
          <w:fldChar w:fldCharType="end"/>
        </w:r>
      </w:hyperlink>
    </w:p>
    <w:p w:rsidR="00241783" w:rsidRDefault="00225046">
      <w:pPr>
        <w:pStyle w:val="TOC3"/>
        <w:tabs>
          <w:tab w:val="left" w:pos="1100"/>
          <w:tab w:val="right" w:leader="dot" w:pos="10083"/>
        </w:tabs>
        <w:rPr>
          <w:rFonts w:eastAsiaTheme="minorEastAsia" w:cstheme="minorBidi"/>
          <w:i w:val="0"/>
          <w:iCs w:val="0"/>
          <w:noProof/>
          <w:color w:val="auto"/>
          <w:sz w:val="22"/>
          <w:szCs w:val="22"/>
        </w:rPr>
      </w:pPr>
      <w:hyperlink w:anchor="_Toc498717159" w:history="1">
        <w:r w:rsidR="00241783" w:rsidRPr="001A3514">
          <w:rPr>
            <w:rStyle w:val="Hyperlink"/>
            <w:noProof/>
          </w:rPr>
          <w:t>2.1.9</w:t>
        </w:r>
        <w:r w:rsidR="00241783">
          <w:rPr>
            <w:rFonts w:eastAsiaTheme="minorEastAsia" w:cstheme="minorBidi"/>
            <w:i w:val="0"/>
            <w:iCs w:val="0"/>
            <w:noProof/>
            <w:color w:val="auto"/>
            <w:sz w:val="22"/>
            <w:szCs w:val="22"/>
          </w:rPr>
          <w:tab/>
        </w:r>
        <w:r w:rsidR="00241783" w:rsidRPr="001A3514">
          <w:rPr>
            <w:rStyle w:val="Hyperlink"/>
            <w:noProof/>
          </w:rPr>
          <w:t>Re-Submit Contracts in ‘Reject’</w:t>
        </w:r>
        <w:r w:rsidR="00241783">
          <w:rPr>
            <w:noProof/>
            <w:webHidden/>
          </w:rPr>
          <w:tab/>
        </w:r>
        <w:r w:rsidR="00EF365B">
          <w:rPr>
            <w:noProof/>
            <w:webHidden/>
          </w:rPr>
          <w:fldChar w:fldCharType="begin"/>
        </w:r>
        <w:r w:rsidR="00241783">
          <w:rPr>
            <w:noProof/>
            <w:webHidden/>
          </w:rPr>
          <w:instrText xml:space="preserve"> PAGEREF _Toc498717159 \h </w:instrText>
        </w:r>
        <w:r w:rsidR="00EF365B">
          <w:rPr>
            <w:noProof/>
            <w:webHidden/>
          </w:rPr>
        </w:r>
        <w:r w:rsidR="00EF365B">
          <w:rPr>
            <w:noProof/>
            <w:webHidden/>
          </w:rPr>
          <w:fldChar w:fldCharType="separate"/>
        </w:r>
        <w:r w:rsidR="00241783">
          <w:rPr>
            <w:noProof/>
            <w:webHidden/>
          </w:rPr>
          <w:t>43</w:t>
        </w:r>
        <w:r w:rsidR="00EF365B">
          <w:rPr>
            <w:noProof/>
            <w:webHidden/>
          </w:rPr>
          <w:fldChar w:fldCharType="end"/>
        </w:r>
      </w:hyperlink>
    </w:p>
    <w:p w:rsidR="00241783" w:rsidRDefault="00225046">
      <w:pPr>
        <w:pStyle w:val="TOC3"/>
        <w:tabs>
          <w:tab w:val="left" w:pos="1320"/>
          <w:tab w:val="right" w:leader="dot" w:pos="10083"/>
        </w:tabs>
        <w:rPr>
          <w:rFonts w:eastAsiaTheme="minorEastAsia" w:cstheme="minorBidi"/>
          <w:i w:val="0"/>
          <w:iCs w:val="0"/>
          <w:noProof/>
          <w:color w:val="auto"/>
          <w:sz w:val="22"/>
          <w:szCs w:val="22"/>
        </w:rPr>
      </w:pPr>
      <w:hyperlink w:anchor="_Toc498717160" w:history="1">
        <w:r w:rsidR="00241783" w:rsidRPr="001A3514">
          <w:rPr>
            <w:rStyle w:val="Hyperlink"/>
            <w:noProof/>
          </w:rPr>
          <w:t>2.1.10</w:t>
        </w:r>
        <w:r w:rsidR="00241783">
          <w:rPr>
            <w:rFonts w:eastAsiaTheme="minorEastAsia" w:cstheme="minorBidi"/>
            <w:i w:val="0"/>
            <w:iCs w:val="0"/>
            <w:noProof/>
            <w:color w:val="auto"/>
            <w:sz w:val="22"/>
            <w:szCs w:val="22"/>
          </w:rPr>
          <w:tab/>
        </w:r>
        <w:r w:rsidR="00241783" w:rsidRPr="001A3514">
          <w:rPr>
            <w:rStyle w:val="Hyperlink"/>
            <w:noProof/>
          </w:rPr>
          <w:t>Remove/Delete Contracts</w:t>
        </w:r>
        <w:r w:rsidR="00241783">
          <w:rPr>
            <w:noProof/>
            <w:webHidden/>
          </w:rPr>
          <w:tab/>
        </w:r>
        <w:r w:rsidR="00EF365B">
          <w:rPr>
            <w:noProof/>
            <w:webHidden/>
          </w:rPr>
          <w:fldChar w:fldCharType="begin"/>
        </w:r>
        <w:r w:rsidR="00241783">
          <w:rPr>
            <w:noProof/>
            <w:webHidden/>
          </w:rPr>
          <w:instrText xml:space="preserve"> PAGEREF _Toc498717160 \h </w:instrText>
        </w:r>
        <w:r w:rsidR="00EF365B">
          <w:rPr>
            <w:noProof/>
            <w:webHidden/>
          </w:rPr>
        </w:r>
        <w:r w:rsidR="00EF365B">
          <w:rPr>
            <w:noProof/>
            <w:webHidden/>
          </w:rPr>
          <w:fldChar w:fldCharType="separate"/>
        </w:r>
        <w:r w:rsidR="00241783">
          <w:rPr>
            <w:noProof/>
            <w:webHidden/>
          </w:rPr>
          <w:t>45</w:t>
        </w:r>
        <w:r w:rsidR="00EF365B">
          <w:rPr>
            <w:noProof/>
            <w:webHidden/>
          </w:rPr>
          <w:fldChar w:fldCharType="end"/>
        </w:r>
      </w:hyperlink>
    </w:p>
    <w:p w:rsidR="00241783" w:rsidRDefault="00225046">
      <w:pPr>
        <w:pStyle w:val="TOC3"/>
        <w:tabs>
          <w:tab w:val="left" w:pos="1320"/>
          <w:tab w:val="right" w:leader="dot" w:pos="10083"/>
        </w:tabs>
        <w:rPr>
          <w:rFonts w:eastAsiaTheme="minorEastAsia" w:cstheme="minorBidi"/>
          <w:i w:val="0"/>
          <w:iCs w:val="0"/>
          <w:noProof/>
          <w:color w:val="auto"/>
          <w:sz w:val="22"/>
          <w:szCs w:val="22"/>
        </w:rPr>
      </w:pPr>
      <w:hyperlink w:anchor="_Toc498717161" w:history="1">
        <w:r w:rsidR="00241783" w:rsidRPr="001A3514">
          <w:rPr>
            <w:rStyle w:val="Hyperlink"/>
            <w:noProof/>
          </w:rPr>
          <w:t>2.1.11</w:t>
        </w:r>
        <w:r w:rsidR="00241783">
          <w:rPr>
            <w:rFonts w:eastAsiaTheme="minorEastAsia" w:cstheme="minorBidi"/>
            <w:i w:val="0"/>
            <w:iCs w:val="0"/>
            <w:noProof/>
            <w:color w:val="auto"/>
            <w:sz w:val="22"/>
            <w:szCs w:val="22"/>
          </w:rPr>
          <w:tab/>
        </w:r>
        <w:r w:rsidR="00241783" w:rsidRPr="001A3514">
          <w:rPr>
            <w:rStyle w:val="Hyperlink"/>
            <w:noProof/>
          </w:rPr>
          <w:t>Search Contract</w:t>
        </w:r>
        <w:r w:rsidR="00241783">
          <w:rPr>
            <w:noProof/>
            <w:webHidden/>
          </w:rPr>
          <w:tab/>
        </w:r>
        <w:r w:rsidR="00EF365B">
          <w:rPr>
            <w:noProof/>
            <w:webHidden/>
          </w:rPr>
          <w:fldChar w:fldCharType="begin"/>
        </w:r>
        <w:r w:rsidR="00241783">
          <w:rPr>
            <w:noProof/>
            <w:webHidden/>
          </w:rPr>
          <w:instrText xml:space="preserve"> PAGEREF _Toc498717161 \h </w:instrText>
        </w:r>
        <w:r w:rsidR="00EF365B">
          <w:rPr>
            <w:noProof/>
            <w:webHidden/>
          </w:rPr>
        </w:r>
        <w:r w:rsidR="00EF365B">
          <w:rPr>
            <w:noProof/>
            <w:webHidden/>
          </w:rPr>
          <w:fldChar w:fldCharType="separate"/>
        </w:r>
        <w:r w:rsidR="00241783">
          <w:rPr>
            <w:noProof/>
            <w:webHidden/>
          </w:rPr>
          <w:t>46</w:t>
        </w:r>
        <w:r w:rsidR="00EF365B">
          <w:rPr>
            <w:noProof/>
            <w:webHidden/>
          </w:rPr>
          <w:fldChar w:fldCharType="end"/>
        </w:r>
      </w:hyperlink>
    </w:p>
    <w:p w:rsidR="00241783" w:rsidRDefault="00225046">
      <w:pPr>
        <w:pStyle w:val="TOC3"/>
        <w:tabs>
          <w:tab w:val="left" w:pos="1320"/>
          <w:tab w:val="right" w:leader="dot" w:pos="10083"/>
        </w:tabs>
        <w:rPr>
          <w:rFonts w:eastAsiaTheme="minorEastAsia" w:cstheme="minorBidi"/>
          <w:i w:val="0"/>
          <w:iCs w:val="0"/>
          <w:noProof/>
          <w:color w:val="auto"/>
          <w:sz w:val="22"/>
          <w:szCs w:val="22"/>
        </w:rPr>
      </w:pPr>
      <w:hyperlink w:anchor="_Toc498717162" w:history="1">
        <w:r w:rsidR="00241783" w:rsidRPr="001A3514">
          <w:rPr>
            <w:rStyle w:val="Hyperlink"/>
            <w:noProof/>
          </w:rPr>
          <w:t>2.1.12</w:t>
        </w:r>
        <w:r w:rsidR="00241783">
          <w:rPr>
            <w:rFonts w:eastAsiaTheme="minorEastAsia" w:cstheme="minorBidi"/>
            <w:i w:val="0"/>
            <w:iCs w:val="0"/>
            <w:noProof/>
            <w:color w:val="auto"/>
            <w:sz w:val="22"/>
            <w:szCs w:val="22"/>
          </w:rPr>
          <w:tab/>
        </w:r>
        <w:r w:rsidR="00241783" w:rsidRPr="001A3514">
          <w:rPr>
            <w:rStyle w:val="Hyperlink"/>
            <w:noProof/>
          </w:rPr>
          <w:t>Renewing Contract</w:t>
        </w:r>
        <w:r w:rsidR="00241783">
          <w:rPr>
            <w:noProof/>
            <w:webHidden/>
          </w:rPr>
          <w:tab/>
        </w:r>
        <w:r w:rsidR="00EF365B">
          <w:rPr>
            <w:noProof/>
            <w:webHidden/>
          </w:rPr>
          <w:fldChar w:fldCharType="begin"/>
        </w:r>
        <w:r w:rsidR="00241783">
          <w:rPr>
            <w:noProof/>
            <w:webHidden/>
          </w:rPr>
          <w:instrText xml:space="preserve"> PAGEREF _Toc498717162 \h </w:instrText>
        </w:r>
        <w:r w:rsidR="00EF365B">
          <w:rPr>
            <w:noProof/>
            <w:webHidden/>
          </w:rPr>
        </w:r>
        <w:r w:rsidR="00EF365B">
          <w:rPr>
            <w:noProof/>
            <w:webHidden/>
          </w:rPr>
          <w:fldChar w:fldCharType="separate"/>
        </w:r>
        <w:r w:rsidR="00241783">
          <w:rPr>
            <w:noProof/>
            <w:webHidden/>
          </w:rPr>
          <w:t>47</w:t>
        </w:r>
        <w:r w:rsidR="00EF365B">
          <w:rPr>
            <w:noProof/>
            <w:webHidden/>
          </w:rPr>
          <w:fldChar w:fldCharType="end"/>
        </w:r>
      </w:hyperlink>
    </w:p>
    <w:p w:rsidR="00241783" w:rsidRDefault="00225046">
      <w:pPr>
        <w:pStyle w:val="TOC3"/>
        <w:tabs>
          <w:tab w:val="left" w:pos="1320"/>
          <w:tab w:val="right" w:leader="dot" w:pos="10083"/>
        </w:tabs>
        <w:rPr>
          <w:rFonts w:eastAsiaTheme="minorEastAsia" w:cstheme="minorBidi"/>
          <w:i w:val="0"/>
          <w:iCs w:val="0"/>
          <w:noProof/>
          <w:color w:val="auto"/>
          <w:sz w:val="22"/>
          <w:szCs w:val="22"/>
        </w:rPr>
      </w:pPr>
      <w:hyperlink w:anchor="_Toc498717163" w:history="1">
        <w:r w:rsidR="00241783" w:rsidRPr="001A3514">
          <w:rPr>
            <w:rStyle w:val="Hyperlink"/>
            <w:noProof/>
          </w:rPr>
          <w:t>2.1.13</w:t>
        </w:r>
        <w:r w:rsidR="00241783">
          <w:rPr>
            <w:rFonts w:eastAsiaTheme="minorEastAsia" w:cstheme="minorBidi"/>
            <w:i w:val="0"/>
            <w:iCs w:val="0"/>
            <w:noProof/>
            <w:color w:val="auto"/>
            <w:sz w:val="22"/>
            <w:szCs w:val="22"/>
          </w:rPr>
          <w:tab/>
        </w:r>
        <w:r w:rsidR="00241783" w:rsidRPr="001A3514">
          <w:rPr>
            <w:rStyle w:val="Hyperlink"/>
            <w:noProof/>
          </w:rPr>
          <w:t>Reminder Calender</w:t>
        </w:r>
        <w:r w:rsidR="00241783">
          <w:rPr>
            <w:noProof/>
            <w:webHidden/>
          </w:rPr>
          <w:tab/>
        </w:r>
        <w:r w:rsidR="00EF365B">
          <w:rPr>
            <w:noProof/>
            <w:webHidden/>
          </w:rPr>
          <w:fldChar w:fldCharType="begin"/>
        </w:r>
        <w:r w:rsidR="00241783">
          <w:rPr>
            <w:noProof/>
            <w:webHidden/>
          </w:rPr>
          <w:instrText xml:space="preserve"> PAGEREF _Toc498717163 \h </w:instrText>
        </w:r>
        <w:r w:rsidR="00EF365B">
          <w:rPr>
            <w:noProof/>
            <w:webHidden/>
          </w:rPr>
        </w:r>
        <w:r w:rsidR="00EF365B">
          <w:rPr>
            <w:noProof/>
            <w:webHidden/>
          </w:rPr>
          <w:fldChar w:fldCharType="separate"/>
        </w:r>
        <w:r w:rsidR="00241783">
          <w:rPr>
            <w:noProof/>
            <w:webHidden/>
          </w:rPr>
          <w:t>49</w:t>
        </w:r>
        <w:r w:rsidR="00EF365B">
          <w:rPr>
            <w:noProof/>
            <w:webHidden/>
          </w:rPr>
          <w:fldChar w:fldCharType="end"/>
        </w:r>
      </w:hyperlink>
    </w:p>
    <w:p w:rsidR="00241783" w:rsidRDefault="00225046">
      <w:pPr>
        <w:pStyle w:val="TOC3"/>
        <w:tabs>
          <w:tab w:val="left" w:pos="1320"/>
          <w:tab w:val="right" w:leader="dot" w:pos="10083"/>
        </w:tabs>
        <w:rPr>
          <w:rFonts w:eastAsiaTheme="minorEastAsia" w:cstheme="minorBidi"/>
          <w:i w:val="0"/>
          <w:iCs w:val="0"/>
          <w:noProof/>
          <w:color w:val="auto"/>
          <w:sz w:val="22"/>
          <w:szCs w:val="22"/>
        </w:rPr>
      </w:pPr>
      <w:hyperlink w:anchor="_Toc498717164" w:history="1">
        <w:r w:rsidR="00241783" w:rsidRPr="001A3514">
          <w:rPr>
            <w:rStyle w:val="Hyperlink"/>
            <w:noProof/>
          </w:rPr>
          <w:t>2.1.14</w:t>
        </w:r>
        <w:r w:rsidR="00241783">
          <w:rPr>
            <w:rFonts w:eastAsiaTheme="minorEastAsia" w:cstheme="minorBidi"/>
            <w:i w:val="0"/>
            <w:iCs w:val="0"/>
            <w:noProof/>
            <w:color w:val="auto"/>
            <w:sz w:val="22"/>
            <w:szCs w:val="22"/>
          </w:rPr>
          <w:tab/>
        </w:r>
        <w:r w:rsidR="00241783" w:rsidRPr="001A3514">
          <w:rPr>
            <w:rStyle w:val="Hyperlink"/>
            <w:noProof/>
          </w:rPr>
          <w:t>Reminders View and Flow</w:t>
        </w:r>
        <w:r w:rsidR="00241783">
          <w:rPr>
            <w:noProof/>
            <w:webHidden/>
          </w:rPr>
          <w:tab/>
        </w:r>
        <w:r w:rsidR="00EF365B">
          <w:rPr>
            <w:noProof/>
            <w:webHidden/>
          </w:rPr>
          <w:fldChar w:fldCharType="begin"/>
        </w:r>
        <w:r w:rsidR="00241783">
          <w:rPr>
            <w:noProof/>
            <w:webHidden/>
          </w:rPr>
          <w:instrText xml:space="preserve"> PAGEREF _Toc498717164 \h </w:instrText>
        </w:r>
        <w:r w:rsidR="00EF365B">
          <w:rPr>
            <w:noProof/>
            <w:webHidden/>
          </w:rPr>
        </w:r>
        <w:r w:rsidR="00EF365B">
          <w:rPr>
            <w:noProof/>
            <w:webHidden/>
          </w:rPr>
          <w:fldChar w:fldCharType="separate"/>
        </w:r>
        <w:r w:rsidR="00241783">
          <w:rPr>
            <w:noProof/>
            <w:webHidden/>
          </w:rPr>
          <w:t>50</w:t>
        </w:r>
        <w:r w:rsidR="00EF365B">
          <w:rPr>
            <w:noProof/>
            <w:webHidden/>
          </w:rPr>
          <w:fldChar w:fldCharType="end"/>
        </w:r>
      </w:hyperlink>
    </w:p>
    <w:p w:rsidR="00241783" w:rsidRDefault="00225046">
      <w:pPr>
        <w:pStyle w:val="TOC3"/>
        <w:tabs>
          <w:tab w:val="left" w:pos="1320"/>
          <w:tab w:val="right" w:leader="dot" w:pos="10083"/>
        </w:tabs>
        <w:rPr>
          <w:rFonts w:eastAsiaTheme="minorEastAsia" w:cstheme="minorBidi"/>
          <w:i w:val="0"/>
          <w:iCs w:val="0"/>
          <w:noProof/>
          <w:color w:val="auto"/>
          <w:sz w:val="22"/>
          <w:szCs w:val="22"/>
        </w:rPr>
      </w:pPr>
      <w:hyperlink w:anchor="_Toc498717165" w:history="1">
        <w:r w:rsidR="00241783" w:rsidRPr="001A3514">
          <w:rPr>
            <w:rStyle w:val="Hyperlink"/>
            <w:noProof/>
          </w:rPr>
          <w:t>2.1.15</w:t>
        </w:r>
        <w:r w:rsidR="00241783">
          <w:rPr>
            <w:rFonts w:eastAsiaTheme="minorEastAsia" w:cstheme="minorBidi"/>
            <w:i w:val="0"/>
            <w:iCs w:val="0"/>
            <w:noProof/>
            <w:color w:val="auto"/>
            <w:sz w:val="22"/>
            <w:szCs w:val="22"/>
          </w:rPr>
          <w:tab/>
        </w:r>
        <w:r w:rsidR="00241783" w:rsidRPr="001A3514">
          <w:rPr>
            <w:rStyle w:val="Hyperlink"/>
            <w:noProof/>
          </w:rPr>
          <w:t>Email expiring Contracts</w:t>
        </w:r>
        <w:r w:rsidR="00241783">
          <w:rPr>
            <w:noProof/>
            <w:webHidden/>
          </w:rPr>
          <w:tab/>
        </w:r>
        <w:r w:rsidR="00EF365B">
          <w:rPr>
            <w:noProof/>
            <w:webHidden/>
          </w:rPr>
          <w:fldChar w:fldCharType="begin"/>
        </w:r>
        <w:r w:rsidR="00241783">
          <w:rPr>
            <w:noProof/>
            <w:webHidden/>
          </w:rPr>
          <w:instrText xml:space="preserve"> PAGEREF _Toc498717165 \h </w:instrText>
        </w:r>
        <w:r w:rsidR="00EF365B">
          <w:rPr>
            <w:noProof/>
            <w:webHidden/>
          </w:rPr>
        </w:r>
        <w:r w:rsidR="00EF365B">
          <w:rPr>
            <w:noProof/>
            <w:webHidden/>
          </w:rPr>
          <w:fldChar w:fldCharType="separate"/>
        </w:r>
        <w:r w:rsidR="00241783">
          <w:rPr>
            <w:noProof/>
            <w:webHidden/>
          </w:rPr>
          <w:t>51</w:t>
        </w:r>
        <w:r w:rsidR="00EF365B">
          <w:rPr>
            <w:noProof/>
            <w:webHidden/>
          </w:rPr>
          <w:fldChar w:fldCharType="end"/>
        </w:r>
      </w:hyperlink>
    </w:p>
    <w:p w:rsidR="00241783" w:rsidRDefault="00225046">
      <w:pPr>
        <w:pStyle w:val="TOC3"/>
        <w:tabs>
          <w:tab w:val="left" w:pos="1320"/>
          <w:tab w:val="right" w:leader="dot" w:pos="10083"/>
        </w:tabs>
        <w:rPr>
          <w:rFonts w:eastAsiaTheme="minorEastAsia" w:cstheme="minorBidi"/>
          <w:i w:val="0"/>
          <w:iCs w:val="0"/>
          <w:noProof/>
          <w:color w:val="auto"/>
          <w:sz w:val="22"/>
          <w:szCs w:val="22"/>
        </w:rPr>
      </w:pPr>
      <w:hyperlink w:anchor="_Toc498717166" w:history="1">
        <w:r w:rsidR="00241783" w:rsidRPr="001A3514">
          <w:rPr>
            <w:rStyle w:val="Hyperlink"/>
            <w:noProof/>
          </w:rPr>
          <w:t>2.1.16</w:t>
        </w:r>
        <w:r w:rsidR="00241783">
          <w:rPr>
            <w:rFonts w:eastAsiaTheme="minorEastAsia" w:cstheme="minorBidi"/>
            <w:i w:val="0"/>
            <w:iCs w:val="0"/>
            <w:noProof/>
            <w:color w:val="auto"/>
            <w:sz w:val="22"/>
            <w:szCs w:val="22"/>
          </w:rPr>
          <w:tab/>
        </w:r>
        <w:r w:rsidR="00241783" w:rsidRPr="001A3514">
          <w:rPr>
            <w:rStyle w:val="Hyperlink"/>
            <w:noProof/>
          </w:rPr>
          <w:t>Transactional Log</w:t>
        </w:r>
        <w:r w:rsidR="00241783">
          <w:rPr>
            <w:noProof/>
            <w:webHidden/>
          </w:rPr>
          <w:tab/>
        </w:r>
        <w:r w:rsidR="00EF365B">
          <w:rPr>
            <w:noProof/>
            <w:webHidden/>
          </w:rPr>
          <w:fldChar w:fldCharType="begin"/>
        </w:r>
        <w:r w:rsidR="00241783">
          <w:rPr>
            <w:noProof/>
            <w:webHidden/>
          </w:rPr>
          <w:instrText xml:space="preserve"> PAGEREF _Toc498717166 \h </w:instrText>
        </w:r>
        <w:r w:rsidR="00EF365B">
          <w:rPr>
            <w:noProof/>
            <w:webHidden/>
          </w:rPr>
        </w:r>
        <w:r w:rsidR="00EF365B">
          <w:rPr>
            <w:noProof/>
            <w:webHidden/>
          </w:rPr>
          <w:fldChar w:fldCharType="separate"/>
        </w:r>
        <w:r w:rsidR="00241783">
          <w:rPr>
            <w:noProof/>
            <w:webHidden/>
          </w:rPr>
          <w:t>52</w:t>
        </w:r>
        <w:r w:rsidR="00EF365B">
          <w:rPr>
            <w:noProof/>
            <w:webHidden/>
          </w:rPr>
          <w:fldChar w:fldCharType="end"/>
        </w:r>
      </w:hyperlink>
    </w:p>
    <w:p w:rsidR="00241783" w:rsidRDefault="00225046">
      <w:pPr>
        <w:pStyle w:val="TOC3"/>
        <w:tabs>
          <w:tab w:val="left" w:pos="1320"/>
          <w:tab w:val="right" w:leader="dot" w:pos="10083"/>
        </w:tabs>
        <w:rPr>
          <w:rFonts w:eastAsiaTheme="minorEastAsia" w:cstheme="minorBidi"/>
          <w:i w:val="0"/>
          <w:iCs w:val="0"/>
          <w:noProof/>
          <w:color w:val="auto"/>
          <w:sz w:val="22"/>
          <w:szCs w:val="22"/>
        </w:rPr>
      </w:pPr>
      <w:hyperlink w:anchor="_Toc498717167" w:history="1">
        <w:r w:rsidR="00241783" w:rsidRPr="001A3514">
          <w:rPr>
            <w:rStyle w:val="Hyperlink"/>
            <w:noProof/>
          </w:rPr>
          <w:t>2.1.17</w:t>
        </w:r>
        <w:r w:rsidR="00241783">
          <w:rPr>
            <w:rFonts w:eastAsiaTheme="minorEastAsia" w:cstheme="minorBidi"/>
            <w:i w:val="0"/>
            <w:iCs w:val="0"/>
            <w:noProof/>
            <w:color w:val="auto"/>
            <w:sz w:val="22"/>
            <w:szCs w:val="22"/>
          </w:rPr>
          <w:tab/>
        </w:r>
        <w:r w:rsidR="00241783" w:rsidRPr="001A3514">
          <w:rPr>
            <w:rStyle w:val="Hyperlink"/>
            <w:noProof/>
          </w:rPr>
          <w:t>Download Contracts</w:t>
        </w:r>
        <w:r w:rsidR="00241783">
          <w:rPr>
            <w:noProof/>
            <w:webHidden/>
          </w:rPr>
          <w:tab/>
        </w:r>
        <w:r w:rsidR="00EF365B">
          <w:rPr>
            <w:noProof/>
            <w:webHidden/>
          </w:rPr>
          <w:fldChar w:fldCharType="begin"/>
        </w:r>
        <w:r w:rsidR="00241783">
          <w:rPr>
            <w:noProof/>
            <w:webHidden/>
          </w:rPr>
          <w:instrText xml:space="preserve"> PAGEREF _Toc498717167 \h </w:instrText>
        </w:r>
        <w:r w:rsidR="00EF365B">
          <w:rPr>
            <w:noProof/>
            <w:webHidden/>
          </w:rPr>
        </w:r>
        <w:r w:rsidR="00EF365B">
          <w:rPr>
            <w:noProof/>
            <w:webHidden/>
          </w:rPr>
          <w:fldChar w:fldCharType="separate"/>
        </w:r>
        <w:r w:rsidR="00241783">
          <w:rPr>
            <w:noProof/>
            <w:webHidden/>
          </w:rPr>
          <w:t>53</w:t>
        </w:r>
        <w:r w:rsidR="00EF365B">
          <w:rPr>
            <w:noProof/>
            <w:webHidden/>
          </w:rPr>
          <w:fldChar w:fldCharType="end"/>
        </w:r>
      </w:hyperlink>
    </w:p>
    <w:p w:rsidR="00007266" w:rsidRPr="00DE07DB" w:rsidRDefault="00EF365B" w:rsidP="00DE07DB">
      <w:pPr>
        <w:rPr>
          <w:b/>
        </w:rPr>
      </w:pPr>
      <w:r w:rsidRPr="00DE07DB">
        <w:rPr>
          <w:b/>
        </w:rPr>
        <w:fldChar w:fldCharType="end"/>
      </w:r>
    </w:p>
    <w:p w:rsidR="00007266" w:rsidRPr="00DE07DB" w:rsidRDefault="00007266" w:rsidP="00007266">
      <w:pPr>
        <w:pStyle w:val="Heading1"/>
        <w:rPr>
          <w:rFonts w:asciiTheme="minorHAnsi" w:hAnsiTheme="minorHAnsi"/>
          <w:kern w:val="28"/>
        </w:rPr>
      </w:pPr>
      <w:bookmarkStart w:id="0" w:name="_Toc496976605"/>
      <w:bookmarkStart w:id="1" w:name="_Toc498717129"/>
      <w:r w:rsidRPr="00DE07DB">
        <w:rPr>
          <w:rFonts w:asciiTheme="minorHAnsi" w:hAnsiTheme="minorHAnsi"/>
          <w:kern w:val="28"/>
        </w:rPr>
        <w:lastRenderedPageBreak/>
        <w:t>Authentication &amp; Authorization Module</w:t>
      </w:r>
      <w:bookmarkEnd w:id="0"/>
      <w:bookmarkEnd w:id="1"/>
    </w:p>
    <w:p w:rsidR="00007266" w:rsidRPr="00DE07DB" w:rsidRDefault="00007266" w:rsidP="00007266">
      <w:pPr>
        <w:pStyle w:val="Heading2"/>
      </w:pPr>
      <w:bookmarkStart w:id="2" w:name="_Toc496976606"/>
      <w:bookmarkStart w:id="3" w:name="_Toc498717130"/>
      <w:r w:rsidRPr="00DE07DB">
        <w:t>Login and Logout</w:t>
      </w:r>
      <w:bookmarkEnd w:id="2"/>
      <w:bookmarkEnd w:id="3"/>
    </w:p>
    <w:p w:rsidR="00007266" w:rsidRPr="00DE07DB" w:rsidRDefault="00007266" w:rsidP="00007266">
      <w:pPr>
        <w:pStyle w:val="Heading3"/>
      </w:pPr>
      <w:bookmarkStart w:id="4" w:name="_Toc496976607"/>
      <w:bookmarkStart w:id="5" w:name="_Toc498717131"/>
      <w:r w:rsidRPr="00DE07DB">
        <w:t>Login</w:t>
      </w:r>
      <w:bookmarkEnd w:id="4"/>
      <w:bookmarkEnd w:id="5"/>
    </w:p>
    <w:p w:rsidR="00007266" w:rsidRPr="00DE07DB" w:rsidRDefault="00007266" w:rsidP="00007266">
      <w:pPr>
        <w:pStyle w:val="Heading4"/>
      </w:pPr>
      <w:r w:rsidRPr="00DE07DB">
        <w:t>Description</w:t>
      </w:r>
    </w:p>
    <w:p w:rsidR="00007266" w:rsidRPr="00DE07DB" w:rsidRDefault="00007266" w:rsidP="00007266">
      <w:r w:rsidRPr="00DE07DB">
        <w:t>This use case describes, how user can log into the system</w:t>
      </w:r>
    </w:p>
    <w:p w:rsidR="00007266" w:rsidRPr="00DE07DB" w:rsidRDefault="00007266" w:rsidP="00007266">
      <w:pPr>
        <w:pStyle w:val="Heading4"/>
      </w:pPr>
      <w:r w:rsidRPr="00DE07DB">
        <w:t>Actors</w:t>
      </w:r>
    </w:p>
    <w:p w:rsidR="00007266" w:rsidRPr="00DE07DB" w:rsidRDefault="00007266" w:rsidP="00007266">
      <w:r w:rsidRPr="00DE07DB">
        <w:t>FMD, Procurement and IT</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pPr>
        <w:rPr>
          <w:rFonts w:cs="Arial"/>
          <w:color w:val="000000"/>
          <w:szCs w:val="22"/>
          <w:shd w:val="clear" w:color="auto" w:fill="FFFFFF"/>
        </w:rPr>
      </w:pPr>
      <w:r w:rsidRPr="00DE07DB">
        <w:rPr>
          <w:rFonts w:cs="Arial"/>
          <w:color w:val="000000"/>
          <w:szCs w:val="22"/>
          <w:shd w:val="clear" w:color="auto" w:fill="FFFFFF"/>
        </w:rPr>
        <w:t>NA</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23"/>
        </w:numPr>
      </w:pPr>
      <w:r w:rsidRPr="00DE07DB">
        <w:t>User enters the URL in the browser</w:t>
      </w:r>
    </w:p>
    <w:p w:rsidR="00007266" w:rsidRPr="00DE07DB" w:rsidRDefault="00007266" w:rsidP="00363443">
      <w:pPr>
        <w:pStyle w:val="ListParagraph"/>
      </w:pPr>
      <w:r w:rsidRPr="00DE07DB">
        <w:t>For accessing the reminder application, user will be prompted for username and password on the login screen</w:t>
      </w:r>
    </w:p>
    <w:p w:rsidR="00007266" w:rsidRPr="00DE07DB" w:rsidRDefault="00007266" w:rsidP="00363443">
      <w:pPr>
        <w:pStyle w:val="ListParagraph"/>
      </w:pPr>
      <w:r w:rsidRPr="00DE07DB">
        <w:t>User can enter the PSA user name and password and click on ‘Login’ to access the application</w:t>
      </w:r>
    </w:p>
    <w:p w:rsidR="00007266" w:rsidRPr="00DE07DB" w:rsidRDefault="00007266" w:rsidP="00363443">
      <w:pPr>
        <w:pStyle w:val="ListParagraph"/>
      </w:pPr>
      <w:r w:rsidRPr="00DE07DB">
        <w:t>After successful login, user will be able to view the modules as per the access granted</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NA</w:t>
      </w:r>
    </w:p>
    <w:p w:rsidR="00007266" w:rsidRPr="00DE07DB" w:rsidRDefault="00007266" w:rsidP="00007266">
      <w:pPr>
        <w:pStyle w:val="Heading4"/>
        <w:numPr>
          <w:ilvl w:val="0"/>
          <w:numId w:val="0"/>
        </w:numPr>
        <w:ind w:left="864" w:hanging="864"/>
        <w:rPr>
          <w:b/>
        </w:rPr>
      </w:pPr>
      <w:r w:rsidRPr="00DE07DB">
        <w:rPr>
          <w:b/>
        </w:rPr>
        <w:t xml:space="preserve">Alternative Flows </w:t>
      </w:r>
    </w:p>
    <w:p w:rsidR="00007266" w:rsidRPr="00DE07DB" w:rsidRDefault="00007266" w:rsidP="00007266">
      <w:r w:rsidRPr="00DE07DB">
        <w:t>Validations:-</w:t>
      </w:r>
    </w:p>
    <w:p w:rsidR="00007266" w:rsidRPr="00DE07DB" w:rsidRDefault="00007266" w:rsidP="00007266">
      <w:r w:rsidRPr="00DE07DB">
        <w:t xml:space="preserve">a. Should match with </w:t>
      </w:r>
      <w:r w:rsidR="006C210B">
        <w:t>PSA’s Password Policy and PSA’s User Account and Access Management Policy</w:t>
      </w:r>
    </w:p>
    <w:p w:rsidR="00007266" w:rsidRPr="00DE07DB" w:rsidRDefault="00007266" w:rsidP="00007266">
      <w:r w:rsidRPr="00DE07DB">
        <w:t xml:space="preserve">b. Enter Valid PSA username </w:t>
      </w:r>
    </w:p>
    <w:p w:rsidR="00007266" w:rsidRDefault="00007266" w:rsidP="00007266">
      <w:pPr>
        <w:pStyle w:val="Heading4"/>
        <w:numPr>
          <w:ilvl w:val="0"/>
          <w:numId w:val="0"/>
        </w:numPr>
        <w:ind w:left="864" w:hanging="864"/>
        <w:rPr>
          <w:b/>
        </w:rPr>
      </w:pPr>
      <w:r w:rsidRPr="00DE07DB">
        <w:rPr>
          <w:b/>
        </w:rPr>
        <w:t xml:space="preserve">Special Requirements </w:t>
      </w:r>
    </w:p>
    <w:p w:rsidR="006C210B" w:rsidRPr="006C210B" w:rsidRDefault="006C210B" w:rsidP="009951C5">
      <w:pPr>
        <w:pStyle w:val="ListParagraph"/>
        <w:numPr>
          <w:ilvl w:val="0"/>
          <w:numId w:val="57"/>
        </w:numPr>
      </w:pPr>
      <w:r w:rsidRPr="006C210B">
        <w:t>There will be a “FORGET PASSWORD?” link in R365 login page. Popup message “Please contact Helpdesk @ 62795459 or email helpdesk_psa@globalpsa.com for help.” will be shown if user clicks “FORGET PASSWORD?”</w:t>
      </w:r>
    </w:p>
    <w:p w:rsidR="00007266" w:rsidRPr="00DE07DB" w:rsidRDefault="00007266" w:rsidP="00007266">
      <w:pPr>
        <w:pStyle w:val="Heading4"/>
        <w:numPr>
          <w:ilvl w:val="0"/>
          <w:numId w:val="0"/>
        </w:numPr>
        <w:ind w:left="864" w:hanging="864"/>
        <w:rPr>
          <w:b/>
        </w:rPr>
      </w:pPr>
      <w:r w:rsidRPr="00DE07DB">
        <w:rPr>
          <w:b/>
        </w:rPr>
        <w:t>Post-Conditions</w:t>
      </w:r>
    </w:p>
    <w:p w:rsidR="00007266" w:rsidRPr="00DE07DB" w:rsidRDefault="00007266" w:rsidP="00007266">
      <w:r w:rsidRPr="00DE07DB">
        <w:t>Successfully login into the reminder application</w:t>
      </w:r>
    </w:p>
    <w:p w:rsidR="00007266" w:rsidRPr="00DE07DB" w:rsidRDefault="00007266" w:rsidP="00007266">
      <w:pPr>
        <w:pStyle w:val="Heading3"/>
      </w:pPr>
      <w:bookmarkStart w:id="6" w:name="_Toc496976608"/>
      <w:bookmarkStart w:id="7" w:name="_Toc498717132"/>
      <w:r w:rsidRPr="00DE07DB">
        <w:lastRenderedPageBreak/>
        <w:t>Logout</w:t>
      </w:r>
      <w:bookmarkEnd w:id="6"/>
      <w:bookmarkEnd w:id="7"/>
    </w:p>
    <w:p w:rsidR="00007266" w:rsidRPr="00DE07DB" w:rsidRDefault="00007266" w:rsidP="00007266">
      <w:pPr>
        <w:pStyle w:val="Heading4"/>
      </w:pPr>
      <w:r w:rsidRPr="00DE07DB">
        <w:t>Description</w:t>
      </w:r>
    </w:p>
    <w:p w:rsidR="00007266" w:rsidRPr="00DE07DB" w:rsidRDefault="00007266" w:rsidP="00007266">
      <w:r w:rsidRPr="00DE07DB">
        <w:t>This use case describes, how user can logout from the system</w:t>
      </w:r>
    </w:p>
    <w:p w:rsidR="00007266" w:rsidRPr="00DE07DB" w:rsidRDefault="00007266" w:rsidP="00007266">
      <w:pPr>
        <w:pStyle w:val="Heading4"/>
      </w:pPr>
      <w:r w:rsidRPr="00DE07DB">
        <w:t>Actors</w:t>
      </w:r>
    </w:p>
    <w:p w:rsidR="00007266" w:rsidRPr="00DE07DB" w:rsidRDefault="00007266" w:rsidP="00007266">
      <w:r w:rsidRPr="00DE07DB">
        <w:t>FMD, Procurement and IT</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r w:rsidRPr="00DE07DB">
        <w:t>User should be logged in the system</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24"/>
        </w:numPr>
      </w:pPr>
      <w:r w:rsidRPr="00DE07DB">
        <w:t xml:space="preserve">Option will be provided on the UI, in the header section on the right hand side </w:t>
      </w:r>
    </w:p>
    <w:p w:rsidR="00007266" w:rsidRPr="00DE07DB" w:rsidRDefault="00007266" w:rsidP="00363443">
      <w:pPr>
        <w:pStyle w:val="ListParagraph"/>
      </w:pPr>
      <w:r w:rsidRPr="00DE07DB">
        <w:t xml:space="preserve">On the click of the profile logo, user will have an option to click on ‘Logout’ button </w:t>
      </w:r>
    </w:p>
    <w:p w:rsidR="00007266" w:rsidRPr="00DE07DB" w:rsidRDefault="00007266" w:rsidP="00363443">
      <w:pPr>
        <w:pStyle w:val="ListParagraph"/>
      </w:pPr>
      <w:r w:rsidRPr="00DE07DB">
        <w:t>On click of logout button, user will be logged off from the system and will be redirected to the login screen.</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363443">
      <w:pPr>
        <w:pStyle w:val="ListParagraph"/>
        <w:numPr>
          <w:ilvl w:val="0"/>
          <w:numId w:val="12"/>
        </w:numPr>
      </w:pPr>
      <w:r w:rsidRPr="00DE07DB">
        <w:t xml:space="preserve">Session Expiry: System </w:t>
      </w:r>
      <w:proofErr w:type="gramStart"/>
      <w:r w:rsidRPr="00DE07DB">
        <w:t>will</w:t>
      </w:r>
      <w:proofErr w:type="gramEnd"/>
      <w:r w:rsidRPr="00DE07DB">
        <w:t xml:space="preserve"> logout the user if there is no activity for a defined period example</w:t>
      </w:r>
      <w:r w:rsidR="00120F42" w:rsidRPr="00DE07DB">
        <w:t>: -</w:t>
      </w:r>
      <w:r w:rsidRPr="00DE07DB">
        <w:t xml:space="preserve"> if there is no activity for 5 </w:t>
      </w:r>
      <w:r w:rsidR="00120F42">
        <w:t>minutes</w:t>
      </w:r>
      <w:r w:rsidRPr="00DE07DB">
        <w:t xml:space="preserve">, user will be logged off. </w:t>
      </w:r>
    </w:p>
    <w:p w:rsidR="00007266" w:rsidRPr="00DE07DB" w:rsidRDefault="00007266" w:rsidP="00363443">
      <w:pPr>
        <w:pStyle w:val="ListParagraph"/>
        <w:numPr>
          <w:ilvl w:val="0"/>
          <w:numId w:val="12"/>
        </w:numPr>
      </w:pPr>
      <w:r w:rsidRPr="00DE07DB">
        <w:t xml:space="preserve">Back Button: If user clicks on the back button of the browser, it will log off the user from the system and will be redirected to login page </w:t>
      </w:r>
    </w:p>
    <w:p w:rsidR="00007266" w:rsidRPr="00DE07DB" w:rsidRDefault="00007266" w:rsidP="00007266">
      <w:pPr>
        <w:pStyle w:val="Heading4"/>
        <w:numPr>
          <w:ilvl w:val="0"/>
          <w:numId w:val="0"/>
        </w:numPr>
        <w:ind w:left="864" w:hanging="864"/>
        <w:rPr>
          <w:b/>
        </w:rPr>
      </w:pPr>
      <w:r w:rsidRPr="00DE07DB">
        <w:rPr>
          <w:b/>
        </w:rPr>
        <w:t xml:space="preserve">Alternative Flows </w:t>
      </w:r>
    </w:p>
    <w:p w:rsidR="00007266" w:rsidRPr="00DE07DB" w:rsidRDefault="00007266" w:rsidP="00007266">
      <w:r w:rsidRPr="00DE07DB">
        <w:t>NA</w:t>
      </w:r>
    </w:p>
    <w:p w:rsidR="00007266" w:rsidRDefault="00007266" w:rsidP="00007266">
      <w:pPr>
        <w:pStyle w:val="Heading4"/>
        <w:numPr>
          <w:ilvl w:val="0"/>
          <w:numId w:val="0"/>
        </w:numPr>
        <w:ind w:left="864" w:hanging="864"/>
        <w:rPr>
          <w:b/>
        </w:rPr>
      </w:pPr>
      <w:r w:rsidRPr="00DE07DB">
        <w:rPr>
          <w:b/>
        </w:rPr>
        <w:t xml:space="preserve">Special Requirements </w:t>
      </w:r>
    </w:p>
    <w:p w:rsidR="006C210B" w:rsidRPr="006C210B" w:rsidRDefault="006C210B" w:rsidP="006C210B">
      <w:r>
        <w:t>Provide option for system administrator to define the session length to keep the user logged in for a period of time</w:t>
      </w:r>
    </w:p>
    <w:p w:rsidR="00007266" w:rsidRPr="00DE07DB" w:rsidRDefault="00007266" w:rsidP="00007266">
      <w:pPr>
        <w:pStyle w:val="Heading4"/>
        <w:numPr>
          <w:ilvl w:val="0"/>
          <w:numId w:val="0"/>
        </w:numPr>
        <w:ind w:left="864" w:hanging="864"/>
        <w:rPr>
          <w:b/>
        </w:rPr>
      </w:pPr>
      <w:r w:rsidRPr="00DE07DB">
        <w:rPr>
          <w:b/>
        </w:rPr>
        <w:t>Post-Conditions</w:t>
      </w:r>
    </w:p>
    <w:p w:rsidR="00007266" w:rsidRDefault="00007266" w:rsidP="00007266">
      <w:r w:rsidRPr="00DE07DB">
        <w:t>Successfully logs out from the system</w:t>
      </w:r>
    </w:p>
    <w:p w:rsidR="00DE07DB" w:rsidRPr="00DE07DB" w:rsidRDefault="00DE07DB" w:rsidP="00007266"/>
    <w:p w:rsidR="00007266" w:rsidRPr="00DE07DB" w:rsidRDefault="00007266" w:rsidP="00007266">
      <w:pPr>
        <w:pStyle w:val="Heading3"/>
      </w:pPr>
      <w:bookmarkStart w:id="8" w:name="_Toc496976609"/>
      <w:bookmarkStart w:id="9" w:name="_Toc498717133"/>
      <w:r w:rsidRPr="00DE07DB">
        <w:t>Transactional Log</w:t>
      </w:r>
      <w:bookmarkEnd w:id="8"/>
      <w:bookmarkEnd w:id="9"/>
    </w:p>
    <w:p w:rsidR="00007266" w:rsidRPr="00DE07DB" w:rsidRDefault="00007266" w:rsidP="00007266">
      <w:pPr>
        <w:pStyle w:val="Heading4"/>
      </w:pPr>
      <w:r w:rsidRPr="00DE07DB">
        <w:t>Description</w:t>
      </w:r>
    </w:p>
    <w:p w:rsidR="00007266" w:rsidRPr="00DE07DB" w:rsidRDefault="00007266" w:rsidP="00007266">
      <w:r w:rsidRPr="00DE07DB">
        <w:t>This use case describes, recording of transaction logs into the system</w:t>
      </w:r>
    </w:p>
    <w:p w:rsidR="00007266" w:rsidRPr="00DE07DB" w:rsidRDefault="00007266" w:rsidP="00007266">
      <w:pPr>
        <w:pStyle w:val="Heading4"/>
      </w:pPr>
      <w:r w:rsidRPr="00DE07DB">
        <w:lastRenderedPageBreak/>
        <w:t>Actors</w:t>
      </w:r>
    </w:p>
    <w:p w:rsidR="00007266" w:rsidRPr="00DE07DB" w:rsidRDefault="00007266" w:rsidP="00007266">
      <w:r w:rsidRPr="00DE07DB">
        <w:t>FMD, Procurement and IT</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pPr>
        <w:rPr>
          <w:rFonts w:cs="Arial"/>
          <w:color w:val="000000"/>
          <w:szCs w:val="22"/>
          <w:shd w:val="clear" w:color="auto" w:fill="FFFFFF"/>
        </w:rPr>
      </w:pPr>
      <w:r w:rsidRPr="00DE07DB">
        <w:rPr>
          <w:rFonts w:cs="Arial"/>
          <w:color w:val="000000"/>
          <w:szCs w:val="22"/>
          <w:shd w:val="clear" w:color="auto" w:fill="FFFFFF"/>
        </w:rPr>
        <w:t>NA</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25"/>
        </w:numPr>
      </w:pPr>
      <w:r w:rsidRPr="00DE07DB">
        <w:t>Record the transactions into the log and database table</w:t>
      </w:r>
    </w:p>
    <w:p w:rsidR="00007266" w:rsidRPr="00DE07DB" w:rsidRDefault="00007266" w:rsidP="00363443">
      <w:pPr>
        <w:pStyle w:val="ListParagraph"/>
      </w:pPr>
      <w:r w:rsidRPr="00DE07DB">
        <w:t>Following actions on the screen in our system requires logging:-</w:t>
      </w:r>
    </w:p>
    <w:p w:rsidR="00007266" w:rsidRPr="00DE07DB" w:rsidRDefault="00007266" w:rsidP="00363443">
      <w:pPr>
        <w:pStyle w:val="ListParagraph"/>
        <w:numPr>
          <w:ilvl w:val="0"/>
          <w:numId w:val="13"/>
        </w:numPr>
      </w:pPr>
      <w:r w:rsidRPr="00DE07DB">
        <w:t>Login Click</w:t>
      </w:r>
    </w:p>
    <w:p w:rsidR="00007266" w:rsidRPr="00DE07DB" w:rsidRDefault="00007266" w:rsidP="00363443">
      <w:pPr>
        <w:pStyle w:val="ListParagraph"/>
        <w:numPr>
          <w:ilvl w:val="0"/>
          <w:numId w:val="13"/>
        </w:numPr>
      </w:pPr>
      <w:r w:rsidRPr="00DE07DB">
        <w:t>Logout Click</w:t>
      </w:r>
    </w:p>
    <w:p w:rsidR="00007266" w:rsidRPr="00DE07DB" w:rsidRDefault="00007266" w:rsidP="00363443">
      <w:pPr>
        <w:pStyle w:val="ListParagraph"/>
      </w:pPr>
      <w:r w:rsidRPr="00DE07DB">
        <w:t>Transactions will be saved in the database in the log tables</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NA</w:t>
      </w:r>
    </w:p>
    <w:p w:rsidR="00007266" w:rsidRPr="00DE07DB" w:rsidRDefault="00007266" w:rsidP="00007266">
      <w:pPr>
        <w:pStyle w:val="Heading4"/>
        <w:numPr>
          <w:ilvl w:val="0"/>
          <w:numId w:val="0"/>
        </w:numPr>
        <w:ind w:left="864" w:hanging="864"/>
        <w:rPr>
          <w:b/>
        </w:rPr>
      </w:pPr>
      <w:r w:rsidRPr="00DE07DB">
        <w:rPr>
          <w:b/>
        </w:rPr>
        <w:t xml:space="preserve">Alternative Flows </w:t>
      </w:r>
    </w:p>
    <w:p w:rsidR="00007266" w:rsidRPr="00DE07DB" w:rsidRDefault="00007266" w:rsidP="00007266">
      <w:r w:rsidRPr="00DE07DB">
        <w:t>NA</w:t>
      </w:r>
    </w:p>
    <w:p w:rsidR="00007266" w:rsidRPr="00DE07DB" w:rsidRDefault="00007266" w:rsidP="00007266">
      <w:pPr>
        <w:pStyle w:val="Heading4"/>
        <w:numPr>
          <w:ilvl w:val="0"/>
          <w:numId w:val="0"/>
        </w:numPr>
        <w:ind w:left="864" w:hanging="864"/>
        <w:rPr>
          <w:b/>
        </w:rPr>
      </w:pPr>
      <w:r w:rsidRPr="00DE07DB">
        <w:rPr>
          <w:b/>
        </w:rPr>
        <w:t xml:space="preserve">Special Requirements </w:t>
      </w:r>
    </w:p>
    <w:p w:rsidR="00007266" w:rsidRPr="00DE07DB" w:rsidRDefault="00007266" w:rsidP="00007266">
      <w:pPr>
        <w:rPr>
          <w:color w:val="auto"/>
        </w:rPr>
      </w:pPr>
      <w:r w:rsidRPr="00DE07DB">
        <w:rPr>
          <w:color w:val="auto"/>
        </w:rPr>
        <w:t>NA</w:t>
      </w:r>
    </w:p>
    <w:p w:rsidR="00007266" w:rsidRPr="00DE07DB" w:rsidRDefault="00007266" w:rsidP="00007266">
      <w:pPr>
        <w:pStyle w:val="Heading4"/>
        <w:numPr>
          <w:ilvl w:val="0"/>
          <w:numId w:val="0"/>
        </w:numPr>
        <w:ind w:left="864" w:hanging="864"/>
        <w:rPr>
          <w:b/>
        </w:rPr>
      </w:pPr>
      <w:r w:rsidRPr="00DE07DB">
        <w:rPr>
          <w:b/>
        </w:rPr>
        <w:t>Post-Conditions</w:t>
      </w:r>
    </w:p>
    <w:p w:rsidR="00007266" w:rsidRPr="00DE07DB" w:rsidRDefault="00120F42" w:rsidP="00007266">
      <w:r w:rsidRPr="00DE07DB">
        <w:t>Every</w:t>
      </w:r>
      <w:r>
        <w:t xml:space="preserve"> transactional action shall</w:t>
      </w:r>
      <w:r w:rsidRPr="00DE07DB">
        <w:t xml:space="preserve"> be logged in the application log and database</w:t>
      </w:r>
    </w:p>
    <w:p w:rsidR="006C210B" w:rsidRPr="00DE07DB" w:rsidRDefault="006C210B" w:rsidP="006C210B">
      <w:pPr>
        <w:pStyle w:val="Heading2"/>
      </w:pPr>
      <w:bookmarkStart w:id="10" w:name="_Toc498717134"/>
      <w:bookmarkStart w:id="11" w:name="_Toc496976615"/>
      <w:r w:rsidRPr="00DE07DB">
        <w:t>Manage User</w:t>
      </w:r>
      <w:bookmarkEnd w:id="10"/>
      <w:r w:rsidRPr="00DE07DB">
        <w:t xml:space="preserve"> </w:t>
      </w:r>
      <w:bookmarkEnd w:id="11"/>
    </w:p>
    <w:p w:rsidR="006C210B" w:rsidRPr="00DE07DB" w:rsidRDefault="006C210B" w:rsidP="006C210B">
      <w:pPr>
        <w:pStyle w:val="Heading3"/>
      </w:pPr>
      <w:bookmarkStart w:id="12" w:name="_Toc496976616"/>
      <w:bookmarkStart w:id="13" w:name="_Toc498717135"/>
      <w:r w:rsidRPr="00DE07DB">
        <w:t>Create users</w:t>
      </w:r>
      <w:bookmarkEnd w:id="12"/>
      <w:bookmarkEnd w:id="13"/>
    </w:p>
    <w:p w:rsidR="006C210B" w:rsidRPr="00DE07DB" w:rsidRDefault="006C210B" w:rsidP="006C210B">
      <w:pPr>
        <w:pStyle w:val="Heading4"/>
      </w:pPr>
      <w:r w:rsidRPr="00DE07DB">
        <w:t>Description</w:t>
      </w:r>
    </w:p>
    <w:p w:rsidR="006C210B" w:rsidRPr="00DE07DB" w:rsidRDefault="006C210B" w:rsidP="006C210B">
      <w:r w:rsidRPr="00DE07DB">
        <w:t xml:space="preserve">This use case describes, how </w:t>
      </w:r>
      <w:proofErr w:type="gramStart"/>
      <w:r>
        <w:t>Overall</w:t>
      </w:r>
      <w:proofErr w:type="gramEnd"/>
      <w:r w:rsidRPr="00DE07DB">
        <w:t xml:space="preserve"> administrator will be able to create users in </w:t>
      </w:r>
      <w:r>
        <w:t>R365</w:t>
      </w:r>
    </w:p>
    <w:p w:rsidR="006C210B" w:rsidRPr="00DE07DB" w:rsidRDefault="006C210B" w:rsidP="006C210B">
      <w:pPr>
        <w:pStyle w:val="Heading4"/>
      </w:pPr>
      <w:r w:rsidRPr="00DE07DB">
        <w:t>Actors</w:t>
      </w:r>
    </w:p>
    <w:p w:rsidR="006C210B" w:rsidRPr="00DE07DB" w:rsidRDefault="006C210B" w:rsidP="006C210B">
      <w:r>
        <w:t>Overall</w:t>
      </w:r>
      <w:r w:rsidRPr="00DE07DB">
        <w:t xml:space="preserve"> Administrators</w:t>
      </w:r>
      <w:r>
        <w:t>, HR Admin</w:t>
      </w:r>
    </w:p>
    <w:p w:rsidR="006C210B" w:rsidRPr="00DE07DB" w:rsidRDefault="006C210B" w:rsidP="006C210B">
      <w:pPr>
        <w:pStyle w:val="Heading4"/>
      </w:pPr>
      <w:r w:rsidRPr="00DE07DB">
        <w:t>Flow of Events</w:t>
      </w:r>
    </w:p>
    <w:p w:rsidR="006C210B" w:rsidRPr="00DE07DB" w:rsidRDefault="006C210B" w:rsidP="006C210B">
      <w:pPr>
        <w:rPr>
          <w:b/>
        </w:rPr>
      </w:pPr>
      <w:r w:rsidRPr="00DE07DB">
        <w:rPr>
          <w:b/>
        </w:rPr>
        <w:t>Pre-Condition</w:t>
      </w:r>
    </w:p>
    <w:p w:rsidR="006C210B" w:rsidRPr="004821D2" w:rsidRDefault="006C210B" w:rsidP="006C210B">
      <w:pPr>
        <w:rPr>
          <w:rFonts w:cs="Arial"/>
          <w:color w:val="000000"/>
          <w:szCs w:val="22"/>
          <w:shd w:val="clear" w:color="auto" w:fill="FFFFFF"/>
        </w:rPr>
      </w:pPr>
      <w:r w:rsidRPr="004821D2">
        <w:rPr>
          <w:rFonts w:cs="Arial"/>
          <w:color w:val="000000"/>
          <w:szCs w:val="22"/>
          <w:shd w:val="clear" w:color="auto" w:fill="FFFFFF"/>
        </w:rPr>
        <w:t>NA</w:t>
      </w:r>
    </w:p>
    <w:p w:rsidR="006C210B" w:rsidRPr="00DE07DB" w:rsidRDefault="006C210B" w:rsidP="006C210B">
      <w:pPr>
        <w:rPr>
          <w:b/>
        </w:rPr>
      </w:pPr>
      <w:r w:rsidRPr="00DE07DB">
        <w:rPr>
          <w:b/>
        </w:rPr>
        <w:t>Basic Flow</w:t>
      </w:r>
    </w:p>
    <w:p w:rsidR="006C210B" w:rsidRPr="00DE07DB" w:rsidRDefault="006C210B" w:rsidP="00363443">
      <w:pPr>
        <w:pStyle w:val="ListParagraph"/>
        <w:numPr>
          <w:ilvl w:val="0"/>
          <w:numId w:val="21"/>
        </w:numPr>
      </w:pPr>
      <w:r w:rsidRPr="00DE07DB">
        <w:lastRenderedPageBreak/>
        <w:t xml:space="preserve">User navigates to the Manage ‘User’ Module </w:t>
      </w:r>
    </w:p>
    <w:p w:rsidR="006C210B" w:rsidRDefault="006C210B" w:rsidP="00363443">
      <w:pPr>
        <w:pStyle w:val="ListParagraph"/>
      </w:pPr>
      <w:r>
        <w:t xml:space="preserve">There will be </w:t>
      </w:r>
      <w:proofErr w:type="gramStart"/>
      <w:r>
        <w:t>an</w:t>
      </w:r>
      <w:proofErr w:type="gramEnd"/>
      <w:r>
        <w:t xml:space="preserve"> </w:t>
      </w:r>
      <w:r w:rsidRPr="00DE07DB">
        <w:t xml:space="preserve">‘Users’ </w:t>
      </w:r>
      <w:r>
        <w:t>for creating users.</w:t>
      </w:r>
    </w:p>
    <w:p w:rsidR="006C210B" w:rsidRPr="00DE07DB" w:rsidRDefault="006C210B" w:rsidP="00363443">
      <w:pPr>
        <w:pStyle w:val="ListParagraph"/>
      </w:pPr>
      <w:r>
        <w:t>User clicks on the tab and lands on view page.</w:t>
      </w:r>
    </w:p>
    <w:p w:rsidR="006C210B" w:rsidRPr="00DE07DB" w:rsidRDefault="006C210B" w:rsidP="00363443">
      <w:pPr>
        <w:pStyle w:val="ListParagraph"/>
      </w:pPr>
      <w:r w:rsidRPr="00DE07DB">
        <w:t>User clicks on the button</w:t>
      </w:r>
      <w:r>
        <w:t xml:space="preserve"> on top right hand side ‘Add users’ to open pop up</w:t>
      </w:r>
      <w:r w:rsidRPr="00DE07DB">
        <w:t xml:space="preserve"> for the user </w:t>
      </w:r>
    </w:p>
    <w:p w:rsidR="006C210B" w:rsidRDefault="006C210B" w:rsidP="00363443">
      <w:pPr>
        <w:pStyle w:val="ListParagraph"/>
      </w:pPr>
      <w:r w:rsidRPr="00DE07DB">
        <w:t>User Needs to enter following details:-</w:t>
      </w:r>
    </w:p>
    <w:tbl>
      <w:tblPr>
        <w:tblStyle w:val="TableGrid"/>
        <w:tblW w:w="0" w:type="auto"/>
        <w:tblInd w:w="959" w:type="dxa"/>
        <w:tblLook w:val="04A0" w:firstRow="1" w:lastRow="0" w:firstColumn="1" w:lastColumn="0" w:noHBand="0" w:noVBand="1"/>
      </w:tblPr>
      <w:tblGrid>
        <w:gridCol w:w="2291"/>
        <w:gridCol w:w="6497"/>
      </w:tblGrid>
      <w:tr w:rsidR="006C210B" w:rsidRPr="00BA0896" w:rsidTr="006C210B">
        <w:tc>
          <w:tcPr>
            <w:tcW w:w="2291" w:type="dxa"/>
            <w:shd w:val="clear" w:color="auto" w:fill="FBD4B4" w:themeFill="accent6" w:themeFillTint="66"/>
            <w:vAlign w:val="center"/>
          </w:tcPr>
          <w:p w:rsidR="006C210B" w:rsidRPr="00154818" w:rsidRDefault="006C210B" w:rsidP="006C210B">
            <w:pPr>
              <w:spacing w:after="0" w:line="240" w:lineRule="auto"/>
              <w:jc w:val="center"/>
              <w:rPr>
                <w:b/>
                <w:szCs w:val="22"/>
              </w:rPr>
            </w:pPr>
            <w:r w:rsidRPr="00154818">
              <w:rPr>
                <w:b/>
                <w:szCs w:val="22"/>
              </w:rPr>
              <w:t>Fields</w:t>
            </w:r>
          </w:p>
        </w:tc>
        <w:tc>
          <w:tcPr>
            <w:tcW w:w="6497" w:type="dxa"/>
            <w:shd w:val="clear" w:color="auto" w:fill="FBD4B4" w:themeFill="accent6" w:themeFillTint="66"/>
            <w:vAlign w:val="center"/>
          </w:tcPr>
          <w:p w:rsidR="006C210B" w:rsidRPr="00154818" w:rsidRDefault="006C210B" w:rsidP="006C210B">
            <w:pPr>
              <w:spacing w:after="0" w:line="240" w:lineRule="auto"/>
              <w:jc w:val="center"/>
              <w:rPr>
                <w:b/>
                <w:szCs w:val="22"/>
              </w:rPr>
            </w:pPr>
            <w:r w:rsidRPr="00154818">
              <w:rPr>
                <w:b/>
                <w:szCs w:val="22"/>
              </w:rPr>
              <w:t>Remarks</w:t>
            </w:r>
          </w:p>
        </w:tc>
      </w:tr>
      <w:tr w:rsidR="006C210B" w:rsidRPr="00BA0896" w:rsidTr="006C210B">
        <w:tc>
          <w:tcPr>
            <w:tcW w:w="2291" w:type="dxa"/>
            <w:vAlign w:val="center"/>
          </w:tcPr>
          <w:p w:rsidR="006C210B" w:rsidRPr="00154818" w:rsidRDefault="006C210B" w:rsidP="006C210B">
            <w:pPr>
              <w:spacing w:after="0" w:line="240" w:lineRule="auto"/>
              <w:rPr>
                <w:szCs w:val="22"/>
              </w:rPr>
            </w:pPr>
            <w:r>
              <w:rPr>
                <w:szCs w:val="22"/>
              </w:rPr>
              <w:t xml:space="preserve">User </w:t>
            </w:r>
            <w:r w:rsidRPr="00154818">
              <w:rPr>
                <w:szCs w:val="22"/>
              </w:rPr>
              <w:t>ID*</w:t>
            </w:r>
          </w:p>
        </w:tc>
        <w:tc>
          <w:tcPr>
            <w:tcW w:w="6497" w:type="dxa"/>
            <w:vAlign w:val="center"/>
          </w:tcPr>
          <w:p w:rsidR="006C210B" w:rsidRPr="00154818" w:rsidRDefault="006C210B" w:rsidP="006C210B">
            <w:pPr>
              <w:spacing w:after="0" w:line="240" w:lineRule="auto"/>
              <w:rPr>
                <w:szCs w:val="22"/>
              </w:rPr>
            </w:pPr>
            <w:r w:rsidRPr="00154818">
              <w:rPr>
                <w:szCs w:val="22"/>
              </w:rPr>
              <w:t>Text</w:t>
            </w:r>
          </w:p>
        </w:tc>
      </w:tr>
      <w:tr w:rsidR="006C210B" w:rsidRPr="00154818" w:rsidTr="006C210B">
        <w:tc>
          <w:tcPr>
            <w:tcW w:w="2291" w:type="dxa"/>
            <w:vAlign w:val="center"/>
          </w:tcPr>
          <w:p w:rsidR="006C210B" w:rsidRPr="00154818" w:rsidRDefault="006C210B" w:rsidP="006C210B">
            <w:pPr>
              <w:spacing w:after="0" w:line="240" w:lineRule="auto"/>
              <w:rPr>
                <w:szCs w:val="22"/>
              </w:rPr>
            </w:pPr>
            <w:r w:rsidRPr="00154818">
              <w:rPr>
                <w:szCs w:val="22"/>
              </w:rPr>
              <w:t>User Name*</w:t>
            </w:r>
          </w:p>
        </w:tc>
        <w:tc>
          <w:tcPr>
            <w:tcW w:w="6497" w:type="dxa"/>
            <w:vAlign w:val="center"/>
          </w:tcPr>
          <w:p w:rsidR="006C210B" w:rsidRPr="00154818" w:rsidRDefault="006C210B" w:rsidP="006C210B">
            <w:pPr>
              <w:spacing w:after="0" w:line="240" w:lineRule="auto"/>
              <w:rPr>
                <w:szCs w:val="22"/>
              </w:rPr>
            </w:pPr>
            <w:r w:rsidRPr="00154818">
              <w:rPr>
                <w:szCs w:val="22"/>
              </w:rPr>
              <w:t>Text</w:t>
            </w:r>
            <w:r>
              <w:rPr>
                <w:szCs w:val="22"/>
              </w:rPr>
              <w:t>, retrieve from Windows AD and editable.</w:t>
            </w:r>
          </w:p>
        </w:tc>
      </w:tr>
      <w:tr w:rsidR="006C210B" w:rsidRPr="00154818" w:rsidTr="006C210B">
        <w:tc>
          <w:tcPr>
            <w:tcW w:w="2291" w:type="dxa"/>
            <w:vAlign w:val="center"/>
          </w:tcPr>
          <w:p w:rsidR="006C210B" w:rsidRPr="00154818" w:rsidRDefault="006C210B" w:rsidP="006C210B">
            <w:pPr>
              <w:spacing w:after="0" w:line="240" w:lineRule="auto"/>
              <w:rPr>
                <w:szCs w:val="22"/>
              </w:rPr>
            </w:pPr>
            <w:r>
              <w:rPr>
                <w:szCs w:val="22"/>
              </w:rPr>
              <w:t>Email</w:t>
            </w:r>
            <w:r w:rsidRPr="00154818">
              <w:rPr>
                <w:szCs w:val="22"/>
              </w:rPr>
              <w:t>*</w:t>
            </w:r>
          </w:p>
        </w:tc>
        <w:tc>
          <w:tcPr>
            <w:tcW w:w="6497" w:type="dxa"/>
            <w:vAlign w:val="center"/>
          </w:tcPr>
          <w:p w:rsidR="006C210B" w:rsidRPr="00154818" w:rsidRDefault="006C210B" w:rsidP="006C210B">
            <w:pPr>
              <w:spacing w:after="0" w:line="240" w:lineRule="auto"/>
              <w:rPr>
                <w:szCs w:val="22"/>
              </w:rPr>
            </w:pPr>
            <w:r w:rsidRPr="00154818">
              <w:rPr>
                <w:szCs w:val="22"/>
              </w:rPr>
              <w:t>Valid Email ID</w:t>
            </w:r>
            <w:r>
              <w:rPr>
                <w:szCs w:val="22"/>
              </w:rPr>
              <w:t>, retrieve from Windows AD and editable.</w:t>
            </w:r>
          </w:p>
        </w:tc>
      </w:tr>
      <w:tr w:rsidR="006C210B" w:rsidRPr="00154818" w:rsidTr="006C210B">
        <w:tc>
          <w:tcPr>
            <w:tcW w:w="2291" w:type="dxa"/>
            <w:vAlign w:val="center"/>
          </w:tcPr>
          <w:p w:rsidR="006C210B" w:rsidRPr="00154818" w:rsidRDefault="006C210B" w:rsidP="006C210B">
            <w:pPr>
              <w:spacing w:after="0" w:line="240" w:lineRule="auto"/>
              <w:rPr>
                <w:szCs w:val="22"/>
              </w:rPr>
            </w:pPr>
            <w:r w:rsidRPr="00154818">
              <w:rPr>
                <w:szCs w:val="22"/>
              </w:rPr>
              <w:t>Phone Number</w:t>
            </w:r>
          </w:p>
        </w:tc>
        <w:tc>
          <w:tcPr>
            <w:tcW w:w="6497" w:type="dxa"/>
            <w:vAlign w:val="center"/>
          </w:tcPr>
          <w:p w:rsidR="006C210B" w:rsidRPr="00154818" w:rsidRDefault="006C210B" w:rsidP="006C210B">
            <w:pPr>
              <w:spacing w:after="0" w:line="240" w:lineRule="auto"/>
              <w:rPr>
                <w:szCs w:val="22"/>
              </w:rPr>
            </w:pPr>
            <w:r w:rsidRPr="00154818">
              <w:rPr>
                <w:szCs w:val="22"/>
              </w:rPr>
              <w:t>+65-XXXX-XXXX</w:t>
            </w:r>
            <w:r>
              <w:rPr>
                <w:szCs w:val="22"/>
              </w:rPr>
              <w:t>, retrieve from Windows AD and editable.</w:t>
            </w:r>
          </w:p>
        </w:tc>
      </w:tr>
      <w:tr w:rsidR="006C210B" w:rsidRPr="00154818" w:rsidTr="006C210B">
        <w:tc>
          <w:tcPr>
            <w:tcW w:w="2291" w:type="dxa"/>
            <w:vAlign w:val="center"/>
          </w:tcPr>
          <w:p w:rsidR="006C210B" w:rsidRPr="00154818" w:rsidRDefault="006C210B" w:rsidP="006C210B">
            <w:pPr>
              <w:spacing w:after="0" w:line="240" w:lineRule="auto"/>
              <w:rPr>
                <w:szCs w:val="22"/>
              </w:rPr>
            </w:pPr>
            <w:r>
              <w:rPr>
                <w:szCs w:val="22"/>
              </w:rPr>
              <w:t>Overall User Admin</w:t>
            </w:r>
          </w:p>
        </w:tc>
        <w:tc>
          <w:tcPr>
            <w:tcW w:w="6497" w:type="dxa"/>
            <w:vAlign w:val="center"/>
          </w:tcPr>
          <w:p w:rsidR="006C210B" w:rsidRDefault="006C210B" w:rsidP="006C210B">
            <w:pPr>
              <w:spacing w:after="0" w:line="240" w:lineRule="auto"/>
              <w:rPr>
                <w:szCs w:val="22"/>
              </w:rPr>
            </w:pPr>
            <w:r>
              <w:rPr>
                <w:szCs w:val="22"/>
              </w:rPr>
              <w:t>Yes / No (default), checkbox.</w:t>
            </w:r>
          </w:p>
          <w:p w:rsidR="006C210B" w:rsidRPr="00154818" w:rsidRDefault="006C210B" w:rsidP="006C210B">
            <w:pPr>
              <w:spacing w:after="0" w:line="240" w:lineRule="auto"/>
              <w:rPr>
                <w:szCs w:val="22"/>
              </w:rPr>
            </w:pPr>
            <w:r>
              <w:t>If “Overall User Admin” is selected, this user will be able to manage users in R365.</w:t>
            </w:r>
          </w:p>
        </w:tc>
      </w:tr>
      <w:tr w:rsidR="006C210B" w:rsidRPr="00154818" w:rsidTr="006C210B">
        <w:tc>
          <w:tcPr>
            <w:tcW w:w="2291" w:type="dxa"/>
            <w:vAlign w:val="center"/>
          </w:tcPr>
          <w:p w:rsidR="006C210B" w:rsidRDefault="006C210B" w:rsidP="006C210B">
            <w:pPr>
              <w:spacing w:after="0" w:line="240" w:lineRule="auto"/>
              <w:rPr>
                <w:szCs w:val="22"/>
              </w:rPr>
            </w:pPr>
            <w:r>
              <w:rPr>
                <w:szCs w:val="22"/>
              </w:rPr>
              <w:t>Overall Group Admin</w:t>
            </w:r>
          </w:p>
        </w:tc>
        <w:tc>
          <w:tcPr>
            <w:tcW w:w="6497" w:type="dxa"/>
            <w:vAlign w:val="center"/>
          </w:tcPr>
          <w:p w:rsidR="006C210B" w:rsidRDefault="006C210B" w:rsidP="006C210B">
            <w:pPr>
              <w:spacing w:after="0" w:line="240" w:lineRule="auto"/>
              <w:rPr>
                <w:szCs w:val="22"/>
              </w:rPr>
            </w:pPr>
            <w:r>
              <w:rPr>
                <w:szCs w:val="22"/>
              </w:rPr>
              <w:t xml:space="preserve">Yes / No (default), checkbox. </w:t>
            </w:r>
          </w:p>
          <w:p w:rsidR="006C210B" w:rsidRPr="00632325" w:rsidRDefault="006C210B" w:rsidP="006C210B">
            <w:pPr>
              <w:spacing w:after="0" w:line="240" w:lineRule="auto"/>
            </w:pPr>
            <w:r>
              <w:t>If “Overall Group Admin” is selected, this user will be able to manage groups in R365.</w:t>
            </w:r>
          </w:p>
        </w:tc>
      </w:tr>
      <w:tr w:rsidR="006C210B" w:rsidRPr="00154818" w:rsidTr="006C210B">
        <w:tc>
          <w:tcPr>
            <w:tcW w:w="2291" w:type="dxa"/>
            <w:vAlign w:val="center"/>
          </w:tcPr>
          <w:p w:rsidR="006C210B" w:rsidRDefault="006C210B" w:rsidP="006C210B">
            <w:pPr>
              <w:spacing w:after="0" w:line="240" w:lineRule="auto"/>
              <w:rPr>
                <w:szCs w:val="22"/>
              </w:rPr>
            </w:pPr>
            <w:r w:rsidRPr="00154818">
              <w:rPr>
                <w:szCs w:val="22"/>
              </w:rPr>
              <w:t>Remarks</w:t>
            </w:r>
          </w:p>
        </w:tc>
        <w:tc>
          <w:tcPr>
            <w:tcW w:w="6497" w:type="dxa"/>
            <w:vAlign w:val="center"/>
          </w:tcPr>
          <w:p w:rsidR="006C210B" w:rsidRDefault="006C210B" w:rsidP="006C210B">
            <w:pPr>
              <w:spacing w:after="0" w:line="240" w:lineRule="auto"/>
              <w:rPr>
                <w:szCs w:val="22"/>
              </w:rPr>
            </w:pPr>
            <w:r w:rsidRPr="00154818">
              <w:rPr>
                <w:szCs w:val="22"/>
              </w:rPr>
              <w:t>Text</w:t>
            </w:r>
          </w:p>
        </w:tc>
      </w:tr>
    </w:tbl>
    <w:p w:rsidR="006C210B" w:rsidRPr="00DE07DB" w:rsidRDefault="006C210B" w:rsidP="006C210B"/>
    <w:p w:rsidR="006C210B" w:rsidRPr="00DE07DB" w:rsidRDefault="006C210B" w:rsidP="006C210B">
      <w:pPr>
        <w:ind w:left="720"/>
      </w:pPr>
      <w:r w:rsidRPr="00DE07DB">
        <w:t>*Mandatory Fields</w:t>
      </w:r>
    </w:p>
    <w:p w:rsidR="00900247" w:rsidRDefault="006C210B" w:rsidP="00363443">
      <w:pPr>
        <w:pStyle w:val="ListParagraph"/>
      </w:pPr>
      <w:r w:rsidRPr="00DE07DB">
        <w:t xml:space="preserve">After user enters the mandatory details and clicks on Submit button, </w:t>
      </w:r>
      <w:r w:rsidR="00900247">
        <w:t xml:space="preserve">R365 will pop up a confirmation </w:t>
      </w:r>
      <w:commentRangeStart w:id="14"/>
      <w:r w:rsidR="00900247">
        <w:t xml:space="preserve">dialogue </w:t>
      </w:r>
      <w:commentRangeEnd w:id="14"/>
      <w:r w:rsidR="00267C86">
        <w:rPr>
          <w:rStyle w:val="CommentReference"/>
        </w:rPr>
        <w:commentReference w:id="14"/>
      </w:r>
      <w:r w:rsidR="00900247">
        <w:t xml:space="preserve">asking user to confirm his action. </w:t>
      </w:r>
    </w:p>
    <w:p w:rsidR="00267C86" w:rsidRDefault="00267C86" w:rsidP="00363443">
      <w:pPr>
        <w:pStyle w:val="ListParagraph"/>
      </w:pPr>
      <w:r>
        <w:t xml:space="preserve">User </w:t>
      </w:r>
      <w:commentRangeStart w:id="15"/>
      <w:r>
        <w:t xml:space="preserve">confirms </w:t>
      </w:r>
      <w:commentRangeEnd w:id="15"/>
      <w:r>
        <w:rPr>
          <w:rStyle w:val="CommentReference"/>
        </w:rPr>
        <w:commentReference w:id="15"/>
      </w:r>
      <w:r>
        <w:t xml:space="preserve">his action, </w:t>
      </w:r>
      <w:proofErr w:type="gramStart"/>
      <w:r>
        <w:t>then</w:t>
      </w:r>
      <w:proofErr w:type="gramEnd"/>
      <w:r>
        <w:t xml:space="preserve"> new user will be created in R365. </w:t>
      </w:r>
    </w:p>
    <w:p w:rsidR="00267C86" w:rsidRDefault="00267C86" w:rsidP="00363443">
      <w:pPr>
        <w:pStyle w:val="ListParagraph"/>
      </w:pPr>
      <w:r>
        <w:t xml:space="preserve">Current user will be redirected back to user list. </w:t>
      </w:r>
    </w:p>
    <w:p w:rsidR="006C210B" w:rsidRPr="00DE07DB" w:rsidRDefault="00267C86" w:rsidP="00267C86">
      <w:pPr>
        <w:pStyle w:val="ListParagraph"/>
        <w:rPr>
          <w:b/>
        </w:rPr>
      </w:pPr>
      <w:r>
        <w:t xml:space="preserve">A </w:t>
      </w:r>
      <w:commentRangeStart w:id="16"/>
      <w:r>
        <w:t xml:space="preserve">successful message </w:t>
      </w:r>
      <w:commentRangeEnd w:id="16"/>
      <w:r>
        <w:rPr>
          <w:rStyle w:val="CommentReference"/>
        </w:rPr>
        <w:commentReference w:id="16"/>
      </w:r>
      <w:r>
        <w:t>mentioning User ID will be shown above user list.</w:t>
      </w:r>
      <w:r w:rsidRPr="00DE07DB" w:rsidDel="00267C86">
        <w:t xml:space="preserve"> </w:t>
      </w:r>
    </w:p>
    <w:p w:rsidR="006C210B" w:rsidRPr="00DE07DB" w:rsidRDefault="006C210B" w:rsidP="006C210B">
      <w:pPr>
        <w:pStyle w:val="Heading4"/>
        <w:numPr>
          <w:ilvl w:val="0"/>
          <w:numId w:val="0"/>
        </w:numPr>
        <w:ind w:left="864" w:hanging="864"/>
        <w:rPr>
          <w:b/>
        </w:rPr>
      </w:pPr>
      <w:r w:rsidRPr="00DE07DB">
        <w:rPr>
          <w:b/>
        </w:rPr>
        <w:t>Sub Flow</w:t>
      </w:r>
    </w:p>
    <w:p w:rsidR="006C210B" w:rsidRPr="00DE07DB" w:rsidRDefault="006C210B" w:rsidP="006C210B">
      <w:r w:rsidRPr="00DE07DB">
        <w:t>Premature exit</w:t>
      </w:r>
    </w:p>
    <w:p w:rsidR="006C210B" w:rsidRPr="00DE07DB" w:rsidRDefault="006C210B" w:rsidP="00363443">
      <w:pPr>
        <w:pStyle w:val="ListParagraph"/>
        <w:numPr>
          <w:ilvl w:val="0"/>
          <w:numId w:val="18"/>
        </w:numPr>
      </w:pPr>
      <w:r w:rsidRPr="00DE07DB">
        <w:t xml:space="preserve">User can cancel and exit the user creation screen prematurely, for example: Click on any of the action button present on left navigation menu and also, breadcrumbs at the top of the page. An alert will be displayed in a pop up, when user tries to exit the screen without completing the form or clicks on any other link. In alert, if user clicks yes, then it </w:t>
      </w:r>
      <w:proofErr w:type="gramStart"/>
      <w:r w:rsidRPr="00DE07DB">
        <w:t>will</w:t>
      </w:r>
      <w:proofErr w:type="gramEnd"/>
      <w:r w:rsidRPr="00DE07DB">
        <w:t xml:space="preserve"> exit and no record will be saved and if clicks on 'No' then, he would continue to add record.</w:t>
      </w:r>
    </w:p>
    <w:p w:rsidR="006C210B" w:rsidRPr="00DE07DB" w:rsidRDefault="006C210B" w:rsidP="00363443">
      <w:pPr>
        <w:pStyle w:val="ListParagraph"/>
        <w:numPr>
          <w:ilvl w:val="0"/>
          <w:numId w:val="18"/>
        </w:numPr>
      </w:pPr>
      <w:r w:rsidRPr="00DE07DB">
        <w:t>On cancel, user returns to the view screen and no record will be saved.</w:t>
      </w:r>
    </w:p>
    <w:p w:rsidR="006C210B" w:rsidRDefault="006C210B" w:rsidP="006C210B">
      <w:pPr>
        <w:pStyle w:val="Heading4"/>
        <w:numPr>
          <w:ilvl w:val="0"/>
          <w:numId w:val="0"/>
        </w:numPr>
        <w:ind w:left="864" w:hanging="864"/>
        <w:rPr>
          <w:b/>
        </w:rPr>
      </w:pPr>
      <w:r w:rsidRPr="00DE07DB">
        <w:rPr>
          <w:b/>
        </w:rPr>
        <w:t xml:space="preserve">Alternative Flows </w:t>
      </w:r>
    </w:p>
    <w:p w:rsidR="00933F29" w:rsidRDefault="00933F29" w:rsidP="00933F29">
      <w:r>
        <w:t xml:space="preserve">      </w:t>
      </w:r>
      <w:r>
        <w:tab/>
      </w:r>
      <w:proofErr w:type="spellStart"/>
      <w:r>
        <w:t>g.a</w:t>
      </w:r>
      <w:proofErr w:type="spellEnd"/>
      <w:r>
        <w:t>) User doesn’t confirm his action, confirmation dialogue will be dismissed.</w:t>
      </w:r>
    </w:p>
    <w:p w:rsidR="00933F29" w:rsidRPr="00933F29" w:rsidRDefault="00933F29" w:rsidP="00933F29">
      <w:pPr>
        <w:ind w:left="720" w:hanging="720"/>
      </w:pPr>
      <w:r>
        <w:tab/>
      </w:r>
      <w:proofErr w:type="spellStart"/>
      <w:r>
        <w:t>i.a</w:t>
      </w:r>
      <w:proofErr w:type="spellEnd"/>
      <w:r>
        <w:t xml:space="preserve">) User is add unsuccessfully (e.g. due technical issue), </w:t>
      </w:r>
      <w:proofErr w:type="gramStart"/>
      <w:r>
        <w:t>a</w:t>
      </w:r>
      <w:proofErr w:type="gramEnd"/>
      <w:r>
        <w:t xml:space="preserve"> </w:t>
      </w:r>
      <w:commentRangeStart w:id="17"/>
      <w:r>
        <w:t xml:space="preserve">unsuccessful message </w:t>
      </w:r>
      <w:commentRangeEnd w:id="17"/>
      <w:r>
        <w:rPr>
          <w:rStyle w:val="CommentReference"/>
        </w:rPr>
        <w:commentReference w:id="17"/>
      </w:r>
      <w:r>
        <w:t>will be shown above user list.</w:t>
      </w:r>
    </w:p>
    <w:p w:rsidR="006C210B" w:rsidRPr="00DE07DB" w:rsidRDefault="006C210B" w:rsidP="006C210B">
      <w:r w:rsidRPr="00DE07DB">
        <w:t>Validations</w:t>
      </w:r>
    </w:p>
    <w:p w:rsidR="006C210B" w:rsidRPr="00DE07DB" w:rsidRDefault="006C210B" w:rsidP="00363443">
      <w:pPr>
        <w:pStyle w:val="ListParagraph"/>
        <w:numPr>
          <w:ilvl w:val="0"/>
          <w:numId w:val="20"/>
        </w:numPr>
      </w:pPr>
      <w:r w:rsidRPr="00DE07DB">
        <w:lastRenderedPageBreak/>
        <w:t>The system will check if all Mandatory Data has been filled during the click of submit button.</w:t>
      </w:r>
    </w:p>
    <w:p w:rsidR="006C210B" w:rsidRPr="00DE07DB" w:rsidRDefault="006C210B" w:rsidP="00363443">
      <w:pPr>
        <w:pStyle w:val="ListParagraph"/>
        <w:numPr>
          <w:ilvl w:val="0"/>
          <w:numId w:val="20"/>
        </w:numPr>
      </w:pPr>
      <w:r w:rsidRPr="00DE07DB">
        <w:t>Enter valid Email ID</w:t>
      </w:r>
    </w:p>
    <w:p w:rsidR="006C210B" w:rsidRDefault="006C210B" w:rsidP="00363443">
      <w:pPr>
        <w:pStyle w:val="ListParagraph"/>
        <w:numPr>
          <w:ilvl w:val="0"/>
          <w:numId w:val="20"/>
        </w:numPr>
      </w:pPr>
      <w:r w:rsidRPr="00DE07DB">
        <w:t>Enter valid phone number format</w:t>
      </w:r>
    </w:p>
    <w:p w:rsidR="00073F71" w:rsidRDefault="00073F71" w:rsidP="00363443">
      <w:pPr>
        <w:pStyle w:val="ListParagraph"/>
        <w:numPr>
          <w:ilvl w:val="0"/>
          <w:numId w:val="20"/>
        </w:numPr>
      </w:pPr>
      <w:r>
        <w:t>The system will check if all fields fulfill length limit</w:t>
      </w:r>
    </w:p>
    <w:p w:rsidR="00073F71" w:rsidRPr="00DE07DB" w:rsidRDefault="008B7278" w:rsidP="00363443">
      <w:pPr>
        <w:pStyle w:val="ListParagraph"/>
        <w:numPr>
          <w:ilvl w:val="0"/>
          <w:numId w:val="20"/>
        </w:numPr>
      </w:pPr>
      <w:r>
        <w:t>User ID is unique in R365</w:t>
      </w:r>
    </w:p>
    <w:p w:rsidR="006C210B" w:rsidRPr="00DE07DB" w:rsidRDefault="006C210B" w:rsidP="006C210B">
      <w:pPr>
        <w:pStyle w:val="Heading4"/>
        <w:numPr>
          <w:ilvl w:val="0"/>
          <w:numId w:val="0"/>
        </w:numPr>
        <w:ind w:left="864" w:hanging="864"/>
        <w:rPr>
          <w:b/>
        </w:rPr>
      </w:pPr>
      <w:r w:rsidRPr="00DE07DB">
        <w:rPr>
          <w:b/>
        </w:rPr>
        <w:t xml:space="preserve">Special Requirements </w:t>
      </w:r>
    </w:p>
    <w:p w:rsidR="006C210B" w:rsidRDefault="006C210B" w:rsidP="009951C5">
      <w:pPr>
        <w:pStyle w:val="ListParagraph"/>
        <w:numPr>
          <w:ilvl w:val="0"/>
          <w:numId w:val="57"/>
        </w:numPr>
      </w:pPr>
      <w:r>
        <w:t>There will be a retrieve login id button beside login id which should interact with the database to retrieve the login id present in PSA’s system</w:t>
      </w:r>
    </w:p>
    <w:p w:rsidR="006C210B" w:rsidRDefault="006C210B" w:rsidP="009951C5">
      <w:pPr>
        <w:pStyle w:val="ListParagraph"/>
        <w:numPr>
          <w:ilvl w:val="0"/>
          <w:numId w:val="57"/>
        </w:numPr>
      </w:pPr>
      <w:r>
        <w:t xml:space="preserve">Access rights of Overall User Administrator and Overall Group Administrator will be configurable in database </w:t>
      </w:r>
    </w:p>
    <w:tbl>
      <w:tblPr>
        <w:tblW w:w="8788" w:type="dxa"/>
        <w:tblInd w:w="959" w:type="dxa"/>
        <w:tblLayout w:type="fixed"/>
        <w:tblLook w:val="04A0" w:firstRow="1" w:lastRow="0" w:firstColumn="1" w:lastColumn="0" w:noHBand="0" w:noVBand="1"/>
      </w:tblPr>
      <w:tblGrid>
        <w:gridCol w:w="1701"/>
        <w:gridCol w:w="850"/>
        <w:gridCol w:w="851"/>
        <w:gridCol w:w="992"/>
        <w:gridCol w:w="851"/>
        <w:gridCol w:w="850"/>
        <w:gridCol w:w="851"/>
        <w:gridCol w:w="992"/>
        <w:gridCol w:w="850"/>
      </w:tblGrid>
      <w:tr w:rsidR="006C210B" w:rsidRPr="00AE77FC" w:rsidTr="006C210B">
        <w:trPr>
          <w:trHeight w:val="6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Role / Access</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User</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User</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Group</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Group</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Group</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Group</w:t>
            </w:r>
          </w:p>
        </w:tc>
      </w:tr>
      <w:tr w:rsidR="006C210B" w:rsidRPr="00AE77FC" w:rsidTr="006C210B">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Group Administrator</w:t>
            </w: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r>
      <w:tr w:rsidR="006C210B" w:rsidRPr="00AE77FC" w:rsidTr="006C210B">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C210B" w:rsidRPr="00AE77FC" w:rsidRDefault="006C210B" w:rsidP="006C210B">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User Administrator</w:t>
            </w: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6C210B" w:rsidRPr="00AE77FC" w:rsidRDefault="006C210B" w:rsidP="006C210B">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r>
    </w:tbl>
    <w:p w:rsidR="006C210B" w:rsidRPr="006C210B" w:rsidRDefault="006C210B" w:rsidP="006C210B">
      <w:pPr>
        <w:rPr>
          <w:color w:val="auto"/>
        </w:rPr>
      </w:pPr>
    </w:p>
    <w:p w:rsidR="006C210B" w:rsidRPr="00DE07DB" w:rsidRDefault="006C210B" w:rsidP="006C210B">
      <w:pPr>
        <w:pStyle w:val="Heading4"/>
        <w:numPr>
          <w:ilvl w:val="0"/>
          <w:numId w:val="0"/>
        </w:numPr>
        <w:ind w:left="864" w:hanging="864"/>
        <w:rPr>
          <w:b/>
        </w:rPr>
      </w:pPr>
      <w:r w:rsidRPr="00DE07DB">
        <w:rPr>
          <w:b/>
        </w:rPr>
        <w:t>Post-Conditions</w:t>
      </w:r>
    </w:p>
    <w:p w:rsidR="006C210B" w:rsidRDefault="006C210B" w:rsidP="006C210B">
      <w:r w:rsidRPr="00DE07DB">
        <w:t>User should be successfully created</w:t>
      </w:r>
    </w:p>
    <w:p w:rsidR="006C210B" w:rsidRPr="00DE07DB" w:rsidRDefault="006C210B" w:rsidP="006C210B"/>
    <w:p w:rsidR="006C210B" w:rsidRPr="00DE07DB" w:rsidRDefault="006C210B" w:rsidP="006C210B">
      <w:pPr>
        <w:pStyle w:val="Heading3"/>
      </w:pPr>
      <w:bookmarkStart w:id="18" w:name="_Toc496976617"/>
      <w:bookmarkStart w:id="19" w:name="_Toc498717136"/>
      <w:r w:rsidRPr="00DE07DB">
        <w:t>View users</w:t>
      </w:r>
      <w:bookmarkEnd w:id="18"/>
      <w:bookmarkEnd w:id="19"/>
    </w:p>
    <w:p w:rsidR="006C210B" w:rsidRPr="00DE07DB" w:rsidRDefault="006C210B" w:rsidP="006C210B">
      <w:pPr>
        <w:pStyle w:val="Heading4"/>
      </w:pPr>
      <w:r w:rsidRPr="00DE07DB">
        <w:t>Description</w:t>
      </w:r>
    </w:p>
    <w:p w:rsidR="006C210B" w:rsidRPr="00DE07DB" w:rsidRDefault="006C210B" w:rsidP="006C210B">
      <w:r w:rsidRPr="00DE07DB">
        <w:t xml:space="preserve">This use case describes, how user will be able to view created users  </w:t>
      </w:r>
    </w:p>
    <w:p w:rsidR="006C210B" w:rsidRPr="00DE07DB" w:rsidRDefault="006C210B" w:rsidP="006C210B">
      <w:pPr>
        <w:pStyle w:val="Heading4"/>
      </w:pPr>
      <w:r w:rsidRPr="00DE07DB">
        <w:t>Actors</w:t>
      </w:r>
    </w:p>
    <w:p w:rsidR="006C210B" w:rsidRPr="00DE07DB" w:rsidRDefault="006C210B" w:rsidP="006C210B">
      <w:r>
        <w:t>Overall</w:t>
      </w:r>
      <w:r w:rsidRPr="00DE07DB">
        <w:t xml:space="preserve"> Administrators</w:t>
      </w:r>
      <w:r>
        <w:t>, HR Admin</w:t>
      </w:r>
    </w:p>
    <w:p w:rsidR="006C210B" w:rsidRPr="00DE07DB" w:rsidRDefault="006C210B" w:rsidP="006C210B">
      <w:pPr>
        <w:pStyle w:val="Heading4"/>
      </w:pPr>
      <w:r w:rsidRPr="00DE07DB">
        <w:t>Flow of Events</w:t>
      </w:r>
    </w:p>
    <w:p w:rsidR="006C210B" w:rsidRPr="00DE07DB" w:rsidRDefault="006C210B" w:rsidP="006C210B">
      <w:pPr>
        <w:rPr>
          <w:b/>
        </w:rPr>
      </w:pPr>
      <w:r w:rsidRPr="00DE07DB">
        <w:rPr>
          <w:b/>
        </w:rPr>
        <w:t>Pre-Condition</w:t>
      </w:r>
    </w:p>
    <w:p w:rsidR="006C210B" w:rsidRPr="00DE07DB" w:rsidRDefault="006C210B" w:rsidP="006C210B">
      <w:r w:rsidRPr="00DE07DB">
        <w:t>Users already exists in the system</w:t>
      </w:r>
    </w:p>
    <w:p w:rsidR="006C210B" w:rsidRPr="00DE07DB" w:rsidRDefault="006C210B" w:rsidP="006C210B">
      <w:pPr>
        <w:rPr>
          <w:b/>
        </w:rPr>
      </w:pPr>
      <w:r w:rsidRPr="00DE07DB">
        <w:rPr>
          <w:b/>
        </w:rPr>
        <w:t>Basic Flow</w:t>
      </w:r>
    </w:p>
    <w:p w:rsidR="006C210B" w:rsidRDefault="006C210B" w:rsidP="009951C5">
      <w:pPr>
        <w:pStyle w:val="ListParagraph"/>
        <w:numPr>
          <w:ilvl w:val="0"/>
          <w:numId w:val="58"/>
        </w:numPr>
      </w:pPr>
      <w:r w:rsidRPr="00DE07DB">
        <w:t xml:space="preserve">User navigates to the ‘User Module’ </w:t>
      </w:r>
    </w:p>
    <w:p w:rsidR="006C210B" w:rsidRPr="00DE07DB" w:rsidRDefault="006C210B" w:rsidP="009951C5">
      <w:pPr>
        <w:pStyle w:val="ListParagraph"/>
        <w:numPr>
          <w:ilvl w:val="0"/>
          <w:numId w:val="58"/>
        </w:numPr>
      </w:pPr>
      <w:r w:rsidRPr="00DE07DB">
        <w:t>User lands on the users view page, and will be able to view snapshot of list of users already created in the system at row level.</w:t>
      </w:r>
    </w:p>
    <w:p w:rsidR="006C210B" w:rsidRPr="00DE07DB" w:rsidRDefault="006C210B" w:rsidP="009951C5">
      <w:pPr>
        <w:pStyle w:val="ListParagraph"/>
        <w:numPr>
          <w:ilvl w:val="0"/>
          <w:numId w:val="58"/>
        </w:numPr>
      </w:pPr>
      <w:r w:rsidRPr="00DE07DB">
        <w:t>By default, user can view the following fields</w:t>
      </w:r>
      <w:r w:rsidR="00216643">
        <w:t xml:space="preserve"> after clicking view icon</w:t>
      </w:r>
      <w:r w:rsidRPr="00DE07DB">
        <w:t>:-</w:t>
      </w:r>
    </w:p>
    <w:tbl>
      <w:tblPr>
        <w:tblStyle w:val="TableGrid"/>
        <w:tblW w:w="0" w:type="auto"/>
        <w:tblInd w:w="959" w:type="dxa"/>
        <w:tblLook w:val="04A0" w:firstRow="1" w:lastRow="0" w:firstColumn="1" w:lastColumn="0" w:noHBand="0" w:noVBand="1"/>
      </w:tblPr>
      <w:tblGrid>
        <w:gridCol w:w="3260"/>
        <w:gridCol w:w="5812"/>
      </w:tblGrid>
      <w:tr w:rsidR="00631DAA" w:rsidRPr="00BA0896" w:rsidTr="00241783">
        <w:tc>
          <w:tcPr>
            <w:tcW w:w="3260" w:type="dxa"/>
            <w:shd w:val="clear" w:color="auto" w:fill="FBD4B4" w:themeFill="accent6" w:themeFillTint="66"/>
            <w:vAlign w:val="center"/>
          </w:tcPr>
          <w:p w:rsidR="00631DAA" w:rsidRPr="00154818" w:rsidRDefault="00631DAA" w:rsidP="0024178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631DAA" w:rsidRPr="00154818" w:rsidRDefault="00631DAA" w:rsidP="00241783">
            <w:pPr>
              <w:spacing w:after="0" w:line="240" w:lineRule="auto"/>
              <w:jc w:val="center"/>
              <w:rPr>
                <w:b/>
                <w:szCs w:val="22"/>
              </w:rPr>
            </w:pPr>
            <w:r w:rsidRPr="00154818">
              <w:rPr>
                <w:b/>
                <w:szCs w:val="22"/>
              </w:rPr>
              <w:t>Remarks</w:t>
            </w:r>
          </w:p>
        </w:tc>
      </w:tr>
      <w:tr w:rsidR="00631DAA" w:rsidRPr="00BA0896" w:rsidTr="00241783">
        <w:tc>
          <w:tcPr>
            <w:tcW w:w="3260" w:type="dxa"/>
            <w:vAlign w:val="center"/>
          </w:tcPr>
          <w:p w:rsidR="00631DAA" w:rsidRPr="00154818" w:rsidRDefault="00631DAA" w:rsidP="00241783">
            <w:pPr>
              <w:spacing w:after="0" w:line="240" w:lineRule="auto"/>
              <w:rPr>
                <w:szCs w:val="22"/>
              </w:rPr>
            </w:pPr>
            <w:r w:rsidRPr="00154818">
              <w:rPr>
                <w:szCs w:val="22"/>
              </w:rPr>
              <w:t>User ID</w:t>
            </w:r>
          </w:p>
        </w:tc>
        <w:tc>
          <w:tcPr>
            <w:tcW w:w="5812" w:type="dxa"/>
            <w:vAlign w:val="center"/>
          </w:tcPr>
          <w:p w:rsidR="00631DAA" w:rsidRPr="00154818"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User Name</w:t>
            </w:r>
          </w:p>
        </w:tc>
        <w:tc>
          <w:tcPr>
            <w:tcW w:w="5812" w:type="dxa"/>
            <w:vAlign w:val="center"/>
          </w:tcPr>
          <w:p w:rsidR="00631DAA" w:rsidRPr="00154818"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 xml:space="preserve">Email </w:t>
            </w:r>
          </w:p>
        </w:tc>
        <w:tc>
          <w:tcPr>
            <w:tcW w:w="5812" w:type="dxa"/>
            <w:vAlign w:val="center"/>
          </w:tcPr>
          <w:p w:rsidR="00631DAA" w:rsidRPr="00154818" w:rsidRDefault="00631DAA" w:rsidP="00241783">
            <w:pPr>
              <w:spacing w:after="0" w:line="240" w:lineRule="auto"/>
              <w:rPr>
                <w:szCs w:val="22"/>
              </w:rPr>
            </w:pPr>
            <w:r>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lastRenderedPageBreak/>
              <w:t>Phone Number</w:t>
            </w:r>
          </w:p>
        </w:tc>
        <w:tc>
          <w:tcPr>
            <w:tcW w:w="5812" w:type="dxa"/>
            <w:vAlign w:val="center"/>
          </w:tcPr>
          <w:p w:rsidR="00631DAA" w:rsidRPr="00154818" w:rsidRDefault="00631DAA" w:rsidP="00241783">
            <w:pPr>
              <w:spacing w:after="0" w:line="240" w:lineRule="auto"/>
              <w:rPr>
                <w:szCs w:val="22"/>
              </w:rPr>
            </w:pPr>
            <w:r>
              <w:rPr>
                <w:szCs w:val="22"/>
              </w:rPr>
              <w:t>Text</w:t>
            </w:r>
          </w:p>
        </w:tc>
      </w:tr>
      <w:tr w:rsidR="00073F71" w:rsidRPr="00154818" w:rsidTr="00241783">
        <w:tc>
          <w:tcPr>
            <w:tcW w:w="3260" w:type="dxa"/>
            <w:vAlign w:val="center"/>
          </w:tcPr>
          <w:p w:rsidR="00073F71" w:rsidRPr="00154818" w:rsidRDefault="00073F71" w:rsidP="00241783">
            <w:pPr>
              <w:spacing w:after="0" w:line="240" w:lineRule="auto"/>
              <w:rPr>
                <w:szCs w:val="22"/>
              </w:rPr>
            </w:pPr>
            <w:r>
              <w:rPr>
                <w:szCs w:val="22"/>
              </w:rPr>
              <w:t>Overall User Admin</w:t>
            </w:r>
          </w:p>
        </w:tc>
        <w:tc>
          <w:tcPr>
            <w:tcW w:w="5812" w:type="dxa"/>
            <w:vAlign w:val="center"/>
          </w:tcPr>
          <w:p w:rsidR="00073F71" w:rsidRPr="00154818" w:rsidRDefault="00073F71" w:rsidP="00241783">
            <w:pPr>
              <w:spacing w:after="0" w:line="240" w:lineRule="auto"/>
              <w:rPr>
                <w:szCs w:val="22"/>
              </w:rPr>
            </w:pPr>
            <w:r>
              <w:rPr>
                <w:szCs w:val="22"/>
              </w:rPr>
              <w:t>If is “Overall User Admin”, display “Yes”. Else, hide this field.</w:t>
            </w:r>
          </w:p>
        </w:tc>
      </w:tr>
      <w:tr w:rsidR="00073F71" w:rsidRPr="00154818" w:rsidTr="00241783">
        <w:tc>
          <w:tcPr>
            <w:tcW w:w="3260" w:type="dxa"/>
            <w:vAlign w:val="center"/>
          </w:tcPr>
          <w:p w:rsidR="00073F71" w:rsidRPr="00154818" w:rsidRDefault="00073F71" w:rsidP="00241783">
            <w:pPr>
              <w:spacing w:after="0" w:line="240" w:lineRule="auto"/>
              <w:rPr>
                <w:szCs w:val="22"/>
              </w:rPr>
            </w:pPr>
            <w:r>
              <w:rPr>
                <w:szCs w:val="22"/>
              </w:rPr>
              <w:t>Overall Group Admin</w:t>
            </w:r>
          </w:p>
        </w:tc>
        <w:tc>
          <w:tcPr>
            <w:tcW w:w="5812" w:type="dxa"/>
            <w:vAlign w:val="center"/>
          </w:tcPr>
          <w:p w:rsidR="00073F71" w:rsidRPr="00154818" w:rsidRDefault="00073F71" w:rsidP="00241783">
            <w:pPr>
              <w:spacing w:after="0" w:line="240" w:lineRule="auto"/>
              <w:rPr>
                <w:szCs w:val="22"/>
              </w:rPr>
            </w:pPr>
            <w:r>
              <w:rPr>
                <w:szCs w:val="22"/>
              </w:rPr>
              <w:t>If is “Overall Group Admin”, display “Yes”. Else, hide this field.</w:t>
            </w:r>
          </w:p>
        </w:tc>
      </w:tr>
      <w:tr w:rsidR="00631DAA" w:rsidRPr="00154818" w:rsidTr="00241783">
        <w:tc>
          <w:tcPr>
            <w:tcW w:w="3260" w:type="dxa"/>
            <w:vAlign w:val="center"/>
          </w:tcPr>
          <w:p w:rsidR="00631DAA" w:rsidRDefault="00631DAA" w:rsidP="00241783">
            <w:pPr>
              <w:spacing w:after="0" w:line="240" w:lineRule="auto"/>
              <w:rPr>
                <w:szCs w:val="22"/>
              </w:rPr>
            </w:pPr>
            <w:r w:rsidRPr="00154818">
              <w:rPr>
                <w:szCs w:val="22"/>
              </w:rPr>
              <w:t>Remarks</w:t>
            </w:r>
          </w:p>
        </w:tc>
        <w:tc>
          <w:tcPr>
            <w:tcW w:w="5812" w:type="dxa"/>
            <w:vAlign w:val="center"/>
          </w:tcPr>
          <w:p w:rsidR="00631DAA"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Created By</w:t>
            </w:r>
          </w:p>
        </w:tc>
        <w:tc>
          <w:tcPr>
            <w:tcW w:w="5812" w:type="dxa"/>
            <w:vAlign w:val="center"/>
          </w:tcPr>
          <w:p w:rsidR="00631DAA" w:rsidRPr="00154818"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Created Date</w:t>
            </w:r>
          </w:p>
        </w:tc>
        <w:tc>
          <w:tcPr>
            <w:tcW w:w="5812" w:type="dxa"/>
            <w:vAlign w:val="center"/>
          </w:tcPr>
          <w:p w:rsidR="00631DAA" w:rsidRPr="00154818" w:rsidRDefault="00631DAA" w:rsidP="00241783">
            <w:pPr>
              <w:spacing w:after="0" w:line="240" w:lineRule="auto"/>
              <w:rPr>
                <w:szCs w:val="22"/>
              </w:rPr>
            </w:pPr>
            <w:r w:rsidRPr="00154818">
              <w:rPr>
                <w:szCs w:val="22"/>
              </w:rPr>
              <w:t>DD/MM/YYYY</w:t>
            </w:r>
            <w:r>
              <w:rPr>
                <w:szCs w:val="22"/>
              </w:rPr>
              <w:t xml:space="preserve"> HH:MM:SS</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Last Modified</w:t>
            </w:r>
          </w:p>
        </w:tc>
        <w:tc>
          <w:tcPr>
            <w:tcW w:w="5812" w:type="dxa"/>
            <w:vAlign w:val="center"/>
          </w:tcPr>
          <w:p w:rsidR="00631DAA" w:rsidRPr="00154818" w:rsidRDefault="00631DAA" w:rsidP="00241783">
            <w:pPr>
              <w:spacing w:after="0" w:line="240" w:lineRule="auto"/>
              <w:rPr>
                <w:szCs w:val="22"/>
              </w:rPr>
            </w:pPr>
            <w:r w:rsidRPr="00154818">
              <w:rPr>
                <w:szCs w:val="22"/>
              </w:rPr>
              <w:t>Text</w:t>
            </w:r>
          </w:p>
        </w:tc>
      </w:tr>
      <w:tr w:rsidR="00631DAA" w:rsidRPr="00154818" w:rsidTr="00241783">
        <w:tc>
          <w:tcPr>
            <w:tcW w:w="3260" w:type="dxa"/>
            <w:vAlign w:val="center"/>
          </w:tcPr>
          <w:p w:rsidR="00631DAA" w:rsidRPr="00154818" w:rsidRDefault="00631DAA" w:rsidP="00241783">
            <w:pPr>
              <w:spacing w:after="0" w:line="240" w:lineRule="auto"/>
              <w:rPr>
                <w:szCs w:val="22"/>
              </w:rPr>
            </w:pPr>
            <w:r w:rsidRPr="00154818">
              <w:rPr>
                <w:szCs w:val="22"/>
              </w:rPr>
              <w:t>Last Modified Date</w:t>
            </w:r>
          </w:p>
        </w:tc>
        <w:tc>
          <w:tcPr>
            <w:tcW w:w="5812" w:type="dxa"/>
            <w:vAlign w:val="center"/>
          </w:tcPr>
          <w:p w:rsidR="00631DAA" w:rsidRPr="00154818" w:rsidRDefault="00631DAA" w:rsidP="00241783">
            <w:pPr>
              <w:spacing w:after="0" w:line="240" w:lineRule="auto"/>
              <w:rPr>
                <w:szCs w:val="22"/>
              </w:rPr>
            </w:pPr>
            <w:r w:rsidRPr="00154818">
              <w:rPr>
                <w:szCs w:val="22"/>
              </w:rPr>
              <w:t>DD/MM/YYYY</w:t>
            </w:r>
            <w:r>
              <w:rPr>
                <w:szCs w:val="22"/>
              </w:rPr>
              <w:t xml:space="preserve"> HH:MM:SS</w:t>
            </w:r>
          </w:p>
        </w:tc>
      </w:tr>
    </w:tbl>
    <w:p w:rsidR="006C210B" w:rsidRPr="00DE07DB" w:rsidRDefault="006C210B" w:rsidP="006C210B">
      <w:pPr>
        <w:ind w:left="648"/>
      </w:pPr>
    </w:p>
    <w:p w:rsidR="006C210B" w:rsidRPr="00DE07DB" w:rsidRDefault="006C210B" w:rsidP="009951C5">
      <w:pPr>
        <w:pStyle w:val="ListParagraph"/>
        <w:numPr>
          <w:ilvl w:val="0"/>
          <w:numId w:val="58"/>
        </w:numPr>
      </w:pPr>
      <w:r w:rsidRPr="00DE07DB">
        <w:t>Users will be sorted in the alphabetic order</w:t>
      </w:r>
    </w:p>
    <w:p w:rsidR="006C210B" w:rsidRPr="00DE07DB" w:rsidRDefault="006C210B" w:rsidP="009951C5">
      <w:pPr>
        <w:pStyle w:val="ListParagraph"/>
        <w:numPr>
          <w:ilvl w:val="0"/>
          <w:numId w:val="58"/>
        </w:numPr>
      </w:pPr>
      <w:r w:rsidRPr="00DE07DB">
        <w:t>Sorting: User will be able to sort the view based on different fields for which sortable property is ‘Y’</w:t>
      </w:r>
    </w:p>
    <w:p w:rsidR="006C210B" w:rsidRPr="00DE07DB" w:rsidRDefault="006C210B" w:rsidP="009951C5">
      <w:pPr>
        <w:pStyle w:val="ListParagraph"/>
        <w:numPr>
          <w:ilvl w:val="0"/>
          <w:numId w:val="58"/>
        </w:numPr>
      </w:pPr>
      <w:r w:rsidRPr="00DE07DB">
        <w:t>Pagination: At one time, user can view 20 users in the view page and rest records will show up in the following pages by navigating to the page number or by clicking on ‘Next’ button at the bottom of the grid on the right hand side</w:t>
      </w:r>
    </w:p>
    <w:p w:rsidR="006C210B" w:rsidRPr="00DE07DB" w:rsidRDefault="006C210B" w:rsidP="009951C5">
      <w:pPr>
        <w:pStyle w:val="ListParagraph"/>
        <w:numPr>
          <w:ilvl w:val="0"/>
          <w:numId w:val="58"/>
        </w:numPr>
      </w:pPr>
      <w:r w:rsidRPr="00DE07DB">
        <w:t xml:space="preserve">Total Groups: User can view the count of user group present in the system below the grid in the following format “Showing 1 to 20 of 57 entries” </w:t>
      </w:r>
    </w:p>
    <w:p w:rsidR="006C210B" w:rsidRPr="00DE07DB" w:rsidRDefault="006C210B" w:rsidP="006C210B">
      <w:pPr>
        <w:pStyle w:val="Heading4"/>
        <w:numPr>
          <w:ilvl w:val="0"/>
          <w:numId w:val="0"/>
        </w:numPr>
        <w:ind w:left="864" w:hanging="864"/>
        <w:rPr>
          <w:b/>
        </w:rPr>
      </w:pPr>
      <w:r w:rsidRPr="00DE07DB">
        <w:rPr>
          <w:b/>
        </w:rPr>
        <w:t>Sub Flow</w:t>
      </w:r>
    </w:p>
    <w:p w:rsidR="006C210B" w:rsidRPr="00DE07DB" w:rsidRDefault="006C210B" w:rsidP="006C210B">
      <w:r w:rsidRPr="00DE07DB">
        <w:t>NA</w:t>
      </w:r>
    </w:p>
    <w:p w:rsidR="006C210B" w:rsidRPr="00DE07DB" w:rsidRDefault="006C210B" w:rsidP="006C210B">
      <w:pPr>
        <w:rPr>
          <w:b/>
        </w:rPr>
      </w:pPr>
      <w:r w:rsidRPr="00DE07DB">
        <w:rPr>
          <w:b/>
        </w:rPr>
        <w:t xml:space="preserve">Alternative Flows </w:t>
      </w:r>
    </w:p>
    <w:p w:rsidR="006C210B" w:rsidRPr="00DE07DB" w:rsidRDefault="006C210B" w:rsidP="006C210B">
      <w:r w:rsidRPr="00DE07DB">
        <w:t>NA</w:t>
      </w:r>
    </w:p>
    <w:p w:rsidR="006C210B" w:rsidRPr="00DE07DB" w:rsidRDefault="006C210B" w:rsidP="006C210B">
      <w:pPr>
        <w:rPr>
          <w:b/>
        </w:rPr>
      </w:pPr>
      <w:r w:rsidRPr="00DE07DB">
        <w:rPr>
          <w:b/>
        </w:rPr>
        <w:t xml:space="preserve">Special Requirements </w:t>
      </w:r>
    </w:p>
    <w:p w:rsidR="006C210B" w:rsidRPr="003B0A6B" w:rsidRDefault="006C210B" w:rsidP="006C210B">
      <w:pPr>
        <w:rPr>
          <w:rFonts w:cs="Arial"/>
          <w:szCs w:val="22"/>
        </w:rPr>
      </w:pPr>
      <w:r w:rsidRPr="003B0A6B">
        <w:rPr>
          <w:rFonts w:cs="Arial"/>
          <w:szCs w:val="22"/>
        </w:rPr>
        <w:t>NA</w:t>
      </w:r>
    </w:p>
    <w:p w:rsidR="006C210B" w:rsidRPr="00DE07DB" w:rsidRDefault="006C210B" w:rsidP="006C210B">
      <w:pPr>
        <w:pStyle w:val="Heading4"/>
        <w:numPr>
          <w:ilvl w:val="0"/>
          <w:numId w:val="0"/>
        </w:numPr>
        <w:ind w:left="864" w:hanging="864"/>
        <w:rPr>
          <w:b/>
        </w:rPr>
      </w:pPr>
      <w:r w:rsidRPr="00DE07DB">
        <w:rPr>
          <w:b/>
        </w:rPr>
        <w:t>Post-Conditions</w:t>
      </w:r>
    </w:p>
    <w:p w:rsidR="006C210B" w:rsidRDefault="006C210B" w:rsidP="006C210B">
      <w:r w:rsidRPr="00DE07DB">
        <w:t>User can view the snapshot of the user groups and its related information</w:t>
      </w:r>
    </w:p>
    <w:p w:rsidR="006C210B" w:rsidRPr="00DE07DB" w:rsidRDefault="006C210B" w:rsidP="006C210B"/>
    <w:p w:rsidR="006C210B" w:rsidRPr="00DE07DB" w:rsidRDefault="006C210B" w:rsidP="006C210B">
      <w:pPr>
        <w:pStyle w:val="Heading3"/>
      </w:pPr>
      <w:bookmarkStart w:id="20" w:name="_Toc496976618"/>
      <w:bookmarkStart w:id="21" w:name="_Toc498717137"/>
      <w:r w:rsidRPr="00DE07DB">
        <w:t>Edit</w:t>
      </w:r>
      <w:r w:rsidR="00631DAA">
        <w:t>/Update</w:t>
      </w:r>
      <w:r w:rsidRPr="00DE07DB">
        <w:t xml:space="preserve"> users</w:t>
      </w:r>
      <w:bookmarkEnd w:id="20"/>
      <w:bookmarkEnd w:id="21"/>
    </w:p>
    <w:p w:rsidR="006C210B" w:rsidRPr="00DE07DB" w:rsidRDefault="006C210B" w:rsidP="006C210B">
      <w:pPr>
        <w:pStyle w:val="Heading4"/>
      </w:pPr>
      <w:r w:rsidRPr="00DE07DB">
        <w:t>Description</w:t>
      </w:r>
    </w:p>
    <w:p w:rsidR="006C210B" w:rsidRPr="00DE07DB" w:rsidRDefault="006C210B" w:rsidP="006C210B">
      <w:r w:rsidRPr="00DE07DB">
        <w:t xml:space="preserve">This use case describes, how user will be able to edit an already created user  </w:t>
      </w:r>
    </w:p>
    <w:p w:rsidR="006C210B" w:rsidRPr="00DE07DB" w:rsidRDefault="006C210B" w:rsidP="006C210B">
      <w:pPr>
        <w:pStyle w:val="Heading4"/>
      </w:pPr>
      <w:r w:rsidRPr="00DE07DB">
        <w:t>Actors</w:t>
      </w:r>
    </w:p>
    <w:p w:rsidR="006C210B" w:rsidRPr="00DE07DB" w:rsidRDefault="006C210B" w:rsidP="006C210B">
      <w:commentRangeStart w:id="22"/>
      <w:r>
        <w:t>Overall</w:t>
      </w:r>
      <w:r w:rsidRPr="00DE07DB">
        <w:t xml:space="preserve"> Administrators</w:t>
      </w:r>
      <w:r>
        <w:t>, HR Admin</w:t>
      </w:r>
      <w:commentRangeEnd w:id="22"/>
      <w:r w:rsidR="00216643">
        <w:rPr>
          <w:rStyle w:val="CommentReference"/>
        </w:rPr>
        <w:commentReference w:id="22"/>
      </w:r>
    </w:p>
    <w:p w:rsidR="006C210B" w:rsidRPr="00DE07DB" w:rsidRDefault="006C210B" w:rsidP="006C210B">
      <w:pPr>
        <w:pStyle w:val="Heading4"/>
      </w:pPr>
      <w:r w:rsidRPr="00DE07DB">
        <w:t>Flow of Events</w:t>
      </w:r>
    </w:p>
    <w:p w:rsidR="006C210B" w:rsidRPr="00DE07DB" w:rsidRDefault="006C210B" w:rsidP="006C210B">
      <w:pPr>
        <w:rPr>
          <w:b/>
        </w:rPr>
      </w:pPr>
      <w:r w:rsidRPr="00DE07DB">
        <w:rPr>
          <w:b/>
        </w:rPr>
        <w:t>Pre-Condition</w:t>
      </w:r>
    </w:p>
    <w:p w:rsidR="006C210B" w:rsidRPr="00DE07DB" w:rsidRDefault="006C210B" w:rsidP="006C210B">
      <w:r w:rsidRPr="00DE07DB">
        <w:t>User already exists in the system</w:t>
      </w:r>
    </w:p>
    <w:p w:rsidR="006C210B" w:rsidRPr="00DE07DB" w:rsidRDefault="006C210B" w:rsidP="006C210B">
      <w:pPr>
        <w:rPr>
          <w:b/>
        </w:rPr>
      </w:pPr>
      <w:r w:rsidRPr="00DE07DB">
        <w:rPr>
          <w:b/>
        </w:rPr>
        <w:lastRenderedPageBreak/>
        <w:t>Basic Flow</w:t>
      </w:r>
    </w:p>
    <w:p w:rsidR="006C210B" w:rsidRPr="00DE07DB" w:rsidRDefault="006C210B" w:rsidP="009951C5">
      <w:pPr>
        <w:pStyle w:val="ListParagraph"/>
        <w:numPr>
          <w:ilvl w:val="0"/>
          <w:numId w:val="22"/>
        </w:numPr>
      </w:pPr>
      <w:r w:rsidRPr="00DE07DB">
        <w:t xml:space="preserve">User navigates to the ‘User Module’ </w:t>
      </w:r>
    </w:p>
    <w:p w:rsidR="006C210B" w:rsidRPr="00DE07DB" w:rsidRDefault="006C210B" w:rsidP="009951C5">
      <w:pPr>
        <w:pStyle w:val="ListParagraph"/>
        <w:numPr>
          <w:ilvl w:val="0"/>
          <w:numId w:val="58"/>
        </w:numPr>
      </w:pPr>
      <w:r w:rsidRPr="00DE07DB">
        <w:t>User lands on the user view page, and will be able to view snapshot of list of users already created in the system at row level.</w:t>
      </w:r>
    </w:p>
    <w:p w:rsidR="006C210B" w:rsidRPr="00DE07DB" w:rsidRDefault="006C210B" w:rsidP="009951C5">
      <w:pPr>
        <w:pStyle w:val="ListParagraph"/>
        <w:numPr>
          <w:ilvl w:val="0"/>
          <w:numId w:val="58"/>
        </w:numPr>
      </w:pPr>
      <w:r w:rsidRPr="00DE07DB">
        <w:t>User gets the option to edit at row level, there will an edit icon in the action column</w:t>
      </w:r>
    </w:p>
    <w:p w:rsidR="006C210B" w:rsidRPr="00DE07DB" w:rsidRDefault="006C210B" w:rsidP="009951C5">
      <w:pPr>
        <w:pStyle w:val="ListParagraph"/>
        <w:numPr>
          <w:ilvl w:val="0"/>
          <w:numId w:val="58"/>
        </w:numPr>
      </w:pPr>
      <w:r w:rsidRPr="00DE07DB">
        <w:t xml:space="preserve">After clicking on the edit action button, user is redirected to the edit page of the contract. </w:t>
      </w:r>
    </w:p>
    <w:p w:rsidR="006C210B" w:rsidRPr="00DE07DB" w:rsidRDefault="006C210B" w:rsidP="009951C5">
      <w:pPr>
        <w:pStyle w:val="ListParagraph"/>
        <w:numPr>
          <w:ilvl w:val="0"/>
          <w:numId w:val="58"/>
        </w:numPr>
      </w:pPr>
      <w:r w:rsidRPr="00DE07DB">
        <w:t>User can edit the following fields in the edit page:-</w:t>
      </w:r>
    </w:p>
    <w:tbl>
      <w:tblPr>
        <w:tblStyle w:val="TableGrid"/>
        <w:tblW w:w="0" w:type="auto"/>
        <w:tblInd w:w="959" w:type="dxa"/>
        <w:tblLook w:val="04A0" w:firstRow="1" w:lastRow="0" w:firstColumn="1" w:lastColumn="0" w:noHBand="0" w:noVBand="1"/>
      </w:tblPr>
      <w:tblGrid>
        <w:gridCol w:w="2410"/>
        <w:gridCol w:w="1275"/>
        <w:gridCol w:w="5529"/>
      </w:tblGrid>
      <w:tr w:rsidR="006C210B" w:rsidRPr="00BA0896" w:rsidTr="006C210B">
        <w:tc>
          <w:tcPr>
            <w:tcW w:w="2410" w:type="dxa"/>
            <w:shd w:val="clear" w:color="auto" w:fill="FBD4B4" w:themeFill="accent6" w:themeFillTint="66"/>
            <w:vAlign w:val="center"/>
          </w:tcPr>
          <w:p w:rsidR="006C210B" w:rsidRPr="00154818" w:rsidRDefault="006C210B" w:rsidP="006C210B">
            <w:pPr>
              <w:spacing w:after="0" w:line="240" w:lineRule="auto"/>
              <w:jc w:val="center"/>
              <w:rPr>
                <w:b/>
                <w:szCs w:val="22"/>
              </w:rPr>
            </w:pPr>
            <w:r w:rsidRPr="00154818">
              <w:rPr>
                <w:b/>
                <w:szCs w:val="22"/>
              </w:rPr>
              <w:t>Fields</w:t>
            </w:r>
          </w:p>
        </w:tc>
        <w:tc>
          <w:tcPr>
            <w:tcW w:w="1275" w:type="dxa"/>
            <w:shd w:val="clear" w:color="auto" w:fill="FBD4B4" w:themeFill="accent6" w:themeFillTint="66"/>
          </w:tcPr>
          <w:p w:rsidR="006C210B" w:rsidRPr="00154818" w:rsidRDefault="006C210B" w:rsidP="006C210B">
            <w:pPr>
              <w:spacing w:after="0" w:line="240" w:lineRule="auto"/>
              <w:jc w:val="center"/>
              <w:rPr>
                <w:b/>
                <w:szCs w:val="22"/>
              </w:rPr>
            </w:pPr>
            <w:r>
              <w:rPr>
                <w:b/>
                <w:szCs w:val="22"/>
              </w:rPr>
              <w:t>Editable</w:t>
            </w:r>
          </w:p>
        </w:tc>
        <w:tc>
          <w:tcPr>
            <w:tcW w:w="5529" w:type="dxa"/>
            <w:shd w:val="clear" w:color="auto" w:fill="FBD4B4" w:themeFill="accent6" w:themeFillTint="66"/>
            <w:vAlign w:val="center"/>
          </w:tcPr>
          <w:p w:rsidR="006C210B" w:rsidRPr="00154818" w:rsidRDefault="006C210B" w:rsidP="006C210B">
            <w:pPr>
              <w:spacing w:after="0" w:line="240" w:lineRule="auto"/>
              <w:jc w:val="center"/>
              <w:rPr>
                <w:b/>
                <w:szCs w:val="22"/>
              </w:rPr>
            </w:pPr>
            <w:r w:rsidRPr="00154818">
              <w:rPr>
                <w:b/>
                <w:szCs w:val="22"/>
              </w:rPr>
              <w:t>Remarks</w:t>
            </w:r>
          </w:p>
        </w:tc>
      </w:tr>
      <w:tr w:rsidR="006C210B" w:rsidRPr="00BA0896" w:rsidTr="006C210B">
        <w:tc>
          <w:tcPr>
            <w:tcW w:w="2410" w:type="dxa"/>
            <w:vAlign w:val="center"/>
          </w:tcPr>
          <w:p w:rsidR="006C210B" w:rsidRPr="00154818" w:rsidRDefault="006C210B" w:rsidP="006C210B">
            <w:pPr>
              <w:spacing w:after="0" w:line="240" w:lineRule="auto"/>
              <w:rPr>
                <w:szCs w:val="22"/>
              </w:rPr>
            </w:pPr>
            <w:r w:rsidRPr="00154818">
              <w:rPr>
                <w:szCs w:val="22"/>
              </w:rPr>
              <w:t>User ID</w:t>
            </w:r>
            <w:r>
              <w:rPr>
                <w:szCs w:val="22"/>
              </w:rPr>
              <w:t>*</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Pr="00154818" w:rsidRDefault="006C210B" w:rsidP="006C210B">
            <w:pPr>
              <w:spacing w:after="0" w:line="240" w:lineRule="auto"/>
              <w:rPr>
                <w:szCs w:val="22"/>
              </w:rPr>
            </w:pPr>
            <w:r>
              <w:rPr>
                <w:szCs w:val="22"/>
              </w:rPr>
              <w:t xml:space="preserve"> </w:t>
            </w:r>
            <w:r w:rsidRPr="00154818">
              <w:rPr>
                <w:szCs w:val="22"/>
              </w:rPr>
              <w:t>Text</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User Name</w:t>
            </w:r>
            <w:r>
              <w:rPr>
                <w:szCs w:val="22"/>
              </w:rPr>
              <w:t>*</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Pr="00154818" w:rsidRDefault="006C210B" w:rsidP="006C210B">
            <w:pPr>
              <w:spacing w:after="0" w:line="240" w:lineRule="auto"/>
              <w:rPr>
                <w:szCs w:val="22"/>
              </w:rPr>
            </w:pPr>
            <w:r>
              <w:rPr>
                <w:szCs w:val="22"/>
              </w:rPr>
              <w:t xml:space="preserve"> </w:t>
            </w:r>
            <w:r w:rsidRPr="00154818">
              <w:rPr>
                <w:szCs w:val="22"/>
              </w:rPr>
              <w:t>Text</w:t>
            </w:r>
            <w:r>
              <w:rPr>
                <w:szCs w:val="22"/>
              </w:rPr>
              <w:t>, retrieve from Windows AD and editable.</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Email</w:t>
            </w:r>
            <w:r>
              <w:rPr>
                <w:szCs w:val="22"/>
              </w:rPr>
              <w:t>*</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Pr="00154818" w:rsidRDefault="006C210B" w:rsidP="006C210B">
            <w:pPr>
              <w:spacing w:after="0" w:line="240" w:lineRule="auto"/>
              <w:rPr>
                <w:szCs w:val="22"/>
              </w:rPr>
            </w:pPr>
            <w:r>
              <w:rPr>
                <w:szCs w:val="22"/>
              </w:rPr>
              <w:t xml:space="preserve"> </w:t>
            </w:r>
            <w:r w:rsidRPr="00154818">
              <w:rPr>
                <w:szCs w:val="22"/>
              </w:rPr>
              <w:t>Valid Email ID</w:t>
            </w:r>
            <w:r>
              <w:rPr>
                <w:szCs w:val="22"/>
              </w:rPr>
              <w:t>, retrieve from Windows AD and editable.</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Phone Number</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Pr="00154818" w:rsidRDefault="006C210B" w:rsidP="006C210B">
            <w:pPr>
              <w:spacing w:after="0" w:line="240" w:lineRule="auto"/>
              <w:rPr>
                <w:szCs w:val="22"/>
              </w:rPr>
            </w:pPr>
            <w:r>
              <w:rPr>
                <w:szCs w:val="22"/>
              </w:rPr>
              <w:t xml:space="preserve"> </w:t>
            </w:r>
            <w:r w:rsidRPr="00154818">
              <w:rPr>
                <w:szCs w:val="22"/>
              </w:rPr>
              <w:t>+65-XXXX-XXXX</w:t>
            </w:r>
            <w:r>
              <w:rPr>
                <w:szCs w:val="22"/>
              </w:rPr>
              <w:t>, retrieve from Windows AD and editable.</w:t>
            </w:r>
          </w:p>
        </w:tc>
      </w:tr>
      <w:tr w:rsidR="006C210B" w:rsidRPr="00154818" w:rsidTr="006C210B">
        <w:tc>
          <w:tcPr>
            <w:tcW w:w="2410" w:type="dxa"/>
            <w:vAlign w:val="center"/>
          </w:tcPr>
          <w:p w:rsidR="006C210B" w:rsidRPr="00154818" w:rsidRDefault="006C210B" w:rsidP="006C210B">
            <w:pPr>
              <w:spacing w:after="0" w:line="240" w:lineRule="auto"/>
              <w:rPr>
                <w:szCs w:val="22"/>
              </w:rPr>
            </w:pPr>
            <w:r>
              <w:rPr>
                <w:szCs w:val="22"/>
              </w:rPr>
              <w:t>Overall User Admin</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Default="006C210B" w:rsidP="006C210B">
            <w:pPr>
              <w:spacing w:after="0" w:line="240" w:lineRule="auto"/>
              <w:rPr>
                <w:szCs w:val="22"/>
              </w:rPr>
            </w:pPr>
            <w:r>
              <w:rPr>
                <w:szCs w:val="22"/>
              </w:rPr>
              <w:t xml:space="preserve"> Yes / No, checkbox.</w:t>
            </w:r>
          </w:p>
        </w:tc>
      </w:tr>
      <w:tr w:rsidR="006C210B" w:rsidRPr="00154818" w:rsidTr="006C210B">
        <w:tc>
          <w:tcPr>
            <w:tcW w:w="2410" w:type="dxa"/>
            <w:vAlign w:val="center"/>
          </w:tcPr>
          <w:p w:rsidR="006C210B" w:rsidRPr="00154818" w:rsidRDefault="006C210B" w:rsidP="006C210B">
            <w:pPr>
              <w:spacing w:after="0" w:line="240" w:lineRule="auto"/>
              <w:rPr>
                <w:szCs w:val="22"/>
              </w:rPr>
            </w:pPr>
            <w:r>
              <w:rPr>
                <w:szCs w:val="22"/>
              </w:rPr>
              <w:t>Overall Group Admin</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Default="006C210B" w:rsidP="006C210B">
            <w:pPr>
              <w:spacing w:after="0" w:line="240" w:lineRule="auto"/>
              <w:rPr>
                <w:szCs w:val="22"/>
              </w:rPr>
            </w:pPr>
            <w:r>
              <w:rPr>
                <w:szCs w:val="22"/>
              </w:rPr>
              <w:t xml:space="preserve"> Yes / No, checkbox. </w:t>
            </w:r>
          </w:p>
        </w:tc>
      </w:tr>
      <w:tr w:rsidR="006C210B" w:rsidRPr="00154818" w:rsidTr="006C210B">
        <w:tc>
          <w:tcPr>
            <w:tcW w:w="2410" w:type="dxa"/>
            <w:vAlign w:val="center"/>
          </w:tcPr>
          <w:p w:rsidR="006C210B" w:rsidRDefault="006C210B" w:rsidP="006C210B">
            <w:pPr>
              <w:spacing w:after="0" w:line="240" w:lineRule="auto"/>
              <w:rPr>
                <w:szCs w:val="22"/>
              </w:rPr>
            </w:pPr>
            <w:r w:rsidRPr="00154818">
              <w:rPr>
                <w:szCs w:val="22"/>
              </w:rPr>
              <w:t>Remarks</w:t>
            </w:r>
          </w:p>
        </w:tc>
        <w:tc>
          <w:tcPr>
            <w:tcW w:w="1275" w:type="dxa"/>
          </w:tcPr>
          <w:p w:rsidR="006C210B" w:rsidRDefault="006C210B" w:rsidP="006C210B">
            <w:pPr>
              <w:spacing w:after="0" w:line="240" w:lineRule="auto"/>
              <w:jc w:val="center"/>
              <w:rPr>
                <w:szCs w:val="22"/>
              </w:rPr>
            </w:pPr>
            <w:r>
              <w:rPr>
                <w:szCs w:val="22"/>
              </w:rPr>
              <w:t>Y</w:t>
            </w:r>
          </w:p>
        </w:tc>
        <w:tc>
          <w:tcPr>
            <w:tcW w:w="5529" w:type="dxa"/>
            <w:vAlign w:val="center"/>
          </w:tcPr>
          <w:p w:rsidR="006C210B" w:rsidRDefault="006C210B" w:rsidP="006C210B">
            <w:pPr>
              <w:spacing w:after="0" w:line="240" w:lineRule="auto"/>
              <w:rPr>
                <w:szCs w:val="22"/>
              </w:rPr>
            </w:pPr>
            <w:r>
              <w:rPr>
                <w:szCs w:val="22"/>
              </w:rPr>
              <w:t xml:space="preserve"> </w:t>
            </w:r>
            <w:r w:rsidRPr="00154818">
              <w:rPr>
                <w:szCs w:val="22"/>
              </w:rPr>
              <w:t>Text</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Created By</w:t>
            </w:r>
          </w:p>
        </w:tc>
        <w:tc>
          <w:tcPr>
            <w:tcW w:w="1275" w:type="dxa"/>
          </w:tcPr>
          <w:p w:rsidR="006C210B" w:rsidRDefault="006C210B" w:rsidP="006C210B">
            <w:pPr>
              <w:spacing w:after="0" w:line="240" w:lineRule="auto"/>
              <w:jc w:val="center"/>
              <w:rPr>
                <w:szCs w:val="22"/>
              </w:rPr>
            </w:pPr>
            <w:r>
              <w:rPr>
                <w:szCs w:val="22"/>
              </w:rPr>
              <w:t>N</w:t>
            </w:r>
          </w:p>
        </w:tc>
        <w:tc>
          <w:tcPr>
            <w:tcW w:w="5529" w:type="dxa"/>
            <w:vAlign w:val="center"/>
          </w:tcPr>
          <w:p w:rsidR="006C210B" w:rsidRPr="00154818" w:rsidRDefault="006C210B" w:rsidP="006C210B">
            <w:pPr>
              <w:spacing w:after="0" w:line="240" w:lineRule="auto"/>
              <w:rPr>
                <w:szCs w:val="22"/>
              </w:rPr>
            </w:pPr>
            <w:r w:rsidRPr="00154818">
              <w:rPr>
                <w:szCs w:val="22"/>
              </w:rPr>
              <w:t>Text</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Created Date</w:t>
            </w:r>
          </w:p>
        </w:tc>
        <w:tc>
          <w:tcPr>
            <w:tcW w:w="1275" w:type="dxa"/>
          </w:tcPr>
          <w:p w:rsidR="006C210B" w:rsidRDefault="006C210B" w:rsidP="006C210B">
            <w:pPr>
              <w:spacing w:after="0" w:line="240" w:lineRule="auto"/>
              <w:jc w:val="center"/>
              <w:rPr>
                <w:szCs w:val="22"/>
              </w:rPr>
            </w:pPr>
            <w:r>
              <w:rPr>
                <w:szCs w:val="22"/>
              </w:rPr>
              <w:t>N</w:t>
            </w:r>
          </w:p>
        </w:tc>
        <w:tc>
          <w:tcPr>
            <w:tcW w:w="5529" w:type="dxa"/>
            <w:vAlign w:val="center"/>
          </w:tcPr>
          <w:p w:rsidR="006C210B" w:rsidRPr="00154818" w:rsidRDefault="006C210B" w:rsidP="006C210B">
            <w:pPr>
              <w:spacing w:after="0" w:line="240" w:lineRule="auto"/>
              <w:rPr>
                <w:szCs w:val="22"/>
              </w:rPr>
            </w:pPr>
            <w:r w:rsidRPr="00154818">
              <w:rPr>
                <w:szCs w:val="22"/>
              </w:rPr>
              <w:t>DD/MM/YYYY</w:t>
            </w:r>
            <w:r>
              <w:rPr>
                <w:szCs w:val="22"/>
              </w:rPr>
              <w:t xml:space="preserve"> HH:MM:SS</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Last Modified</w:t>
            </w:r>
          </w:p>
        </w:tc>
        <w:tc>
          <w:tcPr>
            <w:tcW w:w="1275" w:type="dxa"/>
          </w:tcPr>
          <w:p w:rsidR="006C210B" w:rsidRDefault="006C210B" w:rsidP="006C210B">
            <w:pPr>
              <w:spacing w:after="0" w:line="240" w:lineRule="auto"/>
              <w:jc w:val="center"/>
              <w:rPr>
                <w:szCs w:val="22"/>
              </w:rPr>
            </w:pPr>
            <w:r>
              <w:rPr>
                <w:szCs w:val="22"/>
              </w:rPr>
              <w:t>N</w:t>
            </w:r>
          </w:p>
        </w:tc>
        <w:tc>
          <w:tcPr>
            <w:tcW w:w="5529" w:type="dxa"/>
            <w:vAlign w:val="center"/>
          </w:tcPr>
          <w:p w:rsidR="006C210B" w:rsidRPr="00154818" w:rsidRDefault="006C210B" w:rsidP="006C210B">
            <w:pPr>
              <w:spacing w:after="0" w:line="240" w:lineRule="auto"/>
              <w:rPr>
                <w:szCs w:val="22"/>
              </w:rPr>
            </w:pPr>
            <w:r w:rsidRPr="00154818">
              <w:rPr>
                <w:szCs w:val="22"/>
              </w:rPr>
              <w:t>Text</w:t>
            </w:r>
          </w:p>
        </w:tc>
      </w:tr>
      <w:tr w:rsidR="006C210B" w:rsidRPr="00154818" w:rsidTr="006C210B">
        <w:tc>
          <w:tcPr>
            <w:tcW w:w="2410" w:type="dxa"/>
            <w:vAlign w:val="center"/>
          </w:tcPr>
          <w:p w:rsidR="006C210B" w:rsidRPr="00154818" w:rsidRDefault="006C210B" w:rsidP="006C210B">
            <w:pPr>
              <w:spacing w:after="0" w:line="240" w:lineRule="auto"/>
              <w:rPr>
                <w:szCs w:val="22"/>
              </w:rPr>
            </w:pPr>
            <w:r w:rsidRPr="00154818">
              <w:rPr>
                <w:szCs w:val="22"/>
              </w:rPr>
              <w:t>Last Modified Date</w:t>
            </w:r>
          </w:p>
        </w:tc>
        <w:tc>
          <w:tcPr>
            <w:tcW w:w="1275" w:type="dxa"/>
          </w:tcPr>
          <w:p w:rsidR="006C210B" w:rsidRDefault="006C210B" w:rsidP="006C210B">
            <w:pPr>
              <w:spacing w:after="0" w:line="240" w:lineRule="auto"/>
              <w:jc w:val="center"/>
              <w:rPr>
                <w:szCs w:val="22"/>
              </w:rPr>
            </w:pPr>
            <w:r>
              <w:rPr>
                <w:szCs w:val="22"/>
              </w:rPr>
              <w:t>N</w:t>
            </w:r>
          </w:p>
        </w:tc>
        <w:tc>
          <w:tcPr>
            <w:tcW w:w="5529" w:type="dxa"/>
            <w:vAlign w:val="center"/>
          </w:tcPr>
          <w:p w:rsidR="006C210B" w:rsidRPr="00154818" w:rsidRDefault="006C210B" w:rsidP="006C210B">
            <w:pPr>
              <w:spacing w:after="0" w:line="240" w:lineRule="auto"/>
              <w:rPr>
                <w:szCs w:val="22"/>
              </w:rPr>
            </w:pPr>
            <w:r w:rsidRPr="00154818">
              <w:rPr>
                <w:szCs w:val="22"/>
              </w:rPr>
              <w:t>DD/MM/YYYY</w:t>
            </w:r>
            <w:r>
              <w:rPr>
                <w:szCs w:val="22"/>
              </w:rPr>
              <w:t xml:space="preserve"> HH:MM:SS</w:t>
            </w:r>
          </w:p>
        </w:tc>
      </w:tr>
    </w:tbl>
    <w:p w:rsidR="006C210B" w:rsidRPr="00DE07DB" w:rsidRDefault="006C210B" w:rsidP="009951C5">
      <w:pPr>
        <w:pStyle w:val="ListParagraph"/>
        <w:numPr>
          <w:ilvl w:val="0"/>
          <w:numId w:val="58"/>
        </w:numPr>
      </w:pPr>
      <w:r w:rsidRPr="00DE07DB">
        <w:t>After the details are updated, user can click on ‘Submit’ button which will redirect the user to the view page</w:t>
      </w:r>
    </w:p>
    <w:p w:rsidR="006C210B" w:rsidRPr="00DE07DB" w:rsidRDefault="006C210B" w:rsidP="006C210B">
      <w:pPr>
        <w:pStyle w:val="Heading4"/>
        <w:numPr>
          <w:ilvl w:val="0"/>
          <w:numId w:val="0"/>
        </w:numPr>
        <w:ind w:left="864" w:hanging="864"/>
        <w:rPr>
          <w:b/>
        </w:rPr>
      </w:pPr>
      <w:r w:rsidRPr="00DE07DB">
        <w:rPr>
          <w:b/>
        </w:rPr>
        <w:t>Sub Flow</w:t>
      </w:r>
    </w:p>
    <w:p w:rsidR="006C210B" w:rsidRDefault="006C210B" w:rsidP="006C210B">
      <w:pPr>
        <w:rPr>
          <w:b/>
        </w:rPr>
      </w:pPr>
      <w:r>
        <w:rPr>
          <w:b/>
        </w:rPr>
        <w:t>NA</w:t>
      </w:r>
    </w:p>
    <w:p w:rsidR="00631DAA" w:rsidRPr="00DE07DB" w:rsidRDefault="00631DAA" w:rsidP="00631DAA">
      <w:pPr>
        <w:rPr>
          <w:b/>
        </w:rPr>
      </w:pPr>
      <w:r w:rsidRPr="00DE07DB">
        <w:rPr>
          <w:b/>
        </w:rPr>
        <w:t xml:space="preserve">Alternative Flows </w:t>
      </w:r>
    </w:p>
    <w:p w:rsidR="00631DAA" w:rsidRDefault="00631DAA" w:rsidP="00631DAA">
      <w:r w:rsidRPr="00DE07DB">
        <w:t>NA</w:t>
      </w:r>
    </w:p>
    <w:p w:rsidR="00216643" w:rsidRDefault="00216643" w:rsidP="00631DAA">
      <w:commentRangeStart w:id="23"/>
      <w:r>
        <w:t>Validation</w:t>
      </w:r>
      <w:commentRangeEnd w:id="23"/>
      <w:r>
        <w:rPr>
          <w:rStyle w:val="CommentReference"/>
        </w:rPr>
        <w:commentReference w:id="23"/>
      </w:r>
    </w:p>
    <w:p w:rsidR="00216643" w:rsidRPr="00DE07DB" w:rsidRDefault="00216643" w:rsidP="00631DAA">
      <w:pPr>
        <w:rPr>
          <w:b/>
        </w:rPr>
      </w:pPr>
    </w:p>
    <w:p w:rsidR="00631DAA" w:rsidRPr="00DE07DB" w:rsidRDefault="00631DAA" w:rsidP="00631DAA">
      <w:pPr>
        <w:rPr>
          <w:b/>
        </w:rPr>
      </w:pPr>
      <w:r w:rsidRPr="00DE07DB">
        <w:rPr>
          <w:b/>
        </w:rPr>
        <w:t xml:space="preserve">Special Requirements </w:t>
      </w:r>
    </w:p>
    <w:p w:rsidR="00631DAA" w:rsidRPr="00E716B4" w:rsidRDefault="00631DAA" w:rsidP="00631DAA">
      <w:pPr>
        <w:rPr>
          <w:rFonts w:cs="Arial"/>
          <w:szCs w:val="22"/>
        </w:rPr>
      </w:pPr>
      <w:r w:rsidRPr="00E716B4">
        <w:rPr>
          <w:rFonts w:cs="Arial"/>
          <w:szCs w:val="22"/>
        </w:rPr>
        <w:t>NA</w:t>
      </w:r>
    </w:p>
    <w:p w:rsidR="00631DAA" w:rsidRPr="00DE07DB" w:rsidRDefault="00631DAA" w:rsidP="00631DAA">
      <w:pPr>
        <w:pStyle w:val="Heading4"/>
        <w:numPr>
          <w:ilvl w:val="0"/>
          <w:numId w:val="0"/>
        </w:numPr>
        <w:ind w:left="864" w:hanging="864"/>
        <w:rPr>
          <w:b/>
        </w:rPr>
      </w:pPr>
      <w:r w:rsidRPr="00DE07DB">
        <w:rPr>
          <w:b/>
        </w:rPr>
        <w:t>Post-Conditions</w:t>
      </w:r>
    </w:p>
    <w:p w:rsidR="00631DAA" w:rsidRPr="00DE07DB" w:rsidRDefault="00631DAA" w:rsidP="00363443">
      <w:pPr>
        <w:pStyle w:val="ListParagraph"/>
        <w:numPr>
          <w:ilvl w:val="0"/>
          <w:numId w:val="17"/>
        </w:numPr>
      </w:pPr>
      <w:r w:rsidRPr="00DE07DB">
        <w:t xml:space="preserve">User </w:t>
      </w:r>
      <w:r>
        <w:t>details should be updated</w:t>
      </w:r>
    </w:p>
    <w:p w:rsidR="00631DAA" w:rsidRDefault="00631DAA" w:rsidP="006C210B">
      <w:pPr>
        <w:rPr>
          <w:b/>
        </w:rPr>
      </w:pPr>
    </w:p>
    <w:p w:rsidR="00631DAA" w:rsidRPr="00DE07DB" w:rsidRDefault="00631DAA" w:rsidP="00631DAA">
      <w:pPr>
        <w:pStyle w:val="Heading3"/>
      </w:pPr>
      <w:bookmarkStart w:id="24" w:name="_Toc498717138"/>
      <w:r w:rsidRPr="00DE07DB">
        <w:t>Remove/Delete user</w:t>
      </w:r>
      <w:bookmarkEnd w:id="24"/>
      <w:r w:rsidRPr="00DE07DB">
        <w:t xml:space="preserve"> </w:t>
      </w:r>
    </w:p>
    <w:p w:rsidR="00631DAA" w:rsidRPr="00DE07DB" w:rsidRDefault="00631DAA" w:rsidP="00631DAA">
      <w:pPr>
        <w:pStyle w:val="Heading4"/>
      </w:pPr>
      <w:r w:rsidRPr="00DE07DB">
        <w:t>Description</w:t>
      </w:r>
    </w:p>
    <w:p w:rsidR="00631DAA" w:rsidRPr="00DE07DB" w:rsidRDefault="00631DAA" w:rsidP="00631DAA">
      <w:r w:rsidRPr="00DE07DB">
        <w:t>This use case describes, how user can delete the user already present in the system</w:t>
      </w:r>
    </w:p>
    <w:p w:rsidR="00631DAA" w:rsidRPr="00DE07DB" w:rsidRDefault="00631DAA" w:rsidP="00631DAA">
      <w:pPr>
        <w:pStyle w:val="Heading4"/>
      </w:pPr>
      <w:r w:rsidRPr="00DE07DB">
        <w:lastRenderedPageBreak/>
        <w:t>Actors</w:t>
      </w:r>
    </w:p>
    <w:p w:rsidR="00631DAA" w:rsidRPr="00DE07DB" w:rsidRDefault="00631DAA" w:rsidP="00631DAA">
      <w:commentRangeStart w:id="25"/>
      <w:r>
        <w:t>Overall</w:t>
      </w:r>
      <w:r w:rsidRPr="00DE07DB">
        <w:t xml:space="preserve"> Administrators</w:t>
      </w:r>
      <w:r>
        <w:t xml:space="preserve"> and HR admin</w:t>
      </w:r>
      <w:commentRangeEnd w:id="25"/>
      <w:r w:rsidR="000C55BC">
        <w:rPr>
          <w:rStyle w:val="CommentReference"/>
        </w:rPr>
        <w:commentReference w:id="25"/>
      </w:r>
    </w:p>
    <w:p w:rsidR="00631DAA" w:rsidRPr="00DE07DB" w:rsidRDefault="00631DAA" w:rsidP="00631DAA">
      <w:pPr>
        <w:pStyle w:val="Heading4"/>
      </w:pPr>
      <w:r w:rsidRPr="00DE07DB">
        <w:t>Flow of Events</w:t>
      </w:r>
    </w:p>
    <w:p w:rsidR="00631DAA" w:rsidRPr="00DE07DB" w:rsidRDefault="00631DAA" w:rsidP="00631DAA">
      <w:pPr>
        <w:rPr>
          <w:b/>
        </w:rPr>
      </w:pPr>
      <w:r w:rsidRPr="00DE07DB">
        <w:rPr>
          <w:b/>
        </w:rPr>
        <w:t>Pre-Condition</w:t>
      </w:r>
    </w:p>
    <w:p w:rsidR="00631DAA" w:rsidRPr="00DE07DB" w:rsidRDefault="00631DAA" w:rsidP="00631DAA">
      <w:r w:rsidRPr="00DE07DB">
        <w:t xml:space="preserve">User should exist in the system </w:t>
      </w:r>
    </w:p>
    <w:p w:rsidR="00631DAA" w:rsidRPr="00DE07DB" w:rsidRDefault="00631DAA" w:rsidP="00631DAA">
      <w:pPr>
        <w:rPr>
          <w:b/>
        </w:rPr>
      </w:pPr>
      <w:r w:rsidRPr="00DE07DB">
        <w:rPr>
          <w:b/>
        </w:rPr>
        <w:t>Basic Flow</w:t>
      </w:r>
    </w:p>
    <w:p w:rsidR="00631DAA" w:rsidRPr="00DE07DB" w:rsidRDefault="00631DAA" w:rsidP="00363443">
      <w:pPr>
        <w:pStyle w:val="ListParagraph"/>
        <w:numPr>
          <w:ilvl w:val="0"/>
          <w:numId w:val="16"/>
        </w:numPr>
      </w:pPr>
      <w:r w:rsidRPr="00DE07DB">
        <w:t xml:space="preserve">User navigates to the user page </w:t>
      </w:r>
    </w:p>
    <w:p w:rsidR="00631DAA" w:rsidRPr="00DE07DB" w:rsidRDefault="00631DAA" w:rsidP="00363443">
      <w:pPr>
        <w:pStyle w:val="ListParagraph"/>
        <w:numPr>
          <w:ilvl w:val="0"/>
          <w:numId w:val="16"/>
        </w:numPr>
      </w:pPr>
      <w:r w:rsidRPr="00DE07DB">
        <w:t>In the view page, user can select any user at row level and click on the delete icon to remove the record</w:t>
      </w:r>
    </w:p>
    <w:p w:rsidR="00631DAA" w:rsidRPr="00DE07DB" w:rsidRDefault="00631DAA" w:rsidP="00363443">
      <w:pPr>
        <w:pStyle w:val="ListParagraph"/>
        <w:numPr>
          <w:ilvl w:val="0"/>
          <w:numId w:val="16"/>
        </w:numPr>
      </w:pPr>
      <w:r w:rsidRPr="00DE07DB">
        <w:t>Pop up comes up for confirmation to delete the user from the system</w:t>
      </w:r>
    </w:p>
    <w:p w:rsidR="00631DAA" w:rsidRPr="00DE07DB" w:rsidRDefault="00631DAA" w:rsidP="00363443">
      <w:pPr>
        <w:pStyle w:val="ListParagraph"/>
        <w:numPr>
          <w:ilvl w:val="0"/>
          <w:numId w:val="16"/>
        </w:numPr>
      </w:pPr>
      <w:r w:rsidRPr="00DE07DB">
        <w:t>After user confirms the deleting of record, the record will be deleted from the view grid</w:t>
      </w:r>
    </w:p>
    <w:p w:rsidR="00631DAA" w:rsidRPr="00DE07DB" w:rsidRDefault="00631DAA" w:rsidP="00363443">
      <w:pPr>
        <w:pStyle w:val="ListParagraph"/>
        <w:numPr>
          <w:ilvl w:val="0"/>
          <w:numId w:val="16"/>
        </w:numPr>
      </w:pPr>
      <w:r w:rsidRPr="00DE07DB">
        <w:t>Once deleted, there would be a message highlighting the confirmation of removal of user from the system in the view page screen itself</w:t>
      </w:r>
    </w:p>
    <w:p w:rsidR="00631DAA" w:rsidRPr="00DE07DB" w:rsidRDefault="00631DAA" w:rsidP="00363443">
      <w:pPr>
        <w:pStyle w:val="ListParagraph"/>
        <w:numPr>
          <w:ilvl w:val="0"/>
          <w:numId w:val="16"/>
        </w:numPr>
      </w:pPr>
      <w:r w:rsidRPr="00DE07DB">
        <w:t>User group will no longer appear in the view grid</w:t>
      </w:r>
    </w:p>
    <w:p w:rsidR="00631DAA" w:rsidRPr="00DE07DB" w:rsidRDefault="00631DAA" w:rsidP="00631DAA">
      <w:pPr>
        <w:pStyle w:val="Heading4"/>
        <w:numPr>
          <w:ilvl w:val="0"/>
          <w:numId w:val="0"/>
        </w:numPr>
        <w:ind w:left="864" w:hanging="864"/>
        <w:rPr>
          <w:b/>
        </w:rPr>
      </w:pPr>
      <w:r w:rsidRPr="00DE07DB">
        <w:rPr>
          <w:b/>
        </w:rPr>
        <w:t>Sub Flow</w:t>
      </w:r>
    </w:p>
    <w:p w:rsidR="00631DAA" w:rsidRPr="00DE07DB" w:rsidRDefault="00631DAA" w:rsidP="00631DAA">
      <w:r w:rsidRPr="00DE07DB">
        <w:t>NA</w:t>
      </w:r>
    </w:p>
    <w:p w:rsidR="00631DAA" w:rsidRPr="00DE07DB" w:rsidRDefault="00631DAA" w:rsidP="00631DAA">
      <w:pPr>
        <w:rPr>
          <w:b/>
        </w:rPr>
      </w:pPr>
      <w:r w:rsidRPr="00DE07DB">
        <w:rPr>
          <w:b/>
        </w:rPr>
        <w:t xml:space="preserve">Alternative Flows </w:t>
      </w:r>
    </w:p>
    <w:p w:rsidR="00631DAA" w:rsidRPr="00DE07DB" w:rsidRDefault="00631DAA" w:rsidP="00631DAA">
      <w:pPr>
        <w:rPr>
          <w:b/>
        </w:rPr>
      </w:pPr>
      <w:r w:rsidRPr="00DE07DB">
        <w:t>NA</w:t>
      </w:r>
    </w:p>
    <w:p w:rsidR="00631DAA" w:rsidRPr="00DE07DB" w:rsidRDefault="00631DAA" w:rsidP="00631DAA">
      <w:pPr>
        <w:rPr>
          <w:b/>
        </w:rPr>
      </w:pPr>
      <w:r w:rsidRPr="00DE07DB">
        <w:rPr>
          <w:b/>
        </w:rPr>
        <w:t xml:space="preserve">Special Requirements </w:t>
      </w:r>
    </w:p>
    <w:p w:rsidR="00631DAA" w:rsidRPr="00E716B4" w:rsidRDefault="00631DAA" w:rsidP="00631DAA">
      <w:pPr>
        <w:rPr>
          <w:rFonts w:cs="Arial"/>
          <w:szCs w:val="22"/>
        </w:rPr>
      </w:pPr>
      <w:r w:rsidRPr="00E716B4">
        <w:rPr>
          <w:rFonts w:cs="Arial"/>
          <w:szCs w:val="22"/>
        </w:rPr>
        <w:t>NA</w:t>
      </w:r>
    </w:p>
    <w:p w:rsidR="00631DAA" w:rsidRPr="00DE07DB" w:rsidRDefault="00631DAA" w:rsidP="00631DAA">
      <w:pPr>
        <w:pStyle w:val="Heading4"/>
        <w:numPr>
          <w:ilvl w:val="0"/>
          <w:numId w:val="0"/>
        </w:numPr>
        <w:ind w:left="864" w:hanging="864"/>
        <w:rPr>
          <w:b/>
        </w:rPr>
      </w:pPr>
      <w:r w:rsidRPr="00DE07DB">
        <w:rPr>
          <w:b/>
        </w:rPr>
        <w:t>Post-Conditions</w:t>
      </w:r>
    </w:p>
    <w:p w:rsidR="00631DAA" w:rsidRPr="00DE07DB" w:rsidRDefault="00631DAA" w:rsidP="00631DAA">
      <w:pPr>
        <w:ind w:left="360"/>
      </w:pPr>
      <w:r w:rsidRPr="00DE07DB">
        <w:t>User no longer exist in the records and viewable in user view page</w:t>
      </w:r>
    </w:p>
    <w:p w:rsidR="00007266" w:rsidRPr="00DE07DB" w:rsidRDefault="005B54F1" w:rsidP="00007266">
      <w:pPr>
        <w:pStyle w:val="Heading2"/>
      </w:pPr>
      <w:bookmarkStart w:id="26" w:name="_Toc498717139"/>
      <w:bookmarkStart w:id="27" w:name="_Toc496976610"/>
      <w:r>
        <w:t xml:space="preserve">Manage </w:t>
      </w:r>
      <w:r w:rsidR="00007266" w:rsidRPr="00DE07DB">
        <w:t>User Group and Role</w:t>
      </w:r>
      <w:bookmarkEnd w:id="26"/>
      <w:r w:rsidR="00007266" w:rsidRPr="00DE07DB">
        <w:t xml:space="preserve"> </w:t>
      </w:r>
      <w:bookmarkEnd w:id="27"/>
    </w:p>
    <w:p w:rsidR="00007266" w:rsidRPr="00DE07DB" w:rsidRDefault="00007266" w:rsidP="00007266">
      <w:pPr>
        <w:pStyle w:val="Heading3"/>
      </w:pPr>
      <w:bookmarkStart w:id="28" w:name="_Toc496976611"/>
      <w:bookmarkStart w:id="29" w:name="_Toc498717140"/>
      <w:r w:rsidRPr="00DE07DB">
        <w:t>Create user groups and roles</w:t>
      </w:r>
      <w:bookmarkEnd w:id="28"/>
      <w:bookmarkEnd w:id="29"/>
    </w:p>
    <w:p w:rsidR="00007266" w:rsidRPr="00DE07DB" w:rsidRDefault="00007266" w:rsidP="00007266">
      <w:pPr>
        <w:pStyle w:val="Heading4"/>
      </w:pPr>
      <w:r w:rsidRPr="00DE07DB">
        <w:t>Description</w:t>
      </w:r>
    </w:p>
    <w:p w:rsidR="00007266" w:rsidRPr="00DE07DB" w:rsidRDefault="00007266" w:rsidP="00007266">
      <w:r w:rsidRPr="00DE07DB">
        <w:t xml:space="preserve">This use case </w:t>
      </w:r>
      <w:r w:rsidR="00120F42" w:rsidRPr="00DE07DB">
        <w:t>describes</w:t>
      </w:r>
      <w:r w:rsidRPr="00DE07DB">
        <w:t xml:space="preserve"> how </w:t>
      </w:r>
      <w:r w:rsidR="005B54F1">
        <w:t>Overall Group</w:t>
      </w:r>
      <w:r w:rsidRPr="00DE07DB">
        <w:t xml:space="preserve"> administrator will be able to create user groups for the particular module staff, equipment and contract.</w:t>
      </w:r>
    </w:p>
    <w:p w:rsidR="00007266" w:rsidRPr="00DE07DB" w:rsidRDefault="00007266" w:rsidP="00007266">
      <w:pPr>
        <w:pStyle w:val="Heading4"/>
      </w:pPr>
      <w:r w:rsidRPr="00DE07DB">
        <w:t>Actors</w:t>
      </w:r>
    </w:p>
    <w:p w:rsidR="00007266" w:rsidRPr="00DE07DB" w:rsidRDefault="005B54F1" w:rsidP="00007266">
      <w:r>
        <w:t>Overall Group</w:t>
      </w:r>
      <w:r w:rsidR="00007266" w:rsidRPr="00DE07DB">
        <w:t xml:space="preserve"> Administrators</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pPr>
        <w:rPr>
          <w:rFonts w:cs="Arial"/>
          <w:color w:val="000000"/>
          <w:sz w:val="20"/>
          <w:szCs w:val="20"/>
          <w:shd w:val="clear" w:color="auto" w:fill="FFFFFF"/>
        </w:rPr>
      </w:pPr>
      <w:r w:rsidRPr="00B87480">
        <w:rPr>
          <w:rFonts w:cs="Arial"/>
          <w:color w:val="000000"/>
          <w:szCs w:val="20"/>
          <w:shd w:val="clear" w:color="auto" w:fill="FFFFFF"/>
        </w:rPr>
        <w:lastRenderedPageBreak/>
        <w:t>NA</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59"/>
        </w:numPr>
      </w:pPr>
      <w:r w:rsidRPr="00DE07DB">
        <w:t xml:space="preserve">User navigates </w:t>
      </w:r>
      <w:r w:rsidR="005B54F1">
        <w:t>to the ‘User Group’ Module tab from users from left menu</w:t>
      </w:r>
    </w:p>
    <w:p w:rsidR="00007266" w:rsidRPr="00DE07DB" w:rsidRDefault="00007266" w:rsidP="009951C5">
      <w:pPr>
        <w:pStyle w:val="ListParagraph"/>
        <w:numPr>
          <w:ilvl w:val="0"/>
          <w:numId w:val="59"/>
        </w:numPr>
      </w:pPr>
      <w:r w:rsidRPr="00DE07DB">
        <w:t xml:space="preserve">There will be an add button ‘Add User Group’ present on the top half of the grid on the right hand side </w:t>
      </w:r>
    </w:p>
    <w:p w:rsidR="00007266" w:rsidRPr="00DE07DB" w:rsidRDefault="00007266" w:rsidP="009951C5">
      <w:pPr>
        <w:pStyle w:val="ListParagraph"/>
        <w:numPr>
          <w:ilvl w:val="0"/>
          <w:numId w:val="59"/>
        </w:numPr>
      </w:pPr>
      <w:r w:rsidRPr="00DE07DB">
        <w:t>User clicks on the button to land on the create form for the user group</w:t>
      </w:r>
    </w:p>
    <w:p w:rsidR="00007266" w:rsidRDefault="00007266" w:rsidP="009951C5">
      <w:pPr>
        <w:pStyle w:val="ListParagraph"/>
        <w:numPr>
          <w:ilvl w:val="0"/>
          <w:numId w:val="59"/>
        </w:numPr>
      </w:pPr>
      <w:r w:rsidRPr="00DE07DB">
        <w:t>User Needs to enter following details:-</w:t>
      </w:r>
    </w:p>
    <w:tbl>
      <w:tblPr>
        <w:tblStyle w:val="TableGrid"/>
        <w:tblW w:w="0" w:type="auto"/>
        <w:tblInd w:w="959" w:type="dxa"/>
        <w:tblLook w:val="04A0" w:firstRow="1" w:lastRow="0" w:firstColumn="1" w:lastColumn="0" w:noHBand="0" w:noVBand="1"/>
      </w:tblPr>
      <w:tblGrid>
        <w:gridCol w:w="3402"/>
        <w:gridCol w:w="5812"/>
      </w:tblGrid>
      <w:tr w:rsidR="005B54F1" w:rsidRPr="008169F8" w:rsidTr="00241783">
        <w:trPr>
          <w:trHeight w:val="321"/>
        </w:trPr>
        <w:tc>
          <w:tcPr>
            <w:tcW w:w="3402" w:type="dxa"/>
            <w:shd w:val="clear" w:color="auto" w:fill="FBD4B4" w:themeFill="accent6" w:themeFillTint="66"/>
            <w:vAlign w:val="center"/>
          </w:tcPr>
          <w:p w:rsidR="005B54F1" w:rsidRPr="008169F8" w:rsidRDefault="005B54F1" w:rsidP="00241783">
            <w:pPr>
              <w:spacing w:after="0" w:line="240" w:lineRule="auto"/>
              <w:jc w:val="center"/>
              <w:rPr>
                <w:b/>
                <w:szCs w:val="22"/>
              </w:rPr>
            </w:pPr>
            <w:r w:rsidRPr="008169F8">
              <w:rPr>
                <w:b/>
                <w:szCs w:val="22"/>
              </w:rPr>
              <w:t>Fields to be entered</w:t>
            </w:r>
          </w:p>
        </w:tc>
        <w:tc>
          <w:tcPr>
            <w:tcW w:w="5812" w:type="dxa"/>
            <w:shd w:val="clear" w:color="auto" w:fill="FBD4B4" w:themeFill="accent6" w:themeFillTint="66"/>
            <w:vAlign w:val="center"/>
          </w:tcPr>
          <w:p w:rsidR="005B54F1" w:rsidRPr="008169F8" w:rsidRDefault="005B54F1" w:rsidP="00241783">
            <w:pPr>
              <w:spacing w:after="0" w:line="240" w:lineRule="auto"/>
              <w:jc w:val="center"/>
              <w:rPr>
                <w:b/>
                <w:szCs w:val="22"/>
              </w:rPr>
            </w:pPr>
            <w:r w:rsidRPr="008169F8">
              <w:rPr>
                <w:b/>
                <w:szCs w:val="22"/>
              </w:rPr>
              <w:t>Remarks</w:t>
            </w:r>
          </w:p>
        </w:tc>
      </w:tr>
      <w:tr w:rsidR="005B54F1" w:rsidRPr="008169F8" w:rsidTr="00241783">
        <w:trPr>
          <w:trHeight w:val="321"/>
        </w:trPr>
        <w:tc>
          <w:tcPr>
            <w:tcW w:w="3402" w:type="dxa"/>
            <w:vAlign w:val="center"/>
          </w:tcPr>
          <w:p w:rsidR="005B54F1" w:rsidRPr="008169F8" w:rsidRDefault="005B54F1" w:rsidP="00241783">
            <w:pPr>
              <w:spacing w:line="240" w:lineRule="auto"/>
              <w:rPr>
                <w:szCs w:val="22"/>
              </w:rPr>
            </w:pPr>
            <w:r w:rsidRPr="008169F8">
              <w:rPr>
                <w:szCs w:val="22"/>
              </w:rPr>
              <w:t>Reminder Module*</w:t>
            </w:r>
          </w:p>
        </w:tc>
        <w:tc>
          <w:tcPr>
            <w:tcW w:w="5812" w:type="dxa"/>
            <w:vAlign w:val="center"/>
          </w:tcPr>
          <w:p w:rsidR="005B54F1" w:rsidRPr="008169F8" w:rsidRDefault="005B54F1" w:rsidP="00241783">
            <w:pPr>
              <w:spacing w:line="240" w:lineRule="auto"/>
              <w:rPr>
                <w:szCs w:val="22"/>
              </w:rPr>
            </w:pPr>
            <w:r w:rsidRPr="008169F8">
              <w:rPr>
                <w:szCs w:val="22"/>
              </w:rPr>
              <w:t>Dropdown (Contract, Equipment and Staff)</w:t>
            </w:r>
          </w:p>
        </w:tc>
      </w:tr>
      <w:tr w:rsidR="005B54F1" w:rsidRPr="008169F8" w:rsidTr="00241783">
        <w:trPr>
          <w:trHeight w:val="321"/>
        </w:trPr>
        <w:tc>
          <w:tcPr>
            <w:tcW w:w="3402" w:type="dxa"/>
            <w:vAlign w:val="center"/>
          </w:tcPr>
          <w:p w:rsidR="005B54F1" w:rsidRPr="008169F8" w:rsidRDefault="005B54F1" w:rsidP="00241783">
            <w:pPr>
              <w:spacing w:line="240" w:lineRule="auto"/>
              <w:rPr>
                <w:szCs w:val="22"/>
              </w:rPr>
            </w:pPr>
            <w:r w:rsidRPr="008169F8">
              <w:rPr>
                <w:szCs w:val="22"/>
              </w:rPr>
              <w:t>Group Name*</w:t>
            </w:r>
          </w:p>
        </w:tc>
        <w:tc>
          <w:tcPr>
            <w:tcW w:w="5812" w:type="dxa"/>
            <w:vAlign w:val="center"/>
          </w:tcPr>
          <w:p w:rsidR="005B54F1" w:rsidRPr="008169F8" w:rsidRDefault="005B54F1" w:rsidP="00241783">
            <w:pPr>
              <w:spacing w:line="240" w:lineRule="auto"/>
              <w:rPr>
                <w:szCs w:val="22"/>
              </w:rPr>
            </w:pPr>
            <w:r w:rsidRPr="008169F8">
              <w:rPr>
                <w:szCs w:val="22"/>
              </w:rPr>
              <w:t>Text</w:t>
            </w:r>
          </w:p>
        </w:tc>
      </w:tr>
      <w:tr w:rsidR="005B54F1" w:rsidRPr="008169F8" w:rsidTr="00241783">
        <w:trPr>
          <w:trHeight w:val="321"/>
        </w:trPr>
        <w:tc>
          <w:tcPr>
            <w:tcW w:w="3402" w:type="dxa"/>
            <w:vAlign w:val="center"/>
          </w:tcPr>
          <w:p w:rsidR="005B54F1" w:rsidRPr="008169F8" w:rsidRDefault="005B54F1" w:rsidP="00241783">
            <w:pPr>
              <w:spacing w:line="240" w:lineRule="auto"/>
              <w:rPr>
                <w:szCs w:val="22"/>
              </w:rPr>
            </w:pPr>
            <w:r>
              <w:rPr>
                <w:szCs w:val="22"/>
              </w:rPr>
              <w:t>Group Description</w:t>
            </w:r>
          </w:p>
        </w:tc>
        <w:tc>
          <w:tcPr>
            <w:tcW w:w="5812" w:type="dxa"/>
            <w:vAlign w:val="center"/>
          </w:tcPr>
          <w:p w:rsidR="005B54F1" w:rsidRPr="008169F8" w:rsidRDefault="005B54F1" w:rsidP="00241783">
            <w:pPr>
              <w:spacing w:line="240" w:lineRule="auto"/>
              <w:rPr>
                <w:szCs w:val="22"/>
              </w:rPr>
            </w:pPr>
            <w:r>
              <w:rPr>
                <w:szCs w:val="22"/>
              </w:rPr>
              <w:t>Text Area</w:t>
            </w:r>
          </w:p>
        </w:tc>
      </w:tr>
      <w:tr w:rsidR="005B54F1" w:rsidRPr="008169F8" w:rsidTr="00241783">
        <w:trPr>
          <w:trHeight w:val="1266"/>
        </w:trPr>
        <w:tc>
          <w:tcPr>
            <w:tcW w:w="3402" w:type="dxa"/>
            <w:vAlign w:val="center"/>
          </w:tcPr>
          <w:p w:rsidR="005B54F1" w:rsidRPr="008169F8" w:rsidRDefault="005B54F1" w:rsidP="00241783">
            <w:pPr>
              <w:spacing w:line="240" w:lineRule="auto"/>
              <w:rPr>
                <w:szCs w:val="22"/>
              </w:rPr>
            </w:pPr>
            <w:r w:rsidRPr="008169F8">
              <w:rPr>
                <w:szCs w:val="22"/>
              </w:rPr>
              <w:t>Role</w:t>
            </w:r>
            <w:r>
              <w:rPr>
                <w:szCs w:val="22"/>
              </w:rPr>
              <w:t>(s)</w:t>
            </w:r>
            <w:r w:rsidRPr="008169F8">
              <w:rPr>
                <w:szCs w:val="22"/>
              </w:rPr>
              <w:t>*</w:t>
            </w:r>
          </w:p>
        </w:tc>
        <w:tc>
          <w:tcPr>
            <w:tcW w:w="5812" w:type="dxa"/>
            <w:vAlign w:val="center"/>
          </w:tcPr>
          <w:p w:rsidR="005B54F1" w:rsidRPr="008169F8" w:rsidRDefault="005B54F1" w:rsidP="00241783">
            <w:pPr>
              <w:spacing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Role*</w:t>
                  </w:r>
                </w:p>
              </w:tc>
              <w:tc>
                <w:tcPr>
                  <w:tcW w:w="1977" w:type="dxa"/>
                </w:tcPr>
                <w:p w:rsidR="005B54F1" w:rsidRPr="008169F8" w:rsidRDefault="005B54F1" w:rsidP="00241783">
                  <w:pPr>
                    <w:spacing w:after="0" w:line="240" w:lineRule="auto"/>
                    <w:rPr>
                      <w:szCs w:val="22"/>
                    </w:rPr>
                  </w:pPr>
                  <w:r w:rsidRPr="008169F8">
                    <w:rPr>
                      <w:szCs w:val="22"/>
                    </w:rPr>
                    <w:t>Text</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Add</w:t>
                  </w:r>
                  <w:r>
                    <w:rPr>
                      <w:szCs w:val="22"/>
                    </w:rPr>
                    <w:t xml:space="preserve"> Reminder</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View</w:t>
                  </w:r>
                  <w:r>
                    <w:rPr>
                      <w:szCs w:val="22"/>
                    </w:rPr>
                    <w:t xml:space="preserve"> Reminder</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Update</w:t>
                  </w:r>
                  <w:r>
                    <w:rPr>
                      <w:szCs w:val="22"/>
                    </w:rPr>
                    <w:t xml:space="preserve"> Reminder</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05"/>
              </w:trPr>
              <w:tc>
                <w:tcPr>
                  <w:tcW w:w="1977" w:type="dxa"/>
                </w:tcPr>
                <w:p w:rsidR="005B54F1" w:rsidRPr="008169F8" w:rsidRDefault="005B54F1" w:rsidP="00241783">
                  <w:pPr>
                    <w:spacing w:after="0" w:line="240" w:lineRule="auto"/>
                    <w:rPr>
                      <w:szCs w:val="22"/>
                    </w:rPr>
                  </w:pPr>
                  <w:r w:rsidRPr="008169F8">
                    <w:rPr>
                      <w:szCs w:val="22"/>
                    </w:rPr>
                    <w:t>Delete</w:t>
                  </w:r>
                  <w:r>
                    <w:rPr>
                      <w:szCs w:val="22"/>
                    </w:rPr>
                    <w:t xml:space="preserve"> Reminder</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sidRPr="008169F8">
                    <w:rPr>
                      <w:szCs w:val="22"/>
                    </w:rPr>
                    <w:t>Verify</w:t>
                  </w:r>
                  <w:r w:rsidR="00073F71">
                    <w:rPr>
                      <w:szCs w:val="22"/>
                    </w:rPr>
                    <w:t xml:space="preserve"> Reminder</w:t>
                  </w:r>
                </w:p>
              </w:tc>
              <w:tc>
                <w:tcPr>
                  <w:tcW w:w="1977" w:type="dxa"/>
                </w:tcPr>
                <w:p w:rsidR="005B54F1" w:rsidRDefault="005B54F1" w:rsidP="00241783">
                  <w:pPr>
                    <w:spacing w:after="0" w:line="240" w:lineRule="auto"/>
                    <w:rPr>
                      <w:szCs w:val="22"/>
                    </w:rPr>
                  </w:pPr>
                  <w:r w:rsidRPr="008169F8">
                    <w:rPr>
                      <w:szCs w:val="22"/>
                    </w:rPr>
                    <w:t>Checkbox</w:t>
                  </w:r>
                </w:p>
                <w:p w:rsidR="005B54F1" w:rsidRPr="008169F8" w:rsidRDefault="005B54F1" w:rsidP="00241783">
                  <w:pPr>
                    <w:spacing w:after="0" w:line="240" w:lineRule="auto"/>
                    <w:rPr>
                      <w:szCs w:val="22"/>
                    </w:rPr>
                  </w:pPr>
                  <w:r>
                    <w:rPr>
                      <w:szCs w:val="22"/>
                    </w:rPr>
                    <w:t>Verify checkbox is enabled only when contract reminder module is selected.</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Pr>
                      <w:szCs w:val="22"/>
                    </w:rPr>
                    <w:t>Notification TO</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321"/>
              </w:trPr>
              <w:tc>
                <w:tcPr>
                  <w:tcW w:w="1977" w:type="dxa"/>
                </w:tcPr>
                <w:p w:rsidR="005B54F1" w:rsidRPr="008169F8" w:rsidRDefault="005B54F1" w:rsidP="00241783">
                  <w:pPr>
                    <w:spacing w:after="0" w:line="240" w:lineRule="auto"/>
                    <w:rPr>
                      <w:szCs w:val="22"/>
                    </w:rPr>
                  </w:pPr>
                  <w:r>
                    <w:rPr>
                      <w:szCs w:val="22"/>
                    </w:rPr>
                    <w:t>Notification CC</w:t>
                  </w:r>
                </w:p>
              </w:tc>
              <w:tc>
                <w:tcPr>
                  <w:tcW w:w="1977" w:type="dxa"/>
                </w:tcPr>
                <w:p w:rsidR="005B54F1" w:rsidRPr="008169F8" w:rsidRDefault="005B54F1" w:rsidP="00241783">
                  <w:pPr>
                    <w:spacing w:after="0" w:line="240" w:lineRule="auto"/>
                    <w:rPr>
                      <w:szCs w:val="22"/>
                    </w:rPr>
                  </w:pPr>
                  <w:r w:rsidRPr="008169F8">
                    <w:rPr>
                      <w:szCs w:val="22"/>
                    </w:rPr>
                    <w:t>Checkbox</w:t>
                  </w:r>
                </w:p>
              </w:tc>
            </w:tr>
            <w:tr w:rsidR="005B54F1" w:rsidRPr="008169F8" w:rsidTr="00241783">
              <w:trPr>
                <w:trHeight w:val="658"/>
              </w:trPr>
              <w:tc>
                <w:tcPr>
                  <w:tcW w:w="1977" w:type="dxa"/>
                </w:tcPr>
                <w:p w:rsidR="005B54F1" w:rsidRPr="008169F8" w:rsidRDefault="005B54F1" w:rsidP="00241783">
                  <w:pPr>
                    <w:spacing w:after="0" w:line="240" w:lineRule="auto"/>
                    <w:rPr>
                      <w:szCs w:val="22"/>
                    </w:rPr>
                  </w:pPr>
                  <w:r w:rsidRPr="008169F8">
                    <w:rPr>
                      <w:szCs w:val="22"/>
                    </w:rPr>
                    <w:t>Action</w:t>
                  </w:r>
                </w:p>
              </w:tc>
              <w:tc>
                <w:tcPr>
                  <w:tcW w:w="1977" w:type="dxa"/>
                </w:tcPr>
                <w:p w:rsidR="005B54F1" w:rsidRPr="008169F8" w:rsidRDefault="005B54F1" w:rsidP="00241783">
                  <w:pPr>
                    <w:spacing w:after="0" w:line="240" w:lineRule="auto"/>
                    <w:rPr>
                      <w:szCs w:val="22"/>
                    </w:rPr>
                  </w:pPr>
                  <w:r w:rsidRPr="008169F8">
                    <w:rPr>
                      <w:szCs w:val="22"/>
                    </w:rPr>
                    <w:t>Add button, Delete  button</w:t>
                  </w:r>
                </w:p>
              </w:tc>
            </w:tr>
          </w:tbl>
          <w:p w:rsidR="005B54F1" w:rsidRPr="008169F8" w:rsidRDefault="005B54F1" w:rsidP="00241783">
            <w:pPr>
              <w:spacing w:after="0" w:line="240" w:lineRule="auto"/>
              <w:rPr>
                <w:szCs w:val="22"/>
              </w:rPr>
            </w:pPr>
            <w:r w:rsidRPr="008169F8">
              <w:rPr>
                <w:szCs w:val="22"/>
              </w:rPr>
              <w:t>Add/View/Update/Delete: Any one value should be selected mandatory</w:t>
            </w:r>
          </w:p>
        </w:tc>
      </w:tr>
      <w:tr w:rsidR="005B54F1" w:rsidRPr="008169F8" w:rsidTr="00241783">
        <w:trPr>
          <w:trHeight w:val="337"/>
        </w:trPr>
        <w:tc>
          <w:tcPr>
            <w:tcW w:w="3402" w:type="dxa"/>
            <w:vAlign w:val="center"/>
          </w:tcPr>
          <w:p w:rsidR="005B54F1" w:rsidRPr="008169F8" w:rsidRDefault="005B54F1" w:rsidP="00241783">
            <w:pPr>
              <w:spacing w:line="240" w:lineRule="auto"/>
              <w:rPr>
                <w:szCs w:val="22"/>
              </w:rPr>
            </w:pPr>
            <w:r>
              <w:rPr>
                <w:szCs w:val="22"/>
              </w:rPr>
              <w:t>Group Administrator</w:t>
            </w:r>
          </w:p>
        </w:tc>
        <w:tc>
          <w:tcPr>
            <w:tcW w:w="5812" w:type="dxa"/>
            <w:vAlign w:val="center"/>
          </w:tcPr>
          <w:p w:rsidR="005B54F1" w:rsidRPr="008169F8" w:rsidRDefault="005B54F1" w:rsidP="00241783">
            <w:pPr>
              <w:spacing w:line="240" w:lineRule="auto"/>
              <w:rPr>
                <w:szCs w:val="22"/>
              </w:rPr>
            </w:pPr>
            <w:r>
              <w:rPr>
                <w:szCs w:val="22"/>
              </w:rPr>
              <w:t>Assign one or two users as Group Administrator</w:t>
            </w:r>
          </w:p>
        </w:tc>
      </w:tr>
      <w:tr w:rsidR="005B54F1" w:rsidRPr="008169F8" w:rsidTr="00241783">
        <w:trPr>
          <w:trHeight w:val="337"/>
        </w:trPr>
        <w:tc>
          <w:tcPr>
            <w:tcW w:w="3402" w:type="dxa"/>
            <w:vAlign w:val="center"/>
          </w:tcPr>
          <w:p w:rsidR="005B54F1" w:rsidRPr="008169F8" w:rsidRDefault="005B54F1" w:rsidP="00241783">
            <w:pPr>
              <w:spacing w:line="240" w:lineRule="auto"/>
              <w:rPr>
                <w:szCs w:val="22"/>
              </w:rPr>
            </w:pPr>
            <w:r w:rsidRPr="008169F8">
              <w:rPr>
                <w:szCs w:val="22"/>
              </w:rPr>
              <w:t>Active*</w:t>
            </w:r>
          </w:p>
        </w:tc>
        <w:tc>
          <w:tcPr>
            <w:tcW w:w="5812" w:type="dxa"/>
            <w:vAlign w:val="center"/>
          </w:tcPr>
          <w:p w:rsidR="005B54F1" w:rsidRPr="008169F8" w:rsidRDefault="005B54F1" w:rsidP="00241783">
            <w:pPr>
              <w:spacing w:line="240" w:lineRule="auto"/>
              <w:rPr>
                <w:szCs w:val="22"/>
              </w:rPr>
            </w:pPr>
            <w:r w:rsidRPr="008169F8">
              <w:rPr>
                <w:szCs w:val="22"/>
              </w:rPr>
              <w:t>Dropdown (Yes/No)</w:t>
            </w:r>
          </w:p>
        </w:tc>
      </w:tr>
      <w:tr w:rsidR="005B54F1" w:rsidRPr="008169F8" w:rsidTr="00241783">
        <w:trPr>
          <w:trHeight w:val="337"/>
        </w:trPr>
        <w:tc>
          <w:tcPr>
            <w:tcW w:w="3402" w:type="dxa"/>
            <w:vAlign w:val="center"/>
          </w:tcPr>
          <w:p w:rsidR="005B54F1" w:rsidRPr="008169F8" w:rsidRDefault="005B54F1" w:rsidP="00241783">
            <w:pPr>
              <w:spacing w:line="240" w:lineRule="auto"/>
              <w:rPr>
                <w:szCs w:val="22"/>
              </w:rPr>
            </w:pPr>
            <w:r>
              <w:rPr>
                <w:szCs w:val="22"/>
              </w:rPr>
              <w:t>Users</w:t>
            </w:r>
            <w:r w:rsidR="00363443">
              <w:rPr>
                <w:szCs w:val="22"/>
              </w:rPr>
              <w:t xml:space="preserve"> (Login ID, user name)</w:t>
            </w:r>
          </w:p>
        </w:tc>
        <w:tc>
          <w:tcPr>
            <w:tcW w:w="5812" w:type="dxa"/>
            <w:vAlign w:val="center"/>
          </w:tcPr>
          <w:p w:rsidR="005B54F1" w:rsidRPr="008169F8" w:rsidRDefault="00363443" w:rsidP="00241783">
            <w:pPr>
              <w:spacing w:line="240" w:lineRule="auto"/>
              <w:rPr>
                <w:szCs w:val="22"/>
              </w:rPr>
            </w:pPr>
            <w:r>
              <w:rPr>
                <w:szCs w:val="22"/>
              </w:rPr>
              <w:t xml:space="preserve">Grid with checkbox </w:t>
            </w:r>
          </w:p>
        </w:tc>
      </w:tr>
    </w:tbl>
    <w:p w:rsidR="005B54F1" w:rsidRPr="00DE07DB" w:rsidRDefault="005B54F1" w:rsidP="005B54F1">
      <w:pPr>
        <w:ind w:left="720"/>
      </w:pPr>
      <w:r w:rsidRPr="00DE07DB">
        <w:t>*Mandatory Fields</w:t>
      </w:r>
    </w:p>
    <w:p w:rsidR="005B54F1" w:rsidRDefault="005B54F1" w:rsidP="005B54F1">
      <w:pPr>
        <w:ind w:left="576"/>
      </w:pPr>
      <w:r>
        <w:t>Access Matrix Example:-</w:t>
      </w:r>
    </w:p>
    <w:tbl>
      <w:tblPr>
        <w:tblW w:w="9492" w:type="dxa"/>
        <w:tblInd w:w="817" w:type="dxa"/>
        <w:tblLook w:val="04A0" w:firstRow="1" w:lastRow="0" w:firstColumn="1" w:lastColumn="0" w:noHBand="0" w:noVBand="1"/>
      </w:tblPr>
      <w:tblGrid>
        <w:gridCol w:w="2125"/>
        <w:gridCol w:w="1016"/>
        <w:gridCol w:w="1017"/>
        <w:gridCol w:w="1017"/>
        <w:gridCol w:w="1017"/>
        <w:gridCol w:w="1037"/>
        <w:gridCol w:w="1167"/>
        <w:gridCol w:w="1096"/>
      </w:tblGrid>
      <w:tr w:rsidR="005B54F1" w:rsidRPr="0039435C" w:rsidTr="00241783">
        <w:trPr>
          <w:trHeight w:val="304"/>
        </w:trPr>
        <w:tc>
          <w:tcPr>
            <w:tcW w:w="21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Role / Access</w:t>
            </w:r>
          </w:p>
        </w:tc>
        <w:tc>
          <w:tcPr>
            <w:tcW w:w="101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Add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View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Update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Delete Reminder</w:t>
            </w:r>
          </w:p>
        </w:tc>
        <w:tc>
          <w:tcPr>
            <w:tcW w:w="103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Approve Reminder</w:t>
            </w:r>
          </w:p>
        </w:tc>
        <w:tc>
          <w:tcPr>
            <w:tcW w:w="116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TO</w:t>
            </w:r>
          </w:p>
        </w:tc>
        <w:tc>
          <w:tcPr>
            <w:tcW w:w="109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CC</w:t>
            </w:r>
          </w:p>
        </w:tc>
      </w:tr>
      <w:tr w:rsidR="005B54F1" w:rsidRPr="0039435C" w:rsidTr="00241783">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Group Administrator</w:t>
            </w:r>
          </w:p>
        </w:tc>
        <w:tc>
          <w:tcPr>
            <w:tcW w:w="101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r>
      <w:tr w:rsidR="005B54F1" w:rsidRPr="0039435C" w:rsidTr="00241783">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Officer in Charge</w:t>
            </w:r>
          </w:p>
        </w:tc>
        <w:tc>
          <w:tcPr>
            <w:tcW w:w="101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r>
      <w:tr w:rsidR="005B54F1" w:rsidRPr="0039435C" w:rsidTr="00241783">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Read-only User</w:t>
            </w:r>
          </w:p>
        </w:tc>
        <w:tc>
          <w:tcPr>
            <w:tcW w:w="101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3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16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r w:rsidR="005B54F1" w:rsidRPr="0039435C" w:rsidTr="00241783">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User</w:t>
            </w:r>
          </w:p>
        </w:tc>
        <w:tc>
          <w:tcPr>
            <w:tcW w:w="101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5B54F1" w:rsidRPr="0039435C" w:rsidRDefault="005B54F1" w:rsidP="00241783">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bl>
    <w:p w:rsidR="00007266" w:rsidRDefault="00007266" w:rsidP="009951C5">
      <w:pPr>
        <w:pStyle w:val="ListParagraph"/>
        <w:numPr>
          <w:ilvl w:val="0"/>
          <w:numId w:val="59"/>
        </w:numPr>
      </w:pPr>
      <w:r w:rsidRPr="00DE07DB">
        <w:lastRenderedPageBreak/>
        <w:t>By Default, Role ‘Group Administrator’ will be created with the access checkbox selected</w:t>
      </w:r>
      <w:r w:rsidR="005B54F1">
        <w:t xml:space="preserve"> as per above image</w:t>
      </w:r>
    </w:p>
    <w:p w:rsidR="00363443" w:rsidRPr="00DE07DB" w:rsidRDefault="00363443" w:rsidP="009951C5">
      <w:pPr>
        <w:pStyle w:val="ListParagraph"/>
        <w:numPr>
          <w:ilvl w:val="0"/>
          <w:numId w:val="59"/>
        </w:numPr>
      </w:pPr>
      <w:r>
        <w:t>To assign a user as Group Administrator, Overall Group Admin will firstly search the user, and then assign him / her as Group Administrator. Search as you type feature is required for searching user</w:t>
      </w:r>
    </w:p>
    <w:p w:rsidR="00007266" w:rsidRPr="00DE07DB" w:rsidRDefault="00007266" w:rsidP="009951C5">
      <w:pPr>
        <w:pStyle w:val="ListParagraph"/>
        <w:numPr>
          <w:ilvl w:val="0"/>
          <w:numId w:val="59"/>
        </w:numPr>
      </w:pPr>
      <w:r w:rsidRPr="00DE07DB">
        <w:t xml:space="preserve">After user enters the mandatory details and </w:t>
      </w:r>
      <w:commentRangeStart w:id="30"/>
      <w:r w:rsidRPr="00DE07DB">
        <w:t>clicks on Submit button</w:t>
      </w:r>
      <w:commentRangeEnd w:id="30"/>
      <w:r w:rsidR="00073F71">
        <w:rPr>
          <w:rStyle w:val="CommentReference"/>
        </w:rPr>
        <w:commentReference w:id="30"/>
      </w:r>
      <w:r w:rsidRPr="00DE07DB">
        <w:t xml:space="preserve">, user group will be created and user will be redirected to the view user groups page with a successful message </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Premature exit</w:t>
      </w:r>
    </w:p>
    <w:p w:rsidR="00007266" w:rsidRPr="00DE07DB" w:rsidRDefault="00007266" w:rsidP="00363443">
      <w:pPr>
        <w:pStyle w:val="ListParagraph"/>
        <w:numPr>
          <w:ilvl w:val="0"/>
          <w:numId w:val="14"/>
        </w:numPr>
      </w:pPr>
      <w:r w:rsidRPr="00DE07DB">
        <w:t xml:space="preserve">User can cancel and exit the user group creation screen prematurely, for example: Click on any of the action button present on left navigation menu and also, breadcrumbs at the top of the page. An alert will be displayed in a pop up, when user tries to exit the screen without completing the form or clicks on any other link. In alert, if user clicks yes, then it </w:t>
      </w:r>
      <w:proofErr w:type="gramStart"/>
      <w:r w:rsidRPr="00DE07DB">
        <w:t>will</w:t>
      </w:r>
      <w:proofErr w:type="gramEnd"/>
      <w:r w:rsidRPr="00DE07DB">
        <w:t xml:space="preserve"> exit and no record will be saved and if clicks on 'No' then, he would continue to add record.</w:t>
      </w:r>
    </w:p>
    <w:p w:rsidR="00007266" w:rsidRPr="00DE07DB" w:rsidRDefault="00007266" w:rsidP="00363443">
      <w:pPr>
        <w:pStyle w:val="ListParagraph"/>
        <w:numPr>
          <w:ilvl w:val="0"/>
          <w:numId w:val="14"/>
        </w:numPr>
      </w:pPr>
      <w:r w:rsidRPr="00DE07DB">
        <w:t>On cancel, user returns to the view screen and no record will be saved.</w:t>
      </w:r>
    </w:p>
    <w:p w:rsidR="00007266" w:rsidRPr="00DE07DB" w:rsidRDefault="00007266" w:rsidP="00007266">
      <w:pPr>
        <w:pStyle w:val="Heading4"/>
        <w:numPr>
          <w:ilvl w:val="0"/>
          <w:numId w:val="0"/>
        </w:numPr>
        <w:ind w:left="864" w:hanging="864"/>
        <w:rPr>
          <w:b/>
        </w:rPr>
      </w:pPr>
      <w:r w:rsidRPr="00DE07DB">
        <w:rPr>
          <w:b/>
        </w:rPr>
        <w:t xml:space="preserve">Alternative Flows </w:t>
      </w:r>
    </w:p>
    <w:p w:rsidR="00007266" w:rsidRPr="00DE07DB" w:rsidRDefault="00007266" w:rsidP="00007266">
      <w:r w:rsidRPr="00DE07DB">
        <w:t>Validations</w:t>
      </w:r>
    </w:p>
    <w:p w:rsidR="00007266" w:rsidRPr="00DE07DB" w:rsidRDefault="00007266" w:rsidP="009951C5">
      <w:pPr>
        <w:pStyle w:val="ListParagraph"/>
        <w:numPr>
          <w:ilvl w:val="0"/>
          <w:numId w:val="26"/>
        </w:numPr>
      </w:pPr>
      <w:r w:rsidRPr="00DE07DB">
        <w:t>The system will check if all Mandatory Data has been filled during the click of submit button.</w:t>
      </w:r>
    </w:p>
    <w:p w:rsidR="00FB1506" w:rsidRDefault="00FB1506" w:rsidP="00007266">
      <w:pPr>
        <w:pStyle w:val="Heading4"/>
        <w:numPr>
          <w:ilvl w:val="0"/>
          <w:numId w:val="0"/>
        </w:numPr>
        <w:ind w:left="864" w:hanging="864"/>
        <w:rPr>
          <w:b/>
        </w:rPr>
      </w:pPr>
      <w:commentRangeStart w:id="31"/>
      <w:r>
        <w:rPr>
          <w:b/>
        </w:rPr>
        <w:t>Validation</w:t>
      </w:r>
      <w:commentRangeEnd w:id="31"/>
      <w:r>
        <w:rPr>
          <w:rStyle w:val="CommentReference"/>
          <w:bCs w:val="0"/>
          <w:color w:val="333333"/>
        </w:rPr>
        <w:commentReference w:id="31"/>
      </w:r>
    </w:p>
    <w:p w:rsidR="00007266" w:rsidRPr="00DE07DB" w:rsidRDefault="00007266" w:rsidP="00007266">
      <w:pPr>
        <w:pStyle w:val="Heading4"/>
        <w:numPr>
          <w:ilvl w:val="0"/>
          <w:numId w:val="0"/>
        </w:numPr>
        <w:ind w:left="864" w:hanging="864"/>
        <w:rPr>
          <w:b/>
        </w:rPr>
      </w:pPr>
      <w:r w:rsidRPr="00DE07DB">
        <w:rPr>
          <w:b/>
        </w:rPr>
        <w:t xml:space="preserve">Special Requirements </w:t>
      </w:r>
    </w:p>
    <w:p w:rsidR="00007266" w:rsidRPr="00DE07DB" w:rsidRDefault="00007266" w:rsidP="00007266">
      <w:pPr>
        <w:rPr>
          <w:color w:val="auto"/>
        </w:rPr>
      </w:pPr>
      <w:r w:rsidRPr="00DE07DB">
        <w:rPr>
          <w:color w:val="auto"/>
        </w:rPr>
        <w:t>NA</w:t>
      </w:r>
    </w:p>
    <w:p w:rsidR="00007266" w:rsidRPr="00DE07DB" w:rsidRDefault="00007266" w:rsidP="00007266">
      <w:pPr>
        <w:pStyle w:val="Heading4"/>
        <w:numPr>
          <w:ilvl w:val="0"/>
          <w:numId w:val="0"/>
        </w:numPr>
        <w:ind w:left="864" w:hanging="864"/>
        <w:rPr>
          <w:b/>
        </w:rPr>
      </w:pPr>
      <w:r w:rsidRPr="00DE07DB">
        <w:rPr>
          <w:b/>
        </w:rPr>
        <w:t>Post-Conditions</w:t>
      </w:r>
    </w:p>
    <w:p w:rsidR="00007266" w:rsidRPr="00DE07DB" w:rsidRDefault="00007266" w:rsidP="00007266">
      <w:r w:rsidRPr="00DE07DB">
        <w:t>User group should be successfully created</w:t>
      </w:r>
    </w:p>
    <w:p w:rsidR="00007266" w:rsidRPr="00DE07DB" w:rsidRDefault="00007266" w:rsidP="00007266">
      <w:pPr>
        <w:pStyle w:val="Heading3"/>
      </w:pPr>
      <w:bookmarkStart w:id="32" w:name="_Toc496976612"/>
      <w:bookmarkStart w:id="33" w:name="_Toc498717141"/>
      <w:r w:rsidRPr="00DE07DB">
        <w:t>View user groups</w:t>
      </w:r>
      <w:bookmarkEnd w:id="32"/>
      <w:bookmarkEnd w:id="33"/>
    </w:p>
    <w:p w:rsidR="00007266" w:rsidRPr="00DE07DB" w:rsidRDefault="00007266" w:rsidP="00007266">
      <w:pPr>
        <w:pStyle w:val="Heading4"/>
      </w:pPr>
      <w:r w:rsidRPr="00DE07DB">
        <w:t>Description</w:t>
      </w:r>
    </w:p>
    <w:p w:rsidR="00007266" w:rsidRPr="00DE07DB" w:rsidRDefault="00007266" w:rsidP="00007266">
      <w:r w:rsidRPr="00DE07DB">
        <w:t xml:space="preserve">This use case describes, how user will be able to view created groups  </w:t>
      </w:r>
    </w:p>
    <w:p w:rsidR="00007266" w:rsidRPr="00DE07DB" w:rsidRDefault="00007266" w:rsidP="00007266">
      <w:pPr>
        <w:pStyle w:val="Heading4"/>
      </w:pPr>
      <w:r w:rsidRPr="00DE07DB">
        <w:t>Actors</w:t>
      </w:r>
    </w:p>
    <w:p w:rsidR="00007266" w:rsidRPr="00DE07DB" w:rsidRDefault="00007266" w:rsidP="00007266">
      <w:r w:rsidRPr="00DE07DB">
        <w:t>IT Administrators</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r w:rsidRPr="00DE07DB">
        <w:t>User Group already exists in the system</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60"/>
        </w:numPr>
      </w:pPr>
      <w:r w:rsidRPr="00DE07DB">
        <w:lastRenderedPageBreak/>
        <w:t>User navigates to the ‘User Group’ Module from settings</w:t>
      </w:r>
    </w:p>
    <w:p w:rsidR="00007266" w:rsidRPr="00DE07DB" w:rsidRDefault="00007266" w:rsidP="009951C5">
      <w:pPr>
        <w:pStyle w:val="ListParagraph"/>
        <w:numPr>
          <w:ilvl w:val="0"/>
          <w:numId w:val="60"/>
        </w:numPr>
      </w:pPr>
      <w:r w:rsidRPr="00DE07DB">
        <w:t>User lands on the user group view page, and will be able to view snapshot of list of user groups already created in the system at row level.</w:t>
      </w:r>
    </w:p>
    <w:p w:rsidR="00007266" w:rsidRDefault="00007266" w:rsidP="009951C5">
      <w:pPr>
        <w:pStyle w:val="ListParagraph"/>
        <w:numPr>
          <w:ilvl w:val="0"/>
          <w:numId w:val="60"/>
        </w:numPr>
      </w:pPr>
      <w:r w:rsidRPr="00DE07DB">
        <w:t>By default, user can view the following fields:-</w:t>
      </w:r>
    </w:p>
    <w:tbl>
      <w:tblPr>
        <w:tblStyle w:val="TableGrid"/>
        <w:tblW w:w="0" w:type="auto"/>
        <w:tblInd w:w="959" w:type="dxa"/>
        <w:tblLook w:val="04A0" w:firstRow="1" w:lastRow="0" w:firstColumn="1" w:lastColumn="0" w:noHBand="0" w:noVBand="1"/>
      </w:tblPr>
      <w:tblGrid>
        <w:gridCol w:w="3260"/>
        <w:gridCol w:w="5812"/>
      </w:tblGrid>
      <w:tr w:rsidR="00363443" w:rsidRPr="00BA0896" w:rsidTr="00241783">
        <w:tc>
          <w:tcPr>
            <w:tcW w:w="3260" w:type="dxa"/>
            <w:shd w:val="clear" w:color="auto" w:fill="FBD4B4" w:themeFill="accent6" w:themeFillTint="66"/>
            <w:vAlign w:val="center"/>
          </w:tcPr>
          <w:p w:rsidR="00363443" w:rsidRPr="00154818" w:rsidRDefault="00363443" w:rsidP="0024178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363443" w:rsidRPr="00154818" w:rsidRDefault="00363443" w:rsidP="00241783">
            <w:pPr>
              <w:spacing w:after="0" w:line="240" w:lineRule="auto"/>
              <w:jc w:val="center"/>
              <w:rPr>
                <w:b/>
                <w:szCs w:val="22"/>
              </w:rPr>
            </w:pPr>
            <w:r w:rsidRPr="00154818">
              <w:rPr>
                <w:b/>
                <w:szCs w:val="22"/>
              </w:rPr>
              <w:t>Remarks</w:t>
            </w:r>
          </w:p>
        </w:tc>
      </w:tr>
      <w:tr w:rsidR="00363443" w:rsidRPr="00BA0896" w:rsidTr="00241783">
        <w:tc>
          <w:tcPr>
            <w:tcW w:w="3260" w:type="dxa"/>
            <w:vAlign w:val="center"/>
          </w:tcPr>
          <w:p w:rsidR="00363443" w:rsidRPr="008169F8" w:rsidRDefault="00363443" w:rsidP="00241783">
            <w:pPr>
              <w:spacing w:line="240" w:lineRule="auto"/>
              <w:rPr>
                <w:szCs w:val="22"/>
              </w:rPr>
            </w:pPr>
            <w:r>
              <w:rPr>
                <w:szCs w:val="22"/>
              </w:rPr>
              <w:t>Reminder Module</w:t>
            </w:r>
          </w:p>
        </w:tc>
        <w:tc>
          <w:tcPr>
            <w:tcW w:w="5812" w:type="dxa"/>
            <w:vAlign w:val="center"/>
          </w:tcPr>
          <w:p w:rsidR="00363443" w:rsidRPr="00154818" w:rsidRDefault="00363443" w:rsidP="00241783">
            <w:pPr>
              <w:spacing w:after="0" w:line="240" w:lineRule="auto"/>
              <w:rPr>
                <w:szCs w:val="22"/>
              </w:rPr>
            </w:pPr>
            <w:r w:rsidRPr="00154818">
              <w:rPr>
                <w:szCs w:val="22"/>
              </w:rPr>
              <w:t>Text</w:t>
            </w:r>
          </w:p>
        </w:tc>
      </w:tr>
      <w:tr w:rsidR="00363443" w:rsidRPr="00154818" w:rsidTr="00241783">
        <w:tc>
          <w:tcPr>
            <w:tcW w:w="3260" w:type="dxa"/>
            <w:vAlign w:val="center"/>
          </w:tcPr>
          <w:p w:rsidR="00363443" w:rsidRPr="008169F8" w:rsidRDefault="00363443" w:rsidP="00363443">
            <w:pPr>
              <w:spacing w:line="240" w:lineRule="auto"/>
              <w:rPr>
                <w:szCs w:val="22"/>
              </w:rPr>
            </w:pPr>
            <w:r w:rsidRPr="008169F8">
              <w:rPr>
                <w:szCs w:val="22"/>
              </w:rPr>
              <w:t>Group Name</w:t>
            </w:r>
          </w:p>
        </w:tc>
        <w:tc>
          <w:tcPr>
            <w:tcW w:w="5812" w:type="dxa"/>
            <w:vAlign w:val="center"/>
          </w:tcPr>
          <w:p w:rsidR="00363443" w:rsidRPr="00154818" w:rsidRDefault="00363443" w:rsidP="00241783">
            <w:pPr>
              <w:spacing w:after="0" w:line="240" w:lineRule="auto"/>
              <w:rPr>
                <w:szCs w:val="22"/>
              </w:rPr>
            </w:pPr>
            <w:r w:rsidRPr="00154818">
              <w:rPr>
                <w:szCs w:val="22"/>
              </w:rPr>
              <w:t>Text</w:t>
            </w:r>
          </w:p>
        </w:tc>
      </w:tr>
      <w:tr w:rsidR="00363443" w:rsidRPr="00154818" w:rsidTr="00241783">
        <w:tc>
          <w:tcPr>
            <w:tcW w:w="3260" w:type="dxa"/>
            <w:vAlign w:val="center"/>
          </w:tcPr>
          <w:p w:rsidR="00363443" w:rsidRPr="008169F8" w:rsidRDefault="00363443" w:rsidP="00241783">
            <w:pPr>
              <w:spacing w:line="240" w:lineRule="auto"/>
              <w:rPr>
                <w:szCs w:val="22"/>
              </w:rPr>
            </w:pPr>
            <w:r w:rsidRPr="008169F8">
              <w:rPr>
                <w:szCs w:val="22"/>
              </w:rPr>
              <w:t>Role</w:t>
            </w:r>
            <w:r>
              <w:rPr>
                <w:szCs w:val="22"/>
              </w:rPr>
              <w:t>(s)</w:t>
            </w:r>
          </w:p>
        </w:tc>
        <w:tc>
          <w:tcPr>
            <w:tcW w:w="5812" w:type="dxa"/>
            <w:vAlign w:val="center"/>
          </w:tcPr>
          <w:p w:rsidR="00363443" w:rsidRPr="00154818" w:rsidRDefault="00363443" w:rsidP="00241783">
            <w:pPr>
              <w:spacing w:after="0" w:line="240" w:lineRule="auto"/>
              <w:rPr>
                <w:szCs w:val="22"/>
              </w:rPr>
            </w:pPr>
            <w:r>
              <w:rPr>
                <w:szCs w:val="22"/>
              </w:rPr>
              <w:t>Text</w:t>
            </w:r>
          </w:p>
        </w:tc>
      </w:tr>
      <w:tr w:rsidR="00363443" w:rsidRPr="00154818" w:rsidTr="00241783">
        <w:tc>
          <w:tcPr>
            <w:tcW w:w="3260" w:type="dxa"/>
            <w:vAlign w:val="center"/>
          </w:tcPr>
          <w:p w:rsidR="00363443" w:rsidRPr="008169F8" w:rsidRDefault="00363443" w:rsidP="00241783">
            <w:pPr>
              <w:spacing w:line="240" w:lineRule="auto"/>
              <w:rPr>
                <w:szCs w:val="22"/>
              </w:rPr>
            </w:pPr>
            <w:r>
              <w:rPr>
                <w:szCs w:val="22"/>
              </w:rPr>
              <w:t>Access</w:t>
            </w:r>
          </w:p>
        </w:tc>
        <w:tc>
          <w:tcPr>
            <w:tcW w:w="5812" w:type="dxa"/>
            <w:vAlign w:val="center"/>
          </w:tcPr>
          <w:p w:rsidR="00363443" w:rsidRDefault="00363443" w:rsidP="00241783">
            <w:pPr>
              <w:spacing w:after="0" w:line="240" w:lineRule="auto"/>
              <w:rPr>
                <w:szCs w:val="22"/>
              </w:rPr>
            </w:pPr>
            <w:r>
              <w:rPr>
                <w:szCs w:val="22"/>
              </w:rPr>
              <w:t>Text</w:t>
            </w:r>
          </w:p>
        </w:tc>
      </w:tr>
      <w:tr w:rsidR="00363443" w:rsidRPr="00154818" w:rsidTr="00241783">
        <w:tc>
          <w:tcPr>
            <w:tcW w:w="3260" w:type="dxa"/>
            <w:vAlign w:val="center"/>
          </w:tcPr>
          <w:p w:rsidR="00363443" w:rsidRPr="008169F8" w:rsidRDefault="00363443" w:rsidP="00241783">
            <w:pPr>
              <w:spacing w:line="240" w:lineRule="auto"/>
              <w:rPr>
                <w:szCs w:val="22"/>
              </w:rPr>
            </w:pPr>
            <w:r>
              <w:rPr>
                <w:szCs w:val="22"/>
              </w:rPr>
              <w:t>Status</w:t>
            </w:r>
          </w:p>
        </w:tc>
        <w:tc>
          <w:tcPr>
            <w:tcW w:w="5812" w:type="dxa"/>
            <w:vAlign w:val="center"/>
          </w:tcPr>
          <w:p w:rsidR="00363443" w:rsidRPr="00154818" w:rsidRDefault="00363443" w:rsidP="00363443">
            <w:pPr>
              <w:spacing w:after="0" w:line="240" w:lineRule="auto"/>
              <w:rPr>
                <w:szCs w:val="22"/>
              </w:rPr>
            </w:pPr>
            <w:r>
              <w:rPr>
                <w:szCs w:val="22"/>
              </w:rPr>
              <w:t>Active / Inactive</w:t>
            </w:r>
          </w:p>
        </w:tc>
      </w:tr>
    </w:tbl>
    <w:p w:rsidR="00363443" w:rsidRPr="00DE07DB" w:rsidRDefault="00363443" w:rsidP="00363443"/>
    <w:p w:rsidR="00007266" w:rsidRPr="00DE07DB" w:rsidRDefault="00007266" w:rsidP="009951C5">
      <w:pPr>
        <w:pStyle w:val="ListParagraph"/>
        <w:numPr>
          <w:ilvl w:val="0"/>
          <w:numId w:val="60"/>
        </w:numPr>
      </w:pPr>
      <w:r w:rsidRPr="00DE07DB">
        <w:t>User group will be sorted in the alphabetic order</w:t>
      </w:r>
    </w:p>
    <w:p w:rsidR="00007266" w:rsidRPr="00DE07DB" w:rsidRDefault="00007266" w:rsidP="009951C5">
      <w:pPr>
        <w:pStyle w:val="ListParagraph"/>
        <w:numPr>
          <w:ilvl w:val="0"/>
          <w:numId w:val="60"/>
        </w:numPr>
      </w:pPr>
      <w:r w:rsidRPr="00DE07DB">
        <w:t>Sorting: User will be able to sort the view based on different fields for which sortable property is ‘Y’</w:t>
      </w:r>
    </w:p>
    <w:p w:rsidR="00007266" w:rsidRPr="00DE07DB" w:rsidRDefault="00007266" w:rsidP="009951C5">
      <w:pPr>
        <w:pStyle w:val="ListParagraph"/>
        <w:numPr>
          <w:ilvl w:val="0"/>
          <w:numId w:val="60"/>
        </w:numPr>
      </w:pPr>
      <w:r w:rsidRPr="00DE07DB">
        <w:t>Pagination: At one time, user can view 20 groups in the view page and rest records will show up in the following pages by navigating to the page number or by clicking on ‘Next’ button at the bottom of the grid on the right hand side</w:t>
      </w:r>
    </w:p>
    <w:p w:rsidR="00007266" w:rsidRPr="00DE07DB" w:rsidRDefault="00007266" w:rsidP="009951C5">
      <w:pPr>
        <w:pStyle w:val="ListParagraph"/>
        <w:numPr>
          <w:ilvl w:val="0"/>
          <w:numId w:val="60"/>
        </w:numPr>
      </w:pPr>
      <w:r w:rsidRPr="00DE07DB">
        <w:t xml:space="preserve">Total Groups: User can view the count of user group present in the system below the grid in the following format “Showing 1 to 20 of 57 entries” </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NA</w:t>
      </w:r>
    </w:p>
    <w:p w:rsidR="00007266" w:rsidRPr="00DE07DB" w:rsidRDefault="00007266" w:rsidP="00007266">
      <w:pPr>
        <w:rPr>
          <w:b/>
        </w:rPr>
      </w:pPr>
      <w:r w:rsidRPr="00DE07DB">
        <w:rPr>
          <w:b/>
        </w:rPr>
        <w:t xml:space="preserve">Alternative Flows </w:t>
      </w:r>
    </w:p>
    <w:p w:rsidR="00007266" w:rsidRPr="00DE07DB" w:rsidRDefault="00007266" w:rsidP="00007266">
      <w:r w:rsidRPr="00DE07DB">
        <w:t>NA</w:t>
      </w:r>
    </w:p>
    <w:p w:rsidR="00007266" w:rsidRPr="00DE07DB" w:rsidRDefault="00007266" w:rsidP="00007266">
      <w:pPr>
        <w:rPr>
          <w:b/>
        </w:rPr>
      </w:pPr>
      <w:r w:rsidRPr="00DE07DB">
        <w:rPr>
          <w:b/>
        </w:rPr>
        <w:t xml:space="preserve">Special Requirements </w:t>
      </w:r>
    </w:p>
    <w:p w:rsidR="00007266" w:rsidRPr="00E716B4" w:rsidRDefault="00007266" w:rsidP="00007266">
      <w:pPr>
        <w:rPr>
          <w:rFonts w:cs="Arial"/>
          <w:szCs w:val="22"/>
        </w:rPr>
      </w:pPr>
      <w:r w:rsidRPr="00E716B4">
        <w:rPr>
          <w:rFonts w:cs="Arial"/>
          <w:szCs w:val="22"/>
        </w:rPr>
        <w:t>NA</w:t>
      </w:r>
    </w:p>
    <w:p w:rsidR="00007266" w:rsidRPr="00DE07DB" w:rsidRDefault="00007266" w:rsidP="00007266">
      <w:pPr>
        <w:pStyle w:val="Heading4"/>
        <w:numPr>
          <w:ilvl w:val="0"/>
          <w:numId w:val="0"/>
        </w:numPr>
        <w:ind w:left="864" w:hanging="864"/>
        <w:rPr>
          <w:b/>
        </w:rPr>
      </w:pPr>
      <w:r w:rsidRPr="00DE07DB">
        <w:rPr>
          <w:b/>
        </w:rPr>
        <w:t>Post-Conditions</w:t>
      </w:r>
    </w:p>
    <w:p w:rsidR="00007266" w:rsidRDefault="00007266" w:rsidP="00007266">
      <w:r w:rsidRPr="00DE07DB">
        <w:t xml:space="preserve">User can view the snapshot of the user </w:t>
      </w:r>
      <w:r w:rsidR="00120F42" w:rsidRPr="00DE07DB">
        <w:t>groups</w:t>
      </w:r>
      <w:r w:rsidRPr="00DE07DB">
        <w:t xml:space="preserve"> and its related information</w:t>
      </w:r>
    </w:p>
    <w:p w:rsidR="00E716B4" w:rsidRPr="00DE07DB" w:rsidRDefault="00E716B4" w:rsidP="00007266"/>
    <w:p w:rsidR="00007266" w:rsidRPr="00DE07DB" w:rsidRDefault="00007266" w:rsidP="00007266">
      <w:pPr>
        <w:pStyle w:val="Heading3"/>
      </w:pPr>
      <w:bookmarkStart w:id="34" w:name="_Toc496976613"/>
      <w:bookmarkStart w:id="35" w:name="_Toc498717142"/>
      <w:r w:rsidRPr="00DE07DB">
        <w:t>Edit</w:t>
      </w:r>
      <w:r w:rsidR="00363443">
        <w:t>/Update</w:t>
      </w:r>
      <w:r w:rsidRPr="00DE07DB">
        <w:t xml:space="preserve"> user groups</w:t>
      </w:r>
      <w:bookmarkEnd w:id="34"/>
      <w:bookmarkEnd w:id="35"/>
    </w:p>
    <w:p w:rsidR="00007266" w:rsidRPr="00DE07DB" w:rsidRDefault="00007266" w:rsidP="00007266">
      <w:pPr>
        <w:pStyle w:val="Heading4"/>
      </w:pPr>
      <w:r w:rsidRPr="00DE07DB">
        <w:t>Description</w:t>
      </w:r>
    </w:p>
    <w:p w:rsidR="00007266" w:rsidRPr="00DE07DB" w:rsidRDefault="00007266" w:rsidP="00007266">
      <w:r w:rsidRPr="00DE07DB">
        <w:t xml:space="preserve">This use case describes, how user will be able to edit and already created group(s)  </w:t>
      </w:r>
    </w:p>
    <w:p w:rsidR="00007266" w:rsidRPr="00DE07DB" w:rsidRDefault="00007266" w:rsidP="00007266">
      <w:pPr>
        <w:pStyle w:val="Heading4"/>
      </w:pPr>
      <w:r w:rsidRPr="00DE07DB">
        <w:t>Actors</w:t>
      </w:r>
    </w:p>
    <w:p w:rsidR="00007266" w:rsidRPr="00DE07DB" w:rsidRDefault="00007266" w:rsidP="00007266">
      <w:r w:rsidRPr="00DE07DB">
        <w:t>IT Administrators</w:t>
      </w:r>
    </w:p>
    <w:p w:rsidR="00007266" w:rsidRPr="00DE07DB" w:rsidRDefault="00007266" w:rsidP="00007266">
      <w:pPr>
        <w:pStyle w:val="Heading4"/>
      </w:pPr>
      <w:r w:rsidRPr="00DE07DB">
        <w:lastRenderedPageBreak/>
        <w:t>Flow of Events</w:t>
      </w:r>
    </w:p>
    <w:p w:rsidR="00007266" w:rsidRPr="00DE07DB" w:rsidRDefault="00007266" w:rsidP="00007266">
      <w:pPr>
        <w:rPr>
          <w:b/>
        </w:rPr>
      </w:pPr>
      <w:r w:rsidRPr="00DE07DB">
        <w:rPr>
          <w:b/>
        </w:rPr>
        <w:t>Pre-Condition</w:t>
      </w:r>
    </w:p>
    <w:p w:rsidR="00007266" w:rsidRPr="00DE07DB" w:rsidRDefault="00007266" w:rsidP="00007266">
      <w:r w:rsidRPr="00DE07DB">
        <w:t>User Group already exists in the system</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27"/>
        </w:numPr>
      </w:pPr>
      <w:r w:rsidRPr="00DE07DB">
        <w:t>User navigates to the ‘User Group’ Module from settings</w:t>
      </w:r>
    </w:p>
    <w:p w:rsidR="00007266" w:rsidRPr="00DE07DB" w:rsidRDefault="00007266" w:rsidP="009951C5">
      <w:pPr>
        <w:pStyle w:val="ListParagraph"/>
        <w:numPr>
          <w:ilvl w:val="0"/>
          <w:numId w:val="60"/>
        </w:numPr>
      </w:pPr>
      <w:r w:rsidRPr="00DE07DB">
        <w:t xml:space="preserve">User lands on the user group view page, and will be able to view snapshot of list of user </w:t>
      </w:r>
      <w:r w:rsidR="00120F42" w:rsidRPr="00DE07DB">
        <w:t>groups</w:t>
      </w:r>
      <w:r w:rsidRPr="00DE07DB">
        <w:t xml:space="preserve"> already created in the system at row level.</w:t>
      </w:r>
    </w:p>
    <w:p w:rsidR="00007266" w:rsidRPr="00DE07DB" w:rsidRDefault="00007266" w:rsidP="009951C5">
      <w:pPr>
        <w:pStyle w:val="ListParagraph"/>
        <w:numPr>
          <w:ilvl w:val="0"/>
          <w:numId w:val="60"/>
        </w:numPr>
      </w:pPr>
      <w:r w:rsidRPr="00DE07DB">
        <w:t xml:space="preserve">User gets the option to edit the group at row level, there will an edit icon in the action </w:t>
      </w:r>
      <w:r w:rsidR="00120F42" w:rsidRPr="00DE07DB">
        <w:t>column</w:t>
      </w:r>
    </w:p>
    <w:p w:rsidR="00007266" w:rsidRPr="00DE07DB" w:rsidRDefault="00007266" w:rsidP="009951C5">
      <w:pPr>
        <w:pStyle w:val="ListParagraph"/>
        <w:numPr>
          <w:ilvl w:val="0"/>
          <w:numId w:val="60"/>
        </w:numPr>
      </w:pPr>
      <w:r w:rsidRPr="00DE07DB">
        <w:t xml:space="preserve">After clicking on the edit action button, user is redirected to the edit page of the contract. </w:t>
      </w:r>
    </w:p>
    <w:p w:rsidR="00007266" w:rsidRPr="00DE07DB" w:rsidRDefault="00007266" w:rsidP="009951C5">
      <w:pPr>
        <w:pStyle w:val="ListParagraph"/>
        <w:numPr>
          <w:ilvl w:val="0"/>
          <w:numId w:val="60"/>
        </w:numPr>
      </w:pPr>
      <w:r w:rsidRPr="00DE07DB">
        <w:t>User can edit the following fields in the edit page:-</w:t>
      </w:r>
    </w:p>
    <w:tbl>
      <w:tblPr>
        <w:tblStyle w:val="TableGrid"/>
        <w:tblW w:w="9214" w:type="dxa"/>
        <w:tblInd w:w="959" w:type="dxa"/>
        <w:tblLook w:val="04A0" w:firstRow="1" w:lastRow="0" w:firstColumn="1" w:lastColumn="0" w:noHBand="0" w:noVBand="1"/>
      </w:tblPr>
      <w:tblGrid>
        <w:gridCol w:w="2126"/>
        <w:gridCol w:w="992"/>
        <w:gridCol w:w="6096"/>
      </w:tblGrid>
      <w:tr w:rsidR="00363443" w:rsidRPr="008169F8" w:rsidTr="00241783">
        <w:trPr>
          <w:trHeight w:val="321"/>
        </w:trPr>
        <w:tc>
          <w:tcPr>
            <w:tcW w:w="2126" w:type="dxa"/>
            <w:shd w:val="clear" w:color="auto" w:fill="FBD4B4" w:themeFill="accent6" w:themeFillTint="66"/>
            <w:vAlign w:val="center"/>
          </w:tcPr>
          <w:p w:rsidR="00363443" w:rsidRPr="008169F8" w:rsidRDefault="00363443" w:rsidP="00241783">
            <w:pPr>
              <w:spacing w:after="0" w:line="240" w:lineRule="auto"/>
              <w:jc w:val="center"/>
              <w:rPr>
                <w:b/>
                <w:szCs w:val="22"/>
              </w:rPr>
            </w:pPr>
            <w:r>
              <w:rPr>
                <w:b/>
                <w:szCs w:val="22"/>
              </w:rPr>
              <w:t>Fields</w:t>
            </w:r>
          </w:p>
        </w:tc>
        <w:tc>
          <w:tcPr>
            <w:tcW w:w="992" w:type="dxa"/>
            <w:shd w:val="clear" w:color="auto" w:fill="FBD4B4" w:themeFill="accent6" w:themeFillTint="66"/>
          </w:tcPr>
          <w:p w:rsidR="00363443" w:rsidRPr="008169F8" w:rsidRDefault="00363443" w:rsidP="00241783">
            <w:pPr>
              <w:spacing w:after="0" w:line="240" w:lineRule="auto"/>
              <w:jc w:val="center"/>
              <w:rPr>
                <w:b/>
                <w:szCs w:val="22"/>
              </w:rPr>
            </w:pPr>
            <w:r>
              <w:rPr>
                <w:b/>
                <w:szCs w:val="22"/>
              </w:rPr>
              <w:t>Editable</w:t>
            </w:r>
          </w:p>
        </w:tc>
        <w:tc>
          <w:tcPr>
            <w:tcW w:w="6096" w:type="dxa"/>
            <w:shd w:val="clear" w:color="auto" w:fill="FBD4B4" w:themeFill="accent6" w:themeFillTint="66"/>
            <w:vAlign w:val="center"/>
          </w:tcPr>
          <w:p w:rsidR="00363443" w:rsidRPr="008169F8" w:rsidRDefault="00363443" w:rsidP="00241783">
            <w:pPr>
              <w:spacing w:after="0" w:line="240" w:lineRule="auto"/>
              <w:jc w:val="center"/>
              <w:rPr>
                <w:b/>
                <w:szCs w:val="22"/>
              </w:rPr>
            </w:pPr>
            <w:r w:rsidRPr="008169F8">
              <w:rPr>
                <w:b/>
                <w:szCs w:val="22"/>
              </w:rPr>
              <w:t>Remarks</w:t>
            </w:r>
          </w:p>
        </w:tc>
      </w:tr>
      <w:tr w:rsidR="00363443" w:rsidRPr="008169F8" w:rsidTr="00241783">
        <w:trPr>
          <w:trHeight w:val="321"/>
        </w:trPr>
        <w:tc>
          <w:tcPr>
            <w:tcW w:w="2126" w:type="dxa"/>
            <w:vAlign w:val="center"/>
          </w:tcPr>
          <w:p w:rsidR="00363443" w:rsidRPr="008169F8" w:rsidRDefault="00363443" w:rsidP="00241783">
            <w:pPr>
              <w:spacing w:after="0" w:line="240" w:lineRule="auto"/>
              <w:rPr>
                <w:szCs w:val="22"/>
              </w:rPr>
            </w:pPr>
            <w:r>
              <w:rPr>
                <w:szCs w:val="22"/>
              </w:rPr>
              <w:t>Reminder Module</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Pr="008169F8" w:rsidRDefault="00363443" w:rsidP="00241783">
            <w:pPr>
              <w:spacing w:after="0" w:line="240" w:lineRule="auto"/>
              <w:rPr>
                <w:szCs w:val="22"/>
              </w:rPr>
            </w:pPr>
            <w:r>
              <w:rPr>
                <w:szCs w:val="22"/>
              </w:rPr>
              <w:t xml:space="preserve"> Text</w:t>
            </w:r>
          </w:p>
        </w:tc>
      </w:tr>
      <w:tr w:rsidR="00363443" w:rsidRPr="008169F8" w:rsidTr="00241783">
        <w:trPr>
          <w:trHeight w:val="321"/>
        </w:trPr>
        <w:tc>
          <w:tcPr>
            <w:tcW w:w="2126" w:type="dxa"/>
            <w:vAlign w:val="center"/>
          </w:tcPr>
          <w:p w:rsidR="00363443" w:rsidRPr="008169F8" w:rsidRDefault="00363443" w:rsidP="00241783">
            <w:pPr>
              <w:spacing w:after="0" w:line="240" w:lineRule="auto"/>
              <w:rPr>
                <w:szCs w:val="22"/>
              </w:rPr>
            </w:pPr>
            <w:r>
              <w:rPr>
                <w:szCs w:val="22"/>
              </w:rPr>
              <w:t>Group Name*</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w:t>
            </w:r>
            <w:r w:rsidRPr="008169F8">
              <w:rPr>
                <w:szCs w:val="22"/>
              </w:rPr>
              <w:t>Text</w:t>
            </w:r>
          </w:p>
        </w:tc>
      </w:tr>
      <w:tr w:rsidR="00363443" w:rsidRPr="008169F8" w:rsidTr="00241783">
        <w:trPr>
          <w:trHeight w:val="321"/>
        </w:trPr>
        <w:tc>
          <w:tcPr>
            <w:tcW w:w="2126" w:type="dxa"/>
            <w:vAlign w:val="center"/>
          </w:tcPr>
          <w:p w:rsidR="00363443" w:rsidRPr="008169F8" w:rsidRDefault="00363443" w:rsidP="00241783">
            <w:pPr>
              <w:spacing w:after="0" w:line="240" w:lineRule="auto"/>
              <w:rPr>
                <w:szCs w:val="22"/>
              </w:rPr>
            </w:pPr>
            <w:r>
              <w:rPr>
                <w:szCs w:val="22"/>
              </w:rPr>
              <w:t>Group Description</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Text</w:t>
            </w:r>
          </w:p>
        </w:tc>
      </w:tr>
      <w:tr w:rsidR="00363443" w:rsidRPr="008169F8" w:rsidTr="00241783">
        <w:trPr>
          <w:trHeight w:val="3630"/>
        </w:trPr>
        <w:tc>
          <w:tcPr>
            <w:tcW w:w="2126" w:type="dxa"/>
            <w:vAlign w:val="center"/>
          </w:tcPr>
          <w:p w:rsidR="00363443" w:rsidRPr="008169F8" w:rsidRDefault="00363443" w:rsidP="00241783">
            <w:pPr>
              <w:spacing w:after="0" w:line="240" w:lineRule="auto"/>
              <w:rPr>
                <w:szCs w:val="22"/>
              </w:rPr>
            </w:pPr>
            <w:r>
              <w:rPr>
                <w:szCs w:val="22"/>
              </w:rPr>
              <w:t>Role(s)</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w:t>
            </w: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363443" w:rsidRPr="008169F8" w:rsidTr="00241783">
              <w:trPr>
                <w:trHeight w:val="321"/>
              </w:trPr>
              <w:tc>
                <w:tcPr>
                  <w:tcW w:w="1977" w:type="dxa"/>
                </w:tcPr>
                <w:p w:rsidR="00363443" w:rsidRPr="008169F8" w:rsidRDefault="00363443" w:rsidP="00241783">
                  <w:pPr>
                    <w:spacing w:after="0" w:line="240" w:lineRule="auto"/>
                    <w:rPr>
                      <w:szCs w:val="22"/>
                    </w:rPr>
                  </w:pPr>
                  <w:r>
                    <w:rPr>
                      <w:szCs w:val="22"/>
                    </w:rPr>
                    <w:t>Role</w:t>
                  </w:r>
                </w:p>
              </w:tc>
              <w:tc>
                <w:tcPr>
                  <w:tcW w:w="1977" w:type="dxa"/>
                </w:tcPr>
                <w:p w:rsidR="00363443" w:rsidRPr="008169F8" w:rsidRDefault="00363443" w:rsidP="00241783">
                  <w:pPr>
                    <w:spacing w:after="0" w:line="240" w:lineRule="auto"/>
                    <w:rPr>
                      <w:szCs w:val="22"/>
                    </w:rPr>
                  </w:pPr>
                  <w:r w:rsidRPr="008169F8">
                    <w:rPr>
                      <w:szCs w:val="22"/>
                    </w:rPr>
                    <w:t>Text</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sidRPr="008169F8">
                    <w:rPr>
                      <w:szCs w:val="22"/>
                    </w:rPr>
                    <w:t>Add</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sidRPr="008169F8">
                    <w:rPr>
                      <w:szCs w:val="22"/>
                    </w:rPr>
                    <w:t>View</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sidRPr="008169F8">
                    <w:rPr>
                      <w:szCs w:val="22"/>
                    </w:rPr>
                    <w:t>Update</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05"/>
              </w:trPr>
              <w:tc>
                <w:tcPr>
                  <w:tcW w:w="1977" w:type="dxa"/>
                </w:tcPr>
                <w:p w:rsidR="00363443" w:rsidRPr="008169F8" w:rsidRDefault="00363443" w:rsidP="00241783">
                  <w:pPr>
                    <w:spacing w:after="0" w:line="240" w:lineRule="auto"/>
                    <w:rPr>
                      <w:szCs w:val="22"/>
                    </w:rPr>
                  </w:pPr>
                  <w:r w:rsidRPr="008169F8">
                    <w:rPr>
                      <w:szCs w:val="22"/>
                    </w:rPr>
                    <w:t>Delete</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sidRPr="008169F8">
                    <w:rPr>
                      <w:szCs w:val="22"/>
                    </w:rPr>
                    <w:t>Verify</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Pr>
                      <w:szCs w:val="22"/>
                    </w:rPr>
                    <w:t>Notification TO</w:t>
                  </w:r>
                </w:p>
              </w:tc>
              <w:tc>
                <w:tcPr>
                  <w:tcW w:w="1977" w:type="dxa"/>
                </w:tcPr>
                <w:p w:rsidR="00363443" w:rsidRPr="008169F8" w:rsidRDefault="00363443" w:rsidP="00241783">
                  <w:pPr>
                    <w:spacing w:after="0" w:line="240" w:lineRule="auto"/>
                    <w:rPr>
                      <w:szCs w:val="22"/>
                    </w:rPr>
                  </w:pPr>
                  <w:r w:rsidRPr="008169F8">
                    <w:rPr>
                      <w:szCs w:val="22"/>
                    </w:rPr>
                    <w:t>Checkbox</w:t>
                  </w:r>
                </w:p>
              </w:tc>
            </w:tr>
            <w:tr w:rsidR="00363443" w:rsidRPr="008169F8" w:rsidTr="00241783">
              <w:trPr>
                <w:trHeight w:val="321"/>
              </w:trPr>
              <w:tc>
                <w:tcPr>
                  <w:tcW w:w="1977" w:type="dxa"/>
                </w:tcPr>
                <w:p w:rsidR="00363443" w:rsidRPr="008169F8" w:rsidRDefault="00363443" w:rsidP="00241783">
                  <w:pPr>
                    <w:spacing w:after="0" w:line="240" w:lineRule="auto"/>
                    <w:rPr>
                      <w:szCs w:val="22"/>
                    </w:rPr>
                  </w:pPr>
                  <w:r>
                    <w:rPr>
                      <w:szCs w:val="22"/>
                    </w:rPr>
                    <w:t>Notification CC</w:t>
                  </w:r>
                </w:p>
              </w:tc>
              <w:tc>
                <w:tcPr>
                  <w:tcW w:w="1977" w:type="dxa"/>
                </w:tcPr>
                <w:p w:rsidR="00363443" w:rsidRPr="008169F8" w:rsidRDefault="00363443" w:rsidP="00241783">
                  <w:pPr>
                    <w:spacing w:after="0" w:line="240" w:lineRule="auto"/>
                    <w:rPr>
                      <w:szCs w:val="22"/>
                    </w:rPr>
                  </w:pPr>
                  <w:r w:rsidRPr="008169F8">
                    <w:rPr>
                      <w:szCs w:val="22"/>
                    </w:rPr>
                    <w:t>Checkbox</w:t>
                  </w:r>
                </w:p>
              </w:tc>
            </w:tr>
          </w:tbl>
          <w:p w:rsidR="00363443" w:rsidRPr="008169F8" w:rsidRDefault="00363443" w:rsidP="00241783">
            <w:pPr>
              <w:spacing w:after="0" w:line="240" w:lineRule="auto"/>
              <w:rPr>
                <w:szCs w:val="22"/>
              </w:rPr>
            </w:pPr>
          </w:p>
        </w:tc>
      </w:tr>
      <w:tr w:rsidR="00363443" w:rsidRPr="008169F8" w:rsidTr="00241783">
        <w:trPr>
          <w:trHeight w:val="337"/>
        </w:trPr>
        <w:tc>
          <w:tcPr>
            <w:tcW w:w="2126" w:type="dxa"/>
            <w:vAlign w:val="center"/>
          </w:tcPr>
          <w:p w:rsidR="00363443" w:rsidRPr="008169F8" w:rsidRDefault="00363443" w:rsidP="00241783">
            <w:pPr>
              <w:spacing w:after="0" w:line="240" w:lineRule="auto"/>
              <w:rPr>
                <w:szCs w:val="22"/>
              </w:rPr>
            </w:pPr>
            <w:r>
              <w:rPr>
                <w:szCs w:val="22"/>
              </w:rPr>
              <w:t>Group Administrator*</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Text</w:t>
            </w:r>
          </w:p>
        </w:tc>
      </w:tr>
      <w:tr w:rsidR="00363443" w:rsidRPr="008169F8" w:rsidTr="00241783">
        <w:trPr>
          <w:trHeight w:val="337"/>
        </w:trPr>
        <w:tc>
          <w:tcPr>
            <w:tcW w:w="2126" w:type="dxa"/>
            <w:vAlign w:val="center"/>
          </w:tcPr>
          <w:p w:rsidR="00363443" w:rsidRPr="008169F8" w:rsidRDefault="00363443" w:rsidP="00241783">
            <w:pPr>
              <w:spacing w:after="0" w:line="240" w:lineRule="auto"/>
              <w:rPr>
                <w:szCs w:val="22"/>
              </w:rPr>
            </w:pPr>
            <w:r>
              <w:rPr>
                <w:szCs w:val="22"/>
              </w:rPr>
              <w:t>Active</w:t>
            </w:r>
          </w:p>
        </w:tc>
        <w:tc>
          <w:tcPr>
            <w:tcW w:w="992" w:type="dxa"/>
          </w:tcPr>
          <w:p w:rsidR="00363443" w:rsidRDefault="00363443" w:rsidP="00241783">
            <w:pPr>
              <w:spacing w:after="0" w:line="240" w:lineRule="auto"/>
              <w:jc w:val="center"/>
              <w:rPr>
                <w:szCs w:val="22"/>
              </w:rPr>
            </w:pPr>
            <w:r>
              <w:rPr>
                <w:szCs w:val="22"/>
              </w:rPr>
              <w:t>Y</w:t>
            </w:r>
          </w:p>
        </w:tc>
        <w:tc>
          <w:tcPr>
            <w:tcW w:w="6096" w:type="dxa"/>
            <w:vAlign w:val="center"/>
          </w:tcPr>
          <w:p w:rsidR="00363443" w:rsidRPr="008169F8" w:rsidRDefault="00363443" w:rsidP="00241783">
            <w:pPr>
              <w:spacing w:after="0" w:line="240" w:lineRule="auto"/>
              <w:rPr>
                <w:szCs w:val="22"/>
              </w:rPr>
            </w:pPr>
            <w:r>
              <w:rPr>
                <w:szCs w:val="22"/>
              </w:rPr>
              <w:t xml:space="preserve"> Yes / No</w:t>
            </w:r>
          </w:p>
        </w:tc>
      </w:tr>
      <w:tr w:rsidR="00363443" w:rsidRPr="008169F8" w:rsidTr="00241783">
        <w:trPr>
          <w:trHeight w:val="337"/>
        </w:trPr>
        <w:tc>
          <w:tcPr>
            <w:tcW w:w="2126" w:type="dxa"/>
            <w:vAlign w:val="center"/>
          </w:tcPr>
          <w:p w:rsidR="00363443" w:rsidRDefault="00363443" w:rsidP="00241783">
            <w:pPr>
              <w:spacing w:after="0" w:line="240" w:lineRule="auto"/>
              <w:rPr>
                <w:szCs w:val="22"/>
              </w:rPr>
            </w:pPr>
            <w:r w:rsidRPr="00154818">
              <w:rPr>
                <w:szCs w:val="22"/>
              </w:rPr>
              <w:t>Created By</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Default="00363443" w:rsidP="00241783">
            <w:pPr>
              <w:spacing w:after="0" w:line="240" w:lineRule="auto"/>
              <w:rPr>
                <w:szCs w:val="22"/>
              </w:rPr>
            </w:pPr>
            <w:r>
              <w:rPr>
                <w:szCs w:val="22"/>
              </w:rPr>
              <w:t xml:space="preserve"> </w:t>
            </w:r>
            <w:r w:rsidRPr="00154818">
              <w:rPr>
                <w:szCs w:val="22"/>
              </w:rPr>
              <w:t>Text</w:t>
            </w:r>
          </w:p>
        </w:tc>
      </w:tr>
      <w:tr w:rsidR="00363443" w:rsidRPr="008169F8" w:rsidTr="00241783">
        <w:trPr>
          <w:trHeight w:val="337"/>
        </w:trPr>
        <w:tc>
          <w:tcPr>
            <w:tcW w:w="2126" w:type="dxa"/>
            <w:vAlign w:val="center"/>
          </w:tcPr>
          <w:p w:rsidR="00363443" w:rsidRDefault="00363443" w:rsidP="00241783">
            <w:pPr>
              <w:spacing w:after="0" w:line="240" w:lineRule="auto"/>
              <w:rPr>
                <w:szCs w:val="22"/>
              </w:rPr>
            </w:pPr>
            <w:r w:rsidRPr="00154818">
              <w:rPr>
                <w:szCs w:val="22"/>
              </w:rPr>
              <w:t>Created Date</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Default="00363443" w:rsidP="00241783">
            <w:pPr>
              <w:spacing w:after="0" w:line="240" w:lineRule="auto"/>
              <w:rPr>
                <w:szCs w:val="22"/>
              </w:rPr>
            </w:pPr>
            <w:r>
              <w:rPr>
                <w:szCs w:val="22"/>
              </w:rPr>
              <w:t xml:space="preserve"> </w:t>
            </w:r>
            <w:r w:rsidRPr="00154818">
              <w:rPr>
                <w:szCs w:val="22"/>
              </w:rPr>
              <w:t>DD/MM/YYYY</w:t>
            </w:r>
            <w:r>
              <w:rPr>
                <w:szCs w:val="22"/>
              </w:rPr>
              <w:t xml:space="preserve"> HH:MM:SS</w:t>
            </w:r>
          </w:p>
        </w:tc>
      </w:tr>
      <w:tr w:rsidR="00363443" w:rsidRPr="008169F8" w:rsidTr="00241783">
        <w:trPr>
          <w:trHeight w:val="337"/>
        </w:trPr>
        <w:tc>
          <w:tcPr>
            <w:tcW w:w="2126" w:type="dxa"/>
            <w:vAlign w:val="center"/>
          </w:tcPr>
          <w:p w:rsidR="00363443" w:rsidRDefault="00363443" w:rsidP="00241783">
            <w:pPr>
              <w:spacing w:after="0" w:line="240" w:lineRule="auto"/>
              <w:rPr>
                <w:szCs w:val="22"/>
              </w:rPr>
            </w:pPr>
            <w:r w:rsidRPr="00154818">
              <w:rPr>
                <w:szCs w:val="22"/>
              </w:rPr>
              <w:t>Last Modified</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Default="00363443" w:rsidP="00241783">
            <w:pPr>
              <w:spacing w:after="0" w:line="240" w:lineRule="auto"/>
              <w:rPr>
                <w:szCs w:val="22"/>
              </w:rPr>
            </w:pPr>
            <w:r>
              <w:rPr>
                <w:szCs w:val="22"/>
              </w:rPr>
              <w:t xml:space="preserve"> </w:t>
            </w:r>
            <w:r w:rsidRPr="00154818">
              <w:rPr>
                <w:szCs w:val="22"/>
              </w:rPr>
              <w:t>Text</w:t>
            </w:r>
          </w:p>
        </w:tc>
      </w:tr>
      <w:tr w:rsidR="00363443" w:rsidRPr="008169F8" w:rsidTr="00241783">
        <w:trPr>
          <w:trHeight w:val="337"/>
        </w:trPr>
        <w:tc>
          <w:tcPr>
            <w:tcW w:w="2126" w:type="dxa"/>
            <w:vAlign w:val="center"/>
          </w:tcPr>
          <w:p w:rsidR="00363443" w:rsidRDefault="00363443" w:rsidP="00241783">
            <w:pPr>
              <w:spacing w:after="0" w:line="240" w:lineRule="auto"/>
              <w:rPr>
                <w:szCs w:val="22"/>
              </w:rPr>
            </w:pPr>
            <w:r w:rsidRPr="00154818">
              <w:rPr>
                <w:szCs w:val="22"/>
              </w:rPr>
              <w:t>Last Modified Date</w:t>
            </w:r>
          </w:p>
        </w:tc>
        <w:tc>
          <w:tcPr>
            <w:tcW w:w="992" w:type="dxa"/>
          </w:tcPr>
          <w:p w:rsidR="00363443" w:rsidRDefault="00363443" w:rsidP="00241783">
            <w:pPr>
              <w:spacing w:after="0" w:line="240" w:lineRule="auto"/>
              <w:jc w:val="center"/>
              <w:rPr>
                <w:szCs w:val="22"/>
              </w:rPr>
            </w:pPr>
            <w:r>
              <w:rPr>
                <w:szCs w:val="22"/>
              </w:rPr>
              <w:t>N</w:t>
            </w:r>
          </w:p>
        </w:tc>
        <w:tc>
          <w:tcPr>
            <w:tcW w:w="6096" w:type="dxa"/>
            <w:vAlign w:val="center"/>
          </w:tcPr>
          <w:p w:rsidR="00363443" w:rsidRDefault="00363443" w:rsidP="00241783">
            <w:pPr>
              <w:spacing w:after="0" w:line="240" w:lineRule="auto"/>
              <w:rPr>
                <w:szCs w:val="22"/>
              </w:rPr>
            </w:pPr>
            <w:r>
              <w:rPr>
                <w:szCs w:val="22"/>
              </w:rPr>
              <w:t xml:space="preserve"> </w:t>
            </w:r>
            <w:r w:rsidRPr="00154818">
              <w:rPr>
                <w:szCs w:val="22"/>
              </w:rPr>
              <w:t>DD/MM/YYYY</w:t>
            </w:r>
            <w:r>
              <w:rPr>
                <w:szCs w:val="22"/>
              </w:rPr>
              <w:t xml:space="preserve"> HH:MM:SS</w:t>
            </w:r>
          </w:p>
        </w:tc>
      </w:tr>
    </w:tbl>
    <w:p w:rsidR="00007266" w:rsidRPr="00DE07DB" w:rsidRDefault="00007266" w:rsidP="00007266">
      <w:pPr>
        <w:ind w:left="288"/>
      </w:pPr>
    </w:p>
    <w:p w:rsidR="00007266" w:rsidRPr="00DE07DB" w:rsidRDefault="00007266" w:rsidP="009951C5">
      <w:pPr>
        <w:pStyle w:val="ListParagraph"/>
        <w:numPr>
          <w:ilvl w:val="0"/>
          <w:numId w:val="60"/>
        </w:numPr>
      </w:pPr>
      <w:r w:rsidRPr="00DE07DB">
        <w:t>After the details are updated, user can click on ‘</w:t>
      </w:r>
      <w:commentRangeStart w:id="36"/>
      <w:r w:rsidRPr="00DE07DB">
        <w:t xml:space="preserve">Submit’ </w:t>
      </w:r>
      <w:commentRangeEnd w:id="36"/>
      <w:r w:rsidR="0004167C">
        <w:rPr>
          <w:rStyle w:val="CommentReference"/>
        </w:rPr>
        <w:commentReference w:id="36"/>
      </w:r>
      <w:r w:rsidRPr="00DE07DB">
        <w:t>button which will redirect the user to the view page</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Premature exit</w:t>
      </w:r>
    </w:p>
    <w:p w:rsidR="00007266" w:rsidRPr="00DE07DB" w:rsidRDefault="00007266" w:rsidP="009951C5">
      <w:pPr>
        <w:pStyle w:val="ListParagraph"/>
        <w:numPr>
          <w:ilvl w:val="0"/>
          <w:numId w:val="61"/>
        </w:numPr>
      </w:pPr>
      <w:r w:rsidRPr="00DE07DB">
        <w:lastRenderedPageBreak/>
        <w:t xml:space="preserve">User can cancel and exit the group </w:t>
      </w:r>
      <w:r w:rsidR="00120F42" w:rsidRPr="00DE07DB">
        <w:t>updating</w:t>
      </w:r>
      <w:r w:rsidRPr="00DE07DB">
        <w:t xml:space="preserve"> screen prematurely, for example: Click on any of the action button present on left navigation menu and also, breadcrumbs at the top of the page. An alert will be displayed in a pop up, when user tries to exit the screen without completing the form or clicks on any other link. In alert, if user clicks yes, then it </w:t>
      </w:r>
      <w:proofErr w:type="gramStart"/>
      <w:r w:rsidRPr="00DE07DB">
        <w:t>will</w:t>
      </w:r>
      <w:proofErr w:type="gramEnd"/>
      <w:r w:rsidRPr="00DE07DB">
        <w:t xml:space="preserve"> exit and no record will be saved and if clicks on 'No' then, he would continue to update record.</w:t>
      </w:r>
    </w:p>
    <w:p w:rsidR="00007266" w:rsidRPr="00DE07DB" w:rsidRDefault="00007266" w:rsidP="00363443">
      <w:pPr>
        <w:pStyle w:val="ListParagraph"/>
      </w:pPr>
      <w:r w:rsidRPr="00DE07DB">
        <w:t>On cancel, user returns to the view screen and no record will be saved and updated.</w:t>
      </w:r>
    </w:p>
    <w:p w:rsidR="00007266" w:rsidRPr="00DE07DB" w:rsidRDefault="00007266" w:rsidP="00007266">
      <w:pPr>
        <w:ind w:left="648"/>
      </w:pPr>
    </w:p>
    <w:p w:rsidR="00007266" w:rsidRPr="00DE07DB" w:rsidRDefault="00007266" w:rsidP="00007266">
      <w:pPr>
        <w:rPr>
          <w:b/>
        </w:rPr>
      </w:pPr>
      <w:r w:rsidRPr="00DE07DB">
        <w:rPr>
          <w:b/>
        </w:rPr>
        <w:t xml:space="preserve">Alternative Flows </w:t>
      </w:r>
    </w:p>
    <w:p w:rsidR="00007266" w:rsidRPr="00DE07DB" w:rsidRDefault="00007266" w:rsidP="00007266">
      <w:r w:rsidRPr="00DE07DB">
        <w:t>Validations:-</w:t>
      </w:r>
    </w:p>
    <w:p w:rsidR="00007266" w:rsidRPr="00DE07DB" w:rsidRDefault="00007266" w:rsidP="00363443">
      <w:pPr>
        <w:pStyle w:val="ListParagraph"/>
        <w:numPr>
          <w:ilvl w:val="0"/>
          <w:numId w:val="15"/>
        </w:numPr>
      </w:pPr>
      <w:r w:rsidRPr="00DE07DB">
        <w:t>The system will check if all Mandatory Data has been filled during the click of submit button.</w:t>
      </w:r>
    </w:p>
    <w:p w:rsidR="00007266" w:rsidRPr="00DE07DB" w:rsidRDefault="00007266" w:rsidP="00007266">
      <w:pPr>
        <w:ind w:left="720"/>
      </w:pPr>
    </w:p>
    <w:p w:rsidR="00007266" w:rsidRPr="00DE07DB" w:rsidRDefault="00007266" w:rsidP="00007266">
      <w:pPr>
        <w:rPr>
          <w:b/>
        </w:rPr>
      </w:pPr>
      <w:r w:rsidRPr="00DE07DB">
        <w:rPr>
          <w:b/>
        </w:rPr>
        <w:t xml:space="preserve">Special Requirements </w:t>
      </w:r>
    </w:p>
    <w:p w:rsidR="00007266" w:rsidRPr="00E716B4" w:rsidRDefault="00007266" w:rsidP="00007266">
      <w:pPr>
        <w:rPr>
          <w:rFonts w:cs="Arial"/>
          <w:szCs w:val="22"/>
        </w:rPr>
      </w:pPr>
      <w:r w:rsidRPr="00E716B4">
        <w:rPr>
          <w:rFonts w:cs="Arial"/>
          <w:szCs w:val="22"/>
        </w:rPr>
        <w:t>View Grid should Fit Screen</w:t>
      </w:r>
    </w:p>
    <w:p w:rsidR="00007266" w:rsidRPr="00DE07DB" w:rsidRDefault="00007266" w:rsidP="00007266">
      <w:pPr>
        <w:pStyle w:val="Heading4"/>
        <w:numPr>
          <w:ilvl w:val="0"/>
          <w:numId w:val="0"/>
        </w:numPr>
        <w:ind w:left="864" w:hanging="864"/>
        <w:rPr>
          <w:b/>
        </w:rPr>
      </w:pPr>
      <w:r w:rsidRPr="00DE07DB">
        <w:rPr>
          <w:b/>
        </w:rPr>
        <w:t>Post-Conditions</w:t>
      </w:r>
    </w:p>
    <w:p w:rsidR="00007266" w:rsidRPr="00E716B4" w:rsidRDefault="00007266" w:rsidP="00007266">
      <w:pPr>
        <w:rPr>
          <w:rFonts w:cs="Arial"/>
          <w:szCs w:val="22"/>
        </w:rPr>
      </w:pPr>
      <w:r w:rsidRPr="00E716B4">
        <w:rPr>
          <w:rFonts w:cs="Arial"/>
          <w:szCs w:val="22"/>
        </w:rPr>
        <w:t>User group will be updated and viewable in the user group’s view page</w:t>
      </w:r>
    </w:p>
    <w:p w:rsidR="00007266" w:rsidRPr="00DE07DB" w:rsidRDefault="00007266" w:rsidP="00007266">
      <w:pPr>
        <w:pStyle w:val="Heading3"/>
      </w:pPr>
      <w:bookmarkStart w:id="37" w:name="_Toc496976614"/>
      <w:bookmarkStart w:id="38" w:name="_Toc498717143"/>
      <w:r w:rsidRPr="00DE07DB">
        <w:t>Remove/Delete user group</w:t>
      </w:r>
      <w:bookmarkEnd w:id="37"/>
      <w:bookmarkEnd w:id="38"/>
      <w:r w:rsidRPr="00DE07DB">
        <w:t xml:space="preserve"> </w:t>
      </w:r>
    </w:p>
    <w:p w:rsidR="00007266" w:rsidRPr="00DE07DB" w:rsidRDefault="00007266" w:rsidP="00007266">
      <w:pPr>
        <w:pStyle w:val="Heading4"/>
      </w:pPr>
      <w:r w:rsidRPr="00DE07DB">
        <w:t>Description</w:t>
      </w:r>
    </w:p>
    <w:p w:rsidR="00007266" w:rsidRPr="00DE07DB" w:rsidRDefault="00007266" w:rsidP="00007266">
      <w:r w:rsidRPr="00DE07DB">
        <w:t>This use case describes, how user can delete the user group already present in the system</w:t>
      </w:r>
    </w:p>
    <w:p w:rsidR="00007266" w:rsidRPr="00DE07DB" w:rsidRDefault="00007266" w:rsidP="00007266">
      <w:pPr>
        <w:pStyle w:val="Heading4"/>
      </w:pPr>
      <w:r w:rsidRPr="00DE07DB">
        <w:t>Actors</w:t>
      </w:r>
    </w:p>
    <w:p w:rsidR="00007266" w:rsidRPr="00DE07DB" w:rsidRDefault="00007266" w:rsidP="00007266">
      <w:r w:rsidRPr="00DE07DB">
        <w:t>IT Administrators</w:t>
      </w:r>
    </w:p>
    <w:p w:rsidR="00007266" w:rsidRPr="00DE07DB" w:rsidRDefault="00007266" w:rsidP="00007266">
      <w:pPr>
        <w:pStyle w:val="Heading4"/>
      </w:pPr>
      <w:r w:rsidRPr="00DE07DB">
        <w:t>Flow of Events</w:t>
      </w:r>
    </w:p>
    <w:p w:rsidR="00007266" w:rsidRPr="00DE07DB" w:rsidRDefault="00007266" w:rsidP="00007266">
      <w:pPr>
        <w:rPr>
          <w:b/>
        </w:rPr>
      </w:pPr>
      <w:r w:rsidRPr="00DE07DB">
        <w:rPr>
          <w:b/>
        </w:rPr>
        <w:t>Pre-Condition</w:t>
      </w:r>
    </w:p>
    <w:p w:rsidR="00007266" w:rsidRPr="00DE07DB" w:rsidRDefault="00007266" w:rsidP="00007266">
      <w:r w:rsidRPr="00DE07DB">
        <w:t xml:space="preserve">User group should exist in the system </w:t>
      </w:r>
    </w:p>
    <w:p w:rsidR="00007266" w:rsidRPr="00DE07DB" w:rsidRDefault="00007266" w:rsidP="00007266">
      <w:pPr>
        <w:rPr>
          <w:b/>
        </w:rPr>
      </w:pPr>
      <w:r w:rsidRPr="00DE07DB">
        <w:rPr>
          <w:b/>
        </w:rPr>
        <w:t>Basic Flow</w:t>
      </w:r>
    </w:p>
    <w:p w:rsidR="00007266" w:rsidRPr="00DE07DB" w:rsidRDefault="00007266" w:rsidP="009951C5">
      <w:pPr>
        <w:pStyle w:val="ListParagraph"/>
        <w:numPr>
          <w:ilvl w:val="0"/>
          <w:numId w:val="62"/>
        </w:numPr>
      </w:pPr>
      <w:r w:rsidRPr="00DE07DB">
        <w:t>User navigates to the user group page from the left menu</w:t>
      </w:r>
    </w:p>
    <w:p w:rsidR="00007266" w:rsidRPr="00DE07DB" w:rsidRDefault="00007266" w:rsidP="009951C5">
      <w:pPr>
        <w:pStyle w:val="ListParagraph"/>
        <w:numPr>
          <w:ilvl w:val="0"/>
          <w:numId w:val="62"/>
        </w:numPr>
      </w:pPr>
      <w:r w:rsidRPr="00DE07DB">
        <w:t>In the view page, user can select any user group at row level and click on the delete icon to remove the record</w:t>
      </w:r>
    </w:p>
    <w:p w:rsidR="00007266" w:rsidRPr="00DE07DB" w:rsidRDefault="00007266" w:rsidP="009951C5">
      <w:pPr>
        <w:pStyle w:val="ListParagraph"/>
        <w:numPr>
          <w:ilvl w:val="0"/>
          <w:numId w:val="62"/>
        </w:numPr>
      </w:pPr>
      <w:r w:rsidRPr="00DE07DB">
        <w:t>Pop up comes up for confirmation to delete the user group from the system</w:t>
      </w:r>
    </w:p>
    <w:p w:rsidR="00007266" w:rsidRPr="00DE07DB" w:rsidRDefault="00007266" w:rsidP="009951C5">
      <w:pPr>
        <w:pStyle w:val="ListParagraph"/>
        <w:numPr>
          <w:ilvl w:val="0"/>
          <w:numId w:val="62"/>
        </w:numPr>
      </w:pPr>
      <w:r w:rsidRPr="00DE07DB">
        <w:t>After user confirms the deleting of record, the record will be deleted from the view grid</w:t>
      </w:r>
    </w:p>
    <w:p w:rsidR="00007266" w:rsidRPr="00DE07DB" w:rsidRDefault="00007266" w:rsidP="009951C5">
      <w:pPr>
        <w:pStyle w:val="ListParagraph"/>
        <w:numPr>
          <w:ilvl w:val="0"/>
          <w:numId w:val="62"/>
        </w:numPr>
      </w:pPr>
      <w:r w:rsidRPr="00DE07DB">
        <w:t>Once deleted, there would be a message highlighting the confirmation of removal of user group from the system in the view page screen itself</w:t>
      </w:r>
    </w:p>
    <w:p w:rsidR="00007266" w:rsidRPr="00DE07DB" w:rsidRDefault="00007266" w:rsidP="009951C5">
      <w:pPr>
        <w:pStyle w:val="ListParagraph"/>
        <w:numPr>
          <w:ilvl w:val="0"/>
          <w:numId w:val="62"/>
        </w:numPr>
      </w:pPr>
      <w:r w:rsidRPr="00DE07DB">
        <w:t>User group will no longer appear in the view grid</w:t>
      </w:r>
    </w:p>
    <w:p w:rsidR="00007266" w:rsidRPr="00DE07DB" w:rsidRDefault="00007266" w:rsidP="00007266">
      <w:pPr>
        <w:pStyle w:val="Heading4"/>
        <w:numPr>
          <w:ilvl w:val="0"/>
          <w:numId w:val="0"/>
        </w:numPr>
        <w:ind w:left="864" w:hanging="864"/>
        <w:rPr>
          <w:b/>
        </w:rPr>
      </w:pPr>
      <w:r w:rsidRPr="00DE07DB">
        <w:rPr>
          <w:b/>
        </w:rPr>
        <w:t>Sub Flow</w:t>
      </w:r>
    </w:p>
    <w:p w:rsidR="00007266" w:rsidRPr="00DE07DB" w:rsidRDefault="00007266" w:rsidP="00007266">
      <w:r w:rsidRPr="00DE07DB">
        <w:t>NA</w:t>
      </w:r>
    </w:p>
    <w:p w:rsidR="00007266" w:rsidRPr="00DE07DB" w:rsidRDefault="00007266" w:rsidP="00007266">
      <w:pPr>
        <w:rPr>
          <w:b/>
        </w:rPr>
      </w:pPr>
      <w:r w:rsidRPr="00DE07DB">
        <w:rPr>
          <w:b/>
        </w:rPr>
        <w:lastRenderedPageBreak/>
        <w:t xml:space="preserve">Alternative Flows </w:t>
      </w:r>
    </w:p>
    <w:p w:rsidR="00007266" w:rsidRPr="00DE07DB" w:rsidRDefault="00007266" w:rsidP="00007266">
      <w:pPr>
        <w:rPr>
          <w:b/>
        </w:rPr>
      </w:pPr>
      <w:r w:rsidRPr="00DE07DB">
        <w:t>NA</w:t>
      </w:r>
    </w:p>
    <w:p w:rsidR="00007266" w:rsidRPr="00DE07DB" w:rsidRDefault="00007266" w:rsidP="00007266">
      <w:pPr>
        <w:rPr>
          <w:b/>
        </w:rPr>
      </w:pPr>
      <w:r w:rsidRPr="00DE07DB">
        <w:rPr>
          <w:b/>
        </w:rPr>
        <w:t xml:space="preserve">Special Requirements </w:t>
      </w:r>
    </w:p>
    <w:p w:rsidR="00007266" w:rsidRPr="00E716B4" w:rsidRDefault="00007266" w:rsidP="00007266">
      <w:pPr>
        <w:rPr>
          <w:rFonts w:cs="Arial"/>
          <w:szCs w:val="22"/>
        </w:rPr>
      </w:pPr>
      <w:r w:rsidRPr="00E716B4">
        <w:rPr>
          <w:rFonts w:cs="Arial"/>
          <w:szCs w:val="22"/>
        </w:rPr>
        <w:t>NA</w:t>
      </w:r>
    </w:p>
    <w:p w:rsidR="00007266" w:rsidRPr="00DE07DB" w:rsidRDefault="00007266" w:rsidP="00007266">
      <w:pPr>
        <w:pStyle w:val="Heading4"/>
        <w:numPr>
          <w:ilvl w:val="0"/>
          <w:numId w:val="0"/>
        </w:numPr>
        <w:ind w:left="864" w:hanging="864"/>
        <w:rPr>
          <w:b/>
        </w:rPr>
      </w:pPr>
      <w:r w:rsidRPr="00DE07DB">
        <w:rPr>
          <w:b/>
        </w:rPr>
        <w:t>Post-Conditions</w:t>
      </w:r>
    </w:p>
    <w:p w:rsidR="00007266" w:rsidRPr="00DE07DB" w:rsidRDefault="00007266" w:rsidP="00363443">
      <w:pPr>
        <w:pStyle w:val="ListParagraph"/>
        <w:numPr>
          <w:ilvl w:val="0"/>
          <w:numId w:val="17"/>
        </w:numPr>
      </w:pPr>
      <w:r w:rsidRPr="00DE07DB">
        <w:t>User group no longer exist in the records and viewable in user group view page</w:t>
      </w:r>
    </w:p>
    <w:p w:rsidR="00007266" w:rsidRPr="00DE07DB" w:rsidRDefault="00007266" w:rsidP="00363443">
      <w:pPr>
        <w:pStyle w:val="ListParagraph"/>
        <w:numPr>
          <w:ilvl w:val="0"/>
          <w:numId w:val="17"/>
        </w:numPr>
      </w:pPr>
      <w:r w:rsidRPr="00DE07DB">
        <w:t xml:space="preserve">User group associated to the users will be deleted and replaced by Null or NA (Not Assigned) </w:t>
      </w:r>
    </w:p>
    <w:p w:rsidR="00007266" w:rsidRDefault="00007266" w:rsidP="00007266">
      <w:pPr>
        <w:rPr>
          <w:sz w:val="20"/>
          <w:szCs w:val="20"/>
        </w:rPr>
      </w:pPr>
    </w:p>
    <w:p w:rsidR="00363443" w:rsidRPr="00DE07DB" w:rsidRDefault="00363443" w:rsidP="00363443">
      <w:pPr>
        <w:pStyle w:val="Heading2"/>
      </w:pPr>
      <w:bookmarkStart w:id="39" w:name="_Toc498717144"/>
      <w:r>
        <w:t xml:space="preserve">Manage </w:t>
      </w:r>
      <w:r w:rsidRPr="00DE07DB">
        <w:t>User Group</w:t>
      </w:r>
      <w:r>
        <w:t>/Role Assignment</w:t>
      </w:r>
      <w:bookmarkEnd w:id="39"/>
      <w:r w:rsidRPr="00DE07DB">
        <w:t xml:space="preserve"> </w:t>
      </w:r>
    </w:p>
    <w:p w:rsidR="00363443" w:rsidRPr="00DE07DB" w:rsidRDefault="00363443" w:rsidP="00363443">
      <w:pPr>
        <w:pStyle w:val="Heading3"/>
      </w:pPr>
      <w:bookmarkStart w:id="40" w:name="_Toc498717145"/>
      <w:r w:rsidRPr="00DE07DB">
        <w:t>View group</w:t>
      </w:r>
      <w:r w:rsidR="00450A6C">
        <w:t xml:space="preserve"> details</w:t>
      </w:r>
      <w:bookmarkEnd w:id="40"/>
    </w:p>
    <w:p w:rsidR="00363443" w:rsidRPr="00DE07DB" w:rsidRDefault="00363443" w:rsidP="00363443">
      <w:pPr>
        <w:pStyle w:val="Heading4"/>
      </w:pPr>
      <w:r w:rsidRPr="00DE07DB">
        <w:t>Description</w:t>
      </w:r>
    </w:p>
    <w:p w:rsidR="00363443" w:rsidRPr="00DE07DB" w:rsidRDefault="00363443" w:rsidP="00363443">
      <w:r w:rsidRPr="00DE07DB">
        <w:t xml:space="preserve">This use case describes, how user will be able to view created groups  </w:t>
      </w:r>
    </w:p>
    <w:p w:rsidR="00363443" w:rsidRPr="00DE07DB" w:rsidRDefault="00363443" w:rsidP="00363443">
      <w:pPr>
        <w:pStyle w:val="Heading4"/>
      </w:pPr>
      <w:r w:rsidRPr="00DE07DB">
        <w:t>Actors</w:t>
      </w:r>
    </w:p>
    <w:p w:rsidR="00363443" w:rsidRPr="00DE07DB" w:rsidRDefault="00450A6C" w:rsidP="00363443">
      <w:r>
        <w:t>Group</w:t>
      </w:r>
      <w:r w:rsidR="00363443" w:rsidRPr="00DE07DB">
        <w:t xml:space="preserve"> Administrators</w:t>
      </w:r>
    </w:p>
    <w:p w:rsidR="00363443" w:rsidRPr="00DE07DB" w:rsidRDefault="00363443" w:rsidP="00363443">
      <w:pPr>
        <w:pStyle w:val="Heading4"/>
      </w:pPr>
      <w:r w:rsidRPr="00DE07DB">
        <w:t>Flow of Events</w:t>
      </w:r>
    </w:p>
    <w:p w:rsidR="00363443" w:rsidRPr="00DE07DB" w:rsidRDefault="00363443" w:rsidP="00363443">
      <w:pPr>
        <w:rPr>
          <w:b/>
        </w:rPr>
      </w:pPr>
      <w:r w:rsidRPr="00DE07DB">
        <w:rPr>
          <w:b/>
        </w:rPr>
        <w:t>Pre-Condition</w:t>
      </w:r>
    </w:p>
    <w:p w:rsidR="00363443" w:rsidRPr="00DE07DB" w:rsidRDefault="00363443" w:rsidP="00363443">
      <w:r w:rsidRPr="00DE07DB">
        <w:t>User Group already exists in the system</w:t>
      </w:r>
    </w:p>
    <w:p w:rsidR="00363443" w:rsidRPr="00DE07DB" w:rsidRDefault="00363443" w:rsidP="00363443">
      <w:pPr>
        <w:rPr>
          <w:b/>
        </w:rPr>
      </w:pPr>
      <w:r w:rsidRPr="00DE07DB">
        <w:rPr>
          <w:b/>
        </w:rPr>
        <w:t>Basic Flow</w:t>
      </w:r>
    </w:p>
    <w:p w:rsidR="00450A6C" w:rsidRDefault="00363443" w:rsidP="009951C5">
      <w:pPr>
        <w:pStyle w:val="ListParagraph"/>
        <w:numPr>
          <w:ilvl w:val="0"/>
          <w:numId w:val="63"/>
        </w:numPr>
      </w:pPr>
      <w:r w:rsidRPr="00DE07DB">
        <w:t xml:space="preserve">User navigates to the ‘User Group’ Module </w:t>
      </w:r>
    </w:p>
    <w:p w:rsidR="00363443" w:rsidRPr="00DE07DB" w:rsidRDefault="00363443" w:rsidP="009951C5">
      <w:pPr>
        <w:pStyle w:val="ListParagraph"/>
        <w:numPr>
          <w:ilvl w:val="0"/>
          <w:numId w:val="63"/>
        </w:numPr>
      </w:pPr>
      <w:r w:rsidRPr="00DE07DB">
        <w:t>User lands on the user group view page, and will be able to view snapshot of list of user</w:t>
      </w:r>
      <w:r w:rsidR="00450A6C">
        <w:t>s</w:t>
      </w:r>
      <w:r w:rsidRPr="00DE07DB">
        <w:t xml:space="preserve"> already created in the system at row level.</w:t>
      </w:r>
    </w:p>
    <w:p w:rsidR="00363443" w:rsidRDefault="00363443" w:rsidP="009951C5">
      <w:pPr>
        <w:pStyle w:val="ListParagraph"/>
        <w:numPr>
          <w:ilvl w:val="0"/>
          <w:numId w:val="63"/>
        </w:numPr>
      </w:pPr>
      <w:r w:rsidRPr="00DE07DB">
        <w:t>By default, user can view the following fields:-</w:t>
      </w:r>
    </w:p>
    <w:tbl>
      <w:tblPr>
        <w:tblStyle w:val="TableGrid"/>
        <w:tblW w:w="0" w:type="auto"/>
        <w:tblInd w:w="959" w:type="dxa"/>
        <w:tblLook w:val="04A0" w:firstRow="1" w:lastRow="0" w:firstColumn="1" w:lastColumn="0" w:noHBand="0" w:noVBand="1"/>
      </w:tblPr>
      <w:tblGrid>
        <w:gridCol w:w="2551"/>
        <w:gridCol w:w="6379"/>
      </w:tblGrid>
      <w:tr w:rsidR="00450A6C" w:rsidRPr="008169F8" w:rsidTr="00241783">
        <w:trPr>
          <w:trHeight w:val="321"/>
        </w:trPr>
        <w:tc>
          <w:tcPr>
            <w:tcW w:w="2551" w:type="dxa"/>
            <w:shd w:val="clear" w:color="auto" w:fill="FBD4B4" w:themeFill="accent6" w:themeFillTint="66"/>
            <w:vAlign w:val="center"/>
          </w:tcPr>
          <w:p w:rsidR="00450A6C" w:rsidRPr="008169F8" w:rsidRDefault="00450A6C" w:rsidP="00241783">
            <w:pPr>
              <w:spacing w:after="0" w:line="240" w:lineRule="auto"/>
              <w:jc w:val="center"/>
              <w:rPr>
                <w:b/>
                <w:szCs w:val="22"/>
              </w:rPr>
            </w:pPr>
            <w:r>
              <w:rPr>
                <w:b/>
                <w:szCs w:val="22"/>
              </w:rPr>
              <w:t>Fields</w:t>
            </w:r>
          </w:p>
        </w:tc>
        <w:tc>
          <w:tcPr>
            <w:tcW w:w="6379" w:type="dxa"/>
            <w:shd w:val="clear" w:color="auto" w:fill="FBD4B4" w:themeFill="accent6" w:themeFillTint="66"/>
            <w:vAlign w:val="center"/>
          </w:tcPr>
          <w:p w:rsidR="00450A6C" w:rsidRPr="008169F8" w:rsidRDefault="00450A6C" w:rsidP="00241783">
            <w:pPr>
              <w:spacing w:after="0" w:line="240" w:lineRule="auto"/>
              <w:jc w:val="center"/>
              <w:rPr>
                <w:b/>
                <w:szCs w:val="22"/>
              </w:rPr>
            </w:pPr>
            <w:r w:rsidRPr="008169F8">
              <w:rPr>
                <w:b/>
                <w:szCs w:val="22"/>
              </w:rPr>
              <w:t>Remarks</w:t>
            </w:r>
          </w:p>
        </w:tc>
      </w:tr>
      <w:tr w:rsidR="00450A6C" w:rsidRPr="008169F8" w:rsidTr="00241783">
        <w:trPr>
          <w:trHeight w:val="321"/>
        </w:trPr>
        <w:tc>
          <w:tcPr>
            <w:tcW w:w="2551" w:type="dxa"/>
            <w:vAlign w:val="center"/>
          </w:tcPr>
          <w:p w:rsidR="00450A6C" w:rsidRPr="008169F8" w:rsidRDefault="00450A6C" w:rsidP="00241783">
            <w:pPr>
              <w:spacing w:after="0" w:line="240" w:lineRule="auto"/>
              <w:rPr>
                <w:szCs w:val="22"/>
              </w:rPr>
            </w:pPr>
            <w:r>
              <w:rPr>
                <w:szCs w:val="22"/>
              </w:rPr>
              <w:t>User Group</w:t>
            </w:r>
          </w:p>
        </w:tc>
        <w:tc>
          <w:tcPr>
            <w:tcW w:w="6379" w:type="dxa"/>
            <w:vAlign w:val="center"/>
          </w:tcPr>
          <w:p w:rsidR="00450A6C" w:rsidRPr="008169F8" w:rsidRDefault="00450A6C" w:rsidP="00241783">
            <w:pPr>
              <w:spacing w:after="0" w:line="240" w:lineRule="auto"/>
              <w:rPr>
                <w:szCs w:val="22"/>
              </w:rPr>
            </w:pPr>
            <w:r>
              <w:rPr>
                <w:szCs w:val="22"/>
              </w:rPr>
              <w:t xml:space="preserve">Dropdown list </w:t>
            </w:r>
          </w:p>
        </w:tc>
      </w:tr>
      <w:tr w:rsidR="00450A6C" w:rsidRPr="008169F8" w:rsidTr="00241783">
        <w:trPr>
          <w:trHeight w:val="321"/>
        </w:trPr>
        <w:tc>
          <w:tcPr>
            <w:tcW w:w="2551" w:type="dxa"/>
            <w:vAlign w:val="center"/>
          </w:tcPr>
          <w:p w:rsidR="00450A6C" w:rsidRPr="008169F8" w:rsidRDefault="00450A6C" w:rsidP="00241783">
            <w:pPr>
              <w:spacing w:after="0" w:line="240" w:lineRule="auto"/>
              <w:rPr>
                <w:szCs w:val="22"/>
              </w:rPr>
            </w:pPr>
            <w:r>
              <w:rPr>
                <w:szCs w:val="22"/>
              </w:rPr>
              <w:t>Group Description</w:t>
            </w:r>
          </w:p>
        </w:tc>
        <w:tc>
          <w:tcPr>
            <w:tcW w:w="6379" w:type="dxa"/>
            <w:vAlign w:val="center"/>
          </w:tcPr>
          <w:p w:rsidR="00450A6C" w:rsidRPr="008169F8" w:rsidRDefault="00450A6C" w:rsidP="00241783">
            <w:pPr>
              <w:spacing w:after="0" w:line="240" w:lineRule="auto"/>
              <w:rPr>
                <w:szCs w:val="22"/>
              </w:rPr>
            </w:pPr>
            <w:r>
              <w:rPr>
                <w:szCs w:val="22"/>
              </w:rPr>
              <w:t>Text</w:t>
            </w:r>
          </w:p>
        </w:tc>
      </w:tr>
      <w:tr w:rsidR="00450A6C" w:rsidRPr="008169F8" w:rsidTr="00241783">
        <w:trPr>
          <w:trHeight w:val="321"/>
        </w:trPr>
        <w:tc>
          <w:tcPr>
            <w:tcW w:w="2551" w:type="dxa"/>
            <w:vAlign w:val="center"/>
          </w:tcPr>
          <w:p w:rsidR="00450A6C" w:rsidRDefault="00450A6C" w:rsidP="00241783">
            <w:pPr>
              <w:spacing w:after="0" w:line="240" w:lineRule="auto"/>
              <w:rPr>
                <w:szCs w:val="22"/>
              </w:rPr>
            </w:pPr>
            <w:r>
              <w:rPr>
                <w:szCs w:val="22"/>
              </w:rPr>
              <w:t>Reminder Module</w:t>
            </w:r>
          </w:p>
        </w:tc>
        <w:tc>
          <w:tcPr>
            <w:tcW w:w="6379" w:type="dxa"/>
            <w:vAlign w:val="center"/>
          </w:tcPr>
          <w:p w:rsidR="00450A6C" w:rsidRDefault="00450A6C" w:rsidP="00241783">
            <w:pPr>
              <w:spacing w:after="0" w:line="240" w:lineRule="auto"/>
              <w:rPr>
                <w:szCs w:val="22"/>
              </w:rPr>
            </w:pPr>
            <w:r>
              <w:rPr>
                <w:szCs w:val="22"/>
              </w:rPr>
              <w:t>Text</w:t>
            </w:r>
          </w:p>
        </w:tc>
      </w:tr>
      <w:tr w:rsidR="00450A6C" w:rsidRPr="008169F8" w:rsidTr="00241783">
        <w:trPr>
          <w:trHeight w:val="926"/>
        </w:trPr>
        <w:tc>
          <w:tcPr>
            <w:tcW w:w="2551" w:type="dxa"/>
            <w:vAlign w:val="center"/>
          </w:tcPr>
          <w:p w:rsidR="00450A6C" w:rsidRPr="008169F8" w:rsidRDefault="00450A6C" w:rsidP="00241783">
            <w:pPr>
              <w:spacing w:after="0" w:line="240" w:lineRule="auto"/>
              <w:rPr>
                <w:szCs w:val="22"/>
              </w:rPr>
            </w:pPr>
            <w:r>
              <w:rPr>
                <w:szCs w:val="22"/>
              </w:rPr>
              <w:t>Users, Roles, Role Access Rights</w:t>
            </w:r>
          </w:p>
        </w:tc>
        <w:tc>
          <w:tcPr>
            <w:tcW w:w="6379" w:type="dxa"/>
            <w:vAlign w:val="center"/>
          </w:tcPr>
          <w:p w:rsidR="00450A6C" w:rsidRPr="008169F8" w:rsidRDefault="00450A6C" w:rsidP="00241783">
            <w:pPr>
              <w:spacing w:after="0" w:line="240" w:lineRule="auto"/>
              <w:rPr>
                <w:szCs w:val="22"/>
              </w:rPr>
            </w:pPr>
            <w:r>
              <w:rPr>
                <w:szCs w:val="22"/>
              </w:rPr>
              <w:t>A list of users in the group, corresponding user roles and role access rights.</w:t>
            </w:r>
          </w:p>
        </w:tc>
      </w:tr>
      <w:tr w:rsidR="00450A6C" w:rsidRPr="008169F8" w:rsidTr="00241783">
        <w:trPr>
          <w:trHeight w:val="337"/>
        </w:trPr>
        <w:tc>
          <w:tcPr>
            <w:tcW w:w="2551" w:type="dxa"/>
            <w:vAlign w:val="center"/>
          </w:tcPr>
          <w:p w:rsidR="00450A6C" w:rsidRDefault="00450A6C" w:rsidP="00241783">
            <w:pPr>
              <w:spacing w:after="0" w:line="240" w:lineRule="auto"/>
              <w:rPr>
                <w:szCs w:val="22"/>
              </w:rPr>
            </w:pPr>
            <w:r w:rsidRPr="00154818">
              <w:rPr>
                <w:szCs w:val="22"/>
              </w:rPr>
              <w:t>Created By</w:t>
            </w:r>
          </w:p>
        </w:tc>
        <w:tc>
          <w:tcPr>
            <w:tcW w:w="6379" w:type="dxa"/>
            <w:vAlign w:val="center"/>
          </w:tcPr>
          <w:p w:rsidR="00450A6C" w:rsidRDefault="00450A6C" w:rsidP="00241783">
            <w:pPr>
              <w:spacing w:after="0" w:line="240" w:lineRule="auto"/>
              <w:rPr>
                <w:szCs w:val="22"/>
              </w:rPr>
            </w:pPr>
            <w:r w:rsidRPr="00154818">
              <w:rPr>
                <w:szCs w:val="22"/>
              </w:rPr>
              <w:t>Text</w:t>
            </w:r>
          </w:p>
        </w:tc>
      </w:tr>
      <w:tr w:rsidR="00450A6C" w:rsidRPr="008169F8" w:rsidTr="00241783">
        <w:trPr>
          <w:trHeight w:val="337"/>
        </w:trPr>
        <w:tc>
          <w:tcPr>
            <w:tcW w:w="2551" w:type="dxa"/>
            <w:vAlign w:val="center"/>
          </w:tcPr>
          <w:p w:rsidR="00450A6C" w:rsidRDefault="00450A6C" w:rsidP="00241783">
            <w:pPr>
              <w:spacing w:after="0" w:line="240" w:lineRule="auto"/>
              <w:rPr>
                <w:szCs w:val="22"/>
              </w:rPr>
            </w:pPr>
            <w:r w:rsidRPr="00154818">
              <w:rPr>
                <w:szCs w:val="22"/>
              </w:rPr>
              <w:t>Created Date</w:t>
            </w:r>
          </w:p>
        </w:tc>
        <w:tc>
          <w:tcPr>
            <w:tcW w:w="6379" w:type="dxa"/>
            <w:vAlign w:val="center"/>
          </w:tcPr>
          <w:p w:rsidR="00450A6C" w:rsidRDefault="00450A6C" w:rsidP="00241783">
            <w:pPr>
              <w:spacing w:after="0" w:line="240" w:lineRule="auto"/>
              <w:rPr>
                <w:szCs w:val="22"/>
              </w:rPr>
            </w:pPr>
            <w:r w:rsidRPr="00154818">
              <w:rPr>
                <w:szCs w:val="22"/>
              </w:rPr>
              <w:t>DD/MM/YYYY</w:t>
            </w:r>
            <w:r>
              <w:rPr>
                <w:szCs w:val="22"/>
              </w:rPr>
              <w:t xml:space="preserve"> HH:MM:SS</w:t>
            </w:r>
          </w:p>
        </w:tc>
      </w:tr>
      <w:tr w:rsidR="00450A6C" w:rsidRPr="008169F8" w:rsidTr="00241783">
        <w:trPr>
          <w:trHeight w:val="337"/>
        </w:trPr>
        <w:tc>
          <w:tcPr>
            <w:tcW w:w="2551" w:type="dxa"/>
            <w:vAlign w:val="center"/>
          </w:tcPr>
          <w:p w:rsidR="00450A6C" w:rsidRDefault="00450A6C" w:rsidP="00241783">
            <w:pPr>
              <w:spacing w:after="0" w:line="240" w:lineRule="auto"/>
              <w:rPr>
                <w:szCs w:val="22"/>
              </w:rPr>
            </w:pPr>
            <w:r w:rsidRPr="00154818">
              <w:rPr>
                <w:szCs w:val="22"/>
              </w:rPr>
              <w:t>Last Modified</w:t>
            </w:r>
          </w:p>
        </w:tc>
        <w:tc>
          <w:tcPr>
            <w:tcW w:w="6379" w:type="dxa"/>
            <w:vAlign w:val="center"/>
          </w:tcPr>
          <w:p w:rsidR="00450A6C" w:rsidRDefault="00450A6C" w:rsidP="00241783">
            <w:pPr>
              <w:spacing w:after="0" w:line="240" w:lineRule="auto"/>
              <w:rPr>
                <w:szCs w:val="22"/>
              </w:rPr>
            </w:pPr>
            <w:r w:rsidRPr="00154818">
              <w:rPr>
                <w:szCs w:val="22"/>
              </w:rPr>
              <w:t>Text</w:t>
            </w:r>
          </w:p>
        </w:tc>
      </w:tr>
      <w:tr w:rsidR="00450A6C" w:rsidRPr="008169F8" w:rsidTr="00241783">
        <w:trPr>
          <w:trHeight w:val="337"/>
        </w:trPr>
        <w:tc>
          <w:tcPr>
            <w:tcW w:w="2551" w:type="dxa"/>
            <w:vAlign w:val="center"/>
          </w:tcPr>
          <w:p w:rsidR="00450A6C" w:rsidRDefault="00450A6C" w:rsidP="00241783">
            <w:pPr>
              <w:spacing w:after="0" w:line="240" w:lineRule="auto"/>
              <w:rPr>
                <w:szCs w:val="22"/>
              </w:rPr>
            </w:pPr>
            <w:r w:rsidRPr="00154818">
              <w:rPr>
                <w:szCs w:val="22"/>
              </w:rPr>
              <w:t>Last Modified Date</w:t>
            </w:r>
          </w:p>
        </w:tc>
        <w:tc>
          <w:tcPr>
            <w:tcW w:w="6379" w:type="dxa"/>
            <w:vAlign w:val="center"/>
          </w:tcPr>
          <w:p w:rsidR="00450A6C" w:rsidRDefault="00450A6C" w:rsidP="00241783">
            <w:pPr>
              <w:spacing w:after="0" w:line="240" w:lineRule="auto"/>
              <w:rPr>
                <w:szCs w:val="22"/>
              </w:rPr>
            </w:pPr>
            <w:r w:rsidRPr="00154818">
              <w:rPr>
                <w:szCs w:val="22"/>
              </w:rPr>
              <w:t>DD/MM/YYYY</w:t>
            </w:r>
            <w:r>
              <w:rPr>
                <w:szCs w:val="22"/>
              </w:rPr>
              <w:t xml:space="preserve"> HH:MM:SS</w:t>
            </w:r>
          </w:p>
        </w:tc>
      </w:tr>
    </w:tbl>
    <w:p w:rsidR="00363443" w:rsidRPr="00DE07DB" w:rsidRDefault="00363443" w:rsidP="00363443"/>
    <w:p w:rsidR="00363443" w:rsidRPr="00DE07DB" w:rsidRDefault="00363443" w:rsidP="009951C5">
      <w:pPr>
        <w:pStyle w:val="ListParagraph"/>
        <w:numPr>
          <w:ilvl w:val="0"/>
          <w:numId w:val="63"/>
        </w:numPr>
      </w:pPr>
      <w:r w:rsidRPr="00DE07DB">
        <w:t>User group will be sorted in the alphabetic order</w:t>
      </w:r>
    </w:p>
    <w:p w:rsidR="00363443" w:rsidRPr="00DE07DB" w:rsidRDefault="00363443" w:rsidP="009951C5">
      <w:pPr>
        <w:pStyle w:val="ListParagraph"/>
        <w:numPr>
          <w:ilvl w:val="0"/>
          <w:numId w:val="63"/>
        </w:numPr>
      </w:pPr>
      <w:r w:rsidRPr="00DE07DB">
        <w:t>Sorting: User will be able to sort the view based on different fields for which sortable property is ‘Y’</w:t>
      </w:r>
    </w:p>
    <w:p w:rsidR="00363443" w:rsidRPr="00DE07DB" w:rsidRDefault="00363443" w:rsidP="009951C5">
      <w:pPr>
        <w:pStyle w:val="ListParagraph"/>
        <w:numPr>
          <w:ilvl w:val="0"/>
          <w:numId w:val="63"/>
        </w:numPr>
      </w:pPr>
      <w:r w:rsidRPr="00DE07DB">
        <w:t>Pagination: At one time, user can view 20 groups in the view page and rest records will show up in the following pages by navigating to the page number or by clicking on ‘Next’ button at the bottom of the grid on the right hand side</w:t>
      </w:r>
    </w:p>
    <w:p w:rsidR="00363443" w:rsidRDefault="00363443" w:rsidP="009951C5">
      <w:pPr>
        <w:pStyle w:val="ListParagraph"/>
        <w:numPr>
          <w:ilvl w:val="0"/>
          <w:numId w:val="63"/>
        </w:numPr>
      </w:pPr>
      <w:r w:rsidRPr="00DE07DB">
        <w:t xml:space="preserve">Total Groups: User can view the count of user group present in the system below the grid in the following format “Showing 1 to 20 of 57 entries” </w:t>
      </w:r>
    </w:p>
    <w:p w:rsidR="00450A6C" w:rsidRPr="00DE07DB" w:rsidRDefault="00450A6C" w:rsidP="009951C5">
      <w:pPr>
        <w:pStyle w:val="ListParagraph"/>
        <w:numPr>
          <w:ilvl w:val="0"/>
          <w:numId w:val="63"/>
        </w:numPr>
      </w:pPr>
      <w:r>
        <w:t>Delete Role: Additional there will be a delete role button for deleting the mapping. User can select the checkbox for selecting the mapping and th</w:t>
      </w:r>
      <w:bookmarkStart w:id="41" w:name="_GoBack"/>
      <w:bookmarkEnd w:id="41"/>
      <w:r>
        <w:t>en on click, will delete the selected records</w:t>
      </w:r>
    </w:p>
    <w:p w:rsidR="00363443" w:rsidRPr="00DE07DB" w:rsidRDefault="00363443" w:rsidP="00363443">
      <w:pPr>
        <w:pStyle w:val="Heading4"/>
        <w:numPr>
          <w:ilvl w:val="0"/>
          <w:numId w:val="0"/>
        </w:numPr>
        <w:ind w:left="864" w:hanging="864"/>
        <w:rPr>
          <w:b/>
        </w:rPr>
      </w:pPr>
      <w:r w:rsidRPr="00DE07DB">
        <w:rPr>
          <w:b/>
        </w:rPr>
        <w:t>Sub Flow</w:t>
      </w:r>
    </w:p>
    <w:p w:rsidR="00363443" w:rsidRPr="00DE07DB" w:rsidRDefault="00363443" w:rsidP="00363443">
      <w:r w:rsidRPr="00DE07DB">
        <w:t>NA</w:t>
      </w:r>
    </w:p>
    <w:p w:rsidR="00363443" w:rsidRPr="00DE07DB" w:rsidRDefault="00363443" w:rsidP="00363443">
      <w:pPr>
        <w:rPr>
          <w:b/>
        </w:rPr>
      </w:pPr>
      <w:r w:rsidRPr="00DE07DB">
        <w:rPr>
          <w:b/>
        </w:rPr>
        <w:t xml:space="preserve">Alternative Flows </w:t>
      </w:r>
    </w:p>
    <w:p w:rsidR="00363443" w:rsidRPr="00DE07DB" w:rsidRDefault="00363443" w:rsidP="00363443">
      <w:r w:rsidRPr="00DE07DB">
        <w:t>NA</w:t>
      </w:r>
    </w:p>
    <w:p w:rsidR="00363443" w:rsidRPr="00DE07DB" w:rsidRDefault="00363443" w:rsidP="00363443">
      <w:pPr>
        <w:rPr>
          <w:b/>
        </w:rPr>
      </w:pPr>
      <w:r w:rsidRPr="00DE07DB">
        <w:rPr>
          <w:b/>
        </w:rPr>
        <w:t xml:space="preserve">Special Requirements </w:t>
      </w:r>
    </w:p>
    <w:p w:rsidR="00363443" w:rsidRPr="00E716B4" w:rsidRDefault="00363443" w:rsidP="00363443">
      <w:pPr>
        <w:rPr>
          <w:rFonts w:cs="Arial"/>
          <w:szCs w:val="22"/>
        </w:rPr>
      </w:pPr>
      <w:r w:rsidRPr="00E716B4">
        <w:rPr>
          <w:rFonts w:cs="Arial"/>
          <w:szCs w:val="22"/>
        </w:rPr>
        <w:t>NA</w:t>
      </w:r>
    </w:p>
    <w:p w:rsidR="00363443" w:rsidRPr="00DE07DB" w:rsidRDefault="00363443" w:rsidP="00363443">
      <w:pPr>
        <w:pStyle w:val="Heading4"/>
        <w:numPr>
          <w:ilvl w:val="0"/>
          <w:numId w:val="0"/>
        </w:numPr>
        <w:ind w:left="864" w:hanging="864"/>
        <w:rPr>
          <w:b/>
        </w:rPr>
      </w:pPr>
      <w:r w:rsidRPr="00DE07DB">
        <w:rPr>
          <w:b/>
        </w:rPr>
        <w:t>Post-Conditions</w:t>
      </w:r>
    </w:p>
    <w:p w:rsidR="00363443" w:rsidRDefault="00363443" w:rsidP="00363443">
      <w:r w:rsidRPr="00DE07DB">
        <w:t>User can view the snapshot of the user groups and its related information</w:t>
      </w:r>
    </w:p>
    <w:p w:rsidR="00906325" w:rsidRPr="00DE07DB" w:rsidRDefault="00906325" w:rsidP="00906325">
      <w:pPr>
        <w:pStyle w:val="Heading3"/>
      </w:pPr>
      <w:bookmarkStart w:id="42" w:name="_Toc498717146"/>
      <w:r>
        <w:t>Assign</w:t>
      </w:r>
      <w:r w:rsidRPr="00DE07DB">
        <w:t xml:space="preserve"> user groups</w:t>
      </w:r>
      <w:r>
        <w:t xml:space="preserve"> and roles</w:t>
      </w:r>
      <w:bookmarkEnd w:id="42"/>
    </w:p>
    <w:p w:rsidR="00906325" w:rsidRPr="00DE07DB" w:rsidRDefault="00906325" w:rsidP="00906325">
      <w:pPr>
        <w:pStyle w:val="Heading4"/>
      </w:pPr>
      <w:r w:rsidRPr="00DE07DB">
        <w:t>Description</w:t>
      </w:r>
    </w:p>
    <w:p w:rsidR="00906325" w:rsidRPr="00DE07DB" w:rsidRDefault="00906325" w:rsidP="00906325">
      <w:r w:rsidRPr="00DE07DB">
        <w:t xml:space="preserve">This use case describes, how user will be able to </w:t>
      </w:r>
      <w:r>
        <w:t>assign users to groups and add their role</w:t>
      </w:r>
      <w:r w:rsidRPr="00DE07DB">
        <w:t xml:space="preserve"> </w:t>
      </w:r>
    </w:p>
    <w:p w:rsidR="00906325" w:rsidRPr="00DE07DB" w:rsidRDefault="00906325" w:rsidP="00906325">
      <w:pPr>
        <w:pStyle w:val="Heading4"/>
      </w:pPr>
      <w:r w:rsidRPr="00DE07DB">
        <w:t>Actors</w:t>
      </w:r>
    </w:p>
    <w:p w:rsidR="00906325" w:rsidRPr="00DE07DB" w:rsidRDefault="00906325" w:rsidP="00906325">
      <w:r>
        <w:t>Group</w:t>
      </w:r>
      <w:r w:rsidRPr="00DE07DB">
        <w:t xml:space="preserve"> Administrators</w:t>
      </w:r>
    </w:p>
    <w:p w:rsidR="00906325" w:rsidRPr="00DE07DB" w:rsidRDefault="00906325" w:rsidP="00906325">
      <w:pPr>
        <w:pStyle w:val="Heading4"/>
      </w:pPr>
      <w:r w:rsidRPr="00DE07DB">
        <w:t>Flow of Events</w:t>
      </w:r>
    </w:p>
    <w:p w:rsidR="00906325" w:rsidRPr="00DE07DB" w:rsidRDefault="00906325" w:rsidP="00906325">
      <w:pPr>
        <w:rPr>
          <w:b/>
        </w:rPr>
      </w:pPr>
      <w:r w:rsidRPr="00DE07DB">
        <w:rPr>
          <w:b/>
        </w:rPr>
        <w:t>Pre-Condition</w:t>
      </w:r>
    </w:p>
    <w:p w:rsidR="00906325" w:rsidRPr="00DE07DB" w:rsidRDefault="00906325" w:rsidP="00906325">
      <w:r>
        <w:t>Users, u</w:t>
      </w:r>
      <w:r w:rsidRPr="00DE07DB">
        <w:t>ser Group</w:t>
      </w:r>
      <w:r>
        <w:t xml:space="preserve"> and already</w:t>
      </w:r>
      <w:r w:rsidRPr="00DE07DB">
        <w:t xml:space="preserve"> </w:t>
      </w:r>
      <w:proofErr w:type="spellStart"/>
      <w:r w:rsidRPr="00DE07DB">
        <w:t>already</w:t>
      </w:r>
      <w:proofErr w:type="spellEnd"/>
      <w:r w:rsidRPr="00DE07DB">
        <w:t xml:space="preserve"> exists in the system</w:t>
      </w:r>
    </w:p>
    <w:p w:rsidR="00906325" w:rsidRPr="00DE07DB" w:rsidRDefault="00906325" w:rsidP="00906325">
      <w:pPr>
        <w:rPr>
          <w:b/>
        </w:rPr>
      </w:pPr>
      <w:r w:rsidRPr="00DE07DB">
        <w:rPr>
          <w:b/>
        </w:rPr>
        <w:t>Basic Flow</w:t>
      </w:r>
    </w:p>
    <w:p w:rsidR="00906325" w:rsidRPr="00DE07DB" w:rsidRDefault="00906325" w:rsidP="00906325">
      <w:pPr>
        <w:ind w:left="936" w:hanging="360"/>
      </w:pPr>
      <w:r w:rsidRPr="00DE07DB">
        <w:t>User navigates to the ‘User Group</w:t>
      </w:r>
      <w:r>
        <w:t>/Role Assignment</w:t>
      </w:r>
      <w:r w:rsidRPr="00DE07DB">
        <w:t>’ Module from settings</w:t>
      </w:r>
    </w:p>
    <w:p w:rsidR="00906325" w:rsidRPr="00DE07DB" w:rsidRDefault="00906325" w:rsidP="009951C5">
      <w:pPr>
        <w:pStyle w:val="ListParagraph"/>
        <w:numPr>
          <w:ilvl w:val="0"/>
          <w:numId w:val="64"/>
        </w:numPr>
      </w:pPr>
      <w:r w:rsidRPr="00DE07DB">
        <w:lastRenderedPageBreak/>
        <w:t>User lands on the user group view page, and will be able to view snapshot of list of user groups already created in the system at row level.</w:t>
      </w:r>
    </w:p>
    <w:p w:rsidR="00906325" w:rsidRPr="00DE07DB" w:rsidRDefault="00906325" w:rsidP="009951C5">
      <w:pPr>
        <w:pStyle w:val="ListParagraph"/>
        <w:numPr>
          <w:ilvl w:val="0"/>
          <w:numId w:val="64"/>
        </w:numPr>
      </w:pPr>
      <w:r>
        <w:t xml:space="preserve">On click of </w:t>
      </w:r>
      <w:commentRangeStart w:id="43"/>
      <w:r>
        <w:t>assign roles</w:t>
      </w:r>
      <w:commentRangeEnd w:id="43"/>
      <w:r w:rsidR="00FB5B68">
        <w:rPr>
          <w:rStyle w:val="CommentReference"/>
        </w:rPr>
        <w:commentReference w:id="43"/>
      </w:r>
      <w:r>
        <w:t xml:space="preserve">, user will be navigated to other screens and </w:t>
      </w:r>
      <w:r w:rsidR="0034673C">
        <w:t>u</w:t>
      </w:r>
      <w:r w:rsidRPr="00DE07DB">
        <w:t>ser can</w:t>
      </w:r>
      <w:r w:rsidR="0034673C">
        <w:t xml:space="preserve"> select the following fields:-</w:t>
      </w:r>
    </w:p>
    <w:tbl>
      <w:tblPr>
        <w:tblStyle w:val="TableGrid"/>
        <w:tblW w:w="9356" w:type="dxa"/>
        <w:tblInd w:w="817" w:type="dxa"/>
        <w:tblLook w:val="04A0" w:firstRow="1" w:lastRow="0" w:firstColumn="1" w:lastColumn="0" w:noHBand="0" w:noVBand="1"/>
      </w:tblPr>
      <w:tblGrid>
        <w:gridCol w:w="2126"/>
        <w:gridCol w:w="993"/>
        <w:gridCol w:w="6237"/>
      </w:tblGrid>
      <w:tr w:rsidR="0034673C" w:rsidRPr="008169F8" w:rsidTr="00241783">
        <w:trPr>
          <w:trHeight w:val="321"/>
        </w:trPr>
        <w:tc>
          <w:tcPr>
            <w:tcW w:w="2126" w:type="dxa"/>
            <w:shd w:val="clear" w:color="auto" w:fill="FBD4B4" w:themeFill="accent6" w:themeFillTint="66"/>
            <w:vAlign w:val="center"/>
          </w:tcPr>
          <w:p w:rsidR="0034673C" w:rsidRPr="008169F8" w:rsidRDefault="0034673C" w:rsidP="00241783">
            <w:pPr>
              <w:spacing w:after="0" w:line="240" w:lineRule="auto"/>
              <w:jc w:val="center"/>
              <w:rPr>
                <w:b/>
                <w:szCs w:val="22"/>
              </w:rPr>
            </w:pPr>
            <w:r>
              <w:rPr>
                <w:b/>
                <w:szCs w:val="22"/>
              </w:rPr>
              <w:t>Fields</w:t>
            </w:r>
          </w:p>
        </w:tc>
        <w:tc>
          <w:tcPr>
            <w:tcW w:w="993" w:type="dxa"/>
            <w:shd w:val="clear" w:color="auto" w:fill="FBD4B4" w:themeFill="accent6" w:themeFillTint="66"/>
          </w:tcPr>
          <w:p w:rsidR="0034673C" w:rsidRPr="008169F8" w:rsidRDefault="0034673C" w:rsidP="0024178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34673C" w:rsidRPr="008169F8" w:rsidRDefault="0034673C" w:rsidP="00241783">
            <w:pPr>
              <w:spacing w:after="0" w:line="240" w:lineRule="auto"/>
              <w:jc w:val="center"/>
              <w:rPr>
                <w:b/>
                <w:szCs w:val="22"/>
              </w:rPr>
            </w:pPr>
            <w:r w:rsidRPr="008169F8">
              <w:rPr>
                <w:b/>
                <w:szCs w:val="22"/>
              </w:rPr>
              <w:t>Remarks</w:t>
            </w:r>
          </w:p>
        </w:tc>
      </w:tr>
      <w:tr w:rsidR="0034673C" w:rsidRPr="008169F8" w:rsidTr="00241783">
        <w:trPr>
          <w:trHeight w:val="321"/>
        </w:trPr>
        <w:tc>
          <w:tcPr>
            <w:tcW w:w="2126" w:type="dxa"/>
            <w:vAlign w:val="center"/>
          </w:tcPr>
          <w:p w:rsidR="0034673C" w:rsidRPr="008169F8" w:rsidRDefault="0034673C" w:rsidP="00241783">
            <w:pPr>
              <w:spacing w:after="0" w:line="240" w:lineRule="auto"/>
              <w:rPr>
                <w:szCs w:val="22"/>
              </w:rPr>
            </w:pPr>
            <w:r>
              <w:rPr>
                <w:szCs w:val="22"/>
              </w:rPr>
              <w:t>User Group</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Pr>
                <w:szCs w:val="22"/>
              </w:rPr>
              <w:t>Dropdown list</w:t>
            </w:r>
          </w:p>
          <w:p w:rsidR="0034673C" w:rsidRPr="008169F8" w:rsidRDefault="0034673C" w:rsidP="00241783">
            <w:pPr>
              <w:spacing w:after="0" w:line="240" w:lineRule="auto"/>
              <w:rPr>
                <w:szCs w:val="22"/>
              </w:rPr>
            </w:pPr>
            <w:r>
              <w:rPr>
                <w:szCs w:val="22"/>
              </w:rPr>
              <w:t>Other fields will be auto populated according to selected User Group</w:t>
            </w:r>
          </w:p>
        </w:tc>
      </w:tr>
      <w:tr w:rsidR="0034673C" w:rsidRPr="008169F8" w:rsidTr="00241783">
        <w:trPr>
          <w:trHeight w:val="321"/>
        </w:trPr>
        <w:tc>
          <w:tcPr>
            <w:tcW w:w="2126" w:type="dxa"/>
            <w:vAlign w:val="center"/>
          </w:tcPr>
          <w:p w:rsidR="0034673C" w:rsidRPr="008169F8" w:rsidRDefault="0034673C" w:rsidP="00241783">
            <w:pPr>
              <w:spacing w:after="0" w:line="240" w:lineRule="auto"/>
              <w:rPr>
                <w:szCs w:val="22"/>
              </w:rPr>
            </w:pPr>
            <w:r>
              <w:rPr>
                <w:szCs w:val="22"/>
              </w:rPr>
              <w:t>Group Description</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Pr="008169F8" w:rsidRDefault="0034673C" w:rsidP="00241783">
            <w:pPr>
              <w:spacing w:after="0" w:line="240" w:lineRule="auto"/>
              <w:rPr>
                <w:szCs w:val="22"/>
              </w:rPr>
            </w:pPr>
            <w:r>
              <w:rPr>
                <w:szCs w:val="22"/>
              </w:rPr>
              <w:t>Text</w:t>
            </w:r>
          </w:p>
        </w:tc>
      </w:tr>
      <w:tr w:rsidR="0034673C" w:rsidRPr="008169F8" w:rsidTr="00241783">
        <w:trPr>
          <w:trHeight w:val="321"/>
        </w:trPr>
        <w:tc>
          <w:tcPr>
            <w:tcW w:w="2126" w:type="dxa"/>
            <w:vAlign w:val="center"/>
          </w:tcPr>
          <w:p w:rsidR="0034673C" w:rsidRDefault="0034673C" w:rsidP="00241783">
            <w:pPr>
              <w:spacing w:after="0" w:line="240" w:lineRule="auto"/>
              <w:rPr>
                <w:szCs w:val="22"/>
              </w:rPr>
            </w:pPr>
            <w:r>
              <w:rPr>
                <w:szCs w:val="22"/>
              </w:rPr>
              <w:t>Reminder Module</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Pr>
                <w:szCs w:val="22"/>
              </w:rPr>
              <w:t>Text</w:t>
            </w:r>
          </w:p>
        </w:tc>
      </w:tr>
      <w:tr w:rsidR="0034673C" w:rsidRPr="008169F8" w:rsidTr="00241783">
        <w:trPr>
          <w:trHeight w:val="926"/>
        </w:trPr>
        <w:tc>
          <w:tcPr>
            <w:tcW w:w="2126" w:type="dxa"/>
            <w:vAlign w:val="center"/>
          </w:tcPr>
          <w:p w:rsidR="0034673C" w:rsidRPr="008169F8" w:rsidRDefault="0034673C" w:rsidP="0034673C">
            <w:pPr>
              <w:spacing w:after="0" w:line="240" w:lineRule="auto"/>
              <w:rPr>
                <w:szCs w:val="22"/>
              </w:rPr>
            </w:pPr>
            <w:r>
              <w:rPr>
                <w:szCs w:val="22"/>
              </w:rPr>
              <w:t>Users</w:t>
            </w:r>
          </w:p>
        </w:tc>
        <w:tc>
          <w:tcPr>
            <w:tcW w:w="993" w:type="dxa"/>
          </w:tcPr>
          <w:p w:rsidR="0034673C" w:rsidRDefault="0034673C" w:rsidP="00241783">
            <w:pPr>
              <w:spacing w:after="0" w:line="240" w:lineRule="auto"/>
              <w:jc w:val="center"/>
              <w:rPr>
                <w:szCs w:val="22"/>
              </w:rPr>
            </w:pPr>
            <w:r>
              <w:rPr>
                <w:szCs w:val="22"/>
              </w:rPr>
              <w:t>Y</w:t>
            </w:r>
          </w:p>
        </w:tc>
        <w:tc>
          <w:tcPr>
            <w:tcW w:w="6237" w:type="dxa"/>
            <w:vAlign w:val="center"/>
          </w:tcPr>
          <w:p w:rsidR="0034673C" w:rsidRPr="008169F8" w:rsidRDefault="0034673C" w:rsidP="0034673C">
            <w:pPr>
              <w:spacing w:after="0" w:line="240" w:lineRule="auto"/>
              <w:rPr>
                <w:szCs w:val="22"/>
              </w:rPr>
            </w:pPr>
            <w:r>
              <w:rPr>
                <w:szCs w:val="22"/>
              </w:rPr>
              <w:t>Group Administrator can search and add user to the list, assign user role, search should be by “Search as you type” feature.</w:t>
            </w:r>
          </w:p>
        </w:tc>
      </w:tr>
    </w:tbl>
    <w:p w:rsidR="00906325" w:rsidRPr="00DE07DB" w:rsidRDefault="00906325" w:rsidP="009951C5">
      <w:pPr>
        <w:pStyle w:val="ListParagraph"/>
        <w:numPr>
          <w:ilvl w:val="0"/>
          <w:numId w:val="64"/>
        </w:numPr>
      </w:pPr>
      <w:r w:rsidRPr="00DE07DB">
        <w:t>After the details are updated, user can click on ‘</w:t>
      </w:r>
      <w:commentRangeStart w:id="44"/>
      <w:r w:rsidRPr="00DE07DB">
        <w:t xml:space="preserve">Submit’ </w:t>
      </w:r>
      <w:commentRangeEnd w:id="44"/>
      <w:r w:rsidR="00FB5B68">
        <w:rPr>
          <w:rStyle w:val="CommentReference"/>
        </w:rPr>
        <w:commentReference w:id="44"/>
      </w:r>
      <w:r w:rsidRPr="00DE07DB">
        <w:t>button which will redirect the user to the view page</w:t>
      </w:r>
    </w:p>
    <w:p w:rsidR="00906325" w:rsidRPr="00DE07DB" w:rsidRDefault="00906325" w:rsidP="00906325">
      <w:pPr>
        <w:pStyle w:val="Heading4"/>
        <w:numPr>
          <w:ilvl w:val="0"/>
          <w:numId w:val="0"/>
        </w:numPr>
        <w:ind w:left="864" w:hanging="864"/>
        <w:rPr>
          <w:b/>
        </w:rPr>
      </w:pPr>
      <w:r w:rsidRPr="00DE07DB">
        <w:rPr>
          <w:b/>
        </w:rPr>
        <w:t>Sub Flow</w:t>
      </w:r>
    </w:p>
    <w:p w:rsidR="00906325" w:rsidRPr="00DE07DB" w:rsidRDefault="0034673C" w:rsidP="0034673C">
      <w:r>
        <w:t>NA</w:t>
      </w:r>
    </w:p>
    <w:p w:rsidR="00906325" w:rsidRPr="00DE07DB" w:rsidRDefault="00906325" w:rsidP="00906325">
      <w:pPr>
        <w:rPr>
          <w:b/>
        </w:rPr>
      </w:pPr>
      <w:r w:rsidRPr="00DE07DB">
        <w:rPr>
          <w:b/>
        </w:rPr>
        <w:t xml:space="preserve">Alternative Flows </w:t>
      </w:r>
    </w:p>
    <w:p w:rsidR="00906325" w:rsidRPr="00DE07DB" w:rsidRDefault="0034673C" w:rsidP="0034673C">
      <w:r>
        <w:t>NA</w:t>
      </w:r>
    </w:p>
    <w:p w:rsidR="00906325" w:rsidRPr="00DE07DB" w:rsidRDefault="00906325" w:rsidP="00906325">
      <w:pPr>
        <w:rPr>
          <w:b/>
        </w:rPr>
      </w:pPr>
      <w:r w:rsidRPr="00DE07DB">
        <w:rPr>
          <w:b/>
        </w:rPr>
        <w:t xml:space="preserve">Special Requirements </w:t>
      </w:r>
    </w:p>
    <w:p w:rsidR="00906325" w:rsidRPr="00E716B4" w:rsidRDefault="00906325" w:rsidP="00906325">
      <w:pPr>
        <w:rPr>
          <w:rFonts w:cs="Arial"/>
          <w:szCs w:val="22"/>
        </w:rPr>
      </w:pPr>
      <w:r w:rsidRPr="00E716B4">
        <w:rPr>
          <w:rFonts w:cs="Arial"/>
          <w:szCs w:val="22"/>
        </w:rPr>
        <w:t>View Grid should Fit Screen</w:t>
      </w:r>
    </w:p>
    <w:p w:rsidR="00906325" w:rsidRPr="00DE07DB" w:rsidRDefault="00906325" w:rsidP="00906325">
      <w:pPr>
        <w:pStyle w:val="Heading4"/>
        <w:numPr>
          <w:ilvl w:val="0"/>
          <w:numId w:val="0"/>
        </w:numPr>
        <w:ind w:left="864" w:hanging="864"/>
        <w:rPr>
          <w:b/>
        </w:rPr>
      </w:pPr>
      <w:r w:rsidRPr="00DE07DB">
        <w:rPr>
          <w:b/>
        </w:rPr>
        <w:t>Post-Conditions</w:t>
      </w:r>
    </w:p>
    <w:p w:rsidR="00906325" w:rsidRPr="00E716B4" w:rsidRDefault="00906325" w:rsidP="00906325">
      <w:pPr>
        <w:rPr>
          <w:rFonts w:cs="Arial"/>
          <w:szCs w:val="22"/>
        </w:rPr>
      </w:pPr>
      <w:r w:rsidRPr="00E716B4">
        <w:rPr>
          <w:rFonts w:cs="Arial"/>
          <w:szCs w:val="22"/>
        </w:rPr>
        <w:t>User group will be updated and viewable in the user group’s view page</w:t>
      </w:r>
    </w:p>
    <w:p w:rsidR="00363443" w:rsidRPr="00DE07DB" w:rsidRDefault="00363443" w:rsidP="00363443"/>
    <w:p w:rsidR="00363443" w:rsidRPr="00DE07DB" w:rsidRDefault="00363443" w:rsidP="00363443">
      <w:pPr>
        <w:pStyle w:val="Heading3"/>
      </w:pPr>
      <w:bookmarkStart w:id="45" w:name="_Toc498717147"/>
      <w:r w:rsidRPr="00DE07DB">
        <w:t>Edit</w:t>
      </w:r>
      <w:r>
        <w:t>/Update</w:t>
      </w:r>
      <w:r w:rsidRPr="00DE07DB">
        <w:t xml:space="preserve"> user groups</w:t>
      </w:r>
      <w:bookmarkEnd w:id="45"/>
    </w:p>
    <w:p w:rsidR="00363443" w:rsidRPr="00DE07DB" w:rsidRDefault="00363443" w:rsidP="00363443">
      <w:pPr>
        <w:pStyle w:val="Heading4"/>
      </w:pPr>
      <w:r w:rsidRPr="00DE07DB">
        <w:t>Description</w:t>
      </w:r>
    </w:p>
    <w:p w:rsidR="00363443" w:rsidRPr="00DE07DB" w:rsidRDefault="00363443" w:rsidP="00363443">
      <w:r w:rsidRPr="00DE07DB">
        <w:t xml:space="preserve">This use case describes, how user will be able to edit and already created group(s)  </w:t>
      </w:r>
    </w:p>
    <w:p w:rsidR="00363443" w:rsidRPr="00DE07DB" w:rsidRDefault="00363443" w:rsidP="00363443">
      <w:pPr>
        <w:pStyle w:val="Heading4"/>
      </w:pPr>
      <w:r w:rsidRPr="00DE07DB">
        <w:t>Actors</w:t>
      </w:r>
    </w:p>
    <w:p w:rsidR="00363443" w:rsidRPr="00DE07DB" w:rsidRDefault="00363443" w:rsidP="00363443">
      <w:r w:rsidRPr="00DE07DB">
        <w:t>IT Administrators</w:t>
      </w:r>
    </w:p>
    <w:p w:rsidR="00363443" w:rsidRPr="00DE07DB" w:rsidRDefault="00363443" w:rsidP="00363443">
      <w:pPr>
        <w:pStyle w:val="Heading4"/>
      </w:pPr>
      <w:r w:rsidRPr="00DE07DB">
        <w:t>Flow of Events</w:t>
      </w:r>
    </w:p>
    <w:p w:rsidR="00363443" w:rsidRPr="00DE07DB" w:rsidRDefault="00363443" w:rsidP="00363443">
      <w:pPr>
        <w:rPr>
          <w:b/>
        </w:rPr>
      </w:pPr>
      <w:r w:rsidRPr="00DE07DB">
        <w:rPr>
          <w:b/>
        </w:rPr>
        <w:t>Pre-Condition</w:t>
      </w:r>
    </w:p>
    <w:p w:rsidR="00363443" w:rsidRPr="00DE07DB" w:rsidRDefault="00363443" w:rsidP="00363443">
      <w:r w:rsidRPr="00DE07DB">
        <w:t>User Group already exists in the system</w:t>
      </w:r>
    </w:p>
    <w:p w:rsidR="00363443" w:rsidRPr="00DE07DB" w:rsidRDefault="00363443" w:rsidP="00363443">
      <w:pPr>
        <w:rPr>
          <w:b/>
        </w:rPr>
      </w:pPr>
      <w:r w:rsidRPr="00DE07DB">
        <w:rPr>
          <w:b/>
        </w:rPr>
        <w:t>Basic Flow</w:t>
      </w:r>
    </w:p>
    <w:p w:rsidR="0034673C" w:rsidRDefault="00363443" w:rsidP="009951C5">
      <w:pPr>
        <w:pStyle w:val="ListParagraph"/>
        <w:numPr>
          <w:ilvl w:val="0"/>
          <w:numId w:val="65"/>
        </w:numPr>
      </w:pPr>
      <w:r w:rsidRPr="00DE07DB">
        <w:lastRenderedPageBreak/>
        <w:t>User navigates to the ‘User Group’ Module from settings</w:t>
      </w:r>
    </w:p>
    <w:p w:rsidR="00363443" w:rsidRPr="00DE07DB" w:rsidRDefault="00363443" w:rsidP="009951C5">
      <w:pPr>
        <w:pStyle w:val="ListParagraph"/>
        <w:numPr>
          <w:ilvl w:val="0"/>
          <w:numId w:val="65"/>
        </w:numPr>
      </w:pPr>
      <w:r w:rsidRPr="00DE07DB">
        <w:t>User lands on the user group view page, and will be able to view snapshot of list of user groups already created in the system at row level.</w:t>
      </w:r>
    </w:p>
    <w:p w:rsidR="00363443" w:rsidRPr="00DE07DB" w:rsidRDefault="00363443" w:rsidP="009951C5">
      <w:pPr>
        <w:pStyle w:val="ListParagraph"/>
        <w:numPr>
          <w:ilvl w:val="0"/>
          <w:numId w:val="64"/>
        </w:numPr>
      </w:pPr>
      <w:r w:rsidRPr="00DE07DB">
        <w:t>User gets the option to edit the group at row level, there will an edit icon in the action column</w:t>
      </w:r>
    </w:p>
    <w:p w:rsidR="00363443" w:rsidRPr="00DE07DB" w:rsidRDefault="00363443" w:rsidP="009951C5">
      <w:pPr>
        <w:pStyle w:val="ListParagraph"/>
        <w:numPr>
          <w:ilvl w:val="0"/>
          <w:numId w:val="64"/>
        </w:numPr>
      </w:pPr>
      <w:r w:rsidRPr="00DE07DB">
        <w:t xml:space="preserve">After clicking on the edit action button, user is redirected to the edit page of the contract. </w:t>
      </w:r>
    </w:p>
    <w:p w:rsidR="00363443" w:rsidRPr="00DE07DB" w:rsidRDefault="00363443" w:rsidP="009951C5">
      <w:pPr>
        <w:pStyle w:val="ListParagraph"/>
        <w:numPr>
          <w:ilvl w:val="0"/>
          <w:numId w:val="64"/>
        </w:numPr>
      </w:pPr>
      <w:r w:rsidRPr="00DE07DB">
        <w:t>User can edit the following fields in the edit page:-</w:t>
      </w:r>
    </w:p>
    <w:tbl>
      <w:tblPr>
        <w:tblStyle w:val="TableGrid"/>
        <w:tblW w:w="9356" w:type="dxa"/>
        <w:tblInd w:w="817" w:type="dxa"/>
        <w:tblLook w:val="04A0" w:firstRow="1" w:lastRow="0" w:firstColumn="1" w:lastColumn="0" w:noHBand="0" w:noVBand="1"/>
      </w:tblPr>
      <w:tblGrid>
        <w:gridCol w:w="2126"/>
        <w:gridCol w:w="993"/>
        <w:gridCol w:w="6237"/>
      </w:tblGrid>
      <w:tr w:rsidR="0034673C" w:rsidRPr="008169F8" w:rsidTr="00241783">
        <w:trPr>
          <w:trHeight w:val="321"/>
        </w:trPr>
        <w:tc>
          <w:tcPr>
            <w:tcW w:w="2126" w:type="dxa"/>
            <w:shd w:val="clear" w:color="auto" w:fill="FBD4B4" w:themeFill="accent6" w:themeFillTint="66"/>
            <w:vAlign w:val="center"/>
          </w:tcPr>
          <w:p w:rsidR="0034673C" w:rsidRPr="008169F8" w:rsidRDefault="0034673C" w:rsidP="00241783">
            <w:pPr>
              <w:spacing w:after="0" w:line="240" w:lineRule="auto"/>
              <w:jc w:val="center"/>
              <w:rPr>
                <w:b/>
                <w:szCs w:val="22"/>
              </w:rPr>
            </w:pPr>
            <w:r>
              <w:rPr>
                <w:b/>
                <w:szCs w:val="22"/>
              </w:rPr>
              <w:t>Fields</w:t>
            </w:r>
          </w:p>
        </w:tc>
        <w:tc>
          <w:tcPr>
            <w:tcW w:w="993" w:type="dxa"/>
            <w:shd w:val="clear" w:color="auto" w:fill="FBD4B4" w:themeFill="accent6" w:themeFillTint="66"/>
          </w:tcPr>
          <w:p w:rsidR="0034673C" w:rsidRPr="008169F8" w:rsidRDefault="0034673C" w:rsidP="0024178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34673C" w:rsidRPr="008169F8" w:rsidRDefault="0034673C" w:rsidP="00241783">
            <w:pPr>
              <w:spacing w:after="0" w:line="240" w:lineRule="auto"/>
              <w:jc w:val="center"/>
              <w:rPr>
                <w:b/>
                <w:szCs w:val="22"/>
              </w:rPr>
            </w:pPr>
            <w:r w:rsidRPr="008169F8">
              <w:rPr>
                <w:b/>
                <w:szCs w:val="22"/>
              </w:rPr>
              <w:t>Remarks</w:t>
            </w:r>
          </w:p>
        </w:tc>
      </w:tr>
      <w:tr w:rsidR="0034673C" w:rsidRPr="008169F8" w:rsidTr="00241783">
        <w:trPr>
          <w:trHeight w:val="321"/>
        </w:trPr>
        <w:tc>
          <w:tcPr>
            <w:tcW w:w="2126" w:type="dxa"/>
            <w:vAlign w:val="center"/>
          </w:tcPr>
          <w:p w:rsidR="0034673C" w:rsidRPr="008169F8" w:rsidRDefault="0034673C" w:rsidP="00241783">
            <w:pPr>
              <w:spacing w:after="0" w:line="240" w:lineRule="auto"/>
              <w:rPr>
                <w:szCs w:val="22"/>
              </w:rPr>
            </w:pPr>
            <w:r>
              <w:rPr>
                <w:szCs w:val="22"/>
              </w:rPr>
              <w:t>User Group</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Pr>
                <w:szCs w:val="22"/>
              </w:rPr>
              <w:t>Dropdown list</w:t>
            </w:r>
          </w:p>
          <w:p w:rsidR="0034673C" w:rsidRPr="008169F8" w:rsidRDefault="0034673C" w:rsidP="00241783">
            <w:pPr>
              <w:spacing w:after="0" w:line="240" w:lineRule="auto"/>
              <w:rPr>
                <w:szCs w:val="22"/>
              </w:rPr>
            </w:pPr>
            <w:r>
              <w:rPr>
                <w:szCs w:val="22"/>
              </w:rPr>
              <w:t>Other fields will be auto populated according to selected User Group</w:t>
            </w:r>
          </w:p>
        </w:tc>
      </w:tr>
      <w:tr w:rsidR="0034673C" w:rsidRPr="008169F8" w:rsidTr="00241783">
        <w:trPr>
          <w:trHeight w:val="321"/>
        </w:trPr>
        <w:tc>
          <w:tcPr>
            <w:tcW w:w="2126" w:type="dxa"/>
            <w:vAlign w:val="center"/>
          </w:tcPr>
          <w:p w:rsidR="0034673C" w:rsidRPr="008169F8" w:rsidRDefault="0034673C" w:rsidP="00241783">
            <w:pPr>
              <w:spacing w:after="0" w:line="240" w:lineRule="auto"/>
              <w:rPr>
                <w:szCs w:val="22"/>
              </w:rPr>
            </w:pPr>
            <w:r>
              <w:rPr>
                <w:szCs w:val="22"/>
              </w:rPr>
              <w:t>Group Description</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Pr="008169F8" w:rsidRDefault="0034673C" w:rsidP="00241783">
            <w:pPr>
              <w:spacing w:after="0" w:line="240" w:lineRule="auto"/>
              <w:rPr>
                <w:szCs w:val="22"/>
              </w:rPr>
            </w:pPr>
            <w:r>
              <w:rPr>
                <w:szCs w:val="22"/>
              </w:rPr>
              <w:t>Text</w:t>
            </w:r>
          </w:p>
        </w:tc>
      </w:tr>
      <w:tr w:rsidR="0034673C" w:rsidRPr="008169F8" w:rsidTr="00241783">
        <w:trPr>
          <w:trHeight w:val="321"/>
        </w:trPr>
        <w:tc>
          <w:tcPr>
            <w:tcW w:w="2126" w:type="dxa"/>
            <w:vAlign w:val="center"/>
          </w:tcPr>
          <w:p w:rsidR="0034673C" w:rsidRDefault="0034673C" w:rsidP="00241783">
            <w:pPr>
              <w:spacing w:after="0" w:line="240" w:lineRule="auto"/>
              <w:rPr>
                <w:szCs w:val="22"/>
              </w:rPr>
            </w:pPr>
            <w:r>
              <w:rPr>
                <w:szCs w:val="22"/>
              </w:rPr>
              <w:t>Reminder Module</w:t>
            </w:r>
          </w:p>
        </w:tc>
        <w:tc>
          <w:tcPr>
            <w:tcW w:w="993" w:type="dxa"/>
          </w:tcPr>
          <w:p w:rsidR="0034673C"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Pr>
                <w:szCs w:val="22"/>
              </w:rPr>
              <w:t>Text</w:t>
            </w:r>
          </w:p>
        </w:tc>
      </w:tr>
      <w:tr w:rsidR="0034673C" w:rsidRPr="008169F8" w:rsidTr="00241783">
        <w:trPr>
          <w:trHeight w:val="926"/>
        </w:trPr>
        <w:tc>
          <w:tcPr>
            <w:tcW w:w="2126" w:type="dxa"/>
            <w:vAlign w:val="center"/>
          </w:tcPr>
          <w:p w:rsidR="0034673C" w:rsidRPr="008169F8" w:rsidRDefault="0034673C" w:rsidP="00241783">
            <w:pPr>
              <w:spacing w:after="0" w:line="240" w:lineRule="auto"/>
              <w:rPr>
                <w:szCs w:val="22"/>
              </w:rPr>
            </w:pPr>
            <w:r>
              <w:rPr>
                <w:szCs w:val="22"/>
              </w:rPr>
              <w:t>Users, Roles, Role Access Rights</w:t>
            </w:r>
          </w:p>
        </w:tc>
        <w:tc>
          <w:tcPr>
            <w:tcW w:w="993" w:type="dxa"/>
          </w:tcPr>
          <w:p w:rsidR="0034673C" w:rsidRDefault="0034673C" w:rsidP="00241783">
            <w:pPr>
              <w:spacing w:after="0" w:line="240" w:lineRule="auto"/>
              <w:jc w:val="center"/>
              <w:rPr>
                <w:szCs w:val="22"/>
              </w:rPr>
            </w:pPr>
            <w:r>
              <w:rPr>
                <w:szCs w:val="22"/>
              </w:rPr>
              <w:t>Y</w:t>
            </w:r>
          </w:p>
        </w:tc>
        <w:tc>
          <w:tcPr>
            <w:tcW w:w="6237" w:type="dxa"/>
            <w:vAlign w:val="center"/>
          </w:tcPr>
          <w:p w:rsidR="0034673C" w:rsidRPr="008169F8" w:rsidRDefault="0034673C" w:rsidP="00241783">
            <w:pPr>
              <w:spacing w:after="0" w:line="240" w:lineRule="auto"/>
              <w:rPr>
                <w:szCs w:val="22"/>
              </w:rPr>
            </w:pPr>
            <w:r>
              <w:rPr>
                <w:szCs w:val="22"/>
              </w:rPr>
              <w:t>Group Administrator can search and add user to the list, assign user role, change user role, or remove user from the list. Search of user shall be enhanced by “Search as you type” feature.</w:t>
            </w:r>
          </w:p>
        </w:tc>
      </w:tr>
      <w:tr w:rsidR="0034673C" w:rsidRPr="008169F8" w:rsidTr="00241783">
        <w:trPr>
          <w:trHeight w:val="337"/>
        </w:trPr>
        <w:tc>
          <w:tcPr>
            <w:tcW w:w="2126" w:type="dxa"/>
            <w:vAlign w:val="center"/>
          </w:tcPr>
          <w:p w:rsidR="0034673C" w:rsidRDefault="0034673C" w:rsidP="00241783">
            <w:pPr>
              <w:spacing w:after="0" w:line="240" w:lineRule="auto"/>
              <w:rPr>
                <w:szCs w:val="22"/>
              </w:rPr>
            </w:pPr>
            <w:r w:rsidRPr="00154818">
              <w:rPr>
                <w:szCs w:val="22"/>
              </w:rPr>
              <w:t>Created By</w:t>
            </w:r>
          </w:p>
        </w:tc>
        <w:tc>
          <w:tcPr>
            <w:tcW w:w="993" w:type="dxa"/>
          </w:tcPr>
          <w:p w:rsidR="0034673C" w:rsidRPr="00154818"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sidRPr="00154818">
              <w:rPr>
                <w:szCs w:val="22"/>
              </w:rPr>
              <w:t>Text</w:t>
            </w:r>
          </w:p>
        </w:tc>
      </w:tr>
      <w:tr w:rsidR="0034673C" w:rsidRPr="008169F8" w:rsidTr="00241783">
        <w:trPr>
          <w:trHeight w:val="337"/>
        </w:trPr>
        <w:tc>
          <w:tcPr>
            <w:tcW w:w="2126" w:type="dxa"/>
            <w:vAlign w:val="center"/>
          </w:tcPr>
          <w:p w:rsidR="0034673C" w:rsidRDefault="0034673C" w:rsidP="00241783">
            <w:pPr>
              <w:spacing w:after="0" w:line="240" w:lineRule="auto"/>
              <w:rPr>
                <w:szCs w:val="22"/>
              </w:rPr>
            </w:pPr>
            <w:r w:rsidRPr="00154818">
              <w:rPr>
                <w:szCs w:val="22"/>
              </w:rPr>
              <w:t>Created Date</w:t>
            </w:r>
          </w:p>
        </w:tc>
        <w:tc>
          <w:tcPr>
            <w:tcW w:w="993" w:type="dxa"/>
          </w:tcPr>
          <w:p w:rsidR="0034673C" w:rsidRPr="00154818"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sidRPr="00154818">
              <w:rPr>
                <w:szCs w:val="22"/>
              </w:rPr>
              <w:t>DD/MM/YYYY</w:t>
            </w:r>
            <w:r>
              <w:rPr>
                <w:szCs w:val="22"/>
              </w:rPr>
              <w:t xml:space="preserve"> HH:MM:SS</w:t>
            </w:r>
          </w:p>
        </w:tc>
      </w:tr>
      <w:tr w:rsidR="0034673C" w:rsidRPr="008169F8" w:rsidTr="00241783">
        <w:trPr>
          <w:trHeight w:val="337"/>
        </w:trPr>
        <w:tc>
          <w:tcPr>
            <w:tcW w:w="2126" w:type="dxa"/>
            <w:vAlign w:val="center"/>
          </w:tcPr>
          <w:p w:rsidR="0034673C" w:rsidRDefault="0034673C" w:rsidP="00241783">
            <w:pPr>
              <w:spacing w:after="0" w:line="240" w:lineRule="auto"/>
              <w:rPr>
                <w:szCs w:val="22"/>
              </w:rPr>
            </w:pPr>
            <w:r w:rsidRPr="00154818">
              <w:rPr>
                <w:szCs w:val="22"/>
              </w:rPr>
              <w:t>Last Modified</w:t>
            </w:r>
          </w:p>
        </w:tc>
        <w:tc>
          <w:tcPr>
            <w:tcW w:w="993" w:type="dxa"/>
          </w:tcPr>
          <w:p w:rsidR="0034673C" w:rsidRPr="00154818"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sidRPr="00154818">
              <w:rPr>
                <w:szCs w:val="22"/>
              </w:rPr>
              <w:t>Text</w:t>
            </w:r>
          </w:p>
        </w:tc>
      </w:tr>
      <w:tr w:rsidR="0034673C" w:rsidRPr="008169F8" w:rsidTr="00241783">
        <w:trPr>
          <w:trHeight w:val="337"/>
        </w:trPr>
        <w:tc>
          <w:tcPr>
            <w:tcW w:w="2126" w:type="dxa"/>
            <w:vAlign w:val="center"/>
          </w:tcPr>
          <w:p w:rsidR="0034673C" w:rsidRDefault="0034673C" w:rsidP="00241783">
            <w:pPr>
              <w:spacing w:after="0" w:line="240" w:lineRule="auto"/>
              <w:rPr>
                <w:szCs w:val="22"/>
              </w:rPr>
            </w:pPr>
            <w:r w:rsidRPr="00154818">
              <w:rPr>
                <w:szCs w:val="22"/>
              </w:rPr>
              <w:t>Last Modified Date</w:t>
            </w:r>
          </w:p>
        </w:tc>
        <w:tc>
          <w:tcPr>
            <w:tcW w:w="993" w:type="dxa"/>
          </w:tcPr>
          <w:p w:rsidR="0034673C" w:rsidRPr="00154818" w:rsidRDefault="0034673C" w:rsidP="00241783">
            <w:pPr>
              <w:spacing w:after="0" w:line="240" w:lineRule="auto"/>
              <w:jc w:val="center"/>
              <w:rPr>
                <w:szCs w:val="22"/>
              </w:rPr>
            </w:pPr>
            <w:r>
              <w:rPr>
                <w:szCs w:val="22"/>
              </w:rPr>
              <w:t>N</w:t>
            </w:r>
          </w:p>
        </w:tc>
        <w:tc>
          <w:tcPr>
            <w:tcW w:w="6237" w:type="dxa"/>
            <w:vAlign w:val="center"/>
          </w:tcPr>
          <w:p w:rsidR="0034673C" w:rsidRDefault="0034673C" w:rsidP="00241783">
            <w:pPr>
              <w:spacing w:after="0" w:line="240" w:lineRule="auto"/>
              <w:rPr>
                <w:szCs w:val="22"/>
              </w:rPr>
            </w:pPr>
            <w:r w:rsidRPr="00154818">
              <w:rPr>
                <w:szCs w:val="22"/>
              </w:rPr>
              <w:t>DD/MM/YYYY</w:t>
            </w:r>
            <w:r>
              <w:rPr>
                <w:szCs w:val="22"/>
              </w:rPr>
              <w:t xml:space="preserve"> HH:MM:SS</w:t>
            </w:r>
          </w:p>
        </w:tc>
      </w:tr>
    </w:tbl>
    <w:p w:rsidR="00363443" w:rsidRPr="00DE07DB" w:rsidRDefault="00363443" w:rsidP="00363443">
      <w:pPr>
        <w:ind w:left="288"/>
      </w:pPr>
    </w:p>
    <w:p w:rsidR="00363443" w:rsidRPr="00DE07DB" w:rsidRDefault="00363443" w:rsidP="009951C5">
      <w:pPr>
        <w:pStyle w:val="ListParagraph"/>
        <w:numPr>
          <w:ilvl w:val="0"/>
          <w:numId w:val="64"/>
        </w:numPr>
      </w:pPr>
      <w:r w:rsidRPr="00DE07DB">
        <w:t>After the details are updated, user can click on ‘</w:t>
      </w:r>
      <w:commentRangeStart w:id="46"/>
      <w:r w:rsidRPr="00DE07DB">
        <w:t xml:space="preserve">Submit’ </w:t>
      </w:r>
      <w:commentRangeEnd w:id="46"/>
      <w:r w:rsidR="005B2D8A">
        <w:rPr>
          <w:rStyle w:val="CommentReference"/>
        </w:rPr>
        <w:commentReference w:id="46"/>
      </w:r>
      <w:r w:rsidRPr="00DE07DB">
        <w:t>button which will redirect the user to the view page</w:t>
      </w:r>
    </w:p>
    <w:p w:rsidR="00363443" w:rsidRPr="00DE07DB" w:rsidRDefault="00363443" w:rsidP="00363443">
      <w:pPr>
        <w:pStyle w:val="Heading4"/>
        <w:numPr>
          <w:ilvl w:val="0"/>
          <w:numId w:val="0"/>
        </w:numPr>
        <w:ind w:left="864" w:hanging="864"/>
        <w:rPr>
          <w:b/>
        </w:rPr>
      </w:pPr>
      <w:r w:rsidRPr="00DE07DB">
        <w:rPr>
          <w:b/>
        </w:rPr>
        <w:t>Sub Flow</w:t>
      </w:r>
    </w:p>
    <w:p w:rsidR="00363443" w:rsidRPr="00DE07DB" w:rsidRDefault="0034673C" w:rsidP="0034673C">
      <w:r>
        <w:t>NA</w:t>
      </w:r>
    </w:p>
    <w:p w:rsidR="00363443" w:rsidRPr="00DE07DB" w:rsidRDefault="00363443" w:rsidP="00363443">
      <w:pPr>
        <w:rPr>
          <w:b/>
        </w:rPr>
      </w:pPr>
      <w:r w:rsidRPr="00DE07DB">
        <w:rPr>
          <w:b/>
        </w:rPr>
        <w:t xml:space="preserve">Alternative Flows </w:t>
      </w:r>
    </w:p>
    <w:p w:rsidR="00363443" w:rsidRPr="00DE07DB" w:rsidRDefault="0034673C" w:rsidP="0034673C">
      <w:r>
        <w:t>NA</w:t>
      </w:r>
    </w:p>
    <w:p w:rsidR="00363443" w:rsidRPr="00DE07DB" w:rsidRDefault="00363443" w:rsidP="00363443">
      <w:pPr>
        <w:rPr>
          <w:b/>
        </w:rPr>
      </w:pPr>
      <w:r w:rsidRPr="00DE07DB">
        <w:rPr>
          <w:b/>
        </w:rPr>
        <w:t xml:space="preserve">Special Requirements </w:t>
      </w:r>
    </w:p>
    <w:p w:rsidR="00363443" w:rsidRPr="00E716B4" w:rsidRDefault="00363443" w:rsidP="00363443">
      <w:pPr>
        <w:rPr>
          <w:rFonts w:cs="Arial"/>
          <w:szCs w:val="22"/>
        </w:rPr>
      </w:pPr>
      <w:r w:rsidRPr="00E716B4">
        <w:rPr>
          <w:rFonts w:cs="Arial"/>
          <w:szCs w:val="22"/>
        </w:rPr>
        <w:t>View Grid should Fit Screen</w:t>
      </w:r>
    </w:p>
    <w:p w:rsidR="00363443" w:rsidRPr="00DE07DB" w:rsidRDefault="00363443" w:rsidP="00363443">
      <w:pPr>
        <w:pStyle w:val="Heading4"/>
        <w:numPr>
          <w:ilvl w:val="0"/>
          <w:numId w:val="0"/>
        </w:numPr>
        <w:ind w:left="864" w:hanging="864"/>
        <w:rPr>
          <w:b/>
        </w:rPr>
      </w:pPr>
      <w:r w:rsidRPr="00DE07DB">
        <w:rPr>
          <w:b/>
        </w:rPr>
        <w:t>Post-Conditions</w:t>
      </w:r>
    </w:p>
    <w:p w:rsidR="00363443" w:rsidRPr="00E716B4" w:rsidRDefault="00363443" w:rsidP="00363443">
      <w:pPr>
        <w:rPr>
          <w:rFonts w:cs="Arial"/>
          <w:szCs w:val="22"/>
        </w:rPr>
      </w:pPr>
      <w:r w:rsidRPr="00E716B4">
        <w:rPr>
          <w:rFonts w:cs="Arial"/>
          <w:szCs w:val="22"/>
        </w:rPr>
        <w:t>User group will be updated and viewable in the user group’s view page</w:t>
      </w:r>
    </w:p>
    <w:p w:rsidR="00363443" w:rsidRPr="00DE07DB" w:rsidRDefault="00363443" w:rsidP="00363443">
      <w:pPr>
        <w:pStyle w:val="Heading3"/>
      </w:pPr>
      <w:bookmarkStart w:id="47" w:name="_Toc498717148"/>
      <w:r w:rsidRPr="00DE07DB">
        <w:t>Delete user group</w:t>
      </w:r>
      <w:bookmarkEnd w:id="47"/>
      <w:r w:rsidRPr="00DE07DB">
        <w:t xml:space="preserve"> </w:t>
      </w:r>
    </w:p>
    <w:p w:rsidR="00363443" w:rsidRPr="00DE07DB" w:rsidRDefault="00363443" w:rsidP="00363443">
      <w:pPr>
        <w:pStyle w:val="Heading4"/>
      </w:pPr>
      <w:r w:rsidRPr="00DE07DB">
        <w:t>Description</w:t>
      </w:r>
    </w:p>
    <w:p w:rsidR="00363443" w:rsidRPr="00DE07DB" w:rsidRDefault="00363443" w:rsidP="00363443">
      <w:r w:rsidRPr="00DE07DB">
        <w:t>This use case describes, how user can delete the user group already present in the system</w:t>
      </w:r>
    </w:p>
    <w:p w:rsidR="00363443" w:rsidRPr="00DE07DB" w:rsidRDefault="00363443" w:rsidP="00363443">
      <w:pPr>
        <w:pStyle w:val="Heading4"/>
      </w:pPr>
      <w:r w:rsidRPr="00DE07DB">
        <w:t>Actors</w:t>
      </w:r>
    </w:p>
    <w:p w:rsidR="00363443" w:rsidRPr="00DE07DB" w:rsidRDefault="00363443" w:rsidP="00363443">
      <w:r w:rsidRPr="00DE07DB">
        <w:t>IT Administrators</w:t>
      </w:r>
    </w:p>
    <w:p w:rsidR="00363443" w:rsidRPr="00DE07DB" w:rsidRDefault="00363443" w:rsidP="00363443">
      <w:pPr>
        <w:pStyle w:val="Heading4"/>
      </w:pPr>
      <w:r w:rsidRPr="00DE07DB">
        <w:lastRenderedPageBreak/>
        <w:t>Flow of Events</w:t>
      </w:r>
    </w:p>
    <w:p w:rsidR="00363443" w:rsidRPr="00DE07DB" w:rsidRDefault="00363443" w:rsidP="00363443">
      <w:pPr>
        <w:rPr>
          <w:b/>
        </w:rPr>
      </w:pPr>
      <w:r w:rsidRPr="00DE07DB">
        <w:rPr>
          <w:b/>
        </w:rPr>
        <w:t>Pre-Condition</w:t>
      </w:r>
    </w:p>
    <w:p w:rsidR="00363443" w:rsidRPr="00DE07DB" w:rsidRDefault="00363443" w:rsidP="00363443">
      <w:r w:rsidRPr="00DE07DB">
        <w:t xml:space="preserve">User group should exist in the system </w:t>
      </w:r>
    </w:p>
    <w:p w:rsidR="00363443" w:rsidRPr="00DE07DB" w:rsidRDefault="00363443" w:rsidP="00363443">
      <w:pPr>
        <w:rPr>
          <w:b/>
        </w:rPr>
      </w:pPr>
      <w:r w:rsidRPr="00DE07DB">
        <w:rPr>
          <w:b/>
        </w:rPr>
        <w:t>Basic Flow</w:t>
      </w:r>
    </w:p>
    <w:p w:rsidR="00363443" w:rsidRPr="00DE07DB" w:rsidRDefault="00363443" w:rsidP="009951C5">
      <w:pPr>
        <w:pStyle w:val="ListParagraph"/>
        <w:numPr>
          <w:ilvl w:val="0"/>
          <w:numId w:val="66"/>
        </w:numPr>
      </w:pPr>
      <w:r w:rsidRPr="00DE07DB">
        <w:t>User navigates to the user group page from the left menu</w:t>
      </w:r>
    </w:p>
    <w:p w:rsidR="00363443" w:rsidRPr="00DE07DB" w:rsidRDefault="00363443" w:rsidP="009951C5">
      <w:pPr>
        <w:pStyle w:val="ListParagraph"/>
        <w:numPr>
          <w:ilvl w:val="0"/>
          <w:numId w:val="66"/>
        </w:numPr>
      </w:pPr>
      <w:r w:rsidRPr="00DE07DB">
        <w:t>In the view page, user can select any user group at row level and click on the delete icon to remove the record</w:t>
      </w:r>
    </w:p>
    <w:p w:rsidR="00363443" w:rsidRPr="00DE07DB" w:rsidRDefault="00363443" w:rsidP="009951C5">
      <w:pPr>
        <w:pStyle w:val="ListParagraph"/>
        <w:numPr>
          <w:ilvl w:val="0"/>
          <w:numId w:val="66"/>
        </w:numPr>
      </w:pPr>
      <w:r w:rsidRPr="00DE07DB">
        <w:t>Pop up comes up for confirmation to delete the user group from the system</w:t>
      </w:r>
    </w:p>
    <w:p w:rsidR="00363443" w:rsidRPr="00DE07DB" w:rsidRDefault="00363443" w:rsidP="009951C5">
      <w:pPr>
        <w:pStyle w:val="ListParagraph"/>
        <w:numPr>
          <w:ilvl w:val="0"/>
          <w:numId w:val="66"/>
        </w:numPr>
      </w:pPr>
      <w:r w:rsidRPr="00DE07DB">
        <w:t>After user confirms the deleting of record, the record will be deleted from the view grid</w:t>
      </w:r>
    </w:p>
    <w:p w:rsidR="00363443" w:rsidRPr="00DE07DB" w:rsidRDefault="00363443" w:rsidP="009951C5">
      <w:pPr>
        <w:pStyle w:val="ListParagraph"/>
        <w:numPr>
          <w:ilvl w:val="0"/>
          <w:numId w:val="66"/>
        </w:numPr>
      </w:pPr>
      <w:r w:rsidRPr="00DE07DB">
        <w:t>Once deleted, there would be a message highlighting the confirmation of removal of user group from the system in the view page screen itself</w:t>
      </w:r>
    </w:p>
    <w:p w:rsidR="00363443" w:rsidRPr="00DE07DB" w:rsidRDefault="00363443" w:rsidP="009951C5">
      <w:pPr>
        <w:pStyle w:val="ListParagraph"/>
        <w:numPr>
          <w:ilvl w:val="0"/>
          <w:numId w:val="66"/>
        </w:numPr>
      </w:pPr>
      <w:r w:rsidRPr="00DE07DB">
        <w:t>User group will no longer appear in the view grid</w:t>
      </w:r>
    </w:p>
    <w:p w:rsidR="00363443" w:rsidRPr="00DE07DB" w:rsidRDefault="00363443" w:rsidP="00363443">
      <w:pPr>
        <w:pStyle w:val="Heading4"/>
        <w:numPr>
          <w:ilvl w:val="0"/>
          <w:numId w:val="0"/>
        </w:numPr>
        <w:ind w:left="864" w:hanging="864"/>
        <w:rPr>
          <w:b/>
        </w:rPr>
      </w:pPr>
      <w:r w:rsidRPr="00DE07DB">
        <w:rPr>
          <w:b/>
        </w:rPr>
        <w:t>Sub Flow</w:t>
      </w:r>
    </w:p>
    <w:p w:rsidR="00363443" w:rsidRPr="00DE07DB" w:rsidRDefault="00363443" w:rsidP="00363443">
      <w:r w:rsidRPr="00DE07DB">
        <w:t>NA</w:t>
      </w:r>
    </w:p>
    <w:p w:rsidR="00363443" w:rsidRPr="00DE07DB" w:rsidRDefault="00363443" w:rsidP="00363443">
      <w:pPr>
        <w:rPr>
          <w:b/>
        </w:rPr>
      </w:pPr>
      <w:r w:rsidRPr="00DE07DB">
        <w:rPr>
          <w:b/>
        </w:rPr>
        <w:t xml:space="preserve">Alternative Flows </w:t>
      </w:r>
    </w:p>
    <w:p w:rsidR="00363443" w:rsidRPr="00DE07DB" w:rsidRDefault="00363443" w:rsidP="00363443">
      <w:pPr>
        <w:rPr>
          <w:b/>
        </w:rPr>
      </w:pPr>
      <w:r w:rsidRPr="00DE07DB">
        <w:t>NA</w:t>
      </w:r>
    </w:p>
    <w:p w:rsidR="00363443" w:rsidRPr="00DE07DB" w:rsidRDefault="00363443" w:rsidP="00363443">
      <w:pPr>
        <w:rPr>
          <w:b/>
        </w:rPr>
      </w:pPr>
      <w:r w:rsidRPr="00DE07DB">
        <w:rPr>
          <w:b/>
        </w:rPr>
        <w:t xml:space="preserve">Special Requirements </w:t>
      </w:r>
    </w:p>
    <w:p w:rsidR="00363443" w:rsidRPr="00E716B4" w:rsidRDefault="00363443" w:rsidP="00363443">
      <w:pPr>
        <w:rPr>
          <w:rFonts w:cs="Arial"/>
          <w:szCs w:val="22"/>
        </w:rPr>
      </w:pPr>
      <w:r w:rsidRPr="00E716B4">
        <w:rPr>
          <w:rFonts w:cs="Arial"/>
          <w:szCs w:val="22"/>
        </w:rPr>
        <w:t>NA</w:t>
      </w:r>
    </w:p>
    <w:p w:rsidR="00363443" w:rsidRPr="00DE07DB" w:rsidRDefault="00363443" w:rsidP="00363443">
      <w:pPr>
        <w:pStyle w:val="Heading4"/>
        <w:numPr>
          <w:ilvl w:val="0"/>
          <w:numId w:val="0"/>
        </w:numPr>
        <w:ind w:left="864" w:hanging="864"/>
        <w:rPr>
          <w:b/>
        </w:rPr>
      </w:pPr>
      <w:r w:rsidRPr="00DE07DB">
        <w:rPr>
          <w:b/>
        </w:rPr>
        <w:t>Post-Conditions</w:t>
      </w:r>
    </w:p>
    <w:p w:rsidR="00363443" w:rsidRPr="00DE07DB" w:rsidRDefault="00363443" w:rsidP="009951C5">
      <w:pPr>
        <w:pStyle w:val="ListParagraph"/>
        <w:numPr>
          <w:ilvl w:val="0"/>
          <w:numId w:val="67"/>
        </w:numPr>
      </w:pPr>
      <w:r w:rsidRPr="00DE07DB">
        <w:t>User group no longer exist in the records and viewable in user group view page</w:t>
      </w:r>
    </w:p>
    <w:p w:rsidR="00363443" w:rsidRPr="00DE07DB" w:rsidRDefault="00363443" w:rsidP="009951C5">
      <w:pPr>
        <w:pStyle w:val="ListParagraph"/>
        <w:numPr>
          <w:ilvl w:val="0"/>
          <w:numId w:val="67"/>
        </w:numPr>
      </w:pPr>
      <w:r w:rsidRPr="00DE07DB">
        <w:t xml:space="preserve">User group associated to the users will be deleted and replaced by Null or NA (Not Assigned) </w:t>
      </w:r>
    </w:p>
    <w:p w:rsidR="005B54F1" w:rsidRDefault="005B54F1" w:rsidP="00007266">
      <w:pPr>
        <w:rPr>
          <w:sz w:val="20"/>
          <w:szCs w:val="20"/>
        </w:rPr>
      </w:pPr>
    </w:p>
    <w:p w:rsidR="005B54F1" w:rsidRPr="00DE07DB" w:rsidRDefault="005B54F1" w:rsidP="00007266">
      <w:pPr>
        <w:rPr>
          <w:sz w:val="20"/>
          <w:szCs w:val="20"/>
        </w:rPr>
      </w:pPr>
    </w:p>
    <w:p w:rsidR="007A7702" w:rsidRDefault="007A7702" w:rsidP="007A7702">
      <w:pPr>
        <w:pStyle w:val="Heading1"/>
        <w:rPr>
          <w:kern w:val="28"/>
        </w:rPr>
      </w:pPr>
      <w:bookmarkStart w:id="48" w:name="_Toc494875994"/>
      <w:bookmarkStart w:id="49" w:name="_Toc495323308"/>
      <w:bookmarkStart w:id="50" w:name="_Toc496976620"/>
      <w:bookmarkStart w:id="51" w:name="_Toc498717149"/>
      <w:r>
        <w:rPr>
          <w:kern w:val="28"/>
        </w:rPr>
        <w:lastRenderedPageBreak/>
        <w:t>Contracts</w:t>
      </w:r>
      <w:bookmarkEnd w:id="48"/>
      <w:bookmarkEnd w:id="49"/>
      <w:bookmarkEnd w:id="50"/>
      <w:bookmarkEnd w:id="51"/>
    </w:p>
    <w:p w:rsidR="007A7702" w:rsidRDefault="007A7702" w:rsidP="007A7702">
      <w:pPr>
        <w:pStyle w:val="Heading2"/>
      </w:pPr>
      <w:bookmarkStart w:id="52" w:name="_Toc496976621"/>
      <w:bookmarkStart w:id="53" w:name="_Toc498717150"/>
      <w:r>
        <w:t>Contract Creation</w:t>
      </w:r>
      <w:bookmarkEnd w:id="52"/>
      <w:bookmarkEnd w:id="53"/>
    </w:p>
    <w:p w:rsidR="007A7702" w:rsidRDefault="007A7702" w:rsidP="007A7702">
      <w:pPr>
        <w:pStyle w:val="NoSpacing"/>
      </w:pPr>
    </w:p>
    <w:p w:rsidR="007A7702" w:rsidRDefault="007A7702" w:rsidP="007A7702">
      <w:pPr>
        <w:pStyle w:val="Heading3"/>
      </w:pPr>
      <w:bookmarkStart w:id="54" w:name="_Toc495315574"/>
      <w:bookmarkStart w:id="55" w:name="_Toc496976622"/>
      <w:bookmarkStart w:id="56" w:name="_Toc498717151"/>
      <w:r w:rsidRPr="00AD3807">
        <w:t xml:space="preserve">To </w:t>
      </w:r>
      <w:bookmarkEnd w:id="54"/>
      <w:r>
        <w:t>Create a New Contract</w:t>
      </w:r>
      <w:bookmarkEnd w:id="55"/>
      <w:r w:rsidR="00BF2E32">
        <w:t>: Maker</w:t>
      </w:r>
      <w:bookmarkEnd w:id="56"/>
    </w:p>
    <w:p w:rsidR="007A7702" w:rsidRPr="00776C6C" w:rsidRDefault="007A7702" w:rsidP="007A7702">
      <w:pPr>
        <w:pStyle w:val="Heading4"/>
        <w:rPr>
          <w:sz w:val="24"/>
          <w:szCs w:val="24"/>
        </w:rPr>
      </w:pPr>
      <w:r w:rsidRPr="00776C6C">
        <w:rPr>
          <w:sz w:val="24"/>
          <w:szCs w:val="24"/>
        </w:rPr>
        <w:t>Description</w:t>
      </w:r>
    </w:p>
    <w:p w:rsidR="007A7702" w:rsidRPr="00657237" w:rsidRDefault="007A7702" w:rsidP="007A7702">
      <w:pPr>
        <w:rPr>
          <w:color w:val="auto"/>
        </w:rPr>
      </w:pPr>
      <w:r w:rsidRPr="00A562F9">
        <w:rPr>
          <w:color w:val="auto"/>
        </w:rPr>
        <w:t xml:space="preserve">This use case describes, how users will create </w:t>
      </w:r>
      <w:r>
        <w:rPr>
          <w:color w:val="auto"/>
        </w:rPr>
        <w:t xml:space="preserve">a new </w:t>
      </w:r>
      <w:r w:rsidRPr="00A562F9">
        <w:rPr>
          <w:color w:val="auto"/>
        </w:rPr>
        <w:t>contract</w:t>
      </w:r>
    </w:p>
    <w:p w:rsidR="007A7702" w:rsidRPr="00776C6C" w:rsidRDefault="007A7702" w:rsidP="007A7702">
      <w:pPr>
        <w:pStyle w:val="Heading4"/>
        <w:rPr>
          <w:sz w:val="24"/>
          <w:szCs w:val="24"/>
        </w:rPr>
      </w:pPr>
      <w:r w:rsidRPr="00776C6C">
        <w:rPr>
          <w:sz w:val="24"/>
          <w:szCs w:val="24"/>
        </w:rPr>
        <w:t>Actors</w:t>
      </w:r>
    </w:p>
    <w:p w:rsidR="007A7702" w:rsidRPr="00325E23" w:rsidRDefault="007A7702" w:rsidP="007A7702">
      <w:pPr>
        <w:rPr>
          <w:color w:val="auto"/>
        </w:rPr>
      </w:pPr>
      <w:r w:rsidRPr="00325E23">
        <w:rPr>
          <w:color w:val="auto"/>
        </w:rPr>
        <w:t>FMD, Procurement and IT</w:t>
      </w:r>
    </w:p>
    <w:p w:rsidR="007A7702" w:rsidRPr="00776C6C" w:rsidRDefault="007A7702" w:rsidP="007A7702">
      <w:pPr>
        <w:pStyle w:val="Heading4"/>
        <w:rPr>
          <w:sz w:val="24"/>
          <w:szCs w:val="24"/>
        </w:rPr>
      </w:pPr>
      <w:r w:rsidRPr="00776C6C">
        <w:rPr>
          <w:sz w:val="24"/>
          <w:szCs w:val="24"/>
        </w:rPr>
        <w:t>Flow of Events</w:t>
      </w:r>
    </w:p>
    <w:p w:rsidR="007A7702" w:rsidRPr="00776C6C" w:rsidRDefault="007A7702" w:rsidP="007A7702">
      <w:pPr>
        <w:rPr>
          <w:b/>
        </w:rPr>
      </w:pPr>
      <w:r w:rsidRPr="00776C6C">
        <w:rPr>
          <w:b/>
        </w:rPr>
        <w:t>Pre-Condition</w:t>
      </w:r>
    </w:p>
    <w:p w:rsidR="007A7702" w:rsidRPr="00D06676" w:rsidRDefault="007A7702" w:rsidP="007A7702">
      <w:r w:rsidRPr="00FF7DC1">
        <w:rPr>
          <w:color w:val="auto"/>
        </w:rPr>
        <w:t>NA</w:t>
      </w:r>
    </w:p>
    <w:p w:rsidR="007A7702" w:rsidRPr="00776C6C" w:rsidRDefault="007A7702" w:rsidP="007A7702">
      <w:pPr>
        <w:rPr>
          <w:b/>
        </w:rPr>
      </w:pPr>
      <w:r w:rsidRPr="00776C6C">
        <w:rPr>
          <w:b/>
        </w:rPr>
        <w:t>Basic Flow</w:t>
      </w:r>
    </w:p>
    <w:p w:rsidR="007A7702" w:rsidRPr="00413CC2" w:rsidRDefault="007A7702" w:rsidP="009951C5">
      <w:pPr>
        <w:pStyle w:val="ListParagraph"/>
        <w:numPr>
          <w:ilvl w:val="0"/>
          <w:numId w:val="49"/>
        </w:numPr>
        <w:rPr>
          <w:color w:val="auto"/>
        </w:rPr>
      </w:pPr>
      <w:r w:rsidRPr="00413CC2">
        <w:rPr>
          <w:lang w:val="en-SG" w:eastAsia="en-SG"/>
        </w:rPr>
        <w:t>User Clicks on the Contract Module in the Left Panel.</w:t>
      </w:r>
    </w:p>
    <w:p w:rsidR="007A7702" w:rsidRPr="00413CC2" w:rsidRDefault="007A7702" w:rsidP="009951C5">
      <w:pPr>
        <w:pStyle w:val="ListParagraph"/>
        <w:numPr>
          <w:ilvl w:val="0"/>
          <w:numId w:val="49"/>
        </w:numPr>
        <w:rPr>
          <w:color w:val="auto"/>
        </w:rPr>
      </w:pPr>
      <w:r w:rsidRPr="00FF7DC1">
        <w:rPr>
          <w:lang w:val="en-SG" w:eastAsia="en-SG"/>
        </w:rPr>
        <w:t>Once the Reminder Page opens, User clicks on the 'Add’ button</w:t>
      </w:r>
    </w:p>
    <w:p w:rsidR="007A7702" w:rsidRPr="00A1316B" w:rsidRDefault="007A7702" w:rsidP="009951C5">
      <w:pPr>
        <w:pStyle w:val="ListParagraph"/>
        <w:numPr>
          <w:ilvl w:val="0"/>
          <w:numId w:val="49"/>
        </w:numPr>
        <w:rPr>
          <w:color w:val="auto"/>
        </w:rPr>
      </w:pPr>
      <w:r>
        <w:rPr>
          <w:lang w:val="en-SG" w:eastAsia="en-SG"/>
        </w:rPr>
        <w:t xml:space="preserve">A new </w:t>
      </w:r>
      <w:proofErr w:type="gramStart"/>
      <w:r>
        <w:rPr>
          <w:lang w:val="en-SG" w:eastAsia="en-SG"/>
        </w:rPr>
        <w:t>forms</w:t>
      </w:r>
      <w:proofErr w:type="gramEnd"/>
      <w:r>
        <w:rPr>
          <w:lang w:val="en-SG" w:eastAsia="en-SG"/>
        </w:rPr>
        <w:t xml:space="preserve"> opens </w:t>
      </w:r>
      <w:r w:rsidRPr="00325E23">
        <w:rPr>
          <w:lang w:val="en-SG" w:eastAsia="en-SG"/>
        </w:rPr>
        <w:t xml:space="preserve">which will contain the fields to be filled by the user in </w:t>
      </w:r>
      <w:r>
        <w:rPr>
          <w:lang w:val="en-SG" w:eastAsia="en-SG"/>
        </w:rPr>
        <w:t>order to create the Contract. List of the field to be filled are :-</w:t>
      </w:r>
    </w:p>
    <w:tbl>
      <w:tblPr>
        <w:tblStyle w:val="TableGrid"/>
        <w:tblW w:w="6624" w:type="dxa"/>
        <w:tblInd w:w="720" w:type="dxa"/>
        <w:tblLook w:val="04A0" w:firstRow="1" w:lastRow="0" w:firstColumn="1" w:lastColumn="0" w:noHBand="0" w:noVBand="1"/>
      </w:tblPr>
      <w:tblGrid>
        <w:gridCol w:w="4032"/>
        <w:gridCol w:w="2592"/>
      </w:tblGrid>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Fields to be entered</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Remarks</w:t>
            </w:r>
          </w:p>
        </w:tc>
      </w:tr>
      <w:tr w:rsidR="00A1316B" w:rsidRPr="00651468" w:rsidTr="00A1316B">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D</w:t>
            </w:r>
            <w:r w:rsidRPr="00651468">
              <w:rPr>
                <w:szCs w:val="22"/>
              </w:rPr>
              <w:t>etails</w:t>
            </w:r>
          </w:p>
        </w:tc>
      </w:tr>
      <w:tr w:rsidR="00A1316B" w:rsidRPr="00651468" w:rsidTr="00A1316B">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User Group</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 xml:space="preserve">Group description will be auto populated according to selected User Group and  displayed next to User Group field </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T</w:t>
            </w:r>
            <w:r w:rsidRPr="00651468">
              <w:rPr>
                <w:szCs w:val="22"/>
              </w:rPr>
              <w:t>itle*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xml:space="preserve"> area</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BA / PO number*</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(0 decimal place)</w:t>
            </w:r>
          </w:p>
        </w:tc>
      </w:tr>
      <w:tr w:rsidR="00A1316B" w:rsidRPr="00651468" w:rsidTr="00A1316B">
        <w:trPr>
          <w:trHeight w:val="524"/>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Supplier*</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 Currency*</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Performance Bond submission*</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Y / N / N.A</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Start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Expiry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Reminder Status</w:t>
            </w:r>
          </w:p>
        </w:tc>
        <w:tc>
          <w:tcPr>
            <w:tcW w:w="2592"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Active</w:t>
            </w:r>
            <w:r>
              <w:rPr>
                <w:szCs w:val="22"/>
              </w:rPr>
              <w:t>(default)</w:t>
            </w:r>
            <w:r w:rsidRPr="00651468">
              <w:rPr>
                <w:szCs w:val="22"/>
              </w:rPr>
              <w:t>/Inactive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 xml:space="preserve">Auto populated according to default set up in </w:t>
            </w:r>
            <w:r>
              <w:rPr>
                <w:szCs w:val="22"/>
              </w:rPr>
              <w:lastRenderedPageBreak/>
              <w:t>administrative module and editable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lastRenderedPageBreak/>
              <w:t xml:space="preserve">Second </w:t>
            </w:r>
            <w:r>
              <w:rPr>
                <w:szCs w:val="22"/>
              </w:rPr>
              <w:t>R</w:t>
            </w:r>
            <w:r w:rsidRPr="00651468">
              <w:rPr>
                <w:szCs w:val="22"/>
              </w:rPr>
              <w:t xml:space="preserve">eminder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r>
              <w:rPr>
                <w:szCs w:val="22"/>
              </w:rPr>
              <w:t xml:space="preserve"> Auto populated according to default set up in administrative module and editable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Auto populated according to default set up in administrative module and editable</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Officer in </w:t>
            </w:r>
            <w:r>
              <w:rPr>
                <w:szCs w:val="22"/>
              </w:rPr>
              <w:t>C</w:t>
            </w:r>
            <w:r w:rsidRPr="00651468">
              <w:rPr>
                <w:szCs w:val="22"/>
              </w:rPr>
              <w:t>harge*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officer in charge from the users within the group</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Cc list</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email(s) separated by semicolon</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Reviewer List*</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update to two reviewers from the users within the group</w:t>
            </w:r>
          </w:p>
        </w:tc>
      </w:tr>
      <w:tr w:rsidR="00A1316B" w:rsidRPr="00651468" w:rsidTr="00A1316B">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Option year</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Option year exercise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Insurance</w:t>
            </w:r>
          </w:p>
        </w:tc>
        <w:tc>
          <w:tcPr>
            <w:tcW w:w="25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Public Liability policy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Workman Compensation policy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Hull &amp; Marine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A1316B">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Savings</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 currency</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A1316B">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w:t>
            </w:r>
          </w:p>
        </w:tc>
        <w:tc>
          <w:tcPr>
            <w:tcW w:w="259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bl>
    <w:p w:rsidR="007A7702" w:rsidRDefault="007A7702" w:rsidP="007A7702">
      <w:pPr>
        <w:rPr>
          <w:rFonts w:ascii="Arial" w:hAnsi="Arial" w:cs="Arial"/>
          <w:sz w:val="20"/>
          <w:szCs w:val="20"/>
        </w:rPr>
      </w:pPr>
      <w:r>
        <w:rPr>
          <w:rFonts w:ascii="Arial" w:hAnsi="Arial" w:cs="Arial"/>
          <w:sz w:val="20"/>
          <w:szCs w:val="20"/>
        </w:rPr>
        <w:t xml:space="preserve">           *Mandatory field</w:t>
      </w:r>
    </w:p>
    <w:p w:rsidR="007A7702" w:rsidRPr="006F3A7C" w:rsidRDefault="007A7702" w:rsidP="009951C5">
      <w:pPr>
        <w:pStyle w:val="ListParagraph"/>
        <w:numPr>
          <w:ilvl w:val="0"/>
          <w:numId w:val="29"/>
        </w:numPr>
        <w:rPr>
          <w:lang w:val="en-SG" w:eastAsia="en-SG"/>
        </w:rPr>
      </w:pPr>
      <w:r w:rsidRPr="006F3A7C">
        <w:rPr>
          <w:lang w:val="en-SG" w:eastAsia="en-SG"/>
        </w:rPr>
        <w:t xml:space="preserve">After filling the mandatory details, user will click on </w:t>
      </w:r>
      <w:commentRangeStart w:id="57"/>
      <w:r w:rsidRPr="006F3A7C">
        <w:rPr>
          <w:lang w:val="en-SG" w:eastAsia="en-SG"/>
        </w:rPr>
        <w:t xml:space="preserve">'Submit' </w:t>
      </w:r>
      <w:commentRangeEnd w:id="57"/>
      <w:r w:rsidR="005B2D8A">
        <w:rPr>
          <w:rStyle w:val="CommentReference"/>
        </w:rPr>
        <w:commentReference w:id="57"/>
      </w:r>
      <w:r w:rsidRPr="006F3A7C">
        <w:rPr>
          <w:lang w:val="en-SG" w:eastAsia="en-SG"/>
        </w:rPr>
        <w:t>button to create contract</w:t>
      </w:r>
    </w:p>
    <w:p w:rsidR="007A7702" w:rsidRPr="006F3A7C" w:rsidRDefault="007A7702" w:rsidP="009951C5">
      <w:pPr>
        <w:pStyle w:val="ListParagraph"/>
        <w:numPr>
          <w:ilvl w:val="0"/>
          <w:numId w:val="29"/>
        </w:numPr>
        <w:rPr>
          <w:lang w:val="en-SG" w:eastAsia="en-SG"/>
        </w:rPr>
      </w:pPr>
      <w:r w:rsidRPr="006F3A7C">
        <w:rPr>
          <w:lang w:val="en-SG" w:eastAsia="en-SG"/>
        </w:rPr>
        <w:t xml:space="preserve">A new Contract </w:t>
      </w:r>
      <w:r w:rsidR="00BF2E32">
        <w:rPr>
          <w:lang w:val="en-SG" w:eastAsia="en-SG"/>
        </w:rPr>
        <w:t>with</w:t>
      </w:r>
      <w:r w:rsidRPr="006F3A7C">
        <w:rPr>
          <w:lang w:val="en-SG" w:eastAsia="en-SG"/>
        </w:rPr>
        <w:t xml:space="preserve"> Re</w:t>
      </w:r>
      <w:r w:rsidR="00BF2E32">
        <w:rPr>
          <w:lang w:val="en-SG" w:eastAsia="en-SG"/>
        </w:rPr>
        <w:t>minder ID</w:t>
      </w:r>
      <w:r w:rsidRPr="006F3A7C">
        <w:rPr>
          <w:lang w:val="en-SG" w:eastAsia="en-SG"/>
        </w:rPr>
        <w:t xml:space="preserve"> is created and </w:t>
      </w:r>
      <w:r w:rsidR="00BF2E32">
        <w:rPr>
          <w:lang w:val="en-SG" w:eastAsia="en-SG"/>
        </w:rPr>
        <w:t>can be viewed in ‘</w:t>
      </w:r>
      <w:r w:rsidR="006939EC">
        <w:rPr>
          <w:lang w:val="en-SG" w:eastAsia="en-SG"/>
        </w:rPr>
        <w:t>Contract Review List</w:t>
      </w:r>
      <w:r w:rsidR="00BF2E32">
        <w:rPr>
          <w:lang w:val="en-SG" w:eastAsia="en-SG"/>
        </w:rPr>
        <w:t>’</w:t>
      </w:r>
      <w:r w:rsidR="006939EC">
        <w:rPr>
          <w:lang w:val="en-SG" w:eastAsia="en-SG"/>
        </w:rPr>
        <w:t xml:space="preserve"> screen</w:t>
      </w: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Premature exit</w:t>
      </w:r>
    </w:p>
    <w:p w:rsidR="007A7702" w:rsidRDefault="007A7702" w:rsidP="009951C5">
      <w:pPr>
        <w:pStyle w:val="ListParagraph"/>
        <w:numPr>
          <w:ilvl w:val="0"/>
          <w:numId w:val="28"/>
        </w:numPr>
      </w:pPr>
      <w:r w:rsidRPr="00DF1D46">
        <w:lastRenderedPageBreak/>
        <w:t>User can cancel and exit the contract creation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he would continue to add record.</w:t>
      </w:r>
    </w:p>
    <w:p w:rsidR="007A7702" w:rsidRPr="00DF1D46" w:rsidRDefault="007A7702" w:rsidP="009951C5">
      <w:pPr>
        <w:pStyle w:val="ListParagraph"/>
        <w:numPr>
          <w:ilvl w:val="0"/>
          <w:numId w:val="28"/>
        </w:numPr>
      </w:pPr>
      <w:r w:rsidRPr="00DF1D46">
        <w:t>On cancel, user returns to the view screen and no record will be saved.</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Validations</w:t>
      </w:r>
    </w:p>
    <w:p w:rsidR="007A7702" w:rsidRDefault="007A7702" w:rsidP="009951C5">
      <w:pPr>
        <w:pStyle w:val="ListParagraph"/>
        <w:numPr>
          <w:ilvl w:val="0"/>
          <w:numId w:val="30"/>
        </w:numPr>
      </w:pPr>
      <w:r>
        <w:t>The system will check if all Mandatory Data has been filled during the click of submit button.</w:t>
      </w:r>
    </w:p>
    <w:p w:rsidR="007A7702" w:rsidRDefault="007A7702" w:rsidP="009951C5">
      <w:pPr>
        <w:pStyle w:val="ListParagraph"/>
        <w:numPr>
          <w:ilvl w:val="0"/>
          <w:numId w:val="30"/>
        </w:numPr>
      </w:pPr>
      <w:r>
        <w:t>Contract Expiry Date should be greater than Contract Start Date.</w:t>
      </w:r>
    </w:p>
    <w:p w:rsidR="007A7702" w:rsidRDefault="007A7702" w:rsidP="009951C5">
      <w:pPr>
        <w:pStyle w:val="ListParagraph"/>
        <w:numPr>
          <w:ilvl w:val="0"/>
          <w:numId w:val="30"/>
        </w:numPr>
      </w:pPr>
      <w:r>
        <w:t>First, second and Third reminder date should be greater than start date</w:t>
      </w:r>
    </w:p>
    <w:p w:rsidR="007A7702" w:rsidRDefault="007A7702" w:rsidP="009951C5">
      <w:pPr>
        <w:pStyle w:val="ListParagraph"/>
        <w:numPr>
          <w:ilvl w:val="0"/>
          <w:numId w:val="30"/>
        </w:numPr>
      </w:pPr>
      <w:r>
        <w:t>First &lt; Second &lt; Third reminder date sequence</w:t>
      </w:r>
    </w:p>
    <w:p w:rsidR="007A7702" w:rsidRDefault="007A7702" w:rsidP="009951C5">
      <w:pPr>
        <w:pStyle w:val="ListParagraph"/>
        <w:numPr>
          <w:ilvl w:val="0"/>
          <w:numId w:val="30"/>
        </w:numPr>
      </w:pPr>
      <w:r>
        <w:t>Public Liability policy expiry date should be greater than start date</w:t>
      </w:r>
    </w:p>
    <w:p w:rsidR="007A7702" w:rsidRDefault="007A7702" w:rsidP="009951C5">
      <w:pPr>
        <w:pStyle w:val="ListParagraph"/>
        <w:numPr>
          <w:ilvl w:val="0"/>
          <w:numId w:val="30"/>
        </w:numPr>
      </w:pPr>
      <w:r>
        <w:t>Workman Compensation policy expiry date should be greater than start date</w:t>
      </w:r>
    </w:p>
    <w:p w:rsidR="007A7702" w:rsidRDefault="007A7702" w:rsidP="009951C5">
      <w:pPr>
        <w:pStyle w:val="ListParagraph"/>
        <w:numPr>
          <w:ilvl w:val="0"/>
          <w:numId w:val="30"/>
        </w:numPr>
      </w:pPr>
      <w:r>
        <w:t>Hull &amp; Marine expiry date should be greater than start date</w:t>
      </w:r>
    </w:p>
    <w:p w:rsidR="007A7702" w:rsidDel="005B2D8A" w:rsidRDefault="007A7702" w:rsidP="009951C5">
      <w:pPr>
        <w:pStyle w:val="ListParagraph"/>
        <w:numPr>
          <w:ilvl w:val="0"/>
          <w:numId w:val="30"/>
        </w:numPr>
        <w:rPr>
          <w:del w:id="58" w:author="PSA" w:date="2017-11-20T13:42:00Z"/>
        </w:rPr>
      </w:pPr>
      <w:del w:id="59" w:author="PSA" w:date="2017-11-20T13:42:00Z">
        <w:r w:rsidDel="005B2D8A">
          <w:delText>All dates entered has to be equal or greater than current date</w:delText>
        </w:r>
      </w:del>
    </w:p>
    <w:p w:rsidR="00BF2E32" w:rsidRDefault="00BF2E32" w:rsidP="00ED6F9B"/>
    <w:p w:rsidR="00ED6F9B" w:rsidRPr="00BF2E32" w:rsidRDefault="00ED6F9B" w:rsidP="00ED6F9B">
      <w:pPr>
        <w:rPr>
          <w:b/>
        </w:rPr>
      </w:pPr>
      <w:r w:rsidRPr="00BF2E32">
        <w:rPr>
          <w:b/>
        </w:rPr>
        <w:t>Flow Diagram:-</w:t>
      </w:r>
    </w:p>
    <w:p w:rsidR="00ED6F9B" w:rsidRDefault="00A1316B" w:rsidP="00ED6F9B">
      <w:r>
        <w:rPr>
          <w:noProof/>
        </w:rPr>
        <w:drawing>
          <wp:inline distT="0" distB="0" distL="0" distR="0">
            <wp:extent cx="5676595" cy="4776826"/>
            <wp:effectExtent l="0" t="0" r="0" b="0"/>
            <wp:docPr id="8" name="Picture 8"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7A7702" w:rsidRPr="00776C6C" w:rsidRDefault="007A7702" w:rsidP="007A7702">
      <w:pPr>
        <w:pStyle w:val="Heading4"/>
        <w:numPr>
          <w:ilvl w:val="0"/>
          <w:numId w:val="0"/>
        </w:numPr>
        <w:ind w:left="864" w:hanging="864"/>
        <w:rPr>
          <w:b/>
        </w:rPr>
      </w:pPr>
      <w:r w:rsidRPr="00776C6C">
        <w:rPr>
          <w:b/>
        </w:rPr>
        <w:lastRenderedPageBreak/>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commentRangeStart w:id="60"/>
      <w:r w:rsidRPr="00776C6C">
        <w:rPr>
          <w:b/>
        </w:rPr>
        <w:t>Post-Conditions</w:t>
      </w:r>
      <w:commentRangeEnd w:id="60"/>
      <w:r w:rsidR="005B2D8A">
        <w:rPr>
          <w:rStyle w:val="CommentReference"/>
          <w:bCs w:val="0"/>
          <w:color w:val="333333"/>
        </w:rPr>
        <w:commentReference w:id="60"/>
      </w:r>
    </w:p>
    <w:p w:rsidR="007A7702" w:rsidRDefault="007A7702" w:rsidP="007A7702">
      <w:r>
        <w:t xml:space="preserve">a. A new contract will be created </w:t>
      </w:r>
      <w:del w:id="61" w:author="PSA" w:date="2017-11-20T13:44:00Z">
        <w:r w:rsidDel="005B2D8A">
          <w:delText xml:space="preserve">with </w:delText>
        </w:r>
        <w:commentRangeStart w:id="62"/>
        <w:r w:rsidDel="005B2D8A">
          <w:delText>a new Contract / Reference Number</w:delText>
        </w:r>
        <w:r w:rsidR="006939EC" w:rsidDel="005B2D8A">
          <w:delText xml:space="preserve"> </w:delText>
        </w:r>
        <w:commentRangeEnd w:id="62"/>
        <w:r w:rsidR="005B2D8A" w:rsidDel="005B2D8A">
          <w:rPr>
            <w:rStyle w:val="CommentReference"/>
          </w:rPr>
          <w:commentReference w:id="62"/>
        </w:r>
      </w:del>
      <w:r w:rsidR="006939EC">
        <w:t>in status ‘New’</w:t>
      </w:r>
    </w:p>
    <w:p w:rsidR="007A7702" w:rsidRDefault="007A7702" w:rsidP="007A7702">
      <w:r>
        <w:t xml:space="preserve">b. Email should trigger to the user group of the contract </w:t>
      </w:r>
    </w:p>
    <w:p w:rsidR="00BF2E32" w:rsidRDefault="00BF2E32" w:rsidP="00BF2E32">
      <w:pPr>
        <w:pStyle w:val="Heading3"/>
      </w:pPr>
      <w:bookmarkStart w:id="63" w:name="_Toc496976625"/>
      <w:bookmarkStart w:id="64" w:name="_Toc498717152"/>
      <w:bookmarkStart w:id="65" w:name="_Toc496976623"/>
      <w:r>
        <w:t>View Contracts in ‘New’: Checker</w:t>
      </w:r>
      <w:bookmarkEnd w:id="63"/>
      <w:bookmarkEnd w:id="64"/>
      <w:r>
        <w:t xml:space="preserve"> </w:t>
      </w:r>
    </w:p>
    <w:p w:rsidR="00BF2E32" w:rsidRDefault="00BF2E32" w:rsidP="00BF2E32">
      <w:pPr>
        <w:pStyle w:val="Heading4"/>
      </w:pPr>
      <w:r>
        <w:t>Description</w:t>
      </w:r>
    </w:p>
    <w:p w:rsidR="00BF2E32" w:rsidRDefault="00BF2E32" w:rsidP="00BF2E32">
      <w:r>
        <w:t>This use case describes, how user can view contracts created and are in ‘New’ status</w:t>
      </w:r>
    </w:p>
    <w:p w:rsidR="00BF2E32" w:rsidRDefault="00BF2E32" w:rsidP="00BF2E32">
      <w:pPr>
        <w:pStyle w:val="Heading4"/>
      </w:pPr>
      <w:r>
        <w:t>Actors</w:t>
      </w:r>
    </w:p>
    <w:p w:rsidR="00BF2E32" w:rsidRDefault="00BF2E32" w:rsidP="00BF2E32">
      <w:r>
        <w:t>FMD, Procurement and IT</w:t>
      </w:r>
    </w:p>
    <w:p w:rsidR="00BF2E32" w:rsidRDefault="00BF2E32" w:rsidP="00BF2E32">
      <w:pPr>
        <w:pStyle w:val="Heading4"/>
      </w:pPr>
      <w:r>
        <w:t>Flow of Events</w:t>
      </w:r>
    </w:p>
    <w:p w:rsidR="00BF2E32" w:rsidRPr="00776C6C" w:rsidRDefault="00BF2E32" w:rsidP="00BF2E32">
      <w:pPr>
        <w:rPr>
          <w:b/>
        </w:rPr>
      </w:pPr>
      <w:r w:rsidRPr="00776C6C">
        <w:rPr>
          <w:b/>
        </w:rPr>
        <w:t>Pre-Condition</w:t>
      </w:r>
    </w:p>
    <w:p w:rsidR="00BF2E32" w:rsidRPr="00D06676" w:rsidRDefault="00BF2E32" w:rsidP="00BF2E32">
      <w:r w:rsidRPr="001F548E">
        <w:t xml:space="preserve">Contracts should exist in system to be </w:t>
      </w:r>
      <w:proofErr w:type="spellStart"/>
      <w:proofErr w:type="gramStart"/>
      <w:r>
        <w:t>Verify</w:t>
      </w:r>
      <w:r w:rsidRPr="001F548E">
        <w:t>ed</w:t>
      </w:r>
      <w:proofErr w:type="spellEnd"/>
      <w:proofErr w:type="gramEnd"/>
      <w:r w:rsidRPr="001F548E">
        <w:t xml:space="preserve"> by the user</w:t>
      </w:r>
    </w:p>
    <w:p w:rsidR="00BF2E32" w:rsidRDefault="00BF2E32" w:rsidP="00BF2E32">
      <w:pPr>
        <w:rPr>
          <w:b/>
        </w:rPr>
      </w:pPr>
      <w:r w:rsidRPr="00776C6C">
        <w:rPr>
          <w:b/>
        </w:rPr>
        <w:t>Basic Flow</w:t>
      </w:r>
    </w:p>
    <w:p w:rsidR="00BF2E32" w:rsidRDefault="00BF2E32" w:rsidP="009951C5">
      <w:pPr>
        <w:pStyle w:val="ListParagraph"/>
        <w:numPr>
          <w:ilvl w:val="0"/>
          <w:numId w:val="34"/>
        </w:numPr>
      </w:pPr>
      <w:r>
        <w:t>Two ways to land on the verify page:-</w:t>
      </w:r>
    </w:p>
    <w:p w:rsidR="00BF2E32" w:rsidRDefault="00BF2E32" w:rsidP="00363443">
      <w:pPr>
        <w:pStyle w:val="ListParagraph"/>
      </w:pPr>
      <w:r>
        <w:t>When user creates the contract and clicks on ‘</w:t>
      </w:r>
      <w:commentRangeStart w:id="66"/>
      <w:r>
        <w:t>Submit’</w:t>
      </w:r>
      <w:commentRangeEnd w:id="66"/>
      <w:r w:rsidR="00A72A84">
        <w:rPr>
          <w:rStyle w:val="CommentReference"/>
        </w:rPr>
        <w:commentReference w:id="66"/>
      </w:r>
      <w:r>
        <w:t>, user will be navigated to the ‘Contracts Review List’ page</w:t>
      </w:r>
    </w:p>
    <w:p w:rsidR="00BF2E32" w:rsidRPr="00BF2E32" w:rsidRDefault="00BF2E32" w:rsidP="00363443">
      <w:pPr>
        <w:pStyle w:val="ListParagraph"/>
      </w:pPr>
      <w:r w:rsidRPr="00BF2E32">
        <w:rPr>
          <w:lang w:val="en-SG" w:eastAsia="en-SG"/>
        </w:rPr>
        <w:t>User Clicks on the Contract Module in the Left Panel.</w:t>
      </w:r>
    </w:p>
    <w:p w:rsidR="00BF2E32" w:rsidRDefault="00BF2E32" w:rsidP="009951C5">
      <w:pPr>
        <w:pStyle w:val="ListParagraph"/>
        <w:numPr>
          <w:ilvl w:val="0"/>
          <w:numId w:val="50"/>
        </w:numPr>
      </w:pPr>
      <w:r>
        <w:t>User lands on the contract reminder view page. On the view page there would be a tile with the count and text as ‘</w:t>
      </w:r>
      <w:commentRangeStart w:id="67"/>
      <w:r>
        <w:t>No. of contracts Need Verification’</w:t>
      </w:r>
      <w:commentRangeEnd w:id="67"/>
      <w:r w:rsidR="00095EAE">
        <w:rPr>
          <w:rStyle w:val="CommentReference"/>
        </w:rPr>
        <w:commentReference w:id="67"/>
      </w:r>
      <w:r>
        <w:t>, clicking on tile would navigate the user to the ‘contract Verify list’ page</w:t>
      </w:r>
    </w:p>
    <w:p w:rsidR="00BF2E32" w:rsidRDefault="00BF2E32" w:rsidP="009951C5">
      <w:pPr>
        <w:pStyle w:val="ListParagraph"/>
        <w:numPr>
          <w:ilvl w:val="0"/>
          <w:numId w:val="34"/>
        </w:numPr>
      </w:pPr>
      <w:r>
        <w:t xml:space="preserve">Navigation: Dashboard &gt; Contract Reminder &gt; Contract </w:t>
      </w:r>
      <w:proofErr w:type="spellStart"/>
      <w:r>
        <w:t>Reveiw</w:t>
      </w:r>
      <w:proofErr w:type="spellEnd"/>
      <w:r>
        <w:t xml:space="preserve"> List</w:t>
      </w:r>
    </w:p>
    <w:p w:rsidR="00BF2E32" w:rsidRDefault="00BF2E32" w:rsidP="009951C5">
      <w:pPr>
        <w:pStyle w:val="ListParagraph"/>
        <w:numPr>
          <w:ilvl w:val="0"/>
          <w:numId w:val="34"/>
        </w:numPr>
      </w:pPr>
      <w:r>
        <w:t>By default, user can view the following fields for each contract:-</w:t>
      </w:r>
    </w:p>
    <w:tbl>
      <w:tblPr>
        <w:tblStyle w:val="TableGrid"/>
        <w:tblW w:w="0" w:type="auto"/>
        <w:tblInd w:w="720" w:type="dxa"/>
        <w:tblLook w:val="04A0" w:firstRow="1" w:lastRow="0" w:firstColumn="1" w:lastColumn="0" w:noHBand="0" w:noVBand="1"/>
      </w:tblPr>
      <w:tblGrid>
        <w:gridCol w:w="1805"/>
        <w:gridCol w:w="1074"/>
        <w:gridCol w:w="3426"/>
      </w:tblGrid>
      <w:tr w:rsidR="00BF2E32" w:rsidTr="00BF2E32">
        <w:tc>
          <w:tcPr>
            <w:tcW w:w="1805" w:type="dxa"/>
            <w:shd w:val="clear" w:color="auto" w:fill="FBD4B4" w:themeFill="accent6" w:themeFillTint="66"/>
          </w:tcPr>
          <w:p w:rsidR="00BF2E32" w:rsidRPr="00A341EE" w:rsidRDefault="00BF2E32" w:rsidP="00BF2E32">
            <w:pPr>
              <w:rPr>
                <w:b/>
              </w:rPr>
            </w:pPr>
            <w:r w:rsidRPr="00A341EE">
              <w:rPr>
                <w:b/>
              </w:rPr>
              <w:t>Field</w:t>
            </w:r>
          </w:p>
        </w:tc>
        <w:tc>
          <w:tcPr>
            <w:tcW w:w="1074" w:type="dxa"/>
            <w:shd w:val="clear" w:color="auto" w:fill="FBD4B4" w:themeFill="accent6" w:themeFillTint="66"/>
          </w:tcPr>
          <w:p w:rsidR="00BF2E32" w:rsidRPr="00A341EE" w:rsidRDefault="00BF2E32" w:rsidP="00BF2E32">
            <w:pPr>
              <w:rPr>
                <w:b/>
              </w:rPr>
            </w:pPr>
            <w:r w:rsidRPr="00A341EE">
              <w:rPr>
                <w:b/>
              </w:rPr>
              <w:t>Sortable</w:t>
            </w:r>
          </w:p>
        </w:tc>
        <w:tc>
          <w:tcPr>
            <w:tcW w:w="3426" w:type="dxa"/>
            <w:shd w:val="clear" w:color="auto" w:fill="FBD4B4" w:themeFill="accent6" w:themeFillTint="66"/>
          </w:tcPr>
          <w:p w:rsidR="00BF2E32" w:rsidRPr="00A341EE" w:rsidRDefault="00BF2E32" w:rsidP="00BF2E32">
            <w:pPr>
              <w:rPr>
                <w:b/>
              </w:rPr>
            </w:pPr>
            <w:r w:rsidRPr="00A341EE">
              <w:rPr>
                <w:b/>
              </w:rPr>
              <w:t>Values</w:t>
            </w:r>
          </w:p>
        </w:tc>
      </w:tr>
      <w:tr w:rsidR="00BF2E32" w:rsidTr="00BF2E32">
        <w:tc>
          <w:tcPr>
            <w:tcW w:w="1805" w:type="dxa"/>
          </w:tcPr>
          <w:p w:rsidR="00BF2E32" w:rsidRDefault="00BF2E32" w:rsidP="00BF2E32">
            <w:r>
              <w:t>Contract Title</w:t>
            </w:r>
          </w:p>
        </w:tc>
        <w:tc>
          <w:tcPr>
            <w:tcW w:w="1074" w:type="dxa"/>
          </w:tcPr>
          <w:p w:rsidR="00BF2E32" w:rsidRDefault="00BF2E32" w:rsidP="00BF2E32">
            <w:pPr>
              <w:jc w:val="center"/>
            </w:pPr>
            <w:r>
              <w:t>Y</w:t>
            </w:r>
          </w:p>
        </w:tc>
        <w:tc>
          <w:tcPr>
            <w:tcW w:w="3426" w:type="dxa"/>
          </w:tcPr>
          <w:p w:rsidR="00BF2E32" w:rsidRDefault="00BF2E32" w:rsidP="00BF2E32">
            <w:r>
              <w:t>Text</w:t>
            </w:r>
          </w:p>
        </w:tc>
      </w:tr>
      <w:tr w:rsidR="00BF2E32" w:rsidTr="00BF2E32">
        <w:tc>
          <w:tcPr>
            <w:tcW w:w="1805" w:type="dxa"/>
          </w:tcPr>
          <w:p w:rsidR="00BF2E32" w:rsidRDefault="00BF2E32" w:rsidP="00BF2E32">
            <w:r>
              <w:t>Contract Reference Number</w:t>
            </w:r>
          </w:p>
        </w:tc>
        <w:tc>
          <w:tcPr>
            <w:tcW w:w="1074" w:type="dxa"/>
          </w:tcPr>
          <w:p w:rsidR="00BF2E32" w:rsidRDefault="00BF2E32" w:rsidP="00BF2E32">
            <w:pPr>
              <w:jc w:val="center"/>
            </w:pPr>
            <w:r>
              <w:t>Y</w:t>
            </w:r>
          </w:p>
        </w:tc>
        <w:tc>
          <w:tcPr>
            <w:tcW w:w="3426" w:type="dxa"/>
          </w:tcPr>
          <w:p w:rsidR="00BF2E32" w:rsidRDefault="00BF2E32" w:rsidP="00BF2E32">
            <w:r>
              <w:t>Text</w:t>
            </w:r>
          </w:p>
        </w:tc>
      </w:tr>
      <w:tr w:rsidR="00BF2E32" w:rsidTr="00BF2E32">
        <w:tc>
          <w:tcPr>
            <w:tcW w:w="1805" w:type="dxa"/>
          </w:tcPr>
          <w:p w:rsidR="00BF2E32" w:rsidRDefault="00BF2E32" w:rsidP="00BF2E32">
            <w:r>
              <w:t>Start Date</w:t>
            </w:r>
          </w:p>
        </w:tc>
        <w:tc>
          <w:tcPr>
            <w:tcW w:w="1074" w:type="dxa"/>
          </w:tcPr>
          <w:p w:rsidR="00BF2E32" w:rsidRPr="00BA0896" w:rsidRDefault="00BF2E32" w:rsidP="00BF2E32">
            <w:pPr>
              <w:jc w:val="center"/>
            </w:pPr>
            <w:r>
              <w:t>Y</w:t>
            </w:r>
          </w:p>
        </w:tc>
        <w:tc>
          <w:tcPr>
            <w:tcW w:w="3426" w:type="dxa"/>
          </w:tcPr>
          <w:p w:rsidR="00BF2E32" w:rsidRPr="001A30F1" w:rsidRDefault="00BF2E32" w:rsidP="00BF2E32">
            <w:pPr>
              <w:rPr>
                <w:color w:val="auto"/>
              </w:rPr>
            </w:pPr>
            <w:r w:rsidRPr="00BA0896">
              <w:t>DD/MM/YYY</w:t>
            </w:r>
            <w:r>
              <w:t>Y</w:t>
            </w:r>
          </w:p>
        </w:tc>
      </w:tr>
      <w:tr w:rsidR="00BF2E32" w:rsidTr="00BF2E32">
        <w:tc>
          <w:tcPr>
            <w:tcW w:w="1805" w:type="dxa"/>
          </w:tcPr>
          <w:p w:rsidR="00BF2E32" w:rsidRDefault="00BF2E32" w:rsidP="00BF2E32">
            <w:r>
              <w:t>Expiry Date</w:t>
            </w:r>
          </w:p>
        </w:tc>
        <w:tc>
          <w:tcPr>
            <w:tcW w:w="1074" w:type="dxa"/>
          </w:tcPr>
          <w:p w:rsidR="00BF2E32" w:rsidRPr="00BA0896" w:rsidRDefault="00BF2E32" w:rsidP="00BF2E32">
            <w:pPr>
              <w:jc w:val="center"/>
            </w:pPr>
            <w:r>
              <w:t>Y</w:t>
            </w:r>
          </w:p>
        </w:tc>
        <w:tc>
          <w:tcPr>
            <w:tcW w:w="3426" w:type="dxa"/>
          </w:tcPr>
          <w:p w:rsidR="00BF2E32" w:rsidRPr="001A30F1" w:rsidRDefault="00BF2E32" w:rsidP="00BF2E32">
            <w:pPr>
              <w:rPr>
                <w:color w:val="auto"/>
              </w:rPr>
            </w:pPr>
            <w:r w:rsidRPr="00BA0896">
              <w:t>DD/MM/YYY</w:t>
            </w:r>
            <w:r>
              <w:t>Y</w:t>
            </w:r>
          </w:p>
        </w:tc>
      </w:tr>
      <w:tr w:rsidR="00BF2E32" w:rsidTr="00BF2E32">
        <w:tc>
          <w:tcPr>
            <w:tcW w:w="1805" w:type="dxa"/>
          </w:tcPr>
          <w:p w:rsidR="00BF2E32" w:rsidRDefault="00BF2E32" w:rsidP="00BF2E32">
            <w:r>
              <w:t>Supplier</w:t>
            </w:r>
          </w:p>
        </w:tc>
        <w:tc>
          <w:tcPr>
            <w:tcW w:w="1074" w:type="dxa"/>
          </w:tcPr>
          <w:p w:rsidR="00BF2E32" w:rsidRDefault="00BF2E32" w:rsidP="00BF2E32">
            <w:pPr>
              <w:jc w:val="center"/>
            </w:pPr>
            <w:r>
              <w:t>Y</w:t>
            </w:r>
          </w:p>
        </w:tc>
        <w:tc>
          <w:tcPr>
            <w:tcW w:w="3426" w:type="dxa"/>
          </w:tcPr>
          <w:p w:rsidR="00BF2E32" w:rsidRDefault="00BF2E32" w:rsidP="00BF2E32">
            <w:r>
              <w:t>Text</w:t>
            </w:r>
          </w:p>
        </w:tc>
      </w:tr>
      <w:tr w:rsidR="00BF2E32" w:rsidTr="00BF2E32">
        <w:tc>
          <w:tcPr>
            <w:tcW w:w="1805" w:type="dxa"/>
          </w:tcPr>
          <w:p w:rsidR="00BF2E32" w:rsidRDefault="00BF2E32" w:rsidP="00BF2E32">
            <w:r>
              <w:lastRenderedPageBreak/>
              <w:t>Officer in charge</w:t>
            </w:r>
          </w:p>
        </w:tc>
        <w:tc>
          <w:tcPr>
            <w:tcW w:w="1074" w:type="dxa"/>
          </w:tcPr>
          <w:p w:rsidR="00BF2E32" w:rsidRDefault="00BF2E32" w:rsidP="00BF2E32">
            <w:pPr>
              <w:jc w:val="center"/>
            </w:pPr>
            <w:r>
              <w:t>Y</w:t>
            </w:r>
          </w:p>
        </w:tc>
        <w:tc>
          <w:tcPr>
            <w:tcW w:w="3426" w:type="dxa"/>
          </w:tcPr>
          <w:p w:rsidR="00BF2E32" w:rsidRDefault="00BF2E32" w:rsidP="00BF2E32">
            <w:r>
              <w:t>Text</w:t>
            </w:r>
          </w:p>
        </w:tc>
      </w:tr>
      <w:tr w:rsidR="00BF2E32" w:rsidTr="00BF2E32">
        <w:tc>
          <w:tcPr>
            <w:tcW w:w="1805" w:type="dxa"/>
          </w:tcPr>
          <w:p w:rsidR="00BF2E32" w:rsidRDefault="00BF2E32" w:rsidP="00BF2E32">
            <w:r>
              <w:t>Status</w:t>
            </w:r>
          </w:p>
        </w:tc>
        <w:tc>
          <w:tcPr>
            <w:tcW w:w="1074" w:type="dxa"/>
          </w:tcPr>
          <w:p w:rsidR="00BF2E32" w:rsidRDefault="00BF2E32" w:rsidP="00BF2E32">
            <w:pPr>
              <w:jc w:val="center"/>
            </w:pPr>
            <w:r>
              <w:t xml:space="preserve">Y </w:t>
            </w:r>
          </w:p>
        </w:tc>
        <w:tc>
          <w:tcPr>
            <w:tcW w:w="3426" w:type="dxa"/>
          </w:tcPr>
          <w:p w:rsidR="00BF2E32" w:rsidRDefault="00BF2E32" w:rsidP="00BF2E32">
            <w:r>
              <w:t>Text (Reject/Verify)</w:t>
            </w:r>
          </w:p>
        </w:tc>
      </w:tr>
      <w:tr w:rsidR="00BF2E32" w:rsidTr="00BF2E32">
        <w:tc>
          <w:tcPr>
            <w:tcW w:w="1805" w:type="dxa"/>
          </w:tcPr>
          <w:p w:rsidR="00BF2E32" w:rsidRDefault="00BF2E32" w:rsidP="00BF2E32">
            <w:r>
              <w:t>Action</w:t>
            </w:r>
          </w:p>
        </w:tc>
        <w:tc>
          <w:tcPr>
            <w:tcW w:w="1074" w:type="dxa"/>
          </w:tcPr>
          <w:p w:rsidR="00BF2E32" w:rsidRDefault="00BF2E32" w:rsidP="00BF2E32">
            <w:pPr>
              <w:jc w:val="center"/>
            </w:pPr>
            <w:r>
              <w:t>N</w:t>
            </w:r>
          </w:p>
        </w:tc>
        <w:tc>
          <w:tcPr>
            <w:tcW w:w="3426" w:type="dxa"/>
          </w:tcPr>
          <w:p w:rsidR="00BF2E32" w:rsidRDefault="00BF2E32" w:rsidP="00BF2E32">
            <w:r>
              <w:t>Edit/View icon</w:t>
            </w:r>
          </w:p>
        </w:tc>
      </w:tr>
    </w:tbl>
    <w:p w:rsidR="00BF2E32" w:rsidRPr="00C0327B" w:rsidRDefault="00BF2E32" w:rsidP="00BF2E32">
      <w:pPr>
        <w:ind w:left="720"/>
      </w:pPr>
    </w:p>
    <w:p w:rsidR="00BF2E32" w:rsidRDefault="00BF2E32" w:rsidP="00BF2E32">
      <w:pPr>
        <w:ind w:left="720" w:hanging="360"/>
      </w:pPr>
      <w:r w:rsidRPr="001A30F1">
        <w:t>d.</w:t>
      </w:r>
      <w:r>
        <w:t xml:space="preserve"> Latest expiring contract should show up first in the list</w:t>
      </w:r>
    </w:p>
    <w:p w:rsidR="00BF2E32" w:rsidRDefault="00BF2E32" w:rsidP="00BF2E32">
      <w:pPr>
        <w:ind w:left="720" w:hanging="360"/>
      </w:pPr>
      <w:r>
        <w:t>e. Sorting: User will be able to sort the view based on different fields for which sortable property is ‘Y’</w:t>
      </w:r>
    </w:p>
    <w:p w:rsidR="00BF2E32" w:rsidRDefault="00BF2E32" w:rsidP="00BF2E32">
      <w:pPr>
        <w:ind w:left="720" w:hanging="360"/>
      </w:pPr>
      <w:r>
        <w:t>f. Pagination: At one time, user can view 20 contracts in the view page and rest records will show up in the following pages by navigating to the page number or by clicking on ‘Next’ button at the bottom of the grid on the right hand side</w:t>
      </w:r>
    </w:p>
    <w:p w:rsidR="00BF2E32" w:rsidRDefault="00BF2E32" w:rsidP="00BF2E32">
      <w:pPr>
        <w:ind w:left="720" w:hanging="360"/>
      </w:pPr>
      <w:r>
        <w:t xml:space="preserve">g. Total Contracts under Verification: User can view the count of contracts </w:t>
      </w:r>
      <w:del w:id="68" w:author="PSA" w:date="2017-11-20T13:50:00Z">
        <w:r w:rsidDel="00A72A84">
          <w:delText>present in the system</w:delText>
        </w:r>
      </w:del>
      <w:ins w:id="69" w:author="PSA" w:date="2017-11-20T13:50:00Z">
        <w:r w:rsidR="00A72A84">
          <w:t>under login user’s group(s)</w:t>
        </w:r>
      </w:ins>
      <w:r>
        <w:t xml:space="preserve"> below the grid in the following format “Showing 1 to 20 of 57 entries” </w:t>
      </w:r>
    </w:p>
    <w:p w:rsidR="00BF2E32" w:rsidRPr="00776C6C" w:rsidRDefault="00BF2E32" w:rsidP="00BF2E32">
      <w:pPr>
        <w:pStyle w:val="Heading4"/>
        <w:numPr>
          <w:ilvl w:val="0"/>
          <w:numId w:val="0"/>
        </w:numPr>
        <w:ind w:left="864" w:hanging="864"/>
        <w:rPr>
          <w:b/>
        </w:rPr>
      </w:pPr>
      <w:r w:rsidRPr="00776C6C">
        <w:rPr>
          <w:b/>
        </w:rPr>
        <w:t>Sub Flow</w:t>
      </w:r>
    </w:p>
    <w:p w:rsidR="00BF2E32" w:rsidRDefault="00BF2E32" w:rsidP="00BF2E32">
      <w:r>
        <w:t>NA</w:t>
      </w:r>
    </w:p>
    <w:p w:rsidR="00BF2E32" w:rsidRPr="00776C6C" w:rsidRDefault="00BF2E32" w:rsidP="00BF2E32">
      <w:pPr>
        <w:rPr>
          <w:b/>
        </w:rPr>
      </w:pPr>
      <w:r w:rsidRPr="00776C6C">
        <w:rPr>
          <w:b/>
        </w:rPr>
        <w:t xml:space="preserve">Alternative Flows </w:t>
      </w:r>
    </w:p>
    <w:p w:rsidR="00BF2E32" w:rsidRDefault="00BF2E32" w:rsidP="00BF2E32">
      <w:r>
        <w:t>NA</w:t>
      </w:r>
    </w:p>
    <w:p w:rsidR="00BF2E32" w:rsidRPr="00C8330C" w:rsidRDefault="00BF2E32" w:rsidP="00BF2E32">
      <w:pPr>
        <w:rPr>
          <w:b/>
        </w:rPr>
      </w:pPr>
      <w:r w:rsidRPr="00C8330C">
        <w:rPr>
          <w:b/>
        </w:rPr>
        <w:t xml:space="preserve">Special Requirements </w:t>
      </w:r>
    </w:p>
    <w:p w:rsidR="00BF2E32" w:rsidRDefault="00BF2E32" w:rsidP="00BF2E32">
      <w:pPr>
        <w:rPr>
          <w:rFonts w:ascii="Arial" w:hAnsi="Arial" w:cs="Arial"/>
          <w:sz w:val="20"/>
          <w:szCs w:val="20"/>
        </w:rPr>
      </w:pPr>
      <w:r>
        <w:rPr>
          <w:rFonts w:ascii="Arial" w:hAnsi="Arial" w:cs="Arial"/>
          <w:sz w:val="20"/>
          <w:szCs w:val="20"/>
        </w:rPr>
        <w:t>NA</w:t>
      </w:r>
    </w:p>
    <w:p w:rsidR="00BF2E32" w:rsidRPr="00776C6C" w:rsidRDefault="00BF2E32" w:rsidP="00BF2E32">
      <w:pPr>
        <w:pStyle w:val="Heading4"/>
        <w:numPr>
          <w:ilvl w:val="0"/>
          <w:numId w:val="0"/>
        </w:numPr>
        <w:ind w:left="864" w:hanging="864"/>
        <w:rPr>
          <w:b/>
        </w:rPr>
      </w:pPr>
      <w:r w:rsidRPr="00776C6C">
        <w:rPr>
          <w:b/>
        </w:rPr>
        <w:t>Post-Conditions</w:t>
      </w:r>
    </w:p>
    <w:p w:rsidR="00BF2E32" w:rsidRPr="001A30F1" w:rsidRDefault="00BF2E32" w:rsidP="00BF2E32">
      <w:r w:rsidRPr="00A341EE">
        <w:t xml:space="preserve">User can view the snapshot of the </w:t>
      </w:r>
      <w:proofErr w:type="gramStart"/>
      <w:r w:rsidRPr="00A341EE">
        <w:t>contract</w:t>
      </w:r>
      <w:r>
        <w:t>’s</w:t>
      </w:r>
      <w:proofErr w:type="gramEnd"/>
      <w:r>
        <w:t xml:space="preserve"> in </w:t>
      </w:r>
      <w:r w:rsidR="006939EC">
        <w:t>‘New’ and ‘Rejected’ status</w:t>
      </w:r>
      <w:r>
        <w:t xml:space="preserve"> and its</w:t>
      </w:r>
      <w:r w:rsidRPr="00A341EE">
        <w:t xml:space="preserve"> related information</w:t>
      </w:r>
    </w:p>
    <w:p w:rsidR="006939EC" w:rsidRDefault="006939EC" w:rsidP="006939EC">
      <w:pPr>
        <w:pStyle w:val="Heading3"/>
      </w:pPr>
      <w:bookmarkStart w:id="70" w:name="_Toc496976626"/>
      <w:bookmarkStart w:id="71" w:name="_Toc498717153"/>
      <w:r>
        <w:t>Verify Contracts in ‘New’: Checker</w:t>
      </w:r>
      <w:bookmarkEnd w:id="70"/>
      <w:bookmarkEnd w:id="71"/>
    </w:p>
    <w:p w:rsidR="006939EC" w:rsidRDefault="006939EC" w:rsidP="006939EC">
      <w:pPr>
        <w:pStyle w:val="Heading4"/>
      </w:pPr>
      <w:r>
        <w:t>Description</w:t>
      </w:r>
    </w:p>
    <w:p w:rsidR="006939EC" w:rsidRDefault="006939EC" w:rsidP="006939EC">
      <w:r>
        <w:t>This use case describes, how user can Verify/Reject created contracts under ‘New’ status in the system</w:t>
      </w:r>
    </w:p>
    <w:p w:rsidR="006939EC" w:rsidRDefault="006939EC" w:rsidP="006939EC">
      <w:pPr>
        <w:pStyle w:val="Heading4"/>
      </w:pPr>
      <w:r>
        <w:t>Actors</w:t>
      </w:r>
    </w:p>
    <w:p w:rsidR="006939EC" w:rsidRDefault="006939EC" w:rsidP="006939EC">
      <w:r>
        <w:t>FMD, Procurement and IT</w:t>
      </w:r>
    </w:p>
    <w:p w:rsidR="006939EC" w:rsidRDefault="006939EC" w:rsidP="006939EC">
      <w:pPr>
        <w:pStyle w:val="Heading4"/>
      </w:pPr>
      <w:r>
        <w:t>Flow of Events</w:t>
      </w:r>
    </w:p>
    <w:p w:rsidR="006939EC" w:rsidRPr="00776C6C" w:rsidRDefault="006939EC" w:rsidP="006939EC">
      <w:pPr>
        <w:rPr>
          <w:b/>
        </w:rPr>
      </w:pPr>
      <w:r w:rsidRPr="00776C6C">
        <w:rPr>
          <w:b/>
        </w:rPr>
        <w:t>Pre-Condition</w:t>
      </w:r>
    </w:p>
    <w:p w:rsidR="006939EC" w:rsidRPr="00D06676" w:rsidRDefault="006939EC" w:rsidP="006939EC">
      <w:r w:rsidRPr="005F249E">
        <w:t>Contracts in ‘</w:t>
      </w:r>
      <w:r>
        <w:t>New</w:t>
      </w:r>
      <w:r w:rsidRPr="005F249E">
        <w:t xml:space="preserve">’ status in the system </w:t>
      </w:r>
    </w:p>
    <w:p w:rsidR="006939EC" w:rsidRDefault="006939EC" w:rsidP="006939EC">
      <w:pPr>
        <w:rPr>
          <w:b/>
        </w:rPr>
      </w:pPr>
      <w:commentRangeStart w:id="72"/>
      <w:r w:rsidRPr="00776C6C">
        <w:rPr>
          <w:b/>
        </w:rPr>
        <w:lastRenderedPageBreak/>
        <w:t>Basic Flow</w:t>
      </w:r>
      <w:commentRangeEnd w:id="72"/>
      <w:r w:rsidR="00CB19F8">
        <w:rPr>
          <w:rStyle w:val="CommentReference"/>
        </w:rPr>
        <w:commentReference w:id="72"/>
      </w:r>
    </w:p>
    <w:p w:rsidR="006939EC" w:rsidRDefault="006939EC" w:rsidP="009951C5">
      <w:pPr>
        <w:pStyle w:val="ListParagraph"/>
        <w:numPr>
          <w:ilvl w:val="0"/>
          <w:numId w:val="51"/>
        </w:numPr>
      </w:pPr>
      <w:r w:rsidRPr="00C527DD">
        <w:rPr>
          <w:lang w:val="en-SG" w:eastAsia="en-SG"/>
        </w:rPr>
        <w:t xml:space="preserve">Navigation to this page: </w:t>
      </w:r>
      <w:r>
        <w:t xml:space="preserve">Dashboard &gt; Contract Reminder &gt; Contract </w:t>
      </w:r>
      <w:proofErr w:type="spellStart"/>
      <w:r>
        <w:t>Reveiw</w:t>
      </w:r>
      <w:proofErr w:type="spellEnd"/>
      <w:r>
        <w:t xml:space="preserve"> List &gt; Review Contract</w:t>
      </w:r>
    </w:p>
    <w:p w:rsidR="006939EC" w:rsidRDefault="006939EC" w:rsidP="009951C5">
      <w:pPr>
        <w:pStyle w:val="ListParagraph"/>
        <w:numPr>
          <w:ilvl w:val="0"/>
          <w:numId w:val="51"/>
        </w:numPr>
      </w:pPr>
      <w:r>
        <w:t>Once user clicks on the icon on the contract in the Grid, it navigates to contract Verify page, with data prepopulated in the page with contract information</w:t>
      </w:r>
    </w:p>
    <w:p w:rsidR="006939EC" w:rsidRDefault="006939EC" w:rsidP="009951C5">
      <w:pPr>
        <w:pStyle w:val="ListParagraph"/>
        <w:numPr>
          <w:ilvl w:val="0"/>
          <w:numId w:val="51"/>
        </w:numPr>
      </w:pPr>
      <w:commentRangeStart w:id="73"/>
      <w:r>
        <w:t>User can edit the following fields in the edit page:-</w:t>
      </w:r>
      <w:commentRangeEnd w:id="73"/>
      <w:r w:rsidR="00095EAE">
        <w:rPr>
          <w:rStyle w:val="CommentReference"/>
        </w:rPr>
        <w:commentReference w:id="73"/>
      </w:r>
    </w:p>
    <w:tbl>
      <w:tblPr>
        <w:tblStyle w:val="TableGrid"/>
        <w:tblW w:w="9216" w:type="dxa"/>
        <w:tblInd w:w="720" w:type="dxa"/>
        <w:tblLook w:val="04A0" w:firstRow="1" w:lastRow="0" w:firstColumn="1" w:lastColumn="0" w:noHBand="0" w:noVBand="1"/>
      </w:tblPr>
      <w:tblGrid>
        <w:gridCol w:w="4032"/>
        <w:gridCol w:w="1026"/>
        <w:gridCol w:w="4158"/>
      </w:tblGrid>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Remarks</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 xml:space="preserve">Group description will be auto populated according to selected User Group and  displayed next to User Group field </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xml:space="preserve"> area</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(0 decimal place)</w:t>
            </w:r>
          </w:p>
        </w:tc>
      </w:tr>
      <w:tr w:rsidR="00A1316B"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Y / N / N.A</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Active</w:t>
            </w:r>
            <w:r>
              <w:rPr>
                <w:szCs w:val="22"/>
              </w:rPr>
              <w:t>(default)</w:t>
            </w:r>
            <w:r w:rsidRPr="00651468">
              <w:rPr>
                <w:szCs w:val="22"/>
              </w:rPr>
              <w:t>/Inactive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r>
              <w:rPr>
                <w:szCs w:val="22"/>
              </w:rPr>
              <w:t xml:space="preserve"> 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officer in charge from the users within the group</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email(s) separated by semicolon</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update to two reviewers from the users within the group</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24178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lastRenderedPageBreak/>
              <w:t>Savings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24178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 xml:space="preserve"> </w:t>
            </w:r>
            <w:r w:rsidRPr="00154818">
              <w:rPr>
                <w:szCs w:val="22"/>
              </w:rPr>
              <w:t>Text</w:t>
            </w:r>
          </w:p>
        </w:tc>
      </w:tr>
      <w:tr w:rsidR="00A1316B" w:rsidRPr="00651468" w:rsidTr="0024178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DD/MM/YYYY</w:t>
            </w:r>
            <w:r>
              <w:rPr>
                <w:szCs w:val="22"/>
              </w:rPr>
              <w:t xml:space="preserve"> HH:MM:SS</w:t>
            </w:r>
          </w:p>
        </w:tc>
      </w:tr>
      <w:tr w:rsidR="00A1316B"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Text</w:t>
            </w:r>
          </w:p>
        </w:tc>
      </w:tr>
      <w:tr w:rsidR="00A1316B" w:rsidRPr="00651468" w:rsidTr="0024178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DD/MM/YYYY</w:t>
            </w:r>
            <w:r>
              <w:rPr>
                <w:szCs w:val="22"/>
              </w:rPr>
              <w:t xml:space="preserve"> HH:MM:SS</w:t>
            </w:r>
          </w:p>
        </w:tc>
      </w:tr>
    </w:tbl>
    <w:p w:rsidR="00A1316B" w:rsidRDefault="00A1316B" w:rsidP="00A1316B">
      <w:pPr>
        <w:pStyle w:val="ListParagraph"/>
        <w:numPr>
          <w:ilvl w:val="0"/>
          <w:numId w:val="0"/>
        </w:numPr>
        <w:ind w:left="936"/>
      </w:pPr>
    </w:p>
    <w:p w:rsidR="006939EC" w:rsidRDefault="006939EC" w:rsidP="009951C5">
      <w:pPr>
        <w:pStyle w:val="ListParagraph"/>
        <w:numPr>
          <w:ilvl w:val="0"/>
          <w:numId w:val="51"/>
        </w:numPr>
      </w:pPr>
      <w:r>
        <w:t>User can modify the details, after which user can click on ‘Verify’ button which will redirect the user to the Contract Reminder view page</w:t>
      </w:r>
    </w:p>
    <w:p w:rsidR="006939EC" w:rsidRPr="00776C6C" w:rsidRDefault="006939EC" w:rsidP="006939EC">
      <w:pPr>
        <w:pStyle w:val="Heading4"/>
        <w:numPr>
          <w:ilvl w:val="0"/>
          <w:numId w:val="0"/>
        </w:numPr>
        <w:ind w:left="864" w:hanging="864"/>
        <w:rPr>
          <w:b/>
        </w:rPr>
      </w:pPr>
      <w:r w:rsidRPr="00776C6C">
        <w:rPr>
          <w:b/>
        </w:rPr>
        <w:t>Sub Flow</w:t>
      </w:r>
    </w:p>
    <w:p w:rsidR="006939EC" w:rsidRDefault="006939EC" w:rsidP="006939EC">
      <w:r>
        <w:t>Premature exit</w:t>
      </w:r>
    </w:p>
    <w:p w:rsidR="006939EC" w:rsidRDefault="006939EC" w:rsidP="009951C5">
      <w:pPr>
        <w:pStyle w:val="ListParagraph"/>
        <w:numPr>
          <w:ilvl w:val="0"/>
          <w:numId w:val="42"/>
        </w:numPr>
      </w:pPr>
      <w:r w:rsidRPr="00DF1D46">
        <w:t xml:space="preserve">User can cancel and exit the contract </w:t>
      </w:r>
      <w:r>
        <w:t>Verify</w:t>
      </w:r>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6939EC" w:rsidRDefault="006939EC" w:rsidP="009951C5">
      <w:pPr>
        <w:pStyle w:val="ListParagraph"/>
        <w:numPr>
          <w:ilvl w:val="0"/>
          <w:numId w:val="42"/>
        </w:numPr>
      </w:pPr>
      <w:r w:rsidRPr="00DF1D46">
        <w:t xml:space="preserve">On cancel, user returns to the </w:t>
      </w:r>
      <w:r>
        <w:t xml:space="preserve">contract </w:t>
      </w:r>
      <w:r w:rsidR="00B5252C">
        <w:t>review list</w:t>
      </w:r>
      <w:r w:rsidRPr="00DF1D46">
        <w:t xml:space="preserve"> screen and no record will be saved</w:t>
      </w:r>
      <w:r>
        <w:t xml:space="preserve"> and updated</w:t>
      </w:r>
      <w:r w:rsidRPr="00DF1D46">
        <w:t>.</w:t>
      </w:r>
    </w:p>
    <w:p w:rsidR="006939EC" w:rsidRPr="00DF1D46" w:rsidRDefault="006939EC" w:rsidP="006939EC">
      <w:pPr>
        <w:ind w:left="648"/>
      </w:pPr>
    </w:p>
    <w:p w:rsidR="006939EC" w:rsidRDefault="006939EC" w:rsidP="006939EC">
      <w:pPr>
        <w:rPr>
          <w:b/>
        </w:rPr>
      </w:pPr>
      <w:r w:rsidRPr="00776C6C">
        <w:rPr>
          <w:b/>
        </w:rPr>
        <w:t xml:space="preserve">Alternative Flows </w:t>
      </w:r>
    </w:p>
    <w:p w:rsidR="006939EC" w:rsidRPr="003963D3" w:rsidRDefault="006939EC" w:rsidP="006939EC">
      <w:r w:rsidRPr="003963D3">
        <w:t>Validations:-</w:t>
      </w:r>
    </w:p>
    <w:p w:rsidR="006939EC" w:rsidRDefault="006939EC" w:rsidP="009951C5">
      <w:pPr>
        <w:pStyle w:val="ListParagraph"/>
        <w:numPr>
          <w:ilvl w:val="0"/>
          <w:numId w:val="35"/>
        </w:numPr>
      </w:pPr>
      <w:r>
        <w:lastRenderedPageBreak/>
        <w:t>The system will check if all Mandatory Data has been filled during the click of submit button.</w:t>
      </w:r>
    </w:p>
    <w:p w:rsidR="006939EC" w:rsidRDefault="006939EC" w:rsidP="009951C5">
      <w:pPr>
        <w:pStyle w:val="ListParagraph"/>
        <w:numPr>
          <w:ilvl w:val="0"/>
          <w:numId w:val="35"/>
        </w:numPr>
      </w:pPr>
      <w:r>
        <w:t>Contract Expiry Date should be greater than Contract Start Date.</w:t>
      </w:r>
    </w:p>
    <w:p w:rsidR="006939EC" w:rsidRDefault="006939EC" w:rsidP="009951C5">
      <w:pPr>
        <w:pStyle w:val="ListParagraph"/>
        <w:numPr>
          <w:ilvl w:val="0"/>
          <w:numId w:val="35"/>
        </w:numPr>
      </w:pPr>
      <w:r>
        <w:t>First, second and Third reminder date should be greater than start date</w:t>
      </w:r>
    </w:p>
    <w:p w:rsidR="006939EC" w:rsidRDefault="006939EC" w:rsidP="009951C5">
      <w:pPr>
        <w:pStyle w:val="ListParagraph"/>
        <w:numPr>
          <w:ilvl w:val="0"/>
          <w:numId w:val="35"/>
        </w:numPr>
      </w:pPr>
      <w:r>
        <w:t>First &lt; Second &lt; Third reminder date sequence</w:t>
      </w:r>
    </w:p>
    <w:p w:rsidR="006939EC" w:rsidRDefault="006939EC" w:rsidP="009951C5">
      <w:pPr>
        <w:pStyle w:val="ListParagraph"/>
        <w:numPr>
          <w:ilvl w:val="0"/>
          <w:numId w:val="35"/>
        </w:numPr>
      </w:pPr>
      <w:r>
        <w:t>Public Liability policy expiry date should be greater than start date</w:t>
      </w:r>
    </w:p>
    <w:p w:rsidR="006939EC" w:rsidRDefault="006939EC" w:rsidP="009951C5">
      <w:pPr>
        <w:pStyle w:val="ListParagraph"/>
        <w:numPr>
          <w:ilvl w:val="0"/>
          <w:numId w:val="35"/>
        </w:numPr>
      </w:pPr>
      <w:r>
        <w:t>Workman Compensation policy expiry date should be greater than start date</w:t>
      </w:r>
    </w:p>
    <w:p w:rsidR="006939EC" w:rsidRDefault="006939EC" w:rsidP="009951C5">
      <w:pPr>
        <w:pStyle w:val="ListParagraph"/>
        <w:numPr>
          <w:ilvl w:val="0"/>
          <w:numId w:val="35"/>
        </w:numPr>
      </w:pPr>
      <w:r>
        <w:t>Hull &amp; Marine expiry date should be greater than start date</w:t>
      </w:r>
    </w:p>
    <w:p w:rsidR="006939EC" w:rsidRDefault="006939EC" w:rsidP="009951C5">
      <w:pPr>
        <w:pStyle w:val="ListParagraph"/>
        <w:numPr>
          <w:ilvl w:val="0"/>
          <w:numId w:val="35"/>
        </w:numPr>
      </w:pPr>
      <w:r>
        <w:t>All dates entered has to be equal or greater than current date</w:t>
      </w:r>
    </w:p>
    <w:p w:rsidR="006939EC" w:rsidRDefault="006939EC" w:rsidP="009951C5">
      <w:pPr>
        <w:pStyle w:val="ListParagraph"/>
        <w:numPr>
          <w:ilvl w:val="0"/>
          <w:numId w:val="35"/>
        </w:numPr>
      </w:pPr>
      <w:r>
        <w:t>Flow Diagram:-</w:t>
      </w:r>
    </w:p>
    <w:p w:rsidR="006939EC" w:rsidRDefault="00A1316B" w:rsidP="00A1316B">
      <w:r>
        <w:rPr>
          <w:noProof/>
        </w:rPr>
        <w:drawing>
          <wp:inline distT="0" distB="0" distL="0" distR="0">
            <wp:extent cx="5676595" cy="4776826"/>
            <wp:effectExtent l="0" t="0" r="0" b="0"/>
            <wp:docPr id="4" name="Picture 4"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6939EC" w:rsidRDefault="006939EC" w:rsidP="006939EC">
      <w:pPr>
        <w:rPr>
          <w:b/>
        </w:rPr>
      </w:pPr>
    </w:p>
    <w:p w:rsidR="006939EC" w:rsidRPr="00C8330C" w:rsidRDefault="006939EC" w:rsidP="006939EC">
      <w:pPr>
        <w:rPr>
          <w:b/>
        </w:rPr>
      </w:pPr>
      <w:r w:rsidRPr="00C8330C">
        <w:rPr>
          <w:b/>
        </w:rPr>
        <w:t xml:space="preserve">Special Requirements </w:t>
      </w:r>
    </w:p>
    <w:p w:rsidR="006939EC" w:rsidRDefault="006939EC" w:rsidP="006939EC">
      <w:pPr>
        <w:rPr>
          <w:rFonts w:ascii="Arial" w:hAnsi="Arial" w:cs="Arial"/>
          <w:sz w:val="20"/>
          <w:szCs w:val="20"/>
        </w:rPr>
      </w:pPr>
      <w:r>
        <w:rPr>
          <w:rFonts w:ascii="Arial" w:hAnsi="Arial" w:cs="Arial"/>
          <w:sz w:val="20"/>
          <w:szCs w:val="20"/>
        </w:rPr>
        <w:t>NA</w:t>
      </w:r>
    </w:p>
    <w:p w:rsidR="006939EC" w:rsidRPr="00776C6C" w:rsidRDefault="006939EC" w:rsidP="006939EC">
      <w:pPr>
        <w:pStyle w:val="Heading4"/>
        <w:numPr>
          <w:ilvl w:val="0"/>
          <w:numId w:val="0"/>
        </w:numPr>
        <w:ind w:left="864" w:hanging="864"/>
        <w:rPr>
          <w:b/>
        </w:rPr>
      </w:pPr>
      <w:r w:rsidRPr="00776C6C">
        <w:rPr>
          <w:b/>
        </w:rPr>
        <w:t>Post-Conditions</w:t>
      </w:r>
    </w:p>
    <w:p w:rsidR="006939EC" w:rsidRPr="00C0327B" w:rsidRDefault="006939EC" w:rsidP="006939EC">
      <w:r w:rsidRPr="005F249E">
        <w:t>a. Contract will be updated to ‘Approve</w:t>
      </w:r>
      <w:r w:rsidR="00B5252C">
        <w:t>d</w:t>
      </w:r>
      <w:r w:rsidRPr="005F249E">
        <w:t>’ and viewable in the Contracts Reminder View page</w:t>
      </w:r>
    </w:p>
    <w:p w:rsidR="006939EC" w:rsidRDefault="006939EC" w:rsidP="006939EC">
      <w:r>
        <w:t>b. Email should trigger to the user who has created the contract with ‘Status Approval’ content</w:t>
      </w:r>
    </w:p>
    <w:p w:rsidR="00B5252C" w:rsidRDefault="00B5252C" w:rsidP="00B5252C">
      <w:pPr>
        <w:pStyle w:val="Heading3"/>
      </w:pPr>
      <w:bookmarkStart w:id="74" w:name="_Toc496976627"/>
      <w:bookmarkStart w:id="75" w:name="_Toc498717154"/>
      <w:r>
        <w:lastRenderedPageBreak/>
        <w:t>Reject Contracts in ‘New’:</w:t>
      </w:r>
      <w:r w:rsidRPr="00331C35">
        <w:t xml:space="preserve"> </w:t>
      </w:r>
      <w:r>
        <w:t>Checker</w:t>
      </w:r>
      <w:bookmarkEnd w:id="74"/>
      <w:bookmarkEnd w:id="75"/>
    </w:p>
    <w:p w:rsidR="00B5252C" w:rsidRDefault="00B5252C" w:rsidP="00B5252C">
      <w:pPr>
        <w:pStyle w:val="Heading4"/>
      </w:pPr>
      <w:r>
        <w:t>Description</w:t>
      </w:r>
    </w:p>
    <w:p w:rsidR="00B5252C" w:rsidRDefault="00B5252C" w:rsidP="00B5252C">
      <w:r>
        <w:t xml:space="preserve">This use case describes, how user can </w:t>
      </w:r>
      <w:proofErr w:type="gramStart"/>
      <w:r>
        <w:t>Reject</w:t>
      </w:r>
      <w:proofErr w:type="gramEnd"/>
      <w:r>
        <w:t xml:space="preserve"> created contracts under ‘New’ status in the system</w:t>
      </w:r>
    </w:p>
    <w:p w:rsidR="00B5252C" w:rsidRDefault="00B5252C" w:rsidP="00B5252C">
      <w:pPr>
        <w:pStyle w:val="Heading4"/>
      </w:pPr>
      <w:r>
        <w:t>Actors</w:t>
      </w:r>
    </w:p>
    <w:p w:rsidR="00B5252C" w:rsidRDefault="00B5252C" w:rsidP="00B5252C">
      <w:r>
        <w:t>FMD, Procurement and IT</w:t>
      </w:r>
    </w:p>
    <w:p w:rsidR="00B5252C" w:rsidRDefault="00B5252C" w:rsidP="00B5252C">
      <w:pPr>
        <w:pStyle w:val="Heading4"/>
      </w:pPr>
      <w:r>
        <w:t>Flow of Events</w:t>
      </w:r>
    </w:p>
    <w:p w:rsidR="00B5252C" w:rsidRPr="00776C6C" w:rsidRDefault="00B5252C" w:rsidP="00B5252C">
      <w:pPr>
        <w:rPr>
          <w:b/>
        </w:rPr>
      </w:pPr>
      <w:r w:rsidRPr="00776C6C">
        <w:rPr>
          <w:b/>
        </w:rPr>
        <w:t>Pre-Condition</w:t>
      </w:r>
    </w:p>
    <w:p w:rsidR="00B5252C" w:rsidRPr="00D06676" w:rsidRDefault="00B5252C" w:rsidP="00B5252C">
      <w:r w:rsidRPr="005F249E">
        <w:t>Contracts in ‘</w:t>
      </w:r>
      <w:r>
        <w:t>New</w:t>
      </w:r>
      <w:r w:rsidRPr="005F249E">
        <w:t xml:space="preserve">’ status in the system </w:t>
      </w:r>
    </w:p>
    <w:p w:rsidR="00B5252C" w:rsidRDefault="00B5252C" w:rsidP="00B5252C">
      <w:pPr>
        <w:rPr>
          <w:b/>
        </w:rPr>
      </w:pPr>
      <w:r w:rsidRPr="00776C6C">
        <w:rPr>
          <w:b/>
        </w:rPr>
        <w:t>Basic Flow</w:t>
      </w:r>
    </w:p>
    <w:p w:rsidR="00B5252C" w:rsidRDefault="00B5252C" w:rsidP="009951C5">
      <w:pPr>
        <w:pStyle w:val="ListParagraph"/>
        <w:numPr>
          <w:ilvl w:val="0"/>
          <w:numId w:val="52"/>
        </w:numPr>
      </w:pPr>
      <w:r w:rsidRPr="00C527DD">
        <w:rPr>
          <w:lang w:val="en-SG" w:eastAsia="en-SG"/>
        </w:rPr>
        <w:t xml:space="preserve">Navigation to this page: </w:t>
      </w:r>
      <w:r>
        <w:t xml:space="preserve">Dashboard &gt; Contract Reminder &gt; Contract </w:t>
      </w:r>
      <w:proofErr w:type="spellStart"/>
      <w:r>
        <w:t>Reveiw</w:t>
      </w:r>
      <w:proofErr w:type="spellEnd"/>
      <w:r>
        <w:t xml:space="preserve"> List &gt; Review Contract</w:t>
      </w:r>
    </w:p>
    <w:p w:rsidR="00B5252C" w:rsidRDefault="00B5252C" w:rsidP="009951C5">
      <w:pPr>
        <w:pStyle w:val="ListParagraph"/>
        <w:numPr>
          <w:ilvl w:val="0"/>
          <w:numId w:val="52"/>
        </w:numPr>
      </w:pPr>
      <w:r>
        <w:t>In the ‘Contract Verify List’ page, user will able to view all the records which are in status ‘Verify’</w:t>
      </w:r>
    </w:p>
    <w:p w:rsidR="00B5252C" w:rsidRDefault="00B5252C" w:rsidP="009951C5">
      <w:pPr>
        <w:pStyle w:val="ListParagraph"/>
        <w:numPr>
          <w:ilvl w:val="0"/>
          <w:numId w:val="52"/>
        </w:numPr>
      </w:pPr>
      <w:r>
        <w:t>Once user clicks on the icon on the contract Verify list page, it navigates the page to contract Verify page, with data prepopulated in the page with contract information</w:t>
      </w:r>
    </w:p>
    <w:p w:rsidR="00B5252C" w:rsidRDefault="00B5252C" w:rsidP="009951C5">
      <w:pPr>
        <w:pStyle w:val="ListParagraph"/>
        <w:numPr>
          <w:ilvl w:val="0"/>
          <w:numId w:val="52"/>
        </w:numPr>
      </w:pPr>
      <w:r>
        <w:t>If user is not satisfied with all the inputs, user can reject the contract by clicking on Reject button on the left hand side beside cancel.</w:t>
      </w:r>
    </w:p>
    <w:p w:rsidR="00B5252C" w:rsidRDefault="00B5252C" w:rsidP="009951C5">
      <w:pPr>
        <w:pStyle w:val="ListParagraph"/>
        <w:numPr>
          <w:ilvl w:val="0"/>
          <w:numId w:val="52"/>
        </w:numPr>
      </w:pPr>
      <w:r>
        <w:t>‘Reject Message’ pop up will open up which contains the following information:-</w:t>
      </w:r>
    </w:p>
    <w:p w:rsidR="00B5252C" w:rsidRDefault="00B5252C" w:rsidP="009951C5">
      <w:pPr>
        <w:pStyle w:val="ListParagraph"/>
        <w:numPr>
          <w:ilvl w:val="0"/>
          <w:numId w:val="37"/>
        </w:numPr>
      </w:pPr>
      <w:r>
        <w:t>Contract Title: Pre-filled</w:t>
      </w:r>
    </w:p>
    <w:p w:rsidR="00B5252C" w:rsidRDefault="00B5252C" w:rsidP="009951C5">
      <w:pPr>
        <w:pStyle w:val="ListParagraph"/>
        <w:numPr>
          <w:ilvl w:val="0"/>
          <w:numId w:val="37"/>
        </w:numPr>
      </w:pPr>
      <w:r>
        <w:t>Contract Reference Number: Pre-filled</w:t>
      </w:r>
    </w:p>
    <w:p w:rsidR="00B5252C" w:rsidRDefault="00B5252C" w:rsidP="009951C5">
      <w:pPr>
        <w:pStyle w:val="ListParagraph"/>
        <w:numPr>
          <w:ilvl w:val="0"/>
          <w:numId w:val="37"/>
        </w:numPr>
      </w:pPr>
      <w:r>
        <w:t xml:space="preserve">Message to * : </w:t>
      </w:r>
      <w:proofErr w:type="spellStart"/>
      <w:r>
        <w:t>Emailid</w:t>
      </w:r>
      <w:proofErr w:type="spellEnd"/>
      <w:r>
        <w:t xml:space="preserve"> of the user who created the contract</w:t>
      </w:r>
    </w:p>
    <w:p w:rsidR="00B5252C" w:rsidRDefault="00B5252C" w:rsidP="009951C5">
      <w:pPr>
        <w:pStyle w:val="ListParagraph"/>
        <w:numPr>
          <w:ilvl w:val="0"/>
          <w:numId w:val="37"/>
        </w:numPr>
      </w:pPr>
      <w:r>
        <w:t xml:space="preserve">Reason *: Drop down </w:t>
      </w:r>
    </w:p>
    <w:p w:rsidR="00B5252C" w:rsidRDefault="00B5252C" w:rsidP="009951C5">
      <w:pPr>
        <w:pStyle w:val="ListParagraph"/>
        <w:numPr>
          <w:ilvl w:val="0"/>
          <w:numId w:val="37"/>
        </w:numPr>
      </w:pPr>
      <w:r>
        <w:t xml:space="preserve">Remarks: Long Text </w:t>
      </w:r>
    </w:p>
    <w:p w:rsidR="00B5252C" w:rsidRDefault="00B5252C" w:rsidP="009951C5">
      <w:pPr>
        <w:pStyle w:val="ListParagraph"/>
        <w:numPr>
          <w:ilvl w:val="0"/>
          <w:numId w:val="37"/>
        </w:numPr>
      </w:pPr>
      <w:r>
        <w:t>*: Means Mandatory Field</w:t>
      </w:r>
    </w:p>
    <w:p w:rsidR="00B5252C" w:rsidRDefault="00B5252C" w:rsidP="009951C5">
      <w:pPr>
        <w:pStyle w:val="ListParagraph"/>
        <w:numPr>
          <w:ilvl w:val="0"/>
          <w:numId w:val="52"/>
        </w:numPr>
      </w:pPr>
      <w:r>
        <w:t xml:space="preserve">Once, user fills all the mandatory details. On click of </w:t>
      </w:r>
      <w:commentRangeStart w:id="76"/>
      <w:r>
        <w:t>‘Send Message</w:t>
      </w:r>
      <w:commentRangeEnd w:id="76"/>
      <w:r w:rsidR="005463F9">
        <w:rPr>
          <w:rStyle w:val="CommentReference"/>
        </w:rPr>
        <w:commentReference w:id="76"/>
      </w:r>
      <w:r>
        <w:t>’ button, it will send the email to the user and will update the status of contract as ‘Rejected’</w:t>
      </w:r>
    </w:p>
    <w:p w:rsidR="00B5252C" w:rsidRDefault="00B5252C" w:rsidP="009951C5">
      <w:pPr>
        <w:pStyle w:val="ListParagraph"/>
        <w:numPr>
          <w:ilvl w:val="0"/>
          <w:numId w:val="52"/>
        </w:numPr>
      </w:pPr>
      <w:r>
        <w:t>Rejected contract will also be visible in the ‘Contract Review List’ page and the status will be ‘Rejected’ for the contract</w:t>
      </w:r>
    </w:p>
    <w:p w:rsidR="00B5252C" w:rsidRPr="00776C6C" w:rsidRDefault="00B5252C" w:rsidP="00B5252C">
      <w:pPr>
        <w:pStyle w:val="Heading4"/>
        <w:numPr>
          <w:ilvl w:val="0"/>
          <w:numId w:val="0"/>
        </w:numPr>
        <w:ind w:left="864" w:hanging="864"/>
        <w:rPr>
          <w:b/>
        </w:rPr>
      </w:pPr>
      <w:r w:rsidRPr="00776C6C">
        <w:rPr>
          <w:b/>
        </w:rPr>
        <w:t>Sub Flow</w:t>
      </w:r>
    </w:p>
    <w:p w:rsidR="00B5252C" w:rsidRDefault="00B5252C" w:rsidP="00B5252C">
      <w:r>
        <w:t>Premature exit</w:t>
      </w:r>
    </w:p>
    <w:p w:rsidR="00B5252C" w:rsidRDefault="00B5252C" w:rsidP="009951C5">
      <w:pPr>
        <w:pStyle w:val="ListParagraph"/>
        <w:numPr>
          <w:ilvl w:val="0"/>
          <w:numId w:val="36"/>
        </w:numPr>
      </w:pPr>
      <w:r w:rsidRPr="00DF1D46">
        <w:t xml:space="preserve">User can cancel and exit the contract </w:t>
      </w:r>
      <w:r>
        <w:t>Verify</w:t>
      </w:r>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B5252C" w:rsidRDefault="00B5252C" w:rsidP="009951C5">
      <w:pPr>
        <w:pStyle w:val="ListParagraph"/>
        <w:numPr>
          <w:ilvl w:val="0"/>
          <w:numId w:val="36"/>
        </w:numPr>
      </w:pPr>
      <w:r w:rsidRPr="00DF1D46">
        <w:t xml:space="preserve">On cancel, user returns to the </w:t>
      </w:r>
      <w:r>
        <w:t xml:space="preserve">contract Verify </w:t>
      </w:r>
      <w:r w:rsidRPr="00DF1D46">
        <w:t>view screen and no record will be saved</w:t>
      </w:r>
      <w:r>
        <w:t xml:space="preserve"> and updated</w:t>
      </w:r>
      <w:r w:rsidRPr="00DF1D46">
        <w:t>.</w:t>
      </w:r>
    </w:p>
    <w:p w:rsidR="00B5252C" w:rsidRPr="00DF1D46" w:rsidRDefault="00B5252C" w:rsidP="00B5252C">
      <w:pPr>
        <w:ind w:left="648"/>
      </w:pPr>
    </w:p>
    <w:p w:rsidR="00B5252C" w:rsidRDefault="00B5252C" w:rsidP="00B5252C">
      <w:pPr>
        <w:rPr>
          <w:b/>
        </w:rPr>
      </w:pPr>
      <w:r w:rsidRPr="00776C6C">
        <w:rPr>
          <w:b/>
        </w:rPr>
        <w:t xml:space="preserve">Alternative Flows </w:t>
      </w:r>
    </w:p>
    <w:p w:rsidR="00B5252C" w:rsidRPr="003963D3" w:rsidRDefault="00B5252C" w:rsidP="00B5252C">
      <w:commentRangeStart w:id="77"/>
      <w:r w:rsidRPr="003963D3">
        <w:t>Validations:-</w:t>
      </w:r>
      <w:commentRangeEnd w:id="77"/>
      <w:r w:rsidR="005463F9">
        <w:rPr>
          <w:rStyle w:val="CommentReference"/>
        </w:rPr>
        <w:commentReference w:id="77"/>
      </w:r>
    </w:p>
    <w:p w:rsidR="00B5252C" w:rsidRDefault="00B5252C" w:rsidP="009951C5">
      <w:pPr>
        <w:pStyle w:val="ListParagraph"/>
        <w:numPr>
          <w:ilvl w:val="0"/>
          <w:numId w:val="52"/>
        </w:numPr>
      </w:pPr>
      <w:r>
        <w:lastRenderedPageBreak/>
        <w:t>The system will check if all Mandatory Data has been filled during the click of Reject button.</w:t>
      </w:r>
    </w:p>
    <w:p w:rsidR="00B5252C" w:rsidRDefault="00B5252C" w:rsidP="009951C5">
      <w:pPr>
        <w:pStyle w:val="ListParagraph"/>
        <w:numPr>
          <w:ilvl w:val="0"/>
          <w:numId w:val="52"/>
        </w:numPr>
      </w:pPr>
      <w:r>
        <w:t>Contract Expiry Date should be greater than Contract Start Date.</w:t>
      </w:r>
    </w:p>
    <w:p w:rsidR="00B5252C" w:rsidRDefault="00B5252C" w:rsidP="009951C5">
      <w:pPr>
        <w:pStyle w:val="ListParagraph"/>
        <w:numPr>
          <w:ilvl w:val="0"/>
          <w:numId w:val="52"/>
        </w:numPr>
      </w:pPr>
      <w:r>
        <w:t>First, second and Third reminder date should be greater than start date</w:t>
      </w:r>
    </w:p>
    <w:p w:rsidR="00B5252C" w:rsidRDefault="00B5252C" w:rsidP="009951C5">
      <w:pPr>
        <w:pStyle w:val="ListParagraph"/>
        <w:numPr>
          <w:ilvl w:val="0"/>
          <w:numId w:val="52"/>
        </w:numPr>
      </w:pPr>
      <w:r>
        <w:t>First &lt; Second &lt; Third reminder date sequence</w:t>
      </w:r>
    </w:p>
    <w:p w:rsidR="00B5252C" w:rsidRDefault="00B5252C" w:rsidP="009951C5">
      <w:pPr>
        <w:pStyle w:val="ListParagraph"/>
        <w:numPr>
          <w:ilvl w:val="0"/>
          <w:numId w:val="52"/>
        </w:numPr>
      </w:pPr>
      <w:r>
        <w:t>Public Liability policy expiry date should be greater than start date</w:t>
      </w:r>
    </w:p>
    <w:p w:rsidR="00B5252C" w:rsidRDefault="00B5252C" w:rsidP="009951C5">
      <w:pPr>
        <w:pStyle w:val="ListParagraph"/>
        <w:numPr>
          <w:ilvl w:val="0"/>
          <w:numId w:val="52"/>
        </w:numPr>
      </w:pPr>
      <w:r>
        <w:t>Workman Compensation policy expiry date should be greater than start date</w:t>
      </w:r>
    </w:p>
    <w:p w:rsidR="00B5252C" w:rsidRDefault="00B5252C" w:rsidP="009951C5">
      <w:pPr>
        <w:pStyle w:val="ListParagraph"/>
        <w:numPr>
          <w:ilvl w:val="0"/>
          <w:numId w:val="52"/>
        </w:numPr>
      </w:pPr>
      <w:r>
        <w:t>Hull &amp; Marine expiry date should be greater than start date</w:t>
      </w:r>
    </w:p>
    <w:p w:rsidR="00B5252C" w:rsidRDefault="00B5252C" w:rsidP="009951C5">
      <w:pPr>
        <w:pStyle w:val="ListParagraph"/>
        <w:numPr>
          <w:ilvl w:val="0"/>
          <w:numId w:val="52"/>
        </w:numPr>
      </w:pPr>
      <w:r>
        <w:t>All dates entered has to be equal or greater than current date</w:t>
      </w:r>
    </w:p>
    <w:p w:rsidR="00B5252C" w:rsidRDefault="00B5252C" w:rsidP="009951C5">
      <w:pPr>
        <w:pStyle w:val="ListParagraph"/>
        <w:numPr>
          <w:ilvl w:val="0"/>
          <w:numId w:val="52"/>
        </w:numPr>
      </w:pPr>
      <w:r>
        <w:t xml:space="preserve">Message to: Need to provide </w:t>
      </w:r>
      <w:proofErr w:type="spellStart"/>
      <w:r>
        <w:t>emailId</w:t>
      </w:r>
      <w:proofErr w:type="spellEnd"/>
      <w:r>
        <w:t xml:space="preserve"> and in correct format</w:t>
      </w:r>
    </w:p>
    <w:p w:rsidR="00B5252C" w:rsidRDefault="00B5252C" w:rsidP="009951C5">
      <w:pPr>
        <w:pStyle w:val="ListParagraph"/>
        <w:numPr>
          <w:ilvl w:val="0"/>
          <w:numId w:val="52"/>
        </w:numPr>
      </w:pPr>
      <w:r>
        <w:t>Reason: Need to select the reason before sending the message</w:t>
      </w:r>
    </w:p>
    <w:p w:rsidR="00B5252C" w:rsidRDefault="00B5252C" w:rsidP="00B5252C">
      <w:pPr>
        <w:rPr>
          <w:b/>
        </w:rPr>
      </w:pPr>
    </w:p>
    <w:p w:rsidR="00B5252C" w:rsidRDefault="00B5252C" w:rsidP="00B5252C">
      <w:r>
        <w:t>Flow Diagram:-</w:t>
      </w:r>
    </w:p>
    <w:p w:rsidR="00B5252C" w:rsidRDefault="00A1316B" w:rsidP="00B5252C">
      <w:r>
        <w:rPr>
          <w:noProof/>
        </w:rPr>
        <w:drawing>
          <wp:inline distT="0" distB="0" distL="0" distR="0">
            <wp:extent cx="5676595" cy="4776826"/>
            <wp:effectExtent l="0" t="0" r="0" b="0"/>
            <wp:docPr id="9" name="Picture 9"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B5252C" w:rsidRDefault="00B5252C" w:rsidP="00B5252C">
      <w:pPr>
        <w:rPr>
          <w:b/>
        </w:rPr>
      </w:pPr>
    </w:p>
    <w:p w:rsidR="00B5252C" w:rsidRPr="00C8330C" w:rsidRDefault="00B5252C" w:rsidP="00B5252C">
      <w:pPr>
        <w:rPr>
          <w:b/>
        </w:rPr>
      </w:pPr>
      <w:r w:rsidRPr="00C8330C">
        <w:rPr>
          <w:b/>
        </w:rPr>
        <w:t xml:space="preserve">Special Requirements </w:t>
      </w:r>
    </w:p>
    <w:p w:rsidR="00B5252C" w:rsidRDefault="00B5252C" w:rsidP="00B5252C">
      <w:pPr>
        <w:rPr>
          <w:rFonts w:ascii="Arial" w:hAnsi="Arial" w:cs="Arial"/>
          <w:sz w:val="20"/>
          <w:szCs w:val="20"/>
        </w:rPr>
      </w:pPr>
      <w:r>
        <w:rPr>
          <w:rFonts w:ascii="Arial" w:hAnsi="Arial" w:cs="Arial"/>
          <w:sz w:val="20"/>
          <w:szCs w:val="20"/>
        </w:rPr>
        <w:t>NA</w:t>
      </w:r>
    </w:p>
    <w:p w:rsidR="00B5252C" w:rsidRPr="00776C6C" w:rsidRDefault="00B5252C" w:rsidP="00B5252C">
      <w:pPr>
        <w:pStyle w:val="Heading4"/>
        <w:numPr>
          <w:ilvl w:val="0"/>
          <w:numId w:val="0"/>
        </w:numPr>
        <w:ind w:left="864" w:hanging="864"/>
        <w:rPr>
          <w:b/>
        </w:rPr>
      </w:pPr>
      <w:r w:rsidRPr="00776C6C">
        <w:rPr>
          <w:b/>
        </w:rPr>
        <w:t>Post-Conditions</w:t>
      </w:r>
    </w:p>
    <w:p w:rsidR="00B5252C" w:rsidRPr="00C0327B" w:rsidRDefault="00B5252C" w:rsidP="00B5252C">
      <w:r w:rsidRPr="005F249E">
        <w:t>a. Contract will be updated to ‘Reject</w:t>
      </w:r>
      <w:r>
        <w:t>ed</w:t>
      </w:r>
      <w:r w:rsidRPr="005F249E">
        <w:t xml:space="preserve">’ and viewable in the Contracts </w:t>
      </w:r>
      <w:r>
        <w:t>Review</w:t>
      </w:r>
      <w:r w:rsidRPr="005F249E">
        <w:t xml:space="preserve"> List page</w:t>
      </w:r>
    </w:p>
    <w:p w:rsidR="00B5252C" w:rsidRPr="00413CC2" w:rsidRDefault="00B5252C" w:rsidP="00B5252C">
      <w:r>
        <w:lastRenderedPageBreak/>
        <w:t>b. Email should trigger to the respective</w:t>
      </w:r>
      <w:r w:rsidRPr="00C00628">
        <w:t xml:space="preserve"> </w:t>
      </w:r>
      <w:r>
        <w:t xml:space="preserve">user </w:t>
      </w:r>
    </w:p>
    <w:p w:rsidR="00B5252C" w:rsidRDefault="003275D6" w:rsidP="00B5252C">
      <w:pPr>
        <w:pStyle w:val="Heading3"/>
      </w:pPr>
      <w:bookmarkStart w:id="78" w:name="_Toc498717155"/>
      <w:r>
        <w:t>Delete/Re-Submit</w:t>
      </w:r>
      <w:r w:rsidR="00FE5BFA">
        <w:t>/Revert</w:t>
      </w:r>
      <w:r w:rsidR="00B5252C">
        <w:t xml:space="preserve"> Contracts in ‘</w:t>
      </w:r>
      <w:r>
        <w:t>Rejected’</w:t>
      </w:r>
      <w:r w:rsidR="00B5252C">
        <w:t xml:space="preserve">: </w:t>
      </w:r>
      <w:r>
        <w:t>Maker</w:t>
      </w:r>
      <w:bookmarkEnd w:id="78"/>
      <w:r w:rsidR="00B5252C">
        <w:t xml:space="preserve"> </w:t>
      </w:r>
    </w:p>
    <w:p w:rsidR="00B5252C" w:rsidRDefault="00B5252C" w:rsidP="00B5252C">
      <w:pPr>
        <w:pStyle w:val="Heading4"/>
      </w:pPr>
      <w:r>
        <w:t>Description</w:t>
      </w:r>
    </w:p>
    <w:p w:rsidR="00B5252C" w:rsidRDefault="00B5252C" w:rsidP="00B5252C">
      <w:r>
        <w:t xml:space="preserve">This use case describes, how user can </w:t>
      </w:r>
      <w:r w:rsidR="003275D6">
        <w:t>delete or ‘Re-Submit’</w:t>
      </w:r>
      <w:r>
        <w:t xml:space="preserve"> contracts </w:t>
      </w:r>
      <w:r w:rsidR="003275D6">
        <w:t>which</w:t>
      </w:r>
      <w:r>
        <w:t xml:space="preserve"> are in ‘</w:t>
      </w:r>
      <w:r w:rsidR="003275D6">
        <w:t>Rejected</w:t>
      </w:r>
      <w:r>
        <w:t>’ status</w:t>
      </w:r>
    </w:p>
    <w:p w:rsidR="00B5252C" w:rsidRDefault="00B5252C" w:rsidP="00B5252C">
      <w:pPr>
        <w:pStyle w:val="Heading4"/>
      </w:pPr>
      <w:r>
        <w:t>Actors</w:t>
      </w:r>
    </w:p>
    <w:p w:rsidR="00B5252C" w:rsidRDefault="00B5252C" w:rsidP="00B5252C">
      <w:r>
        <w:t>FMD, Procurement and IT</w:t>
      </w:r>
    </w:p>
    <w:p w:rsidR="00B5252C" w:rsidRDefault="00B5252C" w:rsidP="00B5252C">
      <w:pPr>
        <w:pStyle w:val="Heading4"/>
      </w:pPr>
      <w:r>
        <w:t>Flow of Events</w:t>
      </w:r>
    </w:p>
    <w:p w:rsidR="00B5252C" w:rsidRPr="00776C6C" w:rsidRDefault="00B5252C" w:rsidP="00B5252C">
      <w:pPr>
        <w:rPr>
          <w:b/>
        </w:rPr>
      </w:pPr>
      <w:r w:rsidRPr="00776C6C">
        <w:rPr>
          <w:b/>
        </w:rPr>
        <w:t>Pre-Condition</w:t>
      </w:r>
    </w:p>
    <w:p w:rsidR="00B5252C" w:rsidRPr="00D06676" w:rsidRDefault="00B5252C" w:rsidP="00B5252C">
      <w:r w:rsidRPr="001F548E">
        <w:t>Contracts s</w:t>
      </w:r>
      <w:r w:rsidR="003275D6">
        <w:t>hould exist in system in status ‘Rejected’</w:t>
      </w:r>
      <w:r w:rsidRPr="001F548E">
        <w:t xml:space="preserve"> by the user</w:t>
      </w:r>
    </w:p>
    <w:p w:rsidR="00B5252C" w:rsidRDefault="00B5252C" w:rsidP="00B5252C">
      <w:pPr>
        <w:rPr>
          <w:b/>
        </w:rPr>
      </w:pPr>
      <w:r w:rsidRPr="00776C6C">
        <w:rPr>
          <w:b/>
        </w:rPr>
        <w:t>Basic Flow</w:t>
      </w:r>
    </w:p>
    <w:p w:rsidR="00B5252C" w:rsidRDefault="00B5252C" w:rsidP="009951C5">
      <w:pPr>
        <w:pStyle w:val="ListParagraph"/>
        <w:numPr>
          <w:ilvl w:val="0"/>
          <w:numId w:val="53"/>
        </w:numPr>
      </w:pPr>
      <w:r>
        <w:t>Two ways to land on the verify page:-</w:t>
      </w:r>
    </w:p>
    <w:p w:rsidR="00B5252C" w:rsidRDefault="00B5252C" w:rsidP="00363443">
      <w:pPr>
        <w:pStyle w:val="ListParagraph"/>
      </w:pPr>
      <w:r>
        <w:t>When user creates the contract and clicks on ‘Submit’, user will be navigated to the ‘Contracts Review List’ page</w:t>
      </w:r>
    </w:p>
    <w:p w:rsidR="00B5252C" w:rsidRPr="00BF2E32" w:rsidRDefault="00B5252C" w:rsidP="00363443">
      <w:pPr>
        <w:pStyle w:val="ListParagraph"/>
      </w:pPr>
      <w:r w:rsidRPr="00BF2E32">
        <w:rPr>
          <w:lang w:val="en-SG" w:eastAsia="en-SG"/>
        </w:rPr>
        <w:t>User Clicks on the Contract Module in the Left Panel.</w:t>
      </w:r>
    </w:p>
    <w:p w:rsidR="00B5252C" w:rsidRDefault="00B5252C" w:rsidP="009951C5">
      <w:pPr>
        <w:pStyle w:val="ListParagraph"/>
        <w:numPr>
          <w:ilvl w:val="0"/>
          <w:numId w:val="50"/>
        </w:numPr>
      </w:pPr>
      <w:r>
        <w:t xml:space="preserve">User lands on the contract reminder view page. On the view page there would be a tile with the count and text as ‘No. of contracts Need Verification’, clicking on tile would navigate the user to the ‘contract </w:t>
      </w:r>
      <w:r w:rsidR="003275D6">
        <w:t>review</w:t>
      </w:r>
      <w:r>
        <w:t xml:space="preserve"> list’ page</w:t>
      </w:r>
    </w:p>
    <w:p w:rsidR="003275D6" w:rsidRDefault="00B5252C" w:rsidP="009951C5">
      <w:pPr>
        <w:pStyle w:val="ListParagraph"/>
        <w:numPr>
          <w:ilvl w:val="0"/>
          <w:numId w:val="53"/>
        </w:numPr>
      </w:pPr>
      <w:r>
        <w:t xml:space="preserve">Navigation: Dashboard &gt; Contract Reminder &gt; Contract </w:t>
      </w:r>
      <w:proofErr w:type="spellStart"/>
      <w:r>
        <w:t>Reveiw</w:t>
      </w:r>
      <w:proofErr w:type="spellEnd"/>
      <w:r>
        <w:t xml:space="preserve"> List</w:t>
      </w:r>
      <w:r w:rsidR="003275D6">
        <w:t xml:space="preserve"> &gt; Review Contract</w:t>
      </w:r>
    </w:p>
    <w:p w:rsidR="003275D6" w:rsidRDefault="003275D6" w:rsidP="009951C5">
      <w:pPr>
        <w:pStyle w:val="ListParagraph"/>
        <w:numPr>
          <w:ilvl w:val="0"/>
          <w:numId w:val="53"/>
        </w:numPr>
      </w:pPr>
      <w:r>
        <w:t>User can edit the following fields in the edit page:-</w:t>
      </w:r>
    </w:p>
    <w:tbl>
      <w:tblPr>
        <w:tblStyle w:val="TableGrid"/>
        <w:tblW w:w="9216" w:type="dxa"/>
        <w:tblInd w:w="720" w:type="dxa"/>
        <w:tblLook w:val="04A0" w:firstRow="1" w:lastRow="0" w:firstColumn="1" w:lastColumn="0" w:noHBand="0" w:noVBand="1"/>
      </w:tblPr>
      <w:tblGrid>
        <w:gridCol w:w="4032"/>
        <w:gridCol w:w="1026"/>
        <w:gridCol w:w="4158"/>
      </w:tblGrid>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jc w:val="center"/>
              <w:rPr>
                <w:b/>
                <w:szCs w:val="22"/>
              </w:rPr>
            </w:pPr>
            <w:r w:rsidRPr="00651468">
              <w:rPr>
                <w:b/>
                <w:szCs w:val="22"/>
              </w:rPr>
              <w:t>Remarks</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 xml:space="preserve">Group description will be auto populated according to selected User Group and  displayed next to User Group field </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xml:space="preserve"> area</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(0 decimal place)</w:t>
            </w:r>
          </w:p>
        </w:tc>
      </w:tr>
      <w:tr w:rsidR="00A1316B"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Y / N / N.A</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A1316B" w:rsidRPr="00651468" w:rsidRDefault="00A1316B" w:rsidP="00241783">
            <w:pPr>
              <w:spacing w:after="0" w:line="240" w:lineRule="auto"/>
              <w:rPr>
                <w:szCs w:val="22"/>
              </w:rPr>
            </w:pPr>
            <w:r w:rsidRPr="00651468">
              <w:rPr>
                <w:szCs w:val="22"/>
              </w:rPr>
              <w:t>Active</w:t>
            </w:r>
            <w:r>
              <w:rPr>
                <w:szCs w:val="22"/>
              </w:rPr>
              <w:t>(default)</w:t>
            </w:r>
            <w:r w:rsidRPr="00651468">
              <w:rPr>
                <w:szCs w:val="22"/>
              </w:rPr>
              <w:t>/Inactive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t>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r>
              <w:rPr>
                <w:szCs w:val="22"/>
              </w:rPr>
              <w:t xml:space="preserve"> 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Pr>
                <w:szCs w:val="22"/>
              </w:rPr>
              <w:lastRenderedPageBreak/>
              <w:t>Auto populated according to default set up in administrative module and editable</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lastRenderedPageBreak/>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officer in charge from the users within the group</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w:t>
            </w:r>
            <w:r>
              <w:rPr>
                <w:szCs w:val="22"/>
              </w:rPr>
              <w:t>, email(s) separated by semicolon</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Default="00A1316B" w:rsidP="00241783">
            <w:pPr>
              <w:spacing w:after="0" w:line="240" w:lineRule="auto"/>
              <w:rPr>
                <w:szCs w:val="22"/>
              </w:rPr>
            </w:pPr>
            <w:r>
              <w:rPr>
                <w:szCs w:val="22"/>
              </w:rPr>
              <w:t>Dropdown list.</w:t>
            </w:r>
          </w:p>
          <w:p w:rsidR="00A1316B" w:rsidRPr="00651468" w:rsidRDefault="00A1316B" w:rsidP="00241783">
            <w:pPr>
              <w:spacing w:after="0" w:line="240" w:lineRule="auto"/>
              <w:rPr>
                <w:szCs w:val="22"/>
              </w:rPr>
            </w:pPr>
            <w:r>
              <w:rPr>
                <w:szCs w:val="22"/>
              </w:rPr>
              <w:t>Select update to two reviewers from the users within the group</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Format: DD/MM/YYYY</w:t>
            </w:r>
          </w:p>
          <w:p w:rsidR="00A1316B" w:rsidRPr="00651468" w:rsidRDefault="00A1316B" w:rsidP="00241783">
            <w:pPr>
              <w:spacing w:after="0" w:line="240" w:lineRule="auto"/>
              <w:rPr>
                <w:szCs w:val="22"/>
              </w:rPr>
            </w:pPr>
            <w:r w:rsidRPr="00651468">
              <w:rPr>
                <w:szCs w:val="22"/>
              </w:rPr>
              <w:t>Default value: NIL</w:t>
            </w:r>
          </w:p>
        </w:tc>
      </w:tr>
      <w:tr w:rsidR="00A1316B"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A1316B" w:rsidRPr="00651468" w:rsidRDefault="00A1316B" w:rsidP="0024178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A1316B" w:rsidRPr="00651468" w:rsidRDefault="00A1316B"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1316B" w:rsidRPr="00651468" w:rsidRDefault="00A1316B" w:rsidP="00241783">
            <w:pPr>
              <w:spacing w:after="0" w:line="240" w:lineRule="auto"/>
              <w:rPr>
                <w:szCs w:val="22"/>
              </w:rPr>
            </w:pPr>
          </w:p>
        </w:tc>
      </w:tr>
      <w:tr w:rsidR="00A1316B" w:rsidRPr="00651468" w:rsidTr="0024178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Text (3 letters)</w:t>
            </w:r>
          </w:p>
        </w:tc>
      </w:tr>
      <w:tr w:rsidR="00A1316B" w:rsidRPr="00651468" w:rsidTr="0024178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tcPr>
          <w:p w:rsidR="00A1316B" w:rsidRPr="00651468" w:rsidRDefault="00A1316B"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651468">
              <w:rPr>
                <w:szCs w:val="22"/>
              </w:rPr>
              <w:t>Number (2 decimal place)</w:t>
            </w:r>
          </w:p>
        </w:tc>
      </w:tr>
      <w:tr w:rsidR="00A1316B" w:rsidRPr="00651468" w:rsidTr="0024178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Pr>
                <w:szCs w:val="22"/>
              </w:rPr>
              <w:t xml:space="preserve"> </w:t>
            </w:r>
            <w:r w:rsidRPr="00154818">
              <w:rPr>
                <w:szCs w:val="22"/>
              </w:rPr>
              <w:t>Text</w:t>
            </w:r>
          </w:p>
        </w:tc>
      </w:tr>
      <w:tr w:rsidR="00A1316B" w:rsidRPr="00651468" w:rsidTr="0024178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DD/MM/YYYY</w:t>
            </w:r>
            <w:r>
              <w:rPr>
                <w:szCs w:val="22"/>
              </w:rPr>
              <w:t xml:space="preserve"> HH:MM:SS</w:t>
            </w:r>
          </w:p>
        </w:tc>
      </w:tr>
      <w:tr w:rsidR="00A1316B"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Text</w:t>
            </w:r>
          </w:p>
        </w:tc>
      </w:tr>
      <w:tr w:rsidR="00A1316B" w:rsidRPr="00651468" w:rsidTr="0024178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A1316B" w:rsidRDefault="00A1316B"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A1316B" w:rsidRPr="00651468" w:rsidRDefault="00A1316B" w:rsidP="00241783">
            <w:pPr>
              <w:spacing w:after="0" w:line="240" w:lineRule="auto"/>
              <w:rPr>
                <w:szCs w:val="22"/>
              </w:rPr>
            </w:pPr>
            <w:r w:rsidRPr="00154818">
              <w:rPr>
                <w:szCs w:val="22"/>
              </w:rPr>
              <w:t>DD/MM/YYYY</w:t>
            </w:r>
            <w:r>
              <w:rPr>
                <w:szCs w:val="22"/>
              </w:rPr>
              <w:t xml:space="preserve"> HH:MM:SS</w:t>
            </w:r>
          </w:p>
        </w:tc>
      </w:tr>
    </w:tbl>
    <w:p w:rsidR="00A1316B" w:rsidRDefault="00A1316B" w:rsidP="00A1316B"/>
    <w:p w:rsidR="003275D6" w:rsidRDefault="003275D6" w:rsidP="009951C5">
      <w:pPr>
        <w:pStyle w:val="ListParagraph"/>
        <w:numPr>
          <w:ilvl w:val="0"/>
          <w:numId w:val="51"/>
        </w:numPr>
      </w:pPr>
      <w:r>
        <w:t xml:space="preserve">User can modify the details, after which user can click on </w:t>
      </w:r>
      <w:commentRangeStart w:id="79"/>
      <w:r>
        <w:t xml:space="preserve">‘Re-Submit’ </w:t>
      </w:r>
      <w:commentRangeEnd w:id="79"/>
      <w:r w:rsidR="005463F9">
        <w:rPr>
          <w:rStyle w:val="CommentReference"/>
        </w:rPr>
        <w:commentReference w:id="79"/>
      </w:r>
      <w:r>
        <w:t>button which will redirect the user to the Contract Review List page</w:t>
      </w:r>
      <w:r w:rsidR="00F81EC7">
        <w:t xml:space="preserve"> and status will change to ‘New’ or ‘Re-Submitted’</w:t>
      </w:r>
    </w:p>
    <w:p w:rsidR="003275D6" w:rsidRDefault="003275D6" w:rsidP="009951C5">
      <w:pPr>
        <w:pStyle w:val="ListParagraph"/>
        <w:numPr>
          <w:ilvl w:val="0"/>
          <w:numId w:val="51"/>
        </w:numPr>
      </w:pPr>
      <w:r>
        <w:t>Else, user can click on ‘</w:t>
      </w:r>
      <w:commentRangeStart w:id="80"/>
      <w:r>
        <w:t xml:space="preserve">Delete’ </w:t>
      </w:r>
      <w:commentRangeEnd w:id="80"/>
      <w:r w:rsidR="005463F9">
        <w:rPr>
          <w:rStyle w:val="CommentReference"/>
        </w:rPr>
        <w:commentReference w:id="80"/>
      </w:r>
      <w:r>
        <w:t>button which will delete the contract from the system.</w:t>
      </w:r>
    </w:p>
    <w:p w:rsidR="003275D6" w:rsidRPr="00776C6C" w:rsidRDefault="003275D6" w:rsidP="003275D6">
      <w:pPr>
        <w:pStyle w:val="Heading4"/>
        <w:numPr>
          <w:ilvl w:val="0"/>
          <w:numId w:val="0"/>
        </w:numPr>
        <w:ind w:left="864" w:hanging="864"/>
        <w:rPr>
          <w:b/>
        </w:rPr>
      </w:pPr>
      <w:r w:rsidRPr="00776C6C">
        <w:rPr>
          <w:b/>
        </w:rPr>
        <w:t>Sub Flow</w:t>
      </w:r>
    </w:p>
    <w:p w:rsidR="003275D6" w:rsidRDefault="003275D6" w:rsidP="003275D6">
      <w:r>
        <w:t>Premature exit</w:t>
      </w:r>
    </w:p>
    <w:p w:rsidR="003275D6" w:rsidRDefault="003275D6" w:rsidP="009951C5">
      <w:pPr>
        <w:pStyle w:val="ListParagraph"/>
        <w:numPr>
          <w:ilvl w:val="0"/>
          <w:numId w:val="54"/>
        </w:numPr>
      </w:pPr>
      <w:r w:rsidRPr="00DF1D46">
        <w:t xml:space="preserve">User can cancel and exit the contract </w:t>
      </w:r>
      <w:r>
        <w:t>Verify</w:t>
      </w:r>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3275D6" w:rsidRDefault="003275D6" w:rsidP="009951C5">
      <w:pPr>
        <w:pStyle w:val="ListParagraph"/>
        <w:numPr>
          <w:ilvl w:val="0"/>
          <w:numId w:val="54"/>
        </w:numPr>
      </w:pPr>
      <w:r w:rsidRPr="00DF1D46">
        <w:t xml:space="preserve">On cancel, user returns to the </w:t>
      </w:r>
      <w:r>
        <w:t>contract review list</w:t>
      </w:r>
      <w:r w:rsidRPr="00DF1D46">
        <w:t xml:space="preserve"> screen and no record will be saved</w:t>
      </w:r>
      <w:r>
        <w:t xml:space="preserve"> and updated</w:t>
      </w:r>
      <w:r w:rsidRPr="00DF1D46">
        <w:t>.</w:t>
      </w:r>
    </w:p>
    <w:p w:rsidR="003275D6" w:rsidRPr="00DF1D46" w:rsidRDefault="003275D6" w:rsidP="003275D6">
      <w:pPr>
        <w:ind w:left="648"/>
      </w:pPr>
    </w:p>
    <w:p w:rsidR="003275D6" w:rsidRDefault="003275D6" w:rsidP="003275D6">
      <w:pPr>
        <w:rPr>
          <w:b/>
        </w:rPr>
      </w:pPr>
      <w:r w:rsidRPr="00776C6C">
        <w:rPr>
          <w:b/>
        </w:rPr>
        <w:t xml:space="preserve">Alternative Flows </w:t>
      </w:r>
    </w:p>
    <w:p w:rsidR="003275D6" w:rsidRPr="003963D3" w:rsidRDefault="003275D6" w:rsidP="003275D6">
      <w:r w:rsidRPr="003963D3">
        <w:t>Validations:-</w:t>
      </w:r>
    </w:p>
    <w:p w:rsidR="003275D6" w:rsidRDefault="003275D6" w:rsidP="009951C5">
      <w:pPr>
        <w:pStyle w:val="ListParagraph"/>
        <w:numPr>
          <w:ilvl w:val="0"/>
          <w:numId w:val="55"/>
        </w:numPr>
      </w:pPr>
      <w:r>
        <w:lastRenderedPageBreak/>
        <w:t>The system will check if all Mandatory Data has been filled during the click of submit button.</w:t>
      </w:r>
    </w:p>
    <w:p w:rsidR="003275D6" w:rsidRDefault="003275D6" w:rsidP="009951C5">
      <w:pPr>
        <w:pStyle w:val="ListParagraph"/>
        <w:numPr>
          <w:ilvl w:val="0"/>
          <w:numId w:val="55"/>
        </w:numPr>
      </w:pPr>
      <w:r>
        <w:t>Contract Expiry Date should be greater than Contract Start Date.</w:t>
      </w:r>
    </w:p>
    <w:p w:rsidR="003275D6" w:rsidRDefault="003275D6" w:rsidP="009951C5">
      <w:pPr>
        <w:pStyle w:val="ListParagraph"/>
        <w:numPr>
          <w:ilvl w:val="0"/>
          <w:numId w:val="55"/>
        </w:numPr>
      </w:pPr>
      <w:r>
        <w:t>First, second and Third reminder date should be greater than start date</w:t>
      </w:r>
    </w:p>
    <w:p w:rsidR="003275D6" w:rsidRDefault="003275D6" w:rsidP="009951C5">
      <w:pPr>
        <w:pStyle w:val="ListParagraph"/>
        <w:numPr>
          <w:ilvl w:val="0"/>
          <w:numId w:val="55"/>
        </w:numPr>
      </w:pPr>
      <w:r>
        <w:t>First &lt; Second &lt; Third reminder date sequence</w:t>
      </w:r>
    </w:p>
    <w:p w:rsidR="003275D6" w:rsidRDefault="003275D6" w:rsidP="009951C5">
      <w:pPr>
        <w:pStyle w:val="ListParagraph"/>
        <w:numPr>
          <w:ilvl w:val="0"/>
          <w:numId w:val="55"/>
        </w:numPr>
      </w:pPr>
      <w:r>
        <w:t>Public Liability policy expiry date should be greater than start date</w:t>
      </w:r>
    </w:p>
    <w:p w:rsidR="003275D6" w:rsidRDefault="003275D6" w:rsidP="009951C5">
      <w:pPr>
        <w:pStyle w:val="ListParagraph"/>
        <w:numPr>
          <w:ilvl w:val="0"/>
          <w:numId w:val="55"/>
        </w:numPr>
      </w:pPr>
      <w:r>
        <w:t>Workman Compensation policy expiry date should be greater than start date</w:t>
      </w:r>
    </w:p>
    <w:p w:rsidR="003275D6" w:rsidDel="005463F9" w:rsidRDefault="003275D6" w:rsidP="005463F9">
      <w:pPr>
        <w:pStyle w:val="ListParagraph"/>
        <w:numPr>
          <w:ilvl w:val="0"/>
          <w:numId w:val="55"/>
        </w:numPr>
        <w:rPr>
          <w:del w:id="81" w:author="PSA" w:date="2017-11-20T14:01:00Z"/>
        </w:rPr>
      </w:pPr>
      <w:r>
        <w:t>Hull &amp; Marine expiry date should be greater than start date</w:t>
      </w:r>
    </w:p>
    <w:p w:rsidR="003275D6" w:rsidRDefault="003275D6" w:rsidP="005463F9">
      <w:pPr>
        <w:pStyle w:val="ListParagraph"/>
        <w:numPr>
          <w:ilvl w:val="0"/>
          <w:numId w:val="55"/>
        </w:numPr>
      </w:pPr>
      <w:del w:id="82" w:author="PSA" w:date="2017-11-20T14:01:00Z">
        <w:r w:rsidDel="005463F9">
          <w:delText>All dates entered has to be equal or greater than current date</w:delText>
        </w:r>
      </w:del>
    </w:p>
    <w:p w:rsidR="00F81EC7" w:rsidRDefault="00F81EC7" w:rsidP="009951C5">
      <w:pPr>
        <w:pStyle w:val="ListParagraph"/>
        <w:numPr>
          <w:ilvl w:val="0"/>
          <w:numId w:val="55"/>
        </w:numPr>
      </w:pPr>
      <w:r>
        <w:t>If user clicks on delete, then there should be a pop-up message for the user to confirm the action. If yes, it will delete contract and if no then there is no change, user stays as it is on the last action.</w:t>
      </w:r>
    </w:p>
    <w:p w:rsidR="003275D6" w:rsidRDefault="003275D6" w:rsidP="009951C5">
      <w:pPr>
        <w:pStyle w:val="ListParagraph"/>
        <w:numPr>
          <w:ilvl w:val="0"/>
          <w:numId w:val="55"/>
        </w:numPr>
      </w:pPr>
      <w:r>
        <w:t>Flow Diagram:-</w:t>
      </w:r>
    </w:p>
    <w:p w:rsidR="003275D6" w:rsidRDefault="00A1316B" w:rsidP="00A1316B">
      <w:r>
        <w:rPr>
          <w:noProof/>
        </w:rPr>
        <w:drawing>
          <wp:inline distT="0" distB="0" distL="0" distR="0">
            <wp:extent cx="5676595" cy="4776826"/>
            <wp:effectExtent l="0" t="0" r="0" b="0"/>
            <wp:docPr id="10" name="Picture 10"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3275D6" w:rsidRDefault="003275D6" w:rsidP="003275D6">
      <w:pPr>
        <w:rPr>
          <w:b/>
        </w:rPr>
      </w:pPr>
    </w:p>
    <w:p w:rsidR="003275D6" w:rsidRPr="00C8330C" w:rsidRDefault="003275D6" w:rsidP="003275D6">
      <w:pPr>
        <w:rPr>
          <w:b/>
        </w:rPr>
      </w:pPr>
      <w:r w:rsidRPr="00C8330C">
        <w:rPr>
          <w:b/>
        </w:rPr>
        <w:t xml:space="preserve">Special Requirements </w:t>
      </w:r>
    </w:p>
    <w:p w:rsidR="003275D6" w:rsidRPr="00A1316B" w:rsidRDefault="00FE5BFA" w:rsidP="00A1316B">
      <w:r w:rsidRPr="00A1316B">
        <w:t xml:space="preserve">If the contract is in ‘Rejected’ Status and was an updated contract and not </w:t>
      </w:r>
      <w:r w:rsidR="00C701D1" w:rsidRPr="00A1316B">
        <w:t>a new contract,</w:t>
      </w:r>
      <w:r w:rsidRPr="00A1316B">
        <w:t xml:space="preserve"> in that case</w:t>
      </w:r>
      <w:r w:rsidR="00C701D1" w:rsidRPr="00A1316B">
        <w:t>, the ‘Review Contract’ screen will have another option on the screen:-</w:t>
      </w:r>
    </w:p>
    <w:p w:rsidR="00C701D1" w:rsidRDefault="00C701D1" w:rsidP="009951C5">
      <w:pPr>
        <w:pStyle w:val="ListParagraph"/>
        <w:numPr>
          <w:ilvl w:val="0"/>
          <w:numId w:val="50"/>
        </w:numPr>
      </w:pPr>
      <w:r>
        <w:lastRenderedPageBreak/>
        <w:t>There will be 2 buttons: ‘Re-Submit’ and ‘Revert Changes’</w:t>
      </w:r>
    </w:p>
    <w:p w:rsidR="00C701D1" w:rsidRDefault="00C701D1" w:rsidP="009951C5">
      <w:pPr>
        <w:pStyle w:val="ListParagraph"/>
        <w:numPr>
          <w:ilvl w:val="0"/>
          <w:numId w:val="50"/>
        </w:numPr>
      </w:pPr>
      <w:r>
        <w:t>Re-Submit will follow the earlier process and change the status to ‘New/Updated’ and will be submitted for checker to review</w:t>
      </w:r>
    </w:p>
    <w:p w:rsidR="00C701D1" w:rsidRPr="00C701D1" w:rsidRDefault="00C701D1" w:rsidP="009951C5">
      <w:pPr>
        <w:pStyle w:val="ListParagraph"/>
        <w:numPr>
          <w:ilvl w:val="0"/>
          <w:numId w:val="50"/>
        </w:numPr>
      </w:pPr>
      <w:r>
        <w:t xml:space="preserve">Revert Changes: On Click of this button, the contract will revert to the last </w:t>
      </w:r>
      <w:proofErr w:type="gramStart"/>
      <w:r>
        <w:t>change which were</w:t>
      </w:r>
      <w:proofErr w:type="gramEnd"/>
      <w:r>
        <w:t xml:space="preserve"> submitted before ‘Rejected’ status i.e. to the state before submission to checker. There will be user intervention via pop-up to confirm the action</w:t>
      </w:r>
    </w:p>
    <w:p w:rsidR="00B5252C" w:rsidRPr="00776C6C" w:rsidRDefault="00B5252C" w:rsidP="00B5252C">
      <w:pPr>
        <w:pStyle w:val="Heading4"/>
        <w:numPr>
          <w:ilvl w:val="0"/>
          <w:numId w:val="0"/>
        </w:numPr>
        <w:ind w:left="864" w:hanging="864"/>
        <w:rPr>
          <w:b/>
        </w:rPr>
      </w:pPr>
      <w:r w:rsidRPr="00776C6C">
        <w:rPr>
          <w:b/>
        </w:rPr>
        <w:t>Post-Conditions</w:t>
      </w:r>
    </w:p>
    <w:p w:rsidR="00B5252C" w:rsidRPr="001A30F1" w:rsidRDefault="00B5252C" w:rsidP="00B5252C">
      <w:r w:rsidRPr="00A341EE">
        <w:t xml:space="preserve">User can </w:t>
      </w:r>
      <w:r w:rsidR="00F423FE">
        <w:t xml:space="preserve">either ‘Re-Submit’ </w:t>
      </w:r>
      <w:r w:rsidR="00EF12EC">
        <w:t xml:space="preserve">or ‘Revert changes’ of </w:t>
      </w:r>
      <w:r w:rsidR="00F423FE">
        <w:t>the contract or can delete the contract completely.</w:t>
      </w:r>
    </w:p>
    <w:p w:rsidR="007A7702" w:rsidRDefault="007A7702" w:rsidP="007A7702">
      <w:pPr>
        <w:pStyle w:val="Heading3"/>
      </w:pPr>
      <w:bookmarkStart w:id="83" w:name="_Toc498717156"/>
      <w:r>
        <w:t>View created Contracts</w:t>
      </w:r>
      <w:bookmarkEnd w:id="65"/>
      <w:bookmarkEnd w:id="83"/>
    </w:p>
    <w:p w:rsidR="007A7702" w:rsidRDefault="007A7702" w:rsidP="007A7702">
      <w:pPr>
        <w:pStyle w:val="Heading4"/>
      </w:pPr>
      <w:r>
        <w:t>Description</w:t>
      </w:r>
    </w:p>
    <w:p w:rsidR="007A7702" w:rsidRDefault="007A7702" w:rsidP="007A7702">
      <w:r>
        <w:t>This use case describes, how user can view created contracts in the system</w:t>
      </w:r>
      <w:r w:rsidR="00C04CB8">
        <w:t xml:space="preserve"> and status is ‘Approved’</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DB77DC" w:rsidRDefault="007A7702" w:rsidP="007A7702">
      <w:r w:rsidRPr="00DB77DC">
        <w:t>a. User should be logged in</w:t>
      </w:r>
    </w:p>
    <w:p w:rsidR="007A7702" w:rsidRPr="00D06676" w:rsidRDefault="007A7702" w:rsidP="007A7702">
      <w:r w:rsidRPr="00DB77DC">
        <w:t>b. Contracts should exist in system to be viewed by the user</w:t>
      </w:r>
    </w:p>
    <w:p w:rsidR="007A7702" w:rsidRDefault="007A7702" w:rsidP="007A7702">
      <w:pPr>
        <w:rPr>
          <w:b/>
        </w:rPr>
      </w:pPr>
      <w:r w:rsidRPr="00776C6C">
        <w:rPr>
          <w:b/>
        </w:rPr>
        <w:t>Basic Flow</w:t>
      </w:r>
    </w:p>
    <w:p w:rsidR="007A7702" w:rsidRPr="00C0327B" w:rsidRDefault="007A7702" w:rsidP="009951C5">
      <w:pPr>
        <w:pStyle w:val="ListParagraph"/>
        <w:numPr>
          <w:ilvl w:val="0"/>
          <w:numId w:val="31"/>
        </w:numPr>
        <w:rPr>
          <w:color w:val="auto"/>
        </w:rPr>
      </w:pPr>
      <w:r w:rsidRPr="00413CC2">
        <w:rPr>
          <w:lang w:val="en-SG" w:eastAsia="en-SG"/>
        </w:rPr>
        <w:t>User Clicks on the Contract Module in the Left Panel.</w:t>
      </w:r>
    </w:p>
    <w:p w:rsidR="007A7702" w:rsidRDefault="007A7702" w:rsidP="009951C5">
      <w:pPr>
        <w:pStyle w:val="ListParagraph"/>
        <w:numPr>
          <w:ilvl w:val="0"/>
          <w:numId w:val="31"/>
        </w:numPr>
      </w:pPr>
      <w:r>
        <w:t>User lands on the contract reminder view page, and will be able to view snapshot of list of contracts already created in the system at row level.</w:t>
      </w:r>
    </w:p>
    <w:p w:rsidR="007A7702" w:rsidRDefault="007A7702" w:rsidP="009951C5">
      <w:pPr>
        <w:pStyle w:val="ListParagraph"/>
        <w:numPr>
          <w:ilvl w:val="0"/>
          <w:numId w:val="31"/>
        </w:numPr>
      </w:pPr>
      <w:r>
        <w:t>By default, user can view the following fields for each contract:-</w:t>
      </w:r>
    </w:p>
    <w:tbl>
      <w:tblPr>
        <w:tblStyle w:val="TableGrid"/>
        <w:tblW w:w="0" w:type="auto"/>
        <w:tblInd w:w="720" w:type="dxa"/>
        <w:tblLook w:val="04A0" w:firstRow="1" w:lastRow="0" w:firstColumn="1" w:lastColumn="0" w:noHBand="0" w:noVBand="1"/>
      </w:tblPr>
      <w:tblGrid>
        <w:gridCol w:w="1805"/>
        <w:gridCol w:w="1074"/>
        <w:gridCol w:w="3426"/>
      </w:tblGrid>
      <w:tr w:rsidR="007A7702" w:rsidTr="000E335B">
        <w:tc>
          <w:tcPr>
            <w:tcW w:w="1805" w:type="dxa"/>
            <w:shd w:val="clear" w:color="auto" w:fill="FBD4B4" w:themeFill="accent6" w:themeFillTint="66"/>
          </w:tcPr>
          <w:p w:rsidR="007A7702" w:rsidRPr="00A341EE" w:rsidRDefault="007A7702" w:rsidP="000E335B">
            <w:pPr>
              <w:rPr>
                <w:b/>
              </w:rPr>
            </w:pPr>
            <w:r w:rsidRPr="00A341EE">
              <w:rPr>
                <w:b/>
              </w:rPr>
              <w:t>Field</w:t>
            </w:r>
          </w:p>
        </w:tc>
        <w:tc>
          <w:tcPr>
            <w:tcW w:w="1074" w:type="dxa"/>
            <w:shd w:val="clear" w:color="auto" w:fill="FBD4B4" w:themeFill="accent6" w:themeFillTint="66"/>
          </w:tcPr>
          <w:p w:rsidR="007A7702" w:rsidRPr="00A341EE" w:rsidRDefault="007A7702" w:rsidP="000E335B">
            <w:pPr>
              <w:rPr>
                <w:b/>
              </w:rPr>
            </w:pPr>
            <w:r w:rsidRPr="00A341EE">
              <w:rPr>
                <w:b/>
              </w:rPr>
              <w:t>Sortable</w:t>
            </w:r>
          </w:p>
        </w:tc>
        <w:tc>
          <w:tcPr>
            <w:tcW w:w="3426" w:type="dxa"/>
            <w:shd w:val="clear" w:color="auto" w:fill="FBD4B4" w:themeFill="accent6" w:themeFillTint="66"/>
          </w:tcPr>
          <w:p w:rsidR="007A7702" w:rsidRPr="00A341EE" w:rsidRDefault="007A7702" w:rsidP="000E335B">
            <w:pPr>
              <w:rPr>
                <w:b/>
              </w:rPr>
            </w:pPr>
            <w:r w:rsidRPr="00A341EE">
              <w:rPr>
                <w:b/>
              </w:rPr>
              <w:t>Values</w:t>
            </w:r>
          </w:p>
        </w:tc>
      </w:tr>
      <w:tr w:rsidR="007A7702" w:rsidTr="000E335B">
        <w:tc>
          <w:tcPr>
            <w:tcW w:w="1805" w:type="dxa"/>
          </w:tcPr>
          <w:p w:rsidR="007A7702" w:rsidRDefault="007A7702" w:rsidP="000E335B">
            <w:r>
              <w:t>Contract Title</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Start Date</w:t>
            </w:r>
          </w:p>
        </w:tc>
        <w:tc>
          <w:tcPr>
            <w:tcW w:w="1074" w:type="dxa"/>
          </w:tcPr>
          <w:p w:rsidR="007A7702" w:rsidRPr="00BA0896" w:rsidRDefault="007A7702" w:rsidP="000E335B">
            <w:pPr>
              <w:jc w:val="center"/>
            </w:pPr>
            <w:r>
              <w:t>Y</w:t>
            </w:r>
          </w:p>
        </w:tc>
        <w:tc>
          <w:tcPr>
            <w:tcW w:w="3426" w:type="dxa"/>
          </w:tcPr>
          <w:p w:rsidR="007A7702" w:rsidRPr="001A30F1" w:rsidRDefault="007A7702" w:rsidP="000E335B">
            <w:pPr>
              <w:rPr>
                <w:color w:val="auto"/>
              </w:rPr>
            </w:pPr>
            <w:r w:rsidRPr="00BA0896">
              <w:t>DD/MM/YYY</w:t>
            </w:r>
            <w:r>
              <w:t>Y</w:t>
            </w:r>
          </w:p>
        </w:tc>
      </w:tr>
      <w:tr w:rsidR="007A7702" w:rsidTr="000E335B">
        <w:tc>
          <w:tcPr>
            <w:tcW w:w="1805" w:type="dxa"/>
          </w:tcPr>
          <w:p w:rsidR="007A7702" w:rsidRDefault="007A7702" w:rsidP="000E335B">
            <w:r>
              <w:t>Expiry Date</w:t>
            </w:r>
          </w:p>
        </w:tc>
        <w:tc>
          <w:tcPr>
            <w:tcW w:w="1074" w:type="dxa"/>
          </w:tcPr>
          <w:p w:rsidR="007A7702" w:rsidRPr="00BA0896" w:rsidRDefault="007A7702" w:rsidP="000E335B">
            <w:pPr>
              <w:jc w:val="center"/>
            </w:pPr>
            <w:r>
              <w:t>Y</w:t>
            </w:r>
          </w:p>
        </w:tc>
        <w:tc>
          <w:tcPr>
            <w:tcW w:w="3426" w:type="dxa"/>
          </w:tcPr>
          <w:p w:rsidR="007A7702" w:rsidRPr="001A30F1" w:rsidRDefault="007A7702" w:rsidP="000E335B">
            <w:pPr>
              <w:rPr>
                <w:color w:val="auto"/>
              </w:rPr>
            </w:pPr>
            <w:r w:rsidRPr="00BA0896">
              <w:t>DD/MM/YYY</w:t>
            </w:r>
            <w:r>
              <w:t>Y</w:t>
            </w:r>
          </w:p>
        </w:tc>
      </w:tr>
      <w:tr w:rsidR="007A7702" w:rsidTr="000E335B">
        <w:tc>
          <w:tcPr>
            <w:tcW w:w="1805" w:type="dxa"/>
          </w:tcPr>
          <w:p w:rsidR="007A7702" w:rsidRDefault="007A7702" w:rsidP="000E335B">
            <w:r>
              <w:t>Status</w:t>
            </w:r>
          </w:p>
        </w:tc>
        <w:tc>
          <w:tcPr>
            <w:tcW w:w="1074" w:type="dxa"/>
          </w:tcPr>
          <w:p w:rsidR="007A7702" w:rsidRDefault="007A7702" w:rsidP="000E335B">
            <w:pPr>
              <w:jc w:val="center"/>
            </w:pPr>
            <w:r>
              <w:t>Y</w:t>
            </w:r>
          </w:p>
        </w:tc>
        <w:tc>
          <w:tcPr>
            <w:tcW w:w="3426" w:type="dxa"/>
          </w:tcPr>
          <w:p w:rsidR="007A7702" w:rsidRDefault="007A7702" w:rsidP="000E335B"/>
        </w:tc>
      </w:tr>
      <w:tr w:rsidR="007A7702" w:rsidTr="000E335B">
        <w:tc>
          <w:tcPr>
            <w:tcW w:w="1805" w:type="dxa"/>
          </w:tcPr>
          <w:p w:rsidR="007A7702" w:rsidRDefault="007A7702" w:rsidP="000E335B">
            <w:r>
              <w:t>Reminder</w:t>
            </w:r>
          </w:p>
        </w:tc>
        <w:tc>
          <w:tcPr>
            <w:tcW w:w="1074" w:type="dxa"/>
          </w:tcPr>
          <w:p w:rsidR="007A7702" w:rsidRDefault="007A7702" w:rsidP="000E335B">
            <w:pPr>
              <w:jc w:val="center"/>
            </w:pPr>
            <w:r>
              <w:t>Y</w:t>
            </w:r>
          </w:p>
        </w:tc>
        <w:tc>
          <w:tcPr>
            <w:tcW w:w="3426" w:type="dxa"/>
          </w:tcPr>
          <w:p w:rsidR="007A7702" w:rsidRDefault="007A7702" w:rsidP="000E335B">
            <w:r>
              <w:t>3 reminder icons, icons color changes after every reminder is sent</w:t>
            </w:r>
          </w:p>
        </w:tc>
      </w:tr>
      <w:tr w:rsidR="007A7702" w:rsidTr="000E335B">
        <w:tc>
          <w:tcPr>
            <w:tcW w:w="1805" w:type="dxa"/>
          </w:tcPr>
          <w:p w:rsidR="007A7702" w:rsidRDefault="007A7702" w:rsidP="000E335B">
            <w:r>
              <w:t>Supplier</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lastRenderedPageBreak/>
              <w:t>Officer in charge</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Action</w:t>
            </w:r>
          </w:p>
        </w:tc>
        <w:tc>
          <w:tcPr>
            <w:tcW w:w="1074" w:type="dxa"/>
          </w:tcPr>
          <w:p w:rsidR="007A7702" w:rsidRDefault="007A7702" w:rsidP="000E335B">
            <w:pPr>
              <w:jc w:val="center"/>
            </w:pPr>
            <w:r>
              <w:t>N</w:t>
            </w:r>
          </w:p>
        </w:tc>
        <w:tc>
          <w:tcPr>
            <w:tcW w:w="3426" w:type="dxa"/>
          </w:tcPr>
          <w:p w:rsidR="007A7702" w:rsidRDefault="007A7702" w:rsidP="000E335B">
            <w:r>
              <w:t>Edit/View, Renew and delete icons</w:t>
            </w:r>
          </w:p>
        </w:tc>
      </w:tr>
    </w:tbl>
    <w:p w:rsidR="007A7702" w:rsidRPr="00C0327B" w:rsidRDefault="007A7702" w:rsidP="007A7702">
      <w:pPr>
        <w:ind w:left="720"/>
      </w:pPr>
    </w:p>
    <w:p w:rsidR="007A7702" w:rsidRDefault="007A7702" w:rsidP="007A7702">
      <w:pPr>
        <w:ind w:left="720" w:hanging="360"/>
      </w:pPr>
      <w:r w:rsidRPr="001A30F1">
        <w:t>d.</w:t>
      </w:r>
      <w:r>
        <w:t xml:space="preserve"> Latest created contract should show up first in the list</w:t>
      </w:r>
    </w:p>
    <w:p w:rsidR="007A7702" w:rsidRDefault="007A7702" w:rsidP="007A7702">
      <w:pPr>
        <w:ind w:left="720" w:hanging="360"/>
      </w:pPr>
      <w:r>
        <w:t>e. Sorting: User will be able to sort the view based on different fields for which sortable property is ‘Y’</w:t>
      </w:r>
    </w:p>
    <w:p w:rsidR="007A7702" w:rsidRDefault="007A7702" w:rsidP="007A7702">
      <w:pPr>
        <w:ind w:left="720" w:hanging="360"/>
      </w:pPr>
      <w:r>
        <w:t>f. Pagination: At one time, user can view 20 contracts in the view page and rest records will show up in the following pages by navigating to the page number or by clicking on ‘Next’ button at the bottom of the grid on the right hand side</w:t>
      </w:r>
    </w:p>
    <w:p w:rsidR="007A7702" w:rsidRDefault="007A7702" w:rsidP="007A7702">
      <w:pPr>
        <w:ind w:left="720" w:hanging="360"/>
      </w:pPr>
      <w:r>
        <w:t xml:space="preserve">g. Total Contracts: User can view the count of contracts present in the system below the grid in the following format “Showing 1 to 20 of 57 entries” </w:t>
      </w:r>
    </w:p>
    <w:p w:rsidR="007A7702" w:rsidRPr="00776C6C" w:rsidRDefault="007A7702" w:rsidP="007A7702">
      <w:pPr>
        <w:pStyle w:val="Heading4"/>
        <w:numPr>
          <w:ilvl w:val="0"/>
          <w:numId w:val="0"/>
        </w:numPr>
        <w:ind w:left="864" w:hanging="864"/>
        <w:rPr>
          <w:b/>
        </w:rPr>
      </w:pPr>
      <w:r w:rsidRPr="00776C6C">
        <w:rPr>
          <w:b/>
        </w:rPr>
        <w:t>Sub Flow</w:t>
      </w:r>
    </w:p>
    <w:p w:rsidR="007A7702" w:rsidRPr="003963D3" w:rsidRDefault="007A7702" w:rsidP="007A7702">
      <w:r w:rsidRPr="003963D3">
        <w:t>NA</w:t>
      </w:r>
    </w:p>
    <w:p w:rsidR="007A7702" w:rsidRPr="00776C6C" w:rsidRDefault="007A7702" w:rsidP="007A7702">
      <w:pPr>
        <w:rPr>
          <w:b/>
        </w:rPr>
      </w:pPr>
      <w:r w:rsidRPr="00776C6C">
        <w:rPr>
          <w:b/>
        </w:rPr>
        <w:t xml:space="preserve">Alternative Flows </w:t>
      </w:r>
    </w:p>
    <w:p w:rsidR="007A7702" w:rsidRDefault="007A7702" w:rsidP="007A7702">
      <w:r>
        <w:t>NA</w:t>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1A30F1" w:rsidRDefault="007A7702" w:rsidP="007A7702">
      <w:r w:rsidRPr="00A341EE">
        <w:t>User can view the snapshot of the contract</w:t>
      </w:r>
      <w:r>
        <w:t>’s and its</w:t>
      </w:r>
      <w:r w:rsidRPr="00A341EE">
        <w:t xml:space="preserve"> related information</w:t>
      </w:r>
    </w:p>
    <w:p w:rsidR="007A7702" w:rsidRDefault="007A7702" w:rsidP="007A7702">
      <w:pPr>
        <w:pStyle w:val="Heading3"/>
      </w:pPr>
      <w:bookmarkStart w:id="84" w:name="_Toc496976624"/>
      <w:bookmarkStart w:id="85" w:name="_Toc498717157"/>
      <w:r>
        <w:t>Edit/Update created Contracts</w:t>
      </w:r>
      <w:bookmarkEnd w:id="84"/>
      <w:bookmarkEnd w:id="85"/>
    </w:p>
    <w:p w:rsidR="007A7702" w:rsidRDefault="007A7702" w:rsidP="007A7702">
      <w:pPr>
        <w:pStyle w:val="Heading4"/>
      </w:pPr>
      <w:r>
        <w:t>Description</w:t>
      </w:r>
    </w:p>
    <w:p w:rsidR="007A7702" w:rsidRDefault="007A7702" w:rsidP="007A7702">
      <w:r>
        <w:t>This use case describes, how user can edit/update created contracts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D06676" w:rsidRDefault="007A7702" w:rsidP="007A7702">
      <w:r w:rsidRPr="001F548E">
        <w:t xml:space="preserve">Approved contracts in the system </w:t>
      </w:r>
    </w:p>
    <w:p w:rsidR="007A7702" w:rsidRDefault="007A7702" w:rsidP="007A7702">
      <w:pPr>
        <w:rPr>
          <w:b/>
        </w:rPr>
      </w:pPr>
      <w:r w:rsidRPr="00776C6C">
        <w:rPr>
          <w:b/>
        </w:rPr>
        <w:t>Basic Flow</w:t>
      </w:r>
    </w:p>
    <w:p w:rsidR="007A7702" w:rsidRPr="00C527DD" w:rsidRDefault="007A7702" w:rsidP="009951C5">
      <w:pPr>
        <w:pStyle w:val="ListParagraph"/>
        <w:numPr>
          <w:ilvl w:val="0"/>
          <w:numId w:val="56"/>
        </w:numPr>
        <w:rPr>
          <w:color w:val="auto"/>
        </w:rPr>
      </w:pPr>
      <w:r w:rsidRPr="00C527DD">
        <w:rPr>
          <w:lang w:val="en-SG" w:eastAsia="en-SG"/>
        </w:rPr>
        <w:lastRenderedPageBreak/>
        <w:t>User Clicks on the Contract Module in the Left Panel.</w:t>
      </w:r>
    </w:p>
    <w:p w:rsidR="007A7702" w:rsidRDefault="007A7702" w:rsidP="009951C5">
      <w:pPr>
        <w:pStyle w:val="ListParagraph"/>
        <w:numPr>
          <w:ilvl w:val="0"/>
          <w:numId w:val="56"/>
        </w:numPr>
      </w:pPr>
      <w:r>
        <w:t>User lands on the contract reminder view page, and will be able to view snapshot of list of contracts already created in the system at row level.</w:t>
      </w:r>
    </w:p>
    <w:p w:rsidR="007A7702" w:rsidRDefault="007A7702" w:rsidP="009951C5">
      <w:pPr>
        <w:pStyle w:val="ListParagraph"/>
        <w:numPr>
          <w:ilvl w:val="0"/>
          <w:numId w:val="56"/>
        </w:numPr>
      </w:pPr>
      <w:r>
        <w:t xml:space="preserve">User gets the option to edit the contract at row level, there will an edit icon in the action </w:t>
      </w:r>
      <w:proofErr w:type="spellStart"/>
      <w:r>
        <w:t>colum</w:t>
      </w:r>
      <w:proofErr w:type="spellEnd"/>
    </w:p>
    <w:p w:rsidR="007A7702" w:rsidRDefault="007A7702" w:rsidP="009951C5">
      <w:pPr>
        <w:pStyle w:val="ListParagraph"/>
        <w:numPr>
          <w:ilvl w:val="0"/>
          <w:numId w:val="56"/>
        </w:numPr>
      </w:pPr>
      <w:r>
        <w:t xml:space="preserve">After clicking on the edit action button, user is redirected to the edit page of the contract. </w:t>
      </w:r>
    </w:p>
    <w:p w:rsidR="007A7702" w:rsidRDefault="007A7702" w:rsidP="009951C5">
      <w:pPr>
        <w:pStyle w:val="ListParagraph"/>
        <w:numPr>
          <w:ilvl w:val="0"/>
          <w:numId w:val="56"/>
        </w:numPr>
      </w:pPr>
      <w:r>
        <w:t>User can edit the following fields in the edit page:-</w:t>
      </w:r>
    </w:p>
    <w:tbl>
      <w:tblPr>
        <w:tblStyle w:val="TableGrid"/>
        <w:tblW w:w="9216" w:type="dxa"/>
        <w:tblInd w:w="720" w:type="dxa"/>
        <w:tblLook w:val="04A0" w:firstRow="1" w:lastRow="0" w:firstColumn="1" w:lastColumn="0" w:noHBand="0" w:noVBand="1"/>
      </w:tblPr>
      <w:tblGrid>
        <w:gridCol w:w="4032"/>
        <w:gridCol w:w="1026"/>
        <w:gridCol w:w="4158"/>
      </w:tblGrid>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jc w:val="center"/>
              <w:rPr>
                <w:b/>
                <w:szCs w:val="22"/>
              </w:rPr>
            </w:pPr>
            <w:r w:rsidRPr="00651468">
              <w:rPr>
                <w:b/>
                <w:szCs w:val="22"/>
              </w:rPr>
              <w:t>Remarks</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Pr="00651468" w:rsidRDefault="0012497E" w:rsidP="0024178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2497E" w:rsidRPr="00651468" w:rsidRDefault="0012497E"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97E" w:rsidRPr="00651468" w:rsidRDefault="0012497E" w:rsidP="00241783">
            <w:pPr>
              <w:spacing w:after="0" w:line="240" w:lineRule="auto"/>
              <w:rPr>
                <w:szCs w:val="22"/>
              </w:rPr>
            </w:pPr>
          </w:p>
        </w:tc>
      </w:tr>
      <w:tr w:rsidR="0012497E" w:rsidRPr="00651468" w:rsidTr="00241783">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Pr>
                <w:szCs w:val="22"/>
              </w:rPr>
              <w:t xml:space="preserve">Group description will be auto populated according to selected User Group and  displayed next to User Group field </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w:t>
            </w:r>
            <w:r>
              <w:rPr>
                <w:szCs w:val="22"/>
              </w:rPr>
              <w:t xml:space="preserve"> area</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Number (0 decimal place)</w:t>
            </w:r>
          </w:p>
        </w:tc>
      </w:tr>
      <w:tr w:rsidR="0012497E"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 (3 letters)</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Number (2 decimal place)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Y / N / N.A</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tcPr>
          <w:p w:rsidR="0012497E" w:rsidRPr="00651468" w:rsidRDefault="0012497E" w:rsidP="0024178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12497E" w:rsidRPr="00651468" w:rsidRDefault="0012497E" w:rsidP="00241783">
            <w:pPr>
              <w:spacing w:after="0" w:line="240" w:lineRule="auto"/>
              <w:rPr>
                <w:szCs w:val="22"/>
              </w:rPr>
            </w:pPr>
            <w:r w:rsidRPr="00651468">
              <w:rPr>
                <w:szCs w:val="22"/>
              </w:rPr>
              <w:t>Active</w:t>
            </w:r>
            <w:r>
              <w:rPr>
                <w:szCs w:val="22"/>
              </w:rPr>
              <w:t>(default)</w:t>
            </w:r>
            <w:r w:rsidRPr="00651468">
              <w:rPr>
                <w:szCs w:val="22"/>
              </w:rPr>
              <w:t>/Inactive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Pr>
                <w:szCs w:val="22"/>
              </w:rPr>
              <w:t>Auto populated according to default set up in administrative module and editable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r>
              <w:rPr>
                <w:szCs w:val="22"/>
              </w:rPr>
              <w:t xml:space="preserve"> Auto populated according to default set up in administrative module and editable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Pr>
                <w:szCs w:val="22"/>
              </w:rPr>
              <w:t>Auto populated according to default set up in administrative module and editable</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szCs w:val="22"/>
              </w:rPr>
            </w:pPr>
            <w:r>
              <w:rPr>
                <w:szCs w:val="22"/>
              </w:rPr>
              <w:t>Dropdown list.</w:t>
            </w:r>
          </w:p>
          <w:p w:rsidR="0012497E" w:rsidRPr="00651468" w:rsidRDefault="0012497E" w:rsidP="00241783">
            <w:pPr>
              <w:spacing w:after="0" w:line="240" w:lineRule="auto"/>
              <w:rPr>
                <w:szCs w:val="22"/>
              </w:rPr>
            </w:pPr>
            <w:r>
              <w:rPr>
                <w:szCs w:val="22"/>
              </w:rPr>
              <w:t>Select officer in charge from the users within the group</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w:t>
            </w:r>
            <w:r>
              <w:rPr>
                <w:szCs w:val="22"/>
              </w:rPr>
              <w:t>, email(s) separated by semicolon</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szCs w:val="22"/>
              </w:rPr>
            </w:pPr>
            <w:r>
              <w:rPr>
                <w:szCs w:val="22"/>
              </w:rPr>
              <w:t>Dropdown list.</w:t>
            </w:r>
          </w:p>
          <w:p w:rsidR="0012497E" w:rsidRPr="00651468" w:rsidRDefault="0012497E" w:rsidP="00241783">
            <w:pPr>
              <w:spacing w:after="0" w:line="240" w:lineRule="auto"/>
              <w:rPr>
                <w:szCs w:val="22"/>
              </w:rPr>
            </w:pPr>
            <w:r>
              <w:rPr>
                <w:szCs w:val="22"/>
              </w:rPr>
              <w:t>Select update to two reviewers from the users within the group</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Pr="00651468" w:rsidRDefault="0012497E" w:rsidP="0024178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2497E" w:rsidRPr="00651468" w:rsidRDefault="0012497E"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97E" w:rsidRPr="00651468" w:rsidRDefault="0012497E" w:rsidP="00241783">
            <w:pPr>
              <w:spacing w:after="0" w:line="240" w:lineRule="auto"/>
              <w:rPr>
                <w:szCs w:val="22"/>
              </w:rPr>
            </w:pP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sidRPr="00651468">
              <w:rPr>
                <w:szCs w:val="22"/>
              </w:rPr>
              <w:t>Default value: NIL</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Pr="00651468" w:rsidRDefault="0012497E" w:rsidP="0024178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2497E" w:rsidRPr="00651468" w:rsidRDefault="0012497E"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97E" w:rsidRPr="00651468" w:rsidRDefault="0012497E" w:rsidP="00241783">
            <w:pPr>
              <w:spacing w:after="0" w:line="240" w:lineRule="auto"/>
              <w:rPr>
                <w:szCs w:val="22"/>
              </w:rPr>
            </w:pP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sidRPr="00651468">
              <w:rPr>
                <w:szCs w:val="22"/>
              </w:rPr>
              <w:t>Default value: NIL</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sidRPr="00651468">
              <w:rPr>
                <w:szCs w:val="22"/>
              </w:rPr>
              <w:t>Default value: NIL</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Format: DD/MM/YYYY</w:t>
            </w:r>
          </w:p>
          <w:p w:rsidR="0012497E" w:rsidRPr="00651468" w:rsidRDefault="0012497E" w:rsidP="00241783">
            <w:pPr>
              <w:spacing w:after="0" w:line="240" w:lineRule="auto"/>
              <w:rPr>
                <w:szCs w:val="22"/>
              </w:rPr>
            </w:pPr>
            <w:r w:rsidRPr="00651468">
              <w:rPr>
                <w:szCs w:val="22"/>
              </w:rPr>
              <w:t>Default value: NIL</w:t>
            </w:r>
          </w:p>
        </w:tc>
      </w:tr>
      <w:tr w:rsidR="0012497E" w:rsidRPr="00651468" w:rsidTr="00241783">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2497E" w:rsidRPr="00651468" w:rsidRDefault="0012497E" w:rsidP="0024178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Pr="00651468" w:rsidRDefault="0012497E" w:rsidP="0024178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97E" w:rsidRPr="00651468" w:rsidRDefault="0012497E" w:rsidP="00241783">
            <w:pPr>
              <w:spacing w:after="0" w:line="240" w:lineRule="auto"/>
              <w:rPr>
                <w:szCs w:val="22"/>
              </w:rPr>
            </w:pPr>
          </w:p>
        </w:tc>
      </w:tr>
      <w:tr w:rsidR="0012497E" w:rsidRPr="00651468" w:rsidTr="0024178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Text (3 letters)</w:t>
            </w:r>
          </w:p>
        </w:tc>
      </w:tr>
      <w:tr w:rsidR="0012497E" w:rsidRPr="00651468" w:rsidTr="0024178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lastRenderedPageBreak/>
              <w:t>Savings</w:t>
            </w:r>
          </w:p>
        </w:tc>
        <w:tc>
          <w:tcPr>
            <w:tcW w:w="1026" w:type="dxa"/>
            <w:tcBorders>
              <w:top w:val="single" w:sz="4" w:space="0" w:color="auto"/>
              <w:left w:val="single" w:sz="4" w:space="0" w:color="auto"/>
              <w:bottom w:val="single" w:sz="4" w:space="0" w:color="auto"/>
              <w:right w:val="single" w:sz="4" w:space="0" w:color="auto"/>
            </w:tcBorders>
          </w:tcPr>
          <w:p w:rsidR="0012497E" w:rsidRPr="00651468" w:rsidRDefault="0012497E" w:rsidP="0024178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651468">
              <w:rPr>
                <w:szCs w:val="22"/>
              </w:rPr>
              <w:t>Number (2 decimal place)</w:t>
            </w:r>
          </w:p>
        </w:tc>
      </w:tr>
      <w:tr w:rsidR="0012497E" w:rsidRPr="00651468" w:rsidTr="0024178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Pr>
                <w:szCs w:val="22"/>
              </w:rPr>
              <w:t xml:space="preserve"> </w:t>
            </w:r>
            <w:r w:rsidRPr="00154818">
              <w:rPr>
                <w:szCs w:val="22"/>
              </w:rPr>
              <w:t>Text</w:t>
            </w:r>
          </w:p>
        </w:tc>
      </w:tr>
      <w:tr w:rsidR="0012497E" w:rsidRPr="00651468" w:rsidTr="0024178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DD/MM/YYYY</w:t>
            </w:r>
            <w:r>
              <w:rPr>
                <w:szCs w:val="22"/>
              </w:rPr>
              <w:t xml:space="preserve"> HH:MM:SS</w:t>
            </w:r>
          </w:p>
        </w:tc>
      </w:tr>
      <w:tr w:rsidR="0012497E" w:rsidRPr="00651468" w:rsidTr="0024178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Text</w:t>
            </w:r>
          </w:p>
        </w:tc>
      </w:tr>
      <w:tr w:rsidR="0012497E" w:rsidRPr="00651468" w:rsidTr="0024178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12497E" w:rsidRDefault="0012497E" w:rsidP="0024178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12497E" w:rsidRPr="00651468" w:rsidRDefault="0012497E" w:rsidP="00241783">
            <w:pPr>
              <w:spacing w:after="0" w:line="240" w:lineRule="auto"/>
              <w:rPr>
                <w:szCs w:val="22"/>
              </w:rPr>
            </w:pPr>
            <w:r w:rsidRPr="00154818">
              <w:rPr>
                <w:szCs w:val="22"/>
              </w:rPr>
              <w:t>DD/MM/YYYY</w:t>
            </w:r>
            <w:r>
              <w:rPr>
                <w:szCs w:val="22"/>
              </w:rPr>
              <w:t xml:space="preserve"> HH:MM:SS</w:t>
            </w:r>
          </w:p>
        </w:tc>
      </w:tr>
    </w:tbl>
    <w:p w:rsidR="0012497E" w:rsidRDefault="0012497E" w:rsidP="0012497E"/>
    <w:p w:rsidR="007A7702" w:rsidRDefault="007A7702" w:rsidP="009951C5">
      <w:pPr>
        <w:pStyle w:val="ListParagraph"/>
        <w:numPr>
          <w:ilvl w:val="0"/>
          <w:numId w:val="56"/>
        </w:numPr>
      </w:pPr>
      <w:r>
        <w:t>After the details are updated, user can click on ‘</w:t>
      </w:r>
      <w:commentRangeStart w:id="86"/>
      <w:r>
        <w:t xml:space="preserve">Submit’ </w:t>
      </w:r>
      <w:commentRangeEnd w:id="86"/>
      <w:r w:rsidR="00197971">
        <w:rPr>
          <w:rStyle w:val="CommentReference"/>
        </w:rPr>
        <w:commentReference w:id="86"/>
      </w:r>
      <w:r>
        <w:t xml:space="preserve">button which will redirect the user </w:t>
      </w:r>
      <w:r w:rsidR="00D37A87">
        <w:t>checker flow again and will be submitted for checker to review again</w:t>
      </w: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Premature exit</w:t>
      </w:r>
    </w:p>
    <w:p w:rsidR="007A7702" w:rsidRDefault="007A7702" w:rsidP="009951C5">
      <w:pPr>
        <w:pStyle w:val="ListParagraph"/>
        <w:numPr>
          <w:ilvl w:val="0"/>
          <w:numId w:val="32"/>
        </w:numPr>
      </w:pPr>
      <w:r w:rsidRPr="00DF1D46">
        <w:t xml:space="preserve">User can cancel and exit the contract </w:t>
      </w:r>
      <w:proofErr w:type="spellStart"/>
      <w:r>
        <w:t>updation</w:t>
      </w:r>
      <w:proofErr w:type="spellEnd"/>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7A7702" w:rsidRDefault="007A7702" w:rsidP="009951C5">
      <w:pPr>
        <w:pStyle w:val="ListParagraph"/>
        <w:numPr>
          <w:ilvl w:val="0"/>
          <w:numId w:val="32"/>
        </w:numPr>
      </w:pPr>
      <w:r w:rsidRPr="00DF1D46">
        <w:t>On cancel, user returns to the view screen and no record will be saved</w:t>
      </w:r>
      <w:r>
        <w:t xml:space="preserve"> and updated</w:t>
      </w:r>
      <w:r w:rsidRPr="00DF1D46">
        <w:t>.</w:t>
      </w:r>
    </w:p>
    <w:p w:rsidR="007A7702" w:rsidRPr="00DF1D46" w:rsidRDefault="007A7702" w:rsidP="007A7702">
      <w:pPr>
        <w:ind w:left="648"/>
      </w:pPr>
    </w:p>
    <w:p w:rsidR="007A7702" w:rsidRDefault="007A7702" w:rsidP="007A7702">
      <w:pPr>
        <w:rPr>
          <w:b/>
        </w:rPr>
      </w:pPr>
      <w:r w:rsidRPr="00776C6C">
        <w:rPr>
          <w:b/>
        </w:rPr>
        <w:t xml:space="preserve">Alternative Flows </w:t>
      </w:r>
    </w:p>
    <w:p w:rsidR="007A7702" w:rsidRPr="003963D3" w:rsidRDefault="007A7702" w:rsidP="007A7702">
      <w:r w:rsidRPr="003963D3">
        <w:t>Validations:-</w:t>
      </w:r>
    </w:p>
    <w:p w:rsidR="007A7702" w:rsidRDefault="007A7702" w:rsidP="009951C5">
      <w:pPr>
        <w:pStyle w:val="ListParagraph"/>
        <w:numPr>
          <w:ilvl w:val="0"/>
          <w:numId w:val="33"/>
        </w:numPr>
      </w:pPr>
      <w:r>
        <w:t>The system will check if all Mandatory Data has been filled during the click of submit button.</w:t>
      </w:r>
    </w:p>
    <w:p w:rsidR="007A7702" w:rsidRDefault="007A7702" w:rsidP="009951C5">
      <w:pPr>
        <w:pStyle w:val="ListParagraph"/>
        <w:numPr>
          <w:ilvl w:val="0"/>
          <w:numId w:val="33"/>
        </w:numPr>
      </w:pPr>
      <w:r w:rsidRPr="003963D3">
        <w:t>Alert Message will be displayed when user would submit the form with mandatory fields not filled correctly</w:t>
      </w:r>
    </w:p>
    <w:p w:rsidR="007A7702" w:rsidRDefault="007A7702" w:rsidP="009951C5">
      <w:pPr>
        <w:pStyle w:val="ListParagraph"/>
        <w:numPr>
          <w:ilvl w:val="0"/>
          <w:numId w:val="33"/>
        </w:numPr>
      </w:pPr>
      <w:r>
        <w:t>First, second and Third reminder date should be greater than start date</w:t>
      </w:r>
    </w:p>
    <w:p w:rsidR="007A7702" w:rsidRDefault="007A7702" w:rsidP="009951C5">
      <w:pPr>
        <w:pStyle w:val="ListParagraph"/>
        <w:numPr>
          <w:ilvl w:val="0"/>
          <w:numId w:val="33"/>
        </w:numPr>
      </w:pPr>
      <w:r>
        <w:t>First &lt; Second &lt; Third reminder date sequence</w:t>
      </w:r>
    </w:p>
    <w:p w:rsidR="007A7702" w:rsidRDefault="007A7702" w:rsidP="009951C5">
      <w:pPr>
        <w:pStyle w:val="ListParagraph"/>
        <w:numPr>
          <w:ilvl w:val="0"/>
          <w:numId w:val="33"/>
        </w:numPr>
      </w:pPr>
      <w:r>
        <w:t>Public Liability policy expiry date should be greater than start date</w:t>
      </w:r>
    </w:p>
    <w:p w:rsidR="007A7702" w:rsidRDefault="007A7702" w:rsidP="009951C5">
      <w:pPr>
        <w:pStyle w:val="ListParagraph"/>
        <w:numPr>
          <w:ilvl w:val="0"/>
          <w:numId w:val="33"/>
        </w:numPr>
      </w:pPr>
      <w:r>
        <w:t>Workman Compensation policy expiry date should be greater than start date</w:t>
      </w:r>
    </w:p>
    <w:p w:rsidR="007A7702" w:rsidRDefault="007A7702" w:rsidP="009951C5">
      <w:pPr>
        <w:pStyle w:val="ListParagraph"/>
        <w:numPr>
          <w:ilvl w:val="0"/>
          <w:numId w:val="33"/>
        </w:numPr>
      </w:pPr>
      <w:r>
        <w:t>Hull &amp; Marine expiry date should be greater than start date</w:t>
      </w:r>
    </w:p>
    <w:p w:rsidR="007A7702" w:rsidRDefault="007A7702" w:rsidP="009951C5">
      <w:pPr>
        <w:pStyle w:val="ListParagraph"/>
        <w:numPr>
          <w:ilvl w:val="0"/>
          <w:numId w:val="33"/>
        </w:numPr>
      </w:pPr>
      <w:r>
        <w:t>All dates entered has to be equal or greater than current date</w:t>
      </w:r>
    </w:p>
    <w:p w:rsidR="00ED6F9B" w:rsidRDefault="00ED6F9B" w:rsidP="00ED6F9B"/>
    <w:p w:rsidR="00ED6F9B" w:rsidRDefault="00ED6F9B" w:rsidP="00ED6F9B">
      <w:r>
        <w:t>Flow Diagram:-</w:t>
      </w:r>
    </w:p>
    <w:p w:rsidR="00ED6F9B" w:rsidRDefault="0012497E" w:rsidP="00ED6F9B">
      <w:r>
        <w:rPr>
          <w:noProof/>
        </w:rPr>
        <w:lastRenderedPageBreak/>
        <w:drawing>
          <wp:inline distT="0" distB="0" distL="0" distR="0">
            <wp:extent cx="5676595" cy="4776826"/>
            <wp:effectExtent l="0" t="0" r="0" b="0"/>
            <wp:docPr id="11" name="Picture 11"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View Grid should Fit Screen</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pPr>
        <w:rPr>
          <w:rFonts w:ascii="Arial" w:hAnsi="Arial" w:cs="Arial"/>
          <w:sz w:val="20"/>
          <w:szCs w:val="20"/>
        </w:rPr>
      </w:pPr>
      <w:r>
        <w:rPr>
          <w:rFonts w:ascii="Arial" w:hAnsi="Arial" w:cs="Arial"/>
          <w:sz w:val="20"/>
          <w:szCs w:val="20"/>
        </w:rPr>
        <w:t xml:space="preserve">a. Contract will be updated </w:t>
      </w:r>
      <w:r w:rsidR="00D37A87">
        <w:rPr>
          <w:rFonts w:ascii="Arial" w:hAnsi="Arial" w:cs="Arial"/>
          <w:sz w:val="20"/>
          <w:szCs w:val="20"/>
        </w:rPr>
        <w:t>and would go through the maker-checker flow again</w:t>
      </w:r>
    </w:p>
    <w:p w:rsidR="007A7702" w:rsidRDefault="007A7702" w:rsidP="007A7702">
      <w:r>
        <w:t>b. Email should trigger to the user group of the contract after the update</w:t>
      </w:r>
    </w:p>
    <w:p w:rsidR="007A7702" w:rsidRPr="00C0327B" w:rsidRDefault="007A7702" w:rsidP="007A7702"/>
    <w:p w:rsidR="007A7702" w:rsidRDefault="007A7702" w:rsidP="007A7702">
      <w:pPr>
        <w:pStyle w:val="Heading3"/>
      </w:pPr>
      <w:bookmarkStart w:id="87" w:name="_Toc496976628"/>
      <w:bookmarkStart w:id="88" w:name="_Toc498717158"/>
      <w:r>
        <w:t>View Contracts in Reject:</w:t>
      </w:r>
      <w:r w:rsidRPr="00331C35">
        <w:t xml:space="preserve"> </w:t>
      </w:r>
      <w:r>
        <w:t>Maker-checker</w:t>
      </w:r>
      <w:bookmarkEnd w:id="87"/>
      <w:bookmarkEnd w:id="88"/>
    </w:p>
    <w:p w:rsidR="007A7702" w:rsidRDefault="007A7702" w:rsidP="007A7702">
      <w:pPr>
        <w:pStyle w:val="Heading4"/>
      </w:pPr>
      <w:r>
        <w:t>Description</w:t>
      </w:r>
    </w:p>
    <w:p w:rsidR="007A7702" w:rsidRDefault="007A7702" w:rsidP="007A7702">
      <w:r>
        <w:t>This use case describes, how user can view the contracts under ‘Reject’ status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lastRenderedPageBreak/>
        <w:t>Flow of Events</w:t>
      </w:r>
    </w:p>
    <w:p w:rsidR="007A7702" w:rsidRPr="00776C6C" w:rsidRDefault="007A7702" w:rsidP="007A7702">
      <w:pPr>
        <w:rPr>
          <w:b/>
        </w:rPr>
      </w:pPr>
      <w:r w:rsidRPr="00776C6C">
        <w:rPr>
          <w:b/>
        </w:rPr>
        <w:t>Pre-Condition</w:t>
      </w:r>
    </w:p>
    <w:p w:rsidR="007A7702" w:rsidRPr="00D06676" w:rsidRDefault="007A7702" w:rsidP="007A7702">
      <w:r w:rsidRPr="005F249E">
        <w:t xml:space="preserve">Contracts in ‘Reject’ status present in the system </w:t>
      </w:r>
    </w:p>
    <w:p w:rsidR="007A7702" w:rsidRDefault="007A7702" w:rsidP="007A7702">
      <w:pPr>
        <w:rPr>
          <w:b/>
        </w:rPr>
      </w:pPr>
      <w:r w:rsidRPr="00776C6C">
        <w:rPr>
          <w:b/>
        </w:rPr>
        <w:t>Basic Flow</w:t>
      </w:r>
    </w:p>
    <w:p w:rsidR="007A7702" w:rsidRPr="00C0327B" w:rsidRDefault="007A7702" w:rsidP="009951C5">
      <w:pPr>
        <w:pStyle w:val="ListParagraph"/>
        <w:numPr>
          <w:ilvl w:val="0"/>
          <w:numId w:val="38"/>
        </w:numPr>
        <w:rPr>
          <w:color w:val="auto"/>
        </w:rPr>
      </w:pPr>
      <w:r w:rsidRPr="00413CC2">
        <w:rPr>
          <w:lang w:val="en-SG" w:eastAsia="en-SG"/>
        </w:rPr>
        <w:t>User Clicks on the Contract Module in the Left Panel.</w:t>
      </w:r>
    </w:p>
    <w:p w:rsidR="007A7702" w:rsidRDefault="007A7702" w:rsidP="009951C5">
      <w:pPr>
        <w:pStyle w:val="ListParagraph"/>
        <w:numPr>
          <w:ilvl w:val="0"/>
          <w:numId w:val="38"/>
        </w:numPr>
      </w:pPr>
      <w:r>
        <w:t>User lands on the contract reminder view page. On the view page there would be a tile with the count and text as ‘No. of contracts in Verify process’, on click of which user would be navigated to the ‘contract Verify list’ page</w:t>
      </w:r>
    </w:p>
    <w:p w:rsidR="007A7702" w:rsidRDefault="007A7702" w:rsidP="009951C5">
      <w:pPr>
        <w:pStyle w:val="ListParagraph"/>
        <w:numPr>
          <w:ilvl w:val="0"/>
          <w:numId w:val="38"/>
        </w:numPr>
      </w:pPr>
      <w:r>
        <w:t>Navigation: Dashboard &gt; Contract Reminder &gt; Contract Verify List</w:t>
      </w:r>
    </w:p>
    <w:p w:rsidR="007A7702" w:rsidRDefault="007A7702" w:rsidP="009951C5">
      <w:pPr>
        <w:pStyle w:val="ListParagraph"/>
        <w:numPr>
          <w:ilvl w:val="0"/>
          <w:numId w:val="38"/>
        </w:numPr>
      </w:pPr>
      <w:r>
        <w:t>By default, user can view the following fields for each contract:-</w:t>
      </w:r>
    </w:p>
    <w:tbl>
      <w:tblPr>
        <w:tblStyle w:val="TableGrid"/>
        <w:tblW w:w="0" w:type="auto"/>
        <w:tblInd w:w="720" w:type="dxa"/>
        <w:tblLook w:val="04A0" w:firstRow="1" w:lastRow="0" w:firstColumn="1" w:lastColumn="0" w:noHBand="0" w:noVBand="1"/>
      </w:tblPr>
      <w:tblGrid>
        <w:gridCol w:w="1805"/>
        <w:gridCol w:w="1074"/>
        <w:gridCol w:w="3426"/>
      </w:tblGrid>
      <w:tr w:rsidR="007A7702" w:rsidTr="000E335B">
        <w:tc>
          <w:tcPr>
            <w:tcW w:w="1805" w:type="dxa"/>
            <w:shd w:val="clear" w:color="auto" w:fill="FBD4B4" w:themeFill="accent6" w:themeFillTint="66"/>
          </w:tcPr>
          <w:p w:rsidR="007A7702" w:rsidRPr="00A341EE" w:rsidRDefault="007A7702" w:rsidP="000E335B">
            <w:pPr>
              <w:rPr>
                <w:b/>
              </w:rPr>
            </w:pPr>
            <w:r w:rsidRPr="00A341EE">
              <w:rPr>
                <w:b/>
              </w:rPr>
              <w:t>Field</w:t>
            </w:r>
          </w:p>
        </w:tc>
        <w:tc>
          <w:tcPr>
            <w:tcW w:w="1074" w:type="dxa"/>
            <w:shd w:val="clear" w:color="auto" w:fill="FBD4B4" w:themeFill="accent6" w:themeFillTint="66"/>
          </w:tcPr>
          <w:p w:rsidR="007A7702" w:rsidRPr="00A341EE" w:rsidRDefault="007A7702" w:rsidP="000E335B">
            <w:pPr>
              <w:rPr>
                <w:b/>
              </w:rPr>
            </w:pPr>
            <w:r w:rsidRPr="00A341EE">
              <w:rPr>
                <w:b/>
              </w:rPr>
              <w:t>Sortable</w:t>
            </w:r>
          </w:p>
        </w:tc>
        <w:tc>
          <w:tcPr>
            <w:tcW w:w="3426" w:type="dxa"/>
            <w:shd w:val="clear" w:color="auto" w:fill="FBD4B4" w:themeFill="accent6" w:themeFillTint="66"/>
          </w:tcPr>
          <w:p w:rsidR="007A7702" w:rsidRPr="00A341EE" w:rsidRDefault="007A7702" w:rsidP="000E335B">
            <w:pPr>
              <w:rPr>
                <w:b/>
              </w:rPr>
            </w:pPr>
            <w:r w:rsidRPr="00A341EE">
              <w:rPr>
                <w:b/>
              </w:rPr>
              <w:t>Values</w:t>
            </w:r>
          </w:p>
        </w:tc>
      </w:tr>
      <w:tr w:rsidR="007A7702" w:rsidTr="000E335B">
        <w:tc>
          <w:tcPr>
            <w:tcW w:w="1805" w:type="dxa"/>
          </w:tcPr>
          <w:p w:rsidR="007A7702" w:rsidRDefault="007A7702" w:rsidP="000E335B">
            <w:r>
              <w:t>Contract Title</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Contract Reference Number</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Start Date</w:t>
            </w:r>
          </w:p>
        </w:tc>
        <w:tc>
          <w:tcPr>
            <w:tcW w:w="1074" w:type="dxa"/>
          </w:tcPr>
          <w:p w:rsidR="007A7702" w:rsidRPr="00BA0896" w:rsidRDefault="007A7702" w:rsidP="000E335B">
            <w:pPr>
              <w:jc w:val="center"/>
            </w:pPr>
            <w:r>
              <w:t>Y</w:t>
            </w:r>
          </w:p>
        </w:tc>
        <w:tc>
          <w:tcPr>
            <w:tcW w:w="3426" w:type="dxa"/>
          </w:tcPr>
          <w:p w:rsidR="007A7702" w:rsidRPr="001A30F1" w:rsidRDefault="007A7702" w:rsidP="000E335B">
            <w:pPr>
              <w:rPr>
                <w:color w:val="auto"/>
              </w:rPr>
            </w:pPr>
            <w:r w:rsidRPr="00BA0896">
              <w:t>DD/MM/YYY</w:t>
            </w:r>
            <w:r>
              <w:t>Y</w:t>
            </w:r>
          </w:p>
        </w:tc>
      </w:tr>
      <w:tr w:rsidR="007A7702" w:rsidTr="000E335B">
        <w:tc>
          <w:tcPr>
            <w:tcW w:w="1805" w:type="dxa"/>
          </w:tcPr>
          <w:p w:rsidR="007A7702" w:rsidRDefault="007A7702" w:rsidP="000E335B">
            <w:r>
              <w:t>Expiry Date</w:t>
            </w:r>
          </w:p>
        </w:tc>
        <w:tc>
          <w:tcPr>
            <w:tcW w:w="1074" w:type="dxa"/>
          </w:tcPr>
          <w:p w:rsidR="007A7702" w:rsidRPr="00BA0896" w:rsidRDefault="007A7702" w:rsidP="000E335B">
            <w:pPr>
              <w:jc w:val="center"/>
            </w:pPr>
            <w:r>
              <w:t>Y</w:t>
            </w:r>
          </w:p>
        </w:tc>
        <w:tc>
          <w:tcPr>
            <w:tcW w:w="3426" w:type="dxa"/>
          </w:tcPr>
          <w:p w:rsidR="007A7702" w:rsidRPr="001A30F1" w:rsidRDefault="007A7702" w:rsidP="000E335B">
            <w:pPr>
              <w:rPr>
                <w:color w:val="auto"/>
              </w:rPr>
            </w:pPr>
            <w:r w:rsidRPr="00BA0896">
              <w:t>DD/MM/YYY</w:t>
            </w:r>
            <w:r>
              <w:t>Y</w:t>
            </w:r>
          </w:p>
        </w:tc>
      </w:tr>
      <w:tr w:rsidR="007A7702" w:rsidTr="000E335B">
        <w:tc>
          <w:tcPr>
            <w:tcW w:w="1805" w:type="dxa"/>
          </w:tcPr>
          <w:p w:rsidR="007A7702" w:rsidRDefault="007A7702" w:rsidP="000E335B">
            <w:r>
              <w:t>Supplier</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Officer in charge</w:t>
            </w:r>
          </w:p>
        </w:tc>
        <w:tc>
          <w:tcPr>
            <w:tcW w:w="1074" w:type="dxa"/>
          </w:tcPr>
          <w:p w:rsidR="007A7702" w:rsidRDefault="007A7702" w:rsidP="000E335B">
            <w:pPr>
              <w:jc w:val="center"/>
            </w:pPr>
            <w:r>
              <w:t>Y</w:t>
            </w:r>
          </w:p>
        </w:tc>
        <w:tc>
          <w:tcPr>
            <w:tcW w:w="3426" w:type="dxa"/>
          </w:tcPr>
          <w:p w:rsidR="007A7702" w:rsidRDefault="007A7702" w:rsidP="000E335B">
            <w:r>
              <w:t>Text</w:t>
            </w:r>
          </w:p>
        </w:tc>
      </w:tr>
      <w:tr w:rsidR="007A7702" w:rsidTr="000E335B">
        <w:tc>
          <w:tcPr>
            <w:tcW w:w="1805" w:type="dxa"/>
          </w:tcPr>
          <w:p w:rsidR="007A7702" w:rsidRDefault="007A7702" w:rsidP="000E335B">
            <w:r>
              <w:t>Status</w:t>
            </w:r>
          </w:p>
        </w:tc>
        <w:tc>
          <w:tcPr>
            <w:tcW w:w="1074" w:type="dxa"/>
          </w:tcPr>
          <w:p w:rsidR="007A7702" w:rsidRDefault="007A7702" w:rsidP="000E335B">
            <w:pPr>
              <w:jc w:val="center"/>
            </w:pPr>
            <w:r>
              <w:t xml:space="preserve">Y </w:t>
            </w:r>
          </w:p>
        </w:tc>
        <w:tc>
          <w:tcPr>
            <w:tcW w:w="3426" w:type="dxa"/>
          </w:tcPr>
          <w:p w:rsidR="007A7702" w:rsidRDefault="007A7702" w:rsidP="000E335B">
            <w:r>
              <w:t>Text (Reject/Verify)</w:t>
            </w:r>
          </w:p>
        </w:tc>
      </w:tr>
      <w:tr w:rsidR="007A7702" w:rsidTr="000E335B">
        <w:tc>
          <w:tcPr>
            <w:tcW w:w="1805" w:type="dxa"/>
          </w:tcPr>
          <w:p w:rsidR="007A7702" w:rsidRDefault="007A7702" w:rsidP="000E335B">
            <w:r>
              <w:t>Action</w:t>
            </w:r>
          </w:p>
        </w:tc>
        <w:tc>
          <w:tcPr>
            <w:tcW w:w="1074" w:type="dxa"/>
          </w:tcPr>
          <w:p w:rsidR="007A7702" w:rsidRDefault="007A7702" w:rsidP="000E335B">
            <w:pPr>
              <w:jc w:val="center"/>
            </w:pPr>
            <w:r>
              <w:t>N</w:t>
            </w:r>
          </w:p>
        </w:tc>
        <w:tc>
          <w:tcPr>
            <w:tcW w:w="3426" w:type="dxa"/>
          </w:tcPr>
          <w:p w:rsidR="007A7702" w:rsidRDefault="007A7702" w:rsidP="000E335B">
            <w:r>
              <w:t>Edit/View icon</w:t>
            </w:r>
          </w:p>
        </w:tc>
      </w:tr>
    </w:tbl>
    <w:p w:rsidR="007A7702" w:rsidRPr="00C0327B" w:rsidRDefault="007A7702" w:rsidP="007A7702">
      <w:pPr>
        <w:ind w:left="720"/>
      </w:pPr>
    </w:p>
    <w:p w:rsidR="007A7702" w:rsidRDefault="007A7702" w:rsidP="007A7702">
      <w:pPr>
        <w:ind w:left="720" w:hanging="360"/>
      </w:pPr>
      <w:r>
        <w:t>e</w:t>
      </w:r>
      <w:r w:rsidRPr="001A30F1">
        <w:t>.</w:t>
      </w:r>
      <w:r>
        <w:t xml:space="preserve"> Latest created contract should show up first in the list</w:t>
      </w:r>
    </w:p>
    <w:p w:rsidR="007A7702" w:rsidRDefault="007A7702" w:rsidP="007A7702">
      <w:pPr>
        <w:ind w:left="720" w:hanging="360"/>
      </w:pPr>
      <w:r>
        <w:t>f. User can view the contracts which are in Rejected status in View page, where the Status Column value is ‘Reject’</w:t>
      </w:r>
    </w:p>
    <w:p w:rsidR="007A7702" w:rsidRDefault="007A7702" w:rsidP="007A7702">
      <w:pPr>
        <w:ind w:left="720" w:hanging="360"/>
      </w:pPr>
      <w:r>
        <w:t>g. Sorting: User will be able to sort the view based on different fields for which sortable property is ‘Y’</w:t>
      </w:r>
    </w:p>
    <w:p w:rsidR="007A7702" w:rsidRDefault="007A7702" w:rsidP="007A7702">
      <w:pPr>
        <w:ind w:left="720" w:hanging="360"/>
      </w:pPr>
      <w:r>
        <w:t>h. Pagination: At one time, user can view 20 contracts in the view page and rest records will show up in the following pages by navigating to the page number or by clicking on ‘Next’ button at the bottom of the grid on the right hand side</w:t>
      </w:r>
    </w:p>
    <w:p w:rsidR="007A7702" w:rsidRDefault="007A7702" w:rsidP="007A7702">
      <w:pPr>
        <w:ind w:left="720" w:hanging="360"/>
      </w:pPr>
      <w:proofErr w:type="spellStart"/>
      <w:r>
        <w:t>i</w:t>
      </w:r>
      <w:proofErr w:type="spellEnd"/>
      <w:r>
        <w:t xml:space="preserve">. Total Contracts under Verify: User can view the count of contracts present in the system below the grid in the following format “Showing 1 to 20 of 57 entries” </w:t>
      </w:r>
    </w:p>
    <w:p w:rsidR="007A7702" w:rsidRDefault="007A7702" w:rsidP="007A7702">
      <w:pPr>
        <w:rPr>
          <w:b/>
        </w:rPr>
      </w:pP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NA</w:t>
      </w:r>
    </w:p>
    <w:p w:rsidR="007A7702" w:rsidRDefault="007A7702" w:rsidP="007A7702">
      <w:pPr>
        <w:rPr>
          <w:b/>
        </w:rPr>
      </w:pPr>
      <w:r w:rsidRPr="00776C6C">
        <w:rPr>
          <w:b/>
        </w:rPr>
        <w:t xml:space="preserve">Alternative Flows </w:t>
      </w:r>
    </w:p>
    <w:p w:rsidR="007A7702" w:rsidRPr="006E5BFD" w:rsidRDefault="007A7702" w:rsidP="007A7702">
      <w:r w:rsidRPr="006E5BFD">
        <w:t>NA</w:t>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Default="007A7702" w:rsidP="007A7702">
      <w:pPr>
        <w:pStyle w:val="Heading4"/>
        <w:numPr>
          <w:ilvl w:val="0"/>
          <w:numId w:val="0"/>
        </w:numPr>
        <w:ind w:left="864" w:hanging="864"/>
        <w:rPr>
          <w:b/>
        </w:rPr>
      </w:pPr>
      <w:r w:rsidRPr="00776C6C">
        <w:rPr>
          <w:b/>
        </w:rPr>
        <w:t>Post-Conditions</w:t>
      </w:r>
    </w:p>
    <w:p w:rsidR="007A7702" w:rsidRPr="001A30F1" w:rsidRDefault="007A7702" w:rsidP="007A7702">
      <w:r w:rsidRPr="00A341EE">
        <w:t xml:space="preserve">User can view the snapshot of the </w:t>
      </w:r>
      <w:proofErr w:type="gramStart"/>
      <w:r w:rsidRPr="00A341EE">
        <w:t>contract</w:t>
      </w:r>
      <w:r>
        <w:t>’s</w:t>
      </w:r>
      <w:proofErr w:type="gramEnd"/>
      <w:r>
        <w:t xml:space="preserve"> in Reject status and its</w:t>
      </w:r>
      <w:r w:rsidRPr="00A341EE">
        <w:t xml:space="preserve"> related information</w:t>
      </w:r>
    </w:p>
    <w:p w:rsidR="007A7702" w:rsidRDefault="007A7702" w:rsidP="007A7702">
      <w:pPr>
        <w:pStyle w:val="Heading3"/>
      </w:pPr>
      <w:bookmarkStart w:id="89" w:name="_Toc496976629"/>
      <w:bookmarkStart w:id="90" w:name="_Toc498717159"/>
      <w:commentRangeStart w:id="91"/>
      <w:r>
        <w:t>Re-Submit Contracts in ‘Reject’</w:t>
      </w:r>
      <w:bookmarkEnd w:id="89"/>
      <w:bookmarkEnd w:id="90"/>
      <w:commentRangeEnd w:id="91"/>
      <w:r w:rsidR="00197971">
        <w:rPr>
          <w:rStyle w:val="CommentReference"/>
          <w:bCs w:val="0"/>
          <w:color w:val="333333"/>
        </w:rPr>
        <w:commentReference w:id="91"/>
      </w:r>
    </w:p>
    <w:p w:rsidR="007A7702" w:rsidRDefault="007A7702" w:rsidP="007A7702">
      <w:pPr>
        <w:pStyle w:val="Heading4"/>
      </w:pPr>
      <w:r>
        <w:t>Description</w:t>
      </w:r>
    </w:p>
    <w:p w:rsidR="007A7702" w:rsidRDefault="007A7702" w:rsidP="007A7702">
      <w:r>
        <w:t>This use case describes, how user can re-submit the contract in ‘Reject’ status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D06676" w:rsidRDefault="007A7702" w:rsidP="007A7702">
      <w:r w:rsidRPr="005F249E">
        <w:t xml:space="preserve">Contracts in ‘Reject’ status present in the system </w:t>
      </w:r>
    </w:p>
    <w:p w:rsidR="007A7702" w:rsidRDefault="007A7702" w:rsidP="007A7702">
      <w:pPr>
        <w:rPr>
          <w:b/>
        </w:rPr>
      </w:pPr>
      <w:r w:rsidRPr="00776C6C">
        <w:rPr>
          <w:b/>
        </w:rPr>
        <w:t>Basic Flow</w:t>
      </w:r>
    </w:p>
    <w:p w:rsidR="007A7702" w:rsidRDefault="007A7702" w:rsidP="009951C5">
      <w:pPr>
        <w:pStyle w:val="ListParagraph"/>
        <w:numPr>
          <w:ilvl w:val="0"/>
          <w:numId w:val="71"/>
        </w:numPr>
      </w:pPr>
      <w:r w:rsidRPr="00C527DD">
        <w:rPr>
          <w:lang w:val="en-SG" w:eastAsia="en-SG"/>
        </w:rPr>
        <w:t xml:space="preserve">Navigation to this page: </w:t>
      </w:r>
      <w:r>
        <w:t xml:space="preserve">Dashboard &gt; Contract Reminder &gt; Contract Verify List </w:t>
      </w:r>
    </w:p>
    <w:p w:rsidR="007A7702" w:rsidRDefault="007A7702" w:rsidP="009951C5">
      <w:pPr>
        <w:pStyle w:val="ListParagraph"/>
        <w:numPr>
          <w:ilvl w:val="0"/>
          <w:numId w:val="71"/>
        </w:numPr>
      </w:pPr>
      <w:r>
        <w:t>In the ‘Contract Verify List’ page, user will able to view all the records which are in status ‘Rejected’ or ‘Verify’</w:t>
      </w:r>
    </w:p>
    <w:p w:rsidR="007A7702" w:rsidRDefault="007A7702" w:rsidP="009951C5">
      <w:pPr>
        <w:pStyle w:val="ListParagraph"/>
        <w:numPr>
          <w:ilvl w:val="0"/>
          <w:numId w:val="71"/>
        </w:numPr>
      </w:pPr>
      <w:r>
        <w:t>User can select the record where the status is ‘Rejected’ and by clicking on icon, they will be navigated to the ‘Verify Contract’ page with data prepopulated in the page with contract information</w:t>
      </w:r>
    </w:p>
    <w:p w:rsidR="007A7702" w:rsidRDefault="007A7702" w:rsidP="009951C5">
      <w:pPr>
        <w:pStyle w:val="ListParagraph"/>
        <w:numPr>
          <w:ilvl w:val="0"/>
          <w:numId w:val="71"/>
        </w:numPr>
      </w:pPr>
      <w:r>
        <w:t>User can then go ahead and edit/update following fields in the edit page:-</w:t>
      </w:r>
    </w:p>
    <w:tbl>
      <w:tblPr>
        <w:tblStyle w:val="TableGrid"/>
        <w:tblW w:w="0" w:type="auto"/>
        <w:jc w:val="center"/>
        <w:tblLook w:val="04A0" w:firstRow="1" w:lastRow="0" w:firstColumn="1" w:lastColumn="0" w:noHBand="0" w:noVBand="1"/>
      </w:tblPr>
      <w:tblGrid>
        <w:gridCol w:w="4032"/>
        <w:gridCol w:w="2592"/>
      </w:tblGrid>
      <w:tr w:rsidR="007A7702" w:rsidRPr="00BA0896" w:rsidTr="000E335B">
        <w:trPr>
          <w:jc w:val="center"/>
        </w:trPr>
        <w:tc>
          <w:tcPr>
            <w:tcW w:w="4032" w:type="dxa"/>
            <w:vAlign w:val="center"/>
          </w:tcPr>
          <w:p w:rsidR="007A7702" w:rsidRPr="00BA0896" w:rsidRDefault="007A7702" w:rsidP="000E335B">
            <w:pPr>
              <w:jc w:val="center"/>
              <w:rPr>
                <w:rFonts w:ascii="Arial" w:hAnsi="Arial"/>
                <w:b/>
                <w:sz w:val="20"/>
                <w:szCs w:val="20"/>
              </w:rPr>
            </w:pPr>
            <w:r w:rsidRPr="00BA0896">
              <w:rPr>
                <w:rFonts w:ascii="Arial" w:hAnsi="Arial"/>
                <w:b/>
                <w:sz w:val="20"/>
                <w:szCs w:val="20"/>
              </w:rPr>
              <w:t>Fields to be entered</w:t>
            </w:r>
          </w:p>
        </w:tc>
        <w:tc>
          <w:tcPr>
            <w:tcW w:w="2592" w:type="dxa"/>
            <w:vAlign w:val="center"/>
          </w:tcPr>
          <w:p w:rsidR="007A7702" w:rsidRPr="00BA0896" w:rsidRDefault="007A7702" w:rsidP="000E335B">
            <w:pPr>
              <w:jc w:val="center"/>
              <w:rPr>
                <w:rFonts w:ascii="Arial" w:hAnsi="Arial"/>
                <w:b/>
                <w:sz w:val="20"/>
                <w:szCs w:val="20"/>
              </w:rPr>
            </w:pPr>
            <w:r>
              <w:rPr>
                <w:rFonts w:ascii="Arial" w:hAnsi="Arial"/>
                <w:b/>
                <w:sz w:val="20"/>
                <w:szCs w:val="20"/>
              </w:rPr>
              <w:t>Editable</w:t>
            </w:r>
          </w:p>
        </w:tc>
      </w:tr>
      <w:tr w:rsidR="007A7702" w:rsidRPr="00BA0896" w:rsidTr="000E335B">
        <w:trPr>
          <w:jc w:val="center"/>
        </w:trPr>
        <w:tc>
          <w:tcPr>
            <w:tcW w:w="6624" w:type="dxa"/>
            <w:gridSpan w:val="2"/>
            <w:shd w:val="clear" w:color="auto" w:fill="FBD4B4" w:themeFill="accent6" w:themeFillTint="66"/>
            <w:vAlign w:val="center"/>
          </w:tcPr>
          <w:p w:rsidR="007A7702" w:rsidRPr="00BA0896" w:rsidRDefault="007A7702" w:rsidP="000E335B">
            <w:pPr>
              <w:rPr>
                <w:rFonts w:ascii="Arial" w:hAnsi="Arial"/>
                <w:sz w:val="20"/>
                <w:szCs w:val="20"/>
              </w:rPr>
            </w:pPr>
            <w:r>
              <w:rPr>
                <w:rFonts w:ascii="Arial" w:hAnsi="Arial"/>
                <w:sz w:val="20"/>
                <w:szCs w:val="20"/>
              </w:rPr>
              <w:t>Contract details</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Contract title*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Contract reference number*</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N</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BA / PO number*</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Contract Value Currency*</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lastRenderedPageBreak/>
              <w:t>Contract Value*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Start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Expiry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Supplier*</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Officer in charge*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Cc list*</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Group</w:t>
            </w:r>
            <w:r>
              <w:rPr>
                <w:rFonts w:ascii="Arial" w:hAnsi="Arial"/>
                <w:sz w:val="20"/>
                <w:szCs w:val="20"/>
              </w:rPr>
              <w:t>ing</w:t>
            </w:r>
            <w:r w:rsidRPr="00BA0896">
              <w:rPr>
                <w:rFonts w:ascii="Arial" w:hAnsi="Arial"/>
                <w:sz w:val="20"/>
                <w:szCs w:val="20"/>
              </w:rPr>
              <w:t>*</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Pr>
                <w:rFonts w:ascii="Arial" w:hAnsi="Arial"/>
                <w:sz w:val="20"/>
                <w:szCs w:val="20"/>
              </w:rPr>
              <w:t>First reminder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Pr>
                <w:rFonts w:ascii="Arial" w:hAnsi="Arial"/>
                <w:sz w:val="20"/>
                <w:szCs w:val="20"/>
              </w:rPr>
              <w:t>Second reminder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Pr>
                <w:rFonts w:ascii="Arial" w:hAnsi="Arial"/>
                <w:sz w:val="20"/>
                <w:szCs w:val="20"/>
              </w:rPr>
              <w:t>Third reminder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Performance Bond</w:t>
            </w:r>
            <w:r>
              <w:rPr>
                <w:rFonts w:ascii="Arial" w:hAnsi="Arial"/>
                <w:sz w:val="20"/>
                <w:szCs w:val="20"/>
              </w:rPr>
              <w:t xml:space="preserve"> submission*</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6624" w:type="dxa"/>
            <w:gridSpan w:val="2"/>
            <w:shd w:val="clear" w:color="auto" w:fill="FBD4B4" w:themeFill="accent6" w:themeFillTint="66"/>
            <w:vAlign w:val="center"/>
          </w:tcPr>
          <w:p w:rsidR="007A7702" w:rsidRPr="00BA0896" w:rsidRDefault="007A7702" w:rsidP="000E335B">
            <w:pPr>
              <w:rPr>
                <w:rFonts w:ascii="Arial" w:hAnsi="Arial"/>
                <w:sz w:val="20"/>
                <w:szCs w:val="20"/>
              </w:rPr>
            </w:pPr>
            <w:r>
              <w:rPr>
                <w:rFonts w:ascii="Arial" w:hAnsi="Arial"/>
                <w:sz w:val="20"/>
                <w:szCs w:val="20"/>
              </w:rPr>
              <w:t>Option year</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Option year exercise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shd w:val="clear" w:color="auto" w:fill="FBD4B4" w:themeFill="accent6" w:themeFillTint="66"/>
            <w:vAlign w:val="center"/>
          </w:tcPr>
          <w:p w:rsidR="007A7702" w:rsidRPr="00BA0896" w:rsidRDefault="007A7702" w:rsidP="000E335B">
            <w:pPr>
              <w:rPr>
                <w:rFonts w:ascii="Arial" w:hAnsi="Arial"/>
                <w:sz w:val="20"/>
                <w:szCs w:val="20"/>
              </w:rPr>
            </w:pPr>
            <w:r>
              <w:rPr>
                <w:rFonts w:ascii="Arial" w:hAnsi="Arial"/>
                <w:sz w:val="20"/>
                <w:szCs w:val="20"/>
              </w:rPr>
              <w:t>Insurance</w:t>
            </w:r>
          </w:p>
        </w:tc>
        <w:tc>
          <w:tcPr>
            <w:tcW w:w="2592" w:type="dxa"/>
            <w:shd w:val="clear" w:color="auto" w:fill="FBD4B4" w:themeFill="accent6" w:themeFillTint="66"/>
            <w:vAlign w:val="center"/>
          </w:tcPr>
          <w:p w:rsidR="007A7702" w:rsidRPr="00BA0896" w:rsidRDefault="007A7702" w:rsidP="000E335B">
            <w:pPr>
              <w:rPr>
                <w:rFonts w:ascii="Arial" w:hAnsi="Arial"/>
                <w:sz w:val="20"/>
                <w:szCs w:val="20"/>
              </w:rPr>
            </w:pP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 xml:space="preserve">Public Liability </w:t>
            </w:r>
            <w:r>
              <w:rPr>
                <w:rFonts w:ascii="Arial" w:hAnsi="Arial"/>
                <w:sz w:val="20"/>
                <w:szCs w:val="20"/>
              </w:rPr>
              <w:t>p</w:t>
            </w:r>
            <w:r w:rsidRPr="00BA0896">
              <w:rPr>
                <w:rFonts w:ascii="Arial" w:hAnsi="Arial"/>
                <w:sz w:val="20"/>
                <w:szCs w:val="20"/>
              </w:rPr>
              <w:t>olicy expiry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 xml:space="preserve">Workman Compensation </w:t>
            </w:r>
            <w:r>
              <w:rPr>
                <w:rFonts w:ascii="Arial" w:hAnsi="Arial"/>
                <w:sz w:val="20"/>
                <w:szCs w:val="20"/>
              </w:rPr>
              <w:t xml:space="preserve">policy </w:t>
            </w:r>
            <w:r w:rsidRPr="00BA0896">
              <w:rPr>
                <w:rFonts w:ascii="Arial" w:hAnsi="Arial"/>
                <w:sz w:val="20"/>
                <w:szCs w:val="20"/>
              </w:rPr>
              <w:t>expiry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Hull &amp; Marine expiry date</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6624" w:type="dxa"/>
            <w:gridSpan w:val="2"/>
            <w:shd w:val="clear" w:color="auto" w:fill="FBD4B4" w:themeFill="accent6" w:themeFillTint="66"/>
            <w:vAlign w:val="center"/>
          </w:tcPr>
          <w:p w:rsidR="007A7702" w:rsidRPr="00BA0896" w:rsidRDefault="007A7702" w:rsidP="000E335B">
            <w:pPr>
              <w:rPr>
                <w:rFonts w:ascii="Arial" w:hAnsi="Arial"/>
                <w:sz w:val="20"/>
                <w:szCs w:val="20"/>
              </w:rPr>
            </w:pPr>
            <w:r>
              <w:rPr>
                <w:rFonts w:ascii="Arial" w:hAnsi="Arial"/>
                <w:sz w:val="20"/>
                <w:szCs w:val="20"/>
              </w:rPr>
              <w:t>Savings</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Pr>
                <w:rFonts w:ascii="Arial" w:hAnsi="Arial"/>
                <w:sz w:val="20"/>
                <w:szCs w:val="20"/>
              </w:rPr>
              <w:t>Savings currency</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r w:rsidR="007A7702" w:rsidRPr="00BA0896" w:rsidTr="000E335B">
        <w:trPr>
          <w:jc w:val="center"/>
        </w:trPr>
        <w:tc>
          <w:tcPr>
            <w:tcW w:w="4032" w:type="dxa"/>
            <w:vAlign w:val="center"/>
          </w:tcPr>
          <w:p w:rsidR="007A7702" w:rsidRPr="00BA0896" w:rsidRDefault="007A7702" w:rsidP="000E335B">
            <w:pPr>
              <w:rPr>
                <w:rFonts w:ascii="Arial" w:hAnsi="Arial"/>
                <w:sz w:val="20"/>
                <w:szCs w:val="20"/>
              </w:rPr>
            </w:pPr>
            <w:r w:rsidRPr="00BA0896">
              <w:rPr>
                <w:rFonts w:ascii="Arial" w:hAnsi="Arial"/>
                <w:sz w:val="20"/>
                <w:szCs w:val="20"/>
              </w:rPr>
              <w:t>Savings</w:t>
            </w:r>
          </w:p>
        </w:tc>
        <w:tc>
          <w:tcPr>
            <w:tcW w:w="2592" w:type="dxa"/>
            <w:vAlign w:val="center"/>
          </w:tcPr>
          <w:p w:rsidR="007A7702" w:rsidRPr="00BA0896" w:rsidRDefault="007A7702" w:rsidP="000E335B">
            <w:pPr>
              <w:rPr>
                <w:rFonts w:ascii="Arial" w:hAnsi="Arial"/>
                <w:sz w:val="20"/>
                <w:szCs w:val="20"/>
              </w:rPr>
            </w:pPr>
            <w:r>
              <w:rPr>
                <w:rFonts w:ascii="Arial" w:hAnsi="Arial"/>
                <w:sz w:val="20"/>
                <w:szCs w:val="20"/>
              </w:rPr>
              <w:t>Y</w:t>
            </w:r>
          </w:p>
        </w:tc>
      </w:tr>
    </w:tbl>
    <w:p w:rsidR="007A7702" w:rsidRDefault="007A7702" w:rsidP="009951C5">
      <w:pPr>
        <w:pStyle w:val="ListParagraph"/>
        <w:numPr>
          <w:ilvl w:val="0"/>
          <w:numId w:val="71"/>
        </w:numPr>
      </w:pPr>
      <w:r>
        <w:t>After user fills in all the required details, then the form can be submitted again and user will be redirected to the ‘Contract Verify List’ page and the status will change to ‘Verify’</w:t>
      </w: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Premature exit</w:t>
      </w:r>
    </w:p>
    <w:p w:rsidR="007A7702" w:rsidRDefault="007A7702" w:rsidP="009951C5">
      <w:pPr>
        <w:pStyle w:val="ListParagraph"/>
        <w:numPr>
          <w:ilvl w:val="0"/>
          <w:numId w:val="71"/>
        </w:numPr>
      </w:pPr>
      <w:r w:rsidRPr="00DF1D46">
        <w:t xml:space="preserve">User can cancel and exit the contract </w:t>
      </w:r>
      <w:r>
        <w:t>Verify</w:t>
      </w:r>
      <w:r w:rsidRPr="00DF1D46">
        <w:t xml:space="preserve">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w:t>
      </w:r>
      <w:r>
        <w:t>he would continue to update record.</w:t>
      </w:r>
    </w:p>
    <w:p w:rsidR="007A7702" w:rsidRDefault="007A7702" w:rsidP="009951C5">
      <w:pPr>
        <w:pStyle w:val="ListParagraph"/>
        <w:numPr>
          <w:ilvl w:val="0"/>
          <w:numId w:val="71"/>
        </w:numPr>
      </w:pPr>
      <w:r w:rsidRPr="00DF1D46">
        <w:t xml:space="preserve">On cancel, user returns to the </w:t>
      </w:r>
      <w:r>
        <w:t xml:space="preserve">contract Verify </w:t>
      </w:r>
      <w:r w:rsidRPr="00DF1D46">
        <w:t>view screen and no record will be saved</w:t>
      </w:r>
      <w:r>
        <w:t xml:space="preserve"> and updated</w:t>
      </w:r>
      <w:r w:rsidRPr="00DF1D46">
        <w:t>.</w:t>
      </w:r>
    </w:p>
    <w:p w:rsidR="007A7702" w:rsidRPr="00DF1D46" w:rsidRDefault="007A7702" w:rsidP="007A7702">
      <w:pPr>
        <w:ind w:left="648"/>
      </w:pPr>
    </w:p>
    <w:p w:rsidR="007A7702" w:rsidRDefault="007A7702" w:rsidP="007A7702">
      <w:pPr>
        <w:rPr>
          <w:b/>
        </w:rPr>
      </w:pPr>
      <w:r w:rsidRPr="00776C6C">
        <w:rPr>
          <w:b/>
        </w:rPr>
        <w:t xml:space="preserve">Alternative Flows </w:t>
      </w:r>
    </w:p>
    <w:p w:rsidR="007A7702" w:rsidRPr="003963D3" w:rsidRDefault="007A7702" w:rsidP="007A7702">
      <w:r w:rsidRPr="003963D3">
        <w:lastRenderedPageBreak/>
        <w:t>Validations:-</w:t>
      </w:r>
    </w:p>
    <w:p w:rsidR="007A7702" w:rsidRDefault="007A7702" w:rsidP="009951C5">
      <w:pPr>
        <w:pStyle w:val="ListParagraph"/>
        <w:numPr>
          <w:ilvl w:val="0"/>
          <w:numId w:val="40"/>
        </w:numPr>
      </w:pPr>
      <w:r>
        <w:t>The system will check if all Mandatory Data has been filled during the click of submit button.</w:t>
      </w:r>
    </w:p>
    <w:p w:rsidR="007A7702" w:rsidRDefault="007A7702" w:rsidP="009951C5">
      <w:pPr>
        <w:pStyle w:val="ListParagraph"/>
        <w:numPr>
          <w:ilvl w:val="0"/>
          <w:numId w:val="40"/>
        </w:numPr>
      </w:pPr>
      <w:r>
        <w:t>Contract Expiry Date should be greater than Contract Start Date.</w:t>
      </w:r>
    </w:p>
    <w:p w:rsidR="007A7702" w:rsidRDefault="007A7702" w:rsidP="009951C5">
      <w:pPr>
        <w:pStyle w:val="ListParagraph"/>
        <w:numPr>
          <w:ilvl w:val="0"/>
          <w:numId w:val="40"/>
        </w:numPr>
      </w:pPr>
      <w:r>
        <w:t>First, second and Third reminder date should be greater than start date</w:t>
      </w:r>
    </w:p>
    <w:p w:rsidR="007A7702" w:rsidRDefault="007A7702" w:rsidP="009951C5">
      <w:pPr>
        <w:pStyle w:val="ListParagraph"/>
        <w:numPr>
          <w:ilvl w:val="0"/>
          <w:numId w:val="40"/>
        </w:numPr>
      </w:pPr>
      <w:r>
        <w:t>First &lt; Second &lt; Third reminder date sequence</w:t>
      </w:r>
    </w:p>
    <w:p w:rsidR="007A7702" w:rsidRDefault="007A7702" w:rsidP="009951C5">
      <w:pPr>
        <w:pStyle w:val="ListParagraph"/>
        <w:numPr>
          <w:ilvl w:val="0"/>
          <w:numId w:val="40"/>
        </w:numPr>
      </w:pPr>
      <w:r>
        <w:t>Public Liability policy expiry date should be greater than start date</w:t>
      </w:r>
    </w:p>
    <w:p w:rsidR="007A7702" w:rsidRDefault="007A7702" w:rsidP="009951C5">
      <w:pPr>
        <w:pStyle w:val="ListParagraph"/>
        <w:numPr>
          <w:ilvl w:val="0"/>
          <w:numId w:val="40"/>
        </w:numPr>
      </w:pPr>
      <w:r>
        <w:t>Workman Compensation policy expiry date should be greater than start date</w:t>
      </w:r>
    </w:p>
    <w:p w:rsidR="007A7702" w:rsidRDefault="007A7702" w:rsidP="009951C5">
      <w:pPr>
        <w:pStyle w:val="ListParagraph"/>
        <w:numPr>
          <w:ilvl w:val="0"/>
          <w:numId w:val="40"/>
        </w:numPr>
      </w:pPr>
      <w:r>
        <w:t>Hull &amp; Marine expiry date should be greater than start date</w:t>
      </w:r>
    </w:p>
    <w:p w:rsidR="007A7702" w:rsidRDefault="007A7702" w:rsidP="009951C5">
      <w:pPr>
        <w:pStyle w:val="ListParagraph"/>
        <w:numPr>
          <w:ilvl w:val="0"/>
          <w:numId w:val="40"/>
        </w:numPr>
      </w:pPr>
      <w:r>
        <w:t>All dates entered has to be equal or greater than current date</w:t>
      </w:r>
    </w:p>
    <w:p w:rsidR="007A7702" w:rsidRDefault="007A7702" w:rsidP="007A7702">
      <w:pPr>
        <w:rPr>
          <w:b/>
        </w:rPr>
      </w:pP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C0327B" w:rsidRDefault="007A7702" w:rsidP="007A7702">
      <w:r>
        <w:rPr>
          <w:rFonts w:ascii="Arial" w:hAnsi="Arial"/>
          <w:sz w:val="20"/>
          <w:szCs w:val="20"/>
        </w:rPr>
        <w:t xml:space="preserve">a. </w:t>
      </w:r>
      <w:r w:rsidRPr="00974DDD">
        <w:rPr>
          <w:rFonts w:ascii="Arial" w:hAnsi="Arial"/>
          <w:sz w:val="20"/>
          <w:szCs w:val="20"/>
        </w:rPr>
        <w:t>Contract will be updated to ‘</w:t>
      </w:r>
      <w:r>
        <w:rPr>
          <w:rFonts w:ascii="Arial" w:hAnsi="Arial"/>
          <w:sz w:val="20"/>
          <w:szCs w:val="20"/>
        </w:rPr>
        <w:t>Verify</w:t>
      </w:r>
      <w:r w:rsidRPr="00974DDD">
        <w:rPr>
          <w:rFonts w:ascii="Arial" w:hAnsi="Arial"/>
          <w:sz w:val="20"/>
          <w:szCs w:val="20"/>
        </w:rPr>
        <w:t xml:space="preserve">’ and viewable in the Contracts </w:t>
      </w:r>
      <w:r>
        <w:rPr>
          <w:rFonts w:ascii="Arial" w:hAnsi="Arial"/>
          <w:sz w:val="20"/>
          <w:szCs w:val="20"/>
        </w:rPr>
        <w:t>Verify</w:t>
      </w:r>
      <w:r w:rsidRPr="00974DDD">
        <w:rPr>
          <w:rFonts w:ascii="Arial" w:hAnsi="Arial"/>
          <w:sz w:val="20"/>
          <w:szCs w:val="20"/>
        </w:rPr>
        <w:t xml:space="preserve"> page</w:t>
      </w:r>
    </w:p>
    <w:p w:rsidR="007A7702" w:rsidRPr="00413CC2" w:rsidRDefault="007A7702" w:rsidP="007A7702">
      <w:r>
        <w:t>b. Email should trigger to the respective</w:t>
      </w:r>
      <w:r w:rsidRPr="00C00628">
        <w:t xml:space="preserve"> </w:t>
      </w:r>
      <w:r>
        <w:t>user group</w:t>
      </w:r>
    </w:p>
    <w:p w:rsidR="007A7702" w:rsidRDefault="007A7702" w:rsidP="007A7702">
      <w:pPr>
        <w:pStyle w:val="Heading3"/>
      </w:pPr>
      <w:bookmarkStart w:id="92" w:name="_Toc495667772"/>
      <w:bookmarkStart w:id="93" w:name="_Toc496976630"/>
      <w:bookmarkStart w:id="94" w:name="_Toc498717160"/>
      <w:r>
        <w:t>Remove/Delete Contracts</w:t>
      </w:r>
      <w:bookmarkEnd w:id="92"/>
      <w:bookmarkEnd w:id="93"/>
      <w:bookmarkEnd w:id="94"/>
    </w:p>
    <w:p w:rsidR="007A7702" w:rsidRDefault="007A7702" w:rsidP="007A7702">
      <w:pPr>
        <w:pStyle w:val="Heading4"/>
      </w:pPr>
      <w:r>
        <w:t>Description</w:t>
      </w:r>
    </w:p>
    <w:p w:rsidR="007A7702" w:rsidRDefault="007A7702" w:rsidP="007A7702">
      <w:r>
        <w:t>This use case describes, how user can delete the contracts already present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D06676" w:rsidRDefault="007A7702" w:rsidP="007A7702">
      <w:r w:rsidRPr="005F249E">
        <w:t xml:space="preserve">Contracts should exist in the system </w:t>
      </w:r>
    </w:p>
    <w:p w:rsidR="007A7702" w:rsidRDefault="007A7702" w:rsidP="007A7702">
      <w:pPr>
        <w:rPr>
          <w:b/>
        </w:rPr>
      </w:pPr>
      <w:r w:rsidRPr="00776C6C">
        <w:rPr>
          <w:b/>
        </w:rPr>
        <w:t>Basic Flow</w:t>
      </w:r>
    </w:p>
    <w:p w:rsidR="007A7702" w:rsidRDefault="007A7702" w:rsidP="009951C5">
      <w:pPr>
        <w:pStyle w:val="ListParagraph"/>
        <w:numPr>
          <w:ilvl w:val="0"/>
          <w:numId w:val="39"/>
        </w:numPr>
      </w:pPr>
      <w:r>
        <w:t>User navigates to the contract Reminder Module page from the left menu</w:t>
      </w:r>
    </w:p>
    <w:p w:rsidR="007A7702" w:rsidRDefault="007A7702" w:rsidP="009951C5">
      <w:pPr>
        <w:pStyle w:val="ListParagraph"/>
        <w:numPr>
          <w:ilvl w:val="0"/>
          <w:numId w:val="39"/>
        </w:numPr>
      </w:pPr>
      <w:r>
        <w:t>In the view page, user can select any contract at row level and click on the delete icon to remove the record</w:t>
      </w:r>
    </w:p>
    <w:p w:rsidR="007A7702" w:rsidRDefault="007A7702" w:rsidP="009951C5">
      <w:pPr>
        <w:pStyle w:val="ListParagraph"/>
        <w:numPr>
          <w:ilvl w:val="0"/>
          <w:numId w:val="39"/>
        </w:numPr>
      </w:pPr>
      <w:r>
        <w:t>Pop up comes up for confirmation to delete the contract from the system</w:t>
      </w:r>
    </w:p>
    <w:p w:rsidR="0012497E" w:rsidRDefault="0012497E" w:rsidP="009951C5">
      <w:pPr>
        <w:pStyle w:val="ListParagraph"/>
        <w:numPr>
          <w:ilvl w:val="0"/>
          <w:numId w:val="39"/>
        </w:numPr>
      </w:pPr>
      <w:r>
        <w:t>When user tries to delete the contract then it goes maker-checker flow too. Delete contract goes to review screen with status as ‘Deleted’, checker comes and verify the state</w:t>
      </w:r>
    </w:p>
    <w:p w:rsidR="0012497E" w:rsidRDefault="0012497E" w:rsidP="009951C5">
      <w:pPr>
        <w:pStyle w:val="ListParagraph"/>
        <w:numPr>
          <w:ilvl w:val="0"/>
          <w:numId w:val="39"/>
        </w:numPr>
      </w:pPr>
      <w:r>
        <w:t>If checker finds the contract can be deleted then checker deletes the contract and it is not visible in the system. And in case, checker feels the contract is fine and shouldn’t be deleted then the user clicks on reject and the contract goes back to the previous status of ‘Approved’ and will show up in view screen</w:t>
      </w:r>
    </w:p>
    <w:p w:rsidR="007A7702" w:rsidRPr="00776C6C" w:rsidRDefault="007A7702" w:rsidP="007A7702">
      <w:pPr>
        <w:pStyle w:val="Heading4"/>
        <w:numPr>
          <w:ilvl w:val="0"/>
          <w:numId w:val="0"/>
        </w:numPr>
        <w:ind w:left="864" w:hanging="864"/>
        <w:rPr>
          <w:b/>
        </w:rPr>
      </w:pPr>
      <w:r w:rsidRPr="00776C6C">
        <w:rPr>
          <w:b/>
        </w:rPr>
        <w:t>Sub Flow</w:t>
      </w:r>
    </w:p>
    <w:p w:rsidR="007A7702" w:rsidRDefault="0012497E" w:rsidP="007A7702">
      <w:r>
        <w:t>Flow Diagram:-</w:t>
      </w:r>
    </w:p>
    <w:p w:rsidR="0012497E" w:rsidRPr="00DF1D46" w:rsidRDefault="0012497E" w:rsidP="007A7702">
      <w:r>
        <w:rPr>
          <w:noProof/>
        </w:rPr>
        <w:lastRenderedPageBreak/>
        <w:drawing>
          <wp:inline distT="0" distB="0" distL="0" distR="0">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2551430"/>
                    </a:xfrm>
                    <a:prstGeom prst="rect">
                      <a:avLst/>
                    </a:prstGeom>
                  </pic:spPr>
                </pic:pic>
              </a:graphicData>
            </a:graphic>
          </wp:inline>
        </w:drawing>
      </w:r>
    </w:p>
    <w:p w:rsidR="007A7702" w:rsidRDefault="007A7702" w:rsidP="007A7702">
      <w:pPr>
        <w:rPr>
          <w:b/>
        </w:rPr>
      </w:pPr>
      <w:r w:rsidRPr="00776C6C">
        <w:rPr>
          <w:b/>
        </w:rPr>
        <w:t xml:space="preserve">Alternative Flows </w:t>
      </w:r>
    </w:p>
    <w:p w:rsidR="007A7702" w:rsidRDefault="007A7702" w:rsidP="007A7702">
      <w:pPr>
        <w:rPr>
          <w:b/>
        </w:rPr>
      </w:pPr>
      <w:r>
        <w:t>NA</w:t>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pPr>
        <w:rPr>
          <w:rFonts w:ascii="Arial" w:hAnsi="Arial"/>
          <w:sz w:val="20"/>
          <w:szCs w:val="20"/>
        </w:rPr>
      </w:pPr>
      <w:r>
        <w:rPr>
          <w:rFonts w:ascii="Arial" w:hAnsi="Arial"/>
          <w:sz w:val="20"/>
          <w:szCs w:val="20"/>
        </w:rPr>
        <w:t>Contract no longer exist in the records and viewable in contract reminder view page</w:t>
      </w:r>
    </w:p>
    <w:p w:rsidR="007A7702" w:rsidRDefault="007A7702" w:rsidP="007A7702">
      <w:pPr>
        <w:pStyle w:val="Heading3"/>
      </w:pPr>
      <w:r>
        <w:t xml:space="preserve"> </w:t>
      </w:r>
      <w:bookmarkStart w:id="95" w:name="_Toc496976631"/>
      <w:bookmarkStart w:id="96" w:name="_Toc498717161"/>
      <w:r>
        <w:t>Search Contract</w:t>
      </w:r>
      <w:bookmarkEnd w:id="95"/>
      <w:bookmarkEnd w:id="96"/>
    </w:p>
    <w:p w:rsidR="007A7702" w:rsidRDefault="007A7702" w:rsidP="007A7702">
      <w:pPr>
        <w:pStyle w:val="Heading4"/>
      </w:pPr>
      <w:r>
        <w:t>Description</w:t>
      </w:r>
    </w:p>
    <w:p w:rsidR="007A7702" w:rsidRDefault="007A7702" w:rsidP="007A7702">
      <w:r>
        <w:t>This use case describes, how user can search the contracts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5F249E" w:rsidRDefault="007A7702" w:rsidP="007A7702">
      <w:r w:rsidRPr="005F249E">
        <w:t>Contracts should be present in the system</w:t>
      </w:r>
    </w:p>
    <w:p w:rsidR="007A7702" w:rsidRDefault="007A7702" w:rsidP="007A7702">
      <w:pPr>
        <w:rPr>
          <w:b/>
        </w:rPr>
      </w:pPr>
      <w:r w:rsidRPr="00776C6C">
        <w:rPr>
          <w:b/>
        </w:rPr>
        <w:t>Basic Flow</w:t>
      </w:r>
    </w:p>
    <w:p w:rsidR="007A7702" w:rsidRPr="00354A92" w:rsidRDefault="007A7702" w:rsidP="009951C5">
      <w:pPr>
        <w:pStyle w:val="ListParagraph"/>
        <w:numPr>
          <w:ilvl w:val="0"/>
          <w:numId w:val="72"/>
        </w:numPr>
      </w:pPr>
      <w:r w:rsidRPr="00354A92">
        <w:lastRenderedPageBreak/>
        <w:t>User navigates to contract</w:t>
      </w:r>
      <w:r>
        <w:t xml:space="preserve"> reminder</w:t>
      </w:r>
      <w:r w:rsidRPr="00354A92">
        <w:t xml:space="preserve"> view page</w:t>
      </w:r>
    </w:p>
    <w:p w:rsidR="007A7702" w:rsidRPr="00354A92" w:rsidRDefault="007A7702" w:rsidP="009951C5">
      <w:pPr>
        <w:pStyle w:val="ListParagraph"/>
        <w:numPr>
          <w:ilvl w:val="0"/>
          <w:numId w:val="72"/>
        </w:numPr>
      </w:pPr>
      <w:r w:rsidRPr="00354A92">
        <w:t>Search box will be available on the top of the view grid on the right hand side</w:t>
      </w:r>
    </w:p>
    <w:p w:rsidR="007A7702" w:rsidRPr="00354A92" w:rsidRDefault="007A7702" w:rsidP="009951C5">
      <w:pPr>
        <w:pStyle w:val="ListParagraph"/>
        <w:numPr>
          <w:ilvl w:val="0"/>
          <w:numId w:val="72"/>
        </w:numPr>
      </w:pPr>
      <w:r w:rsidRPr="00354A92">
        <w:t>User can type in the keywords to search the contract in the view grid</w:t>
      </w:r>
    </w:p>
    <w:p w:rsidR="007A7702" w:rsidRPr="00354A92" w:rsidRDefault="007A7702" w:rsidP="009951C5">
      <w:pPr>
        <w:pStyle w:val="ListParagraph"/>
        <w:numPr>
          <w:ilvl w:val="0"/>
          <w:numId w:val="72"/>
        </w:numPr>
      </w:pPr>
      <w:r w:rsidRPr="00354A92">
        <w:t>Matching records with the keyword will start appearing in the grid after each key entered which is termed as "Search as you type"</w:t>
      </w:r>
    </w:p>
    <w:p w:rsidR="007A7702" w:rsidRPr="00354A92" w:rsidRDefault="007A7702" w:rsidP="009951C5">
      <w:pPr>
        <w:pStyle w:val="ListParagraph"/>
        <w:numPr>
          <w:ilvl w:val="0"/>
          <w:numId w:val="72"/>
        </w:numPr>
      </w:pPr>
      <w:r w:rsidRPr="00354A92">
        <w:t>User can continue to add the full text and click on search icon in the search box itself to view the matched records</w:t>
      </w:r>
    </w:p>
    <w:p w:rsidR="007A7702" w:rsidRPr="00354A92" w:rsidRDefault="007A7702" w:rsidP="009951C5">
      <w:pPr>
        <w:pStyle w:val="ListParagraph"/>
        <w:numPr>
          <w:ilvl w:val="0"/>
          <w:numId w:val="72"/>
        </w:numPr>
      </w:pPr>
      <w:r w:rsidRPr="00354A92">
        <w:t>Pagination will be refreshed based on the search results</w:t>
      </w:r>
    </w:p>
    <w:p w:rsidR="007A7702" w:rsidRPr="00354A92" w:rsidRDefault="007A7702" w:rsidP="009951C5">
      <w:pPr>
        <w:pStyle w:val="ListParagraph"/>
        <w:numPr>
          <w:ilvl w:val="0"/>
          <w:numId w:val="72"/>
        </w:numPr>
      </w:pPr>
      <w:r w:rsidRPr="00354A92">
        <w:t>After the search, matching records number should show up on the top of the grid</w:t>
      </w:r>
    </w:p>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Default="007A7702" w:rsidP="007A7702">
      <w:pPr>
        <w:rPr>
          <w:b/>
        </w:rPr>
      </w:pPr>
      <w:r w:rsidRPr="00776C6C">
        <w:rPr>
          <w:b/>
        </w:rPr>
        <w:t xml:space="preserve">Alternative Flows </w:t>
      </w:r>
    </w:p>
    <w:p w:rsidR="007A7702" w:rsidRPr="003963D3" w:rsidRDefault="007A7702" w:rsidP="007A7702">
      <w:r w:rsidRPr="003963D3">
        <w:t>Validations:-</w:t>
      </w:r>
    </w:p>
    <w:p w:rsidR="007A7702" w:rsidRPr="00354A92" w:rsidRDefault="007A7702" w:rsidP="007A7702">
      <w:r>
        <w:t xml:space="preserve">a. </w:t>
      </w:r>
      <w:r w:rsidRPr="00354A92">
        <w:t>If no records found then show 'No Matching Records Found'</w:t>
      </w:r>
      <w:r>
        <w:t xml:space="preserve"> for the text entered</w:t>
      </w:r>
    </w:p>
    <w:p w:rsidR="007A7702" w:rsidRPr="00C8330C" w:rsidRDefault="007A7702" w:rsidP="007A7702">
      <w:pPr>
        <w:rPr>
          <w:b/>
        </w:rPr>
      </w:pPr>
      <w:r w:rsidRPr="00C8330C">
        <w:rPr>
          <w:b/>
        </w:rPr>
        <w:t xml:space="preserve">Special Requirements </w:t>
      </w:r>
    </w:p>
    <w:p w:rsidR="007A7702" w:rsidRDefault="007A7702" w:rsidP="007A7702">
      <w:pPr>
        <w:rPr>
          <w:rFonts w:ascii="Arial" w:hAnsi="Arial" w:cs="Arial"/>
          <w:sz w:val="20"/>
          <w:szCs w:val="20"/>
        </w:rPr>
      </w:pPr>
      <w:r>
        <w:rPr>
          <w:rFonts w:ascii="Arial" w:hAnsi="Arial" w:cs="Arial"/>
          <w:sz w:val="20"/>
          <w:szCs w:val="20"/>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413CC2" w:rsidRDefault="007A7702" w:rsidP="007A7702">
      <w:r w:rsidRPr="00354A92">
        <w:t>Matching results should appear in the view Grid</w:t>
      </w:r>
    </w:p>
    <w:p w:rsidR="007A7702" w:rsidRPr="00413CC2" w:rsidRDefault="007A7702" w:rsidP="007A7702"/>
    <w:p w:rsidR="007A7702" w:rsidRDefault="007A7702" w:rsidP="007A7702">
      <w:pPr>
        <w:pStyle w:val="Heading3"/>
      </w:pPr>
      <w:r>
        <w:t xml:space="preserve"> </w:t>
      </w:r>
      <w:bookmarkStart w:id="97" w:name="_Toc496976632"/>
      <w:bookmarkStart w:id="98" w:name="_Toc498717162"/>
      <w:r>
        <w:t>Renewing Contract</w:t>
      </w:r>
      <w:bookmarkEnd w:id="97"/>
      <w:bookmarkEnd w:id="98"/>
    </w:p>
    <w:p w:rsidR="007A7702" w:rsidRDefault="007A7702" w:rsidP="007A7702">
      <w:pPr>
        <w:pStyle w:val="Heading4"/>
      </w:pPr>
      <w:r>
        <w:t>Description</w:t>
      </w:r>
    </w:p>
    <w:p w:rsidR="007A7702" w:rsidRDefault="007A7702" w:rsidP="007A7702">
      <w:r>
        <w:t>This use case describes, how user can renew the contract and in turn create a new contract in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5F249E" w:rsidRDefault="007A7702" w:rsidP="007A7702">
      <w:r w:rsidRPr="005F249E">
        <w:t>Contracts should be present in the system</w:t>
      </w:r>
    </w:p>
    <w:p w:rsidR="007A7702" w:rsidRDefault="007A7702" w:rsidP="007A7702">
      <w:pPr>
        <w:rPr>
          <w:b/>
        </w:rPr>
      </w:pPr>
      <w:r w:rsidRPr="00776C6C">
        <w:rPr>
          <w:b/>
        </w:rPr>
        <w:t>Basic Flow</w:t>
      </w:r>
    </w:p>
    <w:p w:rsidR="007A7702" w:rsidRPr="00C527DD" w:rsidRDefault="007A7702" w:rsidP="009951C5">
      <w:pPr>
        <w:pStyle w:val="ListParagraph"/>
        <w:numPr>
          <w:ilvl w:val="0"/>
          <w:numId w:val="73"/>
        </w:numPr>
        <w:rPr>
          <w:color w:val="auto"/>
        </w:rPr>
      </w:pPr>
      <w:r w:rsidRPr="00C527DD">
        <w:rPr>
          <w:lang w:val="en-SG" w:eastAsia="en-SG"/>
        </w:rPr>
        <w:lastRenderedPageBreak/>
        <w:t>User Clicks on the Contract Module in the Left Panel.</w:t>
      </w:r>
    </w:p>
    <w:p w:rsidR="007A7702" w:rsidRPr="0043171B" w:rsidRDefault="007A7702" w:rsidP="009951C5">
      <w:pPr>
        <w:pStyle w:val="ListParagraph"/>
        <w:numPr>
          <w:ilvl w:val="0"/>
          <w:numId w:val="73"/>
        </w:numPr>
        <w:rPr>
          <w:color w:val="auto"/>
        </w:rPr>
      </w:pPr>
      <w:r w:rsidRPr="00FF7DC1">
        <w:rPr>
          <w:lang w:val="en-SG" w:eastAsia="en-SG"/>
        </w:rPr>
        <w:t xml:space="preserve">Once the Reminder Page opens, </w:t>
      </w:r>
      <w:r>
        <w:rPr>
          <w:lang w:val="en-SG" w:eastAsia="en-SG"/>
        </w:rPr>
        <w:t>user will be able to view contracts in the existing system.</w:t>
      </w:r>
    </w:p>
    <w:p w:rsidR="007A7702" w:rsidRPr="00413CC2" w:rsidRDefault="007A7702" w:rsidP="009951C5">
      <w:pPr>
        <w:pStyle w:val="ListParagraph"/>
        <w:numPr>
          <w:ilvl w:val="0"/>
          <w:numId w:val="73"/>
        </w:numPr>
        <w:rPr>
          <w:color w:val="auto"/>
        </w:rPr>
      </w:pPr>
      <w:r>
        <w:rPr>
          <w:lang w:val="en-SG" w:eastAsia="en-SG"/>
        </w:rPr>
        <w:t xml:space="preserve">User can select any contract and there would be an action button against the contract, on click of which user will be navigated to renew contract page. </w:t>
      </w:r>
    </w:p>
    <w:p w:rsidR="007A7702" w:rsidRPr="0012497E" w:rsidRDefault="007A7702" w:rsidP="009951C5">
      <w:pPr>
        <w:pStyle w:val="ListParagraph"/>
        <w:numPr>
          <w:ilvl w:val="0"/>
          <w:numId w:val="73"/>
        </w:numPr>
        <w:rPr>
          <w:color w:val="auto"/>
        </w:rPr>
      </w:pPr>
      <w:r>
        <w:rPr>
          <w:lang w:val="en-SG" w:eastAsia="en-SG"/>
        </w:rPr>
        <w:t xml:space="preserve">Form opens </w:t>
      </w:r>
      <w:r w:rsidRPr="00325E23">
        <w:rPr>
          <w:lang w:val="en-SG" w:eastAsia="en-SG"/>
        </w:rPr>
        <w:t>which will contain the fields</w:t>
      </w:r>
      <w:r>
        <w:rPr>
          <w:lang w:val="en-SG" w:eastAsia="en-SG"/>
        </w:rPr>
        <w:t xml:space="preserve"> with prepopulated </w:t>
      </w:r>
      <w:proofErr w:type="gramStart"/>
      <w:r>
        <w:rPr>
          <w:lang w:val="en-SG" w:eastAsia="en-SG"/>
        </w:rPr>
        <w:t>values,</w:t>
      </w:r>
      <w:proofErr w:type="gramEnd"/>
      <w:r w:rsidRPr="00325E23">
        <w:rPr>
          <w:lang w:val="en-SG" w:eastAsia="en-SG"/>
        </w:rPr>
        <w:t xml:space="preserve"> user</w:t>
      </w:r>
      <w:r>
        <w:rPr>
          <w:lang w:val="en-SG" w:eastAsia="en-SG"/>
        </w:rPr>
        <w:t xml:space="preserve"> can update the fields </w:t>
      </w:r>
      <w:r w:rsidRPr="00325E23">
        <w:rPr>
          <w:lang w:val="en-SG" w:eastAsia="en-SG"/>
        </w:rPr>
        <w:t xml:space="preserve">in </w:t>
      </w:r>
      <w:r>
        <w:rPr>
          <w:lang w:val="en-SG" w:eastAsia="en-SG"/>
        </w:rPr>
        <w:t>order to renew the Contract. List of the fields which are to be filled and can be edited are listed below :-</w:t>
      </w:r>
    </w:p>
    <w:tbl>
      <w:tblPr>
        <w:tblStyle w:val="TableGrid"/>
        <w:tblW w:w="3793" w:type="dxa"/>
        <w:tblInd w:w="959" w:type="dxa"/>
        <w:tblLook w:val="04A0" w:firstRow="1" w:lastRow="0" w:firstColumn="1" w:lastColumn="0" w:noHBand="0" w:noVBand="1"/>
      </w:tblPr>
      <w:tblGrid>
        <w:gridCol w:w="3793"/>
      </w:tblGrid>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jc w:val="center"/>
              <w:rPr>
                <w:rFonts w:cs="Times New Roman"/>
                <w:b/>
                <w:szCs w:val="22"/>
              </w:rPr>
            </w:pPr>
            <w:r w:rsidRPr="00651468">
              <w:rPr>
                <w:b/>
                <w:szCs w:val="22"/>
              </w:rPr>
              <w:t xml:space="preserve">Fields to </w:t>
            </w:r>
            <w:r>
              <w:rPr>
                <w:b/>
                <w:szCs w:val="22"/>
              </w:rPr>
              <w:t>copied from original contracts</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Default="0012497E" w:rsidP="00241783">
            <w:pPr>
              <w:spacing w:after="0" w:line="240" w:lineRule="auto"/>
              <w:rPr>
                <w:rFonts w:cs="Times New Roman"/>
                <w:szCs w:val="22"/>
              </w:rPr>
            </w:pPr>
            <w:r w:rsidRPr="00651468">
              <w:rPr>
                <w:szCs w:val="22"/>
              </w:rPr>
              <w:t xml:space="preserve">Contract </w:t>
            </w:r>
            <w:r>
              <w:rPr>
                <w:szCs w:val="22"/>
              </w:rPr>
              <w:t>D</w:t>
            </w:r>
            <w:r w:rsidRPr="00651468">
              <w:rPr>
                <w:szCs w:val="22"/>
              </w:rPr>
              <w:t>etails</w:t>
            </w:r>
          </w:p>
        </w:tc>
      </w:tr>
      <w:tr w:rsidR="0012497E" w:rsidRPr="00651468" w:rsidTr="00241783">
        <w:trPr>
          <w:trHeight w:val="195"/>
        </w:trPr>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Pr>
                <w:szCs w:val="22"/>
              </w:rPr>
              <w:t>User Group</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 xml:space="preserve">Contract </w:t>
            </w:r>
            <w:r>
              <w:rPr>
                <w:szCs w:val="22"/>
              </w:rPr>
              <w:t>T</w:t>
            </w:r>
            <w:r w:rsidRPr="00651468">
              <w:rPr>
                <w:szCs w:val="22"/>
              </w:rPr>
              <w:t>itle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BA / PO number</w:t>
            </w:r>
          </w:p>
        </w:tc>
      </w:tr>
      <w:tr w:rsidR="0012497E" w:rsidRPr="00651468" w:rsidTr="00241783">
        <w:trPr>
          <w:trHeight w:val="117"/>
        </w:trPr>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Supplier</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Contract Value Currency</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Contract Value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Performance Bond submission</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tcPr>
          <w:p w:rsidR="0012497E" w:rsidRDefault="0012497E" w:rsidP="00241783">
            <w:pPr>
              <w:spacing w:after="0" w:line="240" w:lineRule="auto"/>
              <w:rPr>
                <w:rFonts w:cs="Times New Roman"/>
                <w:szCs w:val="22"/>
              </w:rPr>
            </w:pPr>
            <w:r w:rsidRPr="00651468">
              <w:rPr>
                <w:szCs w:val="22"/>
              </w:rPr>
              <w:t>Reminder Status</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 xml:space="preserve">Officer in </w:t>
            </w:r>
            <w:r>
              <w:rPr>
                <w:szCs w:val="22"/>
              </w:rPr>
              <w:t>C</w:t>
            </w:r>
            <w:r w:rsidRPr="00651468">
              <w:rPr>
                <w:szCs w:val="22"/>
              </w:rPr>
              <w:t>harge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Cc list</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Pr>
                <w:szCs w:val="22"/>
              </w:rPr>
              <w:t>Reviewer List</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Default="0012497E" w:rsidP="00241783">
            <w:pPr>
              <w:spacing w:after="0" w:line="240" w:lineRule="auto"/>
              <w:rPr>
                <w:rFonts w:cs="Times New Roman"/>
                <w:szCs w:val="22"/>
              </w:rPr>
            </w:pPr>
            <w:r w:rsidRPr="00651468">
              <w:rPr>
                <w:szCs w:val="22"/>
              </w:rPr>
              <w:t>Option year</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Option year exercise date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Default="0012497E" w:rsidP="00241783">
            <w:pPr>
              <w:spacing w:after="0" w:line="240" w:lineRule="auto"/>
              <w:rPr>
                <w:rFonts w:cs="Times New Roman"/>
                <w:szCs w:val="22"/>
              </w:rPr>
            </w:pPr>
            <w:r w:rsidRPr="00651468">
              <w:rPr>
                <w:szCs w:val="22"/>
              </w:rPr>
              <w:t>Insurance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Public Liability policy expiry date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Workman Compensation policy expiry date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Hull &amp; Marine expiry date</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2497E" w:rsidRDefault="0012497E" w:rsidP="00241783">
            <w:pPr>
              <w:spacing w:after="0" w:line="240" w:lineRule="auto"/>
              <w:rPr>
                <w:rFonts w:cs="Times New Roman"/>
                <w:szCs w:val="22"/>
              </w:rPr>
            </w:pPr>
            <w:r w:rsidRPr="00651468">
              <w:rPr>
                <w:szCs w:val="22"/>
              </w:rPr>
              <w:t>Savings</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Savings currency</w:t>
            </w:r>
          </w:p>
        </w:tc>
      </w:tr>
      <w:tr w:rsidR="0012497E" w:rsidRPr="00651468" w:rsidTr="00241783">
        <w:tc>
          <w:tcPr>
            <w:tcW w:w="3793" w:type="dxa"/>
            <w:tcBorders>
              <w:top w:val="single" w:sz="4" w:space="0" w:color="auto"/>
              <w:left w:val="single" w:sz="4" w:space="0" w:color="auto"/>
              <w:bottom w:val="single" w:sz="4" w:space="0" w:color="auto"/>
              <w:right w:val="single" w:sz="4" w:space="0" w:color="auto"/>
            </w:tcBorders>
            <w:vAlign w:val="center"/>
            <w:hideMark/>
          </w:tcPr>
          <w:p w:rsidR="0012497E" w:rsidRDefault="0012497E" w:rsidP="00241783">
            <w:pPr>
              <w:spacing w:after="0" w:line="240" w:lineRule="auto"/>
              <w:rPr>
                <w:rFonts w:cs="Times New Roman"/>
                <w:szCs w:val="22"/>
              </w:rPr>
            </w:pPr>
            <w:r w:rsidRPr="00651468">
              <w:rPr>
                <w:szCs w:val="22"/>
              </w:rPr>
              <w:t>Savings</w:t>
            </w:r>
          </w:p>
        </w:tc>
      </w:tr>
    </w:tbl>
    <w:p w:rsidR="0012497E" w:rsidRPr="0012497E" w:rsidRDefault="0012497E" w:rsidP="0012497E">
      <w:pPr>
        <w:rPr>
          <w:color w:val="auto"/>
        </w:rPr>
      </w:pPr>
    </w:p>
    <w:p w:rsidR="007A7702" w:rsidRDefault="007A7702" w:rsidP="007A7702">
      <w:pPr>
        <w:rPr>
          <w:rFonts w:ascii="Arial" w:hAnsi="Arial" w:cs="Arial"/>
          <w:sz w:val="20"/>
          <w:szCs w:val="20"/>
        </w:rPr>
      </w:pPr>
      <w:r>
        <w:rPr>
          <w:rFonts w:ascii="Arial" w:hAnsi="Arial" w:cs="Arial"/>
          <w:sz w:val="20"/>
          <w:szCs w:val="20"/>
        </w:rPr>
        <w:t xml:space="preserve">                               *Mandatory field</w:t>
      </w:r>
    </w:p>
    <w:p w:rsidR="007A7702" w:rsidRPr="006F3A7C" w:rsidRDefault="007A7702" w:rsidP="009951C5">
      <w:pPr>
        <w:pStyle w:val="ListParagraph"/>
        <w:numPr>
          <w:ilvl w:val="0"/>
          <w:numId w:val="29"/>
        </w:numPr>
        <w:rPr>
          <w:lang w:val="en-SG" w:eastAsia="en-SG"/>
        </w:rPr>
      </w:pPr>
      <w:r w:rsidRPr="006F3A7C">
        <w:rPr>
          <w:lang w:val="en-SG" w:eastAsia="en-SG"/>
        </w:rPr>
        <w:t xml:space="preserve">After filling the mandatory details, user will click on </w:t>
      </w:r>
      <w:commentRangeStart w:id="99"/>
      <w:r w:rsidRPr="006F3A7C">
        <w:rPr>
          <w:lang w:val="en-SG" w:eastAsia="en-SG"/>
        </w:rPr>
        <w:t xml:space="preserve">'Submit' </w:t>
      </w:r>
      <w:commentRangeEnd w:id="99"/>
      <w:r w:rsidR="00197971">
        <w:rPr>
          <w:rStyle w:val="CommentReference"/>
        </w:rPr>
        <w:commentReference w:id="99"/>
      </w:r>
      <w:r w:rsidRPr="006F3A7C">
        <w:rPr>
          <w:lang w:val="en-SG" w:eastAsia="en-SG"/>
        </w:rPr>
        <w:t xml:space="preserve">button to </w:t>
      </w:r>
      <w:r>
        <w:rPr>
          <w:lang w:val="en-SG" w:eastAsia="en-SG"/>
        </w:rPr>
        <w:t>renew the</w:t>
      </w:r>
      <w:r w:rsidRPr="006F3A7C">
        <w:rPr>
          <w:lang w:val="en-SG" w:eastAsia="en-SG"/>
        </w:rPr>
        <w:t xml:space="preserve"> contract</w:t>
      </w:r>
    </w:p>
    <w:p w:rsidR="007A7702" w:rsidRPr="006F3A7C" w:rsidRDefault="007A7702" w:rsidP="009951C5">
      <w:pPr>
        <w:pStyle w:val="ListParagraph"/>
        <w:numPr>
          <w:ilvl w:val="0"/>
          <w:numId w:val="29"/>
        </w:numPr>
        <w:rPr>
          <w:lang w:val="en-SG" w:eastAsia="en-SG"/>
        </w:rPr>
      </w:pPr>
      <w:r w:rsidRPr="006F3A7C">
        <w:rPr>
          <w:lang w:val="en-SG" w:eastAsia="en-SG"/>
        </w:rPr>
        <w:t xml:space="preserve">A new Contract / Reference Number </w:t>
      </w:r>
      <w:proofErr w:type="gramStart"/>
      <w:r w:rsidRPr="006F3A7C">
        <w:rPr>
          <w:lang w:val="en-SG" w:eastAsia="en-SG"/>
        </w:rPr>
        <w:t>is</w:t>
      </w:r>
      <w:proofErr w:type="gramEnd"/>
      <w:r w:rsidRPr="006F3A7C">
        <w:rPr>
          <w:lang w:val="en-SG" w:eastAsia="en-SG"/>
        </w:rPr>
        <w:t xml:space="preserve"> created and </w:t>
      </w:r>
      <w:r>
        <w:rPr>
          <w:lang w:val="en-SG" w:eastAsia="en-SG"/>
        </w:rPr>
        <w:t>a new contract is created.</w:t>
      </w:r>
    </w:p>
    <w:p w:rsidR="007A7702" w:rsidRPr="00776C6C" w:rsidRDefault="007A7702" w:rsidP="007A7702">
      <w:pPr>
        <w:pStyle w:val="Heading4"/>
        <w:numPr>
          <w:ilvl w:val="0"/>
          <w:numId w:val="0"/>
        </w:numPr>
        <w:ind w:left="864" w:hanging="864"/>
        <w:rPr>
          <w:b/>
        </w:rPr>
      </w:pPr>
      <w:r w:rsidRPr="00776C6C">
        <w:rPr>
          <w:b/>
        </w:rPr>
        <w:t>Sub Flow</w:t>
      </w:r>
    </w:p>
    <w:p w:rsidR="007A7702" w:rsidRDefault="007A7702" w:rsidP="007A7702">
      <w:r>
        <w:t>Premature exit</w:t>
      </w:r>
    </w:p>
    <w:p w:rsidR="007A7702" w:rsidRDefault="007A7702" w:rsidP="009951C5">
      <w:pPr>
        <w:pStyle w:val="ListParagraph"/>
        <w:numPr>
          <w:ilvl w:val="0"/>
          <w:numId w:val="73"/>
        </w:numPr>
      </w:pPr>
      <w:r w:rsidRPr="00DF1D46">
        <w:t xml:space="preserve">User can cancel and exit the </w:t>
      </w:r>
      <w:r>
        <w:t xml:space="preserve">renew </w:t>
      </w:r>
      <w:r w:rsidRPr="00DF1D46">
        <w:t>contract creation screen prematurely, for example: Click on any of the action button present on left navigation menu and also, breadc</w:t>
      </w:r>
      <w:r>
        <w:t xml:space="preserve">rumbs at the top of the page. </w:t>
      </w:r>
      <w:r w:rsidRPr="00DF1D46">
        <w:t xml:space="preserve">An alert will be displayed in a pop up, when user tries to exit the screen without completing the form or clicks on any other link. In alert, if user clicks yes, then it </w:t>
      </w:r>
      <w:proofErr w:type="gramStart"/>
      <w:r w:rsidRPr="00DF1D46">
        <w:t>will</w:t>
      </w:r>
      <w:proofErr w:type="gramEnd"/>
      <w:r w:rsidRPr="00DF1D46">
        <w:t xml:space="preserve"> exit and no record will be saved and if clicks on 'No' then, he would continue to add record.</w:t>
      </w:r>
    </w:p>
    <w:p w:rsidR="007A7702" w:rsidRPr="00DF1D46" w:rsidRDefault="007A7702" w:rsidP="009951C5">
      <w:pPr>
        <w:pStyle w:val="ListParagraph"/>
        <w:numPr>
          <w:ilvl w:val="0"/>
          <w:numId w:val="73"/>
        </w:numPr>
      </w:pPr>
      <w:r w:rsidRPr="00DF1D46">
        <w:t>On cancel, user returns to the view screen and no record will be saved.</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Validations</w:t>
      </w:r>
    </w:p>
    <w:p w:rsidR="007A7702" w:rsidRDefault="007A7702" w:rsidP="009951C5">
      <w:pPr>
        <w:pStyle w:val="ListParagraph"/>
        <w:numPr>
          <w:ilvl w:val="0"/>
          <w:numId w:val="41"/>
        </w:numPr>
      </w:pPr>
      <w:r>
        <w:lastRenderedPageBreak/>
        <w:t>The system will check if all Mandatory Data has been filled during the click of submit button.</w:t>
      </w:r>
    </w:p>
    <w:p w:rsidR="007A7702" w:rsidRDefault="007A7702" w:rsidP="009951C5">
      <w:pPr>
        <w:pStyle w:val="ListParagraph"/>
        <w:numPr>
          <w:ilvl w:val="0"/>
          <w:numId w:val="41"/>
        </w:numPr>
      </w:pPr>
      <w:r>
        <w:t>Contract Expiry Date should be greater than Contract Start Date.</w:t>
      </w:r>
    </w:p>
    <w:p w:rsidR="007A7702" w:rsidRDefault="007A7702" w:rsidP="009951C5">
      <w:pPr>
        <w:pStyle w:val="ListParagraph"/>
        <w:numPr>
          <w:ilvl w:val="0"/>
          <w:numId w:val="41"/>
        </w:numPr>
      </w:pPr>
      <w:r>
        <w:t>First, second and Third reminder date should be greater than start date</w:t>
      </w:r>
    </w:p>
    <w:p w:rsidR="007A7702" w:rsidRDefault="007A7702" w:rsidP="009951C5">
      <w:pPr>
        <w:pStyle w:val="ListParagraph"/>
        <w:numPr>
          <w:ilvl w:val="0"/>
          <w:numId w:val="41"/>
        </w:numPr>
      </w:pPr>
      <w:r>
        <w:t>First &lt; Second &lt; Third reminder date sequence</w:t>
      </w:r>
    </w:p>
    <w:p w:rsidR="007A7702" w:rsidRDefault="007A7702" w:rsidP="009951C5">
      <w:pPr>
        <w:pStyle w:val="ListParagraph"/>
        <w:numPr>
          <w:ilvl w:val="0"/>
          <w:numId w:val="41"/>
        </w:numPr>
      </w:pPr>
      <w:r>
        <w:t>Public Liability policy expiry date should be greater than start date</w:t>
      </w:r>
    </w:p>
    <w:p w:rsidR="007A7702" w:rsidRDefault="007A7702" w:rsidP="009951C5">
      <w:pPr>
        <w:pStyle w:val="ListParagraph"/>
        <w:numPr>
          <w:ilvl w:val="0"/>
          <w:numId w:val="41"/>
        </w:numPr>
      </w:pPr>
      <w:r>
        <w:t>Workman Compensation policy expiry date should be greater than start date</w:t>
      </w:r>
    </w:p>
    <w:p w:rsidR="007A7702" w:rsidRDefault="007A7702" w:rsidP="009951C5">
      <w:pPr>
        <w:pStyle w:val="ListParagraph"/>
        <w:numPr>
          <w:ilvl w:val="0"/>
          <w:numId w:val="41"/>
        </w:numPr>
      </w:pPr>
      <w:r>
        <w:t>Hull &amp; Marine expiry date should be greater than start date</w:t>
      </w:r>
    </w:p>
    <w:p w:rsidR="007A7702" w:rsidRDefault="007A7702" w:rsidP="00197971">
      <w:pPr>
        <w:pStyle w:val="ListParagraph"/>
        <w:numPr>
          <w:ilvl w:val="0"/>
          <w:numId w:val="0"/>
        </w:numPr>
        <w:ind w:left="720"/>
      </w:pPr>
      <w:del w:id="100" w:author="PSA" w:date="2017-11-20T14:10:00Z">
        <w:r w:rsidDel="00197971">
          <w:delText>All dates entered has to be equal or greater than current date</w:delText>
        </w:r>
      </w:del>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r>
        <w:t xml:space="preserve">a. A new contract will be created </w:t>
      </w:r>
      <w:del w:id="101" w:author="PSA" w:date="2017-11-20T14:11:00Z">
        <w:r w:rsidDel="00197971">
          <w:delText>with a new Contract / Reference Number</w:delText>
        </w:r>
      </w:del>
    </w:p>
    <w:p w:rsidR="007A7702" w:rsidRDefault="007A7702" w:rsidP="007A7702">
      <w:r>
        <w:t xml:space="preserve">b. </w:t>
      </w:r>
      <w:commentRangeStart w:id="102"/>
      <w:r>
        <w:t>Email will be sent to the respective user group</w:t>
      </w:r>
      <w:commentRangeEnd w:id="102"/>
      <w:r w:rsidR="00197971">
        <w:rPr>
          <w:rStyle w:val="CommentReference"/>
        </w:rPr>
        <w:commentReference w:id="102"/>
      </w:r>
    </w:p>
    <w:p w:rsidR="007A7702" w:rsidRDefault="007A7702" w:rsidP="007A7702">
      <w:pPr>
        <w:pStyle w:val="Heading3"/>
      </w:pPr>
      <w:r>
        <w:t xml:space="preserve"> </w:t>
      </w:r>
      <w:bookmarkStart w:id="103" w:name="_Toc496976633"/>
      <w:bookmarkStart w:id="104" w:name="_Toc498717163"/>
      <w:r>
        <w:t xml:space="preserve">Reminder </w:t>
      </w:r>
      <w:proofErr w:type="spellStart"/>
      <w:r>
        <w:t>Calender</w:t>
      </w:r>
      <w:bookmarkEnd w:id="103"/>
      <w:bookmarkEnd w:id="104"/>
      <w:proofErr w:type="spellEnd"/>
      <w:r>
        <w:t xml:space="preserve"> </w:t>
      </w:r>
    </w:p>
    <w:p w:rsidR="007A7702" w:rsidRDefault="007A7702" w:rsidP="007A7702">
      <w:pPr>
        <w:pStyle w:val="Heading4"/>
      </w:pPr>
      <w:r>
        <w:t>Description</w:t>
      </w:r>
    </w:p>
    <w:p w:rsidR="007A7702" w:rsidRDefault="007A7702" w:rsidP="007A7702">
      <w:r>
        <w:t>This use case describes, how user can view reminders for contracts expiring in current month</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C41C94" w:rsidRDefault="007A7702" w:rsidP="007A7702">
      <w:r w:rsidRPr="00C41C94">
        <w:t>Reminders should be available for contracts in the system</w:t>
      </w:r>
    </w:p>
    <w:p w:rsidR="007A7702" w:rsidRDefault="007A7702" w:rsidP="007A7702">
      <w:pPr>
        <w:rPr>
          <w:b/>
        </w:rPr>
      </w:pPr>
      <w:r w:rsidRPr="00776C6C">
        <w:rPr>
          <w:b/>
        </w:rPr>
        <w:t>Basic Flow</w:t>
      </w:r>
    </w:p>
    <w:p w:rsidR="007A7702" w:rsidRDefault="007A7702" w:rsidP="009951C5">
      <w:pPr>
        <w:pStyle w:val="ListParagraph"/>
        <w:numPr>
          <w:ilvl w:val="0"/>
          <w:numId w:val="43"/>
        </w:numPr>
      </w:pPr>
      <w:r>
        <w:t>User navigates to contract from left menu panel</w:t>
      </w:r>
    </w:p>
    <w:p w:rsidR="007A7702" w:rsidRDefault="007A7702" w:rsidP="009951C5">
      <w:pPr>
        <w:pStyle w:val="ListParagraph"/>
        <w:numPr>
          <w:ilvl w:val="0"/>
          <w:numId w:val="43"/>
        </w:numPr>
      </w:pPr>
      <w:r>
        <w:t xml:space="preserve">Reminder </w:t>
      </w:r>
      <w:proofErr w:type="spellStart"/>
      <w:r>
        <w:t>Calender</w:t>
      </w:r>
      <w:proofErr w:type="spellEnd"/>
      <w:r>
        <w:t xml:space="preserve"> is available on the top of the page above the tiles and view grid</w:t>
      </w:r>
    </w:p>
    <w:p w:rsidR="007A7702" w:rsidRDefault="007A7702" w:rsidP="009951C5">
      <w:pPr>
        <w:pStyle w:val="ListParagraph"/>
        <w:numPr>
          <w:ilvl w:val="0"/>
          <w:numId w:val="43"/>
        </w:numPr>
      </w:pPr>
      <w:r>
        <w:t xml:space="preserve">Current month calendar will show up from first day till last day </w:t>
      </w:r>
    </w:p>
    <w:p w:rsidR="007A7702" w:rsidRPr="004B2D1B" w:rsidRDefault="007A7702" w:rsidP="009951C5">
      <w:pPr>
        <w:pStyle w:val="ListParagraph"/>
        <w:numPr>
          <w:ilvl w:val="0"/>
          <w:numId w:val="43"/>
        </w:numPr>
      </w:pPr>
      <w:r>
        <w:t xml:space="preserve">There will be indicator for the current date on the </w:t>
      </w:r>
      <w:proofErr w:type="spellStart"/>
      <w:r>
        <w:t>calender</w:t>
      </w:r>
      <w:proofErr w:type="spellEnd"/>
    </w:p>
    <w:p w:rsidR="007A7702" w:rsidRDefault="007A7702" w:rsidP="009951C5">
      <w:pPr>
        <w:pStyle w:val="ListParagraph"/>
        <w:numPr>
          <w:ilvl w:val="0"/>
          <w:numId w:val="43"/>
        </w:numPr>
      </w:pPr>
      <w:r>
        <w:t xml:space="preserve">In the </w:t>
      </w:r>
      <w:proofErr w:type="spellStart"/>
      <w:r>
        <w:t>Calender</w:t>
      </w:r>
      <w:proofErr w:type="spellEnd"/>
      <w:r>
        <w:t xml:space="preserve"> UI, dates will be rounded off to red for the contracts expiring in the current month.</w:t>
      </w:r>
    </w:p>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Default="007A7702" w:rsidP="007A7702">
      <w:r>
        <w:t>NA</w:t>
      </w:r>
    </w:p>
    <w:p w:rsidR="007A7702" w:rsidRPr="00776C6C" w:rsidRDefault="007A7702" w:rsidP="007A7702">
      <w:pPr>
        <w:pStyle w:val="Heading4"/>
        <w:numPr>
          <w:ilvl w:val="0"/>
          <w:numId w:val="0"/>
        </w:numPr>
        <w:ind w:left="864" w:hanging="864"/>
        <w:rPr>
          <w:b/>
        </w:rPr>
      </w:pPr>
      <w:r w:rsidRPr="00776C6C">
        <w:rPr>
          <w:b/>
        </w:rPr>
        <w:lastRenderedPageBreak/>
        <w:t>Post-Conditions</w:t>
      </w:r>
    </w:p>
    <w:p w:rsidR="007A7702" w:rsidRDefault="007A7702" w:rsidP="007A7702">
      <w:r>
        <w:t xml:space="preserve">View expiring contracts highlighted on the date’s in the </w:t>
      </w:r>
      <w:proofErr w:type="spellStart"/>
      <w:r>
        <w:t>calender</w:t>
      </w:r>
      <w:proofErr w:type="spellEnd"/>
    </w:p>
    <w:p w:rsidR="007A7702" w:rsidRDefault="007A7702" w:rsidP="007A7702">
      <w:pPr>
        <w:pStyle w:val="Heading3"/>
      </w:pPr>
      <w:bookmarkStart w:id="105" w:name="_Toc496976634"/>
      <w:bookmarkStart w:id="106" w:name="_Toc498717164"/>
      <w:r>
        <w:t>Reminders View and Flow</w:t>
      </w:r>
      <w:bookmarkEnd w:id="105"/>
      <w:bookmarkEnd w:id="106"/>
    </w:p>
    <w:p w:rsidR="007A7702" w:rsidRDefault="007A7702" w:rsidP="007A7702">
      <w:pPr>
        <w:pStyle w:val="Heading4"/>
      </w:pPr>
      <w:r>
        <w:t>Description</w:t>
      </w:r>
    </w:p>
    <w:p w:rsidR="007A7702" w:rsidRDefault="007A7702" w:rsidP="007A7702">
      <w:r>
        <w:t>This use case describes, how reminders will viewed and applied for contracts</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C41C94" w:rsidRDefault="007A7702" w:rsidP="007A7702">
      <w:r w:rsidRPr="00C41C94">
        <w:t>For existing and new contracts in the system</w:t>
      </w:r>
    </w:p>
    <w:p w:rsidR="007A7702" w:rsidRDefault="007A7702" w:rsidP="007A7702">
      <w:pPr>
        <w:rPr>
          <w:b/>
        </w:rPr>
      </w:pPr>
      <w:r w:rsidRPr="00776C6C">
        <w:rPr>
          <w:b/>
        </w:rPr>
        <w:t>Basic Flow</w:t>
      </w:r>
    </w:p>
    <w:p w:rsidR="007A7702" w:rsidRDefault="007A7702" w:rsidP="009951C5">
      <w:pPr>
        <w:pStyle w:val="ListParagraph"/>
        <w:numPr>
          <w:ilvl w:val="0"/>
          <w:numId w:val="44"/>
        </w:numPr>
      </w:pPr>
      <w:r>
        <w:t>There will be 3 reminders set for every contract as First Reminder Date, Second Reminder Date and Third Reminder Date</w:t>
      </w:r>
    </w:p>
    <w:p w:rsidR="0012497E" w:rsidRDefault="0012497E" w:rsidP="009951C5">
      <w:pPr>
        <w:pStyle w:val="ListParagraph"/>
        <w:numPr>
          <w:ilvl w:val="0"/>
          <w:numId w:val="44"/>
        </w:numPr>
      </w:pPr>
      <w:r>
        <w:t>There will be up to 3 reminders set for every contract as First Reminder Date, Second Reminder Date and Third Reminder Date as no. of days based on which the reminder should be triggered. For example,</w:t>
      </w:r>
    </w:p>
    <w:p w:rsidR="0012497E" w:rsidRDefault="0012497E" w:rsidP="009951C5">
      <w:pPr>
        <w:pStyle w:val="ListParagraph"/>
        <w:numPr>
          <w:ilvl w:val="0"/>
          <w:numId w:val="44"/>
        </w:numPr>
      </w:pPr>
      <w:r>
        <w:t>First Reminder = 30 days (Trigger the reminder 30 days before the expiry date)</w:t>
      </w:r>
    </w:p>
    <w:p w:rsidR="0012497E" w:rsidRDefault="0012497E" w:rsidP="009951C5">
      <w:pPr>
        <w:pStyle w:val="ListParagraph"/>
        <w:numPr>
          <w:ilvl w:val="0"/>
          <w:numId w:val="44"/>
        </w:numPr>
      </w:pPr>
      <w:r>
        <w:t>Second Reminder = 15 days  (Trigger the reminder 15 days before the expiry date)</w:t>
      </w:r>
    </w:p>
    <w:p w:rsidR="0012497E" w:rsidRDefault="0012497E" w:rsidP="009951C5">
      <w:pPr>
        <w:pStyle w:val="ListParagraph"/>
        <w:numPr>
          <w:ilvl w:val="0"/>
          <w:numId w:val="44"/>
        </w:numPr>
      </w:pPr>
      <w:r>
        <w:t>Third Reminder = 7 days (Trigger the reminder 7 days before the expiry date)</w:t>
      </w:r>
    </w:p>
    <w:p w:rsidR="0012497E" w:rsidRDefault="0012497E" w:rsidP="009951C5">
      <w:pPr>
        <w:pStyle w:val="ListParagraph"/>
        <w:numPr>
          <w:ilvl w:val="0"/>
          <w:numId w:val="44"/>
        </w:numPr>
      </w:pPr>
      <w:r>
        <w:t xml:space="preserve">Note: - These reminder days are specific to respective modules and user groups and will be configured from the settings section. </w:t>
      </w:r>
    </w:p>
    <w:p w:rsidR="0012497E" w:rsidRDefault="0012497E" w:rsidP="009951C5">
      <w:pPr>
        <w:pStyle w:val="ListParagraph"/>
        <w:numPr>
          <w:ilvl w:val="0"/>
          <w:numId w:val="44"/>
        </w:numPr>
      </w:pPr>
      <w:r>
        <w:t>On the respective first, second and third reminder date, notification email will be sent with following recipients:</w:t>
      </w:r>
    </w:p>
    <w:p w:rsidR="0012497E" w:rsidRDefault="0012497E" w:rsidP="0012497E">
      <w:pPr>
        <w:pStyle w:val="ListParagraph"/>
        <w:numPr>
          <w:ilvl w:val="0"/>
          <w:numId w:val="0"/>
        </w:numPr>
        <w:ind w:left="936"/>
      </w:pPr>
      <w:r>
        <w:t>TO List:</w:t>
      </w:r>
    </w:p>
    <w:p w:rsidR="0012497E" w:rsidRDefault="0012497E" w:rsidP="009951C5">
      <w:pPr>
        <w:pStyle w:val="ListParagraph"/>
        <w:numPr>
          <w:ilvl w:val="0"/>
          <w:numId w:val="68"/>
        </w:numPr>
      </w:pPr>
      <w:r>
        <w:t xml:space="preserve">Officer in Charge of this contract </w:t>
      </w:r>
    </w:p>
    <w:p w:rsidR="0012497E" w:rsidRDefault="0012497E" w:rsidP="009951C5">
      <w:pPr>
        <w:pStyle w:val="ListParagraph"/>
        <w:numPr>
          <w:ilvl w:val="0"/>
          <w:numId w:val="68"/>
        </w:numPr>
      </w:pPr>
      <w:r>
        <w:t>Users in the Group who have “Notification TO” access right</w:t>
      </w:r>
    </w:p>
    <w:p w:rsidR="0012497E" w:rsidRDefault="0012497E" w:rsidP="0012497E">
      <w:pPr>
        <w:pStyle w:val="ListParagraph"/>
        <w:numPr>
          <w:ilvl w:val="0"/>
          <w:numId w:val="0"/>
        </w:numPr>
        <w:ind w:left="936"/>
      </w:pPr>
      <w:r>
        <w:t xml:space="preserve">CC List </w:t>
      </w:r>
    </w:p>
    <w:p w:rsidR="0012497E" w:rsidRDefault="0012497E" w:rsidP="009951C5">
      <w:pPr>
        <w:pStyle w:val="ListParagraph"/>
        <w:numPr>
          <w:ilvl w:val="0"/>
          <w:numId w:val="69"/>
        </w:numPr>
      </w:pPr>
      <w:r>
        <w:t xml:space="preserve">Emails configured in contract CC List </w:t>
      </w:r>
    </w:p>
    <w:p w:rsidR="0012497E" w:rsidRDefault="0012497E" w:rsidP="009951C5">
      <w:pPr>
        <w:pStyle w:val="ListParagraph"/>
        <w:numPr>
          <w:ilvl w:val="0"/>
          <w:numId w:val="69"/>
        </w:numPr>
      </w:pPr>
      <w:r>
        <w:t>Users in the group who have “Notification CC” access right</w:t>
      </w:r>
    </w:p>
    <w:p w:rsidR="0012497E" w:rsidRDefault="0012497E" w:rsidP="0012497E">
      <w:pPr>
        <w:ind w:left="576"/>
      </w:pPr>
    </w:p>
    <w:p w:rsidR="0012497E" w:rsidRDefault="0012497E" w:rsidP="009951C5">
      <w:pPr>
        <w:pStyle w:val="ListParagraph"/>
        <w:numPr>
          <w:ilvl w:val="0"/>
          <w:numId w:val="69"/>
        </w:numPr>
      </w:pPr>
      <w:r>
        <w:t xml:space="preserve">User will be able to view the reminders status from the view contract screen as a quick snapshot. There will be 3 icons to indicate the stage of the reminder. If only one icon is highlighted then it indicates first reminder is sent, for 2 icons it indicates second reminder is sent and for 3rd icon it indicates all 3 reminders are sent. </w:t>
      </w:r>
    </w:p>
    <w:p w:rsidR="0012497E" w:rsidRDefault="0012497E" w:rsidP="0012497E">
      <w:pPr>
        <w:ind w:left="576"/>
      </w:pPr>
      <w:r>
        <w:t>Note: - Reminder Format will be DD/MM/YYYY</w:t>
      </w:r>
    </w:p>
    <w:p w:rsidR="0012497E" w:rsidRDefault="0012497E" w:rsidP="0012497E">
      <w:pPr>
        <w:pStyle w:val="ListParagraph"/>
        <w:numPr>
          <w:ilvl w:val="0"/>
          <w:numId w:val="0"/>
        </w:numPr>
        <w:ind w:left="936"/>
      </w:pPr>
    </w:p>
    <w:p w:rsidR="007A7702" w:rsidRPr="00776C6C" w:rsidRDefault="007A7702" w:rsidP="007A7702">
      <w:pPr>
        <w:pStyle w:val="Heading4"/>
        <w:numPr>
          <w:ilvl w:val="0"/>
          <w:numId w:val="0"/>
        </w:numPr>
        <w:ind w:left="864" w:hanging="864"/>
        <w:rPr>
          <w:b/>
        </w:rPr>
      </w:pPr>
      <w:r w:rsidRPr="00776C6C">
        <w:rPr>
          <w:b/>
        </w:rPr>
        <w:t>Sub Flow</w:t>
      </w:r>
    </w:p>
    <w:p w:rsidR="00D275E9" w:rsidRDefault="00D275E9" w:rsidP="00D275E9">
      <w:r>
        <w:t xml:space="preserve">There will be 3 reminders set for every contract as First Reminder Date, Second Reminder Date and Third Reminder Date as </w:t>
      </w:r>
      <w:proofErr w:type="spellStart"/>
      <w:r>
        <w:t>no.of</w:t>
      </w:r>
      <w:proofErr w:type="spellEnd"/>
      <w:r>
        <w:t xml:space="preserve"> days based on which the reminder should be trigged. For example,</w:t>
      </w:r>
    </w:p>
    <w:p w:rsidR="00D275E9" w:rsidRDefault="00D275E9" w:rsidP="009951C5">
      <w:pPr>
        <w:pStyle w:val="ListParagraph"/>
        <w:numPr>
          <w:ilvl w:val="0"/>
          <w:numId w:val="45"/>
        </w:numPr>
      </w:pPr>
      <w:r>
        <w:t>First Reminder = 30 days (Trigger the reminder 30 days before the expiry date)</w:t>
      </w:r>
    </w:p>
    <w:p w:rsidR="00D275E9" w:rsidRDefault="00D275E9" w:rsidP="00363443">
      <w:pPr>
        <w:pStyle w:val="ListParagraph"/>
      </w:pPr>
      <w:r>
        <w:t>Second Reminder = 15 days  (Trigger the reminder 15 days before the expiry date)</w:t>
      </w:r>
    </w:p>
    <w:p w:rsidR="00D275E9" w:rsidRDefault="00D275E9" w:rsidP="00363443">
      <w:pPr>
        <w:pStyle w:val="ListParagraph"/>
      </w:pPr>
      <w:r>
        <w:t>Third Reminder = 7 days (Trigger the reminder 7 days before the expiry date)</w:t>
      </w:r>
    </w:p>
    <w:p w:rsidR="00D275E9" w:rsidRDefault="00D275E9" w:rsidP="0012497E">
      <w:r>
        <w:t>Note</w:t>
      </w:r>
      <w:proofErr w:type="gramStart"/>
      <w:r>
        <w:t>:-</w:t>
      </w:r>
      <w:proofErr w:type="gramEnd"/>
      <w:r>
        <w:t xml:space="preserve"> These reminder days are specific to respective modules and will be configured from the settings section. </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Validations:-</w:t>
      </w:r>
    </w:p>
    <w:p w:rsidR="007A7702" w:rsidRDefault="007A7702" w:rsidP="009951C5">
      <w:pPr>
        <w:pStyle w:val="ListParagraph"/>
        <w:numPr>
          <w:ilvl w:val="0"/>
          <w:numId w:val="46"/>
        </w:numPr>
      </w:pPr>
      <w:r>
        <w:t>All the dates will be in DD/MM/YYYY format</w:t>
      </w:r>
    </w:p>
    <w:p w:rsidR="007A7702" w:rsidRDefault="007A7702" w:rsidP="009951C5">
      <w:pPr>
        <w:pStyle w:val="ListParagraph"/>
        <w:numPr>
          <w:ilvl w:val="0"/>
          <w:numId w:val="46"/>
        </w:numPr>
      </w:pPr>
      <w:r>
        <w:t>First, second and Third reminder date should be greater than start date</w:t>
      </w:r>
    </w:p>
    <w:p w:rsidR="007A7702" w:rsidRDefault="007A7702" w:rsidP="009951C5">
      <w:pPr>
        <w:pStyle w:val="ListParagraph"/>
        <w:numPr>
          <w:ilvl w:val="0"/>
          <w:numId w:val="46"/>
        </w:numPr>
      </w:pPr>
      <w:r>
        <w:t>First &lt; Second &lt; Third reminder date sequence</w:t>
      </w:r>
    </w:p>
    <w:p w:rsidR="007A7702" w:rsidRDefault="007A7702" w:rsidP="009951C5">
      <w:pPr>
        <w:pStyle w:val="ListParagraph"/>
        <w:numPr>
          <w:ilvl w:val="0"/>
          <w:numId w:val="46"/>
        </w:numPr>
      </w:pPr>
      <w:r>
        <w:t>All dates entered has to be equal or greater than current date</w:t>
      </w:r>
    </w:p>
    <w:p w:rsidR="007A7702" w:rsidRDefault="007A7702" w:rsidP="007A7702">
      <w:pPr>
        <w:ind w:left="720"/>
      </w:pP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FA63E5" w:rsidRDefault="007A7702" w:rsidP="007A7702">
      <w:proofErr w:type="gramStart"/>
      <w:r>
        <w:t>a</w:t>
      </w:r>
      <w:proofErr w:type="gramEnd"/>
      <w:r>
        <w:t>. View Reminder Status for the contract</w:t>
      </w:r>
    </w:p>
    <w:p w:rsidR="007A7702" w:rsidRDefault="007A7702" w:rsidP="007A7702">
      <w:r>
        <w:t>b. Send email after each reminder stage</w:t>
      </w:r>
    </w:p>
    <w:p w:rsidR="007A7702" w:rsidRDefault="007A7702" w:rsidP="007A7702">
      <w:pPr>
        <w:pStyle w:val="Heading3"/>
      </w:pPr>
      <w:bookmarkStart w:id="107" w:name="_Toc496976635"/>
      <w:bookmarkStart w:id="108" w:name="_Toc498717165"/>
      <w:r>
        <w:t>Email expiring Contracts</w:t>
      </w:r>
      <w:bookmarkEnd w:id="107"/>
      <w:bookmarkEnd w:id="108"/>
    </w:p>
    <w:p w:rsidR="007A7702" w:rsidRDefault="007A7702" w:rsidP="007A7702">
      <w:pPr>
        <w:pStyle w:val="Heading4"/>
      </w:pPr>
      <w:r>
        <w:t>Description</w:t>
      </w:r>
    </w:p>
    <w:p w:rsidR="007A7702" w:rsidRDefault="007A7702" w:rsidP="007A7702">
      <w:r>
        <w:t>This use case describes, sending email to expiring contracts</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12497E" w:rsidRDefault="007A7702" w:rsidP="007A7702">
      <w:r w:rsidRPr="0012497E">
        <w:t>Contracts should already be available in the system</w:t>
      </w:r>
    </w:p>
    <w:p w:rsidR="007A7702" w:rsidRDefault="007A7702" w:rsidP="007A7702">
      <w:pPr>
        <w:rPr>
          <w:b/>
        </w:rPr>
      </w:pPr>
      <w:r w:rsidRPr="00776C6C">
        <w:rPr>
          <w:b/>
        </w:rPr>
        <w:t>Basic Flow</w:t>
      </w:r>
    </w:p>
    <w:p w:rsidR="007A7702" w:rsidRDefault="007A7702" w:rsidP="009951C5">
      <w:pPr>
        <w:pStyle w:val="ListParagraph"/>
        <w:numPr>
          <w:ilvl w:val="0"/>
          <w:numId w:val="47"/>
        </w:numPr>
      </w:pPr>
      <w:r>
        <w:t>Trigger email to users i.e. Officer in Charge and also user group for a particular contract</w:t>
      </w:r>
    </w:p>
    <w:p w:rsidR="007A7702" w:rsidRDefault="007A7702" w:rsidP="009951C5">
      <w:pPr>
        <w:pStyle w:val="ListParagraph"/>
        <w:numPr>
          <w:ilvl w:val="0"/>
          <w:numId w:val="47"/>
        </w:numPr>
      </w:pPr>
      <w:r>
        <w:t>Run the email engine everyday and trigger email when the following conditions are matched:-</w:t>
      </w:r>
    </w:p>
    <w:p w:rsidR="0012497E" w:rsidRDefault="0012497E" w:rsidP="009951C5">
      <w:pPr>
        <w:pStyle w:val="ListParagraph"/>
        <w:keepNext w:val="0"/>
        <w:keepLines w:val="0"/>
        <w:numPr>
          <w:ilvl w:val="1"/>
          <w:numId w:val="70"/>
        </w:numPr>
        <w:tabs>
          <w:tab w:val="clear" w:pos="288"/>
        </w:tabs>
        <w:spacing w:line="360" w:lineRule="auto"/>
        <w:contextualSpacing/>
      </w:pPr>
      <w:r>
        <w:t>Contract is Active, Expiry Reminder is not sent and Expiry Date &lt;= Current Date, or</w:t>
      </w:r>
    </w:p>
    <w:p w:rsidR="0012497E" w:rsidRDefault="0012497E" w:rsidP="009951C5">
      <w:pPr>
        <w:pStyle w:val="ListParagraph"/>
        <w:keepNext w:val="0"/>
        <w:keepLines w:val="0"/>
        <w:numPr>
          <w:ilvl w:val="1"/>
          <w:numId w:val="70"/>
        </w:numPr>
        <w:tabs>
          <w:tab w:val="clear" w:pos="288"/>
        </w:tabs>
        <w:spacing w:line="360" w:lineRule="auto"/>
        <w:contextualSpacing/>
      </w:pPr>
      <w:r>
        <w:lastRenderedPageBreak/>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12497E" w:rsidRDefault="0012497E" w:rsidP="009951C5">
      <w:pPr>
        <w:pStyle w:val="ListParagraph"/>
        <w:keepNext w:val="0"/>
        <w:keepLines w:val="0"/>
        <w:numPr>
          <w:ilvl w:val="1"/>
          <w:numId w:val="70"/>
        </w:numPr>
        <w:tabs>
          <w:tab w:val="clear" w:pos="288"/>
        </w:tabs>
        <w:spacing w:line="360" w:lineRule="auto"/>
        <w:contextualSpacing/>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12497E" w:rsidRDefault="0012497E" w:rsidP="009951C5">
      <w:pPr>
        <w:pStyle w:val="ListParagraph"/>
        <w:keepNext w:val="0"/>
        <w:keepLines w:val="0"/>
        <w:numPr>
          <w:ilvl w:val="1"/>
          <w:numId w:val="70"/>
        </w:numPr>
        <w:tabs>
          <w:tab w:val="clear" w:pos="288"/>
        </w:tabs>
        <w:spacing w:line="360" w:lineRule="auto"/>
        <w:contextualSpacing/>
      </w:pPr>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7A7702" w:rsidRDefault="007A7702" w:rsidP="009951C5">
      <w:pPr>
        <w:pStyle w:val="ListParagraph"/>
        <w:numPr>
          <w:ilvl w:val="0"/>
          <w:numId w:val="47"/>
        </w:numPr>
      </w:pPr>
      <w:r>
        <w:t>Once the condition matches, the email will be sent</w:t>
      </w:r>
    </w:p>
    <w:p w:rsidR="007A7702" w:rsidRDefault="007A7702" w:rsidP="007A7702"/>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Validations:-</w:t>
      </w:r>
    </w:p>
    <w:p w:rsidR="0012497E" w:rsidRDefault="0012497E" w:rsidP="009951C5">
      <w:pPr>
        <w:pStyle w:val="ListParagraph"/>
        <w:keepNext w:val="0"/>
        <w:keepLines w:val="0"/>
        <w:numPr>
          <w:ilvl w:val="1"/>
          <w:numId w:val="45"/>
        </w:numPr>
        <w:tabs>
          <w:tab w:val="clear" w:pos="288"/>
        </w:tabs>
        <w:spacing w:line="360" w:lineRule="auto"/>
        <w:contextualSpacing/>
      </w:pPr>
      <w:r>
        <w:t>Contract is Active, Expiry Reminder is not sent and Expiry Date &lt;= Current Date, or</w:t>
      </w:r>
    </w:p>
    <w:p w:rsidR="0012497E" w:rsidRDefault="0012497E" w:rsidP="009951C5">
      <w:pPr>
        <w:pStyle w:val="ListParagraph"/>
        <w:keepNext w:val="0"/>
        <w:keepLines w:val="0"/>
        <w:numPr>
          <w:ilvl w:val="1"/>
          <w:numId w:val="45"/>
        </w:numPr>
        <w:tabs>
          <w:tab w:val="clear" w:pos="288"/>
        </w:tabs>
        <w:spacing w:line="360" w:lineRule="auto"/>
        <w:contextualSpacing/>
      </w:pPr>
      <w:r>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12497E" w:rsidRDefault="0012497E" w:rsidP="009951C5">
      <w:pPr>
        <w:pStyle w:val="ListParagraph"/>
        <w:keepNext w:val="0"/>
        <w:keepLines w:val="0"/>
        <w:numPr>
          <w:ilvl w:val="1"/>
          <w:numId w:val="45"/>
        </w:numPr>
        <w:tabs>
          <w:tab w:val="clear" w:pos="288"/>
        </w:tabs>
        <w:spacing w:line="360" w:lineRule="auto"/>
        <w:contextualSpacing/>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12497E" w:rsidRDefault="0012497E" w:rsidP="009951C5">
      <w:pPr>
        <w:pStyle w:val="ListParagraph"/>
        <w:keepNext w:val="0"/>
        <w:keepLines w:val="0"/>
        <w:numPr>
          <w:ilvl w:val="1"/>
          <w:numId w:val="45"/>
        </w:numPr>
        <w:tabs>
          <w:tab w:val="clear" w:pos="288"/>
        </w:tabs>
        <w:spacing w:line="360" w:lineRule="auto"/>
        <w:contextualSpacing/>
      </w:pPr>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r>
        <w:t xml:space="preserve">Send email to the respective contract user and the user group </w:t>
      </w:r>
    </w:p>
    <w:p w:rsidR="007A7702" w:rsidRDefault="007A7702" w:rsidP="007A7702">
      <w:pPr>
        <w:pStyle w:val="Heading3"/>
      </w:pPr>
      <w:bookmarkStart w:id="109" w:name="_Toc496976636"/>
      <w:bookmarkStart w:id="110" w:name="_Toc498717166"/>
      <w:r>
        <w:t>Transactional Log</w:t>
      </w:r>
      <w:bookmarkEnd w:id="109"/>
      <w:bookmarkEnd w:id="110"/>
    </w:p>
    <w:p w:rsidR="007A7702" w:rsidRDefault="007A7702" w:rsidP="007A7702">
      <w:pPr>
        <w:pStyle w:val="Heading4"/>
      </w:pPr>
      <w:r>
        <w:t>Description</w:t>
      </w:r>
    </w:p>
    <w:p w:rsidR="007A7702" w:rsidRDefault="007A7702" w:rsidP="007A7702">
      <w:r>
        <w:t>This use case describes, recording of transaction logs into the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Default="007A7702" w:rsidP="007A7702">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w:t>
      </w:r>
    </w:p>
    <w:p w:rsidR="007A7702" w:rsidRDefault="007A7702" w:rsidP="007A7702">
      <w:pPr>
        <w:rPr>
          <w:b/>
        </w:rPr>
      </w:pPr>
      <w:r w:rsidRPr="00776C6C">
        <w:rPr>
          <w:b/>
        </w:rPr>
        <w:t>Basic Flow</w:t>
      </w:r>
    </w:p>
    <w:p w:rsidR="007A7702" w:rsidRDefault="007A7702" w:rsidP="009951C5">
      <w:pPr>
        <w:pStyle w:val="ListParagraph"/>
        <w:numPr>
          <w:ilvl w:val="0"/>
          <w:numId w:val="48"/>
        </w:numPr>
      </w:pPr>
      <w:r>
        <w:t>Record the transactions into the log and database table</w:t>
      </w:r>
    </w:p>
    <w:p w:rsidR="0012497E" w:rsidRDefault="0012497E" w:rsidP="009951C5">
      <w:pPr>
        <w:pStyle w:val="ListParagraph"/>
        <w:keepNext w:val="0"/>
        <w:keepLines w:val="0"/>
        <w:numPr>
          <w:ilvl w:val="0"/>
          <w:numId w:val="48"/>
        </w:numPr>
        <w:tabs>
          <w:tab w:val="clear" w:pos="288"/>
        </w:tabs>
        <w:spacing w:line="360" w:lineRule="auto"/>
        <w:contextualSpacing/>
      </w:pPr>
      <w:r>
        <w:t>All transactions changing database records (</w:t>
      </w:r>
      <w:proofErr w:type="spellStart"/>
      <w:r>
        <w:t>eg</w:t>
      </w:r>
      <w:proofErr w:type="spellEnd"/>
      <w:r>
        <w:t xml:space="preserve">. Contract reminder, user, group, role details, notification records, etc.) Shall be logged in application log and database. </w:t>
      </w:r>
    </w:p>
    <w:p w:rsidR="0012497E" w:rsidRDefault="0012497E" w:rsidP="009951C5">
      <w:pPr>
        <w:pStyle w:val="ListParagraph"/>
        <w:keepNext w:val="0"/>
        <w:keepLines w:val="0"/>
        <w:numPr>
          <w:ilvl w:val="0"/>
          <w:numId w:val="48"/>
        </w:numPr>
        <w:tabs>
          <w:tab w:val="clear" w:pos="288"/>
        </w:tabs>
        <w:spacing w:line="360" w:lineRule="auto"/>
        <w:contextualSpacing/>
      </w:pPr>
      <w:r>
        <w:lastRenderedPageBreak/>
        <w:t>If someone manually updates records from R365 database, such action must also be logged in database audit table.</w:t>
      </w:r>
    </w:p>
    <w:p w:rsidR="007A7702" w:rsidRDefault="007A7702" w:rsidP="009951C5">
      <w:pPr>
        <w:pStyle w:val="ListParagraph"/>
        <w:numPr>
          <w:ilvl w:val="0"/>
          <w:numId w:val="48"/>
        </w:numPr>
      </w:pPr>
      <w:r>
        <w:t>Transactions will be saved in the database in the log tables</w:t>
      </w:r>
    </w:p>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Pr="00FA63E5" w:rsidRDefault="007A7702" w:rsidP="007A7702">
      <w:r w:rsidRPr="00493350">
        <w:t xml:space="preserve">Every transactional action </w:t>
      </w:r>
      <w:proofErr w:type="gramStart"/>
      <w:r w:rsidRPr="00493350">
        <w:t xml:space="preserve">shall </w:t>
      </w:r>
      <w:r>
        <w:t>will</w:t>
      </w:r>
      <w:proofErr w:type="gramEnd"/>
      <w:r>
        <w:t xml:space="preserve"> </w:t>
      </w:r>
      <w:r w:rsidRPr="00493350">
        <w:t>be logged in the application log and database</w:t>
      </w:r>
    </w:p>
    <w:p w:rsidR="007A7702" w:rsidRDefault="007A7702" w:rsidP="007A7702">
      <w:pPr>
        <w:pStyle w:val="Heading3"/>
      </w:pPr>
      <w:bookmarkStart w:id="111" w:name="_Toc496976637"/>
      <w:bookmarkStart w:id="112" w:name="_Toc498717167"/>
      <w:r>
        <w:t>Download Contracts</w:t>
      </w:r>
      <w:bookmarkEnd w:id="111"/>
      <w:bookmarkEnd w:id="112"/>
    </w:p>
    <w:p w:rsidR="007A7702" w:rsidRDefault="007A7702" w:rsidP="007A7702">
      <w:pPr>
        <w:pStyle w:val="Heading4"/>
      </w:pPr>
      <w:r>
        <w:t>Description</w:t>
      </w:r>
    </w:p>
    <w:p w:rsidR="007A7702" w:rsidRDefault="007A7702" w:rsidP="007A7702">
      <w:r>
        <w:t>This use case describes, downloading of contracts present in our system</w:t>
      </w:r>
    </w:p>
    <w:p w:rsidR="007A7702" w:rsidRDefault="007A7702" w:rsidP="007A7702">
      <w:pPr>
        <w:pStyle w:val="Heading4"/>
      </w:pPr>
      <w:r>
        <w:t>Actors</w:t>
      </w:r>
    </w:p>
    <w:p w:rsidR="007A7702" w:rsidRDefault="007A7702" w:rsidP="007A7702">
      <w:r>
        <w:t>FMD, Procurement and IT</w:t>
      </w:r>
    </w:p>
    <w:p w:rsidR="007A7702" w:rsidRDefault="007A7702" w:rsidP="007A7702">
      <w:pPr>
        <w:pStyle w:val="Heading4"/>
      </w:pPr>
      <w:r>
        <w:t>Flow of Events</w:t>
      </w:r>
    </w:p>
    <w:p w:rsidR="007A7702" w:rsidRPr="00776C6C" w:rsidRDefault="007A7702" w:rsidP="007A7702">
      <w:pPr>
        <w:rPr>
          <w:b/>
        </w:rPr>
      </w:pPr>
      <w:r w:rsidRPr="00776C6C">
        <w:rPr>
          <w:b/>
        </w:rPr>
        <w:t>Pre-Condition</w:t>
      </w:r>
    </w:p>
    <w:p w:rsidR="007A7702" w:rsidRPr="009D0858" w:rsidRDefault="007A7702" w:rsidP="007A7702">
      <w:r w:rsidRPr="009D0858">
        <w:t>Contracts should be available in the system already</w:t>
      </w:r>
    </w:p>
    <w:p w:rsidR="007A7702" w:rsidRDefault="007A7702" w:rsidP="007A7702">
      <w:pPr>
        <w:rPr>
          <w:b/>
        </w:rPr>
      </w:pPr>
      <w:r w:rsidRPr="00776C6C">
        <w:rPr>
          <w:b/>
        </w:rPr>
        <w:t>Basic Flow</w:t>
      </w:r>
    </w:p>
    <w:p w:rsidR="007A7702" w:rsidRDefault="007A7702" w:rsidP="009951C5">
      <w:pPr>
        <w:pStyle w:val="ListParagraph"/>
        <w:numPr>
          <w:ilvl w:val="0"/>
          <w:numId w:val="74"/>
        </w:numPr>
      </w:pPr>
      <w:r>
        <w:t>User navigates to the contract reminder module from left panel</w:t>
      </w:r>
    </w:p>
    <w:p w:rsidR="007A7702" w:rsidRDefault="007A7702" w:rsidP="009951C5">
      <w:pPr>
        <w:pStyle w:val="ListParagraph"/>
        <w:numPr>
          <w:ilvl w:val="0"/>
          <w:numId w:val="74"/>
        </w:numPr>
      </w:pPr>
      <w:r>
        <w:t>In the View Contract reminder page, in the UI there will be a download icon beside the search box in the screen</w:t>
      </w:r>
    </w:p>
    <w:p w:rsidR="007A7702" w:rsidRDefault="007A7702" w:rsidP="009951C5">
      <w:pPr>
        <w:pStyle w:val="ListParagraph"/>
        <w:numPr>
          <w:ilvl w:val="0"/>
          <w:numId w:val="74"/>
        </w:numPr>
      </w:pPr>
      <w:r>
        <w:t>On the click, of download button icon an excel will be downloaded for all the contracts for the respective user group in the browser</w:t>
      </w:r>
    </w:p>
    <w:p w:rsidR="007A7702" w:rsidRDefault="007A7702" w:rsidP="009951C5">
      <w:pPr>
        <w:pStyle w:val="ListParagraph"/>
        <w:numPr>
          <w:ilvl w:val="0"/>
          <w:numId w:val="74"/>
        </w:numPr>
      </w:pPr>
      <w:r>
        <w:t>Excel sheet contains all the details of contract at row level</w:t>
      </w:r>
    </w:p>
    <w:p w:rsidR="007A7702" w:rsidRPr="00776C6C" w:rsidRDefault="007A7702" w:rsidP="007A7702">
      <w:pPr>
        <w:pStyle w:val="Heading4"/>
        <w:numPr>
          <w:ilvl w:val="0"/>
          <w:numId w:val="0"/>
        </w:numPr>
        <w:ind w:left="864" w:hanging="864"/>
        <w:rPr>
          <w:b/>
        </w:rPr>
      </w:pPr>
      <w:r w:rsidRPr="00776C6C">
        <w:rPr>
          <w:b/>
        </w:rPr>
        <w:t>Sub Flow</w:t>
      </w:r>
    </w:p>
    <w:p w:rsidR="007A7702" w:rsidRPr="00DF1D46" w:rsidRDefault="007A7702" w:rsidP="007A7702">
      <w:r>
        <w:t>NA</w:t>
      </w:r>
    </w:p>
    <w:p w:rsidR="007A7702" w:rsidRPr="00776C6C" w:rsidRDefault="007A7702" w:rsidP="007A7702">
      <w:pPr>
        <w:pStyle w:val="Heading4"/>
        <w:numPr>
          <w:ilvl w:val="0"/>
          <w:numId w:val="0"/>
        </w:numPr>
        <w:ind w:left="864" w:hanging="864"/>
        <w:rPr>
          <w:b/>
        </w:rPr>
      </w:pPr>
      <w:r w:rsidRPr="00776C6C">
        <w:rPr>
          <w:b/>
        </w:rPr>
        <w:t xml:space="preserve">Alternative Flows </w:t>
      </w:r>
    </w:p>
    <w:p w:rsidR="007A7702" w:rsidRDefault="007A7702" w:rsidP="007A7702">
      <w:r>
        <w:t>NA</w:t>
      </w:r>
    </w:p>
    <w:p w:rsidR="007A7702" w:rsidRPr="00776C6C" w:rsidRDefault="007A7702" w:rsidP="007A7702">
      <w:pPr>
        <w:pStyle w:val="Heading4"/>
        <w:numPr>
          <w:ilvl w:val="0"/>
          <w:numId w:val="0"/>
        </w:numPr>
        <w:ind w:left="864" w:hanging="864"/>
        <w:rPr>
          <w:b/>
        </w:rPr>
      </w:pPr>
      <w:r w:rsidRPr="00776C6C">
        <w:rPr>
          <w:b/>
        </w:rPr>
        <w:lastRenderedPageBreak/>
        <w:t xml:space="preserve">Special Requirements </w:t>
      </w:r>
    </w:p>
    <w:p w:rsidR="007A7702" w:rsidRPr="00F111E9" w:rsidRDefault="007A7702" w:rsidP="007A7702">
      <w:pPr>
        <w:rPr>
          <w:color w:val="auto"/>
        </w:rPr>
      </w:pPr>
      <w:r w:rsidRPr="00F111E9">
        <w:rPr>
          <w:color w:val="auto"/>
        </w:rPr>
        <w:t>NA</w:t>
      </w:r>
    </w:p>
    <w:p w:rsidR="007A7702" w:rsidRPr="00776C6C" w:rsidRDefault="007A7702" w:rsidP="007A7702">
      <w:pPr>
        <w:pStyle w:val="Heading4"/>
        <w:numPr>
          <w:ilvl w:val="0"/>
          <w:numId w:val="0"/>
        </w:numPr>
        <w:ind w:left="864" w:hanging="864"/>
        <w:rPr>
          <w:b/>
        </w:rPr>
      </w:pPr>
      <w:r w:rsidRPr="00776C6C">
        <w:rPr>
          <w:b/>
        </w:rPr>
        <w:t>Post-Conditions</w:t>
      </w:r>
    </w:p>
    <w:p w:rsidR="007A7702" w:rsidRDefault="007A7702" w:rsidP="007A7702">
      <w:r>
        <w:t>Download the excel sheet with all contracts in our system</w:t>
      </w:r>
    </w:p>
    <w:p w:rsidR="009118F0" w:rsidRDefault="009118F0" w:rsidP="00B30866">
      <w:pPr>
        <w:rPr>
          <w:b/>
        </w:rPr>
      </w:pPr>
    </w:p>
    <w:p w:rsidR="009118F0" w:rsidRPr="00DE07DB" w:rsidRDefault="009118F0" w:rsidP="00B30866">
      <w:pPr>
        <w:rPr>
          <w:b/>
        </w:rPr>
      </w:pPr>
    </w:p>
    <w:sectPr w:rsidR="009118F0" w:rsidRPr="00DE07DB" w:rsidSect="000F4568">
      <w:headerReference w:type="default" r:id="rId16"/>
      <w:footerReference w:type="default" r:id="rId17"/>
      <w:footerReference w:type="first" r:id="rId18"/>
      <w:type w:val="continuous"/>
      <w:pgSz w:w="11907" w:h="16839" w:code="9"/>
      <w:pgMar w:top="1440" w:right="907" w:bottom="1080" w:left="907" w:header="360"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PSA" w:date="2017-11-20T13:53:00Z" w:initials="P">
    <w:p w:rsidR="005B2D8A" w:rsidRDefault="005B2D8A">
      <w:pPr>
        <w:pStyle w:val="CommentText"/>
      </w:pPr>
      <w:r>
        <w:rPr>
          <w:rStyle w:val="CommentReference"/>
        </w:rPr>
        <w:annotationRef/>
      </w:r>
      <w:r>
        <w:t>E.g. “Are you sure to add this user in Reminder? [Yes] [No]”</w:t>
      </w:r>
    </w:p>
  </w:comment>
  <w:comment w:id="15" w:author="PSA" w:date="2017-11-20T13:53:00Z" w:initials="P">
    <w:p w:rsidR="005B2D8A" w:rsidRDefault="005B2D8A">
      <w:pPr>
        <w:pStyle w:val="CommentText"/>
      </w:pPr>
      <w:r>
        <w:rPr>
          <w:rStyle w:val="CommentReference"/>
        </w:rPr>
        <w:annotationRef/>
      </w:r>
      <w:proofErr w:type="gramStart"/>
      <w:r>
        <w:t>clicks</w:t>
      </w:r>
      <w:proofErr w:type="gramEnd"/>
      <w:r>
        <w:t xml:space="preserve"> [Yes]</w:t>
      </w:r>
    </w:p>
  </w:comment>
  <w:comment w:id="16" w:author="PSA" w:date="2017-11-20T13:53:00Z" w:initials="P">
    <w:p w:rsidR="005B2D8A" w:rsidRDefault="005B2D8A">
      <w:pPr>
        <w:pStyle w:val="CommentText"/>
      </w:pPr>
      <w:r>
        <w:rPr>
          <w:rStyle w:val="CommentReference"/>
        </w:rPr>
        <w:annotationRef/>
      </w:r>
      <w:r>
        <w:t>E.g. “User U12345 has be added to Reminder365 successfully”</w:t>
      </w:r>
    </w:p>
  </w:comment>
  <w:comment w:id="17" w:author="PSA" w:date="2017-11-20T13:53:00Z" w:initials="P">
    <w:p w:rsidR="005B2D8A" w:rsidRDefault="005B2D8A">
      <w:pPr>
        <w:pStyle w:val="CommentText"/>
      </w:pPr>
      <w:r>
        <w:rPr>
          <w:rStyle w:val="CommentReference"/>
        </w:rPr>
        <w:annotationRef/>
      </w:r>
      <w:r>
        <w:t>E.g. “This user is add unsuccessfully due to technical reason.”</w:t>
      </w:r>
    </w:p>
  </w:comment>
  <w:comment w:id="22" w:author="PSA" w:date="2017-11-20T13:53:00Z" w:initials="P">
    <w:p w:rsidR="005B2D8A" w:rsidRDefault="005B2D8A">
      <w:pPr>
        <w:pStyle w:val="CommentText"/>
      </w:pPr>
      <w:r>
        <w:rPr>
          <w:rStyle w:val="CommentReference"/>
        </w:rPr>
        <w:annotationRef/>
      </w:r>
      <w:r>
        <w:t>Review</w:t>
      </w:r>
    </w:p>
  </w:comment>
  <w:comment w:id="23" w:author="PSA" w:date="2017-11-20T13:53:00Z" w:initials="P">
    <w:p w:rsidR="005B2D8A" w:rsidRDefault="005B2D8A">
      <w:pPr>
        <w:pStyle w:val="CommentText"/>
      </w:pPr>
      <w:r>
        <w:rPr>
          <w:rStyle w:val="CommentReference"/>
        </w:rPr>
        <w:annotationRef/>
      </w:r>
      <w:r>
        <w:t>Same to the validation requirement of “create user”</w:t>
      </w:r>
    </w:p>
  </w:comment>
  <w:comment w:id="25" w:author="PSA" w:date="2017-11-20T13:53:00Z" w:initials="P">
    <w:p w:rsidR="005B2D8A" w:rsidRDefault="005B2D8A">
      <w:pPr>
        <w:pStyle w:val="CommentText"/>
      </w:pPr>
      <w:r>
        <w:rPr>
          <w:rStyle w:val="CommentReference"/>
        </w:rPr>
        <w:annotationRef/>
      </w:r>
      <w:r>
        <w:t>Review</w:t>
      </w:r>
    </w:p>
  </w:comment>
  <w:comment w:id="30" w:author="PSA" w:date="2017-11-20T13:53:00Z" w:initials="P">
    <w:p w:rsidR="005B2D8A" w:rsidRDefault="005B2D8A">
      <w:pPr>
        <w:pStyle w:val="CommentText"/>
      </w:pPr>
      <w:r>
        <w:rPr>
          <w:rStyle w:val="CommentReference"/>
        </w:rPr>
        <w:annotationRef/>
      </w:r>
      <w:r>
        <w:t>Need confirmation dialogue</w:t>
      </w:r>
    </w:p>
  </w:comment>
  <w:comment w:id="31" w:author="PSA" w:date="2017-11-20T13:53:00Z" w:initials="P">
    <w:p w:rsidR="005B2D8A" w:rsidRDefault="005B2D8A">
      <w:pPr>
        <w:pStyle w:val="CommentText"/>
      </w:pPr>
      <w:r>
        <w:rPr>
          <w:rStyle w:val="CommentReference"/>
        </w:rPr>
        <w:annotationRef/>
      </w:r>
      <w:r>
        <w:t>Validation is required</w:t>
      </w:r>
    </w:p>
    <w:p w:rsidR="005B2D8A" w:rsidRDefault="005B2D8A" w:rsidP="0004167C">
      <w:pPr>
        <w:pStyle w:val="CommentText"/>
        <w:numPr>
          <w:ilvl w:val="0"/>
          <w:numId w:val="76"/>
        </w:numPr>
      </w:pPr>
      <w:r>
        <w:t>Mandatory fields</w:t>
      </w:r>
    </w:p>
    <w:p w:rsidR="005B2D8A" w:rsidRDefault="005B2D8A" w:rsidP="0004167C">
      <w:pPr>
        <w:pStyle w:val="CommentText"/>
        <w:numPr>
          <w:ilvl w:val="0"/>
          <w:numId w:val="76"/>
        </w:numPr>
      </w:pPr>
      <w:r>
        <w:t>Field length</w:t>
      </w:r>
    </w:p>
    <w:p w:rsidR="005B2D8A" w:rsidRDefault="005B2D8A" w:rsidP="0004167C">
      <w:pPr>
        <w:pStyle w:val="CommentText"/>
        <w:numPr>
          <w:ilvl w:val="0"/>
          <w:numId w:val="76"/>
        </w:numPr>
      </w:pPr>
      <w:r>
        <w:t>Unique group name</w:t>
      </w:r>
    </w:p>
    <w:p w:rsidR="005B2D8A" w:rsidRDefault="005B2D8A" w:rsidP="0004167C">
      <w:pPr>
        <w:pStyle w:val="CommentText"/>
        <w:numPr>
          <w:ilvl w:val="0"/>
          <w:numId w:val="76"/>
        </w:numPr>
      </w:pPr>
      <w:r>
        <w:t>etc</w:t>
      </w:r>
    </w:p>
  </w:comment>
  <w:comment w:id="36" w:author="PSA" w:date="2017-11-20T13:53:00Z" w:initials="P">
    <w:p w:rsidR="005B2D8A" w:rsidRDefault="005B2D8A">
      <w:pPr>
        <w:pStyle w:val="CommentText"/>
      </w:pPr>
      <w:r>
        <w:rPr>
          <w:rStyle w:val="CommentReference"/>
        </w:rPr>
        <w:annotationRef/>
      </w:r>
      <w:r>
        <w:t>Need confirmation dialogue and successful / unsuccessful message</w:t>
      </w:r>
    </w:p>
  </w:comment>
  <w:comment w:id="43" w:author="PSA" w:date="2017-11-20T13:53:00Z" w:initials="P">
    <w:p w:rsidR="005B2D8A" w:rsidRDefault="005B2D8A">
      <w:pPr>
        <w:pStyle w:val="CommentText"/>
      </w:pPr>
      <w:r>
        <w:rPr>
          <w:rStyle w:val="CommentReference"/>
        </w:rPr>
        <w:annotationRef/>
      </w:r>
      <w:r>
        <w:t>Review</w:t>
      </w:r>
    </w:p>
  </w:comment>
  <w:comment w:id="44" w:author="PSA" w:date="2017-11-20T13:53:00Z" w:initials="P">
    <w:p w:rsidR="005B2D8A" w:rsidRDefault="005B2D8A">
      <w:pPr>
        <w:pStyle w:val="CommentText"/>
      </w:pPr>
      <w:r>
        <w:rPr>
          <w:rStyle w:val="CommentReference"/>
        </w:rPr>
        <w:annotationRef/>
      </w:r>
      <w:r>
        <w:t>Need Confirmation dialogue and successful / unsuccessful message</w:t>
      </w:r>
    </w:p>
  </w:comment>
  <w:comment w:id="46" w:author="PSA" w:date="2017-11-20T13:53:00Z" w:initials="P">
    <w:p w:rsidR="005B2D8A" w:rsidRDefault="005B2D8A">
      <w:pPr>
        <w:pStyle w:val="CommentText"/>
      </w:pPr>
      <w:r>
        <w:rPr>
          <w:rStyle w:val="CommentReference"/>
        </w:rPr>
        <w:annotationRef/>
      </w:r>
      <w:r>
        <w:t>Need confirmation dialogue and successful / unsuccessful message</w:t>
      </w:r>
    </w:p>
  </w:comment>
  <w:comment w:id="57" w:author="PSA" w:date="2017-11-20T13:53:00Z" w:initials="P">
    <w:p w:rsidR="005B2D8A" w:rsidRDefault="005B2D8A">
      <w:pPr>
        <w:pStyle w:val="CommentText"/>
      </w:pPr>
      <w:r>
        <w:rPr>
          <w:rStyle w:val="CommentReference"/>
        </w:rPr>
        <w:annotationRef/>
      </w:r>
      <w:r>
        <w:t>Need confirmation dialogue and successful / unsuccessful message</w:t>
      </w:r>
    </w:p>
  </w:comment>
  <w:comment w:id="60" w:author="PSA" w:date="2017-11-20T13:53:00Z" w:initials="P">
    <w:p w:rsidR="005B2D8A" w:rsidRDefault="005B2D8A">
      <w:pPr>
        <w:pStyle w:val="CommentText"/>
      </w:pPr>
      <w:r>
        <w:rPr>
          <w:rStyle w:val="CommentReference"/>
        </w:rPr>
        <w:annotationRef/>
      </w:r>
      <w:r>
        <w:t>Review</w:t>
      </w:r>
    </w:p>
  </w:comment>
  <w:comment w:id="62" w:author="PSA" w:date="2017-11-20T13:53:00Z" w:initials="P">
    <w:p w:rsidR="005B2D8A" w:rsidRDefault="005B2D8A">
      <w:pPr>
        <w:pStyle w:val="CommentText"/>
      </w:pPr>
      <w:r>
        <w:rPr>
          <w:rStyle w:val="CommentReference"/>
        </w:rPr>
        <w:annotationRef/>
      </w:r>
      <w:r>
        <w:t xml:space="preserve">Contract / Reference Number is </w:t>
      </w:r>
      <w:proofErr w:type="spellStart"/>
      <w:r>
        <w:t>manully</w:t>
      </w:r>
      <w:proofErr w:type="spellEnd"/>
      <w:r>
        <w:t xml:space="preserve"> keyed in by user</w:t>
      </w:r>
    </w:p>
  </w:comment>
  <w:comment w:id="66" w:author="PSA" w:date="2017-11-20T13:53:00Z" w:initials="P">
    <w:p w:rsidR="00A72A84" w:rsidRDefault="00A72A84">
      <w:pPr>
        <w:pStyle w:val="CommentText"/>
      </w:pPr>
      <w:r>
        <w:rPr>
          <w:rStyle w:val="CommentReference"/>
        </w:rPr>
        <w:annotationRef/>
      </w:r>
      <w:r>
        <w:t>Need confirmation dialogue and (un)successful message</w:t>
      </w:r>
    </w:p>
  </w:comment>
  <w:comment w:id="67" w:author="PSA" w:date="2017-11-20T13:54:00Z" w:initials="P">
    <w:p w:rsidR="00095EAE" w:rsidRDefault="00095EAE">
      <w:pPr>
        <w:pStyle w:val="CommentText"/>
      </w:pPr>
      <w:r>
        <w:rPr>
          <w:rStyle w:val="CommentReference"/>
        </w:rPr>
        <w:annotationRef/>
      </w:r>
      <w:r>
        <w:t>Summary of pending verification contracts under user’s group(s)</w:t>
      </w:r>
    </w:p>
  </w:comment>
  <w:comment w:id="72" w:author="PSA" w:date="2017-11-20T13:57:00Z" w:initials="P">
    <w:p w:rsidR="00CB19F8" w:rsidRDefault="00CB19F8">
      <w:pPr>
        <w:pStyle w:val="CommentText"/>
      </w:pPr>
      <w:r>
        <w:rPr>
          <w:rStyle w:val="CommentReference"/>
        </w:rPr>
        <w:annotationRef/>
      </w:r>
      <w:r>
        <w:t>Please review</w:t>
      </w:r>
    </w:p>
  </w:comment>
  <w:comment w:id="73" w:author="PSA" w:date="2017-11-20T13:57:00Z" w:initials="P">
    <w:p w:rsidR="00095EAE" w:rsidRDefault="00095EAE">
      <w:pPr>
        <w:pStyle w:val="CommentText"/>
      </w:pPr>
      <w:r>
        <w:rPr>
          <w:rStyle w:val="CommentReference"/>
        </w:rPr>
        <w:annotationRef/>
      </w:r>
      <w:r>
        <w:t>Checker can only verify / reject contract. Checker cannot edit contract during verify</w:t>
      </w:r>
    </w:p>
  </w:comment>
  <w:comment w:id="76" w:author="PSA" w:date="2017-11-20T13:59:00Z" w:initials="P">
    <w:p w:rsidR="005463F9" w:rsidRDefault="005463F9">
      <w:pPr>
        <w:pStyle w:val="CommentText"/>
      </w:pPr>
      <w:r>
        <w:rPr>
          <w:rStyle w:val="CommentReference"/>
        </w:rPr>
        <w:annotationRef/>
      </w:r>
      <w:r>
        <w:t>Need confirmation dialogue and (un)successful message</w:t>
      </w:r>
    </w:p>
  </w:comment>
  <w:comment w:id="77" w:author="PSA" w:date="2017-11-20T13:59:00Z" w:initials="P">
    <w:p w:rsidR="005463F9" w:rsidRDefault="005463F9">
      <w:pPr>
        <w:pStyle w:val="CommentText"/>
      </w:pPr>
      <w:r>
        <w:rPr>
          <w:rStyle w:val="CommentReference"/>
        </w:rPr>
        <w:annotationRef/>
      </w:r>
      <w:r>
        <w:t>Review</w:t>
      </w:r>
    </w:p>
  </w:comment>
  <w:comment w:id="79" w:author="PSA" w:date="2017-11-20T14:02:00Z" w:initials="P">
    <w:p w:rsidR="005463F9" w:rsidRDefault="005463F9">
      <w:pPr>
        <w:pStyle w:val="CommentText"/>
      </w:pPr>
      <w:r>
        <w:rPr>
          <w:rStyle w:val="CommentReference"/>
        </w:rPr>
        <w:annotationRef/>
      </w:r>
      <w:r>
        <w:t>Need confirmation dialogue and (un)successful message</w:t>
      </w:r>
    </w:p>
  </w:comment>
  <w:comment w:id="80" w:author="PSA" w:date="2017-11-20T14:02:00Z" w:initials="P">
    <w:p w:rsidR="005463F9" w:rsidRDefault="005463F9">
      <w:pPr>
        <w:pStyle w:val="CommentText"/>
      </w:pPr>
      <w:r>
        <w:rPr>
          <w:rStyle w:val="CommentReference"/>
        </w:rPr>
        <w:annotationRef/>
      </w:r>
      <w:r>
        <w:t>Need confirmation dialogue and (un)successful message</w:t>
      </w:r>
    </w:p>
  </w:comment>
  <w:comment w:id="86" w:author="PSA" w:date="2017-11-20T14:03:00Z" w:initials="P">
    <w:p w:rsidR="00197971" w:rsidRDefault="00197971">
      <w:pPr>
        <w:pStyle w:val="CommentText"/>
      </w:pPr>
      <w:r>
        <w:rPr>
          <w:rStyle w:val="CommentReference"/>
        </w:rPr>
        <w:annotationRef/>
      </w:r>
      <w:r>
        <w:t>Need confirmation dialogue and (un)successful message</w:t>
      </w:r>
    </w:p>
  </w:comment>
  <w:comment w:id="91" w:author="PSA" w:date="2017-11-20T14:08:00Z" w:initials="P">
    <w:p w:rsidR="00197971" w:rsidRDefault="00197971">
      <w:pPr>
        <w:pStyle w:val="CommentText"/>
      </w:pPr>
      <w:r>
        <w:rPr>
          <w:rStyle w:val="CommentReference"/>
        </w:rPr>
        <w:annotationRef/>
      </w:r>
      <w:r>
        <w:t xml:space="preserve">Duplicate with 2.1.5 Delete / Re-Submit / Revert Contracts in ‘Rejected’? </w:t>
      </w:r>
    </w:p>
    <w:p w:rsidR="00197971" w:rsidRDefault="00197971">
      <w:pPr>
        <w:pStyle w:val="CommentText"/>
      </w:pPr>
      <w:r>
        <w:t>Review</w:t>
      </w:r>
    </w:p>
  </w:comment>
  <w:comment w:id="99" w:author="PSA" w:date="2017-11-20T14:10:00Z" w:initials="P">
    <w:p w:rsidR="00197971" w:rsidRDefault="00197971">
      <w:pPr>
        <w:pStyle w:val="CommentText"/>
      </w:pPr>
      <w:r>
        <w:rPr>
          <w:rStyle w:val="CommentReference"/>
        </w:rPr>
        <w:annotationRef/>
      </w:r>
      <w:r>
        <w:t>Need confirmation dialogue and (un)successful message</w:t>
      </w:r>
    </w:p>
  </w:comment>
  <w:comment w:id="102" w:author="PSA" w:date="2017-11-20T14:11:00Z" w:initials="P">
    <w:p w:rsidR="00197971" w:rsidRDefault="00197971">
      <w:pPr>
        <w:pStyle w:val="CommentText"/>
      </w:pPr>
      <w:r>
        <w:rPr>
          <w:rStyle w:val="CommentReference"/>
        </w:rPr>
        <w:annotationRef/>
      </w:r>
      <w:r>
        <w:t xml:space="preserve">Email should be sent to checker. </w:t>
      </w:r>
    </w:p>
    <w:p w:rsidR="00197971" w:rsidRDefault="00197971">
      <w:pPr>
        <w:pStyle w:val="CommentText"/>
      </w:pPr>
      <w:r>
        <w:t>Review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046" w:rsidRDefault="00225046">
      <w:r>
        <w:separator/>
      </w:r>
    </w:p>
  </w:endnote>
  <w:endnote w:type="continuationSeparator" w:id="0">
    <w:p w:rsidR="00225046" w:rsidRDefault="0022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8A" w:rsidRDefault="005B2D8A">
    <w:pPr>
      <w:pStyle w:val="Footer"/>
      <w:rPr>
        <w:rFonts w:asciiTheme="majorHAnsi" w:hAnsiTheme="majorHAnsi"/>
      </w:rPr>
    </w:pPr>
    <w:r>
      <w:rPr>
        <w:rFonts w:asciiTheme="majorHAnsi" w:hAnsiTheme="majorHAnsi"/>
      </w:rPr>
      <w:ptab w:relativeTo="margin" w:alignment="right" w:leader="none"/>
    </w:r>
    <w:r w:rsidRPr="008C36F8">
      <w:rPr>
        <w:rFonts w:eastAsiaTheme="minorEastAsia" w:cstheme="minorBidi"/>
      </w:rPr>
      <w:fldChar w:fldCharType="begin"/>
    </w:r>
    <w:r w:rsidRPr="008C36F8">
      <w:instrText xml:space="preserve"> PAGE   \* MERGEFORMAT </w:instrText>
    </w:r>
    <w:r w:rsidRPr="008C36F8">
      <w:rPr>
        <w:rFonts w:eastAsiaTheme="minorEastAsia" w:cstheme="minorBidi"/>
      </w:rPr>
      <w:fldChar w:fldCharType="separate"/>
    </w:r>
    <w:r w:rsidR="00583BD9">
      <w:rPr>
        <w:noProof/>
      </w:rPr>
      <w:t>23</w:t>
    </w:r>
    <w:r w:rsidRPr="008C36F8">
      <w:rPr>
        <w:noProof/>
      </w:rPr>
      <w:fldChar w:fldCharType="end"/>
    </w:r>
  </w:p>
  <w:p w:rsidR="005B2D8A" w:rsidRDefault="005B2D8A" w:rsidP="00C31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8A" w:rsidRPr="00B74EFD" w:rsidRDefault="005B2D8A" w:rsidP="00C314CF">
    <w:pPr>
      <w:pStyle w:val="Footer"/>
    </w:pPr>
    <w:r w:rsidRPr="00B74EFD">
      <w:t>www.saksoft.com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046" w:rsidRDefault="00225046">
      <w:r>
        <w:separator/>
      </w:r>
    </w:p>
  </w:footnote>
  <w:footnote w:type="continuationSeparator" w:id="0">
    <w:p w:rsidR="00225046" w:rsidRDefault="00225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8A" w:rsidRPr="000B3E4B" w:rsidRDefault="005B2D8A" w:rsidP="00BD184D">
    <w:pPr>
      <w:pStyle w:val="Header"/>
    </w:pPr>
    <w:r>
      <w:rPr>
        <w:noProof/>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676"/>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1C64458"/>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3714524"/>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3F17577"/>
    <w:multiLevelType w:val="hybridMultilevel"/>
    <w:tmpl w:val="1DA0F290"/>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05025253"/>
    <w:multiLevelType w:val="hybridMultilevel"/>
    <w:tmpl w:val="361E69CC"/>
    <w:lvl w:ilvl="0" w:tplc="53AC73A0">
      <w:start w:val="1"/>
      <w:numFmt w:val="lowerLetter"/>
      <w:lvlText w:val="%1."/>
      <w:lvlJc w:val="left"/>
      <w:pPr>
        <w:ind w:left="936"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06714D11"/>
    <w:multiLevelType w:val="hybridMultilevel"/>
    <w:tmpl w:val="1FE04E4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080D7FFD"/>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0829376A"/>
    <w:multiLevelType w:val="hybridMultilevel"/>
    <w:tmpl w:val="12D62028"/>
    <w:lvl w:ilvl="0" w:tplc="D26E524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214023"/>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0AC00CCD"/>
    <w:multiLevelType w:val="hybridMultilevel"/>
    <w:tmpl w:val="87F8A1E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nsid w:val="0E045DF6"/>
    <w:multiLevelType w:val="hybridMultilevel"/>
    <w:tmpl w:val="73A864F6"/>
    <w:lvl w:ilvl="0" w:tplc="F9467664">
      <w:start w:val="13"/>
      <w:numFmt w:val="bullet"/>
      <w:lvlText w:val="-"/>
      <w:lvlJc w:val="left"/>
      <w:pPr>
        <w:ind w:left="717" w:hanging="360"/>
      </w:pPr>
      <w:rPr>
        <w:rFonts w:ascii="Calibri" w:eastAsia="Times New Roman" w:hAnsi="Calibri" w:cs="Calibri"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nsid w:val="0EB3144C"/>
    <w:multiLevelType w:val="hybridMultilevel"/>
    <w:tmpl w:val="25C68008"/>
    <w:lvl w:ilvl="0" w:tplc="48090019">
      <w:start w:val="1"/>
      <w:numFmt w:val="lowerLetter"/>
      <w:lvlText w:val="%1."/>
      <w:lvlJc w:val="left"/>
      <w:pPr>
        <w:ind w:left="720" w:hanging="360"/>
      </w:pPr>
    </w:lvl>
    <w:lvl w:ilvl="1" w:tplc="442CA4EA">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106E0783"/>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13">
    <w:nsid w:val="12A216C5"/>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DA6723"/>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nsid w:val="175377CC"/>
    <w:multiLevelType w:val="hybridMultilevel"/>
    <w:tmpl w:val="2B604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BB92BE3"/>
    <w:multiLevelType w:val="hybridMultilevel"/>
    <w:tmpl w:val="98AA1F7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0">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21">
    <w:nsid w:val="21B5676D"/>
    <w:multiLevelType w:val="hybridMultilevel"/>
    <w:tmpl w:val="2B386A74"/>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nsid w:val="248B1C04"/>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23">
    <w:nsid w:val="26DA3D78"/>
    <w:multiLevelType w:val="hybridMultilevel"/>
    <w:tmpl w:val="C390034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26">
    <w:nsid w:val="2CB1352D"/>
    <w:multiLevelType w:val="hybridMultilevel"/>
    <w:tmpl w:val="9DEA9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EA4D99"/>
    <w:multiLevelType w:val="hybridMultilevel"/>
    <w:tmpl w:val="9DEA9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12481B"/>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29">
    <w:nsid w:val="35052E95"/>
    <w:multiLevelType w:val="hybridMultilevel"/>
    <w:tmpl w:val="93A45E62"/>
    <w:lvl w:ilvl="0" w:tplc="53AC73A0">
      <w:start w:val="1"/>
      <w:numFmt w:val="lowerLetter"/>
      <w:lvlText w:val="%1."/>
      <w:lvlJc w:val="left"/>
      <w:pPr>
        <w:ind w:left="936" w:hanging="360"/>
      </w:pPr>
    </w:lvl>
    <w:lvl w:ilvl="1" w:tplc="D26E5248">
      <w:start w:val="2"/>
      <w:numFmt w:val="bullet"/>
      <w:lvlText w:val="-"/>
      <w:lvlJc w:val="left"/>
      <w:pPr>
        <w:ind w:left="1728" w:hanging="360"/>
      </w:pPr>
      <w:rPr>
        <w:rFonts w:ascii="Calibri" w:eastAsia="Times New Roman" w:hAnsi="Calibri" w:cs="Calibri"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37156AAE"/>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39F06F78"/>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AAD2FF0"/>
    <w:multiLevelType w:val="hybridMultilevel"/>
    <w:tmpl w:val="784096A4"/>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4">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35">
    <w:nsid w:val="3C4C6EA4"/>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nsid w:val="40217D35"/>
    <w:multiLevelType w:val="hybridMultilevel"/>
    <w:tmpl w:val="A9B2BF3A"/>
    <w:lvl w:ilvl="0" w:tplc="74484886">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48383E83"/>
    <w:multiLevelType w:val="hybridMultilevel"/>
    <w:tmpl w:val="CA6AC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C504ED0"/>
    <w:multiLevelType w:val="hybridMultilevel"/>
    <w:tmpl w:val="784096A4"/>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40">
    <w:nsid w:val="4D673CDD"/>
    <w:multiLevelType w:val="hybridMultilevel"/>
    <w:tmpl w:val="9CBE9E5E"/>
    <w:lvl w:ilvl="0" w:tplc="A9B8AA9C">
      <w:start w:val="1"/>
      <w:numFmt w:val="bullet"/>
      <w:lvlText w:val="-"/>
      <w:lvlJc w:val="left"/>
      <w:pPr>
        <w:ind w:left="1485" w:hanging="360"/>
      </w:pPr>
      <w:rPr>
        <w:rFonts w:ascii="Calibri" w:eastAsia="Times New Roman"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1">
    <w:nsid w:val="4D947758"/>
    <w:multiLevelType w:val="hybridMultilevel"/>
    <w:tmpl w:val="A08C9C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53047C0A"/>
    <w:multiLevelType w:val="hybridMultilevel"/>
    <w:tmpl w:val="25C68008"/>
    <w:lvl w:ilvl="0" w:tplc="48090019">
      <w:start w:val="1"/>
      <w:numFmt w:val="lowerLetter"/>
      <w:lvlText w:val="%1."/>
      <w:lvlJc w:val="left"/>
      <w:pPr>
        <w:ind w:left="720" w:hanging="360"/>
      </w:pPr>
    </w:lvl>
    <w:lvl w:ilvl="1" w:tplc="442CA4EA">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nsid w:val="57BE5596"/>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44">
    <w:nsid w:val="5A4B2DFB"/>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45">
    <w:nsid w:val="5A8B41A7"/>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46">
    <w:nsid w:val="5B773088"/>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7">
    <w:nsid w:val="5BCD1073"/>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nsid w:val="5D6D6206"/>
    <w:multiLevelType w:val="hybridMultilevel"/>
    <w:tmpl w:val="9C2A95D4"/>
    <w:lvl w:ilvl="0" w:tplc="8EBAF0BA">
      <w:start w:val="1"/>
      <w:numFmt w:val="lowerLetter"/>
      <w:pStyle w:val="ListParagraph"/>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pStyle w:val="caption-text"/>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9">
    <w:nsid w:val="61413B95"/>
    <w:multiLevelType w:val="hybridMultilevel"/>
    <w:tmpl w:val="784096A4"/>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0">
    <w:nsid w:val="629B118E"/>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1">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2">
    <w:nsid w:val="661F0561"/>
    <w:multiLevelType w:val="hybridMultilevel"/>
    <w:tmpl w:val="2E2CB050"/>
    <w:lvl w:ilvl="0" w:tplc="3D30CE56">
      <w:start w:val="2"/>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68B53E14"/>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nsid w:val="6CA24AF3"/>
    <w:multiLevelType w:val="hybridMultilevel"/>
    <w:tmpl w:val="8C761CA2"/>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5">
    <w:nsid w:val="6EB42F0F"/>
    <w:multiLevelType w:val="hybridMultilevel"/>
    <w:tmpl w:val="361E69CC"/>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6">
    <w:nsid w:val="701D652E"/>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7">
    <w:nsid w:val="73D03EC7"/>
    <w:multiLevelType w:val="hybridMultilevel"/>
    <w:tmpl w:val="784096A4"/>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8">
    <w:nsid w:val="74F074E2"/>
    <w:multiLevelType w:val="hybridMultilevel"/>
    <w:tmpl w:val="A816DEFC"/>
    <w:lvl w:ilvl="0" w:tplc="48090019">
      <w:start w:val="1"/>
      <w:numFmt w:val="lowerLetter"/>
      <w:lvlText w:val="%1."/>
      <w:lvlJc w:val="left"/>
      <w:pPr>
        <w:ind w:left="648" w:hanging="360"/>
      </w:p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59">
    <w:nsid w:val="758961D5"/>
    <w:multiLevelType w:val="hybridMultilevel"/>
    <w:tmpl w:val="25C68008"/>
    <w:lvl w:ilvl="0" w:tplc="48090019">
      <w:start w:val="1"/>
      <w:numFmt w:val="lowerLetter"/>
      <w:lvlText w:val="%1."/>
      <w:lvlJc w:val="left"/>
      <w:pPr>
        <w:ind w:left="720" w:hanging="360"/>
      </w:pPr>
    </w:lvl>
    <w:lvl w:ilvl="1" w:tplc="442CA4EA">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nsid w:val="785D6A4A"/>
    <w:multiLevelType w:val="hybridMultilevel"/>
    <w:tmpl w:val="CF126886"/>
    <w:lvl w:ilvl="0" w:tplc="26B2D354">
      <w:start w:val="4"/>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2">
    <w:nsid w:val="7E2A5CD3"/>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nsid w:val="7ED3347D"/>
    <w:multiLevelType w:val="hybridMultilevel"/>
    <w:tmpl w:val="66C8766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nsid w:val="7FAB1C30"/>
    <w:multiLevelType w:val="hybridMultilevel"/>
    <w:tmpl w:val="5B764478"/>
    <w:lvl w:ilvl="0" w:tplc="53AC73A0">
      <w:start w:val="1"/>
      <w:numFmt w:val="lowerLetter"/>
      <w:lvlText w:val="%1."/>
      <w:lvlJc w:val="left"/>
      <w:pPr>
        <w:ind w:left="936"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5">
    <w:nsid w:val="7FF47FD7"/>
    <w:multiLevelType w:val="hybridMultilevel"/>
    <w:tmpl w:val="25C68008"/>
    <w:lvl w:ilvl="0" w:tplc="48090019">
      <w:start w:val="1"/>
      <w:numFmt w:val="lowerLetter"/>
      <w:lvlText w:val="%1."/>
      <w:lvlJc w:val="left"/>
      <w:pPr>
        <w:ind w:left="720" w:hanging="360"/>
      </w:pPr>
    </w:lvl>
    <w:lvl w:ilvl="1" w:tplc="442CA4EA">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5"/>
  </w:num>
  <w:num w:numId="2">
    <w:abstractNumId w:val="20"/>
  </w:num>
  <w:num w:numId="3">
    <w:abstractNumId w:val="34"/>
  </w:num>
  <w:num w:numId="4">
    <w:abstractNumId w:val="51"/>
  </w:num>
  <w:num w:numId="5">
    <w:abstractNumId w:val="61"/>
  </w:num>
  <w:num w:numId="6">
    <w:abstractNumId w:val="37"/>
  </w:num>
  <w:num w:numId="7">
    <w:abstractNumId w:val="24"/>
  </w:num>
  <w:num w:numId="8">
    <w:abstractNumId w:val="32"/>
  </w:num>
  <w:num w:numId="9">
    <w:abstractNumId w:val="14"/>
  </w:num>
  <w:num w:numId="10">
    <w:abstractNumId w:val="17"/>
  </w:num>
  <w:num w:numId="11">
    <w:abstractNumId w:val="19"/>
  </w:num>
  <w:num w:numId="12">
    <w:abstractNumId w:val="16"/>
  </w:num>
  <w:num w:numId="13">
    <w:abstractNumId w:val="38"/>
  </w:num>
  <w:num w:numId="14">
    <w:abstractNumId w:val="43"/>
  </w:num>
  <w:num w:numId="15">
    <w:abstractNumId w:val="62"/>
  </w:num>
  <w:num w:numId="16">
    <w:abstractNumId w:val="57"/>
  </w:num>
  <w:num w:numId="17">
    <w:abstractNumId w:val="26"/>
  </w:num>
  <w:num w:numId="18">
    <w:abstractNumId w:val="22"/>
  </w:num>
  <w:num w:numId="19">
    <w:abstractNumId w:val="48"/>
  </w:num>
  <w:num w:numId="20">
    <w:abstractNumId w:val="48"/>
    <w:lvlOverride w:ilvl="0">
      <w:startOverride w:val="1"/>
    </w:lvlOverride>
  </w:num>
  <w:num w:numId="21">
    <w:abstractNumId w:val="48"/>
    <w:lvlOverride w:ilvl="0">
      <w:startOverride w:val="1"/>
    </w:lvlOverride>
  </w:num>
  <w:num w:numId="22">
    <w:abstractNumId w:val="48"/>
    <w:lvlOverride w:ilvl="0">
      <w:startOverride w:val="1"/>
    </w:lvlOverride>
  </w:num>
  <w:num w:numId="23">
    <w:abstractNumId w:val="48"/>
    <w:lvlOverride w:ilvl="0">
      <w:startOverride w:val="1"/>
    </w:lvlOverride>
  </w:num>
  <w:num w:numId="24">
    <w:abstractNumId w:val="48"/>
    <w:lvlOverride w:ilvl="0">
      <w:startOverride w:val="1"/>
    </w:lvlOverride>
  </w:num>
  <w:num w:numId="25">
    <w:abstractNumId w:val="48"/>
    <w:lvlOverride w:ilvl="0">
      <w:startOverride w:val="1"/>
    </w:lvlOverride>
  </w:num>
  <w:num w:numId="26">
    <w:abstractNumId w:val="48"/>
    <w:lvlOverride w:ilvl="0">
      <w:startOverride w:val="1"/>
    </w:lvlOverride>
  </w:num>
  <w:num w:numId="27">
    <w:abstractNumId w:val="48"/>
    <w:lvlOverride w:ilvl="0">
      <w:startOverride w:val="1"/>
    </w:lvlOverride>
  </w:num>
  <w:num w:numId="28">
    <w:abstractNumId w:val="58"/>
  </w:num>
  <w:num w:numId="29">
    <w:abstractNumId w:val="60"/>
  </w:num>
  <w:num w:numId="30">
    <w:abstractNumId w:val="53"/>
  </w:num>
  <w:num w:numId="31">
    <w:abstractNumId w:val="59"/>
  </w:num>
  <w:num w:numId="32">
    <w:abstractNumId w:val="28"/>
  </w:num>
  <w:num w:numId="33">
    <w:abstractNumId w:val="13"/>
  </w:num>
  <w:num w:numId="34">
    <w:abstractNumId w:val="42"/>
  </w:num>
  <w:num w:numId="35">
    <w:abstractNumId w:val="63"/>
  </w:num>
  <w:num w:numId="36">
    <w:abstractNumId w:val="44"/>
  </w:num>
  <w:num w:numId="37">
    <w:abstractNumId w:val="52"/>
  </w:num>
  <w:num w:numId="38">
    <w:abstractNumId w:val="11"/>
  </w:num>
  <w:num w:numId="39">
    <w:abstractNumId w:val="33"/>
  </w:num>
  <w:num w:numId="40">
    <w:abstractNumId w:val="47"/>
  </w:num>
  <w:num w:numId="41">
    <w:abstractNumId w:val="1"/>
  </w:num>
  <w:num w:numId="42">
    <w:abstractNumId w:val="45"/>
  </w:num>
  <w:num w:numId="43">
    <w:abstractNumId w:val="15"/>
  </w:num>
  <w:num w:numId="44">
    <w:abstractNumId w:val="6"/>
  </w:num>
  <w:num w:numId="45">
    <w:abstractNumId w:val="10"/>
  </w:num>
  <w:num w:numId="46">
    <w:abstractNumId w:val="50"/>
  </w:num>
  <w:num w:numId="47">
    <w:abstractNumId w:val="4"/>
  </w:num>
  <w:num w:numId="48">
    <w:abstractNumId w:val="46"/>
  </w:num>
  <w:num w:numId="49">
    <w:abstractNumId w:val="54"/>
  </w:num>
  <w:num w:numId="50">
    <w:abstractNumId w:val="40"/>
  </w:num>
  <w:num w:numId="51">
    <w:abstractNumId w:val="8"/>
  </w:num>
  <w:num w:numId="52">
    <w:abstractNumId w:val="35"/>
  </w:num>
  <w:num w:numId="53">
    <w:abstractNumId w:val="65"/>
  </w:num>
  <w:num w:numId="54">
    <w:abstractNumId w:val="12"/>
  </w:num>
  <w:num w:numId="55">
    <w:abstractNumId w:val="2"/>
  </w:num>
  <w:num w:numId="56">
    <w:abstractNumId w:val="56"/>
  </w:num>
  <w:num w:numId="57">
    <w:abstractNumId w:val="7"/>
  </w:num>
  <w:num w:numId="58">
    <w:abstractNumId w:val="18"/>
  </w:num>
  <w:num w:numId="59">
    <w:abstractNumId w:val="3"/>
  </w:num>
  <w:num w:numId="60">
    <w:abstractNumId w:val="9"/>
  </w:num>
  <w:num w:numId="61">
    <w:abstractNumId w:val="48"/>
    <w:lvlOverride w:ilvl="0">
      <w:startOverride w:val="1"/>
    </w:lvlOverride>
  </w:num>
  <w:num w:numId="62">
    <w:abstractNumId w:val="49"/>
  </w:num>
  <w:num w:numId="63">
    <w:abstractNumId w:val="5"/>
  </w:num>
  <w:num w:numId="64">
    <w:abstractNumId w:val="23"/>
  </w:num>
  <w:num w:numId="65">
    <w:abstractNumId w:val="48"/>
    <w:lvlOverride w:ilvl="0">
      <w:startOverride w:val="1"/>
    </w:lvlOverride>
  </w:num>
  <w:num w:numId="66">
    <w:abstractNumId w:val="39"/>
  </w:num>
  <w:num w:numId="67">
    <w:abstractNumId w:val="27"/>
  </w:num>
  <w:num w:numId="68">
    <w:abstractNumId w:val="30"/>
  </w:num>
  <w:num w:numId="69">
    <w:abstractNumId w:val="21"/>
  </w:num>
  <w:num w:numId="70">
    <w:abstractNumId w:val="29"/>
  </w:num>
  <w:num w:numId="71">
    <w:abstractNumId w:val="0"/>
  </w:num>
  <w:num w:numId="72">
    <w:abstractNumId w:val="31"/>
  </w:num>
  <w:num w:numId="73">
    <w:abstractNumId w:val="64"/>
  </w:num>
  <w:num w:numId="74">
    <w:abstractNumId w:val="55"/>
  </w:num>
  <w:num w:numId="75">
    <w:abstractNumId w:val="41"/>
  </w:num>
  <w:num w:numId="76">
    <w:abstractNumId w:val="3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trackRevisions/>
  <w:doNotTrackFormatting/>
  <w:defaultTabStop w:val="720"/>
  <w:doNotHyphenateCaps/>
  <w:defaultTableStyle w:val="MediumShading1-Accent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2049">
      <o:colormru v:ext="edit" colors="#6b9bd9,#fdd476,#ffb652,#ff9331,#276eb2"/>
    </o:shapedefaults>
  </w:hdrShapeDefaults>
  <w:footnotePr>
    <w:footnote w:id="-1"/>
    <w:footnote w:id="0"/>
  </w:footnotePr>
  <w:endnotePr>
    <w:endnote w:id="-1"/>
    <w:endnote w:id="0"/>
  </w:endnotePr>
  <w:compat>
    <w:compatSetting w:name="compatibilityMode" w:uri="http://schemas.microsoft.com/office/word" w:val="12"/>
  </w:compat>
  <w:rsids>
    <w:rsidRoot w:val="00BE3A1D"/>
    <w:rsid w:val="000047EE"/>
    <w:rsid w:val="0000494A"/>
    <w:rsid w:val="00004FED"/>
    <w:rsid w:val="000051A0"/>
    <w:rsid w:val="00005B96"/>
    <w:rsid w:val="0000666A"/>
    <w:rsid w:val="00006C31"/>
    <w:rsid w:val="00007266"/>
    <w:rsid w:val="00007292"/>
    <w:rsid w:val="00010F75"/>
    <w:rsid w:val="00011140"/>
    <w:rsid w:val="000118F0"/>
    <w:rsid w:val="00011DF6"/>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207B"/>
    <w:rsid w:val="00022CEA"/>
    <w:rsid w:val="000266AB"/>
    <w:rsid w:val="000278E0"/>
    <w:rsid w:val="00027F9C"/>
    <w:rsid w:val="000311DE"/>
    <w:rsid w:val="00031476"/>
    <w:rsid w:val="000321F6"/>
    <w:rsid w:val="00034899"/>
    <w:rsid w:val="00034B9D"/>
    <w:rsid w:val="00036C1D"/>
    <w:rsid w:val="0003722E"/>
    <w:rsid w:val="00037CC5"/>
    <w:rsid w:val="00040286"/>
    <w:rsid w:val="000408CB"/>
    <w:rsid w:val="000410C8"/>
    <w:rsid w:val="00041563"/>
    <w:rsid w:val="0004167C"/>
    <w:rsid w:val="00041E10"/>
    <w:rsid w:val="00043B84"/>
    <w:rsid w:val="00044A82"/>
    <w:rsid w:val="00045538"/>
    <w:rsid w:val="00046830"/>
    <w:rsid w:val="00047BD3"/>
    <w:rsid w:val="00047CC1"/>
    <w:rsid w:val="00052401"/>
    <w:rsid w:val="00054F13"/>
    <w:rsid w:val="00055037"/>
    <w:rsid w:val="00055114"/>
    <w:rsid w:val="0005526A"/>
    <w:rsid w:val="0005551C"/>
    <w:rsid w:val="000555EA"/>
    <w:rsid w:val="00055CFC"/>
    <w:rsid w:val="0005786F"/>
    <w:rsid w:val="00061012"/>
    <w:rsid w:val="00062B8C"/>
    <w:rsid w:val="00064DE7"/>
    <w:rsid w:val="00065558"/>
    <w:rsid w:val="00066A19"/>
    <w:rsid w:val="00067581"/>
    <w:rsid w:val="00067627"/>
    <w:rsid w:val="0007087E"/>
    <w:rsid w:val="00071FE4"/>
    <w:rsid w:val="00072205"/>
    <w:rsid w:val="00072F8D"/>
    <w:rsid w:val="00073144"/>
    <w:rsid w:val="00073AB8"/>
    <w:rsid w:val="00073F71"/>
    <w:rsid w:val="0007412F"/>
    <w:rsid w:val="0007466E"/>
    <w:rsid w:val="000748EF"/>
    <w:rsid w:val="00075779"/>
    <w:rsid w:val="00075C5F"/>
    <w:rsid w:val="000771A9"/>
    <w:rsid w:val="000774A4"/>
    <w:rsid w:val="000774F0"/>
    <w:rsid w:val="0008170E"/>
    <w:rsid w:val="00081FAD"/>
    <w:rsid w:val="000823C3"/>
    <w:rsid w:val="000826DD"/>
    <w:rsid w:val="00082E69"/>
    <w:rsid w:val="000843AE"/>
    <w:rsid w:val="000847CE"/>
    <w:rsid w:val="00085944"/>
    <w:rsid w:val="00085F3A"/>
    <w:rsid w:val="0008629A"/>
    <w:rsid w:val="000871F2"/>
    <w:rsid w:val="00087DA5"/>
    <w:rsid w:val="00087F48"/>
    <w:rsid w:val="00087F8C"/>
    <w:rsid w:val="00090139"/>
    <w:rsid w:val="000909A9"/>
    <w:rsid w:val="00090FFE"/>
    <w:rsid w:val="00092FFD"/>
    <w:rsid w:val="000933CB"/>
    <w:rsid w:val="000939E6"/>
    <w:rsid w:val="00093ABA"/>
    <w:rsid w:val="000944CF"/>
    <w:rsid w:val="00094D9A"/>
    <w:rsid w:val="00095EAE"/>
    <w:rsid w:val="000961F8"/>
    <w:rsid w:val="000A09C0"/>
    <w:rsid w:val="000A2576"/>
    <w:rsid w:val="000A3A0D"/>
    <w:rsid w:val="000A57BA"/>
    <w:rsid w:val="000A5A11"/>
    <w:rsid w:val="000A679E"/>
    <w:rsid w:val="000A6E21"/>
    <w:rsid w:val="000A7193"/>
    <w:rsid w:val="000A74A3"/>
    <w:rsid w:val="000B276C"/>
    <w:rsid w:val="000B2F0A"/>
    <w:rsid w:val="000B3249"/>
    <w:rsid w:val="000B3B00"/>
    <w:rsid w:val="000B3E17"/>
    <w:rsid w:val="000B3E4B"/>
    <w:rsid w:val="000B48DC"/>
    <w:rsid w:val="000B5DE6"/>
    <w:rsid w:val="000B69DA"/>
    <w:rsid w:val="000B6CEE"/>
    <w:rsid w:val="000B6F21"/>
    <w:rsid w:val="000C1227"/>
    <w:rsid w:val="000C2AEF"/>
    <w:rsid w:val="000C3DB5"/>
    <w:rsid w:val="000C4F5E"/>
    <w:rsid w:val="000C55BC"/>
    <w:rsid w:val="000C5A15"/>
    <w:rsid w:val="000C643B"/>
    <w:rsid w:val="000C684A"/>
    <w:rsid w:val="000C68F4"/>
    <w:rsid w:val="000C6A73"/>
    <w:rsid w:val="000C721D"/>
    <w:rsid w:val="000D085F"/>
    <w:rsid w:val="000D089D"/>
    <w:rsid w:val="000D1314"/>
    <w:rsid w:val="000D1F00"/>
    <w:rsid w:val="000D31B0"/>
    <w:rsid w:val="000D36CD"/>
    <w:rsid w:val="000D3B32"/>
    <w:rsid w:val="000D4760"/>
    <w:rsid w:val="000D4CAF"/>
    <w:rsid w:val="000D5894"/>
    <w:rsid w:val="000D6786"/>
    <w:rsid w:val="000D6AE2"/>
    <w:rsid w:val="000D6D5E"/>
    <w:rsid w:val="000E0DC1"/>
    <w:rsid w:val="000E0EAF"/>
    <w:rsid w:val="000E0ECB"/>
    <w:rsid w:val="000E16E5"/>
    <w:rsid w:val="000E1865"/>
    <w:rsid w:val="000E1A46"/>
    <w:rsid w:val="000E2512"/>
    <w:rsid w:val="000E279D"/>
    <w:rsid w:val="000E2DA7"/>
    <w:rsid w:val="000E2E35"/>
    <w:rsid w:val="000E335B"/>
    <w:rsid w:val="000E4562"/>
    <w:rsid w:val="000E549C"/>
    <w:rsid w:val="000E683A"/>
    <w:rsid w:val="000F0B26"/>
    <w:rsid w:val="000F1C95"/>
    <w:rsid w:val="000F23FE"/>
    <w:rsid w:val="000F36BD"/>
    <w:rsid w:val="000F4568"/>
    <w:rsid w:val="000F48A3"/>
    <w:rsid w:val="000F5083"/>
    <w:rsid w:val="000F5CFA"/>
    <w:rsid w:val="00101527"/>
    <w:rsid w:val="001018C5"/>
    <w:rsid w:val="00101A69"/>
    <w:rsid w:val="00101D3A"/>
    <w:rsid w:val="001026F0"/>
    <w:rsid w:val="00102963"/>
    <w:rsid w:val="00102970"/>
    <w:rsid w:val="00102A47"/>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DD2"/>
    <w:rsid w:val="00113433"/>
    <w:rsid w:val="00113483"/>
    <w:rsid w:val="00113D31"/>
    <w:rsid w:val="001144DA"/>
    <w:rsid w:val="00114993"/>
    <w:rsid w:val="00114C04"/>
    <w:rsid w:val="00114CCD"/>
    <w:rsid w:val="00114D62"/>
    <w:rsid w:val="00114FAF"/>
    <w:rsid w:val="001158C7"/>
    <w:rsid w:val="001161AD"/>
    <w:rsid w:val="00116A07"/>
    <w:rsid w:val="00116BA3"/>
    <w:rsid w:val="0011791E"/>
    <w:rsid w:val="00117D3F"/>
    <w:rsid w:val="00120F42"/>
    <w:rsid w:val="00120F49"/>
    <w:rsid w:val="00121BAE"/>
    <w:rsid w:val="00121DC9"/>
    <w:rsid w:val="00122656"/>
    <w:rsid w:val="0012497E"/>
    <w:rsid w:val="00125E85"/>
    <w:rsid w:val="00125EAC"/>
    <w:rsid w:val="0012661E"/>
    <w:rsid w:val="001267A6"/>
    <w:rsid w:val="00130697"/>
    <w:rsid w:val="0013076F"/>
    <w:rsid w:val="00131938"/>
    <w:rsid w:val="00131DC2"/>
    <w:rsid w:val="001334D4"/>
    <w:rsid w:val="00133739"/>
    <w:rsid w:val="00133850"/>
    <w:rsid w:val="00134D67"/>
    <w:rsid w:val="00135070"/>
    <w:rsid w:val="001356AF"/>
    <w:rsid w:val="00136F51"/>
    <w:rsid w:val="00140C07"/>
    <w:rsid w:val="00141A0F"/>
    <w:rsid w:val="00141FA5"/>
    <w:rsid w:val="00142D21"/>
    <w:rsid w:val="00143C85"/>
    <w:rsid w:val="00144FB1"/>
    <w:rsid w:val="00146330"/>
    <w:rsid w:val="00146B62"/>
    <w:rsid w:val="001503E6"/>
    <w:rsid w:val="00151D6A"/>
    <w:rsid w:val="00151F20"/>
    <w:rsid w:val="00152C57"/>
    <w:rsid w:val="0015380A"/>
    <w:rsid w:val="00153B38"/>
    <w:rsid w:val="00153F92"/>
    <w:rsid w:val="00154818"/>
    <w:rsid w:val="001551F7"/>
    <w:rsid w:val="001563E4"/>
    <w:rsid w:val="00157936"/>
    <w:rsid w:val="001579C9"/>
    <w:rsid w:val="0016024F"/>
    <w:rsid w:val="00160730"/>
    <w:rsid w:val="0016262A"/>
    <w:rsid w:val="001631CB"/>
    <w:rsid w:val="00163BB4"/>
    <w:rsid w:val="001650E1"/>
    <w:rsid w:val="00165179"/>
    <w:rsid w:val="001662FC"/>
    <w:rsid w:val="00166B6C"/>
    <w:rsid w:val="00170687"/>
    <w:rsid w:val="0017147D"/>
    <w:rsid w:val="00171ABC"/>
    <w:rsid w:val="00171C43"/>
    <w:rsid w:val="0017270B"/>
    <w:rsid w:val="001729C7"/>
    <w:rsid w:val="0017317D"/>
    <w:rsid w:val="00174852"/>
    <w:rsid w:val="00174D9A"/>
    <w:rsid w:val="00174F4B"/>
    <w:rsid w:val="00175C37"/>
    <w:rsid w:val="0017609D"/>
    <w:rsid w:val="00176642"/>
    <w:rsid w:val="00176EAB"/>
    <w:rsid w:val="00176EE2"/>
    <w:rsid w:val="00177512"/>
    <w:rsid w:val="00177869"/>
    <w:rsid w:val="00180510"/>
    <w:rsid w:val="00180A28"/>
    <w:rsid w:val="00180DD0"/>
    <w:rsid w:val="00181261"/>
    <w:rsid w:val="00182204"/>
    <w:rsid w:val="00183AD0"/>
    <w:rsid w:val="00183D41"/>
    <w:rsid w:val="00183E63"/>
    <w:rsid w:val="00183FFB"/>
    <w:rsid w:val="00185F1F"/>
    <w:rsid w:val="001866B2"/>
    <w:rsid w:val="00191093"/>
    <w:rsid w:val="001923D7"/>
    <w:rsid w:val="001935E7"/>
    <w:rsid w:val="00193735"/>
    <w:rsid w:val="001944A8"/>
    <w:rsid w:val="001950B0"/>
    <w:rsid w:val="001954F4"/>
    <w:rsid w:val="001964C8"/>
    <w:rsid w:val="001974BD"/>
    <w:rsid w:val="00197732"/>
    <w:rsid w:val="00197971"/>
    <w:rsid w:val="001A05E2"/>
    <w:rsid w:val="001A1EC9"/>
    <w:rsid w:val="001A2B19"/>
    <w:rsid w:val="001A38D7"/>
    <w:rsid w:val="001A3EF3"/>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C0E79"/>
    <w:rsid w:val="001C116C"/>
    <w:rsid w:val="001C1230"/>
    <w:rsid w:val="001C174B"/>
    <w:rsid w:val="001C2346"/>
    <w:rsid w:val="001C2B08"/>
    <w:rsid w:val="001C2C2F"/>
    <w:rsid w:val="001C5190"/>
    <w:rsid w:val="001C5E08"/>
    <w:rsid w:val="001C658A"/>
    <w:rsid w:val="001D0A1B"/>
    <w:rsid w:val="001D0D82"/>
    <w:rsid w:val="001D30BB"/>
    <w:rsid w:val="001D3FBD"/>
    <w:rsid w:val="001D6FB5"/>
    <w:rsid w:val="001D7661"/>
    <w:rsid w:val="001E0227"/>
    <w:rsid w:val="001E1F57"/>
    <w:rsid w:val="001E3E20"/>
    <w:rsid w:val="001E3FBE"/>
    <w:rsid w:val="001E5714"/>
    <w:rsid w:val="001E6923"/>
    <w:rsid w:val="001E6A21"/>
    <w:rsid w:val="001E7499"/>
    <w:rsid w:val="001E7921"/>
    <w:rsid w:val="001F2032"/>
    <w:rsid w:val="001F2371"/>
    <w:rsid w:val="001F2895"/>
    <w:rsid w:val="001F2FFB"/>
    <w:rsid w:val="001F30E7"/>
    <w:rsid w:val="001F3FBC"/>
    <w:rsid w:val="001F5DBE"/>
    <w:rsid w:val="002007EE"/>
    <w:rsid w:val="00201E79"/>
    <w:rsid w:val="0020209A"/>
    <w:rsid w:val="00204184"/>
    <w:rsid w:val="0020521A"/>
    <w:rsid w:val="00210435"/>
    <w:rsid w:val="0021077B"/>
    <w:rsid w:val="00210EB5"/>
    <w:rsid w:val="00211236"/>
    <w:rsid w:val="00212BBF"/>
    <w:rsid w:val="00213F00"/>
    <w:rsid w:val="002160B3"/>
    <w:rsid w:val="0021629B"/>
    <w:rsid w:val="00216643"/>
    <w:rsid w:val="0021768C"/>
    <w:rsid w:val="002215C8"/>
    <w:rsid w:val="002217A6"/>
    <w:rsid w:val="00223783"/>
    <w:rsid w:val="00224E07"/>
    <w:rsid w:val="00225046"/>
    <w:rsid w:val="0022530A"/>
    <w:rsid w:val="00225E2E"/>
    <w:rsid w:val="002263DB"/>
    <w:rsid w:val="002267CD"/>
    <w:rsid w:val="00226A39"/>
    <w:rsid w:val="00226ABF"/>
    <w:rsid w:val="00226C8C"/>
    <w:rsid w:val="00226FCC"/>
    <w:rsid w:val="00227ED0"/>
    <w:rsid w:val="00230CA4"/>
    <w:rsid w:val="0023212C"/>
    <w:rsid w:val="002336E2"/>
    <w:rsid w:val="00233765"/>
    <w:rsid w:val="00234A80"/>
    <w:rsid w:val="0023643A"/>
    <w:rsid w:val="00236496"/>
    <w:rsid w:val="0023752D"/>
    <w:rsid w:val="00237C95"/>
    <w:rsid w:val="00241783"/>
    <w:rsid w:val="00241E11"/>
    <w:rsid w:val="0024319C"/>
    <w:rsid w:val="00245648"/>
    <w:rsid w:val="002462FD"/>
    <w:rsid w:val="002473A8"/>
    <w:rsid w:val="002475A0"/>
    <w:rsid w:val="00250912"/>
    <w:rsid w:val="0025219B"/>
    <w:rsid w:val="0025309E"/>
    <w:rsid w:val="002533BE"/>
    <w:rsid w:val="00253AD2"/>
    <w:rsid w:val="002570BA"/>
    <w:rsid w:val="002570F4"/>
    <w:rsid w:val="00257DCD"/>
    <w:rsid w:val="0026172C"/>
    <w:rsid w:val="002617FC"/>
    <w:rsid w:val="0026243F"/>
    <w:rsid w:val="00262F62"/>
    <w:rsid w:val="002647E7"/>
    <w:rsid w:val="0026730C"/>
    <w:rsid w:val="00267C86"/>
    <w:rsid w:val="002712BD"/>
    <w:rsid w:val="002713A0"/>
    <w:rsid w:val="0027210A"/>
    <w:rsid w:val="00272CEA"/>
    <w:rsid w:val="00273F57"/>
    <w:rsid w:val="00274F20"/>
    <w:rsid w:val="00275653"/>
    <w:rsid w:val="00276219"/>
    <w:rsid w:val="00276545"/>
    <w:rsid w:val="00277483"/>
    <w:rsid w:val="00277510"/>
    <w:rsid w:val="00281E81"/>
    <w:rsid w:val="002821B7"/>
    <w:rsid w:val="00282784"/>
    <w:rsid w:val="00282F31"/>
    <w:rsid w:val="0028372A"/>
    <w:rsid w:val="00284CCB"/>
    <w:rsid w:val="00285016"/>
    <w:rsid w:val="00290F0C"/>
    <w:rsid w:val="00292DFD"/>
    <w:rsid w:val="0029322B"/>
    <w:rsid w:val="0029389F"/>
    <w:rsid w:val="00294907"/>
    <w:rsid w:val="00294A83"/>
    <w:rsid w:val="00295329"/>
    <w:rsid w:val="0029551C"/>
    <w:rsid w:val="002959F2"/>
    <w:rsid w:val="002968E8"/>
    <w:rsid w:val="00297831"/>
    <w:rsid w:val="002A0145"/>
    <w:rsid w:val="002A03DE"/>
    <w:rsid w:val="002A1963"/>
    <w:rsid w:val="002A2340"/>
    <w:rsid w:val="002A4163"/>
    <w:rsid w:val="002A5149"/>
    <w:rsid w:val="002A56C4"/>
    <w:rsid w:val="002B119E"/>
    <w:rsid w:val="002B143C"/>
    <w:rsid w:val="002B2B25"/>
    <w:rsid w:val="002B2B28"/>
    <w:rsid w:val="002B4D88"/>
    <w:rsid w:val="002B5BD9"/>
    <w:rsid w:val="002B6062"/>
    <w:rsid w:val="002B7A67"/>
    <w:rsid w:val="002C007A"/>
    <w:rsid w:val="002C3AD7"/>
    <w:rsid w:val="002C3EF7"/>
    <w:rsid w:val="002C4E27"/>
    <w:rsid w:val="002C6A24"/>
    <w:rsid w:val="002C7221"/>
    <w:rsid w:val="002C7B72"/>
    <w:rsid w:val="002D168F"/>
    <w:rsid w:val="002D1969"/>
    <w:rsid w:val="002D2923"/>
    <w:rsid w:val="002D2D8F"/>
    <w:rsid w:val="002D31F2"/>
    <w:rsid w:val="002D4E39"/>
    <w:rsid w:val="002D51A9"/>
    <w:rsid w:val="002D5D27"/>
    <w:rsid w:val="002D62BD"/>
    <w:rsid w:val="002D7062"/>
    <w:rsid w:val="002E1EBC"/>
    <w:rsid w:val="002E2B3B"/>
    <w:rsid w:val="002E40EC"/>
    <w:rsid w:val="002E4146"/>
    <w:rsid w:val="002E4FAD"/>
    <w:rsid w:val="002E53E3"/>
    <w:rsid w:val="002E5E76"/>
    <w:rsid w:val="002E6906"/>
    <w:rsid w:val="002E6DA3"/>
    <w:rsid w:val="002E7047"/>
    <w:rsid w:val="002E74B7"/>
    <w:rsid w:val="002E7EAF"/>
    <w:rsid w:val="002F0EF5"/>
    <w:rsid w:val="002F0F6D"/>
    <w:rsid w:val="002F1CA2"/>
    <w:rsid w:val="002F2200"/>
    <w:rsid w:val="002F43A6"/>
    <w:rsid w:val="002F46F8"/>
    <w:rsid w:val="002F4B44"/>
    <w:rsid w:val="002F6660"/>
    <w:rsid w:val="002F69CA"/>
    <w:rsid w:val="002F69DF"/>
    <w:rsid w:val="002F738F"/>
    <w:rsid w:val="0030040E"/>
    <w:rsid w:val="00302DEB"/>
    <w:rsid w:val="00303094"/>
    <w:rsid w:val="00304E9D"/>
    <w:rsid w:val="00305494"/>
    <w:rsid w:val="00310B13"/>
    <w:rsid w:val="00310EC4"/>
    <w:rsid w:val="003117BD"/>
    <w:rsid w:val="00312DF4"/>
    <w:rsid w:val="0031377F"/>
    <w:rsid w:val="00313C3D"/>
    <w:rsid w:val="00313F5A"/>
    <w:rsid w:val="0031529D"/>
    <w:rsid w:val="003158B2"/>
    <w:rsid w:val="00316403"/>
    <w:rsid w:val="00316CB4"/>
    <w:rsid w:val="00316FB9"/>
    <w:rsid w:val="003201E1"/>
    <w:rsid w:val="003206BC"/>
    <w:rsid w:val="003219FC"/>
    <w:rsid w:val="00321A9B"/>
    <w:rsid w:val="003220FB"/>
    <w:rsid w:val="003240DD"/>
    <w:rsid w:val="00325185"/>
    <w:rsid w:val="00326707"/>
    <w:rsid w:val="0032672B"/>
    <w:rsid w:val="00326A3A"/>
    <w:rsid w:val="00327241"/>
    <w:rsid w:val="00327433"/>
    <w:rsid w:val="003275D6"/>
    <w:rsid w:val="003279C6"/>
    <w:rsid w:val="00327D8B"/>
    <w:rsid w:val="003306BB"/>
    <w:rsid w:val="00330A90"/>
    <w:rsid w:val="0033187E"/>
    <w:rsid w:val="00332036"/>
    <w:rsid w:val="0033485B"/>
    <w:rsid w:val="0033500E"/>
    <w:rsid w:val="00335089"/>
    <w:rsid w:val="003356FA"/>
    <w:rsid w:val="00336F63"/>
    <w:rsid w:val="003372D2"/>
    <w:rsid w:val="00340350"/>
    <w:rsid w:val="003410F2"/>
    <w:rsid w:val="0034231C"/>
    <w:rsid w:val="00342A17"/>
    <w:rsid w:val="0034673C"/>
    <w:rsid w:val="00347187"/>
    <w:rsid w:val="00351C67"/>
    <w:rsid w:val="00351DAA"/>
    <w:rsid w:val="003520D4"/>
    <w:rsid w:val="00352A84"/>
    <w:rsid w:val="00353A8F"/>
    <w:rsid w:val="00355FBA"/>
    <w:rsid w:val="003569C2"/>
    <w:rsid w:val="00356D34"/>
    <w:rsid w:val="00356DAB"/>
    <w:rsid w:val="00357EFC"/>
    <w:rsid w:val="00357F7F"/>
    <w:rsid w:val="0036034C"/>
    <w:rsid w:val="00361930"/>
    <w:rsid w:val="003623F2"/>
    <w:rsid w:val="003626AD"/>
    <w:rsid w:val="00363443"/>
    <w:rsid w:val="003636FF"/>
    <w:rsid w:val="003649F9"/>
    <w:rsid w:val="00364C24"/>
    <w:rsid w:val="00364D8B"/>
    <w:rsid w:val="00364FE0"/>
    <w:rsid w:val="00367339"/>
    <w:rsid w:val="003674C6"/>
    <w:rsid w:val="00367541"/>
    <w:rsid w:val="003676E0"/>
    <w:rsid w:val="00367741"/>
    <w:rsid w:val="003704DA"/>
    <w:rsid w:val="00371862"/>
    <w:rsid w:val="0037238A"/>
    <w:rsid w:val="00372A6F"/>
    <w:rsid w:val="003732DD"/>
    <w:rsid w:val="0037393A"/>
    <w:rsid w:val="003749A7"/>
    <w:rsid w:val="00374EE6"/>
    <w:rsid w:val="00375307"/>
    <w:rsid w:val="0037667E"/>
    <w:rsid w:val="00376D0A"/>
    <w:rsid w:val="00382C10"/>
    <w:rsid w:val="003848EC"/>
    <w:rsid w:val="003849CA"/>
    <w:rsid w:val="00385647"/>
    <w:rsid w:val="00386F9F"/>
    <w:rsid w:val="00387DC1"/>
    <w:rsid w:val="00390669"/>
    <w:rsid w:val="0039077E"/>
    <w:rsid w:val="00390DF6"/>
    <w:rsid w:val="00391725"/>
    <w:rsid w:val="003929E7"/>
    <w:rsid w:val="003931D7"/>
    <w:rsid w:val="003935EF"/>
    <w:rsid w:val="00394556"/>
    <w:rsid w:val="00394BDF"/>
    <w:rsid w:val="00394DE8"/>
    <w:rsid w:val="00395627"/>
    <w:rsid w:val="00395B09"/>
    <w:rsid w:val="00395FD0"/>
    <w:rsid w:val="00396B68"/>
    <w:rsid w:val="003A0F4E"/>
    <w:rsid w:val="003A12CE"/>
    <w:rsid w:val="003A12E7"/>
    <w:rsid w:val="003A2934"/>
    <w:rsid w:val="003A3F29"/>
    <w:rsid w:val="003A4D6D"/>
    <w:rsid w:val="003A5770"/>
    <w:rsid w:val="003A60AC"/>
    <w:rsid w:val="003A7097"/>
    <w:rsid w:val="003B0A22"/>
    <w:rsid w:val="003B0A6B"/>
    <w:rsid w:val="003B0AC6"/>
    <w:rsid w:val="003B2625"/>
    <w:rsid w:val="003B26CB"/>
    <w:rsid w:val="003B3405"/>
    <w:rsid w:val="003B3D6E"/>
    <w:rsid w:val="003B473F"/>
    <w:rsid w:val="003B4EF1"/>
    <w:rsid w:val="003B51DF"/>
    <w:rsid w:val="003B5731"/>
    <w:rsid w:val="003B63DC"/>
    <w:rsid w:val="003B666E"/>
    <w:rsid w:val="003B6BB6"/>
    <w:rsid w:val="003B76C3"/>
    <w:rsid w:val="003B7CFC"/>
    <w:rsid w:val="003C0EAC"/>
    <w:rsid w:val="003C10D5"/>
    <w:rsid w:val="003C1214"/>
    <w:rsid w:val="003C2051"/>
    <w:rsid w:val="003C28DA"/>
    <w:rsid w:val="003C2C2F"/>
    <w:rsid w:val="003C3D59"/>
    <w:rsid w:val="003C5695"/>
    <w:rsid w:val="003C56BB"/>
    <w:rsid w:val="003C77AD"/>
    <w:rsid w:val="003C78E8"/>
    <w:rsid w:val="003D02CD"/>
    <w:rsid w:val="003D0F36"/>
    <w:rsid w:val="003D2C9B"/>
    <w:rsid w:val="003D4569"/>
    <w:rsid w:val="003D5788"/>
    <w:rsid w:val="003D57C4"/>
    <w:rsid w:val="003D6AEB"/>
    <w:rsid w:val="003D746D"/>
    <w:rsid w:val="003D7C48"/>
    <w:rsid w:val="003E04B5"/>
    <w:rsid w:val="003E2D90"/>
    <w:rsid w:val="003E2DD8"/>
    <w:rsid w:val="003E373C"/>
    <w:rsid w:val="003E3BF5"/>
    <w:rsid w:val="003E591E"/>
    <w:rsid w:val="003E6933"/>
    <w:rsid w:val="003F07D5"/>
    <w:rsid w:val="003F181A"/>
    <w:rsid w:val="003F2C6A"/>
    <w:rsid w:val="003F3413"/>
    <w:rsid w:val="003F36AB"/>
    <w:rsid w:val="003F3AAD"/>
    <w:rsid w:val="003F45CF"/>
    <w:rsid w:val="003F61E0"/>
    <w:rsid w:val="003F6572"/>
    <w:rsid w:val="003F6BC1"/>
    <w:rsid w:val="00400FC4"/>
    <w:rsid w:val="0040110D"/>
    <w:rsid w:val="0040247B"/>
    <w:rsid w:val="0040313C"/>
    <w:rsid w:val="00406B14"/>
    <w:rsid w:val="00407598"/>
    <w:rsid w:val="00407A4E"/>
    <w:rsid w:val="00407C87"/>
    <w:rsid w:val="00407D2F"/>
    <w:rsid w:val="004109E2"/>
    <w:rsid w:val="00411373"/>
    <w:rsid w:val="004116C4"/>
    <w:rsid w:val="0041194B"/>
    <w:rsid w:val="00412942"/>
    <w:rsid w:val="0041301E"/>
    <w:rsid w:val="004130C9"/>
    <w:rsid w:val="0041380B"/>
    <w:rsid w:val="00413DD0"/>
    <w:rsid w:val="00413F01"/>
    <w:rsid w:val="00414078"/>
    <w:rsid w:val="0041542E"/>
    <w:rsid w:val="004154C4"/>
    <w:rsid w:val="0041764D"/>
    <w:rsid w:val="00420533"/>
    <w:rsid w:val="00420E11"/>
    <w:rsid w:val="00421477"/>
    <w:rsid w:val="00422F47"/>
    <w:rsid w:val="00422F9F"/>
    <w:rsid w:val="00423011"/>
    <w:rsid w:val="00423E20"/>
    <w:rsid w:val="00426E48"/>
    <w:rsid w:val="00427B7A"/>
    <w:rsid w:val="00427C63"/>
    <w:rsid w:val="00427FD4"/>
    <w:rsid w:val="00430912"/>
    <w:rsid w:val="0043157A"/>
    <w:rsid w:val="00432677"/>
    <w:rsid w:val="00432AC8"/>
    <w:rsid w:val="00432F29"/>
    <w:rsid w:val="00434390"/>
    <w:rsid w:val="004343C1"/>
    <w:rsid w:val="00434D7D"/>
    <w:rsid w:val="0043506B"/>
    <w:rsid w:val="00435A1F"/>
    <w:rsid w:val="00436014"/>
    <w:rsid w:val="00436366"/>
    <w:rsid w:val="004368E4"/>
    <w:rsid w:val="00436F10"/>
    <w:rsid w:val="00437ABF"/>
    <w:rsid w:val="00437F1A"/>
    <w:rsid w:val="00442B9B"/>
    <w:rsid w:val="0044506C"/>
    <w:rsid w:val="00446EEB"/>
    <w:rsid w:val="00450A6C"/>
    <w:rsid w:val="00450DFC"/>
    <w:rsid w:val="00451840"/>
    <w:rsid w:val="00452711"/>
    <w:rsid w:val="00452937"/>
    <w:rsid w:val="00453BB2"/>
    <w:rsid w:val="004546B4"/>
    <w:rsid w:val="004554D4"/>
    <w:rsid w:val="00456D57"/>
    <w:rsid w:val="00457336"/>
    <w:rsid w:val="0046064D"/>
    <w:rsid w:val="00460DFD"/>
    <w:rsid w:val="0046292A"/>
    <w:rsid w:val="00462A56"/>
    <w:rsid w:val="00463869"/>
    <w:rsid w:val="00464914"/>
    <w:rsid w:val="00464C97"/>
    <w:rsid w:val="00465E6C"/>
    <w:rsid w:val="004673D3"/>
    <w:rsid w:val="00467961"/>
    <w:rsid w:val="00467A10"/>
    <w:rsid w:val="00467F2F"/>
    <w:rsid w:val="00470302"/>
    <w:rsid w:val="004705A8"/>
    <w:rsid w:val="00470A8A"/>
    <w:rsid w:val="00470BD5"/>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1D2"/>
    <w:rsid w:val="00482EE3"/>
    <w:rsid w:val="00483C49"/>
    <w:rsid w:val="00483C4F"/>
    <w:rsid w:val="00483C56"/>
    <w:rsid w:val="00484F68"/>
    <w:rsid w:val="00485B99"/>
    <w:rsid w:val="00486C04"/>
    <w:rsid w:val="00487356"/>
    <w:rsid w:val="00487DB4"/>
    <w:rsid w:val="00491A1A"/>
    <w:rsid w:val="004932CF"/>
    <w:rsid w:val="004937ED"/>
    <w:rsid w:val="00493897"/>
    <w:rsid w:val="00493F3E"/>
    <w:rsid w:val="00494801"/>
    <w:rsid w:val="00496A2B"/>
    <w:rsid w:val="004A0BF7"/>
    <w:rsid w:val="004A218F"/>
    <w:rsid w:val="004A4366"/>
    <w:rsid w:val="004A487D"/>
    <w:rsid w:val="004A4A56"/>
    <w:rsid w:val="004A5B4C"/>
    <w:rsid w:val="004A5F81"/>
    <w:rsid w:val="004A75B4"/>
    <w:rsid w:val="004B0EAF"/>
    <w:rsid w:val="004B1911"/>
    <w:rsid w:val="004B1EA7"/>
    <w:rsid w:val="004B4787"/>
    <w:rsid w:val="004B5286"/>
    <w:rsid w:val="004B5A08"/>
    <w:rsid w:val="004B6B60"/>
    <w:rsid w:val="004B7CA2"/>
    <w:rsid w:val="004C0B9A"/>
    <w:rsid w:val="004C0F7E"/>
    <w:rsid w:val="004C10E8"/>
    <w:rsid w:val="004C1160"/>
    <w:rsid w:val="004C2EE3"/>
    <w:rsid w:val="004C431D"/>
    <w:rsid w:val="004C6921"/>
    <w:rsid w:val="004C6B81"/>
    <w:rsid w:val="004C703F"/>
    <w:rsid w:val="004C7671"/>
    <w:rsid w:val="004D011E"/>
    <w:rsid w:val="004D133E"/>
    <w:rsid w:val="004D1A59"/>
    <w:rsid w:val="004D3881"/>
    <w:rsid w:val="004D5A31"/>
    <w:rsid w:val="004D76CF"/>
    <w:rsid w:val="004E16BC"/>
    <w:rsid w:val="004E22C1"/>
    <w:rsid w:val="004E2809"/>
    <w:rsid w:val="004E2C2B"/>
    <w:rsid w:val="004E32B0"/>
    <w:rsid w:val="004E41FB"/>
    <w:rsid w:val="004E4DAF"/>
    <w:rsid w:val="004E599E"/>
    <w:rsid w:val="004E6166"/>
    <w:rsid w:val="004E7426"/>
    <w:rsid w:val="004E7DED"/>
    <w:rsid w:val="004F0832"/>
    <w:rsid w:val="004F0B64"/>
    <w:rsid w:val="004F240A"/>
    <w:rsid w:val="004F254B"/>
    <w:rsid w:val="004F2802"/>
    <w:rsid w:val="004F2928"/>
    <w:rsid w:val="004F36CC"/>
    <w:rsid w:val="004F3827"/>
    <w:rsid w:val="004F4641"/>
    <w:rsid w:val="004F53EE"/>
    <w:rsid w:val="004F6AB9"/>
    <w:rsid w:val="004F70EE"/>
    <w:rsid w:val="004F74C1"/>
    <w:rsid w:val="00500AED"/>
    <w:rsid w:val="00501E69"/>
    <w:rsid w:val="005025E2"/>
    <w:rsid w:val="0050302E"/>
    <w:rsid w:val="00503037"/>
    <w:rsid w:val="005031BA"/>
    <w:rsid w:val="00503C54"/>
    <w:rsid w:val="00504C8C"/>
    <w:rsid w:val="0050537F"/>
    <w:rsid w:val="00506018"/>
    <w:rsid w:val="005069D2"/>
    <w:rsid w:val="00506C3B"/>
    <w:rsid w:val="0051210B"/>
    <w:rsid w:val="005126FF"/>
    <w:rsid w:val="005148D9"/>
    <w:rsid w:val="005156F7"/>
    <w:rsid w:val="005158E9"/>
    <w:rsid w:val="00515DFD"/>
    <w:rsid w:val="005160C5"/>
    <w:rsid w:val="00517111"/>
    <w:rsid w:val="0051718B"/>
    <w:rsid w:val="005212C6"/>
    <w:rsid w:val="00521FA7"/>
    <w:rsid w:val="0052440D"/>
    <w:rsid w:val="00524904"/>
    <w:rsid w:val="00524BC8"/>
    <w:rsid w:val="005252CF"/>
    <w:rsid w:val="00525F7F"/>
    <w:rsid w:val="005261D3"/>
    <w:rsid w:val="00526E19"/>
    <w:rsid w:val="0053125C"/>
    <w:rsid w:val="00531460"/>
    <w:rsid w:val="00532BA2"/>
    <w:rsid w:val="00533DCF"/>
    <w:rsid w:val="00537BBD"/>
    <w:rsid w:val="00537CE9"/>
    <w:rsid w:val="00537D77"/>
    <w:rsid w:val="005418B7"/>
    <w:rsid w:val="00542DD4"/>
    <w:rsid w:val="00543AA5"/>
    <w:rsid w:val="00544A4E"/>
    <w:rsid w:val="00544BE6"/>
    <w:rsid w:val="00545A87"/>
    <w:rsid w:val="005463C9"/>
    <w:rsid w:val="005463F9"/>
    <w:rsid w:val="00546BB9"/>
    <w:rsid w:val="00546E8F"/>
    <w:rsid w:val="0054786F"/>
    <w:rsid w:val="0055079D"/>
    <w:rsid w:val="00551152"/>
    <w:rsid w:val="00551484"/>
    <w:rsid w:val="0055288F"/>
    <w:rsid w:val="005529AF"/>
    <w:rsid w:val="00553645"/>
    <w:rsid w:val="00553ECD"/>
    <w:rsid w:val="0055517D"/>
    <w:rsid w:val="005555CD"/>
    <w:rsid w:val="00555785"/>
    <w:rsid w:val="00555EB9"/>
    <w:rsid w:val="0055691A"/>
    <w:rsid w:val="00557141"/>
    <w:rsid w:val="00557A65"/>
    <w:rsid w:val="00557BE6"/>
    <w:rsid w:val="005600EB"/>
    <w:rsid w:val="00560425"/>
    <w:rsid w:val="00562254"/>
    <w:rsid w:val="0056373E"/>
    <w:rsid w:val="00564B8B"/>
    <w:rsid w:val="00567038"/>
    <w:rsid w:val="0057072E"/>
    <w:rsid w:val="005712B8"/>
    <w:rsid w:val="00573B30"/>
    <w:rsid w:val="00573C1A"/>
    <w:rsid w:val="005748A2"/>
    <w:rsid w:val="00576314"/>
    <w:rsid w:val="00577369"/>
    <w:rsid w:val="005773B2"/>
    <w:rsid w:val="005807A0"/>
    <w:rsid w:val="00581152"/>
    <w:rsid w:val="00583794"/>
    <w:rsid w:val="00583958"/>
    <w:rsid w:val="00583AF3"/>
    <w:rsid w:val="00583BD9"/>
    <w:rsid w:val="00583E8E"/>
    <w:rsid w:val="00584405"/>
    <w:rsid w:val="00584BC8"/>
    <w:rsid w:val="005858D1"/>
    <w:rsid w:val="00585F81"/>
    <w:rsid w:val="00586889"/>
    <w:rsid w:val="0058690B"/>
    <w:rsid w:val="00586E15"/>
    <w:rsid w:val="0058709A"/>
    <w:rsid w:val="0059107D"/>
    <w:rsid w:val="00591457"/>
    <w:rsid w:val="0059288A"/>
    <w:rsid w:val="00593C0A"/>
    <w:rsid w:val="00593D36"/>
    <w:rsid w:val="0059412F"/>
    <w:rsid w:val="0059493C"/>
    <w:rsid w:val="005957C3"/>
    <w:rsid w:val="0059641F"/>
    <w:rsid w:val="00597A40"/>
    <w:rsid w:val="00597E11"/>
    <w:rsid w:val="005A0922"/>
    <w:rsid w:val="005A1729"/>
    <w:rsid w:val="005A2247"/>
    <w:rsid w:val="005A28B4"/>
    <w:rsid w:val="005A2E1D"/>
    <w:rsid w:val="005A341E"/>
    <w:rsid w:val="005A5519"/>
    <w:rsid w:val="005A580A"/>
    <w:rsid w:val="005B0629"/>
    <w:rsid w:val="005B079C"/>
    <w:rsid w:val="005B2D78"/>
    <w:rsid w:val="005B2D8A"/>
    <w:rsid w:val="005B54F1"/>
    <w:rsid w:val="005B6317"/>
    <w:rsid w:val="005B6375"/>
    <w:rsid w:val="005B688F"/>
    <w:rsid w:val="005B75E5"/>
    <w:rsid w:val="005B75EC"/>
    <w:rsid w:val="005C041F"/>
    <w:rsid w:val="005C179E"/>
    <w:rsid w:val="005C1B3B"/>
    <w:rsid w:val="005C239B"/>
    <w:rsid w:val="005C248B"/>
    <w:rsid w:val="005C3C23"/>
    <w:rsid w:val="005C4342"/>
    <w:rsid w:val="005C4BEC"/>
    <w:rsid w:val="005C4E44"/>
    <w:rsid w:val="005C5669"/>
    <w:rsid w:val="005C599C"/>
    <w:rsid w:val="005C5E95"/>
    <w:rsid w:val="005C6168"/>
    <w:rsid w:val="005C6742"/>
    <w:rsid w:val="005C6B90"/>
    <w:rsid w:val="005C6C2F"/>
    <w:rsid w:val="005D0BD0"/>
    <w:rsid w:val="005D1065"/>
    <w:rsid w:val="005D131E"/>
    <w:rsid w:val="005D136F"/>
    <w:rsid w:val="005D1B90"/>
    <w:rsid w:val="005D2446"/>
    <w:rsid w:val="005D3914"/>
    <w:rsid w:val="005D6379"/>
    <w:rsid w:val="005D690C"/>
    <w:rsid w:val="005E48CE"/>
    <w:rsid w:val="005E5C69"/>
    <w:rsid w:val="005E65DC"/>
    <w:rsid w:val="005E6B1D"/>
    <w:rsid w:val="005E6C09"/>
    <w:rsid w:val="005F0EB4"/>
    <w:rsid w:val="005F3EEC"/>
    <w:rsid w:val="005F583E"/>
    <w:rsid w:val="005F6677"/>
    <w:rsid w:val="005F6B06"/>
    <w:rsid w:val="006006C8"/>
    <w:rsid w:val="00600B87"/>
    <w:rsid w:val="00602501"/>
    <w:rsid w:val="00602A96"/>
    <w:rsid w:val="00603A48"/>
    <w:rsid w:val="00603C00"/>
    <w:rsid w:val="00603C47"/>
    <w:rsid w:val="00605DB4"/>
    <w:rsid w:val="0060621E"/>
    <w:rsid w:val="006070D6"/>
    <w:rsid w:val="00610CAA"/>
    <w:rsid w:val="00611289"/>
    <w:rsid w:val="00611A37"/>
    <w:rsid w:val="00612213"/>
    <w:rsid w:val="00612873"/>
    <w:rsid w:val="00612C6C"/>
    <w:rsid w:val="00613694"/>
    <w:rsid w:val="00614411"/>
    <w:rsid w:val="006153A1"/>
    <w:rsid w:val="00615543"/>
    <w:rsid w:val="00622F0A"/>
    <w:rsid w:val="00623BF3"/>
    <w:rsid w:val="0062451E"/>
    <w:rsid w:val="00625408"/>
    <w:rsid w:val="0062697B"/>
    <w:rsid w:val="00626A39"/>
    <w:rsid w:val="00626D3E"/>
    <w:rsid w:val="00627910"/>
    <w:rsid w:val="0063017A"/>
    <w:rsid w:val="006315CD"/>
    <w:rsid w:val="0063161B"/>
    <w:rsid w:val="006316C0"/>
    <w:rsid w:val="00631DAA"/>
    <w:rsid w:val="00631FD7"/>
    <w:rsid w:val="00632206"/>
    <w:rsid w:val="00632221"/>
    <w:rsid w:val="00632612"/>
    <w:rsid w:val="00633C9B"/>
    <w:rsid w:val="0063459B"/>
    <w:rsid w:val="0063521D"/>
    <w:rsid w:val="006352E6"/>
    <w:rsid w:val="00635D9B"/>
    <w:rsid w:val="00635E92"/>
    <w:rsid w:val="00636BB8"/>
    <w:rsid w:val="00636C0A"/>
    <w:rsid w:val="006372D7"/>
    <w:rsid w:val="006372DA"/>
    <w:rsid w:val="0064074E"/>
    <w:rsid w:val="006409A3"/>
    <w:rsid w:val="0064192E"/>
    <w:rsid w:val="006440FE"/>
    <w:rsid w:val="00645156"/>
    <w:rsid w:val="00645986"/>
    <w:rsid w:val="00645BD6"/>
    <w:rsid w:val="0064676E"/>
    <w:rsid w:val="006469DA"/>
    <w:rsid w:val="006500CB"/>
    <w:rsid w:val="0065013C"/>
    <w:rsid w:val="00651468"/>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39D7"/>
    <w:rsid w:val="00663E68"/>
    <w:rsid w:val="00664445"/>
    <w:rsid w:val="00664B57"/>
    <w:rsid w:val="00665417"/>
    <w:rsid w:val="00667478"/>
    <w:rsid w:val="0066762A"/>
    <w:rsid w:val="00670B4B"/>
    <w:rsid w:val="00670F7D"/>
    <w:rsid w:val="006713DC"/>
    <w:rsid w:val="00673208"/>
    <w:rsid w:val="006742B9"/>
    <w:rsid w:val="00674BCF"/>
    <w:rsid w:val="00674BDC"/>
    <w:rsid w:val="0067518B"/>
    <w:rsid w:val="006751C5"/>
    <w:rsid w:val="006760E9"/>
    <w:rsid w:val="006763AB"/>
    <w:rsid w:val="00677155"/>
    <w:rsid w:val="00677A72"/>
    <w:rsid w:val="006828C5"/>
    <w:rsid w:val="00685E03"/>
    <w:rsid w:val="00687578"/>
    <w:rsid w:val="00690465"/>
    <w:rsid w:val="00692819"/>
    <w:rsid w:val="00692973"/>
    <w:rsid w:val="00693625"/>
    <w:rsid w:val="006939EC"/>
    <w:rsid w:val="0069446B"/>
    <w:rsid w:val="006947D9"/>
    <w:rsid w:val="00695868"/>
    <w:rsid w:val="006962F7"/>
    <w:rsid w:val="006978BB"/>
    <w:rsid w:val="006A0B0C"/>
    <w:rsid w:val="006A3327"/>
    <w:rsid w:val="006A344F"/>
    <w:rsid w:val="006A396F"/>
    <w:rsid w:val="006A39D5"/>
    <w:rsid w:val="006A408F"/>
    <w:rsid w:val="006A41AF"/>
    <w:rsid w:val="006A5F9E"/>
    <w:rsid w:val="006A68F7"/>
    <w:rsid w:val="006A7175"/>
    <w:rsid w:val="006A79A3"/>
    <w:rsid w:val="006A7B4B"/>
    <w:rsid w:val="006B0FCA"/>
    <w:rsid w:val="006B29FA"/>
    <w:rsid w:val="006B2E4B"/>
    <w:rsid w:val="006B3697"/>
    <w:rsid w:val="006B411A"/>
    <w:rsid w:val="006B41C8"/>
    <w:rsid w:val="006B49FF"/>
    <w:rsid w:val="006B4BCC"/>
    <w:rsid w:val="006B5505"/>
    <w:rsid w:val="006C04A5"/>
    <w:rsid w:val="006C0F81"/>
    <w:rsid w:val="006C1DF5"/>
    <w:rsid w:val="006C210B"/>
    <w:rsid w:val="006C25C1"/>
    <w:rsid w:val="006C286A"/>
    <w:rsid w:val="006C2F21"/>
    <w:rsid w:val="006C3B87"/>
    <w:rsid w:val="006C4E26"/>
    <w:rsid w:val="006C50C6"/>
    <w:rsid w:val="006C5B68"/>
    <w:rsid w:val="006C5E3E"/>
    <w:rsid w:val="006C62B3"/>
    <w:rsid w:val="006C6352"/>
    <w:rsid w:val="006C66EE"/>
    <w:rsid w:val="006C68D3"/>
    <w:rsid w:val="006C70CE"/>
    <w:rsid w:val="006D0BCB"/>
    <w:rsid w:val="006D0D0F"/>
    <w:rsid w:val="006D14D3"/>
    <w:rsid w:val="006D16A9"/>
    <w:rsid w:val="006D25D1"/>
    <w:rsid w:val="006D27B9"/>
    <w:rsid w:val="006D3F78"/>
    <w:rsid w:val="006D4DF1"/>
    <w:rsid w:val="006D5FA5"/>
    <w:rsid w:val="006D6993"/>
    <w:rsid w:val="006E140C"/>
    <w:rsid w:val="006E22CE"/>
    <w:rsid w:val="006E2768"/>
    <w:rsid w:val="006E3B87"/>
    <w:rsid w:val="006E505A"/>
    <w:rsid w:val="006E5B8D"/>
    <w:rsid w:val="006E716D"/>
    <w:rsid w:val="006F03C4"/>
    <w:rsid w:val="006F19DE"/>
    <w:rsid w:val="006F2D71"/>
    <w:rsid w:val="006F3A30"/>
    <w:rsid w:val="006F5428"/>
    <w:rsid w:val="006F6325"/>
    <w:rsid w:val="00701BC5"/>
    <w:rsid w:val="00702852"/>
    <w:rsid w:val="0070312D"/>
    <w:rsid w:val="00704B59"/>
    <w:rsid w:val="007050EB"/>
    <w:rsid w:val="0070512E"/>
    <w:rsid w:val="007053ED"/>
    <w:rsid w:val="00705A23"/>
    <w:rsid w:val="00705C53"/>
    <w:rsid w:val="00706175"/>
    <w:rsid w:val="00706397"/>
    <w:rsid w:val="007063BC"/>
    <w:rsid w:val="007065AC"/>
    <w:rsid w:val="00706A13"/>
    <w:rsid w:val="0070720D"/>
    <w:rsid w:val="00710491"/>
    <w:rsid w:val="00710ABD"/>
    <w:rsid w:val="007119CA"/>
    <w:rsid w:val="00711D58"/>
    <w:rsid w:val="0071231B"/>
    <w:rsid w:val="00713A3D"/>
    <w:rsid w:val="00714858"/>
    <w:rsid w:val="00714988"/>
    <w:rsid w:val="00715337"/>
    <w:rsid w:val="00715F53"/>
    <w:rsid w:val="00716E18"/>
    <w:rsid w:val="0071729B"/>
    <w:rsid w:val="007204F4"/>
    <w:rsid w:val="00721B6C"/>
    <w:rsid w:val="007250C0"/>
    <w:rsid w:val="00726799"/>
    <w:rsid w:val="00726ADA"/>
    <w:rsid w:val="00726C4A"/>
    <w:rsid w:val="00727782"/>
    <w:rsid w:val="007307D0"/>
    <w:rsid w:val="00730B7D"/>
    <w:rsid w:val="0073231F"/>
    <w:rsid w:val="0073257B"/>
    <w:rsid w:val="00732CA2"/>
    <w:rsid w:val="00733D5B"/>
    <w:rsid w:val="00734AF9"/>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FC"/>
    <w:rsid w:val="0075038D"/>
    <w:rsid w:val="0075046D"/>
    <w:rsid w:val="00750EAC"/>
    <w:rsid w:val="00751B84"/>
    <w:rsid w:val="00752B99"/>
    <w:rsid w:val="007537F7"/>
    <w:rsid w:val="0075393B"/>
    <w:rsid w:val="00754833"/>
    <w:rsid w:val="00755177"/>
    <w:rsid w:val="0075661A"/>
    <w:rsid w:val="00756804"/>
    <w:rsid w:val="00757049"/>
    <w:rsid w:val="007574A4"/>
    <w:rsid w:val="00757D63"/>
    <w:rsid w:val="00760A07"/>
    <w:rsid w:val="00760CEC"/>
    <w:rsid w:val="00761863"/>
    <w:rsid w:val="00762250"/>
    <w:rsid w:val="00762BC3"/>
    <w:rsid w:val="00763630"/>
    <w:rsid w:val="00763676"/>
    <w:rsid w:val="007637B3"/>
    <w:rsid w:val="00763F68"/>
    <w:rsid w:val="007643D3"/>
    <w:rsid w:val="00764696"/>
    <w:rsid w:val="0076496A"/>
    <w:rsid w:val="00764A83"/>
    <w:rsid w:val="0076515B"/>
    <w:rsid w:val="0076527E"/>
    <w:rsid w:val="00765896"/>
    <w:rsid w:val="00765D8C"/>
    <w:rsid w:val="00770CA3"/>
    <w:rsid w:val="00772FC8"/>
    <w:rsid w:val="007736EF"/>
    <w:rsid w:val="00774068"/>
    <w:rsid w:val="00774EA8"/>
    <w:rsid w:val="00775001"/>
    <w:rsid w:val="00775178"/>
    <w:rsid w:val="00775302"/>
    <w:rsid w:val="00775F88"/>
    <w:rsid w:val="00776551"/>
    <w:rsid w:val="0077686A"/>
    <w:rsid w:val="0077717F"/>
    <w:rsid w:val="00780353"/>
    <w:rsid w:val="00780CBF"/>
    <w:rsid w:val="00780DA2"/>
    <w:rsid w:val="00780F7E"/>
    <w:rsid w:val="0078112F"/>
    <w:rsid w:val="0078200C"/>
    <w:rsid w:val="00782447"/>
    <w:rsid w:val="007827B5"/>
    <w:rsid w:val="00784299"/>
    <w:rsid w:val="007858B0"/>
    <w:rsid w:val="00786EFF"/>
    <w:rsid w:val="007870DE"/>
    <w:rsid w:val="007874CD"/>
    <w:rsid w:val="00787617"/>
    <w:rsid w:val="00787658"/>
    <w:rsid w:val="00787B2B"/>
    <w:rsid w:val="00787EBF"/>
    <w:rsid w:val="007902D1"/>
    <w:rsid w:val="007905C6"/>
    <w:rsid w:val="00790F69"/>
    <w:rsid w:val="007912F9"/>
    <w:rsid w:val="00791B98"/>
    <w:rsid w:val="00793527"/>
    <w:rsid w:val="0079387A"/>
    <w:rsid w:val="00793CC1"/>
    <w:rsid w:val="00797A79"/>
    <w:rsid w:val="007A1A1D"/>
    <w:rsid w:val="007A2DB7"/>
    <w:rsid w:val="007A367F"/>
    <w:rsid w:val="007A3769"/>
    <w:rsid w:val="007A4E60"/>
    <w:rsid w:val="007A620D"/>
    <w:rsid w:val="007A6727"/>
    <w:rsid w:val="007A7203"/>
    <w:rsid w:val="007A7702"/>
    <w:rsid w:val="007A7F22"/>
    <w:rsid w:val="007A7F41"/>
    <w:rsid w:val="007B080E"/>
    <w:rsid w:val="007B08D2"/>
    <w:rsid w:val="007B1410"/>
    <w:rsid w:val="007B1B2D"/>
    <w:rsid w:val="007B1CED"/>
    <w:rsid w:val="007B3786"/>
    <w:rsid w:val="007B3CA0"/>
    <w:rsid w:val="007B4E9D"/>
    <w:rsid w:val="007B559E"/>
    <w:rsid w:val="007B71C0"/>
    <w:rsid w:val="007C3AAE"/>
    <w:rsid w:val="007C3BDC"/>
    <w:rsid w:val="007C4E93"/>
    <w:rsid w:val="007C5582"/>
    <w:rsid w:val="007C7F27"/>
    <w:rsid w:val="007D0BB7"/>
    <w:rsid w:val="007D16CD"/>
    <w:rsid w:val="007D2885"/>
    <w:rsid w:val="007D3C35"/>
    <w:rsid w:val="007D4CC9"/>
    <w:rsid w:val="007D5EDD"/>
    <w:rsid w:val="007D64EB"/>
    <w:rsid w:val="007D6559"/>
    <w:rsid w:val="007D7E57"/>
    <w:rsid w:val="007E0E03"/>
    <w:rsid w:val="007E149C"/>
    <w:rsid w:val="007E193F"/>
    <w:rsid w:val="007E1CE9"/>
    <w:rsid w:val="007E21E6"/>
    <w:rsid w:val="007E3057"/>
    <w:rsid w:val="007E320E"/>
    <w:rsid w:val="007E521A"/>
    <w:rsid w:val="007E523B"/>
    <w:rsid w:val="007E699C"/>
    <w:rsid w:val="007F030E"/>
    <w:rsid w:val="007F0B7C"/>
    <w:rsid w:val="007F0C04"/>
    <w:rsid w:val="007F1269"/>
    <w:rsid w:val="007F1816"/>
    <w:rsid w:val="007F1AA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C55"/>
    <w:rsid w:val="00805473"/>
    <w:rsid w:val="008059A3"/>
    <w:rsid w:val="00806099"/>
    <w:rsid w:val="008060CB"/>
    <w:rsid w:val="0081150E"/>
    <w:rsid w:val="008119F9"/>
    <w:rsid w:val="00812B53"/>
    <w:rsid w:val="0081369C"/>
    <w:rsid w:val="00813AAA"/>
    <w:rsid w:val="00815635"/>
    <w:rsid w:val="0081690E"/>
    <w:rsid w:val="008169F8"/>
    <w:rsid w:val="00816DA3"/>
    <w:rsid w:val="00817945"/>
    <w:rsid w:val="00821C9E"/>
    <w:rsid w:val="00822767"/>
    <w:rsid w:val="0082318A"/>
    <w:rsid w:val="00823DB4"/>
    <w:rsid w:val="00824227"/>
    <w:rsid w:val="008242DD"/>
    <w:rsid w:val="00824F1C"/>
    <w:rsid w:val="00826A7E"/>
    <w:rsid w:val="008270A5"/>
    <w:rsid w:val="00827E10"/>
    <w:rsid w:val="00830856"/>
    <w:rsid w:val="00830A44"/>
    <w:rsid w:val="00831014"/>
    <w:rsid w:val="00831E86"/>
    <w:rsid w:val="0083225B"/>
    <w:rsid w:val="00832451"/>
    <w:rsid w:val="008337C1"/>
    <w:rsid w:val="00833BC3"/>
    <w:rsid w:val="00833EEC"/>
    <w:rsid w:val="00833FC6"/>
    <w:rsid w:val="00834A62"/>
    <w:rsid w:val="00836226"/>
    <w:rsid w:val="00836ABD"/>
    <w:rsid w:val="008400A5"/>
    <w:rsid w:val="008411A7"/>
    <w:rsid w:val="00842A1A"/>
    <w:rsid w:val="00842D69"/>
    <w:rsid w:val="0084679B"/>
    <w:rsid w:val="00846B8D"/>
    <w:rsid w:val="00847AD7"/>
    <w:rsid w:val="00847E02"/>
    <w:rsid w:val="00850B91"/>
    <w:rsid w:val="00851EE7"/>
    <w:rsid w:val="00852321"/>
    <w:rsid w:val="00852557"/>
    <w:rsid w:val="00854C32"/>
    <w:rsid w:val="00855B23"/>
    <w:rsid w:val="0085678B"/>
    <w:rsid w:val="008615A6"/>
    <w:rsid w:val="00861D03"/>
    <w:rsid w:val="00862F89"/>
    <w:rsid w:val="008643E1"/>
    <w:rsid w:val="00864E30"/>
    <w:rsid w:val="0086553A"/>
    <w:rsid w:val="008658FA"/>
    <w:rsid w:val="008661E7"/>
    <w:rsid w:val="0086656C"/>
    <w:rsid w:val="00870751"/>
    <w:rsid w:val="0087180C"/>
    <w:rsid w:val="008718A4"/>
    <w:rsid w:val="008744B7"/>
    <w:rsid w:val="008749A1"/>
    <w:rsid w:val="00874EA3"/>
    <w:rsid w:val="00875029"/>
    <w:rsid w:val="008750C8"/>
    <w:rsid w:val="00875760"/>
    <w:rsid w:val="00877357"/>
    <w:rsid w:val="008773E1"/>
    <w:rsid w:val="00877CE5"/>
    <w:rsid w:val="008802F5"/>
    <w:rsid w:val="00880716"/>
    <w:rsid w:val="008809AB"/>
    <w:rsid w:val="008811E9"/>
    <w:rsid w:val="00881839"/>
    <w:rsid w:val="00883A9F"/>
    <w:rsid w:val="00883C04"/>
    <w:rsid w:val="00884AED"/>
    <w:rsid w:val="008854BD"/>
    <w:rsid w:val="0088563F"/>
    <w:rsid w:val="00886433"/>
    <w:rsid w:val="00886BB8"/>
    <w:rsid w:val="0088712C"/>
    <w:rsid w:val="0088768C"/>
    <w:rsid w:val="00887EA7"/>
    <w:rsid w:val="00890503"/>
    <w:rsid w:val="0089098E"/>
    <w:rsid w:val="00890B39"/>
    <w:rsid w:val="00890D69"/>
    <w:rsid w:val="008917B2"/>
    <w:rsid w:val="00891E2E"/>
    <w:rsid w:val="00892283"/>
    <w:rsid w:val="008925DE"/>
    <w:rsid w:val="008928C2"/>
    <w:rsid w:val="00893945"/>
    <w:rsid w:val="00894931"/>
    <w:rsid w:val="00895019"/>
    <w:rsid w:val="0089555B"/>
    <w:rsid w:val="0089611D"/>
    <w:rsid w:val="00897307"/>
    <w:rsid w:val="00897883"/>
    <w:rsid w:val="008A008B"/>
    <w:rsid w:val="008A00DA"/>
    <w:rsid w:val="008A0836"/>
    <w:rsid w:val="008A099F"/>
    <w:rsid w:val="008A0E1D"/>
    <w:rsid w:val="008A2BE3"/>
    <w:rsid w:val="008A45AE"/>
    <w:rsid w:val="008A501F"/>
    <w:rsid w:val="008A5777"/>
    <w:rsid w:val="008A6473"/>
    <w:rsid w:val="008A764A"/>
    <w:rsid w:val="008B0CF4"/>
    <w:rsid w:val="008B3B2F"/>
    <w:rsid w:val="008B3C1B"/>
    <w:rsid w:val="008B4641"/>
    <w:rsid w:val="008B55AD"/>
    <w:rsid w:val="008B5645"/>
    <w:rsid w:val="008B647D"/>
    <w:rsid w:val="008B69D4"/>
    <w:rsid w:val="008B7278"/>
    <w:rsid w:val="008B78B1"/>
    <w:rsid w:val="008C00BB"/>
    <w:rsid w:val="008C072C"/>
    <w:rsid w:val="008C22F6"/>
    <w:rsid w:val="008C2BA7"/>
    <w:rsid w:val="008C36F8"/>
    <w:rsid w:val="008C507B"/>
    <w:rsid w:val="008C6AB0"/>
    <w:rsid w:val="008C7261"/>
    <w:rsid w:val="008D0516"/>
    <w:rsid w:val="008D12FE"/>
    <w:rsid w:val="008D1D80"/>
    <w:rsid w:val="008D29DA"/>
    <w:rsid w:val="008D38A1"/>
    <w:rsid w:val="008D38AB"/>
    <w:rsid w:val="008D4371"/>
    <w:rsid w:val="008D47B9"/>
    <w:rsid w:val="008D4CA1"/>
    <w:rsid w:val="008D5CCD"/>
    <w:rsid w:val="008D6047"/>
    <w:rsid w:val="008D6DB1"/>
    <w:rsid w:val="008D72AC"/>
    <w:rsid w:val="008E0EDC"/>
    <w:rsid w:val="008E0F33"/>
    <w:rsid w:val="008E1D11"/>
    <w:rsid w:val="008E27AB"/>
    <w:rsid w:val="008E29C5"/>
    <w:rsid w:val="008E2A23"/>
    <w:rsid w:val="008E2F56"/>
    <w:rsid w:val="008E7CEC"/>
    <w:rsid w:val="008F0714"/>
    <w:rsid w:val="008F0994"/>
    <w:rsid w:val="008F28BD"/>
    <w:rsid w:val="008F29C7"/>
    <w:rsid w:val="008F3149"/>
    <w:rsid w:val="008F4F40"/>
    <w:rsid w:val="008F570D"/>
    <w:rsid w:val="008F7213"/>
    <w:rsid w:val="008F742F"/>
    <w:rsid w:val="008F7A5F"/>
    <w:rsid w:val="00900247"/>
    <w:rsid w:val="009008FE"/>
    <w:rsid w:val="00900BC5"/>
    <w:rsid w:val="00900EAF"/>
    <w:rsid w:val="009020B4"/>
    <w:rsid w:val="00902848"/>
    <w:rsid w:val="0090337E"/>
    <w:rsid w:val="00903C09"/>
    <w:rsid w:val="009061CD"/>
    <w:rsid w:val="00906325"/>
    <w:rsid w:val="00907B3C"/>
    <w:rsid w:val="00907D8A"/>
    <w:rsid w:val="009118F0"/>
    <w:rsid w:val="00911AEA"/>
    <w:rsid w:val="00912C40"/>
    <w:rsid w:val="00912FB5"/>
    <w:rsid w:val="00913E7D"/>
    <w:rsid w:val="009152C8"/>
    <w:rsid w:val="00915F31"/>
    <w:rsid w:val="009172C1"/>
    <w:rsid w:val="00917914"/>
    <w:rsid w:val="00920330"/>
    <w:rsid w:val="009213EC"/>
    <w:rsid w:val="0092223A"/>
    <w:rsid w:val="00922349"/>
    <w:rsid w:val="009228D4"/>
    <w:rsid w:val="00923C45"/>
    <w:rsid w:val="00924E70"/>
    <w:rsid w:val="00924EC3"/>
    <w:rsid w:val="0092511F"/>
    <w:rsid w:val="009258DF"/>
    <w:rsid w:val="00925CFB"/>
    <w:rsid w:val="00925E36"/>
    <w:rsid w:val="00926638"/>
    <w:rsid w:val="00926B68"/>
    <w:rsid w:val="009271D9"/>
    <w:rsid w:val="009278F2"/>
    <w:rsid w:val="009306CD"/>
    <w:rsid w:val="00930B0C"/>
    <w:rsid w:val="009316B0"/>
    <w:rsid w:val="009327B9"/>
    <w:rsid w:val="00933F29"/>
    <w:rsid w:val="00934376"/>
    <w:rsid w:val="009343C8"/>
    <w:rsid w:val="00934A75"/>
    <w:rsid w:val="0093518C"/>
    <w:rsid w:val="009353D3"/>
    <w:rsid w:val="00935722"/>
    <w:rsid w:val="00936E5F"/>
    <w:rsid w:val="009374B2"/>
    <w:rsid w:val="00937C22"/>
    <w:rsid w:val="00940012"/>
    <w:rsid w:val="00941DAA"/>
    <w:rsid w:val="00945120"/>
    <w:rsid w:val="00946EBF"/>
    <w:rsid w:val="00950FCC"/>
    <w:rsid w:val="0095273D"/>
    <w:rsid w:val="009543D5"/>
    <w:rsid w:val="00954CE0"/>
    <w:rsid w:val="009554A1"/>
    <w:rsid w:val="00960521"/>
    <w:rsid w:val="00960621"/>
    <w:rsid w:val="00961098"/>
    <w:rsid w:val="0096155C"/>
    <w:rsid w:val="009618F3"/>
    <w:rsid w:val="009622F7"/>
    <w:rsid w:val="00962BA5"/>
    <w:rsid w:val="00962EB9"/>
    <w:rsid w:val="009647BC"/>
    <w:rsid w:val="00964871"/>
    <w:rsid w:val="009651F8"/>
    <w:rsid w:val="0096522E"/>
    <w:rsid w:val="0096634D"/>
    <w:rsid w:val="0096661F"/>
    <w:rsid w:val="00966B2F"/>
    <w:rsid w:val="00966EC2"/>
    <w:rsid w:val="00967B9F"/>
    <w:rsid w:val="0097049F"/>
    <w:rsid w:val="009709D3"/>
    <w:rsid w:val="00971A77"/>
    <w:rsid w:val="00971C6E"/>
    <w:rsid w:val="00971C77"/>
    <w:rsid w:val="00973CA4"/>
    <w:rsid w:val="00976090"/>
    <w:rsid w:val="0097679B"/>
    <w:rsid w:val="00976E2A"/>
    <w:rsid w:val="00981E65"/>
    <w:rsid w:val="00982D76"/>
    <w:rsid w:val="00984ED5"/>
    <w:rsid w:val="00990605"/>
    <w:rsid w:val="009917C2"/>
    <w:rsid w:val="00992769"/>
    <w:rsid w:val="00992C92"/>
    <w:rsid w:val="00992DED"/>
    <w:rsid w:val="00992DF7"/>
    <w:rsid w:val="00993170"/>
    <w:rsid w:val="009943D0"/>
    <w:rsid w:val="00994DEE"/>
    <w:rsid w:val="009951C5"/>
    <w:rsid w:val="00997488"/>
    <w:rsid w:val="0099756B"/>
    <w:rsid w:val="009A0E43"/>
    <w:rsid w:val="009A1C02"/>
    <w:rsid w:val="009A2110"/>
    <w:rsid w:val="009A3852"/>
    <w:rsid w:val="009A45A9"/>
    <w:rsid w:val="009A4D70"/>
    <w:rsid w:val="009A5952"/>
    <w:rsid w:val="009A62EA"/>
    <w:rsid w:val="009A6B10"/>
    <w:rsid w:val="009B0CDA"/>
    <w:rsid w:val="009B0DAC"/>
    <w:rsid w:val="009B4928"/>
    <w:rsid w:val="009B517A"/>
    <w:rsid w:val="009B5660"/>
    <w:rsid w:val="009B5F2B"/>
    <w:rsid w:val="009B6F7B"/>
    <w:rsid w:val="009C0054"/>
    <w:rsid w:val="009C060C"/>
    <w:rsid w:val="009C0799"/>
    <w:rsid w:val="009C1482"/>
    <w:rsid w:val="009C1984"/>
    <w:rsid w:val="009C2F19"/>
    <w:rsid w:val="009C3057"/>
    <w:rsid w:val="009C42DA"/>
    <w:rsid w:val="009C443A"/>
    <w:rsid w:val="009C5BA6"/>
    <w:rsid w:val="009C6195"/>
    <w:rsid w:val="009C6222"/>
    <w:rsid w:val="009C6311"/>
    <w:rsid w:val="009C7282"/>
    <w:rsid w:val="009C755B"/>
    <w:rsid w:val="009C7B7C"/>
    <w:rsid w:val="009C7DC9"/>
    <w:rsid w:val="009D0D44"/>
    <w:rsid w:val="009D232E"/>
    <w:rsid w:val="009D3071"/>
    <w:rsid w:val="009D40FF"/>
    <w:rsid w:val="009D444A"/>
    <w:rsid w:val="009E18C0"/>
    <w:rsid w:val="009E2220"/>
    <w:rsid w:val="009E2786"/>
    <w:rsid w:val="009E2991"/>
    <w:rsid w:val="009E2A9A"/>
    <w:rsid w:val="009E2F47"/>
    <w:rsid w:val="009E3D75"/>
    <w:rsid w:val="009E419C"/>
    <w:rsid w:val="009E421F"/>
    <w:rsid w:val="009E4FC1"/>
    <w:rsid w:val="009E5E7A"/>
    <w:rsid w:val="009E61E3"/>
    <w:rsid w:val="009E7A66"/>
    <w:rsid w:val="009F043C"/>
    <w:rsid w:val="009F090C"/>
    <w:rsid w:val="009F0DC6"/>
    <w:rsid w:val="009F2210"/>
    <w:rsid w:val="009F23C7"/>
    <w:rsid w:val="009F243C"/>
    <w:rsid w:val="009F320C"/>
    <w:rsid w:val="009F3769"/>
    <w:rsid w:val="009F3D09"/>
    <w:rsid w:val="009F4A36"/>
    <w:rsid w:val="009F4B14"/>
    <w:rsid w:val="009F4CF6"/>
    <w:rsid w:val="009F5761"/>
    <w:rsid w:val="009F73E1"/>
    <w:rsid w:val="009F7462"/>
    <w:rsid w:val="009F7E67"/>
    <w:rsid w:val="00A00EF9"/>
    <w:rsid w:val="00A01134"/>
    <w:rsid w:val="00A01633"/>
    <w:rsid w:val="00A02939"/>
    <w:rsid w:val="00A02C93"/>
    <w:rsid w:val="00A03FE9"/>
    <w:rsid w:val="00A05A0D"/>
    <w:rsid w:val="00A05DC9"/>
    <w:rsid w:val="00A062E8"/>
    <w:rsid w:val="00A0663F"/>
    <w:rsid w:val="00A10E0C"/>
    <w:rsid w:val="00A10EB4"/>
    <w:rsid w:val="00A111A2"/>
    <w:rsid w:val="00A11BA2"/>
    <w:rsid w:val="00A11C61"/>
    <w:rsid w:val="00A1233A"/>
    <w:rsid w:val="00A125D2"/>
    <w:rsid w:val="00A1316B"/>
    <w:rsid w:val="00A1399D"/>
    <w:rsid w:val="00A13C70"/>
    <w:rsid w:val="00A14AB7"/>
    <w:rsid w:val="00A14C70"/>
    <w:rsid w:val="00A155CB"/>
    <w:rsid w:val="00A15E0C"/>
    <w:rsid w:val="00A17B5B"/>
    <w:rsid w:val="00A20459"/>
    <w:rsid w:val="00A2103A"/>
    <w:rsid w:val="00A21BD2"/>
    <w:rsid w:val="00A21D9F"/>
    <w:rsid w:val="00A2412A"/>
    <w:rsid w:val="00A25190"/>
    <w:rsid w:val="00A253BF"/>
    <w:rsid w:val="00A261D5"/>
    <w:rsid w:val="00A268F1"/>
    <w:rsid w:val="00A27366"/>
    <w:rsid w:val="00A2741A"/>
    <w:rsid w:val="00A27E56"/>
    <w:rsid w:val="00A307EB"/>
    <w:rsid w:val="00A323C3"/>
    <w:rsid w:val="00A33938"/>
    <w:rsid w:val="00A34B79"/>
    <w:rsid w:val="00A35059"/>
    <w:rsid w:val="00A35596"/>
    <w:rsid w:val="00A35B10"/>
    <w:rsid w:val="00A3622F"/>
    <w:rsid w:val="00A36EB5"/>
    <w:rsid w:val="00A36FE2"/>
    <w:rsid w:val="00A4066F"/>
    <w:rsid w:val="00A42182"/>
    <w:rsid w:val="00A42773"/>
    <w:rsid w:val="00A43114"/>
    <w:rsid w:val="00A43126"/>
    <w:rsid w:val="00A44793"/>
    <w:rsid w:val="00A44F8F"/>
    <w:rsid w:val="00A45E31"/>
    <w:rsid w:val="00A469D4"/>
    <w:rsid w:val="00A4723C"/>
    <w:rsid w:val="00A5241E"/>
    <w:rsid w:val="00A530FC"/>
    <w:rsid w:val="00A54894"/>
    <w:rsid w:val="00A55FB5"/>
    <w:rsid w:val="00A56B12"/>
    <w:rsid w:val="00A57DAE"/>
    <w:rsid w:val="00A60361"/>
    <w:rsid w:val="00A6049C"/>
    <w:rsid w:val="00A60F25"/>
    <w:rsid w:val="00A6182E"/>
    <w:rsid w:val="00A6198F"/>
    <w:rsid w:val="00A61D09"/>
    <w:rsid w:val="00A630E4"/>
    <w:rsid w:val="00A638AD"/>
    <w:rsid w:val="00A64A42"/>
    <w:rsid w:val="00A71787"/>
    <w:rsid w:val="00A72A84"/>
    <w:rsid w:val="00A736A2"/>
    <w:rsid w:val="00A73CA2"/>
    <w:rsid w:val="00A740A2"/>
    <w:rsid w:val="00A7603E"/>
    <w:rsid w:val="00A773B9"/>
    <w:rsid w:val="00A77D52"/>
    <w:rsid w:val="00A80B0A"/>
    <w:rsid w:val="00A80CDC"/>
    <w:rsid w:val="00A81867"/>
    <w:rsid w:val="00A8208A"/>
    <w:rsid w:val="00A82158"/>
    <w:rsid w:val="00A82915"/>
    <w:rsid w:val="00A85866"/>
    <w:rsid w:val="00A8600E"/>
    <w:rsid w:val="00A86750"/>
    <w:rsid w:val="00A87E64"/>
    <w:rsid w:val="00A9055C"/>
    <w:rsid w:val="00A91202"/>
    <w:rsid w:val="00A91CFB"/>
    <w:rsid w:val="00A91D60"/>
    <w:rsid w:val="00A923FD"/>
    <w:rsid w:val="00A96B83"/>
    <w:rsid w:val="00A96F05"/>
    <w:rsid w:val="00A96F77"/>
    <w:rsid w:val="00A97588"/>
    <w:rsid w:val="00A97B37"/>
    <w:rsid w:val="00AA1270"/>
    <w:rsid w:val="00AA1EC8"/>
    <w:rsid w:val="00AA3038"/>
    <w:rsid w:val="00AA3282"/>
    <w:rsid w:val="00AA35B9"/>
    <w:rsid w:val="00AA43A3"/>
    <w:rsid w:val="00AA460A"/>
    <w:rsid w:val="00AA533A"/>
    <w:rsid w:val="00AA7531"/>
    <w:rsid w:val="00AA75AC"/>
    <w:rsid w:val="00AA78F0"/>
    <w:rsid w:val="00AB1026"/>
    <w:rsid w:val="00AB18B4"/>
    <w:rsid w:val="00AB1EE6"/>
    <w:rsid w:val="00AB2844"/>
    <w:rsid w:val="00AB3926"/>
    <w:rsid w:val="00AB43B5"/>
    <w:rsid w:val="00AB50F5"/>
    <w:rsid w:val="00AC28E1"/>
    <w:rsid w:val="00AC4BFD"/>
    <w:rsid w:val="00AC4F77"/>
    <w:rsid w:val="00AC6E58"/>
    <w:rsid w:val="00AC7528"/>
    <w:rsid w:val="00AC7EF4"/>
    <w:rsid w:val="00AD02F4"/>
    <w:rsid w:val="00AD10B5"/>
    <w:rsid w:val="00AD11FC"/>
    <w:rsid w:val="00AD1930"/>
    <w:rsid w:val="00AD2D2A"/>
    <w:rsid w:val="00AD3136"/>
    <w:rsid w:val="00AD657F"/>
    <w:rsid w:val="00AE09D8"/>
    <w:rsid w:val="00AE1349"/>
    <w:rsid w:val="00AE2325"/>
    <w:rsid w:val="00AE439F"/>
    <w:rsid w:val="00AE46C9"/>
    <w:rsid w:val="00AE5BB5"/>
    <w:rsid w:val="00AE62D8"/>
    <w:rsid w:val="00AE64AE"/>
    <w:rsid w:val="00AE76F2"/>
    <w:rsid w:val="00AF18B3"/>
    <w:rsid w:val="00AF2879"/>
    <w:rsid w:val="00AF2E8C"/>
    <w:rsid w:val="00AF3AF7"/>
    <w:rsid w:val="00AF4027"/>
    <w:rsid w:val="00AF462D"/>
    <w:rsid w:val="00AF4ABC"/>
    <w:rsid w:val="00AF4D9E"/>
    <w:rsid w:val="00AF6B18"/>
    <w:rsid w:val="00AF74F4"/>
    <w:rsid w:val="00B01C11"/>
    <w:rsid w:val="00B01EC9"/>
    <w:rsid w:val="00B0434D"/>
    <w:rsid w:val="00B047F9"/>
    <w:rsid w:val="00B04A45"/>
    <w:rsid w:val="00B0500B"/>
    <w:rsid w:val="00B058B8"/>
    <w:rsid w:val="00B05C8C"/>
    <w:rsid w:val="00B0674D"/>
    <w:rsid w:val="00B100A6"/>
    <w:rsid w:val="00B106DC"/>
    <w:rsid w:val="00B10AC6"/>
    <w:rsid w:val="00B10FE7"/>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5079"/>
    <w:rsid w:val="00B26636"/>
    <w:rsid w:val="00B2674D"/>
    <w:rsid w:val="00B26F51"/>
    <w:rsid w:val="00B26F81"/>
    <w:rsid w:val="00B278BB"/>
    <w:rsid w:val="00B3068A"/>
    <w:rsid w:val="00B30866"/>
    <w:rsid w:val="00B30C4C"/>
    <w:rsid w:val="00B351D8"/>
    <w:rsid w:val="00B36605"/>
    <w:rsid w:val="00B3662B"/>
    <w:rsid w:val="00B37903"/>
    <w:rsid w:val="00B37D28"/>
    <w:rsid w:val="00B4082E"/>
    <w:rsid w:val="00B42257"/>
    <w:rsid w:val="00B42517"/>
    <w:rsid w:val="00B428D2"/>
    <w:rsid w:val="00B42F2C"/>
    <w:rsid w:val="00B42FCA"/>
    <w:rsid w:val="00B43249"/>
    <w:rsid w:val="00B432F8"/>
    <w:rsid w:val="00B440D6"/>
    <w:rsid w:val="00B4455D"/>
    <w:rsid w:val="00B44F9F"/>
    <w:rsid w:val="00B45B8E"/>
    <w:rsid w:val="00B45D67"/>
    <w:rsid w:val="00B468FC"/>
    <w:rsid w:val="00B46B58"/>
    <w:rsid w:val="00B518BC"/>
    <w:rsid w:val="00B5252C"/>
    <w:rsid w:val="00B52576"/>
    <w:rsid w:val="00B527D5"/>
    <w:rsid w:val="00B52893"/>
    <w:rsid w:val="00B5380F"/>
    <w:rsid w:val="00B5411E"/>
    <w:rsid w:val="00B54547"/>
    <w:rsid w:val="00B617F5"/>
    <w:rsid w:val="00B62273"/>
    <w:rsid w:val="00B625F9"/>
    <w:rsid w:val="00B636F8"/>
    <w:rsid w:val="00B638A1"/>
    <w:rsid w:val="00B641DC"/>
    <w:rsid w:val="00B647BE"/>
    <w:rsid w:val="00B64863"/>
    <w:rsid w:val="00B649AB"/>
    <w:rsid w:val="00B6592A"/>
    <w:rsid w:val="00B673F6"/>
    <w:rsid w:val="00B705BC"/>
    <w:rsid w:val="00B706C2"/>
    <w:rsid w:val="00B70B07"/>
    <w:rsid w:val="00B72731"/>
    <w:rsid w:val="00B732EB"/>
    <w:rsid w:val="00B74425"/>
    <w:rsid w:val="00B74EFD"/>
    <w:rsid w:val="00B75C59"/>
    <w:rsid w:val="00B76698"/>
    <w:rsid w:val="00B77B0C"/>
    <w:rsid w:val="00B77C4E"/>
    <w:rsid w:val="00B80A57"/>
    <w:rsid w:val="00B811DA"/>
    <w:rsid w:val="00B827CA"/>
    <w:rsid w:val="00B83E72"/>
    <w:rsid w:val="00B85AF3"/>
    <w:rsid w:val="00B86364"/>
    <w:rsid w:val="00B86573"/>
    <w:rsid w:val="00B87480"/>
    <w:rsid w:val="00B905B3"/>
    <w:rsid w:val="00B921E0"/>
    <w:rsid w:val="00B9238F"/>
    <w:rsid w:val="00B9389B"/>
    <w:rsid w:val="00B94C81"/>
    <w:rsid w:val="00B950C5"/>
    <w:rsid w:val="00B9531C"/>
    <w:rsid w:val="00B95C7A"/>
    <w:rsid w:val="00B97D96"/>
    <w:rsid w:val="00BA14BA"/>
    <w:rsid w:val="00BA16D8"/>
    <w:rsid w:val="00BA178B"/>
    <w:rsid w:val="00BA18A5"/>
    <w:rsid w:val="00BA26CB"/>
    <w:rsid w:val="00BA35D5"/>
    <w:rsid w:val="00BA4764"/>
    <w:rsid w:val="00BA4B6C"/>
    <w:rsid w:val="00BA6918"/>
    <w:rsid w:val="00BA6F1D"/>
    <w:rsid w:val="00BA7E1F"/>
    <w:rsid w:val="00BB047E"/>
    <w:rsid w:val="00BB0A47"/>
    <w:rsid w:val="00BB0DB3"/>
    <w:rsid w:val="00BB1F1E"/>
    <w:rsid w:val="00BB1F2F"/>
    <w:rsid w:val="00BB314F"/>
    <w:rsid w:val="00BB3439"/>
    <w:rsid w:val="00BB43DA"/>
    <w:rsid w:val="00BB4F4C"/>
    <w:rsid w:val="00BB5895"/>
    <w:rsid w:val="00BC10C6"/>
    <w:rsid w:val="00BC2EDC"/>
    <w:rsid w:val="00BC510E"/>
    <w:rsid w:val="00BD03A6"/>
    <w:rsid w:val="00BD1063"/>
    <w:rsid w:val="00BD122D"/>
    <w:rsid w:val="00BD184D"/>
    <w:rsid w:val="00BD21B2"/>
    <w:rsid w:val="00BD2A54"/>
    <w:rsid w:val="00BD2BF6"/>
    <w:rsid w:val="00BD3980"/>
    <w:rsid w:val="00BD3A25"/>
    <w:rsid w:val="00BD3A6B"/>
    <w:rsid w:val="00BE03DE"/>
    <w:rsid w:val="00BE1F17"/>
    <w:rsid w:val="00BE37B8"/>
    <w:rsid w:val="00BE3A1D"/>
    <w:rsid w:val="00BE3D7E"/>
    <w:rsid w:val="00BE4F74"/>
    <w:rsid w:val="00BE562A"/>
    <w:rsid w:val="00BE6378"/>
    <w:rsid w:val="00BE6659"/>
    <w:rsid w:val="00BE699C"/>
    <w:rsid w:val="00BF0255"/>
    <w:rsid w:val="00BF03D7"/>
    <w:rsid w:val="00BF04F7"/>
    <w:rsid w:val="00BF0B4E"/>
    <w:rsid w:val="00BF0BA3"/>
    <w:rsid w:val="00BF12B1"/>
    <w:rsid w:val="00BF1408"/>
    <w:rsid w:val="00BF1DB2"/>
    <w:rsid w:val="00BF206B"/>
    <w:rsid w:val="00BF28BF"/>
    <w:rsid w:val="00BF2AF1"/>
    <w:rsid w:val="00BF2E32"/>
    <w:rsid w:val="00BF4CEA"/>
    <w:rsid w:val="00BF5114"/>
    <w:rsid w:val="00BF5B6F"/>
    <w:rsid w:val="00BF6148"/>
    <w:rsid w:val="00BF66CA"/>
    <w:rsid w:val="00BF6FBB"/>
    <w:rsid w:val="00BF78E6"/>
    <w:rsid w:val="00C00508"/>
    <w:rsid w:val="00C01893"/>
    <w:rsid w:val="00C018CB"/>
    <w:rsid w:val="00C01B2F"/>
    <w:rsid w:val="00C0207C"/>
    <w:rsid w:val="00C023AB"/>
    <w:rsid w:val="00C024E8"/>
    <w:rsid w:val="00C02AE1"/>
    <w:rsid w:val="00C02E2A"/>
    <w:rsid w:val="00C0346C"/>
    <w:rsid w:val="00C03BD4"/>
    <w:rsid w:val="00C0424A"/>
    <w:rsid w:val="00C044E3"/>
    <w:rsid w:val="00C047DF"/>
    <w:rsid w:val="00C04CB8"/>
    <w:rsid w:val="00C06AE7"/>
    <w:rsid w:val="00C06D76"/>
    <w:rsid w:val="00C07522"/>
    <w:rsid w:val="00C077C4"/>
    <w:rsid w:val="00C102AD"/>
    <w:rsid w:val="00C1049E"/>
    <w:rsid w:val="00C10F6E"/>
    <w:rsid w:val="00C1394A"/>
    <w:rsid w:val="00C153EF"/>
    <w:rsid w:val="00C15F91"/>
    <w:rsid w:val="00C16656"/>
    <w:rsid w:val="00C16FFA"/>
    <w:rsid w:val="00C20A90"/>
    <w:rsid w:val="00C20C77"/>
    <w:rsid w:val="00C21735"/>
    <w:rsid w:val="00C218AC"/>
    <w:rsid w:val="00C2345D"/>
    <w:rsid w:val="00C2369C"/>
    <w:rsid w:val="00C242D5"/>
    <w:rsid w:val="00C249C8"/>
    <w:rsid w:val="00C250D7"/>
    <w:rsid w:val="00C25A11"/>
    <w:rsid w:val="00C268D8"/>
    <w:rsid w:val="00C27F7D"/>
    <w:rsid w:val="00C3008D"/>
    <w:rsid w:val="00C30D55"/>
    <w:rsid w:val="00C30D75"/>
    <w:rsid w:val="00C314CF"/>
    <w:rsid w:val="00C31D0B"/>
    <w:rsid w:val="00C32160"/>
    <w:rsid w:val="00C3423F"/>
    <w:rsid w:val="00C35961"/>
    <w:rsid w:val="00C35F56"/>
    <w:rsid w:val="00C366AE"/>
    <w:rsid w:val="00C36742"/>
    <w:rsid w:val="00C36E2C"/>
    <w:rsid w:val="00C36FCC"/>
    <w:rsid w:val="00C37B1A"/>
    <w:rsid w:val="00C40AD0"/>
    <w:rsid w:val="00C410D6"/>
    <w:rsid w:val="00C410DD"/>
    <w:rsid w:val="00C417B6"/>
    <w:rsid w:val="00C41C7B"/>
    <w:rsid w:val="00C421D4"/>
    <w:rsid w:val="00C422F7"/>
    <w:rsid w:val="00C43443"/>
    <w:rsid w:val="00C4385E"/>
    <w:rsid w:val="00C4498F"/>
    <w:rsid w:val="00C44AF2"/>
    <w:rsid w:val="00C44B35"/>
    <w:rsid w:val="00C45BC4"/>
    <w:rsid w:val="00C46455"/>
    <w:rsid w:val="00C464FE"/>
    <w:rsid w:val="00C47421"/>
    <w:rsid w:val="00C47473"/>
    <w:rsid w:val="00C5096D"/>
    <w:rsid w:val="00C50D1C"/>
    <w:rsid w:val="00C518C8"/>
    <w:rsid w:val="00C53003"/>
    <w:rsid w:val="00C548CC"/>
    <w:rsid w:val="00C54DCA"/>
    <w:rsid w:val="00C55D07"/>
    <w:rsid w:val="00C570D3"/>
    <w:rsid w:val="00C57353"/>
    <w:rsid w:val="00C605AD"/>
    <w:rsid w:val="00C6098D"/>
    <w:rsid w:val="00C620C1"/>
    <w:rsid w:val="00C62624"/>
    <w:rsid w:val="00C6274B"/>
    <w:rsid w:val="00C640BC"/>
    <w:rsid w:val="00C6457D"/>
    <w:rsid w:val="00C6499C"/>
    <w:rsid w:val="00C65AFB"/>
    <w:rsid w:val="00C666B1"/>
    <w:rsid w:val="00C67237"/>
    <w:rsid w:val="00C6756A"/>
    <w:rsid w:val="00C6765D"/>
    <w:rsid w:val="00C6771F"/>
    <w:rsid w:val="00C701D1"/>
    <w:rsid w:val="00C70493"/>
    <w:rsid w:val="00C70DED"/>
    <w:rsid w:val="00C719C1"/>
    <w:rsid w:val="00C722ED"/>
    <w:rsid w:val="00C73C0F"/>
    <w:rsid w:val="00C73EAC"/>
    <w:rsid w:val="00C74A96"/>
    <w:rsid w:val="00C7502C"/>
    <w:rsid w:val="00C7525E"/>
    <w:rsid w:val="00C7712F"/>
    <w:rsid w:val="00C774F9"/>
    <w:rsid w:val="00C778BC"/>
    <w:rsid w:val="00C80188"/>
    <w:rsid w:val="00C80A0D"/>
    <w:rsid w:val="00C80A9C"/>
    <w:rsid w:val="00C810BB"/>
    <w:rsid w:val="00C81B56"/>
    <w:rsid w:val="00C83BF5"/>
    <w:rsid w:val="00C84569"/>
    <w:rsid w:val="00C84F82"/>
    <w:rsid w:val="00C85464"/>
    <w:rsid w:val="00C8575E"/>
    <w:rsid w:val="00C872CF"/>
    <w:rsid w:val="00C87F2B"/>
    <w:rsid w:val="00C91141"/>
    <w:rsid w:val="00C93710"/>
    <w:rsid w:val="00C95073"/>
    <w:rsid w:val="00C95435"/>
    <w:rsid w:val="00C95D6D"/>
    <w:rsid w:val="00C95F37"/>
    <w:rsid w:val="00C96AAA"/>
    <w:rsid w:val="00C96C1E"/>
    <w:rsid w:val="00C9790C"/>
    <w:rsid w:val="00CA071A"/>
    <w:rsid w:val="00CA1545"/>
    <w:rsid w:val="00CA1CE8"/>
    <w:rsid w:val="00CA1CFB"/>
    <w:rsid w:val="00CA3649"/>
    <w:rsid w:val="00CA4484"/>
    <w:rsid w:val="00CA6055"/>
    <w:rsid w:val="00CA6586"/>
    <w:rsid w:val="00CA678D"/>
    <w:rsid w:val="00CA6FBC"/>
    <w:rsid w:val="00CB01C1"/>
    <w:rsid w:val="00CB0EF9"/>
    <w:rsid w:val="00CB17E1"/>
    <w:rsid w:val="00CB19F8"/>
    <w:rsid w:val="00CB3065"/>
    <w:rsid w:val="00CB3748"/>
    <w:rsid w:val="00CB4297"/>
    <w:rsid w:val="00CB4B01"/>
    <w:rsid w:val="00CC2B58"/>
    <w:rsid w:val="00CC3EB2"/>
    <w:rsid w:val="00CC411A"/>
    <w:rsid w:val="00CC5FFD"/>
    <w:rsid w:val="00CC6D3E"/>
    <w:rsid w:val="00CC74AB"/>
    <w:rsid w:val="00CC7A82"/>
    <w:rsid w:val="00CD12B9"/>
    <w:rsid w:val="00CD1EB5"/>
    <w:rsid w:val="00CD35D5"/>
    <w:rsid w:val="00CD47BE"/>
    <w:rsid w:val="00CD4E27"/>
    <w:rsid w:val="00CD642C"/>
    <w:rsid w:val="00CD6ADE"/>
    <w:rsid w:val="00CE0086"/>
    <w:rsid w:val="00CE16AA"/>
    <w:rsid w:val="00CE299A"/>
    <w:rsid w:val="00CE47C8"/>
    <w:rsid w:val="00CE5C84"/>
    <w:rsid w:val="00CE67A8"/>
    <w:rsid w:val="00CF2DD1"/>
    <w:rsid w:val="00CF30CB"/>
    <w:rsid w:val="00CF375B"/>
    <w:rsid w:val="00CF463F"/>
    <w:rsid w:val="00CF4D93"/>
    <w:rsid w:val="00CF5542"/>
    <w:rsid w:val="00CF560A"/>
    <w:rsid w:val="00CF6E5A"/>
    <w:rsid w:val="00CF7E39"/>
    <w:rsid w:val="00D011A7"/>
    <w:rsid w:val="00D02054"/>
    <w:rsid w:val="00D02E93"/>
    <w:rsid w:val="00D032B5"/>
    <w:rsid w:val="00D04028"/>
    <w:rsid w:val="00D04EDA"/>
    <w:rsid w:val="00D050D6"/>
    <w:rsid w:val="00D05309"/>
    <w:rsid w:val="00D05C89"/>
    <w:rsid w:val="00D05FF3"/>
    <w:rsid w:val="00D06548"/>
    <w:rsid w:val="00D06857"/>
    <w:rsid w:val="00D0691F"/>
    <w:rsid w:val="00D07A08"/>
    <w:rsid w:val="00D112D0"/>
    <w:rsid w:val="00D11BE8"/>
    <w:rsid w:val="00D1283C"/>
    <w:rsid w:val="00D12944"/>
    <w:rsid w:val="00D13C95"/>
    <w:rsid w:val="00D14EC3"/>
    <w:rsid w:val="00D15153"/>
    <w:rsid w:val="00D15284"/>
    <w:rsid w:val="00D15442"/>
    <w:rsid w:val="00D157FD"/>
    <w:rsid w:val="00D15B9F"/>
    <w:rsid w:val="00D16437"/>
    <w:rsid w:val="00D205F5"/>
    <w:rsid w:val="00D226D4"/>
    <w:rsid w:val="00D2511C"/>
    <w:rsid w:val="00D25647"/>
    <w:rsid w:val="00D26568"/>
    <w:rsid w:val="00D275E9"/>
    <w:rsid w:val="00D3022F"/>
    <w:rsid w:val="00D310E2"/>
    <w:rsid w:val="00D31CCF"/>
    <w:rsid w:val="00D32038"/>
    <w:rsid w:val="00D32233"/>
    <w:rsid w:val="00D32A0A"/>
    <w:rsid w:val="00D346AB"/>
    <w:rsid w:val="00D3492B"/>
    <w:rsid w:val="00D3516E"/>
    <w:rsid w:val="00D36E84"/>
    <w:rsid w:val="00D3700B"/>
    <w:rsid w:val="00D37586"/>
    <w:rsid w:val="00D378A3"/>
    <w:rsid w:val="00D379F7"/>
    <w:rsid w:val="00D37A66"/>
    <w:rsid w:val="00D37A87"/>
    <w:rsid w:val="00D43003"/>
    <w:rsid w:val="00D4308E"/>
    <w:rsid w:val="00D43D36"/>
    <w:rsid w:val="00D4403D"/>
    <w:rsid w:val="00D44ABE"/>
    <w:rsid w:val="00D4511F"/>
    <w:rsid w:val="00D4552E"/>
    <w:rsid w:val="00D46CA2"/>
    <w:rsid w:val="00D5166F"/>
    <w:rsid w:val="00D5336D"/>
    <w:rsid w:val="00D54D5E"/>
    <w:rsid w:val="00D560D2"/>
    <w:rsid w:val="00D564ED"/>
    <w:rsid w:val="00D57253"/>
    <w:rsid w:val="00D57363"/>
    <w:rsid w:val="00D6212B"/>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7744"/>
    <w:rsid w:val="00D80A40"/>
    <w:rsid w:val="00D81AAE"/>
    <w:rsid w:val="00D829DB"/>
    <w:rsid w:val="00D839E6"/>
    <w:rsid w:val="00D8448E"/>
    <w:rsid w:val="00D84627"/>
    <w:rsid w:val="00D8550E"/>
    <w:rsid w:val="00D9004F"/>
    <w:rsid w:val="00D90BE1"/>
    <w:rsid w:val="00D915DB"/>
    <w:rsid w:val="00D92942"/>
    <w:rsid w:val="00D92A81"/>
    <w:rsid w:val="00D92E38"/>
    <w:rsid w:val="00D937C0"/>
    <w:rsid w:val="00D9383B"/>
    <w:rsid w:val="00D9395B"/>
    <w:rsid w:val="00D939FB"/>
    <w:rsid w:val="00D95737"/>
    <w:rsid w:val="00D9598E"/>
    <w:rsid w:val="00D96C98"/>
    <w:rsid w:val="00D973BC"/>
    <w:rsid w:val="00D97976"/>
    <w:rsid w:val="00D97D7E"/>
    <w:rsid w:val="00DA03E6"/>
    <w:rsid w:val="00DA07C0"/>
    <w:rsid w:val="00DA0D16"/>
    <w:rsid w:val="00DA0F51"/>
    <w:rsid w:val="00DA2610"/>
    <w:rsid w:val="00DA4307"/>
    <w:rsid w:val="00DA576F"/>
    <w:rsid w:val="00DB2457"/>
    <w:rsid w:val="00DB396E"/>
    <w:rsid w:val="00DB3F52"/>
    <w:rsid w:val="00DB4583"/>
    <w:rsid w:val="00DB486E"/>
    <w:rsid w:val="00DB61A7"/>
    <w:rsid w:val="00DB67BC"/>
    <w:rsid w:val="00DB6BC1"/>
    <w:rsid w:val="00DC228C"/>
    <w:rsid w:val="00DC2599"/>
    <w:rsid w:val="00DC2EFE"/>
    <w:rsid w:val="00DC33D4"/>
    <w:rsid w:val="00DC4738"/>
    <w:rsid w:val="00DC473B"/>
    <w:rsid w:val="00DC49BC"/>
    <w:rsid w:val="00DC50B9"/>
    <w:rsid w:val="00DC59A8"/>
    <w:rsid w:val="00DC61D6"/>
    <w:rsid w:val="00DD0F3D"/>
    <w:rsid w:val="00DD32E7"/>
    <w:rsid w:val="00DD3B60"/>
    <w:rsid w:val="00DD4E2A"/>
    <w:rsid w:val="00DD4F32"/>
    <w:rsid w:val="00DD5CD9"/>
    <w:rsid w:val="00DD69A8"/>
    <w:rsid w:val="00DD727A"/>
    <w:rsid w:val="00DE01AC"/>
    <w:rsid w:val="00DE079F"/>
    <w:rsid w:val="00DE07DB"/>
    <w:rsid w:val="00DE0862"/>
    <w:rsid w:val="00DE2E04"/>
    <w:rsid w:val="00DE2E31"/>
    <w:rsid w:val="00DE305A"/>
    <w:rsid w:val="00DE318D"/>
    <w:rsid w:val="00DE34DB"/>
    <w:rsid w:val="00DE4A2C"/>
    <w:rsid w:val="00DE5C95"/>
    <w:rsid w:val="00DE6920"/>
    <w:rsid w:val="00DE6EC3"/>
    <w:rsid w:val="00DF181C"/>
    <w:rsid w:val="00DF1B13"/>
    <w:rsid w:val="00DF3B21"/>
    <w:rsid w:val="00DF3FA2"/>
    <w:rsid w:val="00DF43AD"/>
    <w:rsid w:val="00DF5F34"/>
    <w:rsid w:val="00DF5FB9"/>
    <w:rsid w:val="00DF616A"/>
    <w:rsid w:val="00DF6FE8"/>
    <w:rsid w:val="00E00760"/>
    <w:rsid w:val="00E01209"/>
    <w:rsid w:val="00E01FDF"/>
    <w:rsid w:val="00E01FE8"/>
    <w:rsid w:val="00E03262"/>
    <w:rsid w:val="00E03283"/>
    <w:rsid w:val="00E0495A"/>
    <w:rsid w:val="00E04F88"/>
    <w:rsid w:val="00E05039"/>
    <w:rsid w:val="00E0568D"/>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4843"/>
    <w:rsid w:val="00E250CC"/>
    <w:rsid w:val="00E2595E"/>
    <w:rsid w:val="00E262BC"/>
    <w:rsid w:val="00E266D0"/>
    <w:rsid w:val="00E27203"/>
    <w:rsid w:val="00E30691"/>
    <w:rsid w:val="00E316EC"/>
    <w:rsid w:val="00E32284"/>
    <w:rsid w:val="00E322B8"/>
    <w:rsid w:val="00E32565"/>
    <w:rsid w:val="00E32CD3"/>
    <w:rsid w:val="00E32F3C"/>
    <w:rsid w:val="00E330CF"/>
    <w:rsid w:val="00E346CD"/>
    <w:rsid w:val="00E34CD8"/>
    <w:rsid w:val="00E3720E"/>
    <w:rsid w:val="00E4150E"/>
    <w:rsid w:val="00E41AD5"/>
    <w:rsid w:val="00E424FD"/>
    <w:rsid w:val="00E42EFE"/>
    <w:rsid w:val="00E4572E"/>
    <w:rsid w:val="00E46776"/>
    <w:rsid w:val="00E47888"/>
    <w:rsid w:val="00E50B07"/>
    <w:rsid w:val="00E52C13"/>
    <w:rsid w:val="00E54010"/>
    <w:rsid w:val="00E55507"/>
    <w:rsid w:val="00E55BA6"/>
    <w:rsid w:val="00E57420"/>
    <w:rsid w:val="00E57A2E"/>
    <w:rsid w:val="00E602E4"/>
    <w:rsid w:val="00E604B6"/>
    <w:rsid w:val="00E60C94"/>
    <w:rsid w:val="00E630CA"/>
    <w:rsid w:val="00E634E4"/>
    <w:rsid w:val="00E63CDD"/>
    <w:rsid w:val="00E63EE4"/>
    <w:rsid w:val="00E63EE8"/>
    <w:rsid w:val="00E6432D"/>
    <w:rsid w:val="00E64D33"/>
    <w:rsid w:val="00E65FF6"/>
    <w:rsid w:val="00E708D6"/>
    <w:rsid w:val="00E714CA"/>
    <w:rsid w:val="00E716B4"/>
    <w:rsid w:val="00E722DA"/>
    <w:rsid w:val="00E7262A"/>
    <w:rsid w:val="00E731E6"/>
    <w:rsid w:val="00E73871"/>
    <w:rsid w:val="00E73DAD"/>
    <w:rsid w:val="00E7412B"/>
    <w:rsid w:val="00E74E8C"/>
    <w:rsid w:val="00E7558D"/>
    <w:rsid w:val="00E75DE6"/>
    <w:rsid w:val="00E763FF"/>
    <w:rsid w:val="00E76EC2"/>
    <w:rsid w:val="00E76F60"/>
    <w:rsid w:val="00E77C55"/>
    <w:rsid w:val="00E80181"/>
    <w:rsid w:val="00E805B1"/>
    <w:rsid w:val="00E81344"/>
    <w:rsid w:val="00E81644"/>
    <w:rsid w:val="00E81C25"/>
    <w:rsid w:val="00E81CDB"/>
    <w:rsid w:val="00E81EB2"/>
    <w:rsid w:val="00E82291"/>
    <w:rsid w:val="00E837D2"/>
    <w:rsid w:val="00E83AE2"/>
    <w:rsid w:val="00E83FB1"/>
    <w:rsid w:val="00E843D1"/>
    <w:rsid w:val="00E850E2"/>
    <w:rsid w:val="00E86CAE"/>
    <w:rsid w:val="00E877F8"/>
    <w:rsid w:val="00E90010"/>
    <w:rsid w:val="00E92E72"/>
    <w:rsid w:val="00E9308A"/>
    <w:rsid w:val="00E9438D"/>
    <w:rsid w:val="00E95285"/>
    <w:rsid w:val="00E95D82"/>
    <w:rsid w:val="00E96739"/>
    <w:rsid w:val="00E96F08"/>
    <w:rsid w:val="00E96F83"/>
    <w:rsid w:val="00E97318"/>
    <w:rsid w:val="00E9736F"/>
    <w:rsid w:val="00E97C58"/>
    <w:rsid w:val="00E97D95"/>
    <w:rsid w:val="00EA006F"/>
    <w:rsid w:val="00EA19E6"/>
    <w:rsid w:val="00EA3DD7"/>
    <w:rsid w:val="00EA3FCA"/>
    <w:rsid w:val="00EA4359"/>
    <w:rsid w:val="00EA4C70"/>
    <w:rsid w:val="00EA5C0B"/>
    <w:rsid w:val="00EA6413"/>
    <w:rsid w:val="00EA696F"/>
    <w:rsid w:val="00EA7E2C"/>
    <w:rsid w:val="00EB1AB1"/>
    <w:rsid w:val="00EB28DC"/>
    <w:rsid w:val="00EB3DD0"/>
    <w:rsid w:val="00EB5F4A"/>
    <w:rsid w:val="00EB7667"/>
    <w:rsid w:val="00EB7767"/>
    <w:rsid w:val="00EC03B8"/>
    <w:rsid w:val="00EC0F4D"/>
    <w:rsid w:val="00EC1154"/>
    <w:rsid w:val="00EC11AF"/>
    <w:rsid w:val="00EC33A4"/>
    <w:rsid w:val="00EC41D3"/>
    <w:rsid w:val="00EC5BE6"/>
    <w:rsid w:val="00EC6293"/>
    <w:rsid w:val="00EC64E2"/>
    <w:rsid w:val="00EC71FB"/>
    <w:rsid w:val="00ED210C"/>
    <w:rsid w:val="00ED229F"/>
    <w:rsid w:val="00ED239E"/>
    <w:rsid w:val="00ED2F76"/>
    <w:rsid w:val="00ED544E"/>
    <w:rsid w:val="00ED5936"/>
    <w:rsid w:val="00ED66F5"/>
    <w:rsid w:val="00ED6F9B"/>
    <w:rsid w:val="00ED728A"/>
    <w:rsid w:val="00ED7F21"/>
    <w:rsid w:val="00EE056A"/>
    <w:rsid w:val="00EE3480"/>
    <w:rsid w:val="00EE493A"/>
    <w:rsid w:val="00EE4E8E"/>
    <w:rsid w:val="00EE670F"/>
    <w:rsid w:val="00EE6A3A"/>
    <w:rsid w:val="00EF015F"/>
    <w:rsid w:val="00EF12EC"/>
    <w:rsid w:val="00EF16B0"/>
    <w:rsid w:val="00EF17BA"/>
    <w:rsid w:val="00EF1D73"/>
    <w:rsid w:val="00EF1E93"/>
    <w:rsid w:val="00EF250A"/>
    <w:rsid w:val="00EF2F7A"/>
    <w:rsid w:val="00EF3611"/>
    <w:rsid w:val="00EF365B"/>
    <w:rsid w:val="00EF4B56"/>
    <w:rsid w:val="00EF4D7A"/>
    <w:rsid w:val="00EF5E75"/>
    <w:rsid w:val="00EF6B88"/>
    <w:rsid w:val="00EF7295"/>
    <w:rsid w:val="00EF77A1"/>
    <w:rsid w:val="00EF7D3E"/>
    <w:rsid w:val="00F01B34"/>
    <w:rsid w:val="00F01BDE"/>
    <w:rsid w:val="00F024B7"/>
    <w:rsid w:val="00F02567"/>
    <w:rsid w:val="00F02895"/>
    <w:rsid w:val="00F050DD"/>
    <w:rsid w:val="00F06156"/>
    <w:rsid w:val="00F07C15"/>
    <w:rsid w:val="00F103F6"/>
    <w:rsid w:val="00F12559"/>
    <w:rsid w:val="00F125E5"/>
    <w:rsid w:val="00F12F01"/>
    <w:rsid w:val="00F133F1"/>
    <w:rsid w:val="00F134D5"/>
    <w:rsid w:val="00F137C5"/>
    <w:rsid w:val="00F143EA"/>
    <w:rsid w:val="00F15CC7"/>
    <w:rsid w:val="00F16499"/>
    <w:rsid w:val="00F169C4"/>
    <w:rsid w:val="00F16C2C"/>
    <w:rsid w:val="00F1771F"/>
    <w:rsid w:val="00F20BF1"/>
    <w:rsid w:val="00F20C4C"/>
    <w:rsid w:val="00F2148C"/>
    <w:rsid w:val="00F2184C"/>
    <w:rsid w:val="00F22678"/>
    <w:rsid w:val="00F2270F"/>
    <w:rsid w:val="00F2308D"/>
    <w:rsid w:val="00F23EE4"/>
    <w:rsid w:val="00F24152"/>
    <w:rsid w:val="00F249A0"/>
    <w:rsid w:val="00F24AA8"/>
    <w:rsid w:val="00F24B09"/>
    <w:rsid w:val="00F25B1B"/>
    <w:rsid w:val="00F26253"/>
    <w:rsid w:val="00F27CDE"/>
    <w:rsid w:val="00F27E63"/>
    <w:rsid w:val="00F30635"/>
    <w:rsid w:val="00F310BD"/>
    <w:rsid w:val="00F3196D"/>
    <w:rsid w:val="00F32227"/>
    <w:rsid w:val="00F33F3D"/>
    <w:rsid w:val="00F33FC8"/>
    <w:rsid w:val="00F35CCE"/>
    <w:rsid w:val="00F36E05"/>
    <w:rsid w:val="00F375AE"/>
    <w:rsid w:val="00F37741"/>
    <w:rsid w:val="00F37D13"/>
    <w:rsid w:val="00F4141F"/>
    <w:rsid w:val="00F420E9"/>
    <w:rsid w:val="00F423FE"/>
    <w:rsid w:val="00F4253D"/>
    <w:rsid w:val="00F42546"/>
    <w:rsid w:val="00F426BE"/>
    <w:rsid w:val="00F43A6C"/>
    <w:rsid w:val="00F43DFC"/>
    <w:rsid w:val="00F4406B"/>
    <w:rsid w:val="00F4431F"/>
    <w:rsid w:val="00F446DF"/>
    <w:rsid w:val="00F44FDC"/>
    <w:rsid w:val="00F4529D"/>
    <w:rsid w:val="00F459F4"/>
    <w:rsid w:val="00F46896"/>
    <w:rsid w:val="00F471D6"/>
    <w:rsid w:val="00F47D7F"/>
    <w:rsid w:val="00F5018E"/>
    <w:rsid w:val="00F5073D"/>
    <w:rsid w:val="00F52943"/>
    <w:rsid w:val="00F52A42"/>
    <w:rsid w:val="00F543E3"/>
    <w:rsid w:val="00F55F18"/>
    <w:rsid w:val="00F5762A"/>
    <w:rsid w:val="00F57DAA"/>
    <w:rsid w:val="00F607E4"/>
    <w:rsid w:val="00F62F72"/>
    <w:rsid w:val="00F63A41"/>
    <w:rsid w:val="00F651EC"/>
    <w:rsid w:val="00F6613F"/>
    <w:rsid w:val="00F70453"/>
    <w:rsid w:val="00F7056A"/>
    <w:rsid w:val="00F7107A"/>
    <w:rsid w:val="00F710FD"/>
    <w:rsid w:val="00F714AC"/>
    <w:rsid w:val="00F729F5"/>
    <w:rsid w:val="00F73D46"/>
    <w:rsid w:val="00F74CB3"/>
    <w:rsid w:val="00F75BA9"/>
    <w:rsid w:val="00F8104F"/>
    <w:rsid w:val="00F811F9"/>
    <w:rsid w:val="00F81EC7"/>
    <w:rsid w:val="00F81F45"/>
    <w:rsid w:val="00F820EB"/>
    <w:rsid w:val="00F8256D"/>
    <w:rsid w:val="00F8313F"/>
    <w:rsid w:val="00F83874"/>
    <w:rsid w:val="00F8612C"/>
    <w:rsid w:val="00F86C6E"/>
    <w:rsid w:val="00F87601"/>
    <w:rsid w:val="00F87A04"/>
    <w:rsid w:val="00F90038"/>
    <w:rsid w:val="00F90C1E"/>
    <w:rsid w:val="00F92E35"/>
    <w:rsid w:val="00F94597"/>
    <w:rsid w:val="00F95431"/>
    <w:rsid w:val="00F9635E"/>
    <w:rsid w:val="00F9671A"/>
    <w:rsid w:val="00F975FD"/>
    <w:rsid w:val="00F97CC9"/>
    <w:rsid w:val="00FA1082"/>
    <w:rsid w:val="00FA1227"/>
    <w:rsid w:val="00FA193E"/>
    <w:rsid w:val="00FA2E6A"/>
    <w:rsid w:val="00FA419C"/>
    <w:rsid w:val="00FA41CF"/>
    <w:rsid w:val="00FA42F9"/>
    <w:rsid w:val="00FA43AE"/>
    <w:rsid w:val="00FA4863"/>
    <w:rsid w:val="00FA5157"/>
    <w:rsid w:val="00FA5278"/>
    <w:rsid w:val="00FA5EFF"/>
    <w:rsid w:val="00FA6406"/>
    <w:rsid w:val="00FA7680"/>
    <w:rsid w:val="00FB019F"/>
    <w:rsid w:val="00FB1506"/>
    <w:rsid w:val="00FB2377"/>
    <w:rsid w:val="00FB34DE"/>
    <w:rsid w:val="00FB4377"/>
    <w:rsid w:val="00FB5847"/>
    <w:rsid w:val="00FB5B68"/>
    <w:rsid w:val="00FB5FAB"/>
    <w:rsid w:val="00FB6498"/>
    <w:rsid w:val="00FB6C5F"/>
    <w:rsid w:val="00FB7020"/>
    <w:rsid w:val="00FB713A"/>
    <w:rsid w:val="00FB7B08"/>
    <w:rsid w:val="00FC055B"/>
    <w:rsid w:val="00FC130C"/>
    <w:rsid w:val="00FC1671"/>
    <w:rsid w:val="00FC1A68"/>
    <w:rsid w:val="00FC3572"/>
    <w:rsid w:val="00FC3ECA"/>
    <w:rsid w:val="00FC4295"/>
    <w:rsid w:val="00FC4984"/>
    <w:rsid w:val="00FC51D9"/>
    <w:rsid w:val="00FC591F"/>
    <w:rsid w:val="00FC5D02"/>
    <w:rsid w:val="00FC6DD6"/>
    <w:rsid w:val="00FD08B5"/>
    <w:rsid w:val="00FD0A48"/>
    <w:rsid w:val="00FD3C8C"/>
    <w:rsid w:val="00FD3F9D"/>
    <w:rsid w:val="00FD4510"/>
    <w:rsid w:val="00FD4B7A"/>
    <w:rsid w:val="00FD509B"/>
    <w:rsid w:val="00FD6B18"/>
    <w:rsid w:val="00FE0730"/>
    <w:rsid w:val="00FE27E7"/>
    <w:rsid w:val="00FE2C81"/>
    <w:rsid w:val="00FE4787"/>
    <w:rsid w:val="00FE5BFA"/>
    <w:rsid w:val="00FE5D3F"/>
    <w:rsid w:val="00FE6004"/>
    <w:rsid w:val="00FE6DE8"/>
    <w:rsid w:val="00FE783D"/>
    <w:rsid w:val="00FF1099"/>
    <w:rsid w:val="00FF1A64"/>
    <w:rsid w:val="00FF4A0C"/>
    <w:rsid w:val="00FF714E"/>
    <w:rsid w:val="00FF786F"/>
    <w:rsid w:val="00FF7A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b9bd9,#fdd476,#ffb652,#ff9331,#276e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header" w:uiPriority="0"/>
    <w:lsdException w:name="caption" w:semiHidden="0" w:uiPriority="0" w:unhideWhenUsed="0" w:qFormat="1"/>
    <w:lsdException w:name="footnote reference" w:uiPriority="0"/>
    <w:lsdException w:name="page number" w:uiPriority="0"/>
    <w:lsdException w:name="Title" w:semiHidden="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nhideWhenUsed="0"/>
    <w:lsdException w:name="Light List Accent 5" w:locked="0" w:semiHidden="0" w:uiPriority="61" w:unhideWhenUsed="0"/>
    <w:lsdException w:name="Light Grid Accent 5" w:locked="0" w:semiHidden="0" w:unhideWhenUsed="0"/>
    <w:lsdException w:name="Medium Shading 1 Accent 5" w:locked="0" w:semiHidden="0"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aliases w:val="标题 1 Char"/>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 1 Char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363443"/>
    <w:pPr>
      <w:keepNext/>
      <w:keepLines/>
      <w:numPr>
        <w:numId w:val="19"/>
      </w:numPr>
      <w:tabs>
        <w:tab w:val="left" w:pos="288"/>
      </w:tabs>
      <w:spacing w:after="0" w:line="240" w:lineRule="auto"/>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ind w:left="864" w:hanging="864"/>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363443"/>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styleId="MediumShading1-Accent1">
    <w:name w:val="Medium Shading 1 Accent 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header" w:uiPriority="0"/>
    <w:lsdException w:name="caption" w:semiHidden="0" w:uiPriority="0" w:unhideWhenUsed="0" w:qFormat="1"/>
    <w:lsdException w:name="footnote reference" w:uiPriority="0"/>
    <w:lsdException w:name="page number" w:uiPriority="0"/>
    <w:lsdException w:name="Title" w:semiHidden="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nhideWhenUsed="0"/>
    <w:lsdException w:name="Light List Accent 5" w:locked="0" w:semiHidden="0" w:uiPriority="61" w:unhideWhenUsed="0"/>
    <w:lsdException w:name="Light Grid Accent 5" w:locked="0" w:semiHidden="0" w:unhideWhenUsed="0"/>
    <w:lsdException w:name="Medium Shading 1 Accent 5" w:locked="0" w:semiHidden="0"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aliases w:val="标题 1 Char"/>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 1 Char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363443"/>
    <w:pPr>
      <w:keepNext/>
      <w:keepLines/>
      <w:numPr>
        <w:numId w:val="19"/>
      </w:numPr>
      <w:tabs>
        <w:tab w:val="left" w:pos="288"/>
      </w:tabs>
      <w:spacing w:after="0" w:line="240" w:lineRule="auto"/>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ind w:left="864" w:hanging="864"/>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363443"/>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styleId="MediumShading1-Accent1">
    <w:name w:val="Medium Shading 1 Accent 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 w:id="179322304">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F9005-1FFB-4779-B167-096C91BC7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55</Pages>
  <Words>9713</Words>
  <Characters>55370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64954</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Abhishek Saini</cp:lastModifiedBy>
  <cp:revision>14</cp:revision>
  <cp:lastPrinted>2014-11-18T16:46:00Z</cp:lastPrinted>
  <dcterms:created xsi:type="dcterms:W3CDTF">2017-11-20T03:26:00Z</dcterms:created>
  <dcterms:modified xsi:type="dcterms:W3CDTF">2017-11-20T16:50:00Z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