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type="frame"/>
    </v:background>
  </w:background>
  <w:body>
    <w:p w:rsidR="00FC591F" w:rsidRDefault="00D23AEC" w:rsidP="00463869">
      <w:pPr>
        <w:tabs>
          <w:tab w:val="left" w:pos="7680"/>
        </w:tabs>
        <w:ind w:right="32"/>
        <w:jc w:val="right"/>
        <w:rPr>
          <w:b/>
          <w:bCs/>
          <w:color w:val="000000"/>
          <w:sz w:val="24"/>
        </w:rPr>
      </w:pPr>
      <w:r>
        <w:rPr>
          <w:noProof/>
        </w:rPr>
        <w:pict>
          <v:rect id="Rectangle 12" o:spid="_x0000_s1026" style="position:absolute;left:0;text-align:left;margin-left:-45.2pt;margin-top:-72.25pt;width:594.25pt;height:842.5pt;z-index:-251658752;visibility:visible;mso-position-horizontal-relative:margin;mso-position-vertical-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" stroked="f" strokeweight="2pt">
            <v:fill r:id="rId9" o:title="" recolor="t" rotate="t" type="frame"/>
            <w10:wrap anchorx="margin" anchory="margin"/>
          </v:rect>
        </w:pict>
      </w:r>
      <w:r w:rsidR="00141A0F">
        <w:rPr>
          <w:b/>
          <w:bCs/>
          <w:color w:val="000000"/>
          <w:sz w:val="24"/>
        </w:rPr>
        <w:t xml:space="preserve">                                                                  </w:t>
      </w:r>
      <w:r w:rsidR="00537CE9">
        <w:rPr>
          <w:b/>
          <w:bCs/>
          <w:noProof/>
          <w:color w:val="000000"/>
          <w:sz w:val="24"/>
        </w:rPr>
        <w:drawing>
          <wp:inline distT="0" distB="0" distL="0" distR="0">
            <wp:extent cx="1889760" cy="396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9760" cy="396240"/>
                    </a:xfrm>
                    <a:prstGeom prst="rect">
                      <a:avLst/>
                    </a:prstGeom>
                  </pic:spPr>
                </pic:pic>
              </a:graphicData>
            </a:graphic>
          </wp:inline>
        </w:drawing>
      </w: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Pr="00F24B09" w:rsidRDefault="0075393B" w:rsidP="00701BC5">
      <w:pPr>
        <w:tabs>
          <w:tab w:val="left" w:pos="7680"/>
        </w:tabs>
        <w:ind w:right="32"/>
        <w:rPr>
          <w:b/>
          <w:bCs/>
          <w:color w:val="000000"/>
          <w:sz w:val="24"/>
        </w:rPr>
      </w:pPr>
    </w:p>
    <w:p w:rsidR="00B921E0" w:rsidRDefault="00B921E0" w:rsidP="00701BC5">
      <w:pPr>
        <w:ind w:left="180"/>
        <w:rPr>
          <w:rFonts w:cs="Arial"/>
          <w:b/>
          <w:sz w:val="64"/>
          <w:szCs w:val="64"/>
        </w:rPr>
      </w:pPr>
    </w:p>
    <w:p w:rsidR="00B921E0" w:rsidRDefault="00B921E0" w:rsidP="00701BC5">
      <w:pPr>
        <w:ind w:left="180"/>
        <w:rPr>
          <w:rFonts w:cs="Arial"/>
          <w:b/>
          <w:sz w:val="64"/>
          <w:szCs w:val="64"/>
        </w:rPr>
      </w:pPr>
    </w:p>
    <w:p w:rsidR="00B30866" w:rsidRPr="00463869" w:rsidRDefault="00992DED" w:rsidP="00463869">
      <w:pPr>
        <w:spacing w:line="240" w:lineRule="auto"/>
        <w:ind w:left="180"/>
        <w:rPr>
          <w:rFonts w:cs="Arial"/>
          <w:b/>
          <w:noProof/>
          <w:color w:val="FFFFFF" w:themeColor="background1"/>
          <w:sz w:val="48"/>
          <w:szCs w:val="48"/>
        </w:rPr>
      </w:pPr>
      <w:r>
        <w:rPr>
          <w:rFonts w:cstheme="minorHAnsi"/>
          <w:b/>
          <w:noProof/>
          <w:color w:val="FFFFFF" w:themeColor="background1"/>
          <w:sz w:val="56"/>
          <w:szCs w:val="56"/>
          <w:lang w:val="en-IN" w:eastAsia="en-IN"/>
        </w:rPr>
        <w:t>Reminder 365</w:t>
      </w:r>
      <w:r w:rsidR="001356AF" w:rsidRPr="00463869">
        <w:rPr>
          <w:rFonts w:cstheme="minorHAnsi"/>
          <w:b/>
          <w:noProof/>
          <w:color w:val="FFFFFF" w:themeColor="background1"/>
          <w:sz w:val="64"/>
          <w:szCs w:val="64"/>
        </w:rPr>
        <w:br/>
      </w:r>
      <w:r>
        <w:rPr>
          <w:rFonts w:cs="Arial"/>
          <w:b/>
          <w:noProof/>
          <w:color w:val="FFFFFF" w:themeColor="background1"/>
          <w:sz w:val="44"/>
          <w:szCs w:val="44"/>
        </w:rPr>
        <w:t>User Requirement Specifications (URS)</w:t>
      </w:r>
    </w:p>
    <w:p w:rsidR="00B30866" w:rsidRDefault="00B30866" w:rsidP="00B30866">
      <w:pPr>
        <w:rPr>
          <w:rFonts w:cs="Arial"/>
          <w:b/>
          <w:noProof/>
          <w:sz w:val="48"/>
          <w:szCs w:val="48"/>
        </w:rPr>
      </w:pPr>
    </w:p>
    <w:p w:rsidR="00463869" w:rsidRDefault="00463869" w:rsidP="00B30866">
      <w:pPr>
        <w:rPr>
          <w:rFonts w:cs="Arial"/>
          <w:b/>
          <w:noProof/>
          <w:sz w:val="48"/>
          <w:szCs w:val="48"/>
        </w:rPr>
      </w:pPr>
    </w:p>
    <w:p w:rsidR="00463869" w:rsidRDefault="00463869" w:rsidP="00B30866">
      <w:pPr>
        <w:rPr>
          <w:rFonts w:cs="Arial"/>
          <w:b/>
          <w:noProof/>
          <w:sz w:val="48"/>
          <w:szCs w:val="48"/>
        </w:rPr>
      </w:pPr>
    </w:p>
    <w:tbl>
      <w:tblPr>
        <w:tblStyle w:val="Grey-Accent1"/>
        <w:tblW w:w="0" w:type="auto"/>
        <w:tblInd w:w="288" w:type="dxa"/>
        <w:tblLook w:val="04A0" w:firstRow="1" w:lastRow="0" w:firstColumn="1" w:lastColumn="0" w:noHBand="0" w:noVBand="1"/>
      </w:tblPr>
      <w:tblGrid>
        <w:gridCol w:w="1188"/>
        <w:gridCol w:w="1980"/>
      </w:tblGrid>
      <w:tr w:rsidR="00B30866" w:rsidRPr="00B30866" w:rsidTr="00420E11">
        <w:tc>
          <w:tcPr>
            <w:tcW w:w="1188" w:type="dxa"/>
          </w:tcPr>
          <w:p w:rsidR="00B30866" w:rsidRPr="00B30866" w:rsidRDefault="00B30866" w:rsidP="00B30866">
            <w:pPr>
              <w:spacing w:after="0" w:line="240" w:lineRule="auto"/>
              <w:rPr>
                <w:rFonts w:ascii="Arial" w:hAnsi="Arial" w:cs="Arial"/>
                <w:color w:val="auto"/>
              </w:rPr>
            </w:pPr>
            <w:r w:rsidRPr="00B30866">
              <w:rPr>
                <w:rFonts w:ascii="Arial" w:hAnsi="Arial" w:cs="Arial"/>
                <w:color w:val="auto"/>
              </w:rPr>
              <w:t>Version</w:t>
            </w:r>
          </w:p>
        </w:tc>
        <w:tc>
          <w:tcPr>
            <w:tcW w:w="1980" w:type="dxa"/>
          </w:tcPr>
          <w:p w:rsidR="00B30866" w:rsidRPr="00B30866" w:rsidRDefault="00473CE0" w:rsidP="00940A4C">
            <w:pPr>
              <w:spacing w:after="0" w:line="240" w:lineRule="auto"/>
              <w:rPr>
                <w:rFonts w:ascii="Arial" w:hAnsi="Arial" w:cs="Arial"/>
                <w:color w:val="auto"/>
              </w:rPr>
            </w:pPr>
            <w:r>
              <w:rPr>
                <w:rFonts w:ascii="Arial" w:hAnsi="Arial" w:cs="Arial"/>
                <w:color w:val="auto"/>
              </w:rPr>
              <w:t>0</w:t>
            </w:r>
            <w:r w:rsidR="00A91CFB">
              <w:rPr>
                <w:rFonts w:ascii="Arial" w:hAnsi="Arial" w:cs="Arial"/>
                <w:color w:val="auto"/>
              </w:rPr>
              <w:t>.</w:t>
            </w:r>
            <w:r w:rsidR="00940A4C">
              <w:rPr>
                <w:rFonts w:ascii="Arial" w:hAnsi="Arial" w:cs="Arial"/>
                <w:color w:val="auto"/>
              </w:rPr>
              <w:t>4</w:t>
            </w:r>
          </w:p>
        </w:tc>
      </w:tr>
      <w:tr w:rsidR="00B30866" w:rsidRPr="00B30866" w:rsidTr="00420E11">
        <w:tc>
          <w:tcPr>
            <w:tcW w:w="1188" w:type="dxa"/>
          </w:tcPr>
          <w:p w:rsidR="00B30866" w:rsidRPr="00B30866" w:rsidRDefault="00B30866" w:rsidP="00B30866">
            <w:pPr>
              <w:spacing w:after="0" w:line="240" w:lineRule="auto"/>
              <w:rPr>
                <w:rFonts w:ascii="Arial" w:hAnsi="Arial" w:cs="Arial"/>
                <w:color w:val="auto"/>
              </w:rPr>
            </w:pPr>
            <w:r w:rsidRPr="00B30866">
              <w:rPr>
                <w:rFonts w:ascii="Arial" w:hAnsi="Arial" w:cs="Arial"/>
                <w:color w:val="auto"/>
              </w:rPr>
              <w:t>Date</w:t>
            </w:r>
          </w:p>
        </w:tc>
        <w:tc>
          <w:tcPr>
            <w:tcW w:w="1980" w:type="dxa"/>
          </w:tcPr>
          <w:p w:rsidR="00B30866" w:rsidRPr="00B30866" w:rsidRDefault="00B7327E" w:rsidP="00940A4C">
            <w:pPr>
              <w:spacing w:after="0" w:line="240" w:lineRule="auto"/>
              <w:rPr>
                <w:rFonts w:ascii="Arial" w:hAnsi="Arial" w:cs="Arial"/>
                <w:color w:val="auto"/>
              </w:rPr>
            </w:pPr>
            <w:r>
              <w:rPr>
                <w:rFonts w:ascii="Arial" w:hAnsi="Arial" w:cs="Arial"/>
                <w:color w:val="auto"/>
              </w:rPr>
              <w:t>1</w:t>
            </w:r>
            <w:r w:rsidR="00940A4C">
              <w:rPr>
                <w:rFonts w:ascii="Arial" w:hAnsi="Arial" w:cs="Arial"/>
                <w:color w:val="auto"/>
              </w:rPr>
              <w:t>7</w:t>
            </w:r>
            <w:r w:rsidR="00177869">
              <w:rPr>
                <w:rFonts w:ascii="Arial" w:hAnsi="Arial" w:cs="Arial"/>
                <w:color w:val="auto"/>
              </w:rPr>
              <w:t>-</w:t>
            </w:r>
            <w:r w:rsidR="00992DED">
              <w:rPr>
                <w:rFonts w:ascii="Arial" w:hAnsi="Arial" w:cs="Arial"/>
                <w:color w:val="auto"/>
              </w:rPr>
              <w:t>Nov</w:t>
            </w:r>
            <w:r w:rsidR="00F01BDE">
              <w:rPr>
                <w:rFonts w:ascii="Arial" w:hAnsi="Arial" w:cs="Arial"/>
                <w:color w:val="auto"/>
              </w:rPr>
              <w:t>-2017</w:t>
            </w:r>
          </w:p>
        </w:tc>
      </w:tr>
    </w:tbl>
    <w:p w:rsidR="001356AF" w:rsidRDefault="001356AF" w:rsidP="00B30866">
      <w:pPr>
        <w:rPr>
          <w:rFonts w:cs="Arial"/>
          <w:color w:val="5F5F5F"/>
        </w:rPr>
      </w:pPr>
    </w:p>
    <w:p w:rsidR="00CD47BE" w:rsidRDefault="00CD47BE" w:rsidP="001356AF">
      <w:pPr>
        <w:spacing w:line="240" w:lineRule="auto"/>
        <w:ind w:left="-180"/>
        <w:rPr>
          <w:rFonts w:cs="Arial"/>
          <w:color w:val="5F5F5F"/>
        </w:rPr>
      </w:pPr>
    </w:p>
    <w:p w:rsidR="00D973BC" w:rsidRDefault="00463869" w:rsidP="001F2371">
      <w:pPr>
        <w:rPr>
          <w:b/>
        </w:rPr>
      </w:pPr>
      <w:r>
        <w:rPr>
          <w:noProof/>
        </w:rPr>
        <w:drawing>
          <wp:inline distT="0" distB="0" distL="0" distR="0">
            <wp:extent cx="2383690" cy="511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83690" cy="511960"/>
                    </a:xfrm>
                    <a:prstGeom prst="rect">
                      <a:avLst/>
                    </a:prstGeom>
                    <a:noFill/>
                    <a:ln w="9525">
                      <a:noFill/>
                      <a:miter lim="800000"/>
                      <a:headEnd/>
                      <a:tailEnd/>
                    </a:ln>
                  </pic:spPr>
                </pic:pic>
              </a:graphicData>
            </a:graphic>
          </wp:inline>
        </w:drawing>
      </w:r>
      <w:r w:rsidR="001F2371">
        <w:rPr>
          <w:b/>
        </w:rPr>
        <w:t xml:space="preserve"> </w:t>
      </w:r>
    </w:p>
    <w:p w:rsidR="00D973BC" w:rsidRDefault="00D973BC" w:rsidP="00D973BC">
      <w:pPr>
        <w:rPr>
          <w:b/>
        </w:rPr>
      </w:pPr>
    </w:p>
    <w:p w:rsidR="001F2371" w:rsidRPr="00E92618" w:rsidRDefault="001F2371" w:rsidP="001F2371">
      <w:pPr>
        <w:pStyle w:val="TOCHeading"/>
        <w:numPr>
          <w:ilvl w:val="0"/>
          <w:numId w:val="0"/>
        </w:numPr>
        <w:spacing w:line="240" w:lineRule="auto"/>
        <w:rPr>
          <w:rFonts w:asciiTheme="minorHAnsi" w:hAnsiTheme="minorHAnsi" w:cstheme="minorHAnsi"/>
          <w:sz w:val="32"/>
          <w:szCs w:val="32"/>
        </w:rPr>
      </w:pPr>
      <w:r w:rsidRPr="00E92618">
        <w:rPr>
          <w:rFonts w:asciiTheme="minorHAnsi" w:hAnsiTheme="minorHAnsi" w:cstheme="minorHAnsi"/>
          <w:sz w:val="32"/>
          <w:szCs w:val="32"/>
          <w:u w:val="single"/>
        </w:rPr>
        <w:lastRenderedPageBreak/>
        <w:t>Document Control</w:t>
      </w:r>
      <w:r w:rsidRPr="00E92618">
        <w:rPr>
          <w:rFonts w:asciiTheme="minorHAnsi" w:hAnsiTheme="minorHAnsi" w:cstheme="minorHAnsi"/>
          <w:sz w:val="32"/>
          <w:szCs w:val="32"/>
        </w:rPr>
        <w:t>:</w:t>
      </w:r>
    </w:p>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Revision History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260"/>
        <w:gridCol w:w="1926"/>
        <w:gridCol w:w="1962"/>
        <w:gridCol w:w="4176"/>
      </w:tblGrid>
      <w:tr w:rsidR="001F2371" w:rsidRPr="00346BE3" w:rsidTr="00552230">
        <w:trPr>
          <w:cantSplit/>
          <w:trHeight w:val="242"/>
        </w:trPr>
        <w:tc>
          <w:tcPr>
            <w:tcW w:w="99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Version</w:t>
            </w:r>
          </w:p>
        </w:tc>
        <w:tc>
          <w:tcPr>
            <w:tcW w:w="126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Date</w:t>
            </w:r>
          </w:p>
        </w:tc>
        <w:tc>
          <w:tcPr>
            <w:tcW w:w="192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Author</w:t>
            </w:r>
          </w:p>
        </w:tc>
        <w:tc>
          <w:tcPr>
            <w:tcW w:w="1962" w:type="dxa"/>
            <w:shd w:val="clear" w:color="auto" w:fill="1C75BC"/>
          </w:tcPr>
          <w:p w:rsidR="001F2371" w:rsidRPr="006C01D6" w:rsidRDefault="001F2371" w:rsidP="00552230">
            <w:pPr>
              <w:spacing w:before="120" w:line="240" w:lineRule="auto"/>
              <w:rPr>
                <w:b/>
                <w:color w:val="FFFFFF" w:themeColor="background1"/>
              </w:rPr>
            </w:pPr>
            <w:r>
              <w:rPr>
                <w:b/>
                <w:color w:val="FFFFFF" w:themeColor="background1"/>
                <w:szCs w:val="22"/>
              </w:rPr>
              <w:t>Reviewer</w:t>
            </w:r>
          </w:p>
        </w:tc>
        <w:tc>
          <w:tcPr>
            <w:tcW w:w="4176" w:type="dxa"/>
            <w:shd w:val="clear" w:color="auto" w:fill="1C75BC"/>
            <w:vAlign w:val="center"/>
          </w:tcPr>
          <w:p w:rsidR="001F2371" w:rsidRPr="006C01D6" w:rsidRDefault="001F2371" w:rsidP="00552230">
            <w:pPr>
              <w:spacing w:before="120" w:line="240" w:lineRule="auto"/>
              <w:rPr>
                <w:b/>
                <w:color w:val="FFFFFF" w:themeColor="background1"/>
              </w:rPr>
            </w:pPr>
            <w:r>
              <w:rPr>
                <w:b/>
                <w:color w:val="FFFFFF" w:themeColor="background1"/>
                <w:szCs w:val="22"/>
              </w:rPr>
              <w:t>Summary of Changes</w:t>
            </w:r>
          </w:p>
        </w:tc>
      </w:tr>
      <w:tr w:rsidR="001F2371" w:rsidRPr="00346BE3" w:rsidTr="00552230">
        <w:trPr>
          <w:cantSplit/>
          <w:trHeight w:val="485"/>
        </w:trPr>
        <w:tc>
          <w:tcPr>
            <w:tcW w:w="990" w:type="dxa"/>
          </w:tcPr>
          <w:p w:rsidR="001F2371" w:rsidRPr="00BA5E53" w:rsidRDefault="001F2371" w:rsidP="001F2371">
            <w:pPr>
              <w:spacing w:before="120" w:line="240" w:lineRule="auto"/>
              <w:rPr>
                <w:color w:val="auto"/>
                <w:sz w:val="20"/>
                <w:szCs w:val="20"/>
              </w:rPr>
            </w:pPr>
            <w:r w:rsidRPr="00BA5E53">
              <w:rPr>
                <w:color w:val="auto"/>
                <w:sz w:val="20"/>
                <w:szCs w:val="20"/>
              </w:rPr>
              <w:t>0.</w:t>
            </w:r>
            <w:r>
              <w:rPr>
                <w:color w:val="auto"/>
                <w:sz w:val="20"/>
                <w:szCs w:val="20"/>
              </w:rPr>
              <w:t>1</w:t>
            </w:r>
          </w:p>
        </w:tc>
        <w:tc>
          <w:tcPr>
            <w:tcW w:w="1260" w:type="dxa"/>
          </w:tcPr>
          <w:p w:rsidR="001F2371" w:rsidRPr="00BA5E53" w:rsidRDefault="001F2371" w:rsidP="001F2371">
            <w:pPr>
              <w:spacing w:before="120" w:line="240" w:lineRule="auto"/>
              <w:rPr>
                <w:color w:val="auto"/>
                <w:sz w:val="20"/>
                <w:szCs w:val="20"/>
              </w:rPr>
            </w:pPr>
            <w:r>
              <w:rPr>
                <w:color w:val="auto"/>
                <w:sz w:val="20"/>
                <w:szCs w:val="20"/>
              </w:rPr>
              <w:t>01</w:t>
            </w:r>
            <w:r w:rsidRPr="00BA5E53">
              <w:rPr>
                <w:color w:val="auto"/>
                <w:sz w:val="20"/>
                <w:szCs w:val="20"/>
              </w:rPr>
              <w:t xml:space="preserve"> </w:t>
            </w:r>
            <w:r>
              <w:rPr>
                <w:color w:val="auto"/>
                <w:sz w:val="20"/>
                <w:szCs w:val="20"/>
              </w:rPr>
              <w:t>Nov</w:t>
            </w:r>
            <w:r w:rsidRPr="00BA5E53">
              <w:rPr>
                <w:color w:val="auto"/>
                <w:sz w:val="20"/>
                <w:szCs w:val="20"/>
              </w:rPr>
              <w:t xml:space="preserve"> 2017</w:t>
            </w:r>
          </w:p>
        </w:tc>
        <w:tc>
          <w:tcPr>
            <w:tcW w:w="1926" w:type="dxa"/>
          </w:tcPr>
          <w:p w:rsidR="001F2371" w:rsidRPr="00BA5E53" w:rsidRDefault="001F2371" w:rsidP="001F2371">
            <w:pPr>
              <w:spacing w:before="120" w:line="240" w:lineRule="auto"/>
              <w:rPr>
                <w:color w:val="auto"/>
                <w:sz w:val="20"/>
                <w:szCs w:val="20"/>
              </w:rPr>
            </w:pPr>
            <w:r>
              <w:rPr>
                <w:color w:val="auto"/>
                <w:sz w:val="20"/>
                <w:szCs w:val="20"/>
              </w:rPr>
              <w:t xml:space="preserve">Abhishek </w:t>
            </w:r>
            <w:proofErr w:type="spellStart"/>
            <w:r>
              <w:rPr>
                <w:color w:val="auto"/>
                <w:sz w:val="20"/>
                <w:szCs w:val="20"/>
              </w:rPr>
              <w:t>Saini</w:t>
            </w:r>
            <w:proofErr w:type="spellEnd"/>
          </w:p>
        </w:tc>
        <w:tc>
          <w:tcPr>
            <w:tcW w:w="1962" w:type="dxa"/>
          </w:tcPr>
          <w:p w:rsidR="001F2371" w:rsidRPr="00BA5E53" w:rsidRDefault="001F2371" w:rsidP="00552230">
            <w:pPr>
              <w:spacing w:before="120" w:line="240" w:lineRule="auto"/>
              <w:rPr>
                <w:color w:val="auto"/>
                <w:sz w:val="20"/>
                <w:szCs w:val="20"/>
              </w:rPr>
            </w:pPr>
            <w:proofErr w:type="spellStart"/>
            <w:r w:rsidRPr="00BA5E53">
              <w:rPr>
                <w:color w:val="auto"/>
                <w:sz w:val="20"/>
                <w:szCs w:val="20"/>
              </w:rPr>
              <w:t>Aliabbas</w:t>
            </w:r>
            <w:proofErr w:type="spellEnd"/>
            <w:r w:rsidRPr="00BA5E53">
              <w:rPr>
                <w:color w:val="auto"/>
                <w:sz w:val="20"/>
                <w:szCs w:val="20"/>
              </w:rPr>
              <w:t xml:space="preserve"> Khambata</w:t>
            </w:r>
          </w:p>
        </w:tc>
        <w:tc>
          <w:tcPr>
            <w:tcW w:w="4176" w:type="dxa"/>
          </w:tcPr>
          <w:p w:rsidR="001F2371" w:rsidRPr="005C245F" w:rsidRDefault="001F2371" w:rsidP="00552230">
            <w:pPr>
              <w:spacing w:before="120" w:line="240" w:lineRule="auto"/>
              <w:rPr>
                <w:color w:val="auto"/>
                <w:sz w:val="20"/>
                <w:szCs w:val="20"/>
              </w:rPr>
            </w:pPr>
          </w:p>
        </w:tc>
      </w:tr>
      <w:tr w:rsidR="00B61C39" w:rsidRPr="00346BE3" w:rsidTr="00552230">
        <w:trPr>
          <w:cantSplit/>
          <w:trHeight w:val="485"/>
        </w:trPr>
        <w:tc>
          <w:tcPr>
            <w:tcW w:w="990" w:type="dxa"/>
          </w:tcPr>
          <w:p w:rsidR="00B61C39" w:rsidRPr="00BA5E53" w:rsidDel="00F77C78" w:rsidRDefault="00B61C39" w:rsidP="00552230">
            <w:pPr>
              <w:spacing w:before="120" w:line="240" w:lineRule="auto"/>
              <w:rPr>
                <w:color w:val="auto"/>
                <w:sz w:val="20"/>
                <w:szCs w:val="20"/>
              </w:rPr>
            </w:pPr>
            <w:r>
              <w:rPr>
                <w:color w:val="auto"/>
                <w:sz w:val="20"/>
                <w:szCs w:val="20"/>
              </w:rPr>
              <w:t>0.2</w:t>
            </w:r>
          </w:p>
        </w:tc>
        <w:tc>
          <w:tcPr>
            <w:tcW w:w="1260" w:type="dxa"/>
          </w:tcPr>
          <w:p w:rsidR="00B61C39" w:rsidRPr="00BA5E53" w:rsidDel="00F77C78" w:rsidRDefault="00B61C39" w:rsidP="00552230">
            <w:pPr>
              <w:spacing w:before="120" w:line="240" w:lineRule="auto"/>
              <w:rPr>
                <w:color w:val="auto"/>
                <w:sz w:val="20"/>
                <w:szCs w:val="20"/>
              </w:rPr>
            </w:pPr>
            <w:r>
              <w:rPr>
                <w:color w:val="auto"/>
                <w:sz w:val="20"/>
                <w:szCs w:val="20"/>
              </w:rPr>
              <w:t>13 Nov 2017</w:t>
            </w:r>
          </w:p>
        </w:tc>
        <w:tc>
          <w:tcPr>
            <w:tcW w:w="1926" w:type="dxa"/>
          </w:tcPr>
          <w:p w:rsidR="00B61C39" w:rsidRPr="00BA5E53" w:rsidRDefault="00B61C39" w:rsidP="00B61C39">
            <w:pPr>
              <w:spacing w:before="120" w:line="240" w:lineRule="auto"/>
              <w:rPr>
                <w:color w:val="auto"/>
                <w:sz w:val="20"/>
                <w:szCs w:val="20"/>
              </w:rPr>
            </w:pPr>
            <w:r>
              <w:rPr>
                <w:color w:val="auto"/>
                <w:sz w:val="20"/>
                <w:szCs w:val="20"/>
              </w:rPr>
              <w:t xml:space="preserve">Abhishek </w:t>
            </w:r>
            <w:proofErr w:type="spellStart"/>
            <w:r>
              <w:rPr>
                <w:color w:val="auto"/>
                <w:sz w:val="20"/>
                <w:szCs w:val="20"/>
              </w:rPr>
              <w:t>Saini</w:t>
            </w:r>
            <w:proofErr w:type="spellEnd"/>
          </w:p>
        </w:tc>
        <w:tc>
          <w:tcPr>
            <w:tcW w:w="1962" w:type="dxa"/>
          </w:tcPr>
          <w:p w:rsidR="00B61C39" w:rsidRPr="00BA5E53" w:rsidRDefault="00B61C39" w:rsidP="00B61C39">
            <w:pPr>
              <w:spacing w:before="120" w:line="240" w:lineRule="auto"/>
              <w:rPr>
                <w:color w:val="auto"/>
                <w:sz w:val="20"/>
                <w:szCs w:val="20"/>
              </w:rPr>
            </w:pPr>
            <w:proofErr w:type="spellStart"/>
            <w:r w:rsidRPr="00BA5E53">
              <w:rPr>
                <w:color w:val="auto"/>
                <w:sz w:val="20"/>
                <w:szCs w:val="20"/>
              </w:rPr>
              <w:t>Aliabbas</w:t>
            </w:r>
            <w:proofErr w:type="spellEnd"/>
            <w:r w:rsidRPr="00BA5E53">
              <w:rPr>
                <w:color w:val="auto"/>
                <w:sz w:val="20"/>
                <w:szCs w:val="20"/>
              </w:rPr>
              <w:t xml:space="preserve"> Khambata</w:t>
            </w:r>
          </w:p>
        </w:tc>
        <w:tc>
          <w:tcPr>
            <w:tcW w:w="4176" w:type="dxa"/>
          </w:tcPr>
          <w:p w:rsidR="00B61C39" w:rsidRDefault="00B61C39" w:rsidP="00552230">
            <w:pPr>
              <w:spacing w:before="120" w:line="240" w:lineRule="auto"/>
              <w:rPr>
                <w:sz w:val="20"/>
                <w:szCs w:val="20"/>
              </w:rPr>
            </w:pPr>
          </w:p>
        </w:tc>
      </w:tr>
      <w:tr w:rsidR="004B2552" w:rsidRPr="00346BE3" w:rsidTr="00552230">
        <w:trPr>
          <w:cantSplit/>
          <w:trHeight w:val="485"/>
        </w:trPr>
        <w:tc>
          <w:tcPr>
            <w:tcW w:w="990" w:type="dxa"/>
          </w:tcPr>
          <w:p w:rsidR="004B2552" w:rsidRDefault="004B2552" w:rsidP="00552230">
            <w:pPr>
              <w:spacing w:before="120" w:line="240" w:lineRule="auto"/>
              <w:rPr>
                <w:color w:val="auto"/>
                <w:sz w:val="20"/>
                <w:szCs w:val="20"/>
              </w:rPr>
            </w:pPr>
            <w:r>
              <w:rPr>
                <w:color w:val="auto"/>
                <w:sz w:val="20"/>
                <w:szCs w:val="20"/>
              </w:rPr>
              <w:t>0.3</w:t>
            </w:r>
          </w:p>
        </w:tc>
        <w:tc>
          <w:tcPr>
            <w:tcW w:w="1260" w:type="dxa"/>
          </w:tcPr>
          <w:p w:rsidR="004B2552" w:rsidRDefault="004B2552" w:rsidP="00552230">
            <w:pPr>
              <w:spacing w:before="120" w:line="240" w:lineRule="auto"/>
              <w:rPr>
                <w:color w:val="auto"/>
                <w:sz w:val="20"/>
                <w:szCs w:val="20"/>
              </w:rPr>
            </w:pPr>
            <w:r>
              <w:rPr>
                <w:color w:val="auto"/>
                <w:sz w:val="20"/>
                <w:szCs w:val="20"/>
              </w:rPr>
              <w:t>16 Nov 2017</w:t>
            </w:r>
          </w:p>
        </w:tc>
        <w:tc>
          <w:tcPr>
            <w:tcW w:w="1926" w:type="dxa"/>
          </w:tcPr>
          <w:p w:rsidR="004B2552" w:rsidRDefault="004B2552" w:rsidP="00B61C39">
            <w:pPr>
              <w:spacing w:before="120" w:line="240" w:lineRule="auto"/>
              <w:rPr>
                <w:color w:val="auto"/>
                <w:sz w:val="20"/>
                <w:szCs w:val="20"/>
              </w:rPr>
            </w:pPr>
            <w:r>
              <w:rPr>
                <w:color w:val="auto"/>
                <w:sz w:val="20"/>
                <w:szCs w:val="20"/>
              </w:rPr>
              <w:t xml:space="preserve">Jiang </w:t>
            </w:r>
            <w:proofErr w:type="spellStart"/>
            <w:r>
              <w:rPr>
                <w:color w:val="auto"/>
                <w:sz w:val="20"/>
                <w:szCs w:val="20"/>
              </w:rPr>
              <w:t>Wensi</w:t>
            </w:r>
            <w:proofErr w:type="spellEnd"/>
          </w:p>
        </w:tc>
        <w:tc>
          <w:tcPr>
            <w:tcW w:w="1962" w:type="dxa"/>
          </w:tcPr>
          <w:p w:rsidR="004B2552" w:rsidRPr="00BA5E53" w:rsidRDefault="004B2552" w:rsidP="00B61C39">
            <w:pPr>
              <w:spacing w:before="120" w:line="240" w:lineRule="auto"/>
              <w:rPr>
                <w:color w:val="auto"/>
                <w:sz w:val="20"/>
                <w:szCs w:val="20"/>
              </w:rPr>
            </w:pPr>
          </w:p>
        </w:tc>
        <w:tc>
          <w:tcPr>
            <w:tcW w:w="4176" w:type="dxa"/>
          </w:tcPr>
          <w:p w:rsidR="004B2552" w:rsidRDefault="004B2552" w:rsidP="00552230">
            <w:pPr>
              <w:spacing w:before="120" w:line="240" w:lineRule="auto"/>
              <w:rPr>
                <w:sz w:val="20"/>
                <w:szCs w:val="20"/>
              </w:rPr>
            </w:pPr>
          </w:p>
        </w:tc>
      </w:tr>
      <w:tr w:rsidR="00185B1F" w:rsidRPr="00346BE3" w:rsidTr="00552230">
        <w:trPr>
          <w:cantSplit/>
          <w:trHeight w:val="485"/>
        </w:trPr>
        <w:tc>
          <w:tcPr>
            <w:tcW w:w="990" w:type="dxa"/>
          </w:tcPr>
          <w:p w:rsidR="00185B1F" w:rsidRDefault="00185B1F" w:rsidP="00552230">
            <w:pPr>
              <w:spacing w:before="120" w:line="240" w:lineRule="auto"/>
              <w:rPr>
                <w:color w:val="auto"/>
                <w:sz w:val="20"/>
                <w:szCs w:val="20"/>
              </w:rPr>
            </w:pPr>
            <w:r>
              <w:rPr>
                <w:color w:val="auto"/>
                <w:sz w:val="20"/>
                <w:szCs w:val="20"/>
              </w:rPr>
              <w:t>0.4</w:t>
            </w:r>
          </w:p>
        </w:tc>
        <w:tc>
          <w:tcPr>
            <w:tcW w:w="1260" w:type="dxa"/>
          </w:tcPr>
          <w:p w:rsidR="00185B1F" w:rsidRDefault="00185B1F" w:rsidP="00552230">
            <w:pPr>
              <w:spacing w:before="120" w:line="240" w:lineRule="auto"/>
              <w:rPr>
                <w:color w:val="auto"/>
                <w:sz w:val="20"/>
                <w:szCs w:val="20"/>
              </w:rPr>
            </w:pPr>
            <w:r>
              <w:rPr>
                <w:color w:val="auto"/>
                <w:sz w:val="20"/>
                <w:szCs w:val="20"/>
              </w:rPr>
              <w:t>17 Nov 2017</w:t>
            </w:r>
          </w:p>
        </w:tc>
        <w:tc>
          <w:tcPr>
            <w:tcW w:w="1926" w:type="dxa"/>
          </w:tcPr>
          <w:p w:rsidR="00185B1F" w:rsidRDefault="00185B1F" w:rsidP="00B61C39">
            <w:pPr>
              <w:spacing w:before="120" w:line="240" w:lineRule="auto"/>
              <w:rPr>
                <w:color w:val="auto"/>
                <w:sz w:val="20"/>
                <w:szCs w:val="20"/>
              </w:rPr>
            </w:pPr>
            <w:r>
              <w:rPr>
                <w:color w:val="auto"/>
                <w:sz w:val="20"/>
                <w:szCs w:val="20"/>
              </w:rPr>
              <w:t xml:space="preserve">Abhishek </w:t>
            </w:r>
            <w:proofErr w:type="spellStart"/>
            <w:r>
              <w:rPr>
                <w:color w:val="auto"/>
                <w:sz w:val="20"/>
                <w:szCs w:val="20"/>
              </w:rPr>
              <w:t>Saini</w:t>
            </w:r>
            <w:proofErr w:type="spellEnd"/>
          </w:p>
        </w:tc>
        <w:tc>
          <w:tcPr>
            <w:tcW w:w="1962" w:type="dxa"/>
          </w:tcPr>
          <w:p w:rsidR="00185B1F" w:rsidRPr="00BA5E53" w:rsidRDefault="00185B1F" w:rsidP="00B61C39">
            <w:pPr>
              <w:spacing w:before="120" w:line="240" w:lineRule="auto"/>
              <w:rPr>
                <w:color w:val="auto"/>
                <w:sz w:val="20"/>
                <w:szCs w:val="20"/>
              </w:rPr>
            </w:pPr>
            <w:proofErr w:type="spellStart"/>
            <w:r>
              <w:rPr>
                <w:color w:val="auto"/>
                <w:sz w:val="20"/>
                <w:szCs w:val="20"/>
              </w:rPr>
              <w:t>Aliabbas</w:t>
            </w:r>
            <w:proofErr w:type="spellEnd"/>
            <w:r>
              <w:rPr>
                <w:color w:val="auto"/>
                <w:sz w:val="20"/>
                <w:szCs w:val="20"/>
              </w:rPr>
              <w:t xml:space="preserve"> Khambata</w:t>
            </w:r>
          </w:p>
        </w:tc>
        <w:tc>
          <w:tcPr>
            <w:tcW w:w="4176" w:type="dxa"/>
          </w:tcPr>
          <w:p w:rsidR="00185B1F" w:rsidRDefault="00185B1F" w:rsidP="00552230">
            <w:pPr>
              <w:spacing w:before="120" w:line="240" w:lineRule="auto"/>
              <w:rPr>
                <w:sz w:val="20"/>
                <w:szCs w:val="20"/>
              </w:rPr>
            </w:pPr>
            <w:r>
              <w:rPr>
                <w:sz w:val="20"/>
                <w:szCs w:val="20"/>
              </w:rPr>
              <w:t>Changes incorporated as suggested by PSA</w:t>
            </w: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PSA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6"/>
        <w:gridCol w:w="2112"/>
        <w:gridCol w:w="1367"/>
        <w:gridCol w:w="1236"/>
        <w:gridCol w:w="1686"/>
        <w:gridCol w:w="1718"/>
      </w:tblGrid>
      <w:tr w:rsidR="001F2371" w:rsidRPr="00346BE3" w:rsidTr="00552230">
        <w:trPr>
          <w:cantSplit/>
          <w:trHeight w:val="541"/>
        </w:trPr>
        <w:tc>
          <w:tcPr>
            <w:tcW w:w="213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Name</w:t>
            </w:r>
          </w:p>
        </w:tc>
        <w:tc>
          <w:tcPr>
            <w:tcW w:w="2112"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Designation</w:t>
            </w:r>
          </w:p>
        </w:tc>
        <w:tc>
          <w:tcPr>
            <w:tcW w:w="1367"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Contact</w:t>
            </w:r>
          </w:p>
        </w:tc>
        <w:tc>
          <w:tcPr>
            <w:tcW w:w="123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Date</w:t>
            </w:r>
          </w:p>
        </w:tc>
        <w:tc>
          <w:tcPr>
            <w:tcW w:w="168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Approval Method</w:t>
            </w:r>
          </w:p>
        </w:tc>
        <w:tc>
          <w:tcPr>
            <w:tcW w:w="1718"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Approval Reference</w:t>
            </w:r>
          </w:p>
        </w:tc>
      </w:tr>
      <w:tr w:rsidR="001F2371" w:rsidRPr="00346BE3" w:rsidTr="00552230">
        <w:trPr>
          <w:cantSplit/>
          <w:trHeight w:val="423"/>
        </w:trPr>
        <w:tc>
          <w:tcPr>
            <w:tcW w:w="2136" w:type="dxa"/>
          </w:tcPr>
          <w:p w:rsidR="001F2371" w:rsidRDefault="001F2371" w:rsidP="00552230">
            <w:pPr>
              <w:spacing w:before="120" w:line="240" w:lineRule="auto"/>
              <w:rPr>
                <w:color w:val="000000"/>
              </w:rPr>
            </w:pPr>
            <w:r>
              <w:rPr>
                <w:color w:val="000000"/>
                <w:szCs w:val="22"/>
              </w:rPr>
              <w:t xml:space="preserve">Sean </w:t>
            </w:r>
            <w:proofErr w:type="spellStart"/>
            <w:r>
              <w:rPr>
                <w:color w:val="000000"/>
                <w:szCs w:val="22"/>
              </w:rPr>
              <w:t>Seah</w:t>
            </w:r>
            <w:proofErr w:type="spellEnd"/>
          </w:p>
        </w:tc>
        <w:tc>
          <w:tcPr>
            <w:tcW w:w="2112" w:type="dxa"/>
          </w:tcPr>
          <w:p w:rsidR="001F2371" w:rsidRPr="00346BE3" w:rsidRDefault="001A5E9D" w:rsidP="00552230">
            <w:pPr>
              <w:spacing w:before="120" w:line="240" w:lineRule="auto"/>
              <w:rPr>
                <w:color w:val="000000"/>
              </w:rPr>
            </w:pPr>
            <w:r>
              <w:rPr>
                <w:color w:val="000000"/>
              </w:rPr>
              <w:t>Deputy Manager</w:t>
            </w:r>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r w:rsidR="001F2371" w:rsidRPr="00346BE3" w:rsidTr="00552230">
        <w:trPr>
          <w:cantSplit/>
          <w:trHeight w:val="423"/>
        </w:trPr>
        <w:tc>
          <w:tcPr>
            <w:tcW w:w="2136" w:type="dxa"/>
          </w:tcPr>
          <w:p w:rsidR="001F2371" w:rsidRDefault="001A5E9D" w:rsidP="00552230">
            <w:pPr>
              <w:spacing w:before="120" w:line="240" w:lineRule="auto"/>
              <w:rPr>
                <w:color w:val="000000"/>
              </w:rPr>
            </w:pPr>
            <w:r>
              <w:rPr>
                <w:szCs w:val="22"/>
              </w:rPr>
              <w:t xml:space="preserve">Jiang </w:t>
            </w:r>
            <w:proofErr w:type="spellStart"/>
            <w:r>
              <w:rPr>
                <w:szCs w:val="22"/>
              </w:rPr>
              <w:t>Wensi</w:t>
            </w:r>
            <w:proofErr w:type="spellEnd"/>
          </w:p>
        </w:tc>
        <w:tc>
          <w:tcPr>
            <w:tcW w:w="2112" w:type="dxa"/>
          </w:tcPr>
          <w:p w:rsidR="001F2371" w:rsidRPr="00346BE3" w:rsidRDefault="001A5E9D" w:rsidP="00552230">
            <w:pPr>
              <w:spacing w:before="120" w:line="240" w:lineRule="auto"/>
              <w:rPr>
                <w:color w:val="000000"/>
              </w:rPr>
            </w:pPr>
            <w:r>
              <w:rPr>
                <w:color w:val="000000"/>
              </w:rPr>
              <w:t>System Analyst</w:t>
            </w:r>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r w:rsidR="001F2371" w:rsidRPr="00346BE3" w:rsidTr="00552230">
        <w:trPr>
          <w:cantSplit/>
          <w:trHeight w:val="423"/>
        </w:trPr>
        <w:tc>
          <w:tcPr>
            <w:tcW w:w="2136" w:type="dxa"/>
          </w:tcPr>
          <w:p w:rsidR="001F2371" w:rsidRPr="00346BE3" w:rsidRDefault="001F2371" w:rsidP="00552230">
            <w:pPr>
              <w:spacing w:before="120" w:line="240" w:lineRule="auto"/>
              <w:rPr>
                <w:color w:val="000000"/>
              </w:rPr>
            </w:pPr>
          </w:p>
        </w:tc>
        <w:tc>
          <w:tcPr>
            <w:tcW w:w="2112" w:type="dxa"/>
          </w:tcPr>
          <w:p w:rsidR="001F2371" w:rsidRPr="00346BE3" w:rsidRDefault="001F2371" w:rsidP="00552230">
            <w:pPr>
              <w:spacing w:before="120" w:line="240" w:lineRule="auto"/>
              <w:rPr>
                <w:color w:val="000000"/>
              </w:rPr>
            </w:pPr>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proofErr w:type="spellStart"/>
      <w:r w:rsidRPr="006E0392">
        <w:rPr>
          <w:rFonts w:asciiTheme="minorHAnsi" w:hAnsiTheme="minorHAnsi" w:cstheme="minorHAnsi"/>
          <w:sz w:val="32"/>
          <w:szCs w:val="32"/>
        </w:rPr>
        <w:t>Saksoft</w:t>
      </w:r>
      <w:proofErr w:type="spellEnd"/>
      <w:r w:rsidRPr="006E0392">
        <w:rPr>
          <w:rFonts w:asciiTheme="minorHAnsi" w:hAnsiTheme="minorHAnsi" w:cstheme="minorHAnsi"/>
          <w:sz w:val="32"/>
          <w:szCs w:val="32"/>
        </w:rPr>
        <w:t xml:space="preserve">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387"/>
        <w:gridCol w:w="1440"/>
        <w:gridCol w:w="1260"/>
        <w:gridCol w:w="1710"/>
        <w:gridCol w:w="1620"/>
      </w:tblGrid>
      <w:tr w:rsidR="001F2371" w:rsidRPr="00346BE3" w:rsidTr="00552230">
        <w:trPr>
          <w:cantSplit/>
          <w:trHeight w:val="242"/>
        </w:trPr>
        <w:tc>
          <w:tcPr>
            <w:tcW w:w="1838"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Name</w:t>
            </w:r>
          </w:p>
        </w:tc>
        <w:tc>
          <w:tcPr>
            <w:tcW w:w="2387"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Designation</w:t>
            </w:r>
          </w:p>
        </w:tc>
        <w:tc>
          <w:tcPr>
            <w:tcW w:w="144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Contact</w:t>
            </w:r>
          </w:p>
        </w:tc>
        <w:tc>
          <w:tcPr>
            <w:tcW w:w="126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Date</w:t>
            </w:r>
          </w:p>
        </w:tc>
        <w:tc>
          <w:tcPr>
            <w:tcW w:w="171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Approval Method</w:t>
            </w:r>
          </w:p>
        </w:tc>
        <w:tc>
          <w:tcPr>
            <w:tcW w:w="162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Approval Reference</w:t>
            </w:r>
          </w:p>
        </w:tc>
      </w:tr>
      <w:tr w:rsidR="001F2371" w:rsidRPr="00346BE3" w:rsidTr="00552230">
        <w:trPr>
          <w:cantSplit/>
          <w:trHeight w:val="485"/>
        </w:trPr>
        <w:tc>
          <w:tcPr>
            <w:tcW w:w="1838" w:type="dxa"/>
          </w:tcPr>
          <w:p w:rsidR="001F2371" w:rsidRPr="00346BE3" w:rsidRDefault="001F2371" w:rsidP="00552230">
            <w:pPr>
              <w:spacing w:before="120" w:line="240" w:lineRule="auto"/>
              <w:rPr>
                <w:sz w:val="20"/>
                <w:szCs w:val="20"/>
              </w:rPr>
            </w:pPr>
            <w:proofErr w:type="spellStart"/>
            <w:r>
              <w:rPr>
                <w:sz w:val="20"/>
                <w:szCs w:val="20"/>
              </w:rPr>
              <w:t>Aliabbas</w:t>
            </w:r>
            <w:proofErr w:type="spellEnd"/>
            <w:r>
              <w:rPr>
                <w:sz w:val="20"/>
                <w:szCs w:val="20"/>
              </w:rPr>
              <w:t xml:space="preserve"> Khambata</w:t>
            </w:r>
          </w:p>
        </w:tc>
        <w:tc>
          <w:tcPr>
            <w:tcW w:w="2387" w:type="dxa"/>
          </w:tcPr>
          <w:p w:rsidR="001F2371" w:rsidRPr="00346BE3" w:rsidRDefault="001F2371" w:rsidP="00552230">
            <w:pPr>
              <w:spacing w:before="120" w:line="240" w:lineRule="auto"/>
              <w:rPr>
                <w:sz w:val="20"/>
                <w:szCs w:val="20"/>
              </w:rPr>
            </w:pPr>
            <w:r>
              <w:rPr>
                <w:sz w:val="20"/>
                <w:szCs w:val="20"/>
              </w:rPr>
              <w:t>Project Manager</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Pr="00346BE3" w:rsidRDefault="001F2371" w:rsidP="00552230">
            <w:pPr>
              <w:spacing w:before="120" w:line="240" w:lineRule="auto"/>
              <w:rPr>
                <w:sz w:val="20"/>
                <w:szCs w:val="20"/>
              </w:rPr>
            </w:pPr>
            <w:r>
              <w:rPr>
                <w:sz w:val="20"/>
                <w:szCs w:val="20"/>
              </w:rPr>
              <w:t>Aditya Nalla</w:t>
            </w:r>
          </w:p>
        </w:tc>
        <w:tc>
          <w:tcPr>
            <w:tcW w:w="2387" w:type="dxa"/>
          </w:tcPr>
          <w:p w:rsidR="001F2371" w:rsidRPr="00346BE3" w:rsidRDefault="001F2371" w:rsidP="00552230">
            <w:pPr>
              <w:spacing w:before="120" w:line="240" w:lineRule="auto"/>
              <w:rPr>
                <w:sz w:val="20"/>
                <w:szCs w:val="20"/>
              </w:rPr>
            </w:pPr>
            <w:r>
              <w:rPr>
                <w:sz w:val="20"/>
                <w:szCs w:val="20"/>
              </w:rPr>
              <w:t>Delivery Manager</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Default="001F2371" w:rsidP="00552230">
            <w:pPr>
              <w:spacing w:before="120" w:line="240" w:lineRule="auto"/>
              <w:rPr>
                <w:sz w:val="20"/>
                <w:szCs w:val="20"/>
              </w:rPr>
            </w:pPr>
            <w:r>
              <w:rPr>
                <w:sz w:val="20"/>
                <w:szCs w:val="20"/>
              </w:rPr>
              <w:t xml:space="preserve">Abhishek </w:t>
            </w:r>
            <w:proofErr w:type="spellStart"/>
            <w:r>
              <w:rPr>
                <w:sz w:val="20"/>
                <w:szCs w:val="20"/>
              </w:rPr>
              <w:t>Saini</w:t>
            </w:r>
            <w:proofErr w:type="spellEnd"/>
          </w:p>
        </w:tc>
        <w:tc>
          <w:tcPr>
            <w:tcW w:w="2387" w:type="dxa"/>
          </w:tcPr>
          <w:p w:rsidR="001F2371" w:rsidRPr="00346BE3" w:rsidRDefault="001F2371" w:rsidP="00552230">
            <w:pPr>
              <w:spacing w:before="120" w:line="240" w:lineRule="auto"/>
              <w:rPr>
                <w:sz w:val="20"/>
                <w:szCs w:val="20"/>
              </w:rPr>
            </w:pPr>
            <w:r>
              <w:rPr>
                <w:sz w:val="20"/>
                <w:szCs w:val="20"/>
              </w:rPr>
              <w:t>Business Analyst</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Default="001F2371" w:rsidP="00552230">
            <w:pPr>
              <w:spacing w:before="120" w:line="240" w:lineRule="auto"/>
              <w:rPr>
                <w:sz w:val="20"/>
                <w:szCs w:val="20"/>
              </w:rPr>
            </w:pPr>
          </w:p>
        </w:tc>
        <w:tc>
          <w:tcPr>
            <w:tcW w:w="2387" w:type="dxa"/>
          </w:tcPr>
          <w:p w:rsidR="001F2371" w:rsidRPr="00346BE3" w:rsidRDefault="001F2371" w:rsidP="00552230">
            <w:pPr>
              <w:spacing w:before="120" w:line="240" w:lineRule="auto"/>
              <w:rPr>
                <w:sz w:val="20"/>
                <w:szCs w:val="20"/>
              </w:rPr>
            </w:pP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Distribution List</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5"/>
        <w:gridCol w:w="3510"/>
        <w:gridCol w:w="3330"/>
      </w:tblGrid>
      <w:tr w:rsidR="001F2371" w:rsidRPr="006075C4" w:rsidTr="00552230">
        <w:trPr>
          <w:cantSplit/>
          <w:trHeight w:val="70"/>
        </w:trPr>
        <w:tc>
          <w:tcPr>
            <w:tcW w:w="3415"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Name</w:t>
            </w:r>
          </w:p>
        </w:tc>
        <w:tc>
          <w:tcPr>
            <w:tcW w:w="351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Contact Details</w:t>
            </w:r>
          </w:p>
        </w:tc>
        <w:tc>
          <w:tcPr>
            <w:tcW w:w="333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Purpose</w:t>
            </w:r>
          </w:p>
        </w:tc>
      </w:tr>
      <w:tr w:rsidR="001F2371" w:rsidRPr="00346BE3" w:rsidTr="00552230">
        <w:trPr>
          <w:cantSplit/>
          <w:trHeight w:val="485"/>
        </w:trPr>
        <w:tc>
          <w:tcPr>
            <w:tcW w:w="3415" w:type="dxa"/>
          </w:tcPr>
          <w:p w:rsidR="001F2371" w:rsidRPr="00346BE3" w:rsidRDefault="001F2371" w:rsidP="00552230">
            <w:pPr>
              <w:spacing w:before="120" w:line="240" w:lineRule="auto"/>
              <w:rPr>
                <w:sz w:val="20"/>
                <w:szCs w:val="20"/>
              </w:rPr>
            </w:pPr>
          </w:p>
        </w:tc>
        <w:tc>
          <w:tcPr>
            <w:tcW w:w="3510" w:type="dxa"/>
          </w:tcPr>
          <w:p w:rsidR="001F2371" w:rsidRPr="00346BE3" w:rsidRDefault="001F2371" w:rsidP="00552230">
            <w:pPr>
              <w:spacing w:before="120" w:line="240" w:lineRule="auto"/>
              <w:rPr>
                <w:sz w:val="20"/>
                <w:szCs w:val="20"/>
              </w:rPr>
            </w:pPr>
          </w:p>
        </w:tc>
        <w:tc>
          <w:tcPr>
            <w:tcW w:w="3330" w:type="dxa"/>
          </w:tcPr>
          <w:p w:rsidR="001F2371" w:rsidRPr="00346BE3" w:rsidRDefault="001F2371" w:rsidP="00552230">
            <w:pPr>
              <w:spacing w:before="120" w:line="240" w:lineRule="auto"/>
              <w:rPr>
                <w:sz w:val="20"/>
                <w:szCs w:val="20"/>
              </w:rPr>
            </w:pPr>
          </w:p>
        </w:tc>
      </w:tr>
    </w:tbl>
    <w:p w:rsidR="00D973BC" w:rsidRDefault="00D973BC" w:rsidP="00D973BC">
      <w:pPr>
        <w:rPr>
          <w:b/>
        </w:rPr>
      </w:pPr>
    </w:p>
    <w:p w:rsidR="00DE34DB" w:rsidRDefault="00DE34DB">
      <w:pPr>
        <w:spacing w:after="0" w:line="240" w:lineRule="auto"/>
        <w:rPr>
          <w:rFonts w:ascii="Calibri" w:hAnsi="Calibri" w:cs="Calibri"/>
          <w:b/>
          <w:bCs/>
          <w:sz w:val="28"/>
          <w:szCs w:val="40"/>
        </w:rPr>
      </w:pPr>
    </w:p>
    <w:p w:rsidR="00D64534" w:rsidRPr="002E7EAF" w:rsidRDefault="00D64534" w:rsidP="00D64534">
      <w:pPr>
        <w:spacing w:after="0"/>
        <w:jc w:val="both"/>
        <w:rPr>
          <w:rFonts w:ascii="Calibri" w:hAnsi="Calibri" w:cs="Calibri"/>
          <w:b/>
          <w:bCs/>
          <w:sz w:val="28"/>
          <w:szCs w:val="40"/>
        </w:rPr>
      </w:pPr>
      <w:r w:rsidRPr="002E7EAF">
        <w:rPr>
          <w:rFonts w:ascii="Calibri" w:hAnsi="Calibri" w:cs="Calibri"/>
          <w:b/>
          <w:bCs/>
          <w:sz w:val="28"/>
          <w:szCs w:val="40"/>
        </w:rPr>
        <w:lastRenderedPageBreak/>
        <w:t>Table of Contents</w:t>
      </w:r>
    </w:p>
    <w:p w:rsidR="00957754" w:rsidRDefault="003459E8">
      <w:pPr>
        <w:pStyle w:val="TOC1"/>
        <w:tabs>
          <w:tab w:val="left" w:pos="440"/>
          <w:tab w:val="right" w:leader="dot" w:pos="10083"/>
        </w:tabs>
        <w:rPr>
          <w:rFonts w:eastAsiaTheme="minorEastAsia" w:cstheme="minorBidi"/>
          <w:b w:val="0"/>
          <w:bCs w:val="0"/>
          <w:caps w:val="0"/>
          <w:noProof/>
          <w:color w:val="auto"/>
          <w:sz w:val="22"/>
          <w:szCs w:val="22"/>
          <w:lang w:val="en-SG" w:eastAsia="en-SG"/>
        </w:rPr>
      </w:pPr>
      <w:r>
        <w:rPr>
          <w:b w:val="0"/>
        </w:rPr>
        <w:fldChar w:fldCharType="begin"/>
      </w:r>
      <w:r w:rsidR="00D64534">
        <w:rPr>
          <w:b w:val="0"/>
        </w:rPr>
        <w:instrText xml:space="preserve"> TOC \o "1-3" \h \z \u </w:instrText>
      </w:r>
      <w:r>
        <w:rPr>
          <w:b w:val="0"/>
        </w:rPr>
        <w:fldChar w:fldCharType="separate"/>
      </w:r>
      <w:hyperlink w:anchor="_Toc498680061" w:history="1">
        <w:r w:rsidR="00957754" w:rsidRPr="003931F0">
          <w:rPr>
            <w:rStyle w:val="Hyperlink"/>
            <w:noProof/>
            <w:kern w:val="28"/>
          </w:rPr>
          <w:t>1</w:t>
        </w:r>
        <w:r w:rsidR="00957754">
          <w:rPr>
            <w:rFonts w:eastAsiaTheme="minorEastAsia" w:cstheme="minorBidi"/>
            <w:b w:val="0"/>
            <w:bCs w:val="0"/>
            <w:caps w:val="0"/>
            <w:noProof/>
            <w:color w:val="auto"/>
            <w:sz w:val="22"/>
            <w:szCs w:val="22"/>
            <w:lang w:val="en-SG" w:eastAsia="en-SG"/>
          </w:rPr>
          <w:tab/>
        </w:r>
        <w:r w:rsidR="00957754" w:rsidRPr="003931F0">
          <w:rPr>
            <w:rStyle w:val="Hyperlink"/>
            <w:noProof/>
            <w:kern w:val="28"/>
          </w:rPr>
          <w:t>Purpose</w:t>
        </w:r>
        <w:r w:rsidR="00957754">
          <w:rPr>
            <w:noProof/>
            <w:webHidden/>
          </w:rPr>
          <w:tab/>
        </w:r>
        <w:r>
          <w:rPr>
            <w:noProof/>
            <w:webHidden/>
          </w:rPr>
          <w:fldChar w:fldCharType="begin"/>
        </w:r>
        <w:r w:rsidR="00957754">
          <w:rPr>
            <w:noProof/>
            <w:webHidden/>
          </w:rPr>
          <w:instrText xml:space="preserve"> PAGEREF _Toc498680061 \h </w:instrText>
        </w:r>
        <w:r>
          <w:rPr>
            <w:noProof/>
            <w:webHidden/>
          </w:rPr>
        </w:r>
        <w:r>
          <w:rPr>
            <w:noProof/>
            <w:webHidden/>
          </w:rPr>
          <w:fldChar w:fldCharType="separate"/>
        </w:r>
        <w:r w:rsidR="00957754">
          <w:rPr>
            <w:noProof/>
            <w:webHidden/>
          </w:rPr>
          <w:t>5</w:t>
        </w:r>
        <w:r>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2" w:history="1">
        <w:r w:rsidR="00957754" w:rsidRPr="003931F0">
          <w:rPr>
            <w:rStyle w:val="Hyperlink"/>
            <w:noProof/>
            <w:kern w:val="28"/>
          </w:rPr>
          <w:t>2</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Problem / Purpose Statement</w:t>
        </w:r>
        <w:r w:rsidR="00957754">
          <w:rPr>
            <w:noProof/>
            <w:webHidden/>
          </w:rPr>
          <w:tab/>
        </w:r>
        <w:r w:rsidR="003459E8">
          <w:rPr>
            <w:noProof/>
            <w:webHidden/>
          </w:rPr>
          <w:fldChar w:fldCharType="begin"/>
        </w:r>
        <w:r w:rsidR="00957754">
          <w:rPr>
            <w:noProof/>
            <w:webHidden/>
          </w:rPr>
          <w:instrText xml:space="preserve"> PAGEREF _Toc498680062 \h </w:instrText>
        </w:r>
        <w:r w:rsidR="003459E8">
          <w:rPr>
            <w:noProof/>
            <w:webHidden/>
          </w:rPr>
        </w:r>
        <w:r w:rsidR="003459E8">
          <w:rPr>
            <w:noProof/>
            <w:webHidden/>
          </w:rPr>
          <w:fldChar w:fldCharType="separate"/>
        </w:r>
        <w:r w:rsidR="00957754">
          <w:rPr>
            <w:noProof/>
            <w:webHidden/>
          </w:rPr>
          <w:t>6</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3" w:history="1">
        <w:r w:rsidR="00957754" w:rsidRPr="003931F0">
          <w:rPr>
            <w:rStyle w:val="Hyperlink"/>
            <w:noProof/>
            <w:kern w:val="28"/>
          </w:rPr>
          <w:t>3</w:t>
        </w:r>
        <w:r w:rsidR="00957754">
          <w:rPr>
            <w:rFonts w:eastAsiaTheme="minorEastAsia" w:cstheme="minorBidi"/>
            <w:b w:val="0"/>
            <w:bCs w:val="0"/>
            <w:caps w:val="0"/>
            <w:noProof/>
            <w:color w:val="auto"/>
            <w:sz w:val="22"/>
            <w:szCs w:val="22"/>
            <w:lang w:val="en-SG" w:eastAsia="en-SG"/>
          </w:rPr>
          <w:tab/>
        </w:r>
        <w:r w:rsidR="00957754" w:rsidRPr="003931F0">
          <w:rPr>
            <w:rStyle w:val="Hyperlink"/>
            <w:noProof/>
            <w:kern w:val="28"/>
          </w:rPr>
          <w:t>Scope</w:t>
        </w:r>
        <w:r w:rsidR="00957754">
          <w:rPr>
            <w:noProof/>
            <w:webHidden/>
          </w:rPr>
          <w:tab/>
        </w:r>
        <w:r w:rsidR="003459E8">
          <w:rPr>
            <w:noProof/>
            <w:webHidden/>
          </w:rPr>
          <w:fldChar w:fldCharType="begin"/>
        </w:r>
        <w:r w:rsidR="00957754">
          <w:rPr>
            <w:noProof/>
            <w:webHidden/>
          </w:rPr>
          <w:instrText xml:space="preserve"> PAGEREF _Toc498680063 \h </w:instrText>
        </w:r>
        <w:r w:rsidR="003459E8">
          <w:rPr>
            <w:noProof/>
            <w:webHidden/>
          </w:rPr>
        </w:r>
        <w:r w:rsidR="003459E8">
          <w:rPr>
            <w:noProof/>
            <w:webHidden/>
          </w:rPr>
          <w:fldChar w:fldCharType="separate"/>
        </w:r>
        <w:r w:rsidR="00957754">
          <w:rPr>
            <w:noProof/>
            <w:webHidden/>
          </w:rPr>
          <w:t>7</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4" w:history="1">
        <w:r w:rsidR="00957754" w:rsidRPr="003931F0">
          <w:rPr>
            <w:rStyle w:val="Hyperlink"/>
            <w:noProof/>
            <w:kern w:val="28"/>
          </w:rPr>
          <w:t>4</w:t>
        </w:r>
        <w:r w:rsidR="00957754">
          <w:rPr>
            <w:rFonts w:eastAsiaTheme="minorEastAsia" w:cstheme="minorBidi"/>
            <w:b w:val="0"/>
            <w:bCs w:val="0"/>
            <w:caps w:val="0"/>
            <w:noProof/>
            <w:color w:val="auto"/>
            <w:sz w:val="22"/>
            <w:szCs w:val="22"/>
            <w:lang w:val="en-SG" w:eastAsia="en-SG"/>
          </w:rPr>
          <w:tab/>
        </w:r>
        <w:r w:rsidR="00957754" w:rsidRPr="003931F0">
          <w:rPr>
            <w:rStyle w:val="Hyperlink"/>
            <w:noProof/>
            <w:kern w:val="28"/>
          </w:rPr>
          <w:t>Benefits</w:t>
        </w:r>
        <w:r w:rsidR="00957754">
          <w:rPr>
            <w:noProof/>
            <w:webHidden/>
          </w:rPr>
          <w:tab/>
        </w:r>
        <w:r w:rsidR="003459E8">
          <w:rPr>
            <w:noProof/>
            <w:webHidden/>
          </w:rPr>
          <w:fldChar w:fldCharType="begin"/>
        </w:r>
        <w:r w:rsidR="00957754">
          <w:rPr>
            <w:noProof/>
            <w:webHidden/>
          </w:rPr>
          <w:instrText xml:space="preserve"> PAGEREF _Toc498680064 \h </w:instrText>
        </w:r>
        <w:r w:rsidR="003459E8">
          <w:rPr>
            <w:noProof/>
            <w:webHidden/>
          </w:rPr>
        </w:r>
        <w:r w:rsidR="003459E8">
          <w:rPr>
            <w:noProof/>
            <w:webHidden/>
          </w:rPr>
          <w:fldChar w:fldCharType="separate"/>
        </w:r>
        <w:r w:rsidR="00957754">
          <w:rPr>
            <w:noProof/>
            <w:webHidden/>
          </w:rPr>
          <w:t>8</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5" w:history="1">
        <w:r w:rsidR="00957754" w:rsidRPr="003931F0">
          <w:rPr>
            <w:rStyle w:val="Hyperlink"/>
            <w:noProof/>
            <w:kern w:val="28"/>
          </w:rPr>
          <w:t>5</w:t>
        </w:r>
        <w:r w:rsidR="00957754">
          <w:rPr>
            <w:rFonts w:eastAsiaTheme="minorEastAsia" w:cstheme="minorBidi"/>
            <w:b w:val="0"/>
            <w:bCs w:val="0"/>
            <w:caps w:val="0"/>
            <w:noProof/>
            <w:color w:val="auto"/>
            <w:sz w:val="22"/>
            <w:szCs w:val="22"/>
            <w:lang w:val="en-SG" w:eastAsia="en-SG"/>
          </w:rPr>
          <w:tab/>
        </w:r>
        <w:r w:rsidR="00957754" w:rsidRPr="003931F0">
          <w:rPr>
            <w:rStyle w:val="Hyperlink"/>
            <w:noProof/>
            <w:kern w:val="28"/>
          </w:rPr>
          <w:t>Glossary</w:t>
        </w:r>
        <w:r w:rsidR="00957754">
          <w:rPr>
            <w:noProof/>
            <w:webHidden/>
          </w:rPr>
          <w:tab/>
        </w:r>
        <w:r w:rsidR="003459E8">
          <w:rPr>
            <w:noProof/>
            <w:webHidden/>
          </w:rPr>
          <w:fldChar w:fldCharType="begin"/>
        </w:r>
        <w:r w:rsidR="00957754">
          <w:rPr>
            <w:noProof/>
            <w:webHidden/>
          </w:rPr>
          <w:instrText xml:space="preserve"> PAGEREF _Toc498680065 \h </w:instrText>
        </w:r>
        <w:r w:rsidR="003459E8">
          <w:rPr>
            <w:noProof/>
            <w:webHidden/>
          </w:rPr>
        </w:r>
        <w:r w:rsidR="003459E8">
          <w:rPr>
            <w:noProof/>
            <w:webHidden/>
          </w:rPr>
          <w:fldChar w:fldCharType="separate"/>
        </w:r>
        <w:r w:rsidR="00957754">
          <w:rPr>
            <w:noProof/>
            <w:webHidden/>
          </w:rPr>
          <w:t>9</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6" w:history="1">
        <w:r w:rsidR="00957754" w:rsidRPr="003931F0">
          <w:rPr>
            <w:rStyle w:val="Hyperlink"/>
            <w:noProof/>
          </w:rPr>
          <w:t>6</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Business Process</w:t>
        </w:r>
        <w:r w:rsidR="00957754">
          <w:rPr>
            <w:noProof/>
            <w:webHidden/>
          </w:rPr>
          <w:tab/>
        </w:r>
        <w:r w:rsidR="003459E8">
          <w:rPr>
            <w:noProof/>
            <w:webHidden/>
          </w:rPr>
          <w:fldChar w:fldCharType="begin"/>
        </w:r>
        <w:r w:rsidR="00957754">
          <w:rPr>
            <w:noProof/>
            <w:webHidden/>
          </w:rPr>
          <w:instrText xml:space="preserve"> PAGEREF _Toc498680066 \h </w:instrText>
        </w:r>
        <w:r w:rsidR="003459E8">
          <w:rPr>
            <w:noProof/>
            <w:webHidden/>
          </w:rPr>
        </w:r>
        <w:r w:rsidR="003459E8">
          <w:rPr>
            <w:noProof/>
            <w:webHidden/>
          </w:rPr>
          <w:fldChar w:fldCharType="separate"/>
        </w:r>
        <w:r w:rsidR="00957754">
          <w:rPr>
            <w:noProof/>
            <w:webHidden/>
          </w:rPr>
          <w:t>10</w:t>
        </w:r>
        <w:r w:rsidR="003459E8">
          <w:rPr>
            <w:noProof/>
            <w:webHidden/>
          </w:rPr>
          <w:fldChar w:fldCharType="end"/>
        </w:r>
      </w:hyperlink>
    </w:p>
    <w:p w:rsidR="00957754" w:rsidRDefault="00D23AEC">
      <w:pPr>
        <w:pStyle w:val="TOC2"/>
        <w:tabs>
          <w:tab w:val="left" w:pos="880"/>
          <w:tab w:val="right" w:leader="dot" w:pos="10083"/>
        </w:tabs>
        <w:rPr>
          <w:rFonts w:eastAsiaTheme="minorEastAsia" w:cstheme="minorBidi"/>
          <w:smallCaps w:val="0"/>
          <w:noProof/>
          <w:color w:val="auto"/>
          <w:sz w:val="22"/>
          <w:szCs w:val="22"/>
          <w:lang w:val="en-SG" w:eastAsia="en-SG"/>
        </w:rPr>
      </w:pPr>
      <w:hyperlink w:anchor="_Toc498680067" w:history="1">
        <w:r w:rsidR="00957754" w:rsidRPr="003931F0">
          <w:rPr>
            <w:rStyle w:val="Hyperlink"/>
            <w:noProof/>
          </w:rPr>
          <w:t>6.1</w:t>
        </w:r>
        <w:r w:rsidR="00957754">
          <w:rPr>
            <w:rFonts w:eastAsiaTheme="minorEastAsia" w:cstheme="minorBidi"/>
            <w:smallCaps w:val="0"/>
            <w:noProof/>
            <w:color w:val="auto"/>
            <w:sz w:val="22"/>
            <w:szCs w:val="22"/>
            <w:lang w:val="en-SG" w:eastAsia="en-SG"/>
          </w:rPr>
          <w:tab/>
        </w:r>
        <w:r w:rsidR="00957754" w:rsidRPr="003931F0">
          <w:rPr>
            <w:rStyle w:val="Hyperlink"/>
            <w:noProof/>
          </w:rPr>
          <w:t>Current Business Process</w:t>
        </w:r>
        <w:r w:rsidR="00957754">
          <w:rPr>
            <w:noProof/>
            <w:webHidden/>
          </w:rPr>
          <w:tab/>
        </w:r>
        <w:r w:rsidR="003459E8">
          <w:rPr>
            <w:noProof/>
            <w:webHidden/>
          </w:rPr>
          <w:fldChar w:fldCharType="begin"/>
        </w:r>
        <w:r w:rsidR="00957754">
          <w:rPr>
            <w:noProof/>
            <w:webHidden/>
          </w:rPr>
          <w:instrText xml:space="preserve"> PAGEREF _Toc498680067 \h </w:instrText>
        </w:r>
        <w:r w:rsidR="003459E8">
          <w:rPr>
            <w:noProof/>
            <w:webHidden/>
          </w:rPr>
        </w:r>
        <w:r w:rsidR="003459E8">
          <w:rPr>
            <w:noProof/>
            <w:webHidden/>
          </w:rPr>
          <w:fldChar w:fldCharType="separate"/>
        </w:r>
        <w:r w:rsidR="00957754">
          <w:rPr>
            <w:noProof/>
            <w:webHidden/>
          </w:rPr>
          <w:t>10</w:t>
        </w:r>
        <w:r w:rsidR="003459E8">
          <w:rPr>
            <w:noProof/>
            <w:webHidden/>
          </w:rPr>
          <w:fldChar w:fldCharType="end"/>
        </w:r>
      </w:hyperlink>
    </w:p>
    <w:p w:rsidR="00957754" w:rsidRDefault="00D23AEC">
      <w:pPr>
        <w:pStyle w:val="TOC2"/>
        <w:tabs>
          <w:tab w:val="left" w:pos="880"/>
          <w:tab w:val="right" w:leader="dot" w:pos="10083"/>
        </w:tabs>
        <w:rPr>
          <w:rFonts w:eastAsiaTheme="minorEastAsia" w:cstheme="minorBidi"/>
          <w:smallCaps w:val="0"/>
          <w:noProof/>
          <w:color w:val="auto"/>
          <w:sz w:val="22"/>
          <w:szCs w:val="22"/>
          <w:lang w:val="en-SG" w:eastAsia="en-SG"/>
        </w:rPr>
      </w:pPr>
      <w:hyperlink w:anchor="_Toc498680068" w:history="1">
        <w:r w:rsidR="00957754" w:rsidRPr="003931F0">
          <w:rPr>
            <w:rStyle w:val="Hyperlink"/>
            <w:noProof/>
          </w:rPr>
          <w:t>6.2</w:t>
        </w:r>
        <w:r w:rsidR="00957754">
          <w:rPr>
            <w:rFonts w:eastAsiaTheme="minorEastAsia" w:cstheme="minorBidi"/>
            <w:smallCaps w:val="0"/>
            <w:noProof/>
            <w:color w:val="auto"/>
            <w:sz w:val="22"/>
            <w:szCs w:val="22"/>
            <w:lang w:val="en-SG" w:eastAsia="en-SG"/>
          </w:rPr>
          <w:tab/>
        </w:r>
        <w:r w:rsidR="00957754" w:rsidRPr="003931F0">
          <w:rPr>
            <w:rStyle w:val="Hyperlink"/>
            <w:noProof/>
          </w:rPr>
          <w:t>New Business Process</w:t>
        </w:r>
        <w:r w:rsidR="00957754">
          <w:rPr>
            <w:noProof/>
            <w:webHidden/>
          </w:rPr>
          <w:tab/>
        </w:r>
        <w:r w:rsidR="003459E8">
          <w:rPr>
            <w:noProof/>
            <w:webHidden/>
          </w:rPr>
          <w:fldChar w:fldCharType="begin"/>
        </w:r>
        <w:r w:rsidR="00957754">
          <w:rPr>
            <w:noProof/>
            <w:webHidden/>
          </w:rPr>
          <w:instrText xml:space="preserve"> PAGEREF _Toc498680068 \h </w:instrText>
        </w:r>
        <w:r w:rsidR="003459E8">
          <w:rPr>
            <w:noProof/>
            <w:webHidden/>
          </w:rPr>
        </w:r>
        <w:r w:rsidR="003459E8">
          <w:rPr>
            <w:noProof/>
            <w:webHidden/>
          </w:rPr>
          <w:fldChar w:fldCharType="separate"/>
        </w:r>
        <w:r w:rsidR="00957754">
          <w:rPr>
            <w:noProof/>
            <w:webHidden/>
          </w:rPr>
          <w:t>10</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9" w:history="1">
        <w:r w:rsidR="00957754" w:rsidRPr="003931F0">
          <w:rPr>
            <w:rStyle w:val="Hyperlink"/>
            <w:noProof/>
          </w:rPr>
          <w:t>7</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Functional Requirements</w:t>
        </w:r>
        <w:r w:rsidR="00957754">
          <w:rPr>
            <w:noProof/>
            <w:webHidden/>
          </w:rPr>
          <w:tab/>
        </w:r>
        <w:r w:rsidR="003459E8">
          <w:rPr>
            <w:noProof/>
            <w:webHidden/>
          </w:rPr>
          <w:fldChar w:fldCharType="begin"/>
        </w:r>
        <w:r w:rsidR="00957754">
          <w:rPr>
            <w:noProof/>
            <w:webHidden/>
          </w:rPr>
          <w:instrText xml:space="preserve"> PAGEREF _Toc498680069 \h </w:instrText>
        </w:r>
        <w:r w:rsidR="003459E8">
          <w:rPr>
            <w:noProof/>
            <w:webHidden/>
          </w:rPr>
        </w:r>
        <w:r w:rsidR="003459E8">
          <w:rPr>
            <w:noProof/>
            <w:webHidden/>
          </w:rPr>
          <w:fldChar w:fldCharType="separate"/>
        </w:r>
        <w:r w:rsidR="00957754">
          <w:rPr>
            <w:noProof/>
            <w:webHidden/>
          </w:rPr>
          <w:t>11</w:t>
        </w:r>
        <w:r w:rsidR="003459E8">
          <w:rPr>
            <w:noProof/>
            <w:webHidden/>
          </w:rPr>
          <w:fldChar w:fldCharType="end"/>
        </w:r>
      </w:hyperlink>
    </w:p>
    <w:p w:rsidR="00957754" w:rsidRDefault="00D23AEC">
      <w:pPr>
        <w:pStyle w:val="TOC2"/>
        <w:tabs>
          <w:tab w:val="left" w:pos="880"/>
          <w:tab w:val="right" w:leader="dot" w:pos="10083"/>
        </w:tabs>
        <w:rPr>
          <w:rFonts w:eastAsiaTheme="minorEastAsia" w:cstheme="minorBidi"/>
          <w:smallCaps w:val="0"/>
          <w:noProof/>
          <w:color w:val="auto"/>
          <w:sz w:val="22"/>
          <w:szCs w:val="22"/>
          <w:lang w:val="en-SG" w:eastAsia="en-SG"/>
        </w:rPr>
      </w:pPr>
      <w:hyperlink w:anchor="_Toc498680070" w:history="1">
        <w:r w:rsidR="00957754" w:rsidRPr="003931F0">
          <w:rPr>
            <w:rStyle w:val="Hyperlink"/>
            <w:noProof/>
          </w:rPr>
          <w:t>7.1</w:t>
        </w:r>
        <w:r w:rsidR="00957754">
          <w:rPr>
            <w:rFonts w:eastAsiaTheme="minorEastAsia" w:cstheme="minorBidi"/>
            <w:smallCaps w:val="0"/>
            <w:noProof/>
            <w:color w:val="auto"/>
            <w:sz w:val="22"/>
            <w:szCs w:val="22"/>
            <w:lang w:val="en-SG" w:eastAsia="en-SG"/>
          </w:rPr>
          <w:tab/>
        </w:r>
        <w:r w:rsidR="00957754" w:rsidRPr="003931F0">
          <w:rPr>
            <w:rStyle w:val="Hyperlink"/>
            <w:noProof/>
          </w:rPr>
          <w:t>Authentication and Authorization Module</w:t>
        </w:r>
        <w:r w:rsidR="00957754">
          <w:rPr>
            <w:noProof/>
            <w:webHidden/>
          </w:rPr>
          <w:tab/>
        </w:r>
        <w:r w:rsidR="003459E8">
          <w:rPr>
            <w:noProof/>
            <w:webHidden/>
          </w:rPr>
          <w:fldChar w:fldCharType="begin"/>
        </w:r>
        <w:r w:rsidR="00957754">
          <w:rPr>
            <w:noProof/>
            <w:webHidden/>
          </w:rPr>
          <w:instrText xml:space="preserve"> PAGEREF _Toc498680070 \h </w:instrText>
        </w:r>
        <w:r w:rsidR="003459E8">
          <w:rPr>
            <w:noProof/>
            <w:webHidden/>
          </w:rPr>
        </w:r>
        <w:r w:rsidR="003459E8">
          <w:rPr>
            <w:noProof/>
            <w:webHidden/>
          </w:rPr>
          <w:fldChar w:fldCharType="separate"/>
        </w:r>
        <w:r w:rsidR="00957754">
          <w:rPr>
            <w:noProof/>
            <w:webHidden/>
          </w:rPr>
          <w:t>11</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1" w:history="1">
        <w:r w:rsidR="00957754" w:rsidRPr="003931F0">
          <w:rPr>
            <w:rStyle w:val="Hyperlink"/>
            <w:noProof/>
          </w:rPr>
          <w:t>7.1.1</w:t>
        </w:r>
        <w:r w:rsidR="00957754">
          <w:rPr>
            <w:rFonts w:eastAsiaTheme="minorEastAsia" w:cstheme="minorBidi"/>
            <w:i w:val="0"/>
            <w:iCs w:val="0"/>
            <w:noProof/>
            <w:color w:val="auto"/>
            <w:sz w:val="22"/>
            <w:szCs w:val="22"/>
            <w:lang w:val="en-SG" w:eastAsia="en-SG"/>
          </w:rPr>
          <w:tab/>
        </w:r>
        <w:r w:rsidR="00957754" w:rsidRPr="003931F0">
          <w:rPr>
            <w:rStyle w:val="Hyperlink"/>
            <w:noProof/>
          </w:rPr>
          <w:t>Login and Logout</w:t>
        </w:r>
        <w:r w:rsidR="00957754">
          <w:rPr>
            <w:noProof/>
            <w:webHidden/>
          </w:rPr>
          <w:tab/>
        </w:r>
        <w:r w:rsidR="003459E8">
          <w:rPr>
            <w:noProof/>
            <w:webHidden/>
          </w:rPr>
          <w:fldChar w:fldCharType="begin"/>
        </w:r>
        <w:r w:rsidR="00957754">
          <w:rPr>
            <w:noProof/>
            <w:webHidden/>
          </w:rPr>
          <w:instrText xml:space="preserve"> PAGEREF _Toc498680071 \h </w:instrText>
        </w:r>
        <w:r w:rsidR="003459E8">
          <w:rPr>
            <w:noProof/>
            <w:webHidden/>
          </w:rPr>
        </w:r>
        <w:r w:rsidR="003459E8">
          <w:rPr>
            <w:noProof/>
            <w:webHidden/>
          </w:rPr>
          <w:fldChar w:fldCharType="separate"/>
        </w:r>
        <w:r w:rsidR="00957754">
          <w:rPr>
            <w:noProof/>
            <w:webHidden/>
          </w:rPr>
          <w:t>11</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2" w:history="1">
        <w:r w:rsidR="00957754" w:rsidRPr="003931F0">
          <w:rPr>
            <w:rStyle w:val="Hyperlink"/>
            <w:noProof/>
          </w:rPr>
          <w:t>7.1.2</w:t>
        </w:r>
        <w:r w:rsidR="00957754">
          <w:rPr>
            <w:rFonts w:eastAsiaTheme="minorEastAsia" w:cstheme="minorBidi"/>
            <w:i w:val="0"/>
            <w:iCs w:val="0"/>
            <w:noProof/>
            <w:color w:val="auto"/>
            <w:sz w:val="22"/>
            <w:szCs w:val="22"/>
            <w:lang w:val="en-SG" w:eastAsia="en-SG"/>
          </w:rPr>
          <w:tab/>
        </w:r>
        <w:r w:rsidR="00957754" w:rsidRPr="003931F0">
          <w:rPr>
            <w:rStyle w:val="Hyperlink"/>
            <w:noProof/>
          </w:rPr>
          <w:t>Manage User</w:t>
        </w:r>
        <w:r w:rsidR="00957754">
          <w:rPr>
            <w:noProof/>
            <w:webHidden/>
          </w:rPr>
          <w:tab/>
        </w:r>
        <w:r w:rsidR="003459E8">
          <w:rPr>
            <w:noProof/>
            <w:webHidden/>
          </w:rPr>
          <w:fldChar w:fldCharType="begin"/>
        </w:r>
        <w:r w:rsidR="00957754">
          <w:rPr>
            <w:noProof/>
            <w:webHidden/>
          </w:rPr>
          <w:instrText xml:space="preserve"> PAGEREF _Toc498680072 \h </w:instrText>
        </w:r>
        <w:r w:rsidR="003459E8">
          <w:rPr>
            <w:noProof/>
            <w:webHidden/>
          </w:rPr>
        </w:r>
        <w:r w:rsidR="003459E8">
          <w:rPr>
            <w:noProof/>
            <w:webHidden/>
          </w:rPr>
          <w:fldChar w:fldCharType="separate"/>
        </w:r>
        <w:r w:rsidR="00957754">
          <w:rPr>
            <w:noProof/>
            <w:webHidden/>
          </w:rPr>
          <w:t>11</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3" w:history="1">
        <w:r w:rsidR="00957754" w:rsidRPr="003931F0">
          <w:rPr>
            <w:rStyle w:val="Hyperlink"/>
            <w:noProof/>
          </w:rPr>
          <w:t>7.1.3</w:t>
        </w:r>
        <w:r w:rsidR="00957754">
          <w:rPr>
            <w:rFonts w:eastAsiaTheme="minorEastAsia" w:cstheme="minorBidi"/>
            <w:i w:val="0"/>
            <w:iCs w:val="0"/>
            <w:noProof/>
            <w:color w:val="auto"/>
            <w:sz w:val="22"/>
            <w:szCs w:val="22"/>
            <w:lang w:val="en-SG" w:eastAsia="en-SG"/>
          </w:rPr>
          <w:tab/>
        </w:r>
        <w:r w:rsidR="00957754" w:rsidRPr="003931F0">
          <w:rPr>
            <w:rStyle w:val="Hyperlink"/>
            <w:noProof/>
          </w:rPr>
          <w:t>Manage User Group and Role</w:t>
        </w:r>
        <w:r w:rsidR="00957754">
          <w:rPr>
            <w:noProof/>
            <w:webHidden/>
          </w:rPr>
          <w:tab/>
        </w:r>
        <w:r w:rsidR="003459E8">
          <w:rPr>
            <w:noProof/>
            <w:webHidden/>
          </w:rPr>
          <w:fldChar w:fldCharType="begin"/>
        </w:r>
        <w:r w:rsidR="00957754">
          <w:rPr>
            <w:noProof/>
            <w:webHidden/>
          </w:rPr>
          <w:instrText xml:space="preserve"> PAGEREF _Toc498680073 \h </w:instrText>
        </w:r>
        <w:r w:rsidR="003459E8">
          <w:rPr>
            <w:noProof/>
            <w:webHidden/>
          </w:rPr>
        </w:r>
        <w:r w:rsidR="003459E8">
          <w:rPr>
            <w:noProof/>
            <w:webHidden/>
          </w:rPr>
          <w:fldChar w:fldCharType="separate"/>
        </w:r>
        <w:r w:rsidR="00957754">
          <w:rPr>
            <w:noProof/>
            <w:webHidden/>
          </w:rPr>
          <w:t>14</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4" w:history="1">
        <w:r w:rsidR="00957754" w:rsidRPr="003931F0">
          <w:rPr>
            <w:rStyle w:val="Hyperlink"/>
            <w:noProof/>
          </w:rPr>
          <w:t>7.1.4</w:t>
        </w:r>
        <w:r w:rsidR="00957754">
          <w:rPr>
            <w:rFonts w:eastAsiaTheme="minorEastAsia" w:cstheme="minorBidi"/>
            <w:i w:val="0"/>
            <w:iCs w:val="0"/>
            <w:noProof/>
            <w:color w:val="auto"/>
            <w:sz w:val="22"/>
            <w:szCs w:val="22"/>
            <w:lang w:val="en-SG" w:eastAsia="en-SG"/>
          </w:rPr>
          <w:tab/>
        </w:r>
        <w:r w:rsidR="00957754" w:rsidRPr="003931F0">
          <w:rPr>
            <w:rStyle w:val="Hyperlink"/>
            <w:noProof/>
          </w:rPr>
          <w:t>Manage My User Group</w:t>
        </w:r>
        <w:r w:rsidR="00957754">
          <w:rPr>
            <w:noProof/>
            <w:webHidden/>
          </w:rPr>
          <w:tab/>
        </w:r>
        <w:r w:rsidR="003459E8">
          <w:rPr>
            <w:noProof/>
            <w:webHidden/>
          </w:rPr>
          <w:fldChar w:fldCharType="begin"/>
        </w:r>
        <w:r w:rsidR="00957754">
          <w:rPr>
            <w:noProof/>
            <w:webHidden/>
          </w:rPr>
          <w:instrText xml:space="preserve"> PAGEREF _Toc498680074 \h </w:instrText>
        </w:r>
        <w:r w:rsidR="003459E8">
          <w:rPr>
            <w:noProof/>
            <w:webHidden/>
          </w:rPr>
        </w:r>
        <w:r w:rsidR="003459E8">
          <w:rPr>
            <w:noProof/>
            <w:webHidden/>
          </w:rPr>
          <w:fldChar w:fldCharType="separate"/>
        </w:r>
        <w:r w:rsidR="00957754">
          <w:rPr>
            <w:noProof/>
            <w:webHidden/>
          </w:rPr>
          <w:t>17</w:t>
        </w:r>
        <w:r w:rsidR="003459E8">
          <w:rPr>
            <w:noProof/>
            <w:webHidden/>
          </w:rPr>
          <w:fldChar w:fldCharType="end"/>
        </w:r>
      </w:hyperlink>
    </w:p>
    <w:p w:rsidR="00957754" w:rsidRDefault="00D23AEC">
      <w:pPr>
        <w:pStyle w:val="TOC2"/>
        <w:tabs>
          <w:tab w:val="left" w:pos="880"/>
          <w:tab w:val="right" w:leader="dot" w:pos="10083"/>
        </w:tabs>
        <w:rPr>
          <w:rFonts w:eastAsiaTheme="minorEastAsia" w:cstheme="minorBidi"/>
          <w:smallCaps w:val="0"/>
          <w:noProof/>
          <w:color w:val="auto"/>
          <w:sz w:val="22"/>
          <w:szCs w:val="22"/>
          <w:lang w:val="en-SG" w:eastAsia="en-SG"/>
        </w:rPr>
      </w:pPr>
      <w:hyperlink w:anchor="_Toc498680075" w:history="1">
        <w:r w:rsidR="00957754" w:rsidRPr="003931F0">
          <w:rPr>
            <w:rStyle w:val="Hyperlink"/>
            <w:noProof/>
          </w:rPr>
          <w:t>7.2</w:t>
        </w:r>
        <w:r w:rsidR="00957754">
          <w:rPr>
            <w:rFonts w:eastAsiaTheme="minorEastAsia" w:cstheme="minorBidi"/>
            <w:smallCaps w:val="0"/>
            <w:noProof/>
            <w:color w:val="auto"/>
            <w:sz w:val="22"/>
            <w:szCs w:val="22"/>
            <w:lang w:val="en-SG" w:eastAsia="en-SG"/>
          </w:rPr>
          <w:tab/>
        </w:r>
        <w:r w:rsidR="00957754" w:rsidRPr="003931F0">
          <w:rPr>
            <w:rStyle w:val="Hyperlink"/>
            <w:noProof/>
          </w:rPr>
          <w:t>Contract Reminder Module</w:t>
        </w:r>
        <w:r w:rsidR="00957754">
          <w:rPr>
            <w:noProof/>
            <w:webHidden/>
          </w:rPr>
          <w:tab/>
        </w:r>
        <w:r w:rsidR="003459E8">
          <w:rPr>
            <w:noProof/>
            <w:webHidden/>
          </w:rPr>
          <w:fldChar w:fldCharType="begin"/>
        </w:r>
        <w:r w:rsidR="00957754">
          <w:rPr>
            <w:noProof/>
            <w:webHidden/>
          </w:rPr>
          <w:instrText xml:space="preserve"> PAGEREF _Toc498680075 \h </w:instrText>
        </w:r>
        <w:r w:rsidR="003459E8">
          <w:rPr>
            <w:noProof/>
            <w:webHidden/>
          </w:rPr>
        </w:r>
        <w:r w:rsidR="003459E8">
          <w:rPr>
            <w:noProof/>
            <w:webHidden/>
          </w:rPr>
          <w:fldChar w:fldCharType="separate"/>
        </w:r>
        <w:r w:rsidR="00957754">
          <w:rPr>
            <w:noProof/>
            <w:webHidden/>
          </w:rPr>
          <w:t>19</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6" w:history="1">
        <w:r w:rsidR="00957754" w:rsidRPr="003931F0">
          <w:rPr>
            <w:rStyle w:val="Hyperlink"/>
            <w:noProof/>
          </w:rPr>
          <w:t>7.2.1</w:t>
        </w:r>
        <w:r w:rsidR="00957754">
          <w:rPr>
            <w:rFonts w:eastAsiaTheme="minorEastAsia" w:cstheme="minorBidi"/>
            <w:i w:val="0"/>
            <w:iCs w:val="0"/>
            <w:noProof/>
            <w:color w:val="auto"/>
            <w:sz w:val="22"/>
            <w:szCs w:val="22"/>
            <w:lang w:val="en-SG" w:eastAsia="en-SG"/>
          </w:rPr>
          <w:tab/>
        </w:r>
        <w:r w:rsidR="00957754" w:rsidRPr="003931F0">
          <w:rPr>
            <w:rStyle w:val="Hyperlink"/>
            <w:noProof/>
          </w:rPr>
          <w:t>Contract Creation</w:t>
        </w:r>
        <w:r w:rsidR="00957754">
          <w:rPr>
            <w:noProof/>
            <w:webHidden/>
          </w:rPr>
          <w:tab/>
        </w:r>
        <w:r w:rsidR="003459E8">
          <w:rPr>
            <w:noProof/>
            <w:webHidden/>
          </w:rPr>
          <w:fldChar w:fldCharType="begin"/>
        </w:r>
        <w:r w:rsidR="00957754">
          <w:rPr>
            <w:noProof/>
            <w:webHidden/>
          </w:rPr>
          <w:instrText xml:space="preserve"> PAGEREF _Toc498680076 \h </w:instrText>
        </w:r>
        <w:r w:rsidR="003459E8">
          <w:rPr>
            <w:noProof/>
            <w:webHidden/>
          </w:rPr>
        </w:r>
        <w:r w:rsidR="003459E8">
          <w:rPr>
            <w:noProof/>
            <w:webHidden/>
          </w:rPr>
          <w:fldChar w:fldCharType="separate"/>
        </w:r>
        <w:r w:rsidR="00957754">
          <w:rPr>
            <w:noProof/>
            <w:webHidden/>
          </w:rPr>
          <w:t>20</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7" w:history="1">
        <w:r w:rsidR="00957754" w:rsidRPr="003931F0">
          <w:rPr>
            <w:rStyle w:val="Hyperlink"/>
            <w:noProof/>
          </w:rPr>
          <w:t>7.2.2</w:t>
        </w:r>
        <w:r w:rsidR="00957754">
          <w:rPr>
            <w:rFonts w:eastAsiaTheme="minorEastAsia" w:cstheme="minorBidi"/>
            <w:i w:val="0"/>
            <w:iCs w:val="0"/>
            <w:noProof/>
            <w:color w:val="auto"/>
            <w:sz w:val="22"/>
            <w:szCs w:val="22"/>
            <w:lang w:val="en-SG" w:eastAsia="en-SG"/>
          </w:rPr>
          <w:tab/>
        </w:r>
        <w:r w:rsidR="00957754" w:rsidRPr="003931F0">
          <w:rPr>
            <w:rStyle w:val="Hyperlink"/>
            <w:noProof/>
          </w:rPr>
          <w:t>Update Contracts</w:t>
        </w:r>
        <w:r w:rsidR="00957754">
          <w:rPr>
            <w:noProof/>
            <w:webHidden/>
          </w:rPr>
          <w:tab/>
        </w:r>
        <w:r w:rsidR="003459E8">
          <w:rPr>
            <w:noProof/>
            <w:webHidden/>
          </w:rPr>
          <w:fldChar w:fldCharType="begin"/>
        </w:r>
        <w:r w:rsidR="00957754">
          <w:rPr>
            <w:noProof/>
            <w:webHidden/>
          </w:rPr>
          <w:instrText xml:space="preserve"> PAGEREF _Toc498680077 \h </w:instrText>
        </w:r>
        <w:r w:rsidR="003459E8">
          <w:rPr>
            <w:noProof/>
            <w:webHidden/>
          </w:rPr>
        </w:r>
        <w:r w:rsidR="003459E8">
          <w:rPr>
            <w:noProof/>
            <w:webHidden/>
          </w:rPr>
          <w:fldChar w:fldCharType="separate"/>
        </w:r>
        <w:r w:rsidR="00957754">
          <w:rPr>
            <w:noProof/>
            <w:webHidden/>
          </w:rPr>
          <w:t>21</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8" w:history="1">
        <w:r w:rsidR="00957754" w:rsidRPr="003931F0">
          <w:rPr>
            <w:rStyle w:val="Hyperlink"/>
            <w:noProof/>
          </w:rPr>
          <w:t>7.2.3</w:t>
        </w:r>
        <w:r w:rsidR="00957754">
          <w:rPr>
            <w:rFonts w:eastAsiaTheme="minorEastAsia" w:cstheme="minorBidi"/>
            <w:i w:val="0"/>
            <w:iCs w:val="0"/>
            <w:noProof/>
            <w:color w:val="auto"/>
            <w:sz w:val="22"/>
            <w:szCs w:val="22"/>
            <w:lang w:val="en-SG" w:eastAsia="en-SG"/>
          </w:rPr>
          <w:tab/>
        </w:r>
        <w:r w:rsidR="00957754" w:rsidRPr="003931F0">
          <w:rPr>
            <w:rStyle w:val="Hyperlink"/>
            <w:noProof/>
          </w:rPr>
          <w:t>Delete Contracts</w:t>
        </w:r>
        <w:r w:rsidR="00957754">
          <w:rPr>
            <w:noProof/>
            <w:webHidden/>
          </w:rPr>
          <w:tab/>
        </w:r>
        <w:r w:rsidR="003459E8">
          <w:rPr>
            <w:noProof/>
            <w:webHidden/>
          </w:rPr>
          <w:fldChar w:fldCharType="begin"/>
        </w:r>
        <w:r w:rsidR="00957754">
          <w:rPr>
            <w:noProof/>
            <w:webHidden/>
          </w:rPr>
          <w:instrText xml:space="preserve"> PAGEREF _Toc498680078 \h </w:instrText>
        </w:r>
        <w:r w:rsidR="003459E8">
          <w:rPr>
            <w:noProof/>
            <w:webHidden/>
          </w:rPr>
        </w:r>
        <w:r w:rsidR="003459E8">
          <w:rPr>
            <w:noProof/>
            <w:webHidden/>
          </w:rPr>
          <w:fldChar w:fldCharType="separate"/>
        </w:r>
        <w:r w:rsidR="00957754">
          <w:rPr>
            <w:noProof/>
            <w:webHidden/>
          </w:rPr>
          <w:t>22</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9" w:history="1">
        <w:r w:rsidR="00957754" w:rsidRPr="003931F0">
          <w:rPr>
            <w:rStyle w:val="Hyperlink"/>
            <w:noProof/>
          </w:rPr>
          <w:t>7.2.4</w:t>
        </w:r>
        <w:r w:rsidR="00957754">
          <w:rPr>
            <w:rFonts w:eastAsiaTheme="minorEastAsia" w:cstheme="minorBidi"/>
            <w:i w:val="0"/>
            <w:iCs w:val="0"/>
            <w:noProof/>
            <w:color w:val="auto"/>
            <w:sz w:val="22"/>
            <w:szCs w:val="22"/>
            <w:lang w:val="en-SG" w:eastAsia="en-SG"/>
          </w:rPr>
          <w:tab/>
        </w:r>
        <w:r w:rsidR="00957754" w:rsidRPr="003931F0">
          <w:rPr>
            <w:rStyle w:val="Hyperlink"/>
            <w:noProof/>
          </w:rPr>
          <w:t>Renewing Contracts</w:t>
        </w:r>
        <w:r w:rsidR="00957754">
          <w:rPr>
            <w:noProof/>
            <w:webHidden/>
          </w:rPr>
          <w:tab/>
        </w:r>
        <w:r w:rsidR="003459E8">
          <w:rPr>
            <w:noProof/>
            <w:webHidden/>
          </w:rPr>
          <w:fldChar w:fldCharType="begin"/>
        </w:r>
        <w:r w:rsidR="00957754">
          <w:rPr>
            <w:noProof/>
            <w:webHidden/>
          </w:rPr>
          <w:instrText xml:space="preserve"> PAGEREF _Toc498680079 \h </w:instrText>
        </w:r>
        <w:r w:rsidR="003459E8">
          <w:rPr>
            <w:noProof/>
            <w:webHidden/>
          </w:rPr>
        </w:r>
        <w:r w:rsidR="003459E8">
          <w:rPr>
            <w:noProof/>
            <w:webHidden/>
          </w:rPr>
          <w:fldChar w:fldCharType="separate"/>
        </w:r>
        <w:r w:rsidR="00957754">
          <w:rPr>
            <w:noProof/>
            <w:webHidden/>
          </w:rPr>
          <w:t>22</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80" w:history="1">
        <w:r w:rsidR="00957754" w:rsidRPr="003931F0">
          <w:rPr>
            <w:rStyle w:val="Hyperlink"/>
            <w:noProof/>
          </w:rPr>
          <w:t>7.2.5</w:t>
        </w:r>
        <w:r w:rsidR="00957754">
          <w:rPr>
            <w:rFonts w:eastAsiaTheme="minorEastAsia" w:cstheme="minorBidi"/>
            <w:i w:val="0"/>
            <w:iCs w:val="0"/>
            <w:noProof/>
            <w:color w:val="auto"/>
            <w:sz w:val="22"/>
            <w:szCs w:val="22"/>
            <w:lang w:val="en-SG" w:eastAsia="en-SG"/>
          </w:rPr>
          <w:tab/>
        </w:r>
        <w:r w:rsidR="00957754" w:rsidRPr="003931F0">
          <w:rPr>
            <w:rStyle w:val="Hyperlink"/>
            <w:noProof/>
          </w:rPr>
          <w:t>Maker-checker workflow</w:t>
        </w:r>
        <w:r w:rsidR="00957754">
          <w:rPr>
            <w:noProof/>
            <w:webHidden/>
          </w:rPr>
          <w:tab/>
        </w:r>
        <w:r w:rsidR="003459E8">
          <w:rPr>
            <w:noProof/>
            <w:webHidden/>
          </w:rPr>
          <w:fldChar w:fldCharType="begin"/>
        </w:r>
        <w:r w:rsidR="00957754">
          <w:rPr>
            <w:noProof/>
            <w:webHidden/>
          </w:rPr>
          <w:instrText xml:space="preserve"> PAGEREF _Toc498680080 \h </w:instrText>
        </w:r>
        <w:r w:rsidR="003459E8">
          <w:rPr>
            <w:noProof/>
            <w:webHidden/>
          </w:rPr>
        </w:r>
        <w:r w:rsidR="003459E8">
          <w:rPr>
            <w:noProof/>
            <w:webHidden/>
          </w:rPr>
          <w:fldChar w:fldCharType="separate"/>
        </w:r>
        <w:r w:rsidR="00957754">
          <w:rPr>
            <w:noProof/>
            <w:webHidden/>
          </w:rPr>
          <w:t>23</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81" w:history="1">
        <w:r w:rsidR="00957754" w:rsidRPr="003931F0">
          <w:rPr>
            <w:rStyle w:val="Hyperlink"/>
            <w:noProof/>
          </w:rPr>
          <w:t>7.2.6</w:t>
        </w:r>
        <w:r w:rsidR="00957754">
          <w:rPr>
            <w:rFonts w:eastAsiaTheme="minorEastAsia" w:cstheme="minorBidi"/>
            <w:i w:val="0"/>
            <w:iCs w:val="0"/>
            <w:noProof/>
            <w:color w:val="auto"/>
            <w:sz w:val="22"/>
            <w:szCs w:val="22"/>
            <w:lang w:val="en-SG" w:eastAsia="en-SG"/>
          </w:rPr>
          <w:tab/>
        </w:r>
        <w:r w:rsidR="00957754" w:rsidRPr="003931F0">
          <w:rPr>
            <w:rStyle w:val="Hyperlink"/>
            <w:noProof/>
          </w:rPr>
          <w:t>Reminder Calendar</w:t>
        </w:r>
        <w:r w:rsidR="00957754">
          <w:rPr>
            <w:noProof/>
            <w:webHidden/>
          </w:rPr>
          <w:tab/>
        </w:r>
        <w:r w:rsidR="003459E8">
          <w:rPr>
            <w:noProof/>
            <w:webHidden/>
          </w:rPr>
          <w:fldChar w:fldCharType="begin"/>
        </w:r>
        <w:r w:rsidR="00957754">
          <w:rPr>
            <w:noProof/>
            <w:webHidden/>
          </w:rPr>
          <w:instrText xml:space="preserve"> PAGEREF _Toc498680081 \h </w:instrText>
        </w:r>
        <w:r w:rsidR="003459E8">
          <w:rPr>
            <w:noProof/>
            <w:webHidden/>
          </w:rPr>
        </w:r>
        <w:r w:rsidR="003459E8">
          <w:rPr>
            <w:noProof/>
            <w:webHidden/>
          </w:rPr>
          <w:fldChar w:fldCharType="separate"/>
        </w:r>
        <w:r w:rsidR="00957754">
          <w:rPr>
            <w:noProof/>
            <w:webHidden/>
          </w:rPr>
          <w:t>25</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82" w:history="1">
        <w:r w:rsidR="00957754" w:rsidRPr="003931F0">
          <w:rPr>
            <w:rStyle w:val="Hyperlink"/>
            <w:noProof/>
          </w:rPr>
          <w:t>7.2.7</w:t>
        </w:r>
        <w:r w:rsidR="00957754">
          <w:rPr>
            <w:rFonts w:eastAsiaTheme="minorEastAsia" w:cstheme="minorBidi"/>
            <w:i w:val="0"/>
            <w:iCs w:val="0"/>
            <w:noProof/>
            <w:color w:val="auto"/>
            <w:sz w:val="22"/>
            <w:szCs w:val="22"/>
            <w:lang w:val="en-SG" w:eastAsia="en-SG"/>
          </w:rPr>
          <w:tab/>
        </w:r>
        <w:r w:rsidR="00957754" w:rsidRPr="003931F0">
          <w:rPr>
            <w:rStyle w:val="Hyperlink"/>
            <w:noProof/>
          </w:rPr>
          <w:t>Contract Reminder Summaries</w:t>
        </w:r>
        <w:r w:rsidR="00957754">
          <w:rPr>
            <w:noProof/>
            <w:webHidden/>
          </w:rPr>
          <w:tab/>
        </w:r>
        <w:r w:rsidR="003459E8">
          <w:rPr>
            <w:noProof/>
            <w:webHidden/>
          </w:rPr>
          <w:fldChar w:fldCharType="begin"/>
        </w:r>
        <w:r w:rsidR="00957754">
          <w:rPr>
            <w:noProof/>
            <w:webHidden/>
          </w:rPr>
          <w:instrText xml:space="preserve"> PAGEREF _Toc498680082 \h </w:instrText>
        </w:r>
        <w:r w:rsidR="003459E8">
          <w:rPr>
            <w:noProof/>
            <w:webHidden/>
          </w:rPr>
        </w:r>
        <w:r w:rsidR="003459E8">
          <w:rPr>
            <w:noProof/>
            <w:webHidden/>
          </w:rPr>
          <w:fldChar w:fldCharType="separate"/>
        </w:r>
        <w:r w:rsidR="00957754">
          <w:rPr>
            <w:noProof/>
            <w:webHidden/>
          </w:rPr>
          <w:t>25</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83" w:history="1">
        <w:r w:rsidR="00957754" w:rsidRPr="003931F0">
          <w:rPr>
            <w:rStyle w:val="Hyperlink"/>
            <w:noProof/>
          </w:rPr>
          <w:t>7.2.8</w:t>
        </w:r>
        <w:r w:rsidR="00957754">
          <w:rPr>
            <w:rFonts w:eastAsiaTheme="minorEastAsia" w:cstheme="minorBidi"/>
            <w:i w:val="0"/>
            <w:iCs w:val="0"/>
            <w:noProof/>
            <w:color w:val="auto"/>
            <w:sz w:val="22"/>
            <w:szCs w:val="22"/>
            <w:lang w:val="en-SG" w:eastAsia="en-SG"/>
          </w:rPr>
          <w:tab/>
        </w:r>
        <w:r w:rsidR="00957754" w:rsidRPr="003931F0">
          <w:rPr>
            <w:rStyle w:val="Hyperlink"/>
            <w:noProof/>
          </w:rPr>
          <w:t>Search Contracts</w:t>
        </w:r>
        <w:r w:rsidR="00957754">
          <w:rPr>
            <w:noProof/>
            <w:webHidden/>
          </w:rPr>
          <w:tab/>
        </w:r>
        <w:r w:rsidR="003459E8">
          <w:rPr>
            <w:noProof/>
            <w:webHidden/>
          </w:rPr>
          <w:fldChar w:fldCharType="begin"/>
        </w:r>
        <w:r w:rsidR="00957754">
          <w:rPr>
            <w:noProof/>
            <w:webHidden/>
          </w:rPr>
          <w:instrText xml:space="preserve"> PAGEREF _Toc498680083 \h </w:instrText>
        </w:r>
        <w:r w:rsidR="003459E8">
          <w:rPr>
            <w:noProof/>
            <w:webHidden/>
          </w:rPr>
        </w:r>
        <w:r w:rsidR="003459E8">
          <w:rPr>
            <w:noProof/>
            <w:webHidden/>
          </w:rPr>
          <w:fldChar w:fldCharType="separate"/>
        </w:r>
        <w:r w:rsidR="00957754">
          <w:rPr>
            <w:noProof/>
            <w:webHidden/>
          </w:rPr>
          <w:t>25</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84" w:history="1">
        <w:r w:rsidR="00957754" w:rsidRPr="003931F0">
          <w:rPr>
            <w:rStyle w:val="Hyperlink"/>
            <w:noProof/>
          </w:rPr>
          <w:t>7.2.9</w:t>
        </w:r>
        <w:r w:rsidR="00957754">
          <w:rPr>
            <w:rFonts w:eastAsiaTheme="minorEastAsia" w:cstheme="minorBidi"/>
            <w:i w:val="0"/>
            <w:iCs w:val="0"/>
            <w:noProof/>
            <w:color w:val="auto"/>
            <w:sz w:val="22"/>
            <w:szCs w:val="22"/>
            <w:lang w:val="en-SG" w:eastAsia="en-SG"/>
          </w:rPr>
          <w:tab/>
        </w:r>
        <w:r w:rsidR="00957754" w:rsidRPr="003931F0">
          <w:rPr>
            <w:rStyle w:val="Hyperlink"/>
            <w:noProof/>
          </w:rPr>
          <w:t>Sort Contacts</w:t>
        </w:r>
        <w:r w:rsidR="00957754">
          <w:rPr>
            <w:noProof/>
            <w:webHidden/>
          </w:rPr>
          <w:tab/>
        </w:r>
        <w:r w:rsidR="003459E8">
          <w:rPr>
            <w:noProof/>
            <w:webHidden/>
          </w:rPr>
          <w:fldChar w:fldCharType="begin"/>
        </w:r>
        <w:r w:rsidR="00957754">
          <w:rPr>
            <w:noProof/>
            <w:webHidden/>
          </w:rPr>
          <w:instrText xml:space="preserve"> PAGEREF _Toc498680084 \h </w:instrText>
        </w:r>
        <w:r w:rsidR="003459E8">
          <w:rPr>
            <w:noProof/>
            <w:webHidden/>
          </w:rPr>
        </w:r>
        <w:r w:rsidR="003459E8">
          <w:rPr>
            <w:noProof/>
            <w:webHidden/>
          </w:rPr>
          <w:fldChar w:fldCharType="separate"/>
        </w:r>
        <w:r w:rsidR="00957754">
          <w:rPr>
            <w:noProof/>
            <w:webHidden/>
          </w:rPr>
          <w:t>25</w:t>
        </w:r>
        <w:r w:rsidR="003459E8">
          <w:rPr>
            <w:noProof/>
            <w:webHidden/>
          </w:rPr>
          <w:fldChar w:fldCharType="end"/>
        </w:r>
      </w:hyperlink>
    </w:p>
    <w:p w:rsidR="00957754" w:rsidRDefault="00D23AEC">
      <w:pPr>
        <w:pStyle w:val="TOC3"/>
        <w:tabs>
          <w:tab w:val="left" w:pos="1320"/>
          <w:tab w:val="right" w:leader="dot" w:pos="10083"/>
        </w:tabs>
        <w:rPr>
          <w:rFonts w:eastAsiaTheme="minorEastAsia" w:cstheme="minorBidi"/>
          <w:i w:val="0"/>
          <w:iCs w:val="0"/>
          <w:noProof/>
          <w:color w:val="auto"/>
          <w:sz w:val="22"/>
          <w:szCs w:val="22"/>
          <w:lang w:val="en-SG" w:eastAsia="en-SG"/>
        </w:rPr>
      </w:pPr>
      <w:hyperlink w:anchor="_Toc498680085" w:history="1">
        <w:r w:rsidR="00957754" w:rsidRPr="003931F0">
          <w:rPr>
            <w:rStyle w:val="Hyperlink"/>
            <w:noProof/>
          </w:rPr>
          <w:t>7.2.10</w:t>
        </w:r>
        <w:r w:rsidR="00957754">
          <w:rPr>
            <w:rFonts w:eastAsiaTheme="minorEastAsia" w:cstheme="minorBidi"/>
            <w:i w:val="0"/>
            <w:iCs w:val="0"/>
            <w:noProof/>
            <w:color w:val="auto"/>
            <w:sz w:val="22"/>
            <w:szCs w:val="22"/>
            <w:lang w:val="en-SG" w:eastAsia="en-SG"/>
          </w:rPr>
          <w:tab/>
        </w:r>
        <w:r w:rsidR="00957754" w:rsidRPr="003931F0">
          <w:rPr>
            <w:rStyle w:val="Hyperlink"/>
            <w:noProof/>
          </w:rPr>
          <w:t>Download Contracts</w:t>
        </w:r>
        <w:r w:rsidR="00957754">
          <w:rPr>
            <w:noProof/>
            <w:webHidden/>
          </w:rPr>
          <w:tab/>
        </w:r>
        <w:r w:rsidR="003459E8">
          <w:rPr>
            <w:noProof/>
            <w:webHidden/>
          </w:rPr>
          <w:fldChar w:fldCharType="begin"/>
        </w:r>
        <w:r w:rsidR="00957754">
          <w:rPr>
            <w:noProof/>
            <w:webHidden/>
          </w:rPr>
          <w:instrText xml:space="preserve"> PAGEREF _Toc498680085 \h </w:instrText>
        </w:r>
        <w:r w:rsidR="003459E8">
          <w:rPr>
            <w:noProof/>
            <w:webHidden/>
          </w:rPr>
        </w:r>
        <w:r w:rsidR="003459E8">
          <w:rPr>
            <w:noProof/>
            <w:webHidden/>
          </w:rPr>
          <w:fldChar w:fldCharType="separate"/>
        </w:r>
        <w:r w:rsidR="00957754">
          <w:rPr>
            <w:noProof/>
            <w:webHidden/>
          </w:rPr>
          <w:t>25</w:t>
        </w:r>
        <w:r w:rsidR="003459E8">
          <w:rPr>
            <w:noProof/>
            <w:webHidden/>
          </w:rPr>
          <w:fldChar w:fldCharType="end"/>
        </w:r>
      </w:hyperlink>
    </w:p>
    <w:p w:rsidR="00957754" w:rsidRDefault="00D23AEC">
      <w:pPr>
        <w:pStyle w:val="TOC3"/>
        <w:tabs>
          <w:tab w:val="left" w:pos="1320"/>
          <w:tab w:val="right" w:leader="dot" w:pos="10083"/>
        </w:tabs>
        <w:rPr>
          <w:rFonts w:eastAsiaTheme="minorEastAsia" w:cstheme="minorBidi"/>
          <w:i w:val="0"/>
          <w:iCs w:val="0"/>
          <w:noProof/>
          <w:color w:val="auto"/>
          <w:sz w:val="22"/>
          <w:szCs w:val="22"/>
          <w:lang w:val="en-SG" w:eastAsia="en-SG"/>
        </w:rPr>
      </w:pPr>
      <w:hyperlink w:anchor="_Toc498680086" w:history="1">
        <w:r w:rsidR="00957754" w:rsidRPr="003931F0">
          <w:rPr>
            <w:rStyle w:val="Hyperlink"/>
            <w:noProof/>
          </w:rPr>
          <w:t>7.2.11</w:t>
        </w:r>
        <w:r w:rsidR="00957754">
          <w:rPr>
            <w:rFonts w:eastAsiaTheme="minorEastAsia" w:cstheme="minorBidi"/>
            <w:i w:val="0"/>
            <w:iCs w:val="0"/>
            <w:noProof/>
            <w:color w:val="auto"/>
            <w:sz w:val="22"/>
            <w:szCs w:val="22"/>
            <w:lang w:val="en-SG" w:eastAsia="en-SG"/>
          </w:rPr>
          <w:tab/>
        </w:r>
        <w:r w:rsidR="00957754" w:rsidRPr="003931F0">
          <w:rPr>
            <w:rStyle w:val="Hyperlink"/>
            <w:noProof/>
          </w:rPr>
          <w:t>Reminder Workflow</w:t>
        </w:r>
        <w:r w:rsidR="00957754">
          <w:rPr>
            <w:noProof/>
            <w:webHidden/>
          </w:rPr>
          <w:tab/>
        </w:r>
        <w:r w:rsidR="003459E8">
          <w:rPr>
            <w:noProof/>
            <w:webHidden/>
          </w:rPr>
          <w:fldChar w:fldCharType="begin"/>
        </w:r>
        <w:r w:rsidR="00957754">
          <w:rPr>
            <w:noProof/>
            <w:webHidden/>
          </w:rPr>
          <w:instrText xml:space="preserve"> PAGEREF _Toc498680086 \h </w:instrText>
        </w:r>
        <w:r w:rsidR="003459E8">
          <w:rPr>
            <w:noProof/>
            <w:webHidden/>
          </w:rPr>
        </w:r>
        <w:r w:rsidR="003459E8">
          <w:rPr>
            <w:noProof/>
            <w:webHidden/>
          </w:rPr>
          <w:fldChar w:fldCharType="separate"/>
        </w:r>
        <w:r w:rsidR="00957754">
          <w:rPr>
            <w:noProof/>
            <w:webHidden/>
          </w:rPr>
          <w:t>26</w:t>
        </w:r>
        <w:r w:rsidR="003459E8">
          <w:rPr>
            <w:noProof/>
            <w:webHidden/>
          </w:rPr>
          <w:fldChar w:fldCharType="end"/>
        </w:r>
      </w:hyperlink>
    </w:p>
    <w:p w:rsidR="00957754" w:rsidRDefault="00D23AEC">
      <w:pPr>
        <w:pStyle w:val="TOC3"/>
        <w:tabs>
          <w:tab w:val="left" w:pos="1320"/>
          <w:tab w:val="right" w:leader="dot" w:pos="10083"/>
        </w:tabs>
        <w:rPr>
          <w:rFonts w:eastAsiaTheme="minorEastAsia" w:cstheme="minorBidi"/>
          <w:i w:val="0"/>
          <w:iCs w:val="0"/>
          <w:noProof/>
          <w:color w:val="auto"/>
          <w:sz w:val="22"/>
          <w:szCs w:val="22"/>
          <w:lang w:val="en-SG" w:eastAsia="en-SG"/>
        </w:rPr>
      </w:pPr>
      <w:hyperlink w:anchor="_Toc498680087" w:history="1">
        <w:r w:rsidR="00957754" w:rsidRPr="003931F0">
          <w:rPr>
            <w:rStyle w:val="Hyperlink"/>
            <w:noProof/>
          </w:rPr>
          <w:t>7.2.12</w:t>
        </w:r>
        <w:r w:rsidR="00957754">
          <w:rPr>
            <w:rFonts w:eastAsiaTheme="minorEastAsia" w:cstheme="minorBidi"/>
            <w:i w:val="0"/>
            <w:iCs w:val="0"/>
            <w:noProof/>
            <w:color w:val="auto"/>
            <w:sz w:val="22"/>
            <w:szCs w:val="22"/>
            <w:lang w:val="en-SG" w:eastAsia="en-SG"/>
          </w:rPr>
          <w:tab/>
        </w:r>
        <w:r w:rsidR="00957754" w:rsidRPr="003931F0">
          <w:rPr>
            <w:rStyle w:val="Hyperlink"/>
            <w:noProof/>
          </w:rPr>
          <w:t>Email for Expiring Contracts</w:t>
        </w:r>
        <w:r w:rsidR="00957754">
          <w:rPr>
            <w:noProof/>
            <w:webHidden/>
          </w:rPr>
          <w:tab/>
        </w:r>
        <w:r w:rsidR="003459E8">
          <w:rPr>
            <w:noProof/>
            <w:webHidden/>
          </w:rPr>
          <w:fldChar w:fldCharType="begin"/>
        </w:r>
        <w:r w:rsidR="00957754">
          <w:rPr>
            <w:noProof/>
            <w:webHidden/>
          </w:rPr>
          <w:instrText xml:space="preserve"> PAGEREF _Toc498680087 \h </w:instrText>
        </w:r>
        <w:r w:rsidR="003459E8">
          <w:rPr>
            <w:noProof/>
            <w:webHidden/>
          </w:rPr>
        </w:r>
        <w:r w:rsidR="003459E8">
          <w:rPr>
            <w:noProof/>
            <w:webHidden/>
          </w:rPr>
          <w:fldChar w:fldCharType="separate"/>
        </w:r>
        <w:r w:rsidR="00957754">
          <w:rPr>
            <w:noProof/>
            <w:webHidden/>
          </w:rPr>
          <w:t>27</w:t>
        </w:r>
        <w:r w:rsidR="003459E8">
          <w:rPr>
            <w:noProof/>
            <w:webHidden/>
          </w:rPr>
          <w:fldChar w:fldCharType="end"/>
        </w:r>
      </w:hyperlink>
    </w:p>
    <w:p w:rsidR="00957754" w:rsidRDefault="00D23AEC">
      <w:pPr>
        <w:pStyle w:val="TOC3"/>
        <w:tabs>
          <w:tab w:val="left" w:pos="1320"/>
          <w:tab w:val="right" w:leader="dot" w:pos="10083"/>
        </w:tabs>
        <w:rPr>
          <w:rFonts w:eastAsiaTheme="minorEastAsia" w:cstheme="minorBidi"/>
          <w:i w:val="0"/>
          <w:iCs w:val="0"/>
          <w:noProof/>
          <w:color w:val="auto"/>
          <w:sz w:val="22"/>
          <w:szCs w:val="22"/>
          <w:lang w:val="en-SG" w:eastAsia="en-SG"/>
        </w:rPr>
      </w:pPr>
      <w:hyperlink w:anchor="_Toc498680088" w:history="1">
        <w:r w:rsidR="00957754" w:rsidRPr="003931F0">
          <w:rPr>
            <w:rStyle w:val="Hyperlink"/>
            <w:noProof/>
          </w:rPr>
          <w:t>7.2.13</w:t>
        </w:r>
        <w:r w:rsidR="00957754">
          <w:rPr>
            <w:rFonts w:eastAsiaTheme="minorEastAsia" w:cstheme="minorBidi"/>
            <w:i w:val="0"/>
            <w:iCs w:val="0"/>
            <w:noProof/>
            <w:color w:val="auto"/>
            <w:sz w:val="22"/>
            <w:szCs w:val="22"/>
            <w:lang w:val="en-SG" w:eastAsia="en-SG"/>
          </w:rPr>
          <w:tab/>
        </w:r>
        <w:r w:rsidR="00957754" w:rsidRPr="003931F0">
          <w:rPr>
            <w:rStyle w:val="Hyperlink"/>
            <w:noProof/>
          </w:rPr>
          <w:t>Transaction Logs</w:t>
        </w:r>
        <w:r w:rsidR="00957754">
          <w:rPr>
            <w:noProof/>
            <w:webHidden/>
          </w:rPr>
          <w:tab/>
        </w:r>
        <w:r w:rsidR="003459E8">
          <w:rPr>
            <w:noProof/>
            <w:webHidden/>
          </w:rPr>
          <w:fldChar w:fldCharType="begin"/>
        </w:r>
        <w:r w:rsidR="00957754">
          <w:rPr>
            <w:noProof/>
            <w:webHidden/>
          </w:rPr>
          <w:instrText xml:space="preserve"> PAGEREF _Toc498680088 \h </w:instrText>
        </w:r>
        <w:r w:rsidR="003459E8">
          <w:rPr>
            <w:noProof/>
            <w:webHidden/>
          </w:rPr>
        </w:r>
        <w:r w:rsidR="003459E8">
          <w:rPr>
            <w:noProof/>
            <w:webHidden/>
          </w:rPr>
          <w:fldChar w:fldCharType="separate"/>
        </w:r>
        <w:r w:rsidR="00957754">
          <w:rPr>
            <w:noProof/>
            <w:webHidden/>
          </w:rPr>
          <w:t>27</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89" w:history="1">
        <w:r w:rsidR="00957754" w:rsidRPr="003931F0">
          <w:rPr>
            <w:rStyle w:val="Hyperlink"/>
            <w:noProof/>
          </w:rPr>
          <w:t>8</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Performance</w:t>
        </w:r>
        <w:r w:rsidR="00957754">
          <w:rPr>
            <w:noProof/>
            <w:webHidden/>
          </w:rPr>
          <w:tab/>
        </w:r>
        <w:r w:rsidR="003459E8">
          <w:rPr>
            <w:noProof/>
            <w:webHidden/>
          </w:rPr>
          <w:fldChar w:fldCharType="begin"/>
        </w:r>
        <w:r w:rsidR="00957754">
          <w:rPr>
            <w:noProof/>
            <w:webHidden/>
          </w:rPr>
          <w:instrText xml:space="preserve"> PAGEREF _Toc498680089 \h </w:instrText>
        </w:r>
        <w:r w:rsidR="003459E8">
          <w:rPr>
            <w:noProof/>
            <w:webHidden/>
          </w:rPr>
        </w:r>
        <w:r w:rsidR="003459E8">
          <w:rPr>
            <w:noProof/>
            <w:webHidden/>
          </w:rPr>
          <w:fldChar w:fldCharType="separate"/>
        </w:r>
        <w:r w:rsidR="00957754">
          <w:rPr>
            <w:noProof/>
            <w:webHidden/>
          </w:rPr>
          <w:t>28</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0" w:history="1">
        <w:r w:rsidR="00957754" w:rsidRPr="003931F0">
          <w:rPr>
            <w:rStyle w:val="Hyperlink"/>
            <w:noProof/>
          </w:rPr>
          <w:t>9</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Interface Requirements</w:t>
        </w:r>
        <w:r w:rsidR="00957754">
          <w:rPr>
            <w:noProof/>
            <w:webHidden/>
          </w:rPr>
          <w:tab/>
        </w:r>
        <w:r w:rsidR="003459E8">
          <w:rPr>
            <w:noProof/>
            <w:webHidden/>
          </w:rPr>
          <w:fldChar w:fldCharType="begin"/>
        </w:r>
        <w:r w:rsidR="00957754">
          <w:rPr>
            <w:noProof/>
            <w:webHidden/>
          </w:rPr>
          <w:instrText xml:space="preserve"> PAGEREF _Toc498680090 \h </w:instrText>
        </w:r>
        <w:r w:rsidR="003459E8">
          <w:rPr>
            <w:noProof/>
            <w:webHidden/>
          </w:rPr>
        </w:r>
        <w:r w:rsidR="003459E8">
          <w:rPr>
            <w:noProof/>
            <w:webHidden/>
          </w:rPr>
          <w:fldChar w:fldCharType="separate"/>
        </w:r>
        <w:r w:rsidR="00957754">
          <w:rPr>
            <w:noProof/>
            <w:webHidden/>
          </w:rPr>
          <w:t>29</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1" w:history="1">
        <w:r w:rsidR="00957754" w:rsidRPr="003931F0">
          <w:rPr>
            <w:rStyle w:val="Hyperlink"/>
            <w:noProof/>
          </w:rPr>
          <w:t>10</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Operational Requirements</w:t>
        </w:r>
        <w:r w:rsidR="00957754">
          <w:rPr>
            <w:noProof/>
            <w:webHidden/>
          </w:rPr>
          <w:tab/>
        </w:r>
        <w:r w:rsidR="003459E8">
          <w:rPr>
            <w:noProof/>
            <w:webHidden/>
          </w:rPr>
          <w:fldChar w:fldCharType="begin"/>
        </w:r>
        <w:r w:rsidR="00957754">
          <w:rPr>
            <w:noProof/>
            <w:webHidden/>
          </w:rPr>
          <w:instrText xml:space="preserve"> PAGEREF _Toc498680091 \h </w:instrText>
        </w:r>
        <w:r w:rsidR="003459E8">
          <w:rPr>
            <w:noProof/>
            <w:webHidden/>
          </w:rPr>
        </w:r>
        <w:r w:rsidR="003459E8">
          <w:rPr>
            <w:noProof/>
            <w:webHidden/>
          </w:rPr>
          <w:fldChar w:fldCharType="separate"/>
        </w:r>
        <w:r w:rsidR="00957754">
          <w:rPr>
            <w:noProof/>
            <w:webHidden/>
          </w:rPr>
          <w:t>30</w:t>
        </w:r>
        <w:r w:rsidR="003459E8">
          <w:rPr>
            <w:noProof/>
            <w:webHidden/>
          </w:rPr>
          <w:fldChar w:fldCharType="end"/>
        </w:r>
      </w:hyperlink>
    </w:p>
    <w:p w:rsidR="00957754" w:rsidRDefault="00D23AEC">
      <w:pPr>
        <w:pStyle w:val="TOC2"/>
        <w:tabs>
          <w:tab w:val="left" w:pos="880"/>
          <w:tab w:val="right" w:leader="dot" w:pos="10083"/>
        </w:tabs>
        <w:rPr>
          <w:rFonts w:eastAsiaTheme="minorEastAsia" w:cstheme="minorBidi"/>
          <w:smallCaps w:val="0"/>
          <w:noProof/>
          <w:color w:val="auto"/>
          <w:sz w:val="22"/>
          <w:szCs w:val="22"/>
          <w:lang w:val="en-SG" w:eastAsia="en-SG"/>
        </w:rPr>
      </w:pPr>
      <w:hyperlink w:anchor="_Toc498680092" w:history="1">
        <w:r w:rsidR="00957754" w:rsidRPr="003931F0">
          <w:rPr>
            <w:rStyle w:val="Hyperlink"/>
            <w:noProof/>
          </w:rPr>
          <w:t>10.1</w:t>
        </w:r>
        <w:r w:rsidR="00957754">
          <w:rPr>
            <w:rFonts w:eastAsiaTheme="minorEastAsia" w:cstheme="minorBidi"/>
            <w:smallCaps w:val="0"/>
            <w:noProof/>
            <w:color w:val="auto"/>
            <w:sz w:val="22"/>
            <w:szCs w:val="22"/>
            <w:lang w:val="en-SG" w:eastAsia="en-SG"/>
          </w:rPr>
          <w:tab/>
        </w:r>
        <w:r w:rsidR="00957754" w:rsidRPr="003931F0">
          <w:rPr>
            <w:rStyle w:val="Hyperlink"/>
            <w:noProof/>
          </w:rPr>
          <w:t>Logging requirement (application logs)</w:t>
        </w:r>
        <w:r w:rsidR="00957754">
          <w:rPr>
            <w:noProof/>
            <w:webHidden/>
          </w:rPr>
          <w:tab/>
        </w:r>
        <w:r w:rsidR="003459E8">
          <w:rPr>
            <w:noProof/>
            <w:webHidden/>
          </w:rPr>
          <w:fldChar w:fldCharType="begin"/>
        </w:r>
        <w:r w:rsidR="00957754">
          <w:rPr>
            <w:noProof/>
            <w:webHidden/>
          </w:rPr>
          <w:instrText xml:space="preserve"> PAGEREF _Toc498680092 \h </w:instrText>
        </w:r>
        <w:r w:rsidR="003459E8">
          <w:rPr>
            <w:noProof/>
            <w:webHidden/>
          </w:rPr>
        </w:r>
        <w:r w:rsidR="003459E8">
          <w:rPr>
            <w:noProof/>
            <w:webHidden/>
          </w:rPr>
          <w:fldChar w:fldCharType="separate"/>
        </w:r>
        <w:r w:rsidR="00957754">
          <w:rPr>
            <w:noProof/>
            <w:webHidden/>
          </w:rPr>
          <w:t>30</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3" w:history="1">
        <w:r w:rsidR="00957754" w:rsidRPr="003931F0">
          <w:rPr>
            <w:rStyle w:val="Hyperlink"/>
            <w:noProof/>
          </w:rPr>
          <w:t>11</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Security/Control Requirements</w:t>
        </w:r>
        <w:r w:rsidR="00957754">
          <w:rPr>
            <w:noProof/>
            <w:webHidden/>
          </w:rPr>
          <w:tab/>
        </w:r>
        <w:r w:rsidR="003459E8">
          <w:rPr>
            <w:noProof/>
            <w:webHidden/>
          </w:rPr>
          <w:fldChar w:fldCharType="begin"/>
        </w:r>
        <w:r w:rsidR="00957754">
          <w:rPr>
            <w:noProof/>
            <w:webHidden/>
          </w:rPr>
          <w:instrText xml:space="preserve"> PAGEREF _Toc498680093 \h </w:instrText>
        </w:r>
        <w:r w:rsidR="003459E8">
          <w:rPr>
            <w:noProof/>
            <w:webHidden/>
          </w:rPr>
        </w:r>
        <w:r w:rsidR="003459E8">
          <w:rPr>
            <w:noProof/>
            <w:webHidden/>
          </w:rPr>
          <w:fldChar w:fldCharType="separate"/>
        </w:r>
        <w:r w:rsidR="00957754">
          <w:rPr>
            <w:noProof/>
            <w:webHidden/>
          </w:rPr>
          <w:t>31</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4" w:history="1">
        <w:r w:rsidR="00957754" w:rsidRPr="003931F0">
          <w:rPr>
            <w:rStyle w:val="Hyperlink"/>
            <w:noProof/>
          </w:rPr>
          <w:t>12</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Documentation Requirements</w:t>
        </w:r>
        <w:r w:rsidR="00957754">
          <w:rPr>
            <w:noProof/>
            <w:webHidden/>
          </w:rPr>
          <w:tab/>
        </w:r>
        <w:r w:rsidR="003459E8">
          <w:rPr>
            <w:noProof/>
            <w:webHidden/>
          </w:rPr>
          <w:fldChar w:fldCharType="begin"/>
        </w:r>
        <w:r w:rsidR="00957754">
          <w:rPr>
            <w:noProof/>
            <w:webHidden/>
          </w:rPr>
          <w:instrText xml:space="preserve"> PAGEREF _Toc498680094 \h </w:instrText>
        </w:r>
        <w:r w:rsidR="003459E8">
          <w:rPr>
            <w:noProof/>
            <w:webHidden/>
          </w:rPr>
        </w:r>
        <w:r w:rsidR="003459E8">
          <w:rPr>
            <w:noProof/>
            <w:webHidden/>
          </w:rPr>
          <w:fldChar w:fldCharType="separate"/>
        </w:r>
        <w:r w:rsidR="00957754">
          <w:rPr>
            <w:noProof/>
            <w:webHidden/>
          </w:rPr>
          <w:t>32</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5" w:history="1">
        <w:r w:rsidR="00957754" w:rsidRPr="003931F0">
          <w:rPr>
            <w:rStyle w:val="Hyperlink"/>
            <w:noProof/>
          </w:rPr>
          <w:t>13</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User Training Requirements</w:t>
        </w:r>
        <w:r w:rsidR="00957754">
          <w:rPr>
            <w:noProof/>
            <w:webHidden/>
          </w:rPr>
          <w:tab/>
        </w:r>
        <w:r w:rsidR="003459E8">
          <w:rPr>
            <w:noProof/>
            <w:webHidden/>
          </w:rPr>
          <w:fldChar w:fldCharType="begin"/>
        </w:r>
        <w:r w:rsidR="00957754">
          <w:rPr>
            <w:noProof/>
            <w:webHidden/>
          </w:rPr>
          <w:instrText xml:space="preserve"> PAGEREF _Toc498680095 \h </w:instrText>
        </w:r>
        <w:r w:rsidR="003459E8">
          <w:rPr>
            <w:noProof/>
            <w:webHidden/>
          </w:rPr>
        </w:r>
        <w:r w:rsidR="003459E8">
          <w:rPr>
            <w:noProof/>
            <w:webHidden/>
          </w:rPr>
          <w:fldChar w:fldCharType="separate"/>
        </w:r>
        <w:r w:rsidR="00957754">
          <w:rPr>
            <w:noProof/>
            <w:webHidden/>
          </w:rPr>
          <w:t>33</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6" w:history="1">
        <w:r w:rsidR="00957754" w:rsidRPr="003931F0">
          <w:rPr>
            <w:rStyle w:val="Hyperlink"/>
            <w:noProof/>
          </w:rPr>
          <w:t>14</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Output Requirements</w:t>
        </w:r>
        <w:r w:rsidR="00957754">
          <w:rPr>
            <w:noProof/>
            <w:webHidden/>
          </w:rPr>
          <w:tab/>
        </w:r>
        <w:r w:rsidR="003459E8">
          <w:rPr>
            <w:noProof/>
            <w:webHidden/>
          </w:rPr>
          <w:fldChar w:fldCharType="begin"/>
        </w:r>
        <w:r w:rsidR="00957754">
          <w:rPr>
            <w:noProof/>
            <w:webHidden/>
          </w:rPr>
          <w:instrText xml:space="preserve"> PAGEREF _Toc498680096 \h </w:instrText>
        </w:r>
        <w:r w:rsidR="003459E8">
          <w:rPr>
            <w:noProof/>
            <w:webHidden/>
          </w:rPr>
        </w:r>
        <w:r w:rsidR="003459E8">
          <w:rPr>
            <w:noProof/>
            <w:webHidden/>
          </w:rPr>
          <w:fldChar w:fldCharType="separate"/>
        </w:r>
        <w:r w:rsidR="00957754">
          <w:rPr>
            <w:noProof/>
            <w:webHidden/>
          </w:rPr>
          <w:t>34</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7" w:history="1">
        <w:r w:rsidR="00957754" w:rsidRPr="003931F0">
          <w:rPr>
            <w:rStyle w:val="Hyperlink"/>
            <w:noProof/>
          </w:rPr>
          <w:t>15</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Paging Requirements</w:t>
        </w:r>
        <w:r w:rsidR="00957754">
          <w:rPr>
            <w:noProof/>
            <w:webHidden/>
          </w:rPr>
          <w:tab/>
        </w:r>
        <w:r w:rsidR="003459E8">
          <w:rPr>
            <w:noProof/>
            <w:webHidden/>
          </w:rPr>
          <w:fldChar w:fldCharType="begin"/>
        </w:r>
        <w:r w:rsidR="00957754">
          <w:rPr>
            <w:noProof/>
            <w:webHidden/>
          </w:rPr>
          <w:instrText xml:space="preserve"> PAGEREF _Toc498680097 \h </w:instrText>
        </w:r>
        <w:r w:rsidR="003459E8">
          <w:rPr>
            <w:noProof/>
            <w:webHidden/>
          </w:rPr>
        </w:r>
        <w:r w:rsidR="003459E8">
          <w:rPr>
            <w:noProof/>
            <w:webHidden/>
          </w:rPr>
          <w:fldChar w:fldCharType="separate"/>
        </w:r>
        <w:r w:rsidR="00957754">
          <w:rPr>
            <w:noProof/>
            <w:webHidden/>
          </w:rPr>
          <w:t>35</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8" w:history="1">
        <w:r w:rsidR="00957754" w:rsidRPr="003931F0">
          <w:rPr>
            <w:rStyle w:val="Hyperlink"/>
            <w:noProof/>
          </w:rPr>
          <w:t>16</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User acceptance criteria</w:t>
        </w:r>
        <w:r w:rsidR="00957754">
          <w:rPr>
            <w:noProof/>
            <w:webHidden/>
          </w:rPr>
          <w:tab/>
        </w:r>
        <w:r w:rsidR="003459E8">
          <w:rPr>
            <w:noProof/>
            <w:webHidden/>
          </w:rPr>
          <w:fldChar w:fldCharType="begin"/>
        </w:r>
        <w:r w:rsidR="00957754">
          <w:rPr>
            <w:noProof/>
            <w:webHidden/>
          </w:rPr>
          <w:instrText xml:space="preserve"> PAGEREF _Toc498680098 \h </w:instrText>
        </w:r>
        <w:r w:rsidR="003459E8">
          <w:rPr>
            <w:noProof/>
            <w:webHidden/>
          </w:rPr>
        </w:r>
        <w:r w:rsidR="003459E8">
          <w:rPr>
            <w:noProof/>
            <w:webHidden/>
          </w:rPr>
          <w:fldChar w:fldCharType="separate"/>
        </w:r>
        <w:r w:rsidR="00957754">
          <w:rPr>
            <w:noProof/>
            <w:webHidden/>
          </w:rPr>
          <w:t>36</w:t>
        </w:r>
        <w:r w:rsidR="003459E8">
          <w:rPr>
            <w:noProof/>
            <w:webHidden/>
          </w:rPr>
          <w:fldChar w:fldCharType="end"/>
        </w:r>
      </w:hyperlink>
    </w:p>
    <w:p w:rsidR="00D64534" w:rsidRPr="00B30866" w:rsidRDefault="003459E8" w:rsidP="00B30866">
      <w:pPr>
        <w:rPr>
          <w:b/>
        </w:rPr>
      </w:pPr>
      <w:r>
        <w:rPr>
          <w:b/>
        </w:rPr>
        <w:fldChar w:fldCharType="end"/>
      </w:r>
    </w:p>
    <w:p w:rsidR="002E7EAF" w:rsidRDefault="00E81EB2" w:rsidP="002E7EAF">
      <w:pPr>
        <w:pStyle w:val="Heading1"/>
        <w:rPr>
          <w:kern w:val="28"/>
        </w:rPr>
      </w:pPr>
      <w:bookmarkStart w:id="0" w:name="_Toc498680061"/>
      <w:r>
        <w:rPr>
          <w:kern w:val="28"/>
        </w:rPr>
        <w:lastRenderedPageBreak/>
        <w:t>Purpose</w:t>
      </w:r>
      <w:bookmarkEnd w:id="0"/>
    </w:p>
    <w:p w:rsidR="000D6AE2" w:rsidRPr="00E81EB2" w:rsidRDefault="00E81EB2" w:rsidP="00E81EB2">
      <w:pPr>
        <w:jc w:val="both"/>
        <w:rPr>
          <w:rFonts w:cs="Calibri"/>
          <w:color w:val="252525"/>
          <w:spacing w:val="-5"/>
          <w:szCs w:val="22"/>
          <w:shd w:val="clear" w:color="auto" w:fill="FFFFFF"/>
        </w:rPr>
      </w:pPr>
      <w:r w:rsidRPr="00E81EB2">
        <w:rPr>
          <w:rFonts w:cs="Arial"/>
          <w:szCs w:val="22"/>
          <w:lang w:val="en-GB"/>
        </w:rPr>
        <w:t>This</w:t>
      </w:r>
      <w:r w:rsidRPr="00E81EB2">
        <w:rPr>
          <w:rFonts w:cs="Arial"/>
          <w:szCs w:val="22"/>
        </w:rPr>
        <w:t xml:space="preserve"> document records the </w:t>
      </w:r>
      <w:r w:rsidRPr="00E81EB2">
        <w:rPr>
          <w:rFonts w:cs="Arial"/>
          <w:szCs w:val="22"/>
          <w:lang w:val="en-GB"/>
        </w:rPr>
        <w:t>requirements, both functional and non-functional, of the systems to be developed. It serves as a contract between the customer/user and the developers. It is also an essential input to activities in analysis, design</w:t>
      </w:r>
      <w:r w:rsidRPr="00E81EB2">
        <w:rPr>
          <w:rFonts w:cs="Arial"/>
          <w:szCs w:val="22"/>
        </w:rPr>
        <w:t xml:space="preserve"> and test.</w:t>
      </w:r>
    </w:p>
    <w:p w:rsidR="0084679B" w:rsidRDefault="0084679B" w:rsidP="000165E3">
      <w:pPr>
        <w:pStyle w:val="NoSpacing"/>
      </w:pPr>
    </w:p>
    <w:p w:rsidR="00D9395B" w:rsidRPr="00E81EB2" w:rsidRDefault="00E81EB2" w:rsidP="00D9395B">
      <w:pPr>
        <w:pStyle w:val="Heading1"/>
        <w:rPr>
          <w:kern w:val="28"/>
        </w:rPr>
      </w:pPr>
      <w:bookmarkStart w:id="1" w:name="_Toc525970609"/>
      <w:bookmarkStart w:id="2" w:name="_Toc496876304"/>
      <w:bookmarkStart w:id="3" w:name="_Toc496976689"/>
      <w:bookmarkStart w:id="4" w:name="_Toc498680062"/>
      <w:r w:rsidRPr="00E81EB2">
        <w:rPr>
          <w:szCs w:val="24"/>
        </w:rPr>
        <w:lastRenderedPageBreak/>
        <w:t>Problem /</w:t>
      </w:r>
      <w:r>
        <w:rPr>
          <w:szCs w:val="24"/>
        </w:rPr>
        <w:t xml:space="preserve"> </w:t>
      </w:r>
      <w:r w:rsidRPr="00E81EB2">
        <w:rPr>
          <w:szCs w:val="24"/>
        </w:rPr>
        <w:t>Purpose Statement</w:t>
      </w:r>
      <w:bookmarkEnd w:id="1"/>
      <w:bookmarkEnd w:id="2"/>
      <w:bookmarkEnd w:id="3"/>
      <w:bookmarkEnd w:id="4"/>
    </w:p>
    <w:p w:rsidR="00BF1DB2" w:rsidRDefault="00E81EB2" w:rsidP="00E81EB2">
      <w:r w:rsidRPr="00E81EB2">
        <w:rPr>
          <w:lang w:val="en-GB"/>
        </w:rPr>
        <w:t>Currently the expiry dates for equipment in store and crafts, Staff’s certificates such as work permit, safety certificates and contracts are tracked manually in spread sheet. This is not productive and sometimes they might not be renewed in time. This lapse might result in failure to service jobs and hence, there is a requirement for web application to make the tracking automatic.</w:t>
      </w:r>
    </w:p>
    <w:p w:rsidR="00297831" w:rsidRPr="00297831" w:rsidRDefault="00297831" w:rsidP="00E81EB2">
      <w:pPr>
        <w:rPr>
          <w:lang w:val="en-IN" w:eastAsia="en-IN"/>
        </w:rPr>
      </w:pPr>
    </w:p>
    <w:p w:rsidR="0084679B" w:rsidRDefault="0084679B" w:rsidP="000165E3">
      <w:pPr>
        <w:pStyle w:val="NoSpacing"/>
      </w:pPr>
    </w:p>
    <w:p w:rsidR="0084679B" w:rsidRDefault="00E32CD3" w:rsidP="00553645">
      <w:pPr>
        <w:pStyle w:val="Heading1"/>
        <w:rPr>
          <w:kern w:val="28"/>
        </w:rPr>
      </w:pPr>
      <w:bookmarkStart w:id="5" w:name="_Toc498680063"/>
      <w:r>
        <w:rPr>
          <w:kern w:val="28"/>
        </w:rPr>
        <w:lastRenderedPageBreak/>
        <w:t>Scope</w:t>
      </w:r>
      <w:bookmarkEnd w:id="5"/>
    </w:p>
    <w:p w:rsidR="00E32CD3" w:rsidRPr="00E32CD3" w:rsidRDefault="00E32CD3" w:rsidP="00E32CD3">
      <w:pPr>
        <w:rPr>
          <w:rFonts w:cs="Arial"/>
          <w:szCs w:val="22"/>
        </w:rPr>
      </w:pPr>
      <w:r w:rsidRPr="00E32CD3">
        <w:rPr>
          <w:rFonts w:cs="Arial"/>
          <w:szCs w:val="22"/>
        </w:rPr>
        <w:t>The following features will be in the scope of this project:</w:t>
      </w:r>
    </w:p>
    <w:p w:rsidR="00E32CD3" w:rsidRPr="00E32CD3" w:rsidRDefault="00E32CD3" w:rsidP="00A53722">
      <w:pPr>
        <w:pStyle w:val="ListParagraph"/>
        <w:rPr>
          <w:lang w:val="en-GB"/>
        </w:rPr>
      </w:pPr>
      <w:r w:rsidRPr="00E32CD3">
        <w:rPr>
          <w:lang w:val="en-GB"/>
        </w:rPr>
        <w:t>Login and Logout</w:t>
      </w:r>
    </w:p>
    <w:p w:rsidR="00E32CD3" w:rsidRPr="00E32CD3" w:rsidRDefault="00E32CD3" w:rsidP="00A53722">
      <w:pPr>
        <w:pStyle w:val="ListParagraph"/>
        <w:rPr>
          <w:lang w:val="en-GB"/>
        </w:rPr>
      </w:pPr>
      <w:r w:rsidRPr="00E32CD3">
        <w:rPr>
          <w:lang w:val="en-GB"/>
        </w:rPr>
        <w:t>Manage User Group and Role</w:t>
      </w:r>
    </w:p>
    <w:p w:rsidR="00E32CD3" w:rsidRPr="00E32CD3" w:rsidRDefault="00E32CD3" w:rsidP="00A53722">
      <w:pPr>
        <w:pStyle w:val="ListParagraph"/>
        <w:rPr>
          <w:lang w:val="en-GB"/>
        </w:rPr>
      </w:pPr>
      <w:r w:rsidRPr="00E32CD3">
        <w:rPr>
          <w:lang w:val="en-GB"/>
        </w:rPr>
        <w:t>Manage User within User Group</w:t>
      </w:r>
    </w:p>
    <w:p w:rsidR="00185B1F" w:rsidRDefault="00185B1F" w:rsidP="00A53722">
      <w:pPr>
        <w:pStyle w:val="ListParagraph"/>
        <w:rPr>
          <w:lang w:val="en-GB"/>
        </w:rPr>
      </w:pPr>
      <w:r w:rsidRPr="00E32CD3">
        <w:rPr>
          <w:lang w:val="en-GB"/>
        </w:rPr>
        <w:t>Contracts Reminder Module</w:t>
      </w:r>
    </w:p>
    <w:p w:rsidR="00E32CD3" w:rsidRPr="00E32CD3" w:rsidRDefault="00E32CD3" w:rsidP="00A53722">
      <w:pPr>
        <w:pStyle w:val="ListParagraph"/>
        <w:rPr>
          <w:lang w:val="en-GB"/>
        </w:rPr>
      </w:pPr>
      <w:r w:rsidRPr="00E32CD3">
        <w:rPr>
          <w:lang w:val="en-GB"/>
        </w:rPr>
        <w:t>Equipment Reminder Module</w:t>
      </w:r>
    </w:p>
    <w:p w:rsidR="00E32CD3" w:rsidRPr="00185B1F" w:rsidRDefault="00E32CD3" w:rsidP="00185B1F">
      <w:pPr>
        <w:pStyle w:val="ListParagraph"/>
        <w:rPr>
          <w:lang w:val="en-GB"/>
        </w:rPr>
      </w:pPr>
      <w:r w:rsidRPr="00E32CD3">
        <w:rPr>
          <w:lang w:val="en-GB"/>
        </w:rPr>
        <w:t>Staff Reminder Module</w:t>
      </w:r>
    </w:p>
    <w:p w:rsidR="00E32CD3" w:rsidRPr="00E32CD3" w:rsidRDefault="00E32CD3" w:rsidP="00A53722">
      <w:pPr>
        <w:pStyle w:val="ListParagraph"/>
        <w:rPr>
          <w:lang w:val="en-GB"/>
        </w:rPr>
      </w:pPr>
      <w:r w:rsidRPr="00E32CD3">
        <w:rPr>
          <w:lang w:val="en-GB"/>
        </w:rPr>
        <w:t>Notifications</w:t>
      </w:r>
    </w:p>
    <w:p w:rsidR="00E32CD3" w:rsidRDefault="00E32CD3" w:rsidP="00A53722">
      <w:pPr>
        <w:pStyle w:val="ListParagraph"/>
        <w:rPr>
          <w:lang w:val="en-GB"/>
        </w:rPr>
      </w:pPr>
      <w:r w:rsidRPr="00E32CD3">
        <w:rPr>
          <w:lang w:val="en-GB"/>
        </w:rPr>
        <w:t>Dashboard</w:t>
      </w:r>
    </w:p>
    <w:p w:rsidR="005A16B9" w:rsidRPr="00E32CD3" w:rsidRDefault="005A16B9" w:rsidP="00A53722">
      <w:pPr>
        <w:pStyle w:val="ListParagraph"/>
        <w:rPr>
          <w:lang w:val="en-GB"/>
        </w:rPr>
      </w:pPr>
      <w:r>
        <w:rPr>
          <w:lang w:val="en-GB"/>
        </w:rPr>
        <w:t>Administrative Module</w:t>
      </w:r>
    </w:p>
    <w:p w:rsidR="0063017A" w:rsidRPr="0063017A" w:rsidRDefault="0063017A" w:rsidP="00E32CD3">
      <w:pPr>
        <w:jc w:val="both"/>
      </w:pPr>
    </w:p>
    <w:p w:rsidR="0084679B" w:rsidRDefault="0084679B" w:rsidP="0084679B">
      <w:pPr>
        <w:jc w:val="both"/>
        <w:rPr>
          <w:rFonts w:ascii="Calibri" w:hAnsi="Calibri" w:cs="Calibri"/>
          <w:color w:val="252525"/>
          <w:spacing w:val="-5"/>
          <w:szCs w:val="22"/>
          <w:shd w:val="clear" w:color="auto" w:fill="FFFFFF"/>
        </w:rPr>
      </w:pPr>
    </w:p>
    <w:p w:rsidR="00C32160" w:rsidRDefault="00F446DF" w:rsidP="00C32160">
      <w:pPr>
        <w:pStyle w:val="Heading1"/>
        <w:rPr>
          <w:kern w:val="28"/>
        </w:rPr>
      </w:pPr>
      <w:bookmarkStart w:id="6" w:name="_Toc498680064"/>
      <w:r>
        <w:rPr>
          <w:kern w:val="28"/>
        </w:rPr>
        <w:lastRenderedPageBreak/>
        <w:t>Benefits</w:t>
      </w:r>
      <w:bookmarkEnd w:id="6"/>
    </w:p>
    <w:p w:rsidR="00F446DF" w:rsidRPr="00F446DF" w:rsidRDefault="00F446DF" w:rsidP="00F446DF">
      <w:pPr>
        <w:rPr>
          <w:szCs w:val="22"/>
        </w:rPr>
      </w:pPr>
      <w:r w:rsidRPr="00F446DF">
        <w:rPr>
          <w:szCs w:val="22"/>
        </w:rPr>
        <w:t>The following will be the benefits of having this system</w:t>
      </w:r>
    </w:p>
    <w:p w:rsidR="00F446DF" w:rsidRPr="00F446DF" w:rsidRDefault="00F446DF" w:rsidP="00A53722">
      <w:pPr>
        <w:pStyle w:val="ListParagraph"/>
        <w:rPr>
          <w:lang w:val="en-GB"/>
        </w:rPr>
      </w:pPr>
      <w:r w:rsidRPr="00F446DF">
        <w:rPr>
          <w:lang w:val="en-GB"/>
        </w:rPr>
        <w:t>Higher Efficiency and Consistency in Planning &amp; Operation</w:t>
      </w:r>
    </w:p>
    <w:p w:rsidR="00F446DF" w:rsidRPr="0015605F" w:rsidRDefault="00F446DF" w:rsidP="00A53722">
      <w:pPr>
        <w:pStyle w:val="ListParagraph"/>
        <w:rPr>
          <w:rFonts w:ascii="Arial" w:hAnsi="Arial"/>
          <w:sz w:val="20"/>
          <w:lang w:val="en-GB"/>
        </w:rPr>
      </w:pPr>
      <w:r w:rsidRPr="00F446DF">
        <w:rPr>
          <w:lang w:val="en-GB"/>
        </w:rPr>
        <w:t>Higher Productivity by Automating Work Processes where possible</w:t>
      </w:r>
    </w:p>
    <w:p w:rsidR="00F446DF" w:rsidRPr="00F446DF" w:rsidRDefault="00F446DF" w:rsidP="00B309EA">
      <w:pPr>
        <w:spacing w:after="0"/>
        <w:contextualSpacing/>
        <w:rPr>
          <w:rFonts w:ascii="Arial" w:hAnsi="Arial"/>
          <w:sz w:val="20"/>
          <w:lang w:val="en-GB"/>
        </w:rPr>
      </w:pPr>
    </w:p>
    <w:p w:rsidR="0084679B" w:rsidRDefault="0084679B" w:rsidP="0084679B"/>
    <w:p w:rsidR="00831E86" w:rsidRDefault="00A15E0C" w:rsidP="00831E86">
      <w:pPr>
        <w:pStyle w:val="Heading1"/>
        <w:rPr>
          <w:kern w:val="28"/>
        </w:rPr>
      </w:pPr>
      <w:bookmarkStart w:id="7" w:name="_Toc498680065"/>
      <w:r>
        <w:rPr>
          <w:kern w:val="28"/>
        </w:rPr>
        <w:lastRenderedPageBreak/>
        <w:t>Glossary</w:t>
      </w:r>
      <w:bookmarkEnd w:id="7"/>
    </w:p>
    <w:p w:rsidR="008169F8" w:rsidRPr="008169F8" w:rsidRDefault="008169F8" w:rsidP="008169F8">
      <w:pPr>
        <w:pStyle w:val="NoSpacing"/>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7470"/>
      </w:tblGrid>
      <w:tr w:rsidR="008169F8" w:rsidTr="00552230">
        <w:trPr>
          <w:trHeight w:val="510"/>
        </w:trPr>
        <w:tc>
          <w:tcPr>
            <w:tcW w:w="171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169F8" w:rsidRDefault="008169F8" w:rsidP="00552230">
            <w:pPr>
              <w:rPr>
                <w:rFonts w:ascii="Arial" w:hAnsi="Arial" w:cs="Arial"/>
                <w:b/>
                <w:bCs/>
                <w:color w:val="000000"/>
                <w:sz w:val="18"/>
                <w:szCs w:val="18"/>
                <w:lang w:val="en-SG"/>
              </w:rPr>
            </w:pPr>
            <w:r>
              <w:rPr>
                <w:rFonts w:ascii="Arial" w:hAnsi="Arial" w:cs="Arial"/>
                <w:b/>
                <w:bCs/>
                <w:color w:val="000000"/>
                <w:sz w:val="18"/>
                <w:szCs w:val="18"/>
                <w:lang w:val="en-SG"/>
              </w:rPr>
              <w:t xml:space="preserve">Abbreviation/ </w:t>
            </w:r>
            <w:r>
              <w:rPr>
                <w:rFonts w:ascii="Arial" w:hAnsi="Arial" w:cs="Arial"/>
                <w:b/>
                <w:bCs/>
                <w:color w:val="000000"/>
                <w:sz w:val="18"/>
                <w:szCs w:val="18"/>
                <w:lang w:val="en-SG"/>
              </w:rPr>
              <w:br/>
              <w:t>Terminology</w:t>
            </w:r>
          </w:p>
        </w:tc>
        <w:tc>
          <w:tcPr>
            <w:tcW w:w="747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169F8" w:rsidRDefault="008169F8" w:rsidP="00552230">
            <w:pPr>
              <w:rPr>
                <w:rFonts w:ascii="Arial" w:hAnsi="Arial" w:cs="Arial"/>
                <w:b/>
                <w:bCs/>
                <w:color w:val="000000"/>
                <w:sz w:val="18"/>
                <w:szCs w:val="18"/>
                <w:lang w:val="en-SG"/>
              </w:rPr>
            </w:pPr>
            <w:r>
              <w:rPr>
                <w:rFonts w:ascii="Arial" w:hAnsi="Arial" w:cs="Arial"/>
                <w:b/>
                <w:bCs/>
                <w:color w:val="000000"/>
                <w:sz w:val="18"/>
                <w:szCs w:val="18"/>
                <w:lang w:val="en-SG"/>
              </w:rPr>
              <w:t>Definition</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hideMark/>
          </w:tcPr>
          <w:p w:rsidR="008169F8" w:rsidRDefault="008169F8" w:rsidP="00552230">
            <w:pPr>
              <w:rPr>
                <w:rFonts w:ascii="Arial" w:hAnsi="Arial" w:cs="Arial"/>
                <w:color w:val="000000"/>
                <w:sz w:val="18"/>
                <w:szCs w:val="18"/>
                <w:lang w:val="en-SG"/>
              </w:rPr>
            </w:pPr>
            <w:r>
              <w:rPr>
                <w:rFonts w:ascii="Helvetica" w:hAnsi="Helvetica" w:cs="Helvetica"/>
                <w:sz w:val="20"/>
                <w:lang w:eastAsia="en-SG"/>
              </w:rPr>
              <w:t>PSA</w:t>
            </w:r>
          </w:p>
        </w:tc>
        <w:tc>
          <w:tcPr>
            <w:tcW w:w="7470" w:type="dxa"/>
            <w:tcBorders>
              <w:top w:val="single" w:sz="4" w:space="0" w:color="auto"/>
              <w:left w:val="single" w:sz="4" w:space="0" w:color="auto"/>
              <w:bottom w:val="single" w:sz="4" w:space="0" w:color="auto"/>
              <w:right w:val="single" w:sz="4" w:space="0" w:color="auto"/>
            </w:tcBorders>
            <w:vAlign w:val="center"/>
            <w:hideMark/>
          </w:tcPr>
          <w:p w:rsidR="008169F8" w:rsidRDefault="008169F8" w:rsidP="00552230">
            <w:pPr>
              <w:rPr>
                <w:rFonts w:ascii="Arial" w:hAnsi="Arial" w:cs="Arial"/>
                <w:color w:val="000000"/>
                <w:sz w:val="18"/>
                <w:szCs w:val="18"/>
                <w:lang w:val="en-SG"/>
              </w:rPr>
            </w:pPr>
            <w:r>
              <w:rPr>
                <w:rFonts w:ascii="Helvetica" w:hAnsi="Helvetica" w:cs="Helvetica"/>
                <w:sz w:val="20"/>
                <w:lang w:eastAsia="en-SG"/>
              </w:rPr>
              <w:t>PSA Marine (</w:t>
            </w:r>
            <w:proofErr w:type="spellStart"/>
            <w:r>
              <w:rPr>
                <w:rFonts w:ascii="Helvetica" w:hAnsi="Helvetica" w:cs="Helvetica"/>
                <w:sz w:val="20"/>
                <w:lang w:eastAsia="en-SG"/>
              </w:rPr>
              <w:t>Pte</w:t>
            </w:r>
            <w:proofErr w:type="spellEnd"/>
            <w:r>
              <w:rPr>
                <w:rFonts w:ascii="Helvetica" w:hAnsi="Helvetica" w:cs="Helvetica"/>
                <w:sz w:val="20"/>
                <w:lang w:eastAsia="en-SG"/>
              </w:rPr>
              <w:t>) Ltd</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DR</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Disaster Recovery</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B9</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proofErr w:type="spellStart"/>
            <w:r>
              <w:rPr>
                <w:rFonts w:ascii="Helvetica" w:hAnsi="Helvetica" w:cs="Helvetica"/>
                <w:sz w:val="20"/>
                <w:lang w:eastAsia="en-SG"/>
              </w:rPr>
              <w:t>Brani</w:t>
            </w:r>
            <w:proofErr w:type="spellEnd"/>
            <w:r>
              <w:rPr>
                <w:rFonts w:ascii="Helvetica" w:hAnsi="Helvetica" w:cs="Helvetica"/>
                <w:sz w:val="20"/>
                <w:lang w:eastAsia="en-SG"/>
              </w:rPr>
              <w:t xml:space="preserve"> Base</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WCB</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West Coast Base</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User</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PSA Internal Staff</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Crew</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Staff working in Tug/Launch/Waterboat</w:t>
            </w:r>
          </w:p>
        </w:tc>
      </w:tr>
      <w:tr w:rsidR="00513E2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513E28" w:rsidRDefault="00513E28" w:rsidP="00552230">
            <w:pPr>
              <w:rPr>
                <w:rFonts w:ascii="Helvetica" w:hAnsi="Helvetica" w:cs="Helvetica"/>
                <w:sz w:val="20"/>
                <w:lang w:eastAsia="en-SG"/>
              </w:rPr>
            </w:pPr>
            <w:r>
              <w:rPr>
                <w:rFonts w:ascii="Helvetica" w:hAnsi="Helvetica" w:cs="Helvetica"/>
                <w:sz w:val="20"/>
                <w:lang w:eastAsia="en-SG"/>
              </w:rPr>
              <w:t>R365</w:t>
            </w:r>
          </w:p>
        </w:tc>
        <w:tc>
          <w:tcPr>
            <w:tcW w:w="7470" w:type="dxa"/>
            <w:tcBorders>
              <w:top w:val="single" w:sz="4" w:space="0" w:color="auto"/>
              <w:left w:val="single" w:sz="4" w:space="0" w:color="auto"/>
              <w:bottom w:val="single" w:sz="4" w:space="0" w:color="auto"/>
              <w:right w:val="single" w:sz="4" w:space="0" w:color="auto"/>
            </w:tcBorders>
            <w:vAlign w:val="center"/>
          </w:tcPr>
          <w:p w:rsidR="00513E28" w:rsidRDefault="00513E28" w:rsidP="00552230">
            <w:pPr>
              <w:rPr>
                <w:rFonts w:ascii="Helvetica" w:hAnsi="Helvetica" w:cs="Helvetica"/>
                <w:sz w:val="20"/>
                <w:lang w:eastAsia="en-SG"/>
              </w:rPr>
            </w:pPr>
            <w:r>
              <w:rPr>
                <w:rFonts w:ascii="Helvetica" w:hAnsi="Helvetica" w:cs="Helvetica"/>
                <w:sz w:val="20"/>
                <w:lang w:eastAsia="en-SG"/>
              </w:rPr>
              <w:t>Reminder 365 Web App</w:t>
            </w:r>
          </w:p>
        </w:tc>
      </w:tr>
    </w:tbl>
    <w:p w:rsidR="0084679B" w:rsidRDefault="0084679B" w:rsidP="000165E3">
      <w:pPr>
        <w:pStyle w:val="NoSpacing"/>
      </w:pPr>
    </w:p>
    <w:p w:rsidR="00DF616A" w:rsidRDefault="00DF616A" w:rsidP="000165E3">
      <w:pPr>
        <w:pStyle w:val="NoSpacing"/>
      </w:pPr>
    </w:p>
    <w:p w:rsidR="00DF616A" w:rsidRDefault="008169F8" w:rsidP="008169F8">
      <w:pPr>
        <w:pStyle w:val="Heading1"/>
      </w:pPr>
      <w:bookmarkStart w:id="8" w:name="_Toc498680066"/>
      <w:r>
        <w:lastRenderedPageBreak/>
        <w:t>Business Process</w:t>
      </w:r>
      <w:bookmarkEnd w:id="8"/>
    </w:p>
    <w:p w:rsidR="008169F8" w:rsidRDefault="008169F8" w:rsidP="008169F8">
      <w:pPr>
        <w:pStyle w:val="Heading2"/>
      </w:pPr>
      <w:bookmarkStart w:id="9" w:name="_Toc498680067"/>
      <w:r>
        <w:t>Current Business Process</w:t>
      </w:r>
      <w:bookmarkEnd w:id="9"/>
    </w:p>
    <w:p w:rsidR="008169F8" w:rsidRDefault="008169F8" w:rsidP="008169F8">
      <w:pPr>
        <w:pStyle w:val="Heading2"/>
      </w:pPr>
      <w:bookmarkStart w:id="10" w:name="_Toc498680068"/>
      <w:r>
        <w:t>New Business Process</w:t>
      </w:r>
      <w:bookmarkEnd w:id="10"/>
    </w:p>
    <w:p w:rsidR="008169F8" w:rsidRDefault="008169F8" w:rsidP="008169F8"/>
    <w:p w:rsidR="008169F8" w:rsidRDefault="008169F8" w:rsidP="008169F8">
      <w:pPr>
        <w:pStyle w:val="Heading1"/>
      </w:pPr>
      <w:bookmarkStart w:id="11" w:name="_Toc498680069"/>
      <w:r>
        <w:lastRenderedPageBreak/>
        <w:t>Functional Requirements</w:t>
      </w:r>
      <w:bookmarkEnd w:id="11"/>
    </w:p>
    <w:p w:rsidR="008169F8" w:rsidRDefault="008169F8" w:rsidP="008169F8">
      <w:pPr>
        <w:pStyle w:val="Heading2"/>
      </w:pPr>
      <w:bookmarkStart w:id="12" w:name="_Toc498680070"/>
      <w:r w:rsidRPr="008169F8">
        <w:t>Authentication and Authorization Module</w:t>
      </w:r>
      <w:bookmarkEnd w:id="12"/>
    </w:p>
    <w:p w:rsidR="008169F8" w:rsidRDefault="008169F8" w:rsidP="00DE6CE3">
      <w:pPr>
        <w:spacing w:before="240"/>
        <w:ind w:left="576"/>
      </w:pPr>
      <w:r w:rsidRPr="008169F8">
        <w:t xml:space="preserve">This section will describe the list of features required by the user to access </w:t>
      </w:r>
      <w:r w:rsidR="001A5E9D">
        <w:t>R365</w:t>
      </w:r>
      <w:r w:rsidRPr="008169F8">
        <w:t xml:space="preserve"> and for administrative users to manage the groups, roles and users for contract, staff and equipment module.</w:t>
      </w:r>
    </w:p>
    <w:p w:rsidR="008169F8" w:rsidRDefault="008169F8" w:rsidP="008169F8">
      <w:pPr>
        <w:pStyle w:val="Heading3"/>
      </w:pPr>
      <w:bookmarkStart w:id="13" w:name="_Toc498680071"/>
      <w:r w:rsidRPr="008169F8">
        <w:t>Login and Logout</w:t>
      </w:r>
      <w:bookmarkEnd w:id="13"/>
    </w:p>
    <w:p w:rsidR="008169F8" w:rsidRDefault="008169F8" w:rsidP="00DE6CE3">
      <w:pPr>
        <w:ind w:left="720"/>
      </w:pPr>
      <w:r w:rsidRPr="008169F8">
        <w:t xml:space="preserve">This feature shall allow </w:t>
      </w:r>
      <w:r w:rsidR="00C53AB3">
        <w:t xml:space="preserve">R365 users </w:t>
      </w:r>
      <w:r w:rsidRPr="008169F8">
        <w:t>to login and logout from the system based on the validity of his window active directory or LDAP account.</w:t>
      </w:r>
    </w:p>
    <w:p w:rsidR="006D3809" w:rsidRDefault="008169F8" w:rsidP="006D3809">
      <w:pPr>
        <w:ind w:left="720"/>
      </w:pPr>
      <w:r>
        <w:t xml:space="preserve">User can access </w:t>
      </w:r>
      <w:r w:rsidR="001A5E9D">
        <w:t xml:space="preserve">R365 </w:t>
      </w:r>
      <w:r>
        <w:t xml:space="preserve">via </w:t>
      </w:r>
      <w:r w:rsidR="006D3809">
        <w:t xml:space="preserve">R365 Login Page. User needs to enter Login ID and password to login R365. </w:t>
      </w:r>
      <w:r>
        <w:t>User’s login ID and password shall be encrypted when authenticating against PSA Window Active Directory or LDAP. Upon successful login, the authorized modules (Contract, Staff and equipment) shall be made available to the user. Module shall comply with PSA’s Password Policy and PSA’s User Account and Access Management Policy.</w:t>
      </w:r>
      <w:r w:rsidR="006D3809">
        <w:t xml:space="preserve"> There will be a “FORGET PASSWORD?” link in R365 login page. Popup message “Please contact Helpdesk @ 62795459 or email helpdesk_psa@globalpsa.com for help.” will be shown if user clicks “FORGET PASSWORD?”</w:t>
      </w:r>
    </w:p>
    <w:p w:rsidR="008169F8" w:rsidRDefault="008169F8" w:rsidP="00DE6CE3">
      <w:pPr>
        <w:ind w:left="720"/>
      </w:pPr>
      <w:r>
        <w:t>The Systems shall log out a user if there is no activity for a period that is to be defined by the System Administrator. Provide option for system administrator to define the session length to keep the user logged in for a period of time. Upon session expiration, system logoff and/</w:t>
      </w:r>
      <w:commentRangeStart w:id="14"/>
      <w:r>
        <w:t xml:space="preserve">or whenever user click on the browser “back” button, they shall be re-directed to the login page for authentication </w:t>
      </w:r>
      <w:commentRangeEnd w:id="14"/>
      <w:r w:rsidR="00E46501">
        <w:rPr>
          <w:rStyle w:val="CommentReference"/>
        </w:rPr>
        <w:commentReference w:id="14"/>
      </w:r>
    </w:p>
    <w:p w:rsidR="008169F8" w:rsidRDefault="008169F8" w:rsidP="00DE6CE3">
      <w:pPr>
        <w:ind w:firstLine="720"/>
      </w:pPr>
      <w:r>
        <w:t>Every transactional action shall be logged in the application log and database.</w:t>
      </w:r>
    </w:p>
    <w:p w:rsidR="005A16B9" w:rsidRDefault="005A16B9" w:rsidP="008169F8">
      <w:pPr>
        <w:pStyle w:val="Heading3"/>
      </w:pPr>
      <w:bookmarkStart w:id="15" w:name="_Toc498680072"/>
      <w:r>
        <w:t>Manage User</w:t>
      </w:r>
      <w:bookmarkEnd w:id="15"/>
    </w:p>
    <w:p w:rsidR="00933710" w:rsidRDefault="00AE41F7" w:rsidP="00DE6CE3">
      <w:pPr>
        <w:ind w:left="720"/>
      </w:pPr>
      <w:r>
        <w:t>This feature shall allow O</w:t>
      </w:r>
      <w:r w:rsidR="005A16B9">
        <w:t xml:space="preserve">verall </w:t>
      </w:r>
      <w:r>
        <w:t>U</w:t>
      </w:r>
      <w:r w:rsidR="005A16B9">
        <w:t xml:space="preserve">ser </w:t>
      </w:r>
      <w:r>
        <w:t>A</w:t>
      </w:r>
      <w:r w:rsidR="005A16B9">
        <w:t>dministrator to</w:t>
      </w:r>
      <w:r w:rsidR="00AF239D">
        <w:t xml:space="preserve"> manage</w:t>
      </w:r>
      <w:r w:rsidR="005A16B9">
        <w:t xml:space="preserve"> </w:t>
      </w:r>
      <w:r w:rsidR="00AF239D">
        <w:t xml:space="preserve">(create, update, delete, view, search, filter, sort) </w:t>
      </w:r>
      <w:r w:rsidR="005A16B9">
        <w:t xml:space="preserve">users in </w:t>
      </w:r>
      <w:r w:rsidR="001A5E9D">
        <w:t>R365</w:t>
      </w:r>
      <w:r w:rsidR="00AF239D">
        <w:t>.</w:t>
      </w:r>
    </w:p>
    <w:p w:rsidR="00513E28" w:rsidRDefault="00513E28" w:rsidP="00DE6CE3">
      <w:pPr>
        <w:ind w:left="720"/>
      </w:pPr>
      <w:r>
        <w:t xml:space="preserve">Whenever user details </w:t>
      </w:r>
      <w:r w:rsidR="004D452A">
        <w:t>are</w:t>
      </w:r>
      <w:r>
        <w:t xml:space="preserve"> submitted for </w:t>
      </w:r>
      <w:r w:rsidR="001B7848">
        <w:t>creation</w:t>
      </w:r>
      <w:r>
        <w:t xml:space="preserve"> / update / </w:t>
      </w:r>
      <w:r w:rsidR="001B7848">
        <w:t>deletion</w:t>
      </w:r>
      <w:r>
        <w:t>, R365 shall prom</w:t>
      </w:r>
      <w:r w:rsidR="0041307B">
        <w:t>pt up a confirmation dialogue</w:t>
      </w:r>
      <w:r>
        <w:t xml:space="preserve"> asking user to confirm his action. </w:t>
      </w:r>
    </w:p>
    <w:p w:rsidR="00933710" w:rsidRDefault="00513E28" w:rsidP="006D3809">
      <w:pPr>
        <w:ind w:left="720"/>
      </w:pPr>
      <w:r>
        <w:t>Whenever a user is created / updated / deleted successfully or unsu</w:t>
      </w:r>
      <w:r w:rsidR="00AE77FC">
        <w:t>cc</w:t>
      </w:r>
      <w:r>
        <w:t>essfully, R365 shall display a confirmation message saying that this user is created / update / deleted successfully or unsuccessfully. User ID shall be included in the confirmation message whenever possible.</w:t>
      </w:r>
    </w:p>
    <w:p w:rsidR="00933710" w:rsidRDefault="005A16B9">
      <w:pPr>
        <w:pStyle w:val="Heading4"/>
      </w:pPr>
      <w:r>
        <w:lastRenderedPageBreak/>
        <w:t xml:space="preserve">Create User </w:t>
      </w:r>
    </w:p>
    <w:p w:rsidR="00A53722" w:rsidRDefault="001436FF" w:rsidP="00DE6CE3">
      <w:pPr>
        <w:spacing w:before="240"/>
        <w:ind w:left="864"/>
      </w:pPr>
      <w:r>
        <w:t xml:space="preserve">This feature will allow Overall User Administrator to create users in R365. </w:t>
      </w:r>
      <w:r w:rsidR="00632325">
        <w:t>Follow</w:t>
      </w:r>
      <w:r>
        <w:t>ing details will be entered in create user page:</w:t>
      </w:r>
    </w:p>
    <w:tbl>
      <w:tblPr>
        <w:tblStyle w:val="TableGrid"/>
        <w:tblW w:w="0" w:type="auto"/>
        <w:tblInd w:w="959" w:type="dxa"/>
        <w:tblLook w:val="04A0" w:firstRow="1" w:lastRow="0" w:firstColumn="1" w:lastColumn="0" w:noHBand="0" w:noVBand="1"/>
      </w:tblPr>
      <w:tblGrid>
        <w:gridCol w:w="2291"/>
        <w:gridCol w:w="6497"/>
      </w:tblGrid>
      <w:tr w:rsidR="00A53722" w:rsidRPr="00BA0896" w:rsidTr="00A53722">
        <w:tc>
          <w:tcPr>
            <w:tcW w:w="2291" w:type="dxa"/>
            <w:shd w:val="clear" w:color="auto" w:fill="FBD4B4" w:themeFill="accent6" w:themeFillTint="66"/>
            <w:vAlign w:val="center"/>
          </w:tcPr>
          <w:p w:rsidR="00A53722" w:rsidRPr="00154818" w:rsidRDefault="00A53722" w:rsidP="00DE6CE3">
            <w:pPr>
              <w:spacing w:after="0" w:line="240" w:lineRule="auto"/>
              <w:jc w:val="center"/>
              <w:rPr>
                <w:b/>
                <w:szCs w:val="22"/>
              </w:rPr>
            </w:pPr>
            <w:r w:rsidRPr="00154818">
              <w:rPr>
                <w:b/>
                <w:szCs w:val="22"/>
              </w:rPr>
              <w:t>Fields</w:t>
            </w:r>
          </w:p>
        </w:tc>
        <w:tc>
          <w:tcPr>
            <w:tcW w:w="6497" w:type="dxa"/>
            <w:shd w:val="clear" w:color="auto" w:fill="FBD4B4" w:themeFill="accent6" w:themeFillTint="66"/>
            <w:vAlign w:val="center"/>
          </w:tcPr>
          <w:p w:rsidR="00A53722" w:rsidRPr="00154818" w:rsidRDefault="00A53722" w:rsidP="00DE6CE3">
            <w:pPr>
              <w:spacing w:after="0" w:line="240" w:lineRule="auto"/>
              <w:jc w:val="center"/>
              <w:rPr>
                <w:b/>
                <w:szCs w:val="22"/>
              </w:rPr>
            </w:pPr>
            <w:r w:rsidRPr="00154818">
              <w:rPr>
                <w:b/>
                <w:szCs w:val="22"/>
              </w:rPr>
              <w:t>Remarks</w:t>
            </w:r>
          </w:p>
        </w:tc>
      </w:tr>
      <w:tr w:rsidR="00A53722" w:rsidRPr="00BA0896" w:rsidTr="00A53722">
        <w:tc>
          <w:tcPr>
            <w:tcW w:w="2291" w:type="dxa"/>
            <w:vAlign w:val="center"/>
          </w:tcPr>
          <w:p w:rsidR="00A53722" w:rsidRPr="00154818" w:rsidRDefault="00A53722" w:rsidP="00DE6CE3">
            <w:pPr>
              <w:spacing w:after="0" w:line="240" w:lineRule="auto"/>
              <w:rPr>
                <w:szCs w:val="22"/>
              </w:rPr>
            </w:pPr>
            <w:r>
              <w:rPr>
                <w:szCs w:val="22"/>
              </w:rPr>
              <w:t xml:space="preserve">User </w:t>
            </w:r>
            <w:r w:rsidRPr="00154818">
              <w:rPr>
                <w:szCs w:val="22"/>
              </w:rPr>
              <w:t>ID*</w:t>
            </w:r>
          </w:p>
        </w:tc>
        <w:tc>
          <w:tcPr>
            <w:tcW w:w="6497" w:type="dxa"/>
            <w:vAlign w:val="center"/>
          </w:tcPr>
          <w:p w:rsidR="00A53722" w:rsidRPr="00154818" w:rsidRDefault="00A53722" w:rsidP="00DE6CE3">
            <w:pPr>
              <w:spacing w:after="0" w:line="240" w:lineRule="auto"/>
              <w:rPr>
                <w:szCs w:val="22"/>
              </w:rPr>
            </w:pPr>
            <w:r w:rsidRPr="00154818">
              <w:rPr>
                <w:szCs w:val="22"/>
              </w:rPr>
              <w:t>Text</w:t>
            </w:r>
          </w:p>
        </w:tc>
      </w:tr>
      <w:tr w:rsidR="00A53722" w:rsidRPr="00154818" w:rsidTr="00A53722">
        <w:tc>
          <w:tcPr>
            <w:tcW w:w="2291" w:type="dxa"/>
            <w:vAlign w:val="center"/>
          </w:tcPr>
          <w:p w:rsidR="00A53722" w:rsidRPr="00154818" w:rsidRDefault="00A53722" w:rsidP="00DE6CE3">
            <w:pPr>
              <w:spacing w:after="0" w:line="240" w:lineRule="auto"/>
              <w:rPr>
                <w:szCs w:val="22"/>
              </w:rPr>
            </w:pPr>
            <w:r w:rsidRPr="00154818">
              <w:rPr>
                <w:szCs w:val="22"/>
              </w:rPr>
              <w:t>User Name*</w:t>
            </w:r>
          </w:p>
        </w:tc>
        <w:tc>
          <w:tcPr>
            <w:tcW w:w="6497" w:type="dxa"/>
            <w:vAlign w:val="center"/>
          </w:tcPr>
          <w:p w:rsidR="00A53722" w:rsidRPr="00154818" w:rsidRDefault="00A53722" w:rsidP="00DE6CE3">
            <w:pPr>
              <w:spacing w:after="0" w:line="240" w:lineRule="auto"/>
              <w:rPr>
                <w:szCs w:val="22"/>
              </w:rPr>
            </w:pPr>
            <w:r w:rsidRPr="00154818">
              <w:rPr>
                <w:szCs w:val="22"/>
              </w:rPr>
              <w:t>Text</w:t>
            </w:r>
            <w:r w:rsidR="007B6A05">
              <w:rPr>
                <w:szCs w:val="22"/>
              </w:rPr>
              <w:t>, retrieve from Windows AD and editable.</w:t>
            </w:r>
          </w:p>
        </w:tc>
      </w:tr>
      <w:tr w:rsidR="00A53722" w:rsidRPr="00154818" w:rsidTr="00A53722">
        <w:tc>
          <w:tcPr>
            <w:tcW w:w="2291" w:type="dxa"/>
            <w:vAlign w:val="center"/>
          </w:tcPr>
          <w:p w:rsidR="00A53722" w:rsidRPr="00154818" w:rsidRDefault="00A53722" w:rsidP="00DE6CE3">
            <w:pPr>
              <w:spacing w:after="0" w:line="240" w:lineRule="auto"/>
              <w:rPr>
                <w:szCs w:val="22"/>
              </w:rPr>
            </w:pPr>
            <w:r>
              <w:rPr>
                <w:szCs w:val="22"/>
              </w:rPr>
              <w:t>Email</w:t>
            </w:r>
            <w:r w:rsidRPr="00154818">
              <w:rPr>
                <w:szCs w:val="22"/>
              </w:rPr>
              <w:t>*</w:t>
            </w:r>
          </w:p>
        </w:tc>
        <w:tc>
          <w:tcPr>
            <w:tcW w:w="6497" w:type="dxa"/>
            <w:vAlign w:val="center"/>
          </w:tcPr>
          <w:p w:rsidR="00A53722" w:rsidRPr="00154818" w:rsidRDefault="00A53722" w:rsidP="00DE6CE3">
            <w:pPr>
              <w:spacing w:after="0" w:line="240" w:lineRule="auto"/>
              <w:rPr>
                <w:szCs w:val="22"/>
              </w:rPr>
            </w:pPr>
            <w:r w:rsidRPr="00154818">
              <w:rPr>
                <w:szCs w:val="22"/>
              </w:rPr>
              <w:t>Valid Email ID</w:t>
            </w:r>
            <w:r w:rsidR="007B6A05">
              <w:rPr>
                <w:szCs w:val="22"/>
              </w:rPr>
              <w:t>, retrieve from Windows AD and editable.</w:t>
            </w:r>
          </w:p>
        </w:tc>
      </w:tr>
      <w:tr w:rsidR="00A53722" w:rsidRPr="00154818" w:rsidTr="00A53722">
        <w:tc>
          <w:tcPr>
            <w:tcW w:w="2291" w:type="dxa"/>
            <w:vAlign w:val="center"/>
          </w:tcPr>
          <w:p w:rsidR="00A53722" w:rsidRPr="00154818" w:rsidRDefault="00A53722" w:rsidP="00DE6CE3">
            <w:pPr>
              <w:spacing w:after="0" w:line="240" w:lineRule="auto"/>
              <w:rPr>
                <w:szCs w:val="22"/>
              </w:rPr>
            </w:pPr>
            <w:r w:rsidRPr="00154818">
              <w:rPr>
                <w:szCs w:val="22"/>
              </w:rPr>
              <w:t>Phone Number</w:t>
            </w:r>
          </w:p>
        </w:tc>
        <w:tc>
          <w:tcPr>
            <w:tcW w:w="6497" w:type="dxa"/>
            <w:vAlign w:val="center"/>
          </w:tcPr>
          <w:p w:rsidR="00A53722" w:rsidRPr="00154818" w:rsidRDefault="00A53722" w:rsidP="00DE6CE3">
            <w:pPr>
              <w:spacing w:after="0" w:line="240" w:lineRule="auto"/>
              <w:rPr>
                <w:szCs w:val="22"/>
              </w:rPr>
            </w:pPr>
            <w:r w:rsidRPr="00154818">
              <w:rPr>
                <w:szCs w:val="22"/>
              </w:rPr>
              <w:t>+65-XXXX-XXXX</w:t>
            </w:r>
            <w:r w:rsidR="007B6A05">
              <w:rPr>
                <w:szCs w:val="22"/>
              </w:rPr>
              <w:t>, retrieve from Windows AD and editable.</w:t>
            </w:r>
          </w:p>
        </w:tc>
      </w:tr>
      <w:tr w:rsidR="00A53722" w:rsidRPr="00154818" w:rsidTr="00A53722">
        <w:tc>
          <w:tcPr>
            <w:tcW w:w="2291" w:type="dxa"/>
            <w:vAlign w:val="center"/>
          </w:tcPr>
          <w:p w:rsidR="00A53722" w:rsidRPr="00154818" w:rsidRDefault="00A53722" w:rsidP="00DE6CE3">
            <w:pPr>
              <w:spacing w:after="0" w:line="240" w:lineRule="auto"/>
              <w:rPr>
                <w:szCs w:val="22"/>
              </w:rPr>
            </w:pPr>
            <w:commentRangeStart w:id="16"/>
            <w:r>
              <w:rPr>
                <w:szCs w:val="22"/>
              </w:rPr>
              <w:t>Overall User Admin</w:t>
            </w:r>
            <w:commentRangeEnd w:id="16"/>
            <w:r w:rsidR="00E46501">
              <w:rPr>
                <w:rStyle w:val="CommentReference"/>
              </w:rPr>
              <w:commentReference w:id="16"/>
            </w:r>
          </w:p>
        </w:tc>
        <w:tc>
          <w:tcPr>
            <w:tcW w:w="6497" w:type="dxa"/>
            <w:vAlign w:val="center"/>
          </w:tcPr>
          <w:p w:rsidR="00A53722" w:rsidRDefault="00A53722" w:rsidP="00DE6CE3">
            <w:pPr>
              <w:spacing w:after="0" w:line="240" w:lineRule="auto"/>
              <w:rPr>
                <w:szCs w:val="22"/>
              </w:rPr>
            </w:pPr>
            <w:r>
              <w:rPr>
                <w:szCs w:val="22"/>
              </w:rPr>
              <w:t>Yes / No (default), checkbox.</w:t>
            </w:r>
          </w:p>
          <w:p w:rsidR="00A53722" w:rsidRPr="00154818" w:rsidRDefault="00A53722" w:rsidP="00DE6CE3">
            <w:pPr>
              <w:spacing w:after="0" w:line="240" w:lineRule="auto"/>
              <w:rPr>
                <w:szCs w:val="22"/>
              </w:rPr>
            </w:pPr>
            <w:r>
              <w:t>If “Overall User Admin” is selected, this user will be able to manage users in R365.</w:t>
            </w:r>
          </w:p>
        </w:tc>
      </w:tr>
      <w:tr w:rsidR="00A53722" w:rsidRPr="00154818" w:rsidTr="00A53722">
        <w:tc>
          <w:tcPr>
            <w:tcW w:w="2291" w:type="dxa"/>
            <w:vAlign w:val="center"/>
          </w:tcPr>
          <w:p w:rsidR="00A53722" w:rsidRDefault="00A53722" w:rsidP="00DE6CE3">
            <w:pPr>
              <w:spacing w:after="0" w:line="240" w:lineRule="auto"/>
              <w:rPr>
                <w:szCs w:val="22"/>
              </w:rPr>
            </w:pPr>
            <w:commentRangeStart w:id="17"/>
            <w:r>
              <w:rPr>
                <w:szCs w:val="22"/>
              </w:rPr>
              <w:t>Overall Group Admin</w:t>
            </w:r>
            <w:commentRangeEnd w:id="17"/>
            <w:r w:rsidR="00E46501">
              <w:rPr>
                <w:rStyle w:val="CommentReference"/>
              </w:rPr>
              <w:commentReference w:id="17"/>
            </w:r>
          </w:p>
        </w:tc>
        <w:tc>
          <w:tcPr>
            <w:tcW w:w="6497" w:type="dxa"/>
            <w:vAlign w:val="center"/>
          </w:tcPr>
          <w:p w:rsidR="00A53722" w:rsidRDefault="00A53722" w:rsidP="00DE6CE3">
            <w:pPr>
              <w:spacing w:after="0" w:line="240" w:lineRule="auto"/>
              <w:rPr>
                <w:szCs w:val="22"/>
              </w:rPr>
            </w:pPr>
            <w:r>
              <w:rPr>
                <w:szCs w:val="22"/>
              </w:rPr>
              <w:t xml:space="preserve">Yes / No (default), checkbox. </w:t>
            </w:r>
          </w:p>
          <w:p w:rsidR="00A53722" w:rsidRPr="00632325" w:rsidRDefault="00A53722" w:rsidP="00DE6CE3">
            <w:pPr>
              <w:spacing w:after="0" w:line="240" w:lineRule="auto"/>
            </w:pPr>
            <w:r>
              <w:t>If “Overall Group Admin” is selected, this user will be able to manage groups in R365.</w:t>
            </w:r>
          </w:p>
        </w:tc>
      </w:tr>
      <w:tr w:rsidR="00A53722" w:rsidRPr="00154818" w:rsidTr="00A53722">
        <w:tc>
          <w:tcPr>
            <w:tcW w:w="2291" w:type="dxa"/>
            <w:vAlign w:val="center"/>
          </w:tcPr>
          <w:p w:rsidR="00A53722" w:rsidRDefault="00A53722" w:rsidP="00DE6CE3">
            <w:pPr>
              <w:spacing w:after="0" w:line="240" w:lineRule="auto"/>
              <w:rPr>
                <w:szCs w:val="22"/>
              </w:rPr>
            </w:pPr>
            <w:r w:rsidRPr="00154818">
              <w:rPr>
                <w:szCs w:val="22"/>
              </w:rPr>
              <w:t>Remarks</w:t>
            </w:r>
          </w:p>
        </w:tc>
        <w:tc>
          <w:tcPr>
            <w:tcW w:w="6497" w:type="dxa"/>
            <w:vAlign w:val="center"/>
          </w:tcPr>
          <w:p w:rsidR="00A53722" w:rsidRDefault="00A53722" w:rsidP="00DE6CE3">
            <w:pPr>
              <w:spacing w:after="0" w:line="240" w:lineRule="auto"/>
              <w:rPr>
                <w:szCs w:val="22"/>
              </w:rPr>
            </w:pPr>
            <w:r w:rsidRPr="00154818">
              <w:rPr>
                <w:szCs w:val="22"/>
              </w:rPr>
              <w:t>Text</w:t>
            </w:r>
          </w:p>
        </w:tc>
      </w:tr>
    </w:tbl>
    <w:p w:rsidR="00B309EA" w:rsidRDefault="00B309EA" w:rsidP="00A53722">
      <w:pPr>
        <w:ind w:left="864"/>
      </w:pPr>
    </w:p>
    <w:p w:rsidR="00AE77FC" w:rsidRDefault="00AE77FC" w:rsidP="00A53722">
      <w:pPr>
        <w:ind w:left="864"/>
      </w:pPr>
      <w:commentRangeStart w:id="18"/>
      <w:r>
        <w:t xml:space="preserve">Access rights </w:t>
      </w:r>
      <w:commentRangeEnd w:id="18"/>
      <w:r w:rsidR="00A97462">
        <w:rPr>
          <w:rStyle w:val="CommentReference"/>
        </w:rPr>
        <w:commentReference w:id="18"/>
      </w:r>
      <w:r>
        <w:t xml:space="preserve">of Overall User Administrator and Overall Group Administrator will be configurable in database </w:t>
      </w:r>
    </w:p>
    <w:tbl>
      <w:tblPr>
        <w:tblW w:w="8788" w:type="dxa"/>
        <w:tblInd w:w="959" w:type="dxa"/>
        <w:tblLayout w:type="fixed"/>
        <w:tblLook w:val="04A0" w:firstRow="1" w:lastRow="0" w:firstColumn="1" w:lastColumn="0" w:noHBand="0" w:noVBand="1"/>
      </w:tblPr>
      <w:tblGrid>
        <w:gridCol w:w="1701"/>
        <w:gridCol w:w="850"/>
        <w:gridCol w:w="851"/>
        <w:gridCol w:w="992"/>
        <w:gridCol w:w="851"/>
        <w:gridCol w:w="850"/>
        <w:gridCol w:w="851"/>
        <w:gridCol w:w="992"/>
        <w:gridCol w:w="850"/>
      </w:tblGrid>
      <w:tr w:rsidR="00AE77FC" w:rsidRPr="00AE77FC" w:rsidTr="00DE6CE3">
        <w:trPr>
          <w:trHeight w:val="6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Role / Access</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View User</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Create User</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Update User</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Delete User</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View Group</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Create Group</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Update Group</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Delete Group</w:t>
            </w:r>
          </w:p>
        </w:tc>
      </w:tr>
      <w:tr w:rsidR="00AE77FC" w:rsidRPr="00AE77FC" w:rsidTr="00DE6CE3">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Overall Group Administrator</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r>
      <w:tr w:rsidR="00AE77FC" w:rsidRPr="00AE77FC" w:rsidTr="00DE6CE3">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Overall User Administrator</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r>
    </w:tbl>
    <w:p w:rsidR="00933710" w:rsidRDefault="005A16B9">
      <w:pPr>
        <w:pStyle w:val="Heading4"/>
      </w:pPr>
      <w:r>
        <w:t>Update User</w:t>
      </w:r>
    </w:p>
    <w:p w:rsidR="00933710" w:rsidRDefault="001436FF" w:rsidP="00DE6CE3">
      <w:pPr>
        <w:spacing w:before="240"/>
        <w:ind w:left="864"/>
      </w:pPr>
      <w:r>
        <w:t xml:space="preserve">This feature will allow Overall User Administrator to update user details in R365. </w:t>
      </w:r>
      <w:r w:rsidR="00AE41F7">
        <w:t xml:space="preserve">Following details will be </w:t>
      </w:r>
      <w:r>
        <w:t>displayed</w:t>
      </w:r>
      <w:r w:rsidR="00AE41F7">
        <w:t xml:space="preserve"> </w:t>
      </w:r>
      <w:r>
        <w:t>or</w:t>
      </w:r>
      <w:r w:rsidR="00AE41F7">
        <w:t xml:space="preserve"> </w:t>
      </w:r>
      <w:r w:rsidR="00CD069A">
        <w:t>editable</w:t>
      </w:r>
      <w:r w:rsidR="00AE41F7">
        <w:t xml:space="preserve"> </w:t>
      </w:r>
      <w:r>
        <w:t>in update user details page:</w:t>
      </w:r>
    </w:p>
    <w:tbl>
      <w:tblPr>
        <w:tblStyle w:val="TableGrid"/>
        <w:tblW w:w="0" w:type="auto"/>
        <w:tblInd w:w="959" w:type="dxa"/>
        <w:tblLook w:val="04A0" w:firstRow="1" w:lastRow="0" w:firstColumn="1" w:lastColumn="0" w:noHBand="0" w:noVBand="1"/>
      </w:tblPr>
      <w:tblGrid>
        <w:gridCol w:w="2410"/>
        <w:gridCol w:w="1275"/>
        <w:gridCol w:w="5529"/>
      </w:tblGrid>
      <w:tr w:rsidR="00933710" w:rsidRPr="00BA0896" w:rsidTr="00DE6CE3">
        <w:tc>
          <w:tcPr>
            <w:tcW w:w="2410" w:type="dxa"/>
            <w:shd w:val="clear" w:color="auto" w:fill="FBD4B4" w:themeFill="accent6" w:themeFillTint="66"/>
            <w:vAlign w:val="center"/>
          </w:tcPr>
          <w:p w:rsidR="00933710" w:rsidRPr="00154818" w:rsidRDefault="00933710" w:rsidP="00DE6CE3">
            <w:pPr>
              <w:spacing w:after="0" w:line="240" w:lineRule="auto"/>
              <w:jc w:val="center"/>
              <w:rPr>
                <w:b/>
                <w:szCs w:val="22"/>
              </w:rPr>
            </w:pPr>
            <w:r w:rsidRPr="00154818">
              <w:rPr>
                <w:b/>
                <w:szCs w:val="22"/>
              </w:rPr>
              <w:t>Fields</w:t>
            </w:r>
          </w:p>
        </w:tc>
        <w:tc>
          <w:tcPr>
            <w:tcW w:w="1275" w:type="dxa"/>
            <w:shd w:val="clear" w:color="auto" w:fill="FBD4B4" w:themeFill="accent6" w:themeFillTint="66"/>
          </w:tcPr>
          <w:p w:rsidR="00933710" w:rsidRPr="00154818" w:rsidRDefault="00933710" w:rsidP="00DE6CE3">
            <w:pPr>
              <w:spacing w:after="0" w:line="240" w:lineRule="auto"/>
              <w:jc w:val="center"/>
              <w:rPr>
                <w:b/>
                <w:szCs w:val="22"/>
              </w:rPr>
            </w:pPr>
            <w:r>
              <w:rPr>
                <w:b/>
                <w:szCs w:val="22"/>
              </w:rPr>
              <w:t>Editable</w:t>
            </w:r>
          </w:p>
        </w:tc>
        <w:tc>
          <w:tcPr>
            <w:tcW w:w="5529" w:type="dxa"/>
            <w:shd w:val="clear" w:color="auto" w:fill="FBD4B4" w:themeFill="accent6" w:themeFillTint="66"/>
            <w:vAlign w:val="center"/>
          </w:tcPr>
          <w:p w:rsidR="00933710" w:rsidRPr="00154818" w:rsidRDefault="00933710" w:rsidP="00DE6CE3">
            <w:pPr>
              <w:spacing w:after="0" w:line="240" w:lineRule="auto"/>
              <w:jc w:val="center"/>
              <w:rPr>
                <w:b/>
                <w:szCs w:val="22"/>
              </w:rPr>
            </w:pPr>
            <w:r w:rsidRPr="00154818">
              <w:rPr>
                <w:b/>
                <w:szCs w:val="22"/>
              </w:rPr>
              <w:t>Remarks</w:t>
            </w:r>
          </w:p>
        </w:tc>
      </w:tr>
      <w:tr w:rsidR="00933710" w:rsidRPr="00BA0896" w:rsidTr="00DE6CE3">
        <w:tc>
          <w:tcPr>
            <w:tcW w:w="2410" w:type="dxa"/>
            <w:vAlign w:val="center"/>
          </w:tcPr>
          <w:p w:rsidR="00933710" w:rsidRPr="00154818" w:rsidRDefault="00933710" w:rsidP="00DE6CE3">
            <w:pPr>
              <w:spacing w:after="0" w:line="240" w:lineRule="auto"/>
              <w:rPr>
                <w:szCs w:val="22"/>
              </w:rPr>
            </w:pPr>
            <w:r w:rsidRPr="00154818">
              <w:rPr>
                <w:szCs w:val="22"/>
              </w:rPr>
              <w:t>User ID</w:t>
            </w:r>
            <w:r>
              <w:rPr>
                <w:szCs w:val="22"/>
              </w:rPr>
              <w:t>*</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User Name</w:t>
            </w:r>
            <w:r>
              <w:rPr>
                <w:szCs w:val="22"/>
              </w:rPr>
              <w:t>*</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Text</w:t>
            </w:r>
            <w:r w:rsidR="007B6A05">
              <w:rPr>
                <w:szCs w:val="22"/>
              </w:rPr>
              <w:t>, retrieve from Windows AD and editable.</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Email</w:t>
            </w:r>
            <w:r>
              <w:rPr>
                <w:szCs w:val="22"/>
              </w:rPr>
              <w:t>*</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Valid Email ID</w:t>
            </w:r>
            <w:r w:rsidR="007B6A05">
              <w:rPr>
                <w:szCs w:val="22"/>
              </w:rPr>
              <w:t>, retrieve from Windows AD and editable.</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Phone Number</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+65-XXXX-XXXX</w:t>
            </w:r>
            <w:r w:rsidR="007B6A05">
              <w:rPr>
                <w:szCs w:val="22"/>
              </w:rPr>
              <w:t>, retrieve from Windows AD and editable.</w:t>
            </w:r>
          </w:p>
        </w:tc>
      </w:tr>
      <w:tr w:rsidR="00933710" w:rsidRPr="00154818" w:rsidTr="00DE6CE3">
        <w:tc>
          <w:tcPr>
            <w:tcW w:w="2410" w:type="dxa"/>
            <w:vAlign w:val="center"/>
          </w:tcPr>
          <w:p w:rsidR="00933710" w:rsidRPr="00154818" w:rsidRDefault="00933710" w:rsidP="00DE6CE3">
            <w:pPr>
              <w:spacing w:after="0" w:line="240" w:lineRule="auto"/>
              <w:rPr>
                <w:szCs w:val="22"/>
              </w:rPr>
            </w:pPr>
            <w:r>
              <w:rPr>
                <w:szCs w:val="22"/>
              </w:rPr>
              <w:t>Overall User Admin</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Default="00933710" w:rsidP="00DE6CE3">
            <w:pPr>
              <w:spacing w:after="0" w:line="240" w:lineRule="auto"/>
              <w:rPr>
                <w:szCs w:val="22"/>
              </w:rPr>
            </w:pPr>
            <w:r>
              <w:rPr>
                <w:szCs w:val="22"/>
              </w:rPr>
              <w:t xml:space="preserve"> Yes / No, checkbox.</w:t>
            </w:r>
          </w:p>
        </w:tc>
      </w:tr>
      <w:tr w:rsidR="00933710" w:rsidRPr="00154818" w:rsidTr="00DE6CE3">
        <w:tc>
          <w:tcPr>
            <w:tcW w:w="2410" w:type="dxa"/>
            <w:vAlign w:val="center"/>
          </w:tcPr>
          <w:p w:rsidR="00933710" w:rsidRPr="00154818" w:rsidRDefault="00933710" w:rsidP="00DE6CE3">
            <w:pPr>
              <w:spacing w:after="0" w:line="240" w:lineRule="auto"/>
              <w:rPr>
                <w:szCs w:val="22"/>
              </w:rPr>
            </w:pPr>
            <w:r>
              <w:rPr>
                <w:szCs w:val="22"/>
              </w:rPr>
              <w:t>Overall Group Admin</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Default="00933710" w:rsidP="00DE6CE3">
            <w:pPr>
              <w:spacing w:after="0" w:line="240" w:lineRule="auto"/>
              <w:rPr>
                <w:szCs w:val="22"/>
              </w:rPr>
            </w:pPr>
            <w:r>
              <w:rPr>
                <w:szCs w:val="22"/>
              </w:rPr>
              <w:t xml:space="preserve"> Yes / No, checkbox. </w:t>
            </w:r>
          </w:p>
        </w:tc>
      </w:tr>
      <w:tr w:rsidR="00933710" w:rsidRPr="00154818" w:rsidTr="00DE6CE3">
        <w:tc>
          <w:tcPr>
            <w:tcW w:w="2410" w:type="dxa"/>
            <w:vAlign w:val="center"/>
          </w:tcPr>
          <w:p w:rsidR="00933710" w:rsidRDefault="00933710" w:rsidP="00DE6CE3">
            <w:pPr>
              <w:spacing w:after="0" w:line="240" w:lineRule="auto"/>
              <w:rPr>
                <w:szCs w:val="22"/>
              </w:rPr>
            </w:pPr>
            <w:r w:rsidRPr="00154818">
              <w:rPr>
                <w:szCs w:val="22"/>
              </w:rPr>
              <w:t>Remarks</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Default="00933710" w:rsidP="00DE6CE3">
            <w:pPr>
              <w:spacing w:after="0" w:line="240" w:lineRule="auto"/>
              <w:rPr>
                <w:szCs w:val="22"/>
              </w:rPr>
            </w:pPr>
            <w:r>
              <w:rPr>
                <w:szCs w:val="22"/>
              </w:rPr>
              <w:t xml:space="preserve"> </w:t>
            </w: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Created By</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Created Date</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DD/MM/YYYY</w:t>
            </w:r>
            <w:r>
              <w:rPr>
                <w:szCs w:val="22"/>
              </w:rPr>
              <w:t xml:space="preserve"> HH:MM:SS</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Last Modified</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Last Modified Date</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DD/MM/YYYY</w:t>
            </w:r>
            <w:r>
              <w:rPr>
                <w:szCs w:val="22"/>
              </w:rPr>
              <w:t xml:space="preserve"> HH:MM:SS</w:t>
            </w:r>
          </w:p>
        </w:tc>
      </w:tr>
    </w:tbl>
    <w:p w:rsidR="00933710" w:rsidRDefault="005A16B9">
      <w:pPr>
        <w:pStyle w:val="Heading4"/>
      </w:pPr>
      <w:r>
        <w:lastRenderedPageBreak/>
        <w:t>Delete User</w:t>
      </w:r>
    </w:p>
    <w:p w:rsidR="00933710" w:rsidRDefault="00C116BA">
      <w:pPr>
        <w:ind w:left="864"/>
      </w:pPr>
      <w:r>
        <w:t>This feature will allow Overall User Admin</w:t>
      </w:r>
      <w:r w:rsidR="00766EC2">
        <w:t>istrator</w:t>
      </w:r>
      <w:r>
        <w:t xml:space="preserve"> to delete user from </w:t>
      </w:r>
      <w:r w:rsidR="001B7848">
        <w:t>R365</w:t>
      </w:r>
      <w:r>
        <w:t>. W</w:t>
      </w:r>
      <w:r w:rsidR="001B7848">
        <w:t xml:space="preserve">hen a user is </w:t>
      </w:r>
      <w:r>
        <w:t xml:space="preserve">deleted, it will be </w:t>
      </w:r>
      <w:commentRangeStart w:id="19"/>
      <w:r>
        <w:t xml:space="preserve">logically </w:t>
      </w:r>
      <w:commentRangeEnd w:id="19"/>
      <w:r w:rsidR="00E46501">
        <w:rPr>
          <w:rStyle w:val="CommentReference"/>
        </w:rPr>
        <w:commentReference w:id="19"/>
      </w:r>
      <w:r>
        <w:t>deleted from database</w:t>
      </w:r>
      <w:r w:rsidR="005C0F61">
        <w:t xml:space="preserve">. </w:t>
      </w:r>
      <w:commentRangeStart w:id="20"/>
      <w:r w:rsidR="005C0F61">
        <w:t>However, user is not allowed to be deleted if he is the only group administrator of a user group.</w:t>
      </w:r>
      <w:commentRangeEnd w:id="20"/>
      <w:r w:rsidR="005C0F61">
        <w:rPr>
          <w:rStyle w:val="CommentReference"/>
        </w:rPr>
        <w:commentReference w:id="20"/>
      </w:r>
    </w:p>
    <w:p w:rsidR="00933710" w:rsidRDefault="005A16B9">
      <w:pPr>
        <w:pStyle w:val="Heading4"/>
      </w:pPr>
      <w:r>
        <w:t>View User</w:t>
      </w:r>
      <w:r w:rsidR="00D209E7">
        <w:t xml:space="preserve"> Details</w:t>
      </w:r>
    </w:p>
    <w:p w:rsidR="00933710" w:rsidRDefault="001B7848">
      <w:pPr>
        <w:ind w:left="864"/>
      </w:pPr>
      <w:r>
        <w:t>This feature will allow Overall User Admin</w:t>
      </w:r>
      <w:r w:rsidR="00766EC2">
        <w:t>istrator</w:t>
      </w:r>
      <w:r>
        <w:t xml:space="preserve"> to view user details in R365</w:t>
      </w:r>
      <w:r w:rsidR="00D209E7">
        <w:t xml:space="preserve">. </w:t>
      </w:r>
      <w:r>
        <w:t>Following field</w:t>
      </w:r>
      <w:r w:rsidR="00766EC2">
        <w:t>s will be shown in user details page:</w:t>
      </w:r>
    </w:p>
    <w:tbl>
      <w:tblPr>
        <w:tblStyle w:val="TableGrid"/>
        <w:tblW w:w="0" w:type="auto"/>
        <w:tblInd w:w="959" w:type="dxa"/>
        <w:tblLook w:val="04A0" w:firstRow="1" w:lastRow="0" w:firstColumn="1" w:lastColumn="0" w:noHBand="0" w:noVBand="1"/>
      </w:tblPr>
      <w:tblGrid>
        <w:gridCol w:w="3260"/>
        <w:gridCol w:w="5812"/>
      </w:tblGrid>
      <w:tr w:rsidR="00632325" w:rsidRPr="00BA0896" w:rsidTr="00DE6CE3">
        <w:tc>
          <w:tcPr>
            <w:tcW w:w="3260" w:type="dxa"/>
            <w:shd w:val="clear" w:color="auto" w:fill="FBD4B4" w:themeFill="accent6" w:themeFillTint="66"/>
            <w:vAlign w:val="center"/>
          </w:tcPr>
          <w:p w:rsidR="00632325" w:rsidRPr="00154818" w:rsidRDefault="00632325" w:rsidP="00DE6CE3">
            <w:pPr>
              <w:spacing w:after="0" w:line="240" w:lineRule="auto"/>
              <w:jc w:val="center"/>
              <w:rPr>
                <w:b/>
                <w:szCs w:val="22"/>
              </w:rPr>
            </w:pPr>
            <w:r w:rsidRPr="00154818">
              <w:rPr>
                <w:b/>
                <w:szCs w:val="22"/>
              </w:rPr>
              <w:t>Fields</w:t>
            </w:r>
          </w:p>
        </w:tc>
        <w:tc>
          <w:tcPr>
            <w:tcW w:w="5812" w:type="dxa"/>
            <w:shd w:val="clear" w:color="auto" w:fill="FBD4B4" w:themeFill="accent6" w:themeFillTint="66"/>
            <w:vAlign w:val="center"/>
          </w:tcPr>
          <w:p w:rsidR="00632325" w:rsidRPr="00154818" w:rsidRDefault="00632325" w:rsidP="00DE6CE3">
            <w:pPr>
              <w:spacing w:after="0" w:line="240" w:lineRule="auto"/>
              <w:jc w:val="center"/>
              <w:rPr>
                <w:b/>
                <w:szCs w:val="22"/>
              </w:rPr>
            </w:pPr>
            <w:r w:rsidRPr="00154818">
              <w:rPr>
                <w:b/>
                <w:szCs w:val="22"/>
              </w:rPr>
              <w:t>Remarks</w:t>
            </w:r>
          </w:p>
        </w:tc>
      </w:tr>
      <w:tr w:rsidR="00632325" w:rsidRPr="00BA0896" w:rsidTr="00DE6CE3">
        <w:tc>
          <w:tcPr>
            <w:tcW w:w="3260" w:type="dxa"/>
            <w:vAlign w:val="center"/>
          </w:tcPr>
          <w:p w:rsidR="00632325" w:rsidRPr="00154818" w:rsidRDefault="00632325" w:rsidP="00DE6CE3">
            <w:pPr>
              <w:spacing w:after="0" w:line="240" w:lineRule="auto"/>
              <w:rPr>
                <w:szCs w:val="22"/>
              </w:rPr>
            </w:pPr>
            <w:r w:rsidRPr="00154818">
              <w:rPr>
                <w:szCs w:val="22"/>
              </w:rPr>
              <w:t>User ID</w:t>
            </w:r>
          </w:p>
        </w:tc>
        <w:tc>
          <w:tcPr>
            <w:tcW w:w="5812" w:type="dxa"/>
            <w:vAlign w:val="center"/>
          </w:tcPr>
          <w:p w:rsidR="00632325" w:rsidRPr="00154818" w:rsidRDefault="00632325" w:rsidP="00DE6CE3">
            <w:pPr>
              <w:spacing w:after="0" w:line="240" w:lineRule="auto"/>
              <w:rPr>
                <w:szCs w:val="22"/>
              </w:rPr>
            </w:pPr>
            <w:r w:rsidRPr="00154818">
              <w:rPr>
                <w:szCs w:val="22"/>
              </w:rPr>
              <w:t>Text</w:t>
            </w:r>
          </w:p>
        </w:tc>
      </w:tr>
      <w:tr w:rsidR="00632325" w:rsidRPr="00154818" w:rsidTr="00DE6CE3">
        <w:tc>
          <w:tcPr>
            <w:tcW w:w="3260" w:type="dxa"/>
            <w:vAlign w:val="center"/>
          </w:tcPr>
          <w:p w:rsidR="00632325" w:rsidRPr="00154818" w:rsidRDefault="00632325" w:rsidP="00DE6CE3">
            <w:pPr>
              <w:spacing w:after="0" w:line="240" w:lineRule="auto"/>
              <w:rPr>
                <w:szCs w:val="22"/>
              </w:rPr>
            </w:pPr>
            <w:r w:rsidRPr="00154818">
              <w:rPr>
                <w:szCs w:val="22"/>
              </w:rPr>
              <w:t>User Name</w:t>
            </w:r>
          </w:p>
        </w:tc>
        <w:tc>
          <w:tcPr>
            <w:tcW w:w="5812" w:type="dxa"/>
            <w:vAlign w:val="center"/>
          </w:tcPr>
          <w:p w:rsidR="00632325" w:rsidRPr="00154818" w:rsidRDefault="00632325" w:rsidP="00DE6CE3">
            <w:pPr>
              <w:spacing w:after="0" w:line="240" w:lineRule="auto"/>
              <w:rPr>
                <w:szCs w:val="22"/>
              </w:rPr>
            </w:pPr>
            <w:r w:rsidRPr="00154818">
              <w:rPr>
                <w:szCs w:val="22"/>
              </w:rPr>
              <w:t>Text</w:t>
            </w:r>
          </w:p>
        </w:tc>
      </w:tr>
      <w:tr w:rsidR="00632325" w:rsidRPr="00154818" w:rsidTr="00DE6CE3">
        <w:tc>
          <w:tcPr>
            <w:tcW w:w="3260" w:type="dxa"/>
            <w:vAlign w:val="center"/>
          </w:tcPr>
          <w:p w:rsidR="00632325" w:rsidRPr="00154818" w:rsidRDefault="00632325" w:rsidP="00DE6CE3">
            <w:pPr>
              <w:spacing w:after="0" w:line="240" w:lineRule="auto"/>
              <w:rPr>
                <w:szCs w:val="22"/>
              </w:rPr>
            </w:pPr>
            <w:r w:rsidRPr="00154818">
              <w:rPr>
                <w:szCs w:val="22"/>
              </w:rPr>
              <w:t xml:space="preserve">Email </w:t>
            </w:r>
          </w:p>
        </w:tc>
        <w:tc>
          <w:tcPr>
            <w:tcW w:w="5812" w:type="dxa"/>
            <w:vAlign w:val="center"/>
          </w:tcPr>
          <w:p w:rsidR="00632325" w:rsidRPr="00154818" w:rsidRDefault="00D209E7" w:rsidP="00DE6CE3">
            <w:pPr>
              <w:spacing w:after="0" w:line="240" w:lineRule="auto"/>
              <w:rPr>
                <w:szCs w:val="22"/>
              </w:rPr>
            </w:pPr>
            <w:r>
              <w:rPr>
                <w:szCs w:val="22"/>
              </w:rPr>
              <w:t>Text</w:t>
            </w:r>
          </w:p>
        </w:tc>
      </w:tr>
      <w:tr w:rsidR="00632325" w:rsidRPr="00154818" w:rsidTr="00DE6CE3">
        <w:tc>
          <w:tcPr>
            <w:tcW w:w="3260" w:type="dxa"/>
            <w:vAlign w:val="center"/>
          </w:tcPr>
          <w:p w:rsidR="00632325" w:rsidRPr="00154818" w:rsidRDefault="00632325" w:rsidP="00DE6CE3">
            <w:pPr>
              <w:spacing w:after="0" w:line="240" w:lineRule="auto"/>
              <w:rPr>
                <w:szCs w:val="22"/>
              </w:rPr>
            </w:pPr>
            <w:r w:rsidRPr="00154818">
              <w:rPr>
                <w:szCs w:val="22"/>
              </w:rPr>
              <w:t>Phone Number</w:t>
            </w:r>
          </w:p>
        </w:tc>
        <w:tc>
          <w:tcPr>
            <w:tcW w:w="5812" w:type="dxa"/>
            <w:vAlign w:val="center"/>
          </w:tcPr>
          <w:p w:rsidR="00632325" w:rsidRPr="00154818" w:rsidRDefault="00D209E7" w:rsidP="00DE6CE3">
            <w:pPr>
              <w:spacing w:after="0" w:line="240" w:lineRule="auto"/>
              <w:rPr>
                <w:szCs w:val="22"/>
              </w:rPr>
            </w:pPr>
            <w:r>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User Admin</w:t>
            </w:r>
          </w:p>
        </w:tc>
        <w:tc>
          <w:tcPr>
            <w:tcW w:w="5812" w:type="dxa"/>
            <w:vAlign w:val="center"/>
          </w:tcPr>
          <w:p w:rsidR="00D209E7" w:rsidRPr="00154818" w:rsidRDefault="00D209E7" w:rsidP="00DE6CE3">
            <w:pPr>
              <w:spacing w:after="0" w:line="240" w:lineRule="auto"/>
              <w:rPr>
                <w:szCs w:val="22"/>
              </w:rPr>
            </w:pPr>
            <w:r>
              <w:rPr>
                <w:szCs w:val="22"/>
              </w:rPr>
              <w:t>Yes / No</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Group Admin</w:t>
            </w:r>
          </w:p>
        </w:tc>
        <w:tc>
          <w:tcPr>
            <w:tcW w:w="5812" w:type="dxa"/>
            <w:vAlign w:val="center"/>
          </w:tcPr>
          <w:p w:rsidR="00D209E7" w:rsidRPr="00154818" w:rsidRDefault="00D209E7" w:rsidP="00DE6CE3">
            <w:pPr>
              <w:spacing w:after="0" w:line="240" w:lineRule="auto"/>
              <w:rPr>
                <w:szCs w:val="22"/>
              </w:rPr>
            </w:pPr>
            <w:r>
              <w:rPr>
                <w:szCs w:val="22"/>
              </w:rPr>
              <w:t>Yes / No</w:t>
            </w:r>
          </w:p>
        </w:tc>
      </w:tr>
      <w:tr w:rsidR="00D209E7" w:rsidRPr="00154818" w:rsidTr="00DE6CE3">
        <w:tc>
          <w:tcPr>
            <w:tcW w:w="3260" w:type="dxa"/>
            <w:vAlign w:val="center"/>
          </w:tcPr>
          <w:p w:rsidR="00D209E7" w:rsidRDefault="00D209E7" w:rsidP="00DE6CE3">
            <w:pPr>
              <w:spacing w:after="0" w:line="240" w:lineRule="auto"/>
              <w:rPr>
                <w:szCs w:val="22"/>
              </w:rPr>
            </w:pPr>
            <w:r w:rsidRPr="00154818">
              <w:rPr>
                <w:szCs w:val="22"/>
              </w:rPr>
              <w:t>Remarks</w:t>
            </w:r>
          </w:p>
        </w:tc>
        <w:tc>
          <w:tcPr>
            <w:tcW w:w="5812" w:type="dxa"/>
            <w:vAlign w:val="center"/>
          </w:tcPr>
          <w:p w:rsidR="00D209E7"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By</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bl>
    <w:p w:rsidR="00933710" w:rsidRDefault="00D209E7">
      <w:pPr>
        <w:pStyle w:val="Heading4"/>
      </w:pPr>
      <w:r>
        <w:t xml:space="preserve">View </w:t>
      </w:r>
      <w:r w:rsidR="00C52D63">
        <w:t>My</w:t>
      </w:r>
      <w:r>
        <w:t xml:space="preserve"> User Details</w:t>
      </w:r>
    </w:p>
    <w:p w:rsidR="00933710" w:rsidRDefault="00D209E7">
      <w:pPr>
        <w:ind w:left="864"/>
      </w:pPr>
      <w:r>
        <w:t>This feature will allow user to view his or her user details</w:t>
      </w:r>
      <w:r w:rsidR="00B54341">
        <w:t xml:space="preserve"> in user profile page</w:t>
      </w:r>
      <w:r>
        <w:t>. Following fields wil</w:t>
      </w:r>
      <w:r w:rsidR="00766EC2">
        <w:t>l be shown:</w:t>
      </w:r>
    </w:p>
    <w:tbl>
      <w:tblPr>
        <w:tblStyle w:val="TableGrid"/>
        <w:tblW w:w="0" w:type="auto"/>
        <w:tblInd w:w="959" w:type="dxa"/>
        <w:tblLook w:val="04A0" w:firstRow="1" w:lastRow="0" w:firstColumn="1" w:lastColumn="0" w:noHBand="0" w:noVBand="1"/>
      </w:tblPr>
      <w:tblGrid>
        <w:gridCol w:w="3260"/>
        <w:gridCol w:w="5812"/>
      </w:tblGrid>
      <w:tr w:rsidR="00D209E7" w:rsidRPr="00BA0896" w:rsidTr="00DE6CE3">
        <w:tc>
          <w:tcPr>
            <w:tcW w:w="3260" w:type="dxa"/>
            <w:shd w:val="clear" w:color="auto" w:fill="FBD4B4" w:themeFill="accent6" w:themeFillTint="66"/>
            <w:vAlign w:val="center"/>
          </w:tcPr>
          <w:p w:rsidR="00D209E7" w:rsidRPr="00154818" w:rsidRDefault="00D209E7" w:rsidP="00DE6CE3">
            <w:pPr>
              <w:spacing w:after="0" w:line="240" w:lineRule="auto"/>
              <w:jc w:val="center"/>
              <w:rPr>
                <w:b/>
                <w:szCs w:val="22"/>
              </w:rPr>
            </w:pPr>
            <w:r w:rsidRPr="00154818">
              <w:rPr>
                <w:b/>
                <w:szCs w:val="22"/>
              </w:rPr>
              <w:t>Fields</w:t>
            </w:r>
          </w:p>
        </w:tc>
        <w:tc>
          <w:tcPr>
            <w:tcW w:w="5812" w:type="dxa"/>
            <w:shd w:val="clear" w:color="auto" w:fill="FBD4B4" w:themeFill="accent6" w:themeFillTint="66"/>
            <w:vAlign w:val="center"/>
          </w:tcPr>
          <w:p w:rsidR="00D209E7" w:rsidRPr="00154818" w:rsidRDefault="00D209E7" w:rsidP="00DE6CE3">
            <w:pPr>
              <w:spacing w:after="0" w:line="240" w:lineRule="auto"/>
              <w:jc w:val="center"/>
              <w:rPr>
                <w:b/>
                <w:szCs w:val="22"/>
              </w:rPr>
            </w:pPr>
            <w:r w:rsidRPr="00154818">
              <w:rPr>
                <w:b/>
                <w:szCs w:val="22"/>
              </w:rPr>
              <w:t>Remarks</w:t>
            </w:r>
          </w:p>
        </w:tc>
      </w:tr>
      <w:tr w:rsidR="00D209E7" w:rsidRPr="00BA0896" w:rsidTr="00DE6CE3">
        <w:tc>
          <w:tcPr>
            <w:tcW w:w="3260" w:type="dxa"/>
            <w:vAlign w:val="center"/>
          </w:tcPr>
          <w:p w:rsidR="00D209E7" w:rsidRPr="00154818" w:rsidRDefault="00D209E7" w:rsidP="00DE6CE3">
            <w:pPr>
              <w:spacing w:after="0" w:line="240" w:lineRule="auto"/>
              <w:rPr>
                <w:szCs w:val="22"/>
              </w:rPr>
            </w:pPr>
            <w:r w:rsidRPr="00154818">
              <w:rPr>
                <w:szCs w:val="22"/>
              </w:rPr>
              <w:t>User ID</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User Name</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Email</w:t>
            </w:r>
          </w:p>
        </w:tc>
        <w:tc>
          <w:tcPr>
            <w:tcW w:w="5812" w:type="dxa"/>
            <w:vAlign w:val="center"/>
          </w:tcPr>
          <w:p w:rsidR="00D209E7" w:rsidRPr="00154818" w:rsidRDefault="00D209E7" w:rsidP="00DE6CE3">
            <w:pPr>
              <w:spacing w:after="0" w:line="240" w:lineRule="auto"/>
              <w:rPr>
                <w:szCs w:val="22"/>
              </w:rPr>
            </w:pPr>
            <w:r>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Phone Number</w:t>
            </w:r>
          </w:p>
        </w:tc>
        <w:tc>
          <w:tcPr>
            <w:tcW w:w="5812" w:type="dxa"/>
            <w:vAlign w:val="center"/>
          </w:tcPr>
          <w:p w:rsidR="00D209E7" w:rsidRPr="00154818" w:rsidRDefault="00D209E7" w:rsidP="00DE6CE3">
            <w:pPr>
              <w:spacing w:after="0" w:line="240" w:lineRule="auto"/>
              <w:rPr>
                <w:szCs w:val="22"/>
              </w:rPr>
            </w:pPr>
            <w:r>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Group &amp; Role</w:t>
            </w:r>
          </w:p>
        </w:tc>
        <w:tc>
          <w:tcPr>
            <w:tcW w:w="5812" w:type="dxa"/>
            <w:vAlign w:val="center"/>
          </w:tcPr>
          <w:p w:rsidR="00D209E7" w:rsidRPr="00154818" w:rsidRDefault="00D209E7" w:rsidP="00DE6CE3">
            <w:pPr>
              <w:spacing w:after="0" w:line="240" w:lineRule="auto"/>
              <w:rPr>
                <w:szCs w:val="22"/>
              </w:rPr>
            </w:pPr>
            <w:r>
              <w:rPr>
                <w:szCs w:val="22"/>
              </w:rPr>
              <w:t>Display User Group &amp; Role information if any</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User Admin</w:t>
            </w:r>
          </w:p>
        </w:tc>
        <w:tc>
          <w:tcPr>
            <w:tcW w:w="5812" w:type="dxa"/>
            <w:vAlign w:val="center"/>
          </w:tcPr>
          <w:p w:rsidR="00D209E7" w:rsidRPr="00154818" w:rsidRDefault="00B54341" w:rsidP="00DE6CE3">
            <w:pPr>
              <w:spacing w:after="0" w:line="240" w:lineRule="auto"/>
              <w:rPr>
                <w:szCs w:val="22"/>
              </w:rPr>
            </w:pPr>
            <w:r>
              <w:rPr>
                <w:szCs w:val="22"/>
              </w:rPr>
              <w:t>If is “Overall User Admin”, display “Yes”. Else, hide this field.</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Group Admin</w:t>
            </w:r>
          </w:p>
        </w:tc>
        <w:tc>
          <w:tcPr>
            <w:tcW w:w="5812" w:type="dxa"/>
            <w:vAlign w:val="center"/>
          </w:tcPr>
          <w:p w:rsidR="00D209E7" w:rsidRPr="00154818" w:rsidRDefault="00B54341" w:rsidP="00B54341">
            <w:pPr>
              <w:spacing w:after="0" w:line="240" w:lineRule="auto"/>
              <w:rPr>
                <w:szCs w:val="22"/>
              </w:rPr>
            </w:pPr>
            <w:r>
              <w:rPr>
                <w:szCs w:val="22"/>
              </w:rPr>
              <w:t>If is “Overall Group Admin”, display “Yes”. Else, hide this field.</w:t>
            </w:r>
          </w:p>
        </w:tc>
      </w:tr>
      <w:tr w:rsidR="00D209E7" w:rsidRPr="00154818" w:rsidTr="00DE6CE3">
        <w:tc>
          <w:tcPr>
            <w:tcW w:w="3260" w:type="dxa"/>
            <w:vAlign w:val="center"/>
          </w:tcPr>
          <w:p w:rsidR="00D209E7" w:rsidRDefault="00D209E7" w:rsidP="00DE6CE3">
            <w:pPr>
              <w:spacing w:after="0" w:line="240" w:lineRule="auto"/>
              <w:rPr>
                <w:szCs w:val="22"/>
              </w:rPr>
            </w:pPr>
            <w:r w:rsidRPr="00154818">
              <w:rPr>
                <w:szCs w:val="22"/>
              </w:rPr>
              <w:t>Remarks</w:t>
            </w:r>
          </w:p>
        </w:tc>
        <w:tc>
          <w:tcPr>
            <w:tcW w:w="5812" w:type="dxa"/>
            <w:vAlign w:val="center"/>
          </w:tcPr>
          <w:p w:rsidR="00D209E7"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By</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bl>
    <w:p w:rsidR="00933710" w:rsidRDefault="005A16B9">
      <w:pPr>
        <w:pStyle w:val="Heading4"/>
      </w:pPr>
      <w:r>
        <w:t xml:space="preserve">Search User </w:t>
      </w:r>
      <w:r w:rsidR="00D209E7">
        <w:t xml:space="preserve"> </w:t>
      </w:r>
    </w:p>
    <w:p w:rsidR="00933710" w:rsidRDefault="00D209E7">
      <w:pPr>
        <w:ind w:left="864"/>
      </w:pPr>
      <w:r>
        <w:t>This feature will allow Overall User Admin</w:t>
      </w:r>
      <w:r w:rsidR="00766EC2">
        <w:t>istrator</w:t>
      </w:r>
      <w:r>
        <w:t xml:space="preserve"> to search user</w:t>
      </w:r>
      <w:r w:rsidR="00CF0539">
        <w:t>s via</w:t>
      </w:r>
      <w:r w:rsidR="00766EC2">
        <w:t xml:space="preserve"> any</w:t>
      </w:r>
      <w:r w:rsidR="00CF0539">
        <w:t xml:space="preserve"> keywords </w:t>
      </w:r>
      <w:r w:rsidR="00766EC2">
        <w:t>in user details</w:t>
      </w:r>
      <w:r w:rsidR="00CF0539">
        <w:t>. Search via keyword function shall be enhanced by “Search as you type” feature.</w:t>
      </w:r>
    </w:p>
    <w:p w:rsidR="00933710" w:rsidRDefault="005A16B9">
      <w:pPr>
        <w:pStyle w:val="Heading4"/>
      </w:pPr>
      <w:r>
        <w:lastRenderedPageBreak/>
        <w:t>Sort User</w:t>
      </w:r>
      <w:r w:rsidR="00CF0539">
        <w:t xml:space="preserve"> </w:t>
      </w:r>
    </w:p>
    <w:p w:rsidR="00933710" w:rsidRDefault="00CF0539">
      <w:pPr>
        <w:ind w:left="864"/>
      </w:pPr>
      <w:r>
        <w:t>This feature will allow Overall User A</w:t>
      </w:r>
      <w:r w:rsidR="00AF239D">
        <w:t>dmin</w:t>
      </w:r>
      <w:r w:rsidR="00766EC2">
        <w:t>istrator</w:t>
      </w:r>
      <w:r w:rsidR="00AF239D">
        <w:t xml:space="preserve"> to sort </w:t>
      </w:r>
      <w:r w:rsidR="000D165B">
        <w:t>user search result</w:t>
      </w:r>
      <w:r w:rsidR="00AF239D">
        <w:t xml:space="preserve"> by any column in </w:t>
      </w:r>
      <w:r w:rsidR="000D165B">
        <w:t>the result</w:t>
      </w:r>
      <w:r w:rsidR="00AF239D">
        <w:t xml:space="preserve"> list.</w:t>
      </w:r>
    </w:p>
    <w:p w:rsidR="008169F8" w:rsidRDefault="008169F8" w:rsidP="008169F8">
      <w:pPr>
        <w:pStyle w:val="Heading3"/>
      </w:pPr>
      <w:bookmarkStart w:id="21" w:name="_Toc498680073"/>
      <w:r w:rsidRPr="008169F8">
        <w:t>Manage User Group and Role</w:t>
      </w:r>
      <w:bookmarkEnd w:id="21"/>
    </w:p>
    <w:p w:rsidR="00933710" w:rsidRDefault="008169F8" w:rsidP="00DE6CE3">
      <w:pPr>
        <w:ind w:left="720"/>
        <w:jc w:val="both"/>
        <w:rPr>
          <w:rFonts w:cs="Arial"/>
          <w:szCs w:val="22"/>
        </w:rPr>
      </w:pPr>
      <w:r w:rsidRPr="008169F8">
        <w:rPr>
          <w:rFonts w:cs="Arial"/>
          <w:szCs w:val="22"/>
        </w:rPr>
        <w:t xml:space="preserve">This feature shall allow </w:t>
      </w:r>
      <w:r w:rsidR="00AF239D">
        <w:rPr>
          <w:rFonts w:cs="Arial"/>
          <w:szCs w:val="22"/>
        </w:rPr>
        <w:t>Overall Group</w:t>
      </w:r>
      <w:r w:rsidR="00AF239D" w:rsidRPr="008169F8">
        <w:rPr>
          <w:rFonts w:cs="Arial"/>
          <w:szCs w:val="22"/>
        </w:rPr>
        <w:t xml:space="preserve"> </w:t>
      </w:r>
      <w:r w:rsidR="00AF239D">
        <w:rPr>
          <w:rFonts w:cs="Arial"/>
          <w:szCs w:val="22"/>
        </w:rPr>
        <w:t>A</w:t>
      </w:r>
      <w:r w:rsidR="00AF239D" w:rsidRPr="008169F8">
        <w:rPr>
          <w:rFonts w:cs="Arial"/>
          <w:szCs w:val="22"/>
        </w:rPr>
        <w:t xml:space="preserve">dministrator </w:t>
      </w:r>
      <w:r w:rsidRPr="008169F8">
        <w:rPr>
          <w:rFonts w:cs="Arial"/>
          <w:szCs w:val="22"/>
        </w:rPr>
        <w:t xml:space="preserve">to manage (create, search via keywords, filter, sort, view, modify and delete) user groups and corresponding user roles such as “Group Administrator”, “Officer-in-Charge”, “Read-only User”, “User” and etc. for that particular </w:t>
      </w:r>
      <w:r w:rsidR="00766EC2">
        <w:rPr>
          <w:rFonts w:cs="Arial"/>
          <w:szCs w:val="22"/>
        </w:rPr>
        <w:t>group</w:t>
      </w:r>
      <w:r w:rsidRPr="008169F8">
        <w:rPr>
          <w:rFonts w:cs="Arial"/>
          <w:szCs w:val="22"/>
        </w:rPr>
        <w:t>. The search via keyword function shall be enhanced by “search as you type” feature.</w:t>
      </w:r>
      <w:r w:rsidR="004D452A">
        <w:rPr>
          <w:rFonts w:cs="Arial"/>
          <w:szCs w:val="22"/>
        </w:rPr>
        <w:t xml:space="preserve"> </w:t>
      </w:r>
    </w:p>
    <w:p w:rsidR="004D452A" w:rsidRDefault="004D452A" w:rsidP="00DE6CE3">
      <w:pPr>
        <w:ind w:left="720"/>
      </w:pPr>
      <w:r>
        <w:t xml:space="preserve">Whenever User Group details are submitted for creation / update / deletion, R365 shall prompt up a confirmation dialogue asking user to confirm his action. </w:t>
      </w:r>
    </w:p>
    <w:p w:rsidR="00933710" w:rsidRPr="00DE6CE3" w:rsidRDefault="004D452A" w:rsidP="00DE6CE3">
      <w:pPr>
        <w:ind w:left="720"/>
      </w:pPr>
      <w:r>
        <w:t xml:space="preserve">Whenever a group is created / updated </w:t>
      </w:r>
      <w:r w:rsidR="00AE77FC">
        <w:t>/ deleted successfully or unsucc</w:t>
      </w:r>
      <w:r>
        <w:t>essfully, R365 shall display a confirmation message saying that this group is created / update / deleted successfully or unsuccessfully. Group Name shall be included in the confirmation message whenever possible.</w:t>
      </w:r>
    </w:p>
    <w:p w:rsidR="008169F8" w:rsidRPr="008169F8" w:rsidRDefault="008169F8" w:rsidP="006D3809">
      <w:pPr>
        <w:ind w:firstLine="720"/>
        <w:jc w:val="both"/>
        <w:rPr>
          <w:szCs w:val="22"/>
        </w:rPr>
      </w:pPr>
      <w:r w:rsidRPr="008169F8">
        <w:rPr>
          <w:rFonts w:cs="Arial"/>
          <w:szCs w:val="22"/>
        </w:rPr>
        <w:t>User Group and role will follow the following hierarchy:-</w:t>
      </w:r>
    </w:p>
    <w:p w:rsidR="008169F8" w:rsidRDefault="008310DC" w:rsidP="006D3809">
      <w:pPr>
        <w:ind w:left="720"/>
        <w:rPr>
          <w:rFonts w:cs="Arial"/>
          <w:szCs w:val="22"/>
        </w:rPr>
      </w:pPr>
      <w:r>
        <w:rPr>
          <w:noProof/>
          <w:szCs w:val="22"/>
        </w:rPr>
        <w:drawing>
          <wp:inline distT="0" distB="0" distL="0" distR="0">
            <wp:extent cx="5991225" cy="3686175"/>
            <wp:effectExtent l="0" t="0" r="0" b="0"/>
            <wp:docPr id="2" name="Picture 2" descr="C:\Users\abhishek.saini\Desktop\PSA\UI\UserModul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saini\Desktop\PSA\UI\UserModule\Te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91225" cy="3686175"/>
                    </a:xfrm>
                    <a:prstGeom prst="rect">
                      <a:avLst/>
                    </a:prstGeom>
                    <a:noFill/>
                    <a:ln>
                      <a:noFill/>
                    </a:ln>
                  </pic:spPr>
                </pic:pic>
              </a:graphicData>
            </a:graphic>
          </wp:inline>
        </w:drawing>
      </w:r>
    </w:p>
    <w:tbl>
      <w:tblPr>
        <w:tblW w:w="9492" w:type="dxa"/>
        <w:tblInd w:w="817" w:type="dxa"/>
        <w:tblLook w:val="04A0" w:firstRow="1" w:lastRow="0" w:firstColumn="1" w:lastColumn="0" w:noHBand="0" w:noVBand="1"/>
      </w:tblPr>
      <w:tblGrid>
        <w:gridCol w:w="2125"/>
        <w:gridCol w:w="1016"/>
        <w:gridCol w:w="1017"/>
        <w:gridCol w:w="1017"/>
        <w:gridCol w:w="1017"/>
        <w:gridCol w:w="1037"/>
        <w:gridCol w:w="1167"/>
        <w:gridCol w:w="1096"/>
      </w:tblGrid>
      <w:tr w:rsidR="0039435C" w:rsidRPr="0039435C" w:rsidTr="006D3809">
        <w:trPr>
          <w:trHeight w:val="304"/>
        </w:trPr>
        <w:tc>
          <w:tcPr>
            <w:tcW w:w="212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Role / Access</w:t>
            </w:r>
          </w:p>
        </w:tc>
        <w:tc>
          <w:tcPr>
            <w:tcW w:w="101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Add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View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Update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Delete Reminder</w:t>
            </w:r>
          </w:p>
        </w:tc>
        <w:tc>
          <w:tcPr>
            <w:tcW w:w="103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Approve Reminder</w:t>
            </w:r>
          </w:p>
        </w:tc>
        <w:tc>
          <w:tcPr>
            <w:tcW w:w="116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commentRangeStart w:id="22"/>
            <w:r w:rsidRPr="0039435C">
              <w:rPr>
                <w:rFonts w:ascii="Calibri" w:hAnsi="Calibri" w:cs="Calibri"/>
                <w:color w:val="000000"/>
                <w:sz w:val="18"/>
                <w:szCs w:val="22"/>
                <w:lang w:val="en-GB" w:eastAsia="zh-CN"/>
              </w:rPr>
              <w:t>Notification TO</w:t>
            </w:r>
          </w:p>
        </w:tc>
        <w:tc>
          <w:tcPr>
            <w:tcW w:w="109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Notification CC</w:t>
            </w:r>
            <w:commentRangeEnd w:id="22"/>
            <w:r w:rsidR="00B54341">
              <w:rPr>
                <w:rStyle w:val="CommentReference"/>
              </w:rPr>
              <w:commentReference w:id="22"/>
            </w: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Group Administrator</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Officer in Charge</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AE77F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lastRenderedPageBreak/>
              <w:t>Read-only</w:t>
            </w:r>
            <w:r w:rsidR="0039435C" w:rsidRPr="0039435C">
              <w:rPr>
                <w:rFonts w:ascii="Calibri" w:hAnsi="Calibri" w:cs="Calibri"/>
                <w:color w:val="000000"/>
                <w:sz w:val="18"/>
                <w:szCs w:val="22"/>
                <w:lang w:val="en-GB" w:eastAsia="zh-CN"/>
              </w:rPr>
              <w:t xml:space="preserve"> User</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User</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r>
    </w:tbl>
    <w:p w:rsidR="008169F8" w:rsidRPr="008169F8" w:rsidRDefault="008169F8" w:rsidP="006D3809">
      <w:pPr>
        <w:ind w:firstLine="717"/>
        <w:jc w:val="both"/>
        <w:rPr>
          <w:rFonts w:cs="Arial"/>
          <w:szCs w:val="22"/>
        </w:rPr>
      </w:pPr>
      <w:r w:rsidRPr="008169F8">
        <w:rPr>
          <w:rFonts w:cs="Arial"/>
          <w:szCs w:val="22"/>
        </w:rPr>
        <w:t>Points to remember:</w:t>
      </w:r>
    </w:p>
    <w:p w:rsidR="008169F8" w:rsidRPr="008169F8" w:rsidRDefault="008169F8" w:rsidP="00A53722">
      <w:pPr>
        <w:pStyle w:val="ListParagraph"/>
      </w:pPr>
      <w:r w:rsidRPr="008169F8">
        <w:t xml:space="preserve">One group may have more than one role. However, a user can have only one role in a same user group. E.g. </w:t>
      </w:r>
    </w:p>
    <w:p w:rsidR="008169F8" w:rsidRPr="008169F8" w:rsidRDefault="008169F8" w:rsidP="00571FA0">
      <w:pPr>
        <w:pStyle w:val="ListParagraph"/>
        <w:numPr>
          <w:ilvl w:val="1"/>
          <w:numId w:val="12"/>
        </w:numPr>
      </w:pPr>
      <w:r w:rsidRPr="008169F8">
        <w:t>User D can be either “Administrator” or “Officer-In-Charge” in FMD-OPS-STAFF group.</w:t>
      </w:r>
    </w:p>
    <w:p w:rsidR="008169F8" w:rsidRPr="008169F8" w:rsidRDefault="008169F8" w:rsidP="00571FA0">
      <w:pPr>
        <w:pStyle w:val="ListParagraph"/>
        <w:numPr>
          <w:ilvl w:val="1"/>
          <w:numId w:val="12"/>
        </w:numPr>
      </w:pPr>
      <w:r w:rsidRPr="008169F8">
        <w:t>User E can be “Officer-In-Charge” in FMD-OPS-STAFF, and “Viewer” in FMD-OPS-EQUIP group.</w:t>
      </w:r>
    </w:p>
    <w:p w:rsidR="008169F8" w:rsidRPr="008169F8" w:rsidRDefault="008169F8" w:rsidP="00571FA0">
      <w:pPr>
        <w:pStyle w:val="ListParagraph"/>
        <w:numPr>
          <w:ilvl w:val="1"/>
          <w:numId w:val="12"/>
        </w:numPr>
      </w:pPr>
      <w:r w:rsidRPr="008169F8">
        <w:t xml:space="preserve">One reminder module may have multiple groups. However, one group can have only one reminder module. </w:t>
      </w:r>
    </w:p>
    <w:p w:rsidR="00933710" w:rsidRDefault="008169F8">
      <w:pPr>
        <w:pStyle w:val="Heading4"/>
      </w:pPr>
      <w:bookmarkStart w:id="23" w:name="_Toc496876315"/>
      <w:r w:rsidRPr="008169F8">
        <w:t>Creation of User groups and roles</w:t>
      </w:r>
      <w:bookmarkEnd w:id="23"/>
    </w:p>
    <w:p w:rsidR="00933710" w:rsidRDefault="008169F8">
      <w:pPr>
        <w:ind w:left="864"/>
        <w:rPr>
          <w:rFonts w:cs="Arial"/>
          <w:szCs w:val="22"/>
        </w:rPr>
      </w:pPr>
      <w:r w:rsidRPr="008169F8">
        <w:rPr>
          <w:rFonts w:cs="Arial"/>
          <w:szCs w:val="22"/>
        </w:rPr>
        <w:t xml:space="preserve">This feature will allow the </w:t>
      </w:r>
      <w:r w:rsidR="00AF239D">
        <w:rPr>
          <w:rFonts w:cs="Arial"/>
          <w:szCs w:val="22"/>
        </w:rPr>
        <w:t>Overall Group A</w:t>
      </w:r>
      <w:r w:rsidRPr="008169F8">
        <w:rPr>
          <w:rFonts w:cs="Arial"/>
          <w:szCs w:val="22"/>
        </w:rPr>
        <w:t>dministrator to create user groups</w:t>
      </w:r>
      <w:r w:rsidR="00AF239D">
        <w:rPr>
          <w:rFonts w:cs="Arial"/>
          <w:szCs w:val="22"/>
        </w:rPr>
        <w:t xml:space="preserve"> in R365</w:t>
      </w:r>
      <w:r w:rsidRPr="008169F8">
        <w:rPr>
          <w:rFonts w:cs="Arial"/>
          <w:szCs w:val="22"/>
        </w:rPr>
        <w:t xml:space="preserve"> for users to access </w:t>
      </w:r>
      <w:r w:rsidR="00AF239D">
        <w:rPr>
          <w:rFonts w:cs="Arial"/>
          <w:szCs w:val="22"/>
        </w:rPr>
        <w:t>reminders in their groups. When Overall Group Administrator create</w:t>
      </w:r>
      <w:r w:rsidR="009D106A">
        <w:rPr>
          <w:rFonts w:cs="Arial"/>
          <w:szCs w:val="22"/>
        </w:rPr>
        <w:t>s a user group, he will create roles, and assign user(s) as Group Administrator in the group</w:t>
      </w:r>
      <w:r w:rsidRPr="008169F8">
        <w:rPr>
          <w:rFonts w:cs="Arial"/>
          <w:szCs w:val="22"/>
        </w:rPr>
        <w:t xml:space="preserve">. </w:t>
      </w:r>
    </w:p>
    <w:p w:rsidR="00933710" w:rsidRDefault="009D106A">
      <w:pPr>
        <w:ind w:left="864"/>
        <w:rPr>
          <w:rFonts w:cs="Arial"/>
          <w:szCs w:val="22"/>
        </w:rPr>
      </w:pPr>
      <w:r>
        <w:rPr>
          <w:rFonts w:cs="Arial"/>
          <w:szCs w:val="22"/>
        </w:rPr>
        <w:t>Following details will be entered to create a User Group:</w:t>
      </w:r>
    </w:p>
    <w:tbl>
      <w:tblPr>
        <w:tblStyle w:val="TableGrid"/>
        <w:tblW w:w="0" w:type="auto"/>
        <w:tblInd w:w="959" w:type="dxa"/>
        <w:tblLook w:val="04A0" w:firstRow="1" w:lastRow="0" w:firstColumn="1" w:lastColumn="0" w:noHBand="0" w:noVBand="1"/>
      </w:tblPr>
      <w:tblGrid>
        <w:gridCol w:w="3402"/>
        <w:gridCol w:w="5812"/>
      </w:tblGrid>
      <w:tr w:rsidR="008169F8" w:rsidRPr="008169F8" w:rsidTr="00DE6CE3">
        <w:trPr>
          <w:trHeight w:val="321"/>
        </w:trPr>
        <w:tc>
          <w:tcPr>
            <w:tcW w:w="3402" w:type="dxa"/>
            <w:shd w:val="clear" w:color="auto" w:fill="FBD4B4" w:themeFill="accent6" w:themeFillTint="66"/>
            <w:vAlign w:val="center"/>
          </w:tcPr>
          <w:p w:rsidR="008169F8" w:rsidRPr="008169F8" w:rsidRDefault="008169F8" w:rsidP="00DE6CE3">
            <w:pPr>
              <w:spacing w:after="0" w:line="240" w:lineRule="auto"/>
              <w:jc w:val="center"/>
              <w:rPr>
                <w:b/>
                <w:szCs w:val="22"/>
              </w:rPr>
            </w:pPr>
            <w:r w:rsidRPr="008169F8">
              <w:rPr>
                <w:b/>
                <w:szCs w:val="22"/>
              </w:rPr>
              <w:t>Fields to be entered</w:t>
            </w:r>
          </w:p>
        </w:tc>
        <w:tc>
          <w:tcPr>
            <w:tcW w:w="5812" w:type="dxa"/>
            <w:shd w:val="clear" w:color="auto" w:fill="FBD4B4" w:themeFill="accent6" w:themeFillTint="66"/>
            <w:vAlign w:val="center"/>
          </w:tcPr>
          <w:p w:rsidR="008169F8" w:rsidRPr="008169F8" w:rsidRDefault="008169F8" w:rsidP="00DE6CE3">
            <w:pPr>
              <w:spacing w:after="0" w:line="240" w:lineRule="auto"/>
              <w:jc w:val="center"/>
              <w:rPr>
                <w:b/>
                <w:szCs w:val="22"/>
              </w:rPr>
            </w:pPr>
            <w:r w:rsidRPr="008169F8">
              <w:rPr>
                <w:b/>
                <w:szCs w:val="22"/>
              </w:rPr>
              <w:t>Remarks</w:t>
            </w:r>
          </w:p>
        </w:tc>
      </w:tr>
      <w:tr w:rsidR="008169F8" w:rsidRPr="008169F8" w:rsidTr="00DE6CE3">
        <w:trPr>
          <w:trHeight w:val="321"/>
        </w:trPr>
        <w:tc>
          <w:tcPr>
            <w:tcW w:w="3402" w:type="dxa"/>
            <w:vAlign w:val="center"/>
          </w:tcPr>
          <w:p w:rsidR="008169F8" w:rsidRPr="008169F8" w:rsidRDefault="008169F8" w:rsidP="00DE6CE3">
            <w:pPr>
              <w:spacing w:line="240" w:lineRule="auto"/>
              <w:rPr>
                <w:szCs w:val="22"/>
              </w:rPr>
            </w:pPr>
            <w:r w:rsidRPr="008169F8">
              <w:rPr>
                <w:szCs w:val="22"/>
              </w:rPr>
              <w:t>Reminder Module*</w:t>
            </w:r>
          </w:p>
        </w:tc>
        <w:tc>
          <w:tcPr>
            <w:tcW w:w="5812" w:type="dxa"/>
            <w:vAlign w:val="center"/>
          </w:tcPr>
          <w:p w:rsidR="008169F8" w:rsidRPr="008169F8" w:rsidRDefault="008169F8" w:rsidP="00DE6CE3">
            <w:pPr>
              <w:spacing w:line="240" w:lineRule="auto"/>
              <w:rPr>
                <w:szCs w:val="22"/>
              </w:rPr>
            </w:pPr>
            <w:r w:rsidRPr="008169F8">
              <w:rPr>
                <w:szCs w:val="22"/>
              </w:rPr>
              <w:t>Dropdown (Contract, Equipment and Staff)</w:t>
            </w:r>
          </w:p>
        </w:tc>
      </w:tr>
      <w:tr w:rsidR="008169F8" w:rsidRPr="008169F8" w:rsidTr="00DE6CE3">
        <w:trPr>
          <w:trHeight w:val="321"/>
        </w:trPr>
        <w:tc>
          <w:tcPr>
            <w:tcW w:w="3402" w:type="dxa"/>
            <w:vAlign w:val="center"/>
          </w:tcPr>
          <w:p w:rsidR="008169F8" w:rsidRPr="008169F8" w:rsidRDefault="008169F8" w:rsidP="00DE6CE3">
            <w:pPr>
              <w:spacing w:line="240" w:lineRule="auto"/>
              <w:rPr>
                <w:szCs w:val="22"/>
              </w:rPr>
            </w:pPr>
            <w:r w:rsidRPr="008169F8">
              <w:rPr>
                <w:szCs w:val="22"/>
              </w:rPr>
              <w:t>Group Name*</w:t>
            </w:r>
          </w:p>
        </w:tc>
        <w:tc>
          <w:tcPr>
            <w:tcW w:w="5812" w:type="dxa"/>
            <w:vAlign w:val="center"/>
          </w:tcPr>
          <w:p w:rsidR="008169F8" w:rsidRPr="008169F8" w:rsidRDefault="008169F8" w:rsidP="00DE6CE3">
            <w:pPr>
              <w:spacing w:line="240" w:lineRule="auto"/>
              <w:rPr>
                <w:szCs w:val="22"/>
              </w:rPr>
            </w:pPr>
            <w:r w:rsidRPr="008169F8">
              <w:rPr>
                <w:szCs w:val="22"/>
              </w:rPr>
              <w:t>Text</w:t>
            </w:r>
          </w:p>
        </w:tc>
      </w:tr>
      <w:tr w:rsidR="00552230" w:rsidRPr="008169F8" w:rsidTr="00DE6CE3">
        <w:trPr>
          <w:trHeight w:val="321"/>
        </w:trPr>
        <w:tc>
          <w:tcPr>
            <w:tcW w:w="3402" w:type="dxa"/>
            <w:vAlign w:val="center"/>
          </w:tcPr>
          <w:p w:rsidR="00552230" w:rsidRPr="008169F8" w:rsidRDefault="00552230" w:rsidP="00DE6CE3">
            <w:pPr>
              <w:spacing w:line="240" w:lineRule="auto"/>
              <w:rPr>
                <w:szCs w:val="22"/>
              </w:rPr>
            </w:pPr>
            <w:commentRangeStart w:id="24"/>
            <w:r>
              <w:rPr>
                <w:szCs w:val="22"/>
              </w:rPr>
              <w:t>Group Description</w:t>
            </w:r>
            <w:commentRangeEnd w:id="24"/>
            <w:r w:rsidR="009D106A">
              <w:rPr>
                <w:rStyle w:val="CommentReference"/>
              </w:rPr>
              <w:commentReference w:id="24"/>
            </w:r>
          </w:p>
        </w:tc>
        <w:tc>
          <w:tcPr>
            <w:tcW w:w="5812" w:type="dxa"/>
            <w:vAlign w:val="center"/>
          </w:tcPr>
          <w:p w:rsidR="00552230" w:rsidRPr="008169F8" w:rsidRDefault="008E2121" w:rsidP="00DE6CE3">
            <w:pPr>
              <w:spacing w:line="240" w:lineRule="auto"/>
              <w:rPr>
                <w:szCs w:val="22"/>
              </w:rPr>
            </w:pPr>
            <w:r>
              <w:rPr>
                <w:szCs w:val="22"/>
              </w:rPr>
              <w:t>Text Area</w:t>
            </w:r>
          </w:p>
        </w:tc>
      </w:tr>
      <w:tr w:rsidR="008169F8" w:rsidRPr="008169F8" w:rsidTr="006D3809">
        <w:trPr>
          <w:trHeight w:val="1266"/>
        </w:trPr>
        <w:tc>
          <w:tcPr>
            <w:tcW w:w="3402" w:type="dxa"/>
            <w:vAlign w:val="center"/>
          </w:tcPr>
          <w:p w:rsidR="008169F8" w:rsidRPr="008169F8" w:rsidRDefault="008169F8" w:rsidP="00DE6CE3">
            <w:pPr>
              <w:spacing w:line="240" w:lineRule="auto"/>
              <w:rPr>
                <w:szCs w:val="22"/>
              </w:rPr>
            </w:pPr>
            <w:r w:rsidRPr="008169F8">
              <w:rPr>
                <w:szCs w:val="22"/>
              </w:rPr>
              <w:t>Role</w:t>
            </w:r>
            <w:r w:rsidR="00CD069A">
              <w:rPr>
                <w:szCs w:val="22"/>
              </w:rPr>
              <w:t>(s)</w:t>
            </w:r>
            <w:r w:rsidRPr="008169F8">
              <w:rPr>
                <w:szCs w:val="22"/>
              </w:rPr>
              <w:t>*</w:t>
            </w:r>
          </w:p>
        </w:tc>
        <w:tc>
          <w:tcPr>
            <w:tcW w:w="5812" w:type="dxa"/>
            <w:vAlign w:val="center"/>
          </w:tcPr>
          <w:p w:rsidR="008169F8" w:rsidRPr="008169F8" w:rsidRDefault="008169F8" w:rsidP="00DE6CE3">
            <w:pPr>
              <w:spacing w:line="240" w:lineRule="auto"/>
              <w:rPr>
                <w:szCs w:val="22"/>
              </w:rPr>
            </w:pPr>
            <w:r w:rsidRPr="008169F8">
              <w:rPr>
                <w:szCs w:val="22"/>
              </w:rPr>
              <w:t>Grid</w:t>
            </w:r>
          </w:p>
          <w:tbl>
            <w:tblPr>
              <w:tblStyle w:val="TableGrid"/>
              <w:tblW w:w="0" w:type="auto"/>
              <w:tblInd w:w="2" w:type="dxa"/>
              <w:tblLook w:val="04A0" w:firstRow="1" w:lastRow="0" w:firstColumn="1" w:lastColumn="0" w:noHBand="0" w:noVBand="1"/>
            </w:tblPr>
            <w:tblGrid>
              <w:gridCol w:w="1977"/>
              <w:gridCol w:w="1977"/>
            </w:tblGrid>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Role*</w:t>
                  </w:r>
                </w:p>
              </w:tc>
              <w:tc>
                <w:tcPr>
                  <w:tcW w:w="1977" w:type="dxa"/>
                </w:tcPr>
                <w:p w:rsidR="008169F8" w:rsidRPr="008169F8" w:rsidRDefault="008169F8" w:rsidP="00DE6CE3">
                  <w:pPr>
                    <w:spacing w:after="0" w:line="240" w:lineRule="auto"/>
                    <w:rPr>
                      <w:szCs w:val="22"/>
                    </w:rPr>
                  </w:pPr>
                  <w:r w:rsidRPr="008169F8">
                    <w:rPr>
                      <w:szCs w:val="22"/>
                    </w:rPr>
                    <w:t>Text</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Add</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View</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Update</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05"/>
              </w:trPr>
              <w:tc>
                <w:tcPr>
                  <w:tcW w:w="1977" w:type="dxa"/>
                </w:tcPr>
                <w:p w:rsidR="008169F8" w:rsidRPr="008169F8" w:rsidRDefault="008169F8" w:rsidP="00DE6CE3">
                  <w:pPr>
                    <w:spacing w:after="0" w:line="240" w:lineRule="auto"/>
                    <w:rPr>
                      <w:szCs w:val="22"/>
                    </w:rPr>
                  </w:pPr>
                  <w:r w:rsidRPr="008169F8">
                    <w:rPr>
                      <w:szCs w:val="22"/>
                    </w:rPr>
                    <w:t>Delete</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FB6086" w:rsidP="00DE6CE3">
                  <w:pPr>
                    <w:spacing w:after="0" w:line="240" w:lineRule="auto"/>
                    <w:rPr>
                      <w:szCs w:val="22"/>
                    </w:rPr>
                  </w:pPr>
                  <w:r>
                    <w:rPr>
                      <w:szCs w:val="22"/>
                    </w:rPr>
                    <w:t>Approve Reminder</w:t>
                  </w:r>
                </w:p>
              </w:tc>
              <w:tc>
                <w:tcPr>
                  <w:tcW w:w="1977" w:type="dxa"/>
                </w:tcPr>
                <w:p w:rsidR="008169F8" w:rsidRDefault="008169F8" w:rsidP="00DE6CE3">
                  <w:pPr>
                    <w:spacing w:after="0" w:line="240" w:lineRule="auto"/>
                    <w:rPr>
                      <w:szCs w:val="22"/>
                    </w:rPr>
                  </w:pPr>
                  <w:r w:rsidRPr="008169F8">
                    <w:rPr>
                      <w:szCs w:val="22"/>
                    </w:rPr>
                    <w:t>Checkbox</w:t>
                  </w:r>
                </w:p>
                <w:p w:rsidR="004D452A" w:rsidRPr="008169F8" w:rsidRDefault="004D452A" w:rsidP="00DE6CE3">
                  <w:pPr>
                    <w:spacing w:after="0" w:line="240" w:lineRule="auto"/>
                    <w:rPr>
                      <w:szCs w:val="22"/>
                    </w:rPr>
                  </w:pPr>
                  <w:r>
                    <w:rPr>
                      <w:szCs w:val="22"/>
                    </w:rPr>
                    <w:t>Verify checkbox is enabled only when contract reminder module is selected.</w:t>
                  </w:r>
                </w:p>
              </w:tc>
            </w:tr>
            <w:tr w:rsidR="0039435C" w:rsidRPr="008169F8" w:rsidTr="00552230">
              <w:trPr>
                <w:trHeight w:val="321"/>
              </w:trPr>
              <w:tc>
                <w:tcPr>
                  <w:tcW w:w="1977" w:type="dxa"/>
                </w:tcPr>
                <w:p w:rsidR="0039435C" w:rsidRPr="008169F8" w:rsidRDefault="0039435C" w:rsidP="00DE6CE3">
                  <w:pPr>
                    <w:spacing w:after="0" w:line="240" w:lineRule="auto"/>
                    <w:rPr>
                      <w:szCs w:val="22"/>
                    </w:rPr>
                  </w:pPr>
                  <w:r>
                    <w:rPr>
                      <w:szCs w:val="22"/>
                    </w:rPr>
                    <w:t>Notification TO</w:t>
                  </w:r>
                </w:p>
              </w:tc>
              <w:tc>
                <w:tcPr>
                  <w:tcW w:w="1977" w:type="dxa"/>
                </w:tcPr>
                <w:p w:rsidR="0039435C" w:rsidRPr="008169F8" w:rsidRDefault="0039435C" w:rsidP="00DE6CE3">
                  <w:pPr>
                    <w:spacing w:after="0" w:line="240" w:lineRule="auto"/>
                    <w:rPr>
                      <w:szCs w:val="22"/>
                    </w:rPr>
                  </w:pPr>
                  <w:r w:rsidRPr="008169F8">
                    <w:rPr>
                      <w:szCs w:val="22"/>
                    </w:rPr>
                    <w:t>Checkbox</w:t>
                  </w:r>
                </w:p>
              </w:tc>
            </w:tr>
            <w:tr w:rsidR="0039435C" w:rsidRPr="008169F8" w:rsidTr="00552230">
              <w:trPr>
                <w:trHeight w:val="321"/>
              </w:trPr>
              <w:tc>
                <w:tcPr>
                  <w:tcW w:w="1977" w:type="dxa"/>
                </w:tcPr>
                <w:p w:rsidR="0039435C" w:rsidRPr="008169F8" w:rsidRDefault="0039435C" w:rsidP="00DE6CE3">
                  <w:pPr>
                    <w:spacing w:after="0" w:line="240" w:lineRule="auto"/>
                    <w:rPr>
                      <w:szCs w:val="22"/>
                    </w:rPr>
                  </w:pPr>
                  <w:r>
                    <w:rPr>
                      <w:szCs w:val="22"/>
                    </w:rPr>
                    <w:t>Notification CC</w:t>
                  </w:r>
                </w:p>
              </w:tc>
              <w:tc>
                <w:tcPr>
                  <w:tcW w:w="1977" w:type="dxa"/>
                </w:tcPr>
                <w:p w:rsidR="0039435C" w:rsidRPr="008169F8" w:rsidRDefault="0039435C" w:rsidP="00DE6CE3">
                  <w:pPr>
                    <w:spacing w:after="0" w:line="240" w:lineRule="auto"/>
                    <w:rPr>
                      <w:szCs w:val="22"/>
                    </w:rPr>
                  </w:pPr>
                  <w:r w:rsidRPr="008169F8">
                    <w:rPr>
                      <w:szCs w:val="22"/>
                    </w:rPr>
                    <w:t>Checkbox</w:t>
                  </w:r>
                </w:p>
              </w:tc>
            </w:tr>
            <w:tr w:rsidR="008169F8" w:rsidRPr="008169F8" w:rsidTr="00552230">
              <w:trPr>
                <w:trHeight w:val="658"/>
              </w:trPr>
              <w:tc>
                <w:tcPr>
                  <w:tcW w:w="1977" w:type="dxa"/>
                </w:tcPr>
                <w:p w:rsidR="008169F8" w:rsidRPr="008169F8" w:rsidRDefault="008169F8" w:rsidP="00DE6CE3">
                  <w:pPr>
                    <w:spacing w:after="0" w:line="240" w:lineRule="auto"/>
                    <w:rPr>
                      <w:szCs w:val="22"/>
                    </w:rPr>
                  </w:pPr>
                  <w:r w:rsidRPr="008169F8">
                    <w:rPr>
                      <w:szCs w:val="22"/>
                    </w:rPr>
                    <w:t>Action</w:t>
                  </w:r>
                </w:p>
              </w:tc>
              <w:tc>
                <w:tcPr>
                  <w:tcW w:w="1977" w:type="dxa"/>
                </w:tcPr>
                <w:p w:rsidR="008169F8" w:rsidRPr="008169F8" w:rsidRDefault="008169F8" w:rsidP="00DE6CE3">
                  <w:pPr>
                    <w:spacing w:after="0" w:line="240" w:lineRule="auto"/>
                    <w:rPr>
                      <w:szCs w:val="22"/>
                    </w:rPr>
                  </w:pPr>
                  <w:r w:rsidRPr="008169F8">
                    <w:rPr>
                      <w:szCs w:val="22"/>
                    </w:rPr>
                    <w:t>Add button, Delete  button</w:t>
                  </w:r>
                </w:p>
              </w:tc>
            </w:tr>
          </w:tbl>
          <w:p w:rsidR="008169F8" w:rsidRPr="008169F8" w:rsidRDefault="008169F8" w:rsidP="00DE6CE3">
            <w:pPr>
              <w:spacing w:after="0" w:line="240" w:lineRule="auto"/>
              <w:rPr>
                <w:szCs w:val="22"/>
              </w:rPr>
            </w:pPr>
            <w:r w:rsidRPr="008169F8">
              <w:rPr>
                <w:szCs w:val="22"/>
              </w:rPr>
              <w:t>Add/View/Update/Delete: Any one value should be selected mandatory</w:t>
            </w:r>
          </w:p>
        </w:tc>
      </w:tr>
      <w:tr w:rsidR="004D452A" w:rsidRPr="008169F8" w:rsidTr="00DE6CE3">
        <w:trPr>
          <w:trHeight w:val="337"/>
        </w:trPr>
        <w:tc>
          <w:tcPr>
            <w:tcW w:w="3402" w:type="dxa"/>
            <w:vAlign w:val="center"/>
          </w:tcPr>
          <w:p w:rsidR="004D452A" w:rsidRPr="008169F8" w:rsidRDefault="004D452A" w:rsidP="00DE6CE3">
            <w:pPr>
              <w:spacing w:line="240" w:lineRule="auto"/>
              <w:rPr>
                <w:szCs w:val="22"/>
              </w:rPr>
            </w:pPr>
            <w:r>
              <w:rPr>
                <w:szCs w:val="22"/>
              </w:rPr>
              <w:t>Group Administrator</w:t>
            </w:r>
          </w:p>
        </w:tc>
        <w:tc>
          <w:tcPr>
            <w:tcW w:w="5812" w:type="dxa"/>
            <w:vAlign w:val="center"/>
          </w:tcPr>
          <w:p w:rsidR="004D452A" w:rsidRPr="008169F8" w:rsidRDefault="004D452A" w:rsidP="00DE6CE3">
            <w:pPr>
              <w:spacing w:line="240" w:lineRule="auto"/>
              <w:rPr>
                <w:szCs w:val="22"/>
              </w:rPr>
            </w:pPr>
            <w:r>
              <w:rPr>
                <w:szCs w:val="22"/>
              </w:rPr>
              <w:t>Assign one or two users as Group Administrator</w:t>
            </w:r>
          </w:p>
        </w:tc>
      </w:tr>
      <w:tr w:rsidR="008169F8" w:rsidRPr="008169F8" w:rsidTr="00DE6CE3">
        <w:trPr>
          <w:trHeight w:val="337"/>
        </w:trPr>
        <w:tc>
          <w:tcPr>
            <w:tcW w:w="3402" w:type="dxa"/>
            <w:vAlign w:val="center"/>
          </w:tcPr>
          <w:p w:rsidR="008169F8" w:rsidRPr="008169F8" w:rsidRDefault="008169F8" w:rsidP="00DE6CE3">
            <w:pPr>
              <w:spacing w:line="240" w:lineRule="auto"/>
              <w:rPr>
                <w:szCs w:val="22"/>
              </w:rPr>
            </w:pPr>
            <w:r w:rsidRPr="008169F8">
              <w:rPr>
                <w:szCs w:val="22"/>
              </w:rPr>
              <w:t>Active*</w:t>
            </w:r>
          </w:p>
        </w:tc>
        <w:tc>
          <w:tcPr>
            <w:tcW w:w="5812" w:type="dxa"/>
            <w:vAlign w:val="center"/>
          </w:tcPr>
          <w:p w:rsidR="008169F8" w:rsidRPr="008169F8" w:rsidRDefault="008169F8" w:rsidP="00DE6CE3">
            <w:pPr>
              <w:spacing w:line="240" w:lineRule="auto"/>
              <w:rPr>
                <w:szCs w:val="22"/>
              </w:rPr>
            </w:pPr>
            <w:r w:rsidRPr="008169F8">
              <w:rPr>
                <w:szCs w:val="22"/>
              </w:rPr>
              <w:t>Dropdown (Yes/No)</w:t>
            </w:r>
          </w:p>
        </w:tc>
      </w:tr>
    </w:tbl>
    <w:p w:rsidR="005E7B9F" w:rsidRDefault="005E7B9F" w:rsidP="005E7B9F">
      <w:pPr>
        <w:ind w:left="864"/>
        <w:jc w:val="both"/>
        <w:rPr>
          <w:ins w:id="25" w:author="PSA" w:date="2017-11-20T09:46:00Z"/>
          <w:rFonts w:cs="Arial"/>
          <w:szCs w:val="22"/>
        </w:rPr>
      </w:pPr>
    </w:p>
    <w:p w:rsidR="00590147" w:rsidRDefault="00590147" w:rsidP="005E7B9F">
      <w:pPr>
        <w:ind w:left="864"/>
        <w:jc w:val="both"/>
        <w:rPr>
          <w:rFonts w:cs="Arial"/>
          <w:szCs w:val="22"/>
        </w:rPr>
      </w:pPr>
      <w:r>
        <w:rPr>
          <w:rFonts w:cs="Arial"/>
          <w:szCs w:val="22"/>
        </w:rPr>
        <w:t>G</w:t>
      </w:r>
      <w:r w:rsidR="008169F8" w:rsidRPr="008169F8">
        <w:rPr>
          <w:rFonts w:cs="Arial"/>
          <w:szCs w:val="22"/>
        </w:rPr>
        <w:t>roup administrator</w:t>
      </w:r>
      <w:r>
        <w:rPr>
          <w:rFonts w:cs="Arial"/>
          <w:szCs w:val="22"/>
        </w:rPr>
        <w:t xml:space="preserve"> will be a default role for any group with</w:t>
      </w:r>
      <w:r w:rsidR="008169F8" w:rsidRPr="008169F8">
        <w:rPr>
          <w:rFonts w:cs="Arial"/>
          <w:szCs w:val="22"/>
        </w:rPr>
        <w:t xml:space="preserve"> all the permissions of Add, View, Update, Delete and Verify enabled. </w:t>
      </w:r>
      <w:r>
        <w:rPr>
          <w:rFonts w:cs="Arial"/>
          <w:szCs w:val="22"/>
        </w:rPr>
        <w:t>To assign a user as Group Administrator, Overall Group Admin will firstly search the user, and then assign him / her as Group Administrator. Search as you type feature is required for searching user.</w:t>
      </w:r>
    </w:p>
    <w:p w:rsidR="00590147" w:rsidRDefault="00590147" w:rsidP="00590147">
      <w:pPr>
        <w:pStyle w:val="Heading4"/>
      </w:pPr>
      <w:r>
        <w:t>View User Groups</w:t>
      </w:r>
      <w:r w:rsidR="001436FF">
        <w:t xml:space="preserve"> </w:t>
      </w:r>
    </w:p>
    <w:p w:rsidR="00933710" w:rsidRDefault="001436FF">
      <w:pPr>
        <w:ind w:left="864"/>
      </w:pPr>
      <w:r>
        <w:t xml:space="preserve">This feature will allow Overall Group Administrator to view user groups in R365. Following details will be displayed in Group Details: </w:t>
      </w:r>
    </w:p>
    <w:tbl>
      <w:tblPr>
        <w:tblStyle w:val="TableGrid"/>
        <w:tblW w:w="0" w:type="auto"/>
        <w:tblInd w:w="959" w:type="dxa"/>
        <w:tblLook w:val="04A0" w:firstRow="1" w:lastRow="0" w:firstColumn="1" w:lastColumn="0" w:noHBand="0" w:noVBand="1"/>
      </w:tblPr>
      <w:tblGrid>
        <w:gridCol w:w="3402"/>
        <w:gridCol w:w="5812"/>
      </w:tblGrid>
      <w:tr w:rsidR="001436FF" w:rsidRPr="008169F8" w:rsidTr="00DE6CE3">
        <w:trPr>
          <w:trHeight w:val="321"/>
        </w:trPr>
        <w:tc>
          <w:tcPr>
            <w:tcW w:w="3402" w:type="dxa"/>
            <w:shd w:val="clear" w:color="auto" w:fill="FBD4B4" w:themeFill="accent6" w:themeFillTint="66"/>
            <w:vAlign w:val="center"/>
          </w:tcPr>
          <w:p w:rsidR="001436FF" w:rsidRPr="008169F8" w:rsidRDefault="001436FF" w:rsidP="00DE6CE3">
            <w:pPr>
              <w:spacing w:after="0" w:line="240" w:lineRule="auto"/>
              <w:jc w:val="center"/>
              <w:rPr>
                <w:b/>
                <w:szCs w:val="22"/>
              </w:rPr>
            </w:pPr>
            <w:r>
              <w:rPr>
                <w:b/>
                <w:szCs w:val="22"/>
              </w:rPr>
              <w:t>Fields</w:t>
            </w:r>
          </w:p>
        </w:tc>
        <w:tc>
          <w:tcPr>
            <w:tcW w:w="5812" w:type="dxa"/>
            <w:shd w:val="clear" w:color="auto" w:fill="FBD4B4" w:themeFill="accent6" w:themeFillTint="66"/>
            <w:vAlign w:val="center"/>
          </w:tcPr>
          <w:p w:rsidR="001436FF" w:rsidRPr="008169F8" w:rsidRDefault="001436FF" w:rsidP="00DE6CE3">
            <w:pPr>
              <w:spacing w:after="0" w:line="240" w:lineRule="auto"/>
              <w:jc w:val="center"/>
              <w:rPr>
                <w:b/>
                <w:szCs w:val="22"/>
              </w:rPr>
            </w:pPr>
            <w:r w:rsidRPr="008169F8">
              <w:rPr>
                <w:b/>
                <w:szCs w:val="22"/>
              </w:rPr>
              <w:t>Remarks</w:t>
            </w:r>
          </w:p>
        </w:tc>
      </w:tr>
      <w:tr w:rsidR="001436FF" w:rsidRPr="008169F8" w:rsidTr="00DE6CE3">
        <w:trPr>
          <w:trHeight w:val="321"/>
        </w:trPr>
        <w:tc>
          <w:tcPr>
            <w:tcW w:w="3402" w:type="dxa"/>
            <w:vAlign w:val="center"/>
          </w:tcPr>
          <w:p w:rsidR="001436FF" w:rsidRPr="008169F8" w:rsidRDefault="001436FF" w:rsidP="00DE6CE3">
            <w:pPr>
              <w:spacing w:after="0" w:line="240" w:lineRule="auto"/>
              <w:rPr>
                <w:szCs w:val="22"/>
              </w:rPr>
            </w:pPr>
            <w:r>
              <w:rPr>
                <w:szCs w:val="22"/>
              </w:rPr>
              <w:t>Reminder Module</w:t>
            </w:r>
          </w:p>
        </w:tc>
        <w:tc>
          <w:tcPr>
            <w:tcW w:w="5812" w:type="dxa"/>
            <w:vAlign w:val="center"/>
          </w:tcPr>
          <w:p w:rsidR="001436FF" w:rsidRPr="008169F8" w:rsidRDefault="001436FF" w:rsidP="00DE6CE3">
            <w:pPr>
              <w:spacing w:after="0" w:line="240" w:lineRule="auto"/>
              <w:rPr>
                <w:szCs w:val="22"/>
              </w:rPr>
            </w:pPr>
            <w:r>
              <w:rPr>
                <w:szCs w:val="22"/>
              </w:rPr>
              <w:t>Text</w:t>
            </w:r>
          </w:p>
        </w:tc>
      </w:tr>
      <w:tr w:rsidR="001436FF" w:rsidRPr="008169F8" w:rsidTr="00DE6CE3">
        <w:trPr>
          <w:trHeight w:val="321"/>
        </w:trPr>
        <w:tc>
          <w:tcPr>
            <w:tcW w:w="3402" w:type="dxa"/>
            <w:vAlign w:val="center"/>
          </w:tcPr>
          <w:p w:rsidR="001436FF" w:rsidRPr="008169F8" w:rsidRDefault="001436FF" w:rsidP="00DE6CE3">
            <w:pPr>
              <w:spacing w:after="0" w:line="240" w:lineRule="auto"/>
              <w:rPr>
                <w:szCs w:val="22"/>
              </w:rPr>
            </w:pPr>
            <w:r>
              <w:rPr>
                <w:szCs w:val="22"/>
              </w:rPr>
              <w:t>Group Name</w:t>
            </w:r>
          </w:p>
        </w:tc>
        <w:tc>
          <w:tcPr>
            <w:tcW w:w="5812" w:type="dxa"/>
            <w:vAlign w:val="center"/>
          </w:tcPr>
          <w:p w:rsidR="001436FF" w:rsidRPr="008169F8" w:rsidRDefault="001436FF" w:rsidP="00DE6CE3">
            <w:pPr>
              <w:spacing w:after="0" w:line="240" w:lineRule="auto"/>
              <w:rPr>
                <w:szCs w:val="22"/>
              </w:rPr>
            </w:pPr>
            <w:r w:rsidRPr="008169F8">
              <w:rPr>
                <w:szCs w:val="22"/>
              </w:rPr>
              <w:t>Text</w:t>
            </w:r>
          </w:p>
        </w:tc>
      </w:tr>
      <w:tr w:rsidR="001436FF" w:rsidRPr="008169F8" w:rsidTr="00DE6CE3">
        <w:trPr>
          <w:trHeight w:val="321"/>
        </w:trPr>
        <w:tc>
          <w:tcPr>
            <w:tcW w:w="3402" w:type="dxa"/>
            <w:vAlign w:val="center"/>
          </w:tcPr>
          <w:p w:rsidR="001436FF" w:rsidRPr="008169F8" w:rsidRDefault="001436FF" w:rsidP="00DE6CE3">
            <w:pPr>
              <w:spacing w:after="0" w:line="240" w:lineRule="auto"/>
              <w:rPr>
                <w:szCs w:val="22"/>
              </w:rPr>
            </w:pPr>
            <w:r>
              <w:rPr>
                <w:szCs w:val="22"/>
              </w:rPr>
              <w:t>Group Description</w:t>
            </w:r>
          </w:p>
        </w:tc>
        <w:tc>
          <w:tcPr>
            <w:tcW w:w="5812" w:type="dxa"/>
            <w:vAlign w:val="center"/>
          </w:tcPr>
          <w:p w:rsidR="001436FF" w:rsidRPr="008169F8" w:rsidRDefault="001436FF" w:rsidP="00DE6CE3">
            <w:pPr>
              <w:spacing w:after="0" w:line="240" w:lineRule="auto"/>
              <w:rPr>
                <w:szCs w:val="22"/>
              </w:rPr>
            </w:pPr>
            <w:r>
              <w:rPr>
                <w:szCs w:val="22"/>
              </w:rPr>
              <w:t>Text</w:t>
            </w:r>
          </w:p>
        </w:tc>
      </w:tr>
      <w:tr w:rsidR="001436FF" w:rsidRPr="008169F8" w:rsidTr="00DE6CE3">
        <w:trPr>
          <w:trHeight w:val="3630"/>
        </w:trPr>
        <w:tc>
          <w:tcPr>
            <w:tcW w:w="3402" w:type="dxa"/>
            <w:vAlign w:val="center"/>
          </w:tcPr>
          <w:p w:rsidR="001436FF" w:rsidRPr="008169F8" w:rsidRDefault="001436FF" w:rsidP="00DE6CE3">
            <w:pPr>
              <w:spacing w:after="0" w:line="240" w:lineRule="auto"/>
              <w:rPr>
                <w:szCs w:val="22"/>
              </w:rPr>
            </w:pPr>
            <w:r>
              <w:rPr>
                <w:szCs w:val="22"/>
              </w:rPr>
              <w:t>Role</w:t>
            </w:r>
            <w:r w:rsidR="00CD069A">
              <w:rPr>
                <w:szCs w:val="22"/>
              </w:rPr>
              <w:t>(s)</w:t>
            </w:r>
          </w:p>
        </w:tc>
        <w:tc>
          <w:tcPr>
            <w:tcW w:w="5812" w:type="dxa"/>
            <w:vAlign w:val="center"/>
          </w:tcPr>
          <w:p w:rsidR="001436FF" w:rsidRPr="008169F8" w:rsidRDefault="001436FF" w:rsidP="00DE6CE3">
            <w:pPr>
              <w:spacing w:after="0" w:line="240" w:lineRule="auto"/>
              <w:rPr>
                <w:szCs w:val="22"/>
              </w:rPr>
            </w:pPr>
            <w:r w:rsidRPr="008169F8">
              <w:rPr>
                <w:szCs w:val="22"/>
              </w:rPr>
              <w:t>Grid</w:t>
            </w:r>
          </w:p>
          <w:tbl>
            <w:tblPr>
              <w:tblStyle w:val="TableGrid"/>
              <w:tblW w:w="0" w:type="auto"/>
              <w:tblInd w:w="2" w:type="dxa"/>
              <w:tblLook w:val="04A0" w:firstRow="1" w:lastRow="0" w:firstColumn="1" w:lastColumn="0" w:noHBand="0" w:noVBand="1"/>
            </w:tblPr>
            <w:tblGrid>
              <w:gridCol w:w="1977"/>
              <w:gridCol w:w="1977"/>
            </w:tblGrid>
            <w:tr w:rsidR="001436FF" w:rsidRPr="008169F8" w:rsidTr="00D636AA">
              <w:trPr>
                <w:trHeight w:val="321"/>
              </w:trPr>
              <w:tc>
                <w:tcPr>
                  <w:tcW w:w="1977" w:type="dxa"/>
                </w:tcPr>
                <w:p w:rsidR="001436FF" w:rsidRPr="008169F8" w:rsidRDefault="001436FF" w:rsidP="00DE6CE3">
                  <w:pPr>
                    <w:spacing w:after="0" w:line="240" w:lineRule="auto"/>
                    <w:rPr>
                      <w:szCs w:val="22"/>
                    </w:rPr>
                  </w:pPr>
                  <w:r>
                    <w:rPr>
                      <w:szCs w:val="22"/>
                    </w:rPr>
                    <w:t>Role</w:t>
                  </w:r>
                </w:p>
              </w:tc>
              <w:tc>
                <w:tcPr>
                  <w:tcW w:w="1977" w:type="dxa"/>
                </w:tcPr>
                <w:p w:rsidR="001436FF" w:rsidRPr="008169F8" w:rsidRDefault="001436FF" w:rsidP="00DE6CE3">
                  <w:pPr>
                    <w:spacing w:after="0" w:line="240" w:lineRule="auto"/>
                    <w:rPr>
                      <w:szCs w:val="22"/>
                    </w:rPr>
                  </w:pPr>
                  <w:r w:rsidRPr="008169F8">
                    <w:rPr>
                      <w:szCs w:val="22"/>
                    </w:rPr>
                    <w:t>Text</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Add</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View</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Update</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05"/>
              </w:trPr>
              <w:tc>
                <w:tcPr>
                  <w:tcW w:w="1977" w:type="dxa"/>
                </w:tcPr>
                <w:p w:rsidR="005E7B9F" w:rsidRPr="008169F8" w:rsidRDefault="005E7B9F" w:rsidP="00DE6CE3">
                  <w:pPr>
                    <w:spacing w:after="0" w:line="240" w:lineRule="auto"/>
                    <w:rPr>
                      <w:szCs w:val="22"/>
                    </w:rPr>
                  </w:pPr>
                  <w:r w:rsidRPr="008169F8">
                    <w:rPr>
                      <w:szCs w:val="22"/>
                    </w:rPr>
                    <w:t>Delete</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Pr>
                      <w:szCs w:val="22"/>
                    </w:rPr>
                    <w:t>Approve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TO</w:t>
                  </w:r>
                </w:p>
              </w:tc>
              <w:tc>
                <w:tcPr>
                  <w:tcW w:w="1977" w:type="dxa"/>
                </w:tcPr>
                <w:p w:rsidR="0039435C" w:rsidRPr="008169F8" w:rsidRDefault="0039435C"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CC</w:t>
                  </w:r>
                </w:p>
              </w:tc>
              <w:tc>
                <w:tcPr>
                  <w:tcW w:w="1977" w:type="dxa"/>
                </w:tcPr>
                <w:p w:rsidR="0039435C" w:rsidRPr="008169F8" w:rsidRDefault="0039435C" w:rsidP="00DE6CE3">
                  <w:pPr>
                    <w:spacing w:after="0" w:line="240" w:lineRule="auto"/>
                    <w:rPr>
                      <w:szCs w:val="22"/>
                    </w:rPr>
                  </w:pPr>
                  <w:r w:rsidRPr="008169F8">
                    <w:rPr>
                      <w:szCs w:val="22"/>
                    </w:rPr>
                    <w:t>Checkbox</w:t>
                  </w:r>
                </w:p>
              </w:tc>
            </w:tr>
          </w:tbl>
          <w:p w:rsidR="001436FF" w:rsidRPr="008169F8" w:rsidRDefault="001436FF" w:rsidP="00DE6CE3">
            <w:pPr>
              <w:spacing w:after="0" w:line="240" w:lineRule="auto"/>
              <w:rPr>
                <w:szCs w:val="22"/>
              </w:rPr>
            </w:pPr>
          </w:p>
        </w:tc>
      </w:tr>
      <w:tr w:rsidR="001436FF" w:rsidRPr="008169F8" w:rsidTr="00DE6CE3">
        <w:trPr>
          <w:trHeight w:val="337"/>
        </w:trPr>
        <w:tc>
          <w:tcPr>
            <w:tcW w:w="3402" w:type="dxa"/>
            <w:vAlign w:val="center"/>
          </w:tcPr>
          <w:p w:rsidR="001436FF" w:rsidRPr="008169F8" w:rsidRDefault="001436FF" w:rsidP="00DE6CE3">
            <w:pPr>
              <w:spacing w:after="0" w:line="240" w:lineRule="auto"/>
              <w:rPr>
                <w:szCs w:val="22"/>
              </w:rPr>
            </w:pPr>
            <w:r>
              <w:rPr>
                <w:szCs w:val="22"/>
              </w:rPr>
              <w:t>Group Administrator</w:t>
            </w:r>
          </w:p>
        </w:tc>
        <w:tc>
          <w:tcPr>
            <w:tcW w:w="5812" w:type="dxa"/>
            <w:vAlign w:val="center"/>
          </w:tcPr>
          <w:p w:rsidR="001436FF" w:rsidRPr="008169F8" w:rsidRDefault="001436FF" w:rsidP="00DE6CE3">
            <w:pPr>
              <w:spacing w:after="0" w:line="240" w:lineRule="auto"/>
              <w:rPr>
                <w:szCs w:val="22"/>
              </w:rPr>
            </w:pPr>
            <w:r>
              <w:rPr>
                <w:szCs w:val="22"/>
              </w:rPr>
              <w:t>Text</w:t>
            </w:r>
          </w:p>
        </w:tc>
      </w:tr>
      <w:tr w:rsidR="001436FF" w:rsidRPr="008169F8" w:rsidTr="00DE6CE3">
        <w:trPr>
          <w:trHeight w:val="337"/>
        </w:trPr>
        <w:tc>
          <w:tcPr>
            <w:tcW w:w="3402" w:type="dxa"/>
            <w:vAlign w:val="center"/>
          </w:tcPr>
          <w:p w:rsidR="001436FF" w:rsidRPr="008169F8" w:rsidRDefault="001436FF" w:rsidP="00DE6CE3">
            <w:pPr>
              <w:spacing w:after="0" w:line="240" w:lineRule="auto"/>
              <w:rPr>
                <w:szCs w:val="22"/>
              </w:rPr>
            </w:pPr>
            <w:r>
              <w:rPr>
                <w:szCs w:val="22"/>
              </w:rPr>
              <w:t>Active</w:t>
            </w:r>
          </w:p>
        </w:tc>
        <w:tc>
          <w:tcPr>
            <w:tcW w:w="5812" w:type="dxa"/>
            <w:vAlign w:val="center"/>
          </w:tcPr>
          <w:p w:rsidR="001436FF" w:rsidRPr="008169F8" w:rsidRDefault="001436FF" w:rsidP="00DE6CE3">
            <w:pPr>
              <w:spacing w:after="0" w:line="240" w:lineRule="auto"/>
              <w:rPr>
                <w:szCs w:val="22"/>
              </w:rPr>
            </w:pPr>
            <w:r>
              <w:rPr>
                <w:szCs w:val="22"/>
              </w:rPr>
              <w:t>Yes / No</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Created By</w:t>
            </w:r>
          </w:p>
        </w:tc>
        <w:tc>
          <w:tcPr>
            <w:tcW w:w="5812" w:type="dxa"/>
            <w:vAlign w:val="center"/>
          </w:tcPr>
          <w:p w:rsidR="00CD069A" w:rsidRDefault="00CD069A" w:rsidP="00DE6CE3">
            <w:pPr>
              <w:spacing w:after="0" w:line="240" w:lineRule="auto"/>
              <w:rPr>
                <w:szCs w:val="22"/>
              </w:rPr>
            </w:pPr>
            <w:r w:rsidRPr="00154818">
              <w:rPr>
                <w:szCs w:val="22"/>
              </w:rPr>
              <w:t>Text</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Created Date</w:t>
            </w:r>
          </w:p>
        </w:tc>
        <w:tc>
          <w:tcPr>
            <w:tcW w:w="5812" w:type="dxa"/>
            <w:vAlign w:val="center"/>
          </w:tcPr>
          <w:p w:rsidR="00CD069A" w:rsidRDefault="00CD069A" w:rsidP="00DE6CE3">
            <w:pPr>
              <w:spacing w:after="0" w:line="240" w:lineRule="auto"/>
              <w:rPr>
                <w:szCs w:val="22"/>
              </w:rPr>
            </w:pPr>
            <w:r w:rsidRPr="00154818">
              <w:rPr>
                <w:szCs w:val="22"/>
              </w:rPr>
              <w:t>DD/MM/YYYY</w:t>
            </w:r>
            <w:r>
              <w:rPr>
                <w:szCs w:val="22"/>
              </w:rPr>
              <w:t xml:space="preserve"> HH:MM:SS</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Last Modified</w:t>
            </w:r>
          </w:p>
        </w:tc>
        <w:tc>
          <w:tcPr>
            <w:tcW w:w="5812" w:type="dxa"/>
            <w:vAlign w:val="center"/>
          </w:tcPr>
          <w:p w:rsidR="00CD069A" w:rsidRDefault="00CD069A" w:rsidP="00DE6CE3">
            <w:pPr>
              <w:spacing w:after="0" w:line="240" w:lineRule="auto"/>
              <w:rPr>
                <w:szCs w:val="22"/>
              </w:rPr>
            </w:pPr>
            <w:r w:rsidRPr="00154818">
              <w:rPr>
                <w:szCs w:val="22"/>
              </w:rPr>
              <w:t>Text</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Last Modified Date</w:t>
            </w:r>
          </w:p>
        </w:tc>
        <w:tc>
          <w:tcPr>
            <w:tcW w:w="5812" w:type="dxa"/>
            <w:vAlign w:val="center"/>
          </w:tcPr>
          <w:p w:rsidR="00CD069A" w:rsidRDefault="00CD069A" w:rsidP="00DE6CE3">
            <w:pPr>
              <w:spacing w:after="0" w:line="240" w:lineRule="auto"/>
              <w:rPr>
                <w:szCs w:val="22"/>
              </w:rPr>
            </w:pPr>
            <w:r w:rsidRPr="00154818">
              <w:rPr>
                <w:szCs w:val="22"/>
              </w:rPr>
              <w:t>DD/MM/YYYY</w:t>
            </w:r>
            <w:r>
              <w:rPr>
                <w:szCs w:val="22"/>
              </w:rPr>
              <w:t xml:space="preserve"> HH:MM:SS</w:t>
            </w:r>
          </w:p>
        </w:tc>
      </w:tr>
    </w:tbl>
    <w:p w:rsidR="00933710" w:rsidRDefault="00933710" w:rsidP="00DE6CE3">
      <w:pPr>
        <w:spacing w:after="0"/>
      </w:pPr>
    </w:p>
    <w:p w:rsidR="00590147" w:rsidRDefault="001436FF" w:rsidP="00590147">
      <w:pPr>
        <w:pStyle w:val="Heading4"/>
      </w:pPr>
      <w:r>
        <w:t xml:space="preserve">Update </w:t>
      </w:r>
      <w:r w:rsidR="00AE77FC">
        <w:t>User</w:t>
      </w:r>
      <w:r>
        <w:t xml:space="preserve"> Group</w:t>
      </w:r>
    </w:p>
    <w:p w:rsidR="00933710" w:rsidRDefault="001436FF">
      <w:pPr>
        <w:ind w:left="864"/>
      </w:pPr>
      <w:r>
        <w:t>This feature will allow Overall Group Administrator to update User Group Details. F</w:t>
      </w:r>
      <w:r w:rsidR="00CD069A">
        <w:t>ollowing details will be shown or editable in update user group page:</w:t>
      </w:r>
    </w:p>
    <w:tbl>
      <w:tblPr>
        <w:tblStyle w:val="TableGrid"/>
        <w:tblW w:w="9214" w:type="dxa"/>
        <w:tblInd w:w="959" w:type="dxa"/>
        <w:tblLook w:val="04A0" w:firstRow="1" w:lastRow="0" w:firstColumn="1" w:lastColumn="0" w:noHBand="0" w:noVBand="1"/>
      </w:tblPr>
      <w:tblGrid>
        <w:gridCol w:w="2126"/>
        <w:gridCol w:w="992"/>
        <w:gridCol w:w="6096"/>
      </w:tblGrid>
      <w:tr w:rsidR="00933710" w:rsidRPr="008169F8" w:rsidTr="00DE6CE3">
        <w:trPr>
          <w:trHeight w:val="321"/>
        </w:trPr>
        <w:tc>
          <w:tcPr>
            <w:tcW w:w="2126" w:type="dxa"/>
            <w:shd w:val="clear" w:color="auto" w:fill="FBD4B4" w:themeFill="accent6" w:themeFillTint="66"/>
            <w:vAlign w:val="center"/>
          </w:tcPr>
          <w:p w:rsidR="00933710" w:rsidRPr="008169F8" w:rsidRDefault="00933710" w:rsidP="00DE6CE3">
            <w:pPr>
              <w:spacing w:after="0" w:line="240" w:lineRule="auto"/>
              <w:jc w:val="center"/>
              <w:rPr>
                <w:b/>
                <w:szCs w:val="22"/>
              </w:rPr>
            </w:pPr>
            <w:r>
              <w:rPr>
                <w:b/>
                <w:szCs w:val="22"/>
              </w:rPr>
              <w:t>Fields</w:t>
            </w:r>
          </w:p>
        </w:tc>
        <w:tc>
          <w:tcPr>
            <w:tcW w:w="992" w:type="dxa"/>
            <w:shd w:val="clear" w:color="auto" w:fill="FBD4B4" w:themeFill="accent6" w:themeFillTint="66"/>
          </w:tcPr>
          <w:p w:rsidR="00933710" w:rsidRPr="008169F8" w:rsidRDefault="00933710" w:rsidP="00DE6CE3">
            <w:pPr>
              <w:spacing w:after="0" w:line="240" w:lineRule="auto"/>
              <w:jc w:val="center"/>
              <w:rPr>
                <w:b/>
                <w:szCs w:val="22"/>
              </w:rPr>
            </w:pPr>
            <w:r>
              <w:rPr>
                <w:b/>
                <w:szCs w:val="22"/>
              </w:rPr>
              <w:t>Editable</w:t>
            </w:r>
          </w:p>
        </w:tc>
        <w:tc>
          <w:tcPr>
            <w:tcW w:w="6096" w:type="dxa"/>
            <w:shd w:val="clear" w:color="auto" w:fill="FBD4B4" w:themeFill="accent6" w:themeFillTint="66"/>
            <w:vAlign w:val="center"/>
          </w:tcPr>
          <w:p w:rsidR="00933710" w:rsidRPr="008169F8" w:rsidRDefault="00933710" w:rsidP="00DE6CE3">
            <w:pPr>
              <w:spacing w:after="0" w:line="240" w:lineRule="auto"/>
              <w:jc w:val="center"/>
              <w:rPr>
                <w:b/>
                <w:szCs w:val="22"/>
              </w:rPr>
            </w:pPr>
            <w:r w:rsidRPr="008169F8">
              <w:rPr>
                <w:b/>
                <w:szCs w:val="22"/>
              </w:rPr>
              <w:t>Remarks</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Reminder Module</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Pr="008169F8" w:rsidRDefault="00933710" w:rsidP="00DE6CE3">
            <w:pPr>
              <w:spacing w:after="0" w:line="240" w:lineRule="auto"/>
              <w:rPr>
                <w:szCs w:val="22"/>
              </w:rPr>
            </w:pPr>
            <w:r>
              <w:rPr>
                <w:szCs w:val="22"/>
              </w:rPr>
              <w:t xml:space="preserve"> Text</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Group Name*</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w:t>
            </w:r>
            <w:r w:rsidRPr="008169F8">
              <w:rPr>
                <w:szCs w:val="22"/>
              </w:rPr>
              <w:t>Text</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lastRenderedPageBreak/>
              <w:t>Group Description</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Text</w:t>
            </w:r>
          </w:p>
        </w:tc>
      </w:tr>
      <w:tr w:rsidR="00933710" w:rsidRPr="008169F8" w:rsidTr="00DE6CE3">
        <w:trPr>
          <w:trHeight w:val="3630"/>
        </w:trPr>
        <w:tc>
          <w:tcPr>
            <w:tcW w:w="2126" w:type="dxa"/>
            <w:vAlign w:val="center"/>
          </w:tcPr>
          <w:p w:rsidR="00933710" w:rsidRPr="008169F8" w:rsidRDefault="00933710" w:rsidP="00DE6CE3">
            <w:pPr>
              <w:spacing w:after="0" w:line="240" w:lineRule="auto"/>
              <w:rPr>
                <w:szCs w:val="22"/>
              </w:rPr>
            </w:pPr>
            <w:r>
              <w:rPr>
                <w:szCs w:val="22"/>
              </w:rPr>
              <w:t>Role(s)</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w:t>
            </w:r>
            <w:r w:rsidRPr="008169F8">
              <w:rPr>
                <w:szCs w:val="22"/>
              </w:rPr>
              <w:t>Grid</w:t>
            </w:r>
          </w:p>
          <w:tbl>
            <w:tblPr>
              <w:tblStyle w:val="TableGrid"/>
              <w:tblW w:w="0" w:type="auto"/>
              <w:tblInd w:w="2" w:type="dxa"/>
              <w:tblLook w:val="04A0" w:firstRow="1" w:lastRow="0" w:firstColumn="1" w:lastColumn="0" w:noHBand="0" w:noVBand="1"/>
            </w:tblPr>
            <w:tblGrid>
              <w:gridCol w:w="1977"/>
              <w:gridCol w:w="1977"/>
            </w:tblGrid>
            <w:tr w:rsidR="00933710" w:rsidRPr="008169F8" w:rsidTr="00D636AA">
              <w:trPr>
                <w:trHeight w:val="321"/>
              </w:trPr>
              <w:tc>
                <w:tcPr>
                  <w:tcW w:w="1977" w:type="dxa"/>
                </w:tcPr>
                <w:p w:rsidR="00933710" w:rsidRPr="008169F8" w:rsidRDefault="00933710" w:rsidP="00DE6CE3">
                  <w:pPr>
                    <w:spacing w:after="0" w:line="240" w:lineRule="auto"/>
                    <w:rPr>
                      <w:szCs w:val="22"/>
                    </w:rPr>
                  </w:pPr>
                  <w:r>
                    <w:rPr>
                      <w:szCs w:val="22"/>
                    </w:rPr>
                    <w:t>Role</w:t>
                  </w:r>
                </w:p>
              </w:tc>
              <w:tc>
                <w:tcPr>
                  <w:tcW w:w="1977" w:type="dxa"/>
                </w:tcPr>
                <w:p w:rsidR="00933710" w:rsidRPr="008169F8" w:rsidRDefault="00933710" w:rsidP="00DE6CE3">
                  <w:pPr>
                    <w:spacing w:after="0" w:line="240" w:lineRule="auto"/>
                    <w:rPr>
                      <w:szCs w:val="22"/>
                    </w:rPr>
                  </w:pPr>
                  <w:r w:rsidRPr="008169F8">
                    <w:rPr>
                      <w:szCs w:val="22"/>
                    </w:rPr>
                    <w:t>Text</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Add</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View</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Update</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05"/>
              </w:trPr>
              <w:tc>
                <w:tcPr>
                  <w:tcW w:w="1977" w:type="dxa"/>
                </w:tcPr>
                <w:p w:rsidR="005E7B9F" w:rsidRPr="008169F8" w:rsidRDefault="005E7B9F" w:rsidP="00DE6CE3">
                  <w:pPr>
                    <w:spacing w:after="0" w:line="240" w:lineRule="auto"/>
                    <w:rPr>
                      <w:szCs w:val="22"/>
                    </w:rPr>
                  </w:pPr>
                  <w:r w:rsidRPr="008169F8">
                    <w:rPr>
                      <w:szCs w:val="22"/>
                    </w:rPr>
                    <w:t>Delete</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Pr>
                      <w:szCs w:val="22"/>
                    </w:rPr>
                    <w:t>Approve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TO</w:t>
                  </w:r>
                </w:p>
              </w:tc>
              <w:tc>
                <w:tcPr>
                  <w:tcW w:w="1977" w:type="dxa"/>
                </w:tcPr>
                <w:p w:rsidR="0039435C" w:rsidRPr="008169F8" w:rsidRDefault="0039435C"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CC</w:t>
                  </w:r>
                </w:p>
              </w:tc>
              <w:tc>
                <w:tcPr>
                  <w:tcW w:w="1977" w:type="dxa"/>
                </w:tcPr>
                <w:p w:rsidR="0039435C" w:rsidRPr="008169F8" w:rsidRDefault="0039435C" w:rsidP="00DE6CE3">
                  <w:pPr>
                    <w:spacing w:after="0" w:line="240" w:lineRule="auto"/>
                    <w:rPr>
                      <w:szCs w:val="22"/>
                    </w:rPr>
                  </w:pPr>
                  <w:r w:rsidRPr="008169F8">
                    <w:rPr>
                      <w:szCs w:val="22"/>
                    </w:rPr>
                    <w:t>Checkbox</w:t>
                  </w:r>
                </w:p>
              </w:tc>
            </w:tr>
          </w:tbl>
          <w:p w:rsidR="00933710" w:rsidRPr="008169F8" w:rsidRDefault="00933710" w:rsidP="00DE6CE3">
            <w:pPr>
              <w:spacing w:after="0" w:line="240" w:lineRule="auto"/>
              <w:rPr>
                <w:szCs w:val="22"/>
              </w:rPr>
            </w:pPr>
          </w:p>
        </w:tc>
      </w:tr>
      <w:tr w:rsidR="00933710" w:rsidRPr="008169F8" w:rsidTr="00DE6CE3">
        <w:trPr>
          <w:trHeight w:val="337"/>
        </w:trPr>
        <w:tc>
          <w:tcPr>
            <w:tcW w:w="2126" w:type="dxa"/>
            <w:vAlign w:val="center"/>
          </w:tcPr>
          <w:p w:rsidR="00933710" w:rsidRPr="008169F8" w:rsidRDefault="00933710" w:rsidP="00DE6CE3">
            <w:pPr>
              <w:spacing w:after="0" w:line="240" w:lineRule="auto"/>
              <w:rPr>
                <w:szCs w:val="22"/>
              </w:rPr>
            </w:pPr>
            <w:r>
              <w:rPr>
                <w:szCs w:val="22"/>
              </w:rPr>
              <w:t>Group Administrator*</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w:t>
            </w:r>
            <w:r w:rsidR="005E7B9F">
              <w:rPr>
                <w:szCs w:val="22"/>
              </w:rPr>
              <w:t>Assign one or two users as Group Administrator</w:t>
            </w:r>
          </w:p>
        </w:tc>
      </w:tr>
      <w:tr w:rsidR="00933710" w:rsidRPr="008169F8" w:rsidTr="00DE6CE3">
        <w:trPr>
          <w:trHeight w:val="337"/>
        </w:trPr>
        <w:tc>
          <w:tcPr>
            <w:tcW w:w="2126" w:type="dxa"/>
            <w:vAlign w:val="center"/>
          </w:tcPr>
          <w:p w:rsidR="00933710" w:rsidRPr="008169F8" w:rsidRDefault="00933710" w:rsidP="00DE6CE3">
            <w:pPr>
              <w:spacing w:after="0" w:line="240" w:lineRule="auto"/>
              <w:rPr>
                <w:szCs w:val="22"/>
              </w:rPr>
            </w:pPr>
            <w:r>
              <w:rPr>
                <w:szCs w:val="22"/>
              </w:rPr>
              <w:t>Active</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Yes / No</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By</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Date</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DD/MM/YYYY</w:t>
            </w:r>
            <w:r>
              <w:rPr>
                <w:szCs w:val="22"/>
              </w:rPr>
              <w:t xml:space="preserve"> HH:MM:SS</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 Date</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DD/MM/YYYY</w:t>
            </w:r>
            <w:r>
              <w:rPr>
                <w:szCs w:val="22"/>
              </w:rPr>
              <w:t xml:space="preserve"> HH:MM:SS</w:t>
            </w:r>
          </w:p>
        </w:tc>
      </w:tr>
    </w:tbl>
    <w:p w:rsidR="00933710" w:rsidRDefault="00933710" w:rsidP="00DE6CE3">
      <w:pPr>
        <w:spacing w:after="0"/>
        <w:ind w:left="864"/>
      </w:pPr>
    </w:p>
    <w:p w:rsidR="00590147" w:rsidRDefault="001436FF" w:rsidP="00590147">
      <w:pPr>
        <w:pStyle w:val="Heading4"/>
      </w:pPr>
      <w:r>
        <w:t>Delete User Group</w:t>
      </w:r>
    </w:p>
    <w:p w:rsidR="00933710" w:rsidRDefault="00CD069A">
      <w:pPr>
        <w:ind w:left="864"/>
      </w:pPr>
      <w:r>
        <w:t xml:space="preserve">This feature will allow Overall Group Administrator to delete a User Group from R365. When a user group is deleted, </w:t>
      </w:r>
      <w:commentRangeStart w:id="26"/>
      <w:r>
        <w:t>it will be deleted from R365, and all reminders in this group will be deleted as well.</w:t>
      </w:r>
      <w:commentRangeEnd w:id="26"/>
      <w:r w:rsidR="005E7B9F">
        <w:rPr>
          <w:rStyle w:val="CommentReference"/>
        </w:rPr>
        <w:commentReference w:id="26"/>
      </w:r>
    </w:p>
    <w:p w:rsidR="00590147" w:rsidRDefault="001436FF" w:rsidP="00590147">
      <w:pPr>
        <w:pStyle w:val="Heading4"/>
      </w:pPr>
      <w:r>
        <w:t>Search User Group</w:t>
      </w:r>
    </w:p>
    <w:p w:rsidR="00933710" w:rsidRDefault="00CD069A">
      <w:pPr>
        <w:ind w:left="864"/>
      </w:pPr>
      <w:r>
        <w:t>This feature will allow Overall Group Administrator to search user groups via any keywords in User Group details.</w:t>
      </w:r>
      <w:r w:rsidR="000D165B">
        <w:t xml:space="preserve"> Search via keywords function will be enhanced by “Search as you type” feature.</w:t>
      </w:r>
    </w:p>
    <w:p w:rsidR="00590147" w:rsidRDefault="001436FF" w:rsidP="00590147">
      <w:pPr>
        <w:pStyle w:val="Heading4"/>
      </w:pPr>
      <w:r>
        <w:t>Sort User Group</w:t>
      </w:r>
    </w:p>
    <w:p w:rsidR="000D165B" w:rsidRPr="005A16B9" w:rsidRDefault="000D165B" w:rsidP="000D165B">
      <w:pPr>
        <w:ind w:left="864"/>
      </w:pPr>
      <w:r>
        <w:t>This feature will allow Overall Group Administrator to sort User Group search result by any column in the result list.</w:t>
      </w:r>
    </w:p>
    <w:p w:rsidR="00933710" w:rsidRDefault="001436FF">
      <w:pPr>
        <w:pStyle w:val="Heading3"/>
      </w:pPr>
      <w:bookmarkStart w:id="27" w:name="_Toc498680074"/>
      <w:r>
        <w:t>Manage My User Group</w:t>
      </w:r>
      <w:bookmarkEnd w:id="27"/>
      <w:r w:rsidR="008310DC">
        <w:t>/Role Assignment</w:t>
      </w:r>
      <w:r w:rsidR="00590147">
        <w:t xml:space="preserve"> </w:t>
      </w:r>
      <w:r w:rsidR="000D165B">
        <w:t xml:space="preserve"> </w:t>
      </w:r>
    </w:p>
    <w:p w:rsidR="00DE6CE3" w:rsidRDefault="000D165B" w:rsidP="00DE6CE3">
      <w:pPr>
        <w:ind w:left="720"/>
      </w:pPr>
      <w:r>
        <w:t>This feature will allow Group Administrator to manage (view group details, manage user and roles in the group) his or her User Group in R365.</w:t>
      </w:r>
      <w:r w:rsidR="00E914BA">
        <w:t xml:space="preserve"> </w:t>
      </w:r>
    </w:p>
    <w:p w:rsidR="00DE6CE3" w:rsidRDefault="00E914BA" w:rsidP="00DE6CE3">
      <w:pPr>
        <w:ind w:left="720"/>
      </w:pPr>
      <w:r>
        <w:t xml:space="preserve">Whenever group details are submitted for update, R365 shall prompt up a confirmation dialogue asking user to confirm his action. </w:t>
      </w:r>
    </w:p>
    <w:p w:rsidR="00E914BA" w:rsidRPr="005A16B9" w:rsidRDefault="00E914BA" w:rsidP="00DE6CE3">
      <w:pPr>
        <w:ind w:left="720"/>
      </w:pPr>
      <w:r>
        <w:lastRenderedPageBreak/>
        <w:t>Whenever group details are updated</w:t>
      </w:r>
      <w:r w:rsidR="00AE77FC">
        <w:t xml:space="preserve"> successfully or unsucc</w:t>
      </w:r>
      <w:r>
        <w:t>essfully, R365 shall display a confirmation message saying group details are update</w:t>
      </w:r>
      <w:r w:rsidR="00530BB1">
        <w:t>d</w:t>
      </w:r>
      <w:r>
        <w:t xml:space="preserve"> successfully or unsuccessfully. Group name shall be included in the confirmation message whenever possible.</w:t>
      </w:r>
    </w:p>
    <w:p w:rsidR="00C52D63" w:rsidRPr="005C3C23" w:rsidRDefault="00C52D63" w:rsidP="00B309EA">
      <w:pPr>
        <w:ind w:firstLine="720"/>
        <w:jc w:val="both"/>
        <w:rPr>
          <w:rFonts w:cs="Arial"/>
          <w:szCs w:val="22"/>
        </w:rPr>
      </w:pPr>
      <w:r w:rsidRPr="005C3C23">
        <w:rPr>
          <w:rFonts w:cs="Arial"/>
          <w:szCs w:val="22"/>
        </w:rPr>
        <w:t>Users will have the following hierarchy:-</w:t>
      </w:r>
    </w:p>
    <w:p w:rsidR="00C52D63" w:rsidRDefault="007B6A05" w:rsidP="006D3809">
      <w:pPr>
        <w:ind w:left="720"/>
        <w:jc w:val="both"/>
        <w:rPr>
          <w:rFonts w:cs="Arial"/>
          <w:szCs w:val="22"/>
        </w:rPr>
      </w:pPr>
      <w:r w:rsidRPr="00760D1E">
        <w:rPr>
          <w:noProof/>
          <w:szCs w:val="22"/>
        </w:rPr>
        <w:drawing>
          <wp:inline distT="0" distB="0" distL="0" distR="0">
            <wp:extent cx="5762625" cy="3428666"/>
            <wp:effectExtent l="0" t="0" r="0" b="0"/>
            <wp:docPr id="3" name="Picture 11" descr="cid:image002.png@01D34DA1.7E6FD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34DA1.7E6FDCD0"/>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5761155" cy="3427791"/>
                    </a:xfrm>
                    <a:prstGeom prst="rect">
                      <a:avLst/>
                    </a:prstGeom>
                    <a:noFill/>
                    <a:ln>
                      <a:noFill/>
                    </a:ln>
                  </pic:spPr>
                </pic:pic>
              </a:graphicData>
            </a:graphic>
          </wp:inline>
        </w:drawing>
      </w:r>
    </w:p>
    <w:p w:rsidR="0029705F" w:rsidRDefault="008310DC" w:rsidP="006D3809">
      <w:pPr>
        <w:ind w:left="720"/>
        <w:jc w:val="both"/>
        <w:rPr>
          <w:rFonts w:cs="Arial"/>
          <w:szCs w:val="22"/>
        </w:rPr>
      </w:pPr>
      <w:r>
        <w:rPr>
          <w:rFonts w:cs="Arial"/>
          <w:szCs w:val="22"/>
        </w:rPr>
        <w:t xml:space="preserve">Above diagram, explains the relationship of user with reminder module and groups. </w:t>
      </w:r>
      <w:r w:rsidR="0029705F">
        <w:rPr>
          <w:rFonts w:cs="Arial"/>
          <w:szCs w:val="22"/>
        </w:rPr>
        <w:t>Highlights:-</w:t>
      </w:r>
    </w:p>
    <w:p w:rsidR="0029705F" w:rsidRDefault="0029705F" w:rsidP="00571FA0">
      <w:pPr>
        <w:pStyle w:val="ListParagraph"/>
        <w:numPr>
          <w:ilvl w:val="1"/>
          <w:numId w:val="12"/>
        </w:numPr>
      </w:pPr>
      <w:r>
        <w:t>User can be present in multiple reminder modules</w:t>
      </w:r>
    </w:p>
    <w:p w:rsidR="0029705F" w:rsidRDefault="0029705F" w:rsidP="00571FA0">
      <w:pPr>
        <w:pStyle w:val="ListParagraph"/>
        <w:numPr>
          <w:ilvl w:val="1"/>
          <w:numId w:val="12"/>
        </w:numPr>
      </w:pPr>
      <w:r>
        <w:t>In each module, user can be part of multiple groups</w:t>
      </w:r>
    </w:p>
    <w:p w:rsidR="008310DC" w:rsidRDefault="0029705F" w:rsidP="00571FA0">
      <w:pPr>
        <w:pStyle w:val="ListParagraph"/>
        <w:numPr>
          <w:ilvl w:val="1"/>
          <w:numId w:val="12"/>
        </w:numPr>
      </w:pPr>
      <w:r>
        <w:t>In each group though, user will have only one role.</w:t>
      </w:r>
      <w:r w:rsidR="008310DC">
        <w:t xml:space="preserve"> </w:t>
      </w:r>
    </w:p>
    <w:p w:rsidR="00590147" w:rsidRDefault="00590147" w:rsidP="00590147">
      <w:pPr>
        <w:pStyle w:val="Heading4"/>
      </w:pPr>
      <w:r>
        <w:t xml:space="preserve"> </w:t>
      </w:r>
      <w:r w:rsidR="000D165B">
        <w:t>View My Group Details</w:t>
      </w:r>
    </w:p>
    <w:p w:rsidR="00933710" w:rsidRDefault="000D165B">
      <w:pPr>
        <w:ind w:left="864"/>
      </w:pPr>
      <w:r>
        <w:t xml:space="preserve">This feature will allow Group Administrator to view Group Details of his or her own user group. </w:t>
      </w:r>
    </w:p>
    <w:p w:rsidR="00933710" w:rsidRDefault="000D165B">
      <w:pPr>
        <w:ind w:left="864"/>
      </w:pPr>
      <w:r>
        <w:t>Following details will be shown in view my group details page.</w:t>
      </w:r>
    </w:p>
    <w:tbl>
      <w:tblPr>
        <w:tblStyle w:val="TableGrid"/>
        <w:tblW w:w="0" w:type="auto"/>
        <w:tblInd w:w="959" w:type="dxa"/>
        <w:tblLook w:val="04A0" w:firstRow="1" w:lastRow="0" w:firstColumn="1" w:lastColumn="0" w:noHBand="0" w:noVBand="1"/>
      </w:tblPr>
      <w:tblGrid>
        <w:gridCol w:w="2551"/>
        <w:gridCol w:w="6379"/>
      </w:tblGrid>
      <w:tr w:rsidR="000D165B" w:rsidRPr="008169F8" w:rsidTr="00DE6CE3">
        <w:trPr>
          <w:trHeight w:val="321"/>
        </w:trPr>
        <w:tc>
          <w:tcPr>
            <w:tcW w:w="2551" w:type="dxa"/>
            <w:shd w:val="clear" w:color="auto" w:fill="FBD4B4" w:themeFill="accent6" w:themeFillTint="66"/>
            <w:vAlign w:val="center"/>
          </w:tcPr>
          <w:p w:rsidR="000D165B" w:rsidRPr="008169F8" w:rsidRDefault="000D165B" w:rsidP="00DE6CE3">
            <w:pPr>
              <w:spacing w:after="0" w:line="240" w:lineRule="auto"/>
              <w:jc w:val="center"/>
              <w:rPr>
                <w:b/>
                <w:szCs w:val="22"/>
              </w:rPr>
            </w:pPr>
            <w:r>
              <w:rPr>
                <w:b/>
                <w:szCs w:val="22"/>
              </w:rPr>
              <w:t>Fields</w:t>
            </w:r>
          </w:p>
        </w:tc>
        <w:tc>
          <w:tcPr>
            <w:tcW w:w="6379" w:type="dxa"/>
            <w:shd w:val="clear" w:color="auto" w:fill="FBD4B4" w:themeFill="accent6" w:themeFillTint="66"/>
            <w:vAlign w:val="center"/>
          </w:tcPr>
          <w:p w:rsidR="000D165B" w:rsidRPr="008169F8" w:rsidRDefault="000D165B" w:rsidP="00DE6CE3">
            <w:pPr>
              <w:spacing w:after="0" w:line="240" w:lineRule="auto"/>
              <w:jc w:val="center"/>
              <w:rPr>
                <w:b/>
                <w:szCs w:val="22"/>
              </w:rPr>
            </w:pPr>
            <w:r w:rsidRPr="008169F8">
              <w:rPr>
                <w:b/>
                <w:szCs w:val="22"/>
              </w:rPr>
              <w:t>Remarks</w:t>
            </w:r>
          </w:p>
        </w:tc>
      </w:tr>
      <w:tr w:rsidR="000D165B" w:rsidRPr="008169F8" w:rsidTr="00DE6CE3">
        <w:trPr>
          <w:trHeight w:val="321"/>
        </w:trPr>
        <w:tc>
          <w:tcPr>
            <w:tcW w:w="2551" w:type="dxa"/>
            <w:vAlign w:val="center"/>
          </w:tcPr>
          <w:p w:rsidR="000D165B" w:rsidRPr="008169F8" w:rsidRDefault="00933710" w:rsidP="00DE6CE3">
            <w:pPr>
              <w:spacing w:after="0" w:line="240" w:lineRule="auto"/>
              <w:rPr>
                <w:szCs w:val="22"/>
              </w:rPr>
            </w:pPr>
            <w:commentRangeStart w:id="28"/>
            <w:r>
              <w:rPr>
                <w:szCs w:val="22"/>
              </w:rPr>
              <w:t>User Group</w:t>
            </w:r>
            <w:commentRangeEnd w:id="28"/>
            <w:r w:rsidR="00E82B45">
              <w:rPr>
                <w:rStyle w:val="CommentReference"/>
              </w:rPr>
              <w:commentReference w:id="28"/>
            </w:r>
          </w:p>
        </w:tc>
        <w:tc>
          <w:tcPr>
            <w:tcW w:w="6379" w:type="dxa"/>
            <w:vAlign w:val="center"/>
          </w:tcPr>
          <w:p w:rsidR="00ED32D6" w:rsidRPr="008169F8" w:rsidRDefault="00ED32D6" w:rsidP="00DE6CE3">
            <w:pPr>
              <w:spacing w:after="0" w:line="240" w:lineRule="auto"/>
              <w:rPr>
                <w:szCs w:val="22"/>
              </w:rPr>
            </w:pPr>
            <w:r>
              <w:rPr>
                <w:szCs w:val="22"/>
              </w:rPr>
              <w:t>D</w:t>
            </w:r>
            <w:r w:rsidR="00C52D63">
              <w:rPr>
                <w:szCs w:val="22"/>
              </w:rPr>
              <w:t xml:space="preserve">ropdown </w:t>
            </w:r>
            <w:commentRangeStart w:id="29"/>
            <w:r w:rsidR="00C52D63">
              <w:rPr>
                <w:szCs w:val="22"/>
              </w:rPr>
              <w:t>l</w:t>
            </w:r>
            <w:r>
              <w:rPr>
                <w:szCs w:val="22"/>
              </w:rPr>
              <w:t>ist</w:t>
            </w:r>
            <w:commentRangeEnd w:id="29"/>
            <w:r w:rsidR="0029705F">
              <w:rPr>
                <w:rStyle w:val="CommentReference"/>
              </w:rPr>
              <w:commentReference w:id="29"/>
            </w:r>
            <w:r w:rsidR="005B1FD6">
              <w:rPr>
                <w:szCs w:val="22"/>
              </w:rPr>
              <w:t xml:space="preserve"> </w:t>
            </w:r>
          </w:p>
        </w:tc>
      </w:tr>
      <w:tr w:rsidR="000D165B" w:rsidRPr="008169F8" w:rsidTr="00DE6CE3">
        <w:trPr>
          <w:trHeight w:val="321"/>
        </w:trPr>
        <w:tc>
          <w:tcPr>
            <w:tcW w:w="2551" w:type="dxa"/>
            <w:vAlign w:val="center"/>
          </w:tcPr>
          <w:p w:rsidR="000D165B" w:rsidRPr="008169F8" w:rsidRDefault="000D165B" w:rsidP="00DE6CE3">
            <w:pPr>
              <w:spacing w:after="0" w:line="240" w:lineRule="auto"/>
              <w:rPr>
                <w:szCs w:val="22"/>
              </w:rPr>
            </w:pPr>
            <w:r>
              <w:rPr>
                <w:szCs w:val="22"/>
              </w:rPr>
              <w:t>Group Description</w:t>
            </w:r>
          </w:p>
        </w:tc>
        <w:tc>
          <w:tcPr>
            <w:tcW w:w="6379" w:type="dxa"/>
            <w:vAlign w:val="center"/>
          </w:tcPr>
          <w:p w:rsidR="000D165B" w:rsidRPr="008169F8" w:rsidRDefault="000D165B" w:rsidP="00DE6CE3">
            <w:pPr>
              <w:spacing w:after="0" w:line="240" w:lineRule="auto"/>
              <w:rPr>
                <w:szCs w:val="22"/>
              </w:rPr>
            </w:pPr>
            <w:r>
              <w:rPr>
                <w:szCs w:val="22"/>
              </w:rPr>
              <w:t>Text</w:t>
            </w:r>
          </w:p>
        </w:tc>
      </w:tr>
      <w:tr w:rsidR="00ED32D6" w:rsidRPr="008169F8" w:rsidTr="00DE6CE3">
        <w:trPr>
          <w:trHeight w:val="321"/>
        </w:trPr>
        <w:tc>
          <w:tcPr>
            <w:tcW w:w="2551" w:type="dxa"/>
            <w:vAlign w:val="center"/>
          </w:tcPr>
          <w:p w:rsidR="00ED32D6" w:rsidRDefault="00ED32D6" w:rsidP="00DE6CE3">
            <w:pPr>
              <w:spacing w:after="0" w:line="240" w:lineRule="auto"/>
              <w:rPr>
                <w:szCs w:val="22"/>
              </w:rPr>
            </w:pPr>
            <w:r>
              <w:rPr>
                <w:szCs w:val="22"/>
              </w:rPr>
              <w:t>Reminder Module</w:t>
            </w:r>
          </w:p>
        </w:tc>
        <w:tc>
          <w:tcPr>
            <w:tcW w:w="6379" w:type="dxa"/>
            <w:vAlign w:val="center"/>
          </w:tcPr>
          <w:p w:rsidR="00ED32D6" w:rsidRDefault="00ED32D6" w:rsidP="00DE6CE3">
            <w:pPr>
              <w:spacing w:after="0" w:line="240" w:lineRule="auto"/>
              <w:rPr>
                <w:szCs w:val="22"/>
              </w:rPr>
            </w:pPr>
            <w:r>
              <w:rPr>
                <w:szCs w:val="22"/>
              </w:rPr>
              <w:t>Text</w:t>
            </w:r>
          </w:p>
        </w:tc>
      </w:tr>
      <w:tr w:rsidR="00ED32D6" w:rsidRPr="008169F8" w:rsidTr="00DE6CE3">
        <w:trPr>
          <w:trHeight w:val="926"/>
        </w:trPr>
        <w:tc>
          <w:tcPr>
            <w:tcW w:w="2551" w:type="dxa"/>
            <w:vAlign w:val="center"/>
          </w:tcPr>
          <w:p w:rsidR="00ED32D6" w:rsidRPr="008169F8" w:rsidRDefault="00ED32D6" w:rsidP="00DE6CE3">
            <w:pPr>
              <w:spacing w:after="0" w:line="240" w:lineRule="auto"/>
              <w:rPr>
                <w:szCs w:val="22"/>
              </w:rPr>
            </w:pPr>
            <w:r>
              <w:rPr>
                <w:szCs w:val="22"/>
              </w:rPr>
              <w:t>Users, Roles, Role Access Rights</w:t>
            </w:r>
          </w:p>
        </w:tc>
        <w:tc>
          <w:tcPr>
            <w:tcW w:w="6379" w:type="dxa"/>
            <w:vAlign w:val="center"/>
          </w:tcPr>
          <w:p w:rsidR="00ED32D6" w:rsidRPr="008169F8" w:rsidRDefault="00ED32D6" w:rsidP="00DE6CE3">
            <w:pPr>
              <w:spacing w:after="0" w:line="240" w:lineRule="auto"/>
              <w:rPr>
                <w:szCs w:val="22"/>
              </w:rPr>
            </w:pPr>
            <w:r>
              <w:rPr>
                <w:szCs w:val="22"/>
              </w:rPr>
              <w:t>A list of users in the group, corresponding user roles and role access rights.</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t>Created By</w:t>
            </w:r>
          </w:p>
        </w:tc>
        <w:tc>
          <w:tcPr>
            <w:tcW w:w="6379" w:type="dxa"/>
            <w:vAlign w:val="center"/>
          </w:tcPr>
          <w:p w:rsidR="00ED32D6" w:rsidRDefault="00ED32D6" w:rsidP="00DE6CE3">
            <w:pPr>
              <w:spacing w:after="0" w:line="240" w:lineRule="auto"/>
              <w:rPr>
                <w:szCs w:val="22"/>
              </w:rPr>
            </w:pPr>
            <w:r w:rsidRPr="00154818">
              <w:rPr>
                <w:szCs w:val="22"/>
              </w:rPr>
              <w:t>Text</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lastRenderedPageBreak/>
              <w:t>Created Date</w:t>
            </w:r>
          </w:p>
        </w:tc>
        <w:tc>
          <w:tcPr>
            <w:tcW w:w="6379" w:type="dxa"/>
            <w:vAlign w:val="center"/>
          </w:tcPr>
          <w:p w:rsidR="00ED32D6" w:rsidRDefault="00ED32D6" w:rsidP="00DE6CE3">
            <w:pPr>
              <w:spacing w:after="0" w:line="240" w:lineRule="auto"/>
              <w:rPr>
                <w:szCs w:val="22"/>
              </w:rPr>
            </w:pPr>
            <w:r w:rsidRPr="00154818">
              <w:rPr>
                <w:szCs w:val="22"/>
              </w:rPr>
              <w:t>DD/MM/YYYY</w:t>
            </w:r>
            <w:r>
              <w:rPr>
                <w:szCs w:val="22"/>
              </w:rPr>
              <w:t xml:space="preserve"> HH:MM:SS</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t>Last Modified</w:t>
            </w:r>
          </w:p>
        </w:tc>
        <w:tc>
          <w:tcPr>
            <w:tcW w:w="6379" w:type="dxa"/>
            <w:vAlign w:val="center"/>
          </w:tcPr>
          <w:p w:rsidR="00ED32D6" w:rsidRDefault="00ED32D6" w:rsidP="00DE6CE3">
            <w:pPr>
              <w:spacing w:after="0" w:line="240" w:lineRule="auto"/>
              <w:rPr>
                <w:szCs w:val="22"/>
              </w:rPr>
            </w:pPr>
            <w:r w:rsidRPr="00154818">
              <w:rPr>
                <w:szCs w:val="22"/>
              </w:rPr>
              <w:t>Text</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t>Last Modified Date</w:t>
            </w:r>
          </w:p>
        </w:tc>
        <w:tc>
          <w:tcPr>
            <w:tcW w:w="6379" w:type="dxa"/>
            <w:vAlign w:val="center"/>
          </w:tcPr>
          <w:p w:rsidR="00ED32D6" w:rsidRDefault="00ED32D6" w:rsidP="00DE6CE3">
            <w:pPr>
              <w:spacing w:after="0" w:line="240" w:lineRule="auto"/>
              <w:rPr>
                <w:szCs w:val="22"/>
              </w:rPr>
            </w:pPr>
            <w:r w:rsidRPr="00154818">
              <w:rPr>
                <w:szCs w:val="22"/>
              </w:rPr>
              <w:t>DD/MM/YYYY</w:t>
            </w:r>
            <w:r>
              <w:rPr>
                <w:szCs w:val="22"/>
              </w:rPr>
              <w:t xml:space="preserve"> HH:MM:SS</w:t>
            </w:r>
          </w:p>
        </w:tc>
      </w:tr>
    </w:tbl>
    <w:p w:rsidR="00933710" w:rsidRDefault="00933710" w:rsidP="00DE6CE3">
      <w:pPr>
        <w:spacing w:after="0"/>
        <w:ind w:left="864"/>
      </w:pPr>
    </w:p>
    <w:p w:rsidR="00590147" w:rsidRDefault="00590147" w:rsidP="00590147">
      <w:pPr>
        <w:pStyle w:val="Heading4"/>
      </w:pPr>
      <w:r>
        <w:t xml:space="preserve"> </w:t>
      </w:r>
      <w:r w:rsidR="000D165B">
        <w:t>Manage Users</w:t>
      </w:r>
      <w:r w:rsidR="007C655E">
        <w:t xml:space="preserve"> and Roles</w:t>
      </w:r>
      <w:r w:rsidR="000D165B">
        <w:t xml:space="preserve"> in My Group </w:t>
      </w:r>
    </w:p>
    <w:p w:rsidR="00933710" w:rsidRDefault="000D165B">
      <w:pPr>
        <w:ind w:left="864"/>
      </w:pPr>
      <w:r>
        <w:t xml:space="preserve">This feature will allow Group Administrator to add </w:t>
      </w:r>
      <w:r w:rsidR="007C655E">
        <w:t>user, assign or change role of user, or remove user from the group. Following details will be shown or editable in Manage My Group page:</w:t>
      </w:r>
    </w:p>
    <w:tbl>
      <w:tblPr>
        <w:tblStyle w:val="TableGrid"/>
        <w:tblW w:w="9356" w:type="dxa"/>
        <w:tblInd w:w="817" w:type="dxa"/>
        <w:tblLook w:val="04A0" w:firstRow="1" w:lastRow="0" w:firstColumn="1" w:lastColumn="0" w:noHBand="0" w:noVBand="1"/>
      </w:tblPr>
      <w:tblGrid>
        <w:gridCol w:w="2126"/>
        <w:gridCol w:w="993"/>
        <w:gridCol w:w="6237"/>
      </w:tblGrid>
      <w:tr w:rsidR="00933710" w:rsidRPr="008169F8" w:rsidTr="00DE6CE3">
        <w:trPr>
          <w:trHeight w:val="321"/>
        </w:trPr>
        <w:tc>
          <w:tcPr>
            <w:tcW w:w="2126" w:type="dxa"/>
            <w:shd w:val="clear" w:color="auto" w:fill="FBD4B4" w:themeFill="accent6" w:themeFillTint="66"/>
            <w:vAlign w:val="center"/>
          </w:tcPr>
          <w:p w:rsidR="00933710" w:rsidRPr="008169F8" w:rsidRDefault="00933710" w:rsidP="00DE6CE3">
            <w:pPr>
              <w:spacing w:after="0" w:line="240" w:lineRule="auto"/>
              <w:jc w:val="center"/>
              <w:rPr>
                <w:b/>
                <w:szCs w:val="22"/>
              </w:rPr>
            </w:pPr>
            <w:r>
              <w:rPr>
                <w:b/>
                <w:szCs w:val="22"/>
              </w:rPr>
              <w:t>Fields</w:t>
            </w:r>
          </w:p>
        </w:tc>
        <w:tc>
          <w:tcPr>
            <w:tcW w:w="993" w:type="dxa"/>
            <w:shd w:val="clear" w:color="auto" w:fill="FBD4B4" w:themeFill="accent6" w:themeFillTint="66"/>
          </w:tcPr>
          <w:p w:rsidR="00933710" w:rsidRPr="008169F8" w:rsidRDefault="00933710" w:rsidP="00DE6CE3">
            <w:pPr>
              <w:spacing w:after="0" w:line="240" w:lineRule="auto"/>
              <w:jc w:val="center"/>
              <w:rPr>
                <w:b/>
                <w:szCs w:val="22"/>
              </w:rPr>
            </w:pPr>
            <w:r>
              <w:rPr>
                <w:b/>
                <w:szCs w:val="22"/>
              </w:rPr>
              <w:t>Editable</w:t>
            </w:r>
          </w:p>
        </w:tc>
        <w:tc>
          <w:tcPr>
            <w:tcW w:w="6237" w:type="dxa"/>
            <w:shd w:val="clear" w:color="auto" w:fill="FBD4B4" w:themeFill="accent6" w:themeFillTint="66"/>
            <w:vAlign w:val="center"/>
          </w:tcPr>
          <w:p w:rsidR="00933710" w:rsidRPr="008169F8" w:rsidRDefault="00933710" w:rsidP="00DE6CE3">
            <w:pPr>
              <w:spacing w:after="0" w:line="240" w:lineRule="auto"/>
              <w:jc w:val="center"/>
              <w:rPr>
                <w:b/>
                <w:szCs w:val="22"/>
              </w:rPr>
            </w:pPr>
            <w:r w:rsidRPr="008169F8">
              <w:rPr>
                <w:b/>
                <w:szCs w:val="22"/>
              </w:rPr>
              <w:t>Remarks</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 xml:space="preserve">User </w:t>
            </w:r>
            <w:commentRangeStart w:id="30"/>
            <w:r>
              <w:rPr>
                <w:szCs w:val="22"/>
              </w:rPr>
              <w:t>Group</w:t>
            </w:r>
            <w:commentRangeEnd w:id="30"/>
            <w:r w:rsidR="0029705F">
              <w:rPr>
                <w:rStyle w:val="CommentReference"/>
              </w:rPr>
              <w:commentReference w:id="30"/>
            </w:r>
          </w:p>
        </w:tc>
        <w:tc>
          <w:tcPr>
            <w:tcW w:w="993" w:type="dxa"/>
          </w:tcPr>
          <w:p w:rsidR="00933710"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Pr>
                <w:szCs w:val="22"/>
              </w:rPr>
              <w:t>Dropdown list</w:t>
            </w:r>
          </w:p>
          <w:p w:rsidR="00933710" w:rsidRPr="008169F8" w:rsidRDefault="00933710" w:rsidP="00DE6CE3">
            <w:pPr>
              <w:spacing w:after="0" w:line="240" w:lineRule="auto"/>
              <w:rPr>
                <w:szCs w:val="22"/>
              </w:rPr>
            </w:pPr>
            <w:r>
              <w:rPr>
                <w:szCs w:val="22"/>
              </w:rPr>
              <w:t>Other fields will be auto populated according to selected User Group</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Group Description</w:t>
            </w:r>
          </w:p>
        </w:tc>
        <w:tc>
          <w:tcPr>
            <w:tcW w:w="993" w:type="dxa"/>
          </w:tcPr>
          <w:p w:rsidR="00933710" w:rsidRDefault="00933710" w:rsidP="00DE6CE3">
            <w:pPr>
              <w:spacing w:after="0" w:line="240" w:lineRule="auto"/>
              <w:jc w:val="center"/>
              <w:rPr>
                <w:szCs w:val="22"/>
              </w:rPr>
            </w:pPr>
            <w:r>
              <w:rPr>
                <w:szCs w:val="22"/>
              </w:rPr>
              <w:t>N</w:t>
            </w:r>
          </w:p>
        </w:tc>
        <w:tc>
          <w:tcPr>
            <w:tcW w:w="6237" w:type="dxa"/>
            <w:vAlign w:val="center"/>
          </w:tcPr>
          <w:p w:rsidR="00933710" w:rsidRPr="008169F8" w:rsidRDefault="00933710" w:rsidP="00DE6CE3">
            <w:pPr>
              <w:spacing w:after="0" w:line="240" w:lineRule="auto"/>
              <w:rPr>
                <w:szCs w:val="22"/>
              </w:rPr>
            </w:pPr>
            <w:r>
              <w:rPr>
                <w:szCs w:val="22"/>
              </w:rPr>
              <w:t>Text</w:t>
            </w:r>
          </w:p>
        </w:tc>
      </w:tr>
      <w:tr w:rsidR="00933710" w:rsidRPr="008169F8" w:rsidTr="00DE6CE3">
        <w:trPr>
          <w:trHeight w:val="321"/>
        </w:trPr>
        <w:tc>
          <w:tcPr>
            <w:tcW w:w="2126" w:type="dxa"/>
            <w:vAlign w:val="center"/>
          </w:tcPr>
          <w:p w:rsidR="00933710" w:rsidRDefault="00933710" w:rsidP="00DE6CE3">
            <w:pPr>
              <w:spacing w:after="0" w:line="240" w:lineRule="auto"/>
              <w:rPr>
                <w:szCs w:val="22"/>
              </w:rPr>
            </w:pPr>
            <w:r>
              <w:rPr>
                <w:szCs w:val="22"/>
              </w:rPr>
              <w:t>Reminder Module</w:t>
            </w:r>
          </w:p>
        </w:tc>
        <w:tc>
          <w:tcPr>
            <w:tcW w:w="993" w:type="dxa"/>
          </w:tcPr>
          <w:p w:rsidR="00933710"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Pr>
                <w:szCs w:val="22"/>
              </w:rPr>
              <w:t>Text</w:t>
            </w:r>
          </w:p>
        </w:tc>
      </w:tr>
      <w:tr w:rsidR="00933710" w:rsidRPr="008169F8" w:rsidTr="00DE6CE3">
        <w:trPr>
          <w:trHeight w:val="926"/>
        </w:trPr>
        <w:tc>
          <w:tcPr>
            <w:tcW w:w="2126" w:type="dxa"/>
            <w:vAlign w:val="center"/>
          </w:tcPr>
          <w:p w:rsidR="00933710" w:rsidRPr="008169F8" w:rsidRDefault="00933710" w:rsidP="00DE6CE3">
            <w:pPr>
              <w:spacing w:after="0" w:line="240" w:lineRule="auto"/>
              <w:rPr>
                <w:szCs w:val="22"/>
              </w:rPr>
            </w:pPr>
            <w:r>
              <w:rPr>
                <w:szCs w:val="22"/>
              </w:rPr>
              <w:t>Users, Roles, Role Access Rights</w:t>
            </w:r>
          </w:p>
        </w:tc>
        <w:tc>
          <w:tcPr>
            <w:tcW w:w="993" w:type="dxa"/>
          </w:tcPr>
          <w:p w:rsidR="00933710" w:rsidRDefault="00933710" w:rsidP="00DE6CE3">
            <w:pPr>
              <w:spacing w:after="0" w:line="240" w:lineRule="auto"/>
              <w:jc w:val="center"/>
              <w:rPr>
                <w:szCs w:val="22"/>
              </w:rPr>
            </w:pPr>
            <w:r>
              <w:rPr>
                <w:szCs w:val="22"/>
              </w:rPr>
              <w:t>Y</w:t>
            </w:r>
          </w:p>
        </w:tc>
        <w:tc>
          <w:tcPr>
            <w:tcW w:w="6237" w:type="dxa"/>
            <w:vAlign w:val="center"/>
          </w:tcPr>
          <w:p w:rsidR="00933710" w:rsidRPr="008169F8" w:rsidRDefault="00933710" w:rsidP="00DE6CE3">
            <w:pPr>
              <w:spacing w:after="0" w:line="240" w:lineRule="auto"/>
              <w:rPr>
                <w:szCs w:val="22"/>
              </w:rPr>
            </w:pPr>
            <w:r>
              <w:rPr>
                <w:szCs w:val="22"/>
              </w:rPr>
              <w:t>Group Administrator can search and add user to the list, assign user role, change user role, or remove user from the list. Search of user shall be enhanced by “Search as you type” feature.</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By</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Date</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DD/MM/YYYY</w:t>
            </w:r>
            <w:r>
              <w:rPr>
                <w:szCs w:val="22"/>
              </w:rPr>
              <w:t xml:space="preserve"> HH:MM:SS</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 Date</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DD/MM/YYYY</w:t>
            </w:r>
            <w:r>
              <w:rPr>
                <w:szCs w:val="22"/>
              </w:rPr>
              <w:t xml:space="preserve"> HH:MM:SS</w:t>
            </w:r>
          </w:p>
        </w:tc>
      </w:tr>
    </w:tbl>
    <w:p w:rsidR="00933710" w:rsidRDefault="00933710" w:rsidP="00933710">
      <w:pPr>
        <w:spacing w:after="0"/>
      </w:pPr>
    </w:p>
    <w:p w:rsidR="00B638A1" w:rsidRDefault="00504C8C" w:rsidP="00504C8C">
      <w:pPr>
        <w:pStyle w:val="Heading2"/>
      </w:pPr>
      <w:bookmarkStart w:id="31" w:name="_Toc498680075"/>
      <w:r>
        <w:t>Contract Reminder Module</w:t>
      </w:r>
      <w:bookmarkEnd w:id="31"/>
    </w:p>
    <w:p w:rsidR="00DE6CE3" w:rsidRDefault="00801103" w:rsidP="00DE6CE3">
      <w:pPr>
        <w:spacing w:before="240"/>
        <w:ind w:left="576"/>
        <w:rPr>
          <w:rFonts w:cs="Arial"/>
          <w:szCs w:val="22"/>
        </w:rPr>
      </w:pPr>
      <w:r w:rsidRPr="00FF714E">
        <w:rPr>
          <w:rFonts w:cs="Arial"/>
          <w:szCs w:val="22"/>
        </w:rPr>
        <w:t>This module shall allow authorized users for this module to create, search via keyword(s), filter, view, and sort, modify and delete contracts under their own group. Contracts in this case can include procurement contracts, software license subscription and etc. The search via keyword function shall be enhanced by “search as you type” feature. There are 3 main groups of users for this module, namely FMD, Procurement and IT. Each group of users has their own contract records to monitor. For this module, there must be a maker-checker workflow concept to prevent inaccurate data entry and hence leading to inaccurate reminder alerts.</w:t>
      </w:r>
      <w:r w:rsidR="00E914BA">
        <w:rPr>
          <w:rFonts w:cs="Arial"/>
          <w:szCs w:val="22"/>
        </w:rPr>
        <w:t xml:space="preserve"> </w:t>
      </w:r>
    </w:p>
    <w:p w:rsidR="00DE6CE3" w:rsidRDefault="00E914BA" w:rsidP="00DE6CE3">
      <w:pPr>
        <w:spacing w:before="240"/>
        <w:ind w:left="576"/>
        <w:rPr>
          <w:rFonts w:cs="Arial"/>
          <w:szCs w:val="22"/>
        </w:rPr>
      </w:pPr>
      <w:r>
        <w:t xml:space="preserve">Whenever </w:t>
      </w:r>
      <w:r w:rsidR="00D94C14">
        <w:t>a contract</w:t>
      </w:r>
      <w:r>
        <w:t xml:space="preserve"> </w:t>
      </w:r>
      <w:r w:rsidR="00D94C14">
        <w:t>is</w:t>
      </w:r>
      <w:r>
        <w:t xml:space="preserve"> submitted for creation / update / deletion</w:t>
      </w:r>
      <w:r w:rsidR="00D94C14">
        <w:t xml:space="preserve"> / verify / reject</w:t>
      </w:r>
      <w:r>
        <w:t xml:space="preserve">, R365 shall prompt up a confirmation dialogue asking user to confirm his action. </w:t>
      </w:r>
    </w:p>
    <w:p w:rsidR="00E914BA" w:rsidRPr="00DE6CE3" w:rsidRDefault="00E914BA" w:rsidP="00DE6CE3">
      <w:pPr>
        <w:spacing w:before="240"/>
        <w:ind w:left="576"/>
        <w:rPr>
          <w:rFonts w:cs="Arial"/>
          <w:szCs w:val="22"/>
        </w:rPr>
      </w:pPr>
      <w:r>
        <w:t xml:space="preserve">Whenever a </w:t>
      </w:r>
      <w:r w:rsidR="00D94C14">
        <w:t>contract</w:t>
      </w:r>
      <w:r>
        <w:t xml:space="preserve"> is created / updated / deleted</w:t>
      </w:r>
      <w:r w:rsidR="00D94C14">
        <w:t xml:space="preserve"> / verified / rejected</w:t>
      </w:r>
      <w:r>
        <w:t xml:space="preserve"> successfully or unsu</w:t>
      </w:r>
      <w:r w:rsidR="00AE77FC">
        <w:t>cc</w:t>
      </w:r>
      <w:r>
        <w:t xml:space="preserve">essfully, R365 shall display a confirmation message saying that this </w:t>
      </w:r>
      <w:r w:rsidR="00D94C14">
        <w:t>contract</w:t>
      </w:r>
      <w:r>
        <w:t xml:space="preserve"> is </w:t>
      </w:r>
      <w:r w:rsidR="00D94C14">
        <w:t xml:space="preserve">created / updated / deleted / </w:t>
      </w:r>
      <w:r w:rsidR="00D94C14">
        <w:lastRenderedPageBreak/>
        <w:t xml:space="preserve">verified / rejected </w:t>
      </w:r>
      <w:r>
        <w:t xml:space="preserve">successfully or unsuccessfully. </w:t>
      </w:r>
      <w:r w:rsidR="00D94C14">
        <w:t>Contract Reference Number</w:t>
      </w:r>
      <w:r>
        <w:t xml:space="preserve"> shall be included in the confirmation message whenever possible.</w:t>
      </w:r>
    </w:p>
    <w:p w:rsidR="00651468" w:rsidRDefault="00651468" w:rsidP="00651468">
      <w:pPr>
        <w:pStyle w:val="Heading3"/>
      </w:pPr>
      <w:bookmarkStart w:id="32" w:name="_Toc498680076"/>
      <w:r>
        <w:t>Contract Creation</w:t>
      </w:r>
      <w:bookmarkEnd w:id="32"/>
    </w:p>
    <w:p w:rsidR="00933710" w:rsidRDefault="00651468" w:rsidP="00DE6CE3">
      <w:pPr>
        <w:ind w:left="720"/>
        <w:jc w:val="both"/>
        <w:rPr>
          <w:rFonts w:cs="Arial"/>
          <w:szCs w:val="22"/>
        </w:rPr>
      </w:pPr>
      <w:r w:rsidRPr="00651468">
        <w:rPr>
          <w:rFonts w:cs="Arial"/>
          <w:szCs w:val="22"/>
        </w:rPr>
        <w:t xml:space="preserve">This feature allows </w:t>
      </w:r>
      <w:r w:rsidR="009561CF">
        <w:rPr>
          <w:rFonts w:cs="Arial"/>
          <w:szCs w:val="22"/>
        </w:rPr>
        <w:t>authorized</w:t>
      </w:r>
      <w:r w:rsidR="009561CF" w:rsidRPr="00651468">
        <w:rPr>
          <w:rFonts w:cs="Arial"/>
          <w:szCs w:val="22"/>
        </w:rPr>
        <w:t xml:space="preserve"> </w:t>
      </w:r>
      <w:r w:rsidRPr="00651468">
        <w:rPr>
          <w:rFonts w:cs="Arial"/>
          <w:szCs w:val="22"/>
        </w:rPr>
        <w:t xml:space="preserve">user to create contract </w:t>
      </w:r>
      <w:r w:rsidR="009561CF">
        <w:rPr>
          <w:rFonts w:cs="Arial"/>
          <w:szCs w:val="22"/>
        </w:rPr>
        <w:t xml:space="preserve">in </w:t>
      </w:r>
      <w:r w:rsidR="00B4512E">
        <w:rPr>
          <w:rFonts w:cs="Arial"/>
          <w:szCs w:val="22"/>
        </w:rPr>
        <w:t>his or her</w:t>
      </w:r>
      <w:r w:rsidR="009561CF">
        <w:rPr>
          <w:rFonts w:cs="Arial"/>
          <w:szCs w:val="22"/>
        </w:rPr>
        <w:t xml:space="preserve"> user</w:t>
      </w:r>
      <w:r w:rsidR="00B4512E">
        <w:rPr>
          <w:rFonts w:cs="Arial"/>
          <w:szCs w:val="22"/>
        </w:rPr>
        <w:t xml:space="preserve"> group</w:t>
      </w:r>
      <w:r w:rsidRPr="00651468">
        <w:rPr>
          <w:rFonts w:cs="Arial"/>
          <w:szCs w:val="22"/>
        </w:rPr>
        <w:t xml:space="preserve">. </w:t>
      </w:r>
      <w:r w:rsidR="009561CF">
        <w:rPr>
          <w:rFonts w:cs="Arial"/>
          <w:szCs w:val="22"/>
        </w:rPr>
        <w:t xml:space="preserve">Following details will be entered to create new contract. </w:t>
      </w:r>
    </w:p>
    <w:tbl>
      <w:tblPr>
        <w:tblStyle w:val="TableGrid"/>
        <w:tblW w:w="9072" w:type="dxa"/>
        <w:tblInd w:w="720" w:type="dxa"/>
        <w:tblLook w:val="04A0" w:firstRow="1" w:lastRow="0" w:firstColumn="1" w:lastColumn="0" w:noHBand="0" w:noVBand="1"/>
      </w:tblPr>
      <w:tblGrid>
        <w:gridCol w:w="3641"/>
        <w:gridCol w:w="2983"/>
        <w:gridCol w:w="2448"/>
      </w:tblGrid>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r w:rsidRPr="00651468">
              <w:rPr>
                <w:b/>
                <w:szCs w:val="22"/>
              </w:rPr>
              <w:t>Fields to be entered</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r w:rsidRPr="00651468">
              <w:rPr>
                <w:b/>
                <w:szCs w:val="22"/>
              </w:rPr>
              <w:t>Remarks</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commentRangeStart w:id="33"/>
            <w:r w:rsidRPr="00651468">
              <w:rPr>
                <w:b/>
                <w:szCs w:val="22"/>
              </w:rPr>
              <w:t>Fields to be displayed</w:t>
            </w:r>
            <w:commentRangeEnd w:id="33"/>
            <w:r w:rsidR="0031334E">
              <w:rPr>
                <w:rStyle w:val="CommentReference"/>
              </w:rPr>
              <w:commentReference w:id="33"/>
            </w:r>
          </w:p>
        </w:tc>
      </w:tr>
      <w:tr w:rsidR="0065146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1468" w:rsidRPr="00651468" w:rsidRDefault="00651468" w:rsidP="00DE6CE3">
            <w:pPr>
              <w:spacing w:after="0" w:line="240" w:lineRule="auto"/>
              <w:rPr>
                <w:szCs w:val="22"/>
              </w:rPr>
            </w:pPr>
            <w:r w:rsidRPr="00651468">
              <w:rPr>
                <w:szCs w:val="22"/>
              </w:rPr>
              <w:t xml:space="preserve">Contract </w:t>
            </w:r>
            <w:r w:rsidR="00D442D6">
              <w:rPr>
                <w:szCs w:val="22"/>
              </w:rPr>
              <w:t>D</w:t>
            </w:r>
            <w:r w:rsidR="00D442D6" w:rsidRPr="00651468">
              <w:rPr>
                <w:szCs w:val="22"/>
              </w:rPr>
              <w:t>etails</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Contract title</w:t>
            </w:r>
          </w:p>
        </w:tc>
      </w:tr>
      <w:tr w:rsidR="00A963F1" w:rsidRPr="00651468" w:rsidTr="00E82B45">
        <w:trPr>
          <w:trHeight w:val="676"/>
        </w:trPr>
        <w:tc>
          <w:tcPr>
            <w:tcW w:w="3641" w:type="dxa"/>
            <w:tcBorders>
              <w:top w:val="single" w:sz="4" w:space="0" w:color="auto"/>
              <w:left w:val="single" w:sz="4" w:space="0" w:color="auto"/>
              <w:bottom w:val="single" w:sz="4" w:space="0" w:color="auto"/>
              <w:right w:val="single" w:sz="4" w:space="0" w:color="auto"/>
            </w:tcBorders>
            <w:vAlign w:val="center"/>
            <w:hideMark/>
          </w:tcPr>
          <w:p w:rsidR="00A963F1" w:rsidRPr="00651468" w:rsidRDefault="00A963F1" w:rsidP="00DE6CE3">
            <w:pPr>
              <w:spacing w:after="0" w:line="240" w:lineRule="auto"/>
              <w:rPr>
                <w:szCs w:val="22"/>
              </w:rPr>
            </w:pPr>
            <w:r>
              <w:rPr>
                <w:szCs w:val="22"/>
              </w:rPr>
              <w:t>User Group</w:t>
            </w:r>
          </w:p>
        </w:tc>
        <w:tc>
          <w:tcPr>
            <w:tcW w:w="2983" w:type="dxa"/>
            <w:tcBorders>
              <w:top w:val="single" w:sz="4" w:space="0" w:color="auto"/>
              <w:left w:val="single" w:sz="4" w:space="0" w:color="auto"/>
              <w:bottom w:val="single" w:sz="4" w:space="0" w:color="auto"/>
              <w:right w:val="single" w:sz="4" w:space="0" w:color="auto"/>
            </w:tcBorders>
            <w:vAlign w:val="center"/>
            <w:hideMark/>
          </w:tcPr>
          <w:p w:rsidR="00A963F1" w:rsidRDefault="00A963F1" w:rsidP="00DE6CE3">
            <w:pPr>
              <w:spacing w:after="0" w:line="240" w:lineRule="auto"/>
              <w:rPr>
                <w:szCs w:val="22"/>
              </w:rPr>
            </w:pPr>
            <w:r>
              <w:rPr>
                <w:szCs w:val="22"/>
              </w:rPr>
              <w:t>Dropdown List</w:t>
            </w:r>
          </w:p>
          <w:p w:rsidR="00A963F1" w:rsidRPr="00651468" w:rsidRDefault="00A963F1" w:rsidP="00DE6CE3">
            <w:pPr>
              <w:spacing w:after="0" w:line="240" w:lineRule="auto"/>
              <w:rPr>
                <w:szCs w:val="22"/>
              </w:rPr>
            </w:pPr>
            <w:r>
              <w:rPr>
                <w:szCs w:val="22"/>
              </w:rPr>
              <w:t xml:space="preserve">Group description will be auto populated according to selected User Group and  displayed next to User Group field </w:t>
            </w:r>
          </w:p>
        </w:tc>
        <w:tc>
          <w:tcPr>
            <w:tcW w:w="2448" w:type="dxa"/>
            <w:tcBorders>
              <w:top w:val="single" w:sz="4" w:space="0" w:color="auto"/>
              <w:left w:val="single" w:sz="4" w:space="0" w:color="auto"/>
              <w:bottom w:val="single" w:sz="4" w:space="0" w:color="auto"/>
              <w:right w:val="single" w:sz="4" w:space="0" w:color="auto"/>
            </w:tcBorders>
            <w:vAlign w:val="center"/>
            <w:hideMark/>
          </w:tcPr>
          <w:p w:rsidR="00A963F1" w:rsidRPr="00651468" w:rsidRDefault="00A963F1" w:rsidP="00DE6CE3">
            <w:pPr>
              <w:spacing w:after="0" w:line="240" w:lineRule="auto"/>
              <w:rPr>
                <w:szCs w:val="22"/>
              </w:rPr>
            </w:pPr>
          </w:p>
        </w:tc>
      </w:tr>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Contract </w:t>
            </w:r>
            <w:r w:rsidR="00D442D6">
              <w:rPr>
                <w:szCs w:val="22"/>
              </w:rPr>
              <w:t>T</w:t>
            </w:r>
            <w:r w:rsidRPr="00651468">
              <w:rPr>
                <w:szCs w:val="22"/>
              </w:rPr>
              <w:t>itle*</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Text</w:t>
            </w:r>
            <w:r w:rsidR="00760D1E">
              <w:rPr>
                <w:szCs w:val="22"/>
              </w:rPr>
              <w:t xml:space="preserve"> </w:t>
            </w:r>
            <w:r w:rsidR="00A963F1">
              <w:rPr>
                <w:szCs w:val="22"/>
              </w:rPr>
              <w:t>area</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Start date</w:t>
            </w:r>
          </w:p>
        </w:tc>
      </w:tr>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Contract </w:t>
            </w:r>
            <w:r w:rsidR="00D442D6">
              <w:rPr>
                <w:szCs w:val="22"/>
              </w:rPr>
              <w:t>R</w:t>
            </w:r>
            <w:r w:rsidR="00D442D6" w:rsidRPr="00651468">
              <w:rPr>
                <w:szCs w:val="22"/>
              </w:rPr>
              <w:t xml:space="preserve">eference </w:t>
            </w:r>
            <w:r w:rsidR="00D442D6">
              <w:rPr>
                <w:szCs w:val="22"/>
              </w:rPr>
              <w:t>N</w:t>
            </w:r>
            <w:r w:rsidR="00D442D6" w:rsidRPr="00651468">
              <w:rPr>
                <w:szCs w:val="22"/>
              </w:rPr>
              <w:t>umber</w:t>
            </w:r>
            <w:r w:rsidRPr="00651468">
              <w:rPr>
                <w:szCs w:val="22"/>
              </w:rPr>
              <w:t>*</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Text</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Expiry date </w:t>
            </w:r>
          </w:p>
        </w:tc>
      </w:tr>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BA / PO number*</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Number (0 decimal place)</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Supplier</w:t>
            </w:r>
          </w:p>
        </w:tc>
      </w:tr>
      <w:tr w:rsidR="003747D8" w:rsidRPr="00651468" w:rsidTr="00E82B45">
        <w:trPr>
          <w:trHeight w:val="524"/>
        </w:trPr>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Supplier*</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w:t>
            </w:r>
          </w:p>
        </w:tc>
        <w:tc>
          <w:tcPr>
            <w:tcW w:w="2448"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Contract Value Currency*</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 (3 letters)</w:t>
            </w:r>
          </w:p>
        </w:tc>
        <w:tc>
          <w:tcPr>
            <w:tcW w:w="2448"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Officer in charge</w:t>
            </w: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Contract Value*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Number (2 decimal place)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Performance Bond submission*</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Y / N / N.A</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Start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Expiry </w:t>
            </w:r>
            <w:r w:rsidR="00D442D6">
              <w:rPr>
                <w:szCs w:val="22"/>
              </w:rPr>
              <w:t>D</w:t>
            </w:r>
            <w:r w:rsidR="00D442D6" w:rsidRPr="00651468">
              <w:rPr>
                <w:szCs w:val="22"/>
              </w:rPr>
              <w:t>ate</w:t>
            </w:r>
            <w:r w:rsidRPr="00651468">
              <w:rPr>
                <w:szCs w:val="22"/>
              </w:rPr>
              <w:t>*</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r w:rsidRPr="00651468">
              <w:rPr>
                <w:szCs w:val="22"/>
              </w:rPr>
              <w:t>Reminder Status</w:t>
            </w:r>
          </w:p>
        </w:tc>
        <w:tc>
          <w:tcPr>
            <w:tcW w:w="2983"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r w:rsidRPr="00651468">
              <w:rPr>
                <w:szCs w:val="22"/>
              </w:rPr>
              <w:t>Active</w:t>
            </w:r>
            <w:r w:rsidR="00D442D6">
              <w:rPr>
                <w:szCs w:val="22"/>
              </w:rPr>
              <w:t>(default)</w:t>
            </w:r>
            <w:r w:rsidRPr="00651468">
              <w:rPr>
                <w:szCs w:val="22"/>
              </w:rPr>
              <w:t>/Inactive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First </w:t>
            </w:r>
            <w:r w:rsidR="00D442D6">
              <w:rPr>
                <w:szCs w:val="22"/>
              </w:rPr>
              <w:t>R</w:t>
            </w:r>
            <w:r w:rsidRPr="00651468">
              <w:rPr>
                <w:szCs w:val="22"/>
              </w:rPr>
              <w:t xml:space="preserve">eminder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sidRPr="00651468">
              <w:rPr>
                <w:szCs w:val="22"/>
              </w:rPr>
              <w:t>Format: DD/MM/YYYY</w:t>
            </w:r>
          </w:p>
          <w:p w:rsidR="00D442D6" w:rsidRPr="00651468" w:rsidRDefault="00D442D6" w:rsidP="00DE6CE3">
            <w:pPr>
              <w:spacing w:after="0" w:line="240" w:lineRule="auto"/>
              <w:rPr>
                <w:szCs w:val="22"/>
              </w:rPr>
            </w:pPr>
            <w:r>
              <w:rPr>
                <w:szCs w:val="22"/>
              </w:rPr>
              <w:t>Auto populated according to default set up in administrative module and editable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Second </w:t>
            </w:r>
            <w:r w:rsidR="00D442D6">
              <w:rPr>
                <w:szCs w:val="22"/>
              </w:rPr>
              <w:t>R</w:t>
            </w:r>
            <w:r w:rsidRPr="00651468">
              <w:rPr>
                <w:szCs w:val="22"/>
              </w:rPr>
              <w:t xml:space="preserve">eminder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E82B45" w:rsidRDefault="003747D8" w:rsidP="00DE6CE3">
            <w:pPr>
              <w:spacing w:after="0" w:line="240" w:lineRule="auto"/>
              <w:rPr>
                <w:ins w:id="34" w:author="PSA" w:date="2017-11-20T10:14:00Z"/>
                <w:szCs w:val="22"/>
              </w:rPr>
            </w:pPr>
            <w:r w:rsidRPr="00651468">
              <w:rPr>
                <w:szCs w:val="22"/>
              </w:rPr>
              <w:t>Format: DD/MM/YYYY</w:t>
            </w:r>
            <w:r w:rsidR="00D442D6">
              <w:rPr>
                <w:szCs w:val="22"/>
              </w:rPr>
              <w:t xml:space="preserve"> </w:t>
            </w:r>
          </w:p>
          <w:p w:rsidR="003747D8" w:rsidRPr="00651468" w:rsidRDefault="00D442D6" w:rsidP="00DE6CE3">
            <w:pPr>
              <w:spacing w:after="0" w:line="240" w:lineRule="auto"/>
              <w:rPr>
                <w:szCs w:val="22"/>
              </w:rPr>
            </w:pPr>
            <w:r>
              <w:rPr>
                <w:szCs w:val="22"/>
              </w:rPr>
              <w:t>Auto populated according to default set up in administrative module and editable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Third </w:t>
            </w:r>
            <w:r w:rsidR="00D442D6">
              <w:rPr>
                <w:szCs w:val="22"/>
              </w:rPr>
              <w:t>R</w:t>
            </w:r>
            <w:r w:rsidRPr="00651468">
              <w:rPr>
                <w:szCs w:val="22"/>
              </w:rPr>
              <w:t xml:space="preserve">eminder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sidRPr="00651468">
              <w:rPr>
                <w:szCs w:val="22"/>
              </w:rPr>
              <w:t>Format: DD/MM/YYYY</w:t>
            </w:r>
          </w:p>
          <w:p w:rsidR="00D442D6" w:rsidRPr="00651468" w:rsidRDefault="00D442D6" w:rsidP="00DE6CE3">
            <w:pPr>
              <w:spacing w:after="0" w:line="240" w:lineRule="auto"/>
              <w:rPr>
                <w:szCs w:val="22"/>
              </w:rPr>
            </w:pPr>
            <w:r>
              <w:rPr>
                <w:szCs w:val="22"/>
              </w:rPr>
              <w:t>Auto populated according to default set up in administrative module and editable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Officer in </w:t>
            </w:r>
            <w:r w:rsidR="00D442D6">
              <w:rPr>
                <w:szCs w:val="22"/>
              </w:rPr>
              <w:t>C</w:t>
            </w:r>
            <w:r w:rsidR="00D442D6" w:rsidRPr="00651468">
              <w:rPr>
                <w:szCs w:val="22"/>
              </w:rPr>
              <w:t>harge</w:t>
            </w:r>
            <w:r w:rsidRPr="00651468">
              <w:rPr>
                <w:szCs w:val="22"/>
              </w:rPr>
              <w:t>*</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Pr>
                <w:szCs w:val="22"/>
              </w:rPr>
              <w:t>Dropdown list.</w:t>
            </w:r>
          </w:p>
          <w:p w:rsidR="003747D8" w:rsidRPr="00651468" w:rsidRDefault="003747D8" w:rsidP="00DE6CE3">
            <w:pPr>
              <w:spacing w:after="0" w:line="240" w:lineRule="auto"/>
              <w:rPr>
                <w:szCs w:val="22"/>
              </w:rPr>
            </w:pPr>
            <w:r>
              <w:rPr>
                <w:szCs w:val="22"/>
              </w:rPr>
              <w:t>Select officer in charge from the users within the group</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Cc list</w:t>
            </w:r>
          </w:p>
        </w:tc>
        <w:tc>
          <w:tcPr>
            <w:tcW w:w="2983" w:type="dxa"/>
            <w:tcBorders>
              <w:top w:val="single" w:sz="4" w:space="0" w:color="auto"/>
              <w:left w:val="single" w:sz="4" w:space="0" w:color="auto"/>
              <w:bottom w:val="single" w:sz="4" w:space="0" w:color="auto"/>
              <w:right w:val="single" w:sz="4" w:space="0" w:color="auto"/>
            </w:tcBorders>
            <w:vAlign w:val="center"/>
            <w:hideMark/>
          </w:tcPr>
          <w:p w:rsidR="00E82B45" w:rsidRDefault="003747D8" w:rsidP="00E82B45">
            <w:pPr>
              <w:spacing w:after="0" w:line="240" w:lineRule="auto"/>
              <w:rPr>
                <w:ins w:id="35" w:author="PSA" w:date="2017-11-20T10:15:00Z"/>
                <w:szCs w:val="22"/>
              </w:rPr>
            </w:pPr>
            <w:r w:rsidRPr="00651468">
              <w:rPr>
                <w:szCs w:val="22"/>
              </w:rPr>
              <w:t>Text</w:t>
            </w:r>
            <w:ins w:id="36" w:author="PSA" w:date="2017-11-20T10:15:00Z">
              <w:r w:rsidR="00E82B45">
                <w:rPr>
                  <w:szCs w:val="22"/>
                </w:rPr>
                <w:t>.</w:t>
              </w:r>
            </w:ins>
            <w:del w:id="37" w:author="PSA" w:date="2017-11-20T10:15:00Z">
              <w:r w:rsidDel="00E82B45">
                <w:rPr>
                  <w:szCs w:val="22"/>
                </w:rPr>
                <w:delText>,</w:delText>
              </w:r>
            </w:del>
            <w:r>
              <w:rPr>
                <w:szCs w:val="22"/>
              </w:rPr>
              <w:t xml:space="preserve"> </w:t>
            </w:r>
          </w:p>
          <w:p w:rsidR="003747D8" w:rsidRPr="00651468" w:rsidRDefault="003747D8" w:rsidP="00E82B45">
            <w:pPr>
              <w:spacing w:after="0" w:line="240" w:lineRule="auto"/>
              <w:rPr>
                <w:szCs w:val="22"/>
              </w:rPr>
            </w:pPr>
            <w:del w:id="38" w:author="PSA" w:date="2017-11-20T10:15:00Z">
              <w:r w:rsidDel="00E82B45">
                <w:rPr>
                  <w:szCs w:val="22"/>
                </w:rPr>
                <w:delText>email</w:delText>
              </w:r>
            </w:del>
            <w:ins w:id="39" w:author="PSA" w:date="2017-11-20T10:15:00Z">
              <w:r w:rsidR="00E82B45">
                <w:rPr>
                  <w:szCs w:val="22"/>
                </w:rPr>
                <w:t>Email</w:t>
              </w:r>
            </w:ins>
            <w:r w:rsidR="00D442D6">
              <w:rPr>
                <w:szCs w:val="22"/>
              </w:rPr>
              <w:t>(s)</w:t>
            </w:r>
            <w:r>
              <w:rPr>
                <w:szCs w:val="22"/>
              </w:rPr>
              <w:t xml:space="preserve"> separated by semicolon</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Pr>
                <w:szCs w:val="22"/>
              </w:rPr>
              <w:t>Reviewer List*</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Pr>
                <w:szCs w:val="22"/>
              </w:rPr>
              <w:t>Dropdown list.</w:t>
            </w:r>
          </w:p>
          <w:p w:rsidR="003747D8" w:rsidRPr="00651468" w:rsidRDefault="003747D8" w:rsidP="00DE6CE3">
            <w:pPr>
              <w:spacing w:after="0" w:line="240" w:lineRule="auto"/>
              <w:rPr>
                <w:szCs w:val="22"/>
              </w:rPr>
            </w:pPr>
            <w:r>
              <w:rPr>
                <w:szCs w:val="22"/>
              </w:rPr>
              <w:lastRenderedPageBreak/>
              <w:t xml:space="preserve">Select </w:t>
            </w:r>
            <w:r w:rsidR="00D442D6">
              <w:rPr>
                <w:szCs w:val="22"/>
              </w:rPr>
              <w:t>update to two r</w:t>
            </w:r>
            <w:r>
              <w:rPr>
                <w:szCs w:val="22"/>
              </w:rPr>
              <w:t>eviewer</w:t>
            </w:r>
            <w:r w:rsidR="00E914BA">
              <w:rPr>
                <w:szCs w:val="22"/>
              </w:rPr>
              <w:t>s</w:t>
            </w:r>
            <w:r>
              <w:rPr>
                <w:szCs w:val="22"/>
              </w:rPr>
              <w:t xml:space="preserve"> from the users within the group</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lastRenderedPageBreak/>
              <w:t>Option year</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Option year exercise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t>Insurance</w:t>
            </w:r>
          </w:p>
        </w:tc>
        <w:tc>
          <w:tcPr>
            <w:tcW w:w="298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747D8" w:rsidRPr="00651468" w:rsidRDefault="003747D8" w:rsidP="00DE6CE3">
            <w:pPr>
              <w:spacing w:after="0" w:line="240" w:lineRule="auto"/>
              <w:rPr>
                <w:szCs w:val="22"/>
              </w:rPr>
            </w:pP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Public Liability policy expiry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Workman Compensation policy expiry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Hull &amp; Marine expiry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t>Savings</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Savings currency</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 (3 letters)</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Savings</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Number (2 decimal place)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bl>
    <w:p w:rsidR="00933710" w:rsidRDefault="00651468" w:rsidP="00DE6CE3">
      <w:pPr>
        <w:spacing w:after="0"/>
        <w:ind w:left="357" w:firstLine="180"/>
        <w:jc w:val="both"/>
        <w:rPr>
          <w:rFonts w:cs="Arial"/>
          <w:szCs w:val="22"/>
        </w:rPr>
      </w:pPr>
      <w:r w:rsidRPr="00651468">
        <w:rPr>
          <w:rFonts w:cs="Arial"/>
          <w:szCs w:val="22"/>
        </w:rPr>
        <w:t>*Mandatory field</w:t>
      </w:r>
    </w:p>
    <w:p w:rsidR="00933710" w:rsidRDefault="0031334E">
      <w:pPr>
        <w:ind w:left="537"/>
        <w:jc w:val="both"/>
        <w:rPr>
          <w:rFonts w:cs="Arial"/>
          <w:szCs w:val="22"/>
        </w:rPr>
      </w:pPr>
      <w:r>
        <w:rPr>
          <w:rFonts w:cs="Arial"/>
          <w:szCs w:val="22"/>
        </w:rPr>
        <w:t>Other fields might be identified and need to be captured for contract details in future without affecting the existing workflow.</w:t>
      </w:r>
    </w:p>
    <w:p w:rsidR="00933710" w:rsidRDefault="00651468">
      <w:pPr>
        <w:ind w:left="537"/>
        <w:rPr>
          <w:rFonts w:cs="Arial"/>
          <w:szCs w:val="22"/>
        </w:rPr>
      </w:pPr>
      <w:r w:rsidRPr="00651468">
        <w:rPr>
          <w:rFonts w:cs="Arial"/>
          <w:szCs w:val="22"/>
        </w:rPr>
        <w:t>User submits the form with mandatory details for creation of contract, which then goes through verification process</w:t>
      </w:r>
      <w:r w:rsidR="00D94C14">
        <w:rPr>
          <w:rFonts w:cs="Arial"/>
          <w:szCs w:val="22"/>
        </w:rPr>
        <w:t xml:space="preserve"> (Maker-checker workflow)</w:t>
      </w:r>
      <w:r w:rsidRPr="00651468">
        <w:rPr>
          <w:rFonts w:cs="Arial"/>
          <w:szCs w:val="22"/>
        </w:rPr>
        <w:t xml:space="preserve"> before the contract is activated for view.</w:t>
      </w:r>
    </w:p>
    <w:p w:rsidR="006D3809" w:rsidRDefault="006D3809" w:rsidP="00B309EA">
      <w:pPr>
        <w:rPr>
          <w:rFonts w:cs="Arial"/>
          <w:szCs w:val="22"/>
        </w:rPr>
      </w:pPr>
    </w:p>
    <w:p w:rsidR="009D232E" w:rsidRDefault="009D232E" w:rsidP="009D232E">
      <w:pPr>
        <w:pStyle w:val="Heading3"/>
      </w:pPr>
      <w:bookmarkStart w:id="40" w:name="_Toc498590188"/>
      <w:bookmarkStart w:id="41" w:name="_Toc498592315"/>
      <w:bookmarkStart w:id="42" w:name="_Toc498593300"/>
      <w:bookmarkStart w:id="43" w:name="_Toc498594436"/>
      <w:bookmarkStart w:id="44" w:name="_Toc498590189"/>
      <w:bookmarkStart w:id="45" w:name="_Toc498592316"/>
      <w:bookmarkStart w:id="46" w:name="_Toc498593301"/>
      <w:bookmarkStart w:id="47" w:name="_Toc498594437"/>
      <w:bookmarkStart w:id="48" w:name="_Toc498590190"/>
      <w:bookmarkStart w:id="49" w:name="_Toc498592317"/>
      <w:bookmarkStart w:id="50" w:name="_Toc498593302"/>
      <w:bookmarkStart w:id="51" w:name="_Toc498594438"/>
      <w:bookmarkStart w:id="52" w:name="_Toc498590191"/>
      <w:bookmarkStart w:id="53" w:name="_Toc498592318"/>
      <w:bookmarkStart w:id="54" w:name="_Toc498593303"/>
      <w:bookmarkStart w:id="55" w:name="_Toc498594439"/>
      <w:bookmarkStart w:id="56" w:name="_Toc498590192"/>
      <w:bookmarkStart w:id="57" w:name="_Toc498592319"/>
      <w:bookmarkStart w:id="58" w:name="_Toc498593304"/>
      <w:bookmarkStart w:id="59" w:name="_Toc498594440"/>
      <w:bookmarkStart w:id="60" w:name="_Toc498590193"/>
      <w:bookmarkStart w:id="61" w:name="_Toc498592320"/>
      <w:bookmarkStart w:id="62" w:name="_Toc498593305"/>
      <w:bookmarkStart w:id="63" w:name="_Toc498594441"/>
      <w:bookmarkStart w:id="64" w:name="_Toc498590194"/>
      <w:bookmarkStart w:id="65" w:name="_Toc498592321"/>
      <w:bookmarkStart w:id="66" w:name="_Toc498593306"/>
      <w:bookmarkStart w:id="67" w:name="_Toc498594442"/>
      <w:bookmarkStart w:id="68" w:name="_Toc498590195"/>
      <w:bookmarkStart w:id="69" w:name="_Toc498592322"/>
      <w:bookmarkStart w:id="70" w:name="_Toc498593307"/>
      <w:bookmarkStart w:id="71" w:name="_Toc498594443"/>
      <w:bookmarkStart w:id="72" w:name="_Toc498590196"/>
      <w:bookmarkStart w:id="73" w:name="_Toc498592323"/>
      <w:bookmarkStart w:id="74" w:name="_Toc498593308"/>
      <w:bookmarkStart w:id="75" w:name="_Toc498594444"/>
      <w:bookmarkStart w:id="76" w:name="_Toc498590197"/>
      <w:bookmarkStart w:id="77" w:name="_Toc498592324"/>
      <w:bookmarkStart w:id="78" w:name="_Toc498593309"/>
      <w:bookmarkStart w:id="79" w:name="_Toc498594445"/>
      <w:bookmarkStart w:id="80" w:name="_Toc498590198"/>
      <w:bookmarkStart w:id="81" w:name="_Toc498592325"/>
      <w:bookmarkStart w:id="82" w:name="_Toc498593310"/>
      <w:bookmarkStart w:id="83" w:name="_Toc498594446"/>
      <w:bookmarkStart w:id="84" w:name="_Toc498590199"/>
      <w:bookmarkStart w:id="85" w:name="_Toc498592326"/>
      <w:bookmarkStart w:id="86" w:name="_Toc498593311"/>
      <w:bookmarkStart w:id="87" w:name="_Toc498594447"/>
      <w:bookmarkStart w:id="88" w:name="_Toc498590200"/>
      <w:bookmarkStart w:id="89" w:name="_Toc498592327"/>
      <w:bookmarkStart w:id="90" w:name="_Toc498593312"/>
      <w:bookmarkStart w:id="91" w:name="_Toc498594448"/>
      <w:bookmarkStart w:id="92" w:name="_Toc498590201"/>
      <w:bookmarkStart w:id="93" w:name="_Toc498592328"/>
      <w:bookmarkStart w:id="94" w:name="_Toc498593313"/>
      <w:bookmarkStart w:id="95" w:name="_Toc498594449"/>
      <w:bookmarkStart w:id="96" w:name="_Toc498590202"/>
      <w:bookmarkStart w:id="97" w:name="_Toc498592329"/>
      <w:bookmarkStart w:id="98" w:name="_Toc498593314"/>
      <w:bookmarkStart w:id="99" w:name="_Toc498594450"/>
      <w:bookmarkStart w:id="100" w:name="_Toc498590203"/>
      <w:bookmarkStart w:id="101" w:name="_Toc498592330"/>
      <w:bookmarkStart w:id="102" w:name="_Toc498593315"/>
      <w:bookmarkStart w:id="103" w:name="_Toc498594451"/>
      <w:bookmarkStart w:id="104" w:name="_Toc498590204"/>
      <w:bookmarkStart w:id="105" w:name="_Toc498592331"/>
      <w:bookmarkStart w:id="106" w:name="_Toc498593316"/>
      <w:bookmarkStart w:id="107" w:name="_Toc498594452"/>
      <w:bookmarkStart w:id="108" w:name="_Toc498590205"/>
      <w:bookmarkStart w:id="109" w:name="_Toc498592332"/>
      <w:bookmarkStart w:id="110" w:name="_Toc498593317"/>
      <w:bookmarkStart w:id="111" w:name="_Toc498594453"/>
      <w:bookmarkStart w:id="112" w:name="_Toc498680077"/>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t>Update Contract</w:t>
      </w:r>
      <w:r w:rsidR="004F240A">
        <w:t>s</w:t>
      </w:r>
      <w:bookmarkEnd w:id="112"/>
    </w:p>
    <w:p w:rsidR="009D232E" w:rsidRDefault="00B4512E" w:rsidP="00E82B45">
      <w:pPr>
        <w:ind w:left="720"/>
        <w:rPr>
          <w:rFonts w:cs="Arial"/>
          <w:szCs w:val="22"/>
        </w:rPr>
      </w:pPr>
      <w:r w:rsidRPr="00651468">
        <w:rPr>
          <w:rFonts w:cs="Arial"/>
          <w:szCs w:val="22"/>
        </w:rPr>
        <w:t xml:space="preserve">This feature allows </w:t>
      </w:r>
      <w:r>
        <w:rPr>
          <w:rFonts w:cs="Arial"/>
          <w:szCs w:val="22"/>
        </w:rPr>
        <w:t>authorized</w:t>
      </w:r>
      <w:r w:rsidRPr="00651468">
        <w:rPr>
          <w:rFonts w:cs="Arial"/>
          <w:szCs w:val="22"/>
        </w:rPr>
        <w:t xml:space="preserve"> user</w:t>
      </w:r>
      <w:r w:rsidR="00B006A0">
        <w:rPr>
          <w:rFonts w:cs="Arial"/>
          <w:szCs w:val="22"/>
        </w:rPr>
        <w:t xml:space="preserve"> </w:t>
      </w:r>
      <w:r w:rsidRPr="00651468">
        <w:rPr>
          <w:rFonts w:cs="Arial"/>
          <w:szCs w:val="22"/>
        </w:rPr>
        <w:t xml:space="preserve">to </w:t>
      </w:r>
      <w:r>
        <w:rPr>
          <w:rFonts w:cs="Arial"/>
          <w:szCs w:val="22"/>
        </w:rPr>
        <w:t>update</w:t>
      </w:r>
      <w:r w:rsidRPr="00651468">
        <w:rPr>
          <w:rFonts w:cs="Arial"/>
          <w:szCs w:val="22"/>
        </w:rPr>
        <w:t xml:space="preserve"> contract</w:t>
      </w:r>
      <w:r w:rsidR="00AE77FC">
        <w:rPr>
          <w:rFonts w:cs="Arial"/>
          <w:szCs w:val="22"/>
        </w:rPr>
        <w:t xml:space="preserve"> detail</w:t>
      </w:r>
      <w:r w:rsidRPr="00651468">
        <w:rPr>
          <w:rFonts w:cs="Arial"/>
          <w:szCs w:val="22"/>
        </w:rPr>
        <w:t xml:space="preserve">s </w:t>
      </w:r>
      <w:r>
        <w:rPr>
          <w:rFonts w:cs="Arial"/>
          <w:szCs w:val="22"/>
        </w:rPr>
        <w:t>in his or her user group</w:t>
      </w:r>
      <w:r w:rsidRPr="00651468">
        <w:rPr>
          <w:rFonts w:cs="Arial"/>
          <w:szCs w:val="22"/>
        </w:rPr>
        <w:t xml:space="preserve">. </w:t>
      </w:r>
      <w:r>
        <w:rPr>
          <w:rFonts w:cs="Arial"/>
          <w:szCs w:val="22"/>
        </w:rPr>
        <w:t xml:space="preserve">Following details will be displayed or editable in update contract page. </w:t>
      </w:r>
    </w:p>
    <w:tbl>
      <w:tblPr>
        <w:tblStyle w:val="TableGrid"/>
        <w:tblW w:w="9216" w:type="dxa"/>
        <w:tblInd w:w="720" w:type="dxa"/>
        <w:tblLook w:val="04A0" w:firstRow="1" w:lastRow="0" w:firstColumn="1" w:lastColumn="0" w:noHBand="0" w:noVBand="1"/>
      </w:tblPr>
      <w:tblGrid>
        <w:gridCol w:w="4032"/>
        <w:gridCol w:w="1026"/>
        <w:gridCol w:w="4158"/>
      </w:tblGrid>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jc w:val="center"/>
              <w:rPr>
                <w:b/>
                <w:szCs w:val="22"/>
              </w:rPr>
            </w:pPr>
            <w:r w:rsidRPr="00651468">
              <w:rPr>
                <w:b/>
                <w:szCs w:val="22"/>
              </w:rPr>
              <w:t>Fields</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b/>
                <w:szCs w:val="22"/>
              </w:rPr>
            </w:pPr>
            <w:r>
              <w:rPr>
                <w:b/>
                <w:szCs w:val="22"/>
              </w:rPr>
              <w:t>Editable</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jc w:val="center"/>
              <w:rPr>
                <w:b/>
                <w:szCs w:val="22"/>
              </w:rPr>
            </w:pPr>
            <w:r w:rsidRPr="00651468">
              <w:rPr>
                <w:b/>
                <w:szCs w:val="22"/>
              </w:rPr>
              <w:t>Remarks</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szCs w:val="22"/>
              </w:rPr>
            </w:pPr>
            <w:r w:rsidRPr="00651468">
              <w:rPr>
                <w:szCs w:val="22"/>
              </w:rPr>
              <w:t xml:space="preserve">Contract </w:t>
            </w:r>
            <w:r>
              <w:rPr>
                <w:szCs w:val="22"/>
              </w:rPr>
              <w:t>D</w:t>
            </w:r>
            <w:r w:rsidRPr="00651468">
              <w:rPr>
                <w:szCs w:val="22"/>
              </w:rPr>
              <w:t>etails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5A2CEF">
        <w:trPr>
          <w:trHeight w:val="676"/>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User Group</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 xml:space="preserve">Group description will be auto populated according to selected User Group and  displayed next to User Group field </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Contract </w:t>
            </w:r>
            <w:r>
              <w:rPr>
                <w:szCs w:val="22"/>
              </w:rPr>
              <w:t>T</w:t>
            </w:r>
            <w:r w:rsidRPr="00651468">
              <w:rPr>
                <w:szCs w:val="22"/>
              </w:rPr>
              <w:t>itle*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w:t>
            </w:r>
            <w:r w:rsidR="00DB6CA7">
              <w:rPr>
                <w:szCs w:val="22"/>
              </w:rPr>
              <w:t xml:space="preserve"> </w:t>
            </w:r>
            <w:r>
              <w:rPr>
                <w:szCs w:val="22"/>
              </w:rPr>
              <w:t>area</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Contract </w:t>
            </w:r>
            <w:r>
              <w:rPr>
                <w:szCs w:val="22"/>
              </w:rPr>
              <w:t>R</w:t>
            </w:r>
            <w:r w:rsidRPr="00651468">
              <w:rPr>
                <w:szCs w:val="22"/>
              </w:rPr>
              <w:t xml:space="preserve">eference </w:t>
            </w:r>
            <w:r>
              <w:rPr>
                <w:szCs w:val="22"/>
              </w:rPr>
              <w:t>N</w:t>
            </w:r>
            <w:r w:rsidRPr="00651468">
              <w:rPr>
                <w:szCs w:val="22"/>
              </w:rPr>
              <w:t>umber*</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BA / PO number*</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Number (0 decimal place)</w:t>
            </w:r>
          </w:p>
        </w:tc>
      </w:tr>
      <w:tr w:rsidR="005A2CEF" w:rsidRPr="00651468" w:rsidTr="00DE6CE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Supplier*</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Contract Value Currency*</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 (3 letters)</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Contract Value*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Number (2 decimal place)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Performance Bond submission*</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Y / N / N.A</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Start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Expiry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tcPr>
          <w:p w:rsidR="005A2CEF" w:rsidRPr="00651468" w:rsidRDefault="005A2CEF" w:rsidP="00DE6CE3">
            <w:pPr>
              <w:spacing w:after="0" w:line="240" w:lineRule="auto"/>
              <w:rPr>
                <w:szCs w:val="22"/>
              </w:rPr>
            </w:pPr>
            <w:r w:rsidRPr="00651468">
              <w:rPr>
                <w:szCs w:val="22"/>
              </w:rPr>
              <w:t>Reminder Status</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tcPr>
          <w:p w:rsidR="005A2CEF" w:rsidRPr="00651468" w:rsidRDefault="005A2CEF" w:rsidP="00DE6CE3">
            <w:pPr>
              <w:spacing w:after="0" w:line="240" w:lineRule="auto"/>
              <w:rPr>
                <w:szCs w:val="22"/>
              </w:rPr>
            </w:pPr>
            <w:r w:rsidRPr="00651468">
              <w:rPr>
                <w:szCs w:val="22"/>
              </w:rPr>
              <w:t>Active</w:t>
            </w:r>
            <w:r>
              <w:rPr>
                <w:szCs w:val="22"/>
              </w:rPr>
              <w:t>(default)</w:t>
            </w:r>
            <w:r w:rsidRPr="00651468">
              <w:rPr>
                <w:szCs w:val="22"/>
              </w:rPr>
              <w:t>/Inactive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First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Pr>
                <w:szCs w:val="22"/>
              </w:rPr>
              <w:t xml:space="preserve">Auto populated according to default set up </w:t>
            </w:r>
            <w:r>
              <w:rPr>
                <w:szCs w:val="22"/>
              </w:rPr>
              <w:lastRenderedPageBreak/>
              <w:t>in administrative module and editable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lastRenderedPageBreak/>
              <w:t xml:space="preserve">Second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E82B45" w:rsidRDefault="005A2CEF" w:rsidP="00DE6CE3">
            <w:pPr>
              <w:spacing w:after="0" w:line="240" w:lineRule="auto"/>
              <w:rPr>
                <w:ins w:id="113" w:author="PSA" w:date="2017-11-20T10:16:00Z"/>
                <w:szCs w:val="22"/>
              </w:rPr>
            </w:pPr>
            <w:r w:rsidRPr="00651468">
              <w:rPr>
                <w:szCs w:val="22"/>
              </w:rPr>
              <w:t>Format: DD/MM/YYYY</w:t>
            </w:r>
            <w:r>
              <w:rPr>
                <w:szCs w:val="22"/>
              </w:rPr>
              <w:t xml:space="preserve"> </w:t>
            </w:r>
          </w:p>
          <w:p w:rsidR="005A2CEF" w:rsidRPr="00651468" w:rsidRDefault="005A2CEF" w:rsidP="00DE6CE3">
            <w:pPr>
              <w:spacing w:after="0" w:line="240" w:lineRule="auto"/>
              <w:rPr>
                <w:szCs w:val="22"/>
              </w:rPr>
            </w:pPr>
            <w:r>
              <w:rPr>
                <w:szCs w:val="22"/>
              </w:rPr>
              <w:t>Auto populated according to default set up in administrative module and editable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Third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Pr>
                <w:szCs w:val="22"/>
              </w:rPr>
              <w:t>Auto populated according to default set up in administrative module and editable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Officer in </w:t>
            </w:r>
            <w:r>
              <w:rPr>
                <w:szCs w:val="22"/>
              </w:rPr>
              <w:t>C</w:t>
            </w:r>
            <w:r w:rsidRPr="00651468">
              <w:rPr>
                <w:szCs w:val="22"/>
              </w:rPr>
              <w:t>harge*</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Pr>
                <w:szCs w:val="22"/>
              </w:rPr>
              <w:t>Dropdown list.</w:t>
            </w:r>
          </w:p>
          <w:p w:rsidR="005A2CEF" w:rsidRPr="00651468" w:rsidRDefault="005A2CEF" w:rsidP="00DE6CE3">
            <w:pPr>
              <w:spacing w:after="0" w:line="240" w:lineRule="auto"/>
              <w:rPr>
                <w:szCs w:val="22"/>
              </w:rPr>
            </w:pPr>
            <w:r>
              <w:rPr>
                <w:szCs w:val="22"/>
              </w:rPr>
              <w:t>Select officer in charge from the users within the group</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Cc list</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E82B45" w:rsidRDefault="005A2CEF" w:rsidP="00E82B45">
            <w:pPr>
              <w:spacing w:after="0" w:line="240" w:lineRule="auto"/>
              <w:rPr>
                <w:ins w:id="114" w:author="PSA" w:date="2017-11-20T10:16:00Z"/>
                <w:szCs w:val="22"/>
              </w:rPr>
            </w:pPr>
            <w:r w:rsidRPr="00651468">
              <w:rPr>
                <w:szCs w:val="22"/>
              </w:rPr>
              <w:t>Text</w:t>
            </w:r>
            <w:ins w:id="115" w:author="PSA" w:date="2017-11-20T10:16:00Z">
              <w:r w:rsidR="00E82B45">
                <w:rPr>
                  <w:szCs w:val="22"/>
                </w:rPr>
                <w:t>.</w:t>
              </w:r>
            </w:ins>
            <w:del w:id="116" w:author="PSA" w:date="2017-11-20T10:16:00Z">
              <w:r w:rsidDel="00E82B45">
                <w:rPr>
                  <w:szCs w:val="22"/>
                </w:rPr>
                <w:delText>,</w:delText>
              </w:r>
            </w:del>
            <w:r>
              <w:rPr>
                <w:szCs w:val="22"/>
              </w:rPr>
              <w:t xml:space="preserve"> </w:t>
            </w:r>
          </w:p>
          <w:p w:rsidR="005A2CEF" w:rsidRPr="00651468" w:rsidRDefault="00E82B45" w:rsidP="00E82B45">
            <w:pPr>
              <w:spacing w:after="0" w:line="240" w:lineRule="auto"/>
              <w:rPr>
                <w:szCs w:val="22"/>
              </w:rPr>
            </w:pPr>
            <w:ins w:id="117" w:author="PSA" w:date="2017-11-20T10:16:00Z">
              <w:r>
                <w:rPr>
                  <w:szCs w:val="22"/>
                </w:rPr>
                <w:t>E</w:t>
              </w:r>
            </w:ins>
            <w:del w:id="118" w:author="PSA" w:date="2017-11-20T10:16:00Z">
              <w:r w:rsidR="005A2CEF" w:rsidDel="00E82B45">
                <w:rPr>
                  <w:szCs w:val="22"/>
                </w:rPr>
                <w:delText>e</w:delText>
              </w:r>
            </w:del>
            <w:r w:rsidR="005A2CEF">
              <w:rPr>
                <w:szCs w:val="22"/>
              </w:rPr>
              <w:t>mail(s) separated by semicolon</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Reviewer List*</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Pr>
                <w:szCs w:val="22"/>
              </w:rPr>
              <w:t>Dropdown list.</w:t>
            </w:r>
          </w:p>
          <w:p w:rsidR="005A2CEF" w:rsidRPr="00651468" w:rsidRDefault="005A2CEF" w:rsidP="00DE6CE3">
            <w:pPr>
              <w:spacing w:after="0" w:line="240" w:lineRule="auto"/>
              <w:rPr>
                <w:szCs w:val="22"/>
              </w:rPr>
            </w:pPr>
            <w:r>
              <w:rPr>
                <w:szCs w:val="22"/>
              </w:rPr>
              <w:t>Select update to two reviewers from the users within the group</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szCs w:val="22"/>
              </w:rPr>
            </w:pPr>
            <w:r w:rsidRPr="00651468">
              <w:rPr>
                <w:szCs w:val="22"/>
              </w:rPr>
              <w:t>Option year</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Option year exercise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szCs w:val="22"/>
              </w:rPr>
            </w:pPr>
            <w:r w:rsidRPr="00651468">
              <w:rPr>
                <w:szCs w:val="22"/>
              </w:rPr>
              <w:t>Insurance</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Public Liability policy expiry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Workman Compensation policy expiry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Hull &amp; Marine expiry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DE6CE3">
        <w:trPr>
          <w:trHeight w:val="369"/>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Savings currency</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 (3 letters)</w:t>
            </w:r>
          </w:p>
        </w:tc>
      </w:tr>
      <w:tr w:rsidR="005A2CEF" w:rsidRPr="00651468" w:rsidTr="00DE6CE3">
        <w:trPr>
          <w:trHeight w:val="260"/>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Number (2 decimal place)</w:t>
            </w:r>
          </w:p>
        </w:tc>
      </w:tr>
      <w:tr w:rsidR="005A2CEF" w:rsidRPr="00651468" w:rsidTr="00DE6CE3">
        <w:trPr>
          <w:trHeight w:val="123"/>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Created By</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 xml:space="preserve"> </w:t>
            </w:r>
            <w:r w:rsidRPr="00154818">
              <w:rPr>
                <w:szCs w:val="22"/>
              </w:rPr>
              <w:t>Text</w:t>
            </w:r>
          </w:p>
        </w:tc>
      </w:tr>
      <w:tr w:rsidR="005A2CEF" w:rsidRPr="00651468" w:rsidTr="00DE6CE3">
        <w:trPr>
          <w:trHeight w:val="96"/>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Created Date</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DD/MM/YYYY</w:t>
            </w:r>
            <w:r>
              <w:rPr>
                <w:szCs w:val="22"/>
              </w:rPr>
              <w:t xml:space="preserve"> HH:MM:SS</w:t>
            </w:r>
          </w:p>
        </w:tc>
      </w:tr>
      <w:tr w:rsidR="005A2CEF" w:rsidRPr="00651468" w:rsidTr="00DE6CE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Last Modified</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Text</w:t>
            </w:r>
          </w:p>
        </w:tc>
      </w:tr>
      <w:tr w:rsidR="005A2CEF" w:rsidRPr="00651468" w:rsidTr="00DE6CE3">
        <w:trPr>
          <w:trHeight w:val="255"/>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Last Modified Date</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DD/MM/YYYY</w:t>
            </w:r>
            <w:r>
              <w:rPr>
                <w:szCs w:val="22"/>
              </w:rPr>
              <w:t xml:space="preserve"> HH:MM:SS</w:t>
            </w:r>
          </w:p>
        </w:tc>
      </w:tr>
    </w:tbl>
    <w:p w:rsidR="00E82B45" w:rsidRDefault="00E82B45" w:rsidP="00E82B45">
      <w:pPr>
        <w:spacing w:after="0"/>
        <w:ind w:left="720"/>
      </w:pPr>
    </w:p>
    <w:p w:rsidR="00E82B45" w:rsidRDefault="00E82B45" w:rsidP="00E82B45">
      <w:pPr>
        <w:spacing w:after="0"/>
        <w:ind w:left="720"/>
      </w:pPr>
      <w:r>
        <w:t xml:space="preserve">After user submits update of the contract details, updated details will go through verification process (Maker-checker workflow) before the updated details are activated for view. </w:t>
      </w:r>
    </w:p>
    <w:p w:rsidR="00571FA0" w:rsidRDefault="00571FA0" w:rsidP="00E82B45">
      <w:pPr>
        <w:spacing w:after="0"/>
        <w:ind w:left="720"/>
      </w:pPr>
      <w:commentRangeStart w:id="119"/>
      <w:r>
        <w:t>However, if only “Reviewer List” is updated, contract details will be directly updated without going through verification process.</w:t>
      </w:r>
      <w:commentRangeEnd w:id="119"/>
      <w:r>
        <w:rPr>
          <w:rStyle w:val="CommentReference"/>
        </w:rPr>
        <w:commentReference w:id="119"/>
      </w:r>
    </w:p>
    <w:p w:rsidR="004F240A" w:rsidDel="003C6C1E" w:rsidRDefault="004F240A" w:rsidP="004F240A">
      <w:pPr>
        <w:pStyle w:val="Heading3"/>
      </w:pPr>
      <w:bookmarkStart w:id="120" w:name="_Toc498680078"/>
      <w:r w:rsidDel="003C6C1E">
        <w:t>Delete Contracts</w:t>
      </w:r>
      <w:bookmarkEnd w:id="120"/>
    </w:p>
    <w:p w:rsidR="00B309EA" w:rsidRDefault="00B4512E" w:rsidP="00B309EA">
      <w:pPr>
        <w:ind w:firstLine="720"/>
        <w:rPr>
          <w:rFonts w:cs="Arial"/>
          <w:szCs w:val="22"/>
        </w:rPr>
      </w:pPr>
      <w:r w:rsidRPr="00651468">
        <w:rPr>
          <w:rFonts w:cs="Arial"/>
          <w:szCs w:val="22"/>
        </w:rPr>
        <w:t xml:space="preserve">This feature allows </w:t>
      </w:r>
      <w:r>
        <w:rPr>
          <w:rFonts w:cs="Arial"/>
          <w:szCs w:val="22"/>
        </w:rPr>
        <w:t>authorized</w:t>
      </w:r>
      <w:r w:rsidRPr="00651468">
        <w:rPr>
          <w:rFonts w:cs="Arial"/>
          <w:szCs w:val="22"/>
        </w:rPr>
        <w:t xml:space="preserve"> </w:t>
      </w:r>
      <w:r>
        <w:rPr>
          <w:rFonts w:cs="Arial"/>
          <w:szCs w:val="22"/>
        </w:rPr>
        <w:t>user</w:t>
      </w:r>
      <w:r w:rsidRPr="00651468">
        <w:rPr>
          <w:rFonts w:cs="Arial"/>
          <w:szCs w:val="22"/>
        </w:rPr>
        <w:t xml:space="preserve"> to </w:t>
      </w:r>
      <w:r>
        <w:rPr>
          <w:rFonts w:cs="Arial"/>
          <w:szCs w:val="22"/>
        </w:rPr>
        <w:t>delete contract</w:t>
      </w:r>
      <w:r w:rsidRPr="00651468">
        <w:rPr>
          <w:rFonts w:cs="Arial"/>
          <w:szCs w:val="22"/>
        </w:rPr>
        <w:t xml:space="preserve"> </w:t>
      </w:r>
      <w:r>
        <w:rPr>
          <w:rFonts w:cs="Arial"/>
          <w:szCs w:val="22"/>
        </w:rPr>
        <w:t>in his or her user group.</w:t>
      </w:r>
    </w:p>
    <w:p w:rsidR="00E82B45" w:rsidRPr="00B309EA" w:rsidRDefault="00E82B45" w:rsidP="00E82B45">
      <w:pPr>
        <w:ind w:left="720"/>
        <w:rPr>
          <w:rFonts w:cs="Arial"/>
          <w:szCs w:val="22"/>
        </w:rPr>
      </w:pPr>
      <w:r>
        <w:rPr>
          <w:rFonts w:cs="Arial"/>
          <w:szCs w:val="22"/>
        </w:rPr>
        <w:t>After user submits to delete the contract, deletion details will go through verification process (Maker-checker workflow) before the contract is actually deleted.</w:t>
      </w:r>
    </w:p>
    <w:p w:rsidR="002A03DE" w:rsidRDefault="00E22354" w:rsidP="00E22354">
      <w:pPr>
        <w:pStyle w:val="Heading3"/>
      </w:pPr>
      <w:bookmarkStart w:id="121" w:name="_Toc498680079"/>
      <w:r w:rsidRPr="00E22354">
        <w:lastRenderedPageBreak/>
        <w:t>Renewing Contracts</w:t>
      </w:r>
      <w:bookmarkEnd w:id="121"/>
    </w:p>
    <w:p w:rsidR="005D4454" w:rsidRDefault="00FA4863" w:rsidP="00DE6CE3">
      <w:pPr>
        <w:ind w:left="720"/>
        <w:jc w:val="both"/>
        <w:rPr>
          <w:szCs w:val="22"/>
        </w:rPr>
      </w:pPr>
      <w:r w:rsidRPr="00FA4863">
        <w:rPr>
          <w:rFonts w:cs="Arial"/>
          <w:szCs w:val="22"/>
        </w:rPr>
        <w:t xml:space="preserve">This feature is provided for the users to use an existing contract and create a new contract in the system. User can select any existing contract and </w:t>
      </w:r>
      <w:r w:rsidR="00B4512E">
        <w:rPr>
          <w:rFonts w:cs="Arial"/>
          <w:szCs w:val="22"/>
        </w:rPr>
        <w:t>click renew button to renew the</w:t>
      </w:r>
      <w:r w:rsidRPr="00FA4863">
        <w:rPr>
          <w:rFonts w:cs="Arial"/>
          <w:szCs w:val="22"/>
        </w:rPr>
        <w:t xml:space="preserve"> contract.</w:t>
      </w:r>
      <w:r w:rsidR="00B4512E">
        <w:rPr>
          <w:rFonts w:cs="Arial"/>
          <w:szCs w:val="22"/>
        </w:rPr>
        <w:t xml:space="preserve"> </w:t>
      </w:r>
      <w:r w:rsidRPr="00FA4863">
        <w:rPr>
          <w:rFonts w:cs="Arial"/>
          <w:szCs w:val="22"/>
        </w:rPr>
        <w:t xml:space="preserve"> </w:t>
      </w:r>
      <w:r w:rsidR="005D4454">
        <w:rPr>
          <w:szCs w:val="22"/>
        </w:rPr>
        <w:t xml:space="preserve">After clicking renew button, user will be redirected to add reminder page, with following fields copied from the original reminder. </w:t>
      </w:r>
    </w:p>
    <w:tbl>
      <w:tblPr>
        <w:tblStyle w:val="TableGrid"/>
        <w:tblW w:w="3793" w:type="dxa"/>
        <w:tblInd w:w="720" w:type="dxa"/>
        <w:tblLook w:val="04A0" w:firstRow="1" w:lastRow="0" w:firstColumn="1" w:lastColumn="0" w:noHBand="0" w:noVBand="1"/>
      </w:tblPr>
      <w:tblGrid>
        <w:gridCol w:w="3793"/>
      </w:tblGrid>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jc w:val="center"/>
              <w:rPr>
                <w:rFonts w:cs="Times New Roman"/>
                <w:b/>
                <w:szCs w:val="22"/>
              </w:rPr>
            </w:pPr>
            <w:r w:rsidRPr="00651468">
              <w:rPr>
                <w:b/>
                <w:szCs w:val="22"/>
              </w:rPr>
              <w:t xml:space="preserve">Fields to </w:t>
            </w:r>
            <w:r>
              <w:rPr>
                <w:b/>
                <w:szCs w:val="22"/>
              </w:rPr>
              <w:t>copied from original contracts</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 xml:space="preserve">Contract </w:t>
            </w:r>
            <w:r>
              <w:rPr>
                <w:szCs w:val="22"/>
              </w:rPr>
              <w:t>D</w:t>
            </w:r>
            <w:r w:rsidRPr="00651468">
              <w:rPr>
                <w:szCs w:val="22"/>
              </w:rPr>
              <w:t>etails</w:t>
            </w:r>
          </w:p>
        </w:tc>
      </w:tr>
      <w:tr w:rsidR="005D4454" w:rsidRPr="00651468" w:rsidTr="0067743A">
        <w:trPr>
          <w:trHeight w:val="195"/>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Pr>
                <w:szCs w:val="22"/>
              </w:rPr>
              <w:t>User Group</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 xml:space="preserve">Contract </w:t>
            </w:r>
            <w:r>
              <w:rPr>
                <w:szCs w:val="22"/>
              </w:rPr>
              <w:t>T</w:t>
            </w:r>
            <w:r w:rsidRPr="00651468">
              <w:rPr>
                <w:szCs w:val="22"/>
              </w:rPr>
              <w:t>itle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BA / PO number</w:t>
            </w:r>
          </w:p>
        </w:tc>
      </w:tr>
      <w:tr w:rsidR="005D4454" w:rsidRPr="00651468" w:rsidTr="0067743A">
        <w:trPr>
          <w:trHeight w:val="117"/>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Supplier</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Contract Value Currency</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Contract Value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Performance Bond submission</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tcPr>
          <w:p w:rsidR="00933710" w:rsidRDefault="005D4454">
            <w:pPr>
              <w:spacing w:after="0" w:line="240" w:lineRule="auto"/>
              <w:rPr>
                <w:rFonts w:cs="Times New Roman"/>
                <w:szCs w:val="22"/>
              </w:rPr>
            </w:pPr>
            <w:r w:rsidRPr="00651468">
              <w:rPr>
                <w:szCs w:val="22"/>
              </w:rPr>
              <w:t>Reminder Status</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 xml:space="preserve">Officer in </w:t>
            </w:r>
            <w:r>
              <w:rPr>
                <w:szCs w:val="22"/>
              </w:rPr>
              <w:t>C</w:t>
            </w:r>
            <w:r w:rsidRPr="00651468">
              <w:rPr>
                <w:szCs w:val="22"/>
              </w:rPr>
              <w:t>harge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Cc list</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Pr>
                <w:szCs w:val="22"/>
              </w:rPr>
              <w:t>Reviewer List</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Option year</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Option year exercise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Insurance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Public Liability policy expiry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Workman Compensation policy expiry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Hull &amp; Marine expiry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Savings</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Savings currency</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Savings</w:t>
            </w:r>
          </w:p>
        </w:tc>
      </w:tr>
    </w:tbl>
    <w:p w:rsidR="00933710" w:rsidRDefault="00933710">
      <w:pPr>
        <w:spacing w:after="0"/>
        <w:jc w:val="both"/>
        <w:rPr>
          <w:szCs w:val="22"/>
        </w:rPr>
      </w:pPr>
    </w:p>
    <w:p w:rsidR="00FA4863" w:rsidRPr="00FA4863" w:rsidRDefault="00E82B45" w:rsidP="00E82B45">
      <w:pPr>
        <w:ind w:left="720"/>
        <w:jc w:val="both"/>
        <w:rPr>
          <w:rFonts w:cs="Arial"/>
          <w:szCs w:val="22"/>
        </w:rPr>
      </w:pPr>
      <w:r>
        <w:rPr>
          <w:szCs w:val="22"/>
        </w:rPr>
        <w:t xml:space="preserve">After user submits the renewal, </w:t>
      </w:r>
      <w:r w:rsidR="005D4454">
        <w:rPr>
          <w:szCs w:val="22"/>
        </w:rPr>
        <w:t xml:space="preserve">system will prompt user to </w:t>
      </w:r>
      <w:r>
        <w:rPr>
          <w:szCs w:val="22"/>
        </w:rPr>
        <w:t>delete, inactivate, or do nothing to</w:t>
      </w:r>
      <w:r w:rsidR="005D4454">
        <w:rPr>
          <w:szCs w:val="22"/>
        </w:rPr>
        <w:t xml:space="preserve"> the original </w:t>
      </w:r>
      <w:r w:rsidR="00DE6CE3">
        <w:rPr>
          <w:szCs w:val="22"/>
        </w:rPr>
        <w:t>contract</w:t>
      </w:r>
      <w:r w:rsidR="005D4454">
        <w:rPr>
          <w:szCs w:val="22"/>
        </w:rPr>
        <w:t xml:space="preserve">. </w:t>
      </w:r>
      <w:r>
        <w:rPr>
          <w:szCs w:val="22"/>
        </w:rPr>
        <w:t>Relevant verification process (Maker-checker flow) for create, update or delete contract shall apply.</w:t>
      </w:r>
    </w:p>
    <w:p w:rsidR="00382E0F" w:rsidRDefault="00382E0F" w:rsidP="00382E0F">
      <w:pPr>
        <w:pStyle w:val="Heading3"/>
      </w:pPr>
      <w:bookmarkStart w:id="122" w:name="_Toc498680080"/>
      <w:r>
        <w:t>Maker-checker workflow</w:t>
      </w:r>
      <w:bookmarkEnd w:id="122"/>
    </w:p>
    <w:p w:rsidR="00382E0F" w:rsidRDefault="00382E0F" w:rsidP="006D3809">
      <w:pPr>
        <w:ind w:firstLine="720"/>
      </w:pPr>
      <w:r>
        <w:t>Workflow Diagram:-</w:t>
      </w:r>
    </w:p>
    <w:p w:rsidR="00382E0F" w:rsidRDefault="00D23AEC" w:rsidP="000C41EB">
      <w:pPr>
        <w:ind w:left="720"/>
      </w:pPr>
      <w:ins w:id="123" w:author="PSA" w:date="2017-11-20T10:36:00Z">
        <w:r>
          <w:rPr>
            <w:noProof/>
            <w:lang w:val="en-GB" w:eastAsia="zh-CN"/>
          </w:rPr>
          <w:lastRenderedPageBreak/>
          <w:pict>
            <v:shapetype id="_x0000_t202" coordsize="21600,21600" o:spt="202" path="m,l,21600r21600,l21600,xe">
              <v:stroke joinstyle="miter"/>
              <v:path gradientshapeok="t" o:connecttype="rect"/>
            </v:shapetype>
            <v:shape id="_x0000_s1030" type="#_x0000_t202" style="position:absolute;left:0;text-align:left;margin-left:277.7pt;margin-top:282.45pt;width:52.6pt;height:24.4pt;z-index:251659776">
              <v:textbox>
                <w:txbxContent>
                  <w:p w:rsidR="00D23AEC" w:rsidRPr="00867518" w:rsidRDefault="00D23AEC" w:rsidP="00571FA0">
                    <w:pPr>
                      <w:spacing w:after="0" w:line="240" w:lineRule="auto"/>
                      <w:rPr>
                        <w:sz w:val="14"/>
                      </w:rPr>
                    </w:pPr>
                    <w:ins w:id="124" w:author="PSA" w:date="2017-11-20T10:32:00Z">
                      <w:r w:rsidRPr="00867518">
                        <w:rPr>
                          <w:sz w:val="14"/>
                        </w:rPr>
                        <w:t>Edit contract details</w:t>
                      </w:r>
                    </w:ins>
                  </w:p>
                </w:txbxContent>
              </v:textbox>
            </v:shape>
          </w:pict>
        </w:r>
      </w:ins>
      <w:r>
        <w:rPr>
          <w:noProof/>
          <w:lang w:val="en-GB" w:eastAsia="zh-CN"/>
        </w:rPr>
        <w:pict>
          <v:shape id="_x0000_s1029" type="#_x0000_t202" style="position:absolute;left:0;text-align:left;margin-left:277.7pt;margin-top:111.45pt;width:52.6pt;height:24.4pt;z-index:251658752">
            <v:textbox>
              <w:txbxContent>
                <w:p w:rsidR="00D23AEC" w:rsidRPr="00867518" w:rsidRDefault="00D23AEC" w:rsidP="00867518">
                  <w:pPr>
                    <w:spacing w:after="0" w:line="240" w:lineRule="auto"/>
                    <w:rPr>
                      <w:sz w:val="14"/>
                    </w:rPr>
                  </w:pPr>
                  <w:ins w:id="125" w:author="PSA" w:date="2017-11-20T10:32:00Z">
                    <w:r w:rsidRPr="00867518">
                      <w:rPr>
                        <w:sz w:val="14"/>
                      </w:rPr>
                      <w:t>Edit contract details</w:t>
                    </w:r>
                  </w:ins>
                </w:p>
              </w:txbxContent>
            </v:textbox>
          </v:shape>
        </w:pict>
      </w:r>
      <w:commentRangeStart w:id="126"/>
      <w:r w:rsidR="0029705F">
        <w:rPr>
          <w:noProof/>
        </w:rPr>
        <w:drawing>
          <wp:inline distT="0" distB="0" distL="0" distR="0">
            <wp:extent cx="5676595" cy="4776826"/>
            <wp:effectExtent l="0" t="0" r="0" b="0"/>
            <wp:docPr id="4" name="Picture 4" descr="C:\Users\abhishek.saini\Desktop\PSA\Project Documentation\UseCase\Maker-Checker Flow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aini\Desktop\PSA\Project Documentation\UseCase\Maker-Checker Flow - Page 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6595" cy="4776826"/>
                    </a:xfrm>
                    <a:prstGeom prst="rect">
                      <a:avLst/>
                    </a:prstGeom>
                    <a:noFill/>
                    <a:ln>
                      <a:noFill/>
                    </a:ln>
                  </pic:spPr>
                </pic:pic>
              </a:graphicData>
            </a:graphic>
          </wp:inline>
        </w:drawing>
      </w:r>
      <w:commentRangeEnd w:id="126"/>
      <w:r w:rsidR="004E5799">
        <w:rPr>
          <w:rStyle w:val="CommentReference"/>
        </w:rPr>
        <w:commentReference w:id="126"/>
      </w:r>
    </w:p>
    <w:p w:rsidR="00DE6CE3" w:rsidRDefault="00382E0F" w:rsidP="00DE6CE3">
      <w:pPr>
        <w:ind w:left="720"/>
      </w:pPr>
      <w:r>
        <w:t xml:space="preserve">Above diagram shows the maker-checker workflow in the </w:t>
      </w:r>
      <w:r w:rsidR="001A5E9D">
        <w:t>R365</w:t>
      </w:r>
      <w:r>
        <w:t xml:space="preserve"> while creating and updating the contract. </w:t>
      </w:r>
    </w:p>
    <w:p w:rsidR="00382E0F" w:rsidRPr="00DE6CE3" w:rsidRDefault="00382E0F" w:rsidP="00DE6CE3">
      <w:pPr>
        <w:ind w:left="720"/>
      </w:pPr>
      <w:r w:rsidRPr="008E2A23">
        <w:rPr>
          <w:rFonts w:cs="Arial"/>
          <w:szCs w:val="22"/>
        </w:rPr>
        <w:t xml:space="preserve">After filling in the mandatory details, user will submit the contract for verification and the status of the contract will be </w:t>
      </w:r>
      <w:commentRangeStart w:id="127"/>
      <w:r w:rsidRPr="008E2A23">
        <w:rPr>
          <w:rFonts w:cs="Arial"/>
          <w:szCs w:val="22"/>
        </w:rPr>
        <w:t>‘</w:t>
      </w:r>
      <w:commentRangeStart w:id="128"/>
      <w:r w:rsidRPr="008E2A23">
        <w:rPr>
          <w:rFonts w:cs="Arial"/>
          <w:szCs w:val="22"/>
        </w:rPr>
        <w:t>Verify’</w:t>
      </w:r>
      <w:commentRangeEnd w:id="127"/>
      <w:r>
        <w:rPr>
          <w:rStyle w:val="CommentReference"/>
        </w:rPr>
        <w:commentReference w:id="127"/>
      </w:r>
      <w:commentRangeEnd w:id="128"/>
      <w:r w:rsidR="006E2603">
        <w:rPr>
          <w:rStyle w:val="CommentReference"/>
        </w:rPr>
        <w:commentReference w:id="128"/>
      </w:r>
      <w:r w:rsidRPr="008E2A23">
        <w:rPr>
          <w:rFonts w:cs="Arial"/>
          <w:szCs w:val="22"/>
        </w:rPr>
        <w:t>. All the newly created contracts will be viewable in the verification sections for review,</w:t>
      </w:r>
      <w:r w:rsidR="001C6100">
        <w:rPr>
          <w:rFonts w:cs="Arial"/>
          <w:szCs w:val="22"/>
        </w:rPr>
        <w:t xml:space="preserve"> only contract “Reviewer” can view and verify “Pending Approval” contracts. </w:t>
      </w:r>
      <w:r w:rsidRPr="008E2A23">
        <w:rPr>
          <w:rFonts w:cs="Arial"/>
          <w:szCs w:val="22"/>
        </w:rPr>
        <w:t xml:space="preserve"> </w:t>
      </w:r>
    </w:p>
    <w:p w:rsidR="00382E0F" w:rsidRPr="006B1472" w:rsidRDefault="00382E0F" w:rsidP="00382E0F">
      <w:pPr>
        <w:pStyle w:val="Heading4"/>
      </w:pPr>
      <w:r w:rsidRPr="006B1472">
        <w:t>Add</w:t>
      </w:r>
      <w:r>
        <w:t xml:space="preserve"> Contract</w:t>
      </w:r>
    </w:p>
    <w:p w:rsidR="00382E0F" w:rsidRDefault="00382E0F" w:rsidP="0067743A">
      <w:pPr>
        <w:pStyle w:val="ListParagraph"/>
        <w:numPr>
          <w:ilvl w:val="1"/>
          <w:numId w:val="12"/>
        </w:numPr>
      </w:pPr>
      <w:r>
        <w:t xml:space="preserve">Maker creates a new contract, the contract status will be set to “New”, and an email will be sent to checker (Reviewer) and cc maker to </w:t>
      </w:r>
      <w:r w:rsidR="00AE77FC">
        <w:t>notify</w:t>
      </w:r>
      <w:r>
        <w:t xml:space="preserve"> that a new contract has been created and pending for verification.</w:t>
      </w:r>
    </w:p>
    <w:p w:rsidR="00382E0F" w:rsidRPr="006B1472" w:rsidRDefault="00382E0F" w:rsidP="0067743A">
      <w:pPr>
        <w:pStyle w:val="ListParagraph"/>
        <w:numPr>
          <w:ilvl w:val="1"/>
          <w:numId w:val="12"/>
        </w:numPr>
      </w:pPr>
      <w:commentRangeStart w:id="129"/>
      <w:r w:rsidRPr="006B1472">
        <w:t xml:space="preserve">Maker can make as many changes as possible till the checker comes and update the status to either </w:t>
      </w:r>
      <w:proofErr w:type="gramStart"/>
      <w:r w:rsidRPr="006B1472">
        <w:t>Reject</w:t>
      </w:r>
      <w:proofErr w:type="gramEnd"/>
      <w:r w:rsidRPr="006B1472">
        <w:t xml:space="preserve"> or Verified.</w:t>
      </w:r>
      <w:r>
        <w:t xml:space="preserve"> Whenever a new change is submitted, a new notification email will be sent to checker and cc maker to notify the changes.</w:t>
      </w:r>
      <w:commentRangeEnd w:id="129"/>
      <w:r w:rsidR="0067743A">
        <w:rPr>
          <w:rStyle w:val="CommentReference"/>
        </w:rPr>
        <w:commentReference w:id="129"/>
      </w:r>
    </w:p>
    <w:p w:rsidR="00382E0F" w:rsidRDefault="00382E0F" w:rsidP="0067743A">
      <w:pPr>
        <w:pStyle w:val="ListParagraph"/>
        <w:numPr>
          <w:ilvl w:val="1"/>
          <w:numId w:val="12"/>
        </w:numPr>
      </w:pPr>
      <w:r>
        <w:t>If checker verifies the new contract, contract status will be updated to “Verified”. An email will be sent to maker and cc checker to notify that new contract has been verified.</w:t>
      </w:r>
    </w:p>
    <w:p w:rsidR="00382E0F" w:rsidRPr="006B1472" w:rsidRDefault="00382E0F" w:rsidP="0067743A">
      <w:pPr>
        <w:pStyle w:val="ListParagraph"/>
        <w:numPr>
          <w:ilvl w:val="1"/>
          <w:numId w:val="12"/>
        </w:numPr>
      </w:pPr>
      <w:r>
        <w:lastRenderedPageBreak/>
        <w:t>If checker rejects the new contract, contract</w:t>
      </w:r>
      <w:r w:rsidRPr="006B1472">
        <w:t xml:space="preserve"> status will be </w:t>
      </w:r>
      <w:r>
        <w:t xml:space="preserve">updated </w:t>
      </w:r>
      <w:r w:rsidRPr="006B1472">
        <w:t>to 'Rejected'</w:t>
      </w:r>
      <w:r>
        <w:t>. An email will be sent to maker and cc checker to notify that new contract has been rejected.</w:t>
      </w:r>
    </w:p>
    <w:p w:rsidR="00382E0F" w:rsidRPr="006B1472" w:rsidRDefault="00382E0F" w:rsidP="0067743A">
      <w:pPr>
        <w:pStyle w:val="ListParagraph"/>
        <w:numPr>
          <w:ilvl w:val="1"/>
          <w:numId w:val="12"/>
        </w:numPr>
      </w:pPr>
      <w:r>
        <w:t xml:space="preserve">If a contract is rejected, maker can </w:t>
      </w:r>
      <w:r w:rsidRPr="006B1472">
        <w:t>either correct the details and re-submit</w:t>
      </w:r>
      <w:r>
        <w:t xml:space="preserve"> it for verification,</w:t>
      </w:r>
      <w:r w:rsidRPr="006B1472">
        <w:t xml:space="preserve"> or delete the contract.</w:t>
      </w:r>
    </w:p>
    <w:p w:rsidR="00382E0F" w:rsidRPr="006B1472" w:rsidRDefault="00382E0F" w:rsidP="00382E0F">
      <w:pPr>
        <w:pStyle w:val="Heading4"/>
      </w:pPr>
      <w:commentRangeStart w:id="130"/>
      <w:r w:rsidRPr="006B1472">
        <w:t>Update</w:t>
      </w:r>
      <w:r>
        <w:t xml:space="preserve"> Contract</w:t>
      </w:r>
      <w:commentRangeEnd w:id="130"/>
      <w:r>
        <w:rPr>
          <w:rStyle w:val="CommentReference"/>
          <w:bCs w:val="0"/>
          <w:color w:val="333333"/>
        </w:rPr>
        <w:commentReference w:id="130"/>
      </w:r>
    </w:p>
    <w:p w:rsidR="00382E0F" w:rsidRPr="006B1472" w:rsidRDefault="00382E0F" w:rsidP="0067743A">
      <w:pPr>
        <w:pStyle w:val="ListParagraph"/>
        <w:numPr>
          <w:ilvl w:val="1"/>
          <w:numId w:val="12"/>
        </w:numPr>
      </w:pPr>
      <w:r w:rsidRPr="006B1472">
        <w:t>Every time there is a change or update in the contract, it follows the maker checker workflow. If contract is already created and basically, verified by the checker it shows up in the view contract screen</w:t>
      </w:r>
    </w:p>
    <w:p w:rsidR="00382E0F" w:rsidRPr="006B1472" w:rsidRDefault="00382E0F" w:rsidP="0067743A">
      <w:pPr>
        <w:pStyle w:val="ListParagraph"/>
        <w:numPr>
          <w:ilvl w:val="1"/>
          <w:numId w:val="12"/>
        </w:numPr>
      </w:pPr>
      <w:r w:rsidRPr="006B1472">
        <w:t xml:space="preserve">If any </w:t>
      </w:r>
      <w:proofErr w:type="gramStart"/>
      <w:r w:rsidRPr="006B1472">
        <w:t>user,</w:t>
      </w:r>
      <w:proofErr w:type="gramEnd"/>
      <w:r w:rsidRPr="006B1472">
        <w:t xml:space="preserve"> goes and update the contract then the user is the maker in this case and maker makes the update, it will go into 'Updated' status. Now, the user verifying this contract becomes the checker.</w:t>
      </w:r>
    </w:p>
    <w:p w:rsidR="00382E0F" w:rsidRPr="006B1472" w:rsidRDefault="00382E0F" w:rsidP="0067743A">
      <w:pPr>
        <w:pStyle w:val="ListParagraph"/>
        <w:numPr>
          <w:ilvl w:val="1"/>
          <w:numId w:val="12"/>
        </w:numPr>
      </w:pPr>
      <w:r w:rsidRPr="006B1472">
        <w:t>Now, checker can either verify or reject the contract. If Checker rejects the contract then it will change to 'Rejected' status.</w:t>
      </w:r>
    </w:p>
    <w:p w:rsidR="00382E0F" w:rsidRDefault="00382E0F" w:rsidP="0067743A">
      <w:pPr>
        <w:pStyle w:val="ListParagraph"/>
        <w:numPr>
          <w:ilvl w:val="1"/>
          <w:numId w:val="12"/>
        </w:numPr>
      </w:pPr>
      <w:r w:rsidRPr="006B1472">
        <w:t xml:space="preserve">Maker </w:t>
      </w:r>
      <w:proofErr w:type="gramStart"/>
      <w:r w:rsidRPr="006B1472">
        <w:t>now,</w:t>
      </w:r>
      <w:proofErr w:type="gramEnd"/>
      <w:r w:rsidRPr="006B1472">
        <w:t xml:space="preserve"> will have the option either to update the changes and re-submit or there would be a button 'Revert changes'. On click of 'Revert Changes', it would go back to the same state before it was initially submitted to checker.</w:t>
      </w:r>
      <w:r>
        <w:t xml:space="preserve">  </w:t>
      </w:r>
    </w:p>
    <w:p w:rsidR="00382E0F" w:rsidRDefault="00382E0F" w:rsidP="00382E0F">
      <w:pPr>
        <w:pStyle w:val="Heading4"/>
      </w:pPr>
      <w:r>
        <w:t>Delete Contract</w:t>
      </w:r>
    </w:p>
    <w:p w:rsidR="00692C52" w:rsidRDefault="000F2D74" w:rsidP="0067743A">
      <w:pPr>
        <w:ind w:left="717"/>
      </w:pPr>
      <w:r>
        <w:rPr>
          <w:noProof/>
        </w:rPr>
        <w:drawing>
          <wp:inline distT="0" distB="0" distL="0" distR="0">
            <wp:extent cx="5943600" cy="2551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43600" cy="2551430"/>
                    </a:xfrm>
                    <a:prstGeom prst="rect">
                      <a:avLst/>
                    </a:prstGeom>
                  </pic:spPr>
                </pic:pic>
              </a:graphicData>
            </a:graphic>
          </wp:inline>
        </w:drawing>
      </w:r>
    </w:p>
    <w:p w:rsidR="000F2D74" w:rsidRDefault="000F2D74" w:rsidP="0067743A">
      <w:pPr>
        <w:pStyle w:val="ListParagraph"/>
        <w:numPr>
          <w:ilvl w:val="1"/>
          <w:numId w:val="12"/>
        </w:numPr>
      </w:pPr>
      <w:r>
        <w:t>When user tries to delete the contract then it goes maker-checker flow too. Delete contract goes to review screen with status as ‘Deleted’, checker comes and verify the state</w:t>
      </w:r>
    </w:p>
    <w:p w:rsidR="000F2D74" w:rsidRPr="00692C52" w:rsidRDefault="000F2D74" w:rsidP="0067743A">
      <w:pPr>
        <w:pStyle w:val="ListParagraph"/>
        <w:numPr>
          <w:ilvl w:val="1"/>
          <w:numId w:val="12"/>
        </w:numPr>
      </w:pPr>
      <w:r>
        <w:t>If checker finds the contract can be deleted then checker deletes the contract and it is not visible in the system. And in case, checker feels the contract is fine and shouldn’t be deleted then the user clicks on reject and the contract goes back to the previous status of ‘Approved’ and will show up in view screen</w:t>
      </w:r>
    </w:p>
    <w:p w:rsidR="0041307B" w:rsidRDefault="0041307B" w:rsidP="0041307B">
      <w:pPr>
        <w:pStyle w:val="Heading3"/>
      </w:pPr>
      <w:bookmarkStart w:id="131" w:name="_Toc498680081"/>
      <w:r>
        <w:lastRenderedPageBreak/>
        <w:t>Reminder Calendar</w:t>
      </w:r>
      <w:bookmarkEnd w:id="131"/>
    </w:p>
    <w:p w:rsidR="0041307B" w:rsidRDefault="0041307B" w:rsidP="00DE6CE3">
      <w:pPr>
        <w:ind w:left="720"/>
      </w:pPr>
      <w:r>
        <w:t>In contract reminder home page, there will be a reminder calendar. Expiry date(s) of all the active contract(s) in the login user’s group(s) will be highlighted on the reminder calendar.</w:t>
      </w:r>
    </w:p>
    <w:p w:rsidR="0041307B" w:rsidRDefault="006D3809" w:rsidP="00382E0F">
      <w:pPr>
        <w:pStyle w:val="Heading3"/>
      </w:pPr>
      <w:bookmarkStart w:id="132" w:name="_Toc498680082"/>
      <w:r>
        <w:t xml:space="preserve">Contract </w:t>
      </w:r>
      <w:r w:rsidR="0041307B">
        <w:t>Reminder Summaries</w:t>
      </w:r>
      <w:bookmarkEnd w:id="132"/>
    </w:p>
    <w:p w:rsidR="0041307B" w:rsidRDefault="0041307B" w:rsidP="00DE6CE3">
      <w:pPr>
        <w:ind w:left="717" w:firstLine="3"/>
      </w:pPr>
      <w:r>
        <w:t>In contract reminder home page, following summary s</w:t>
      </w:r>
      <w:r w:rsidRPr="0041307B">
        <w:t>tatistic</w:t>
      </w:r>
      <w:r>
        <w:t>s</w:t>
      </w:r>
      <w:r w:rsidR="00B041FE">
        <w:t xml:space="preserve"> of contract reminders under user’s </w:t>
      </w:r>
      <w:proofErr w:type="gramStart"/>
      <w:r w:rsidR="00B041FE">
        <w:t xml:space="preserve">group </w:t>
      </w:r>
      <w:r>
        <w:t xml:space="preserve"> will</w:t>
      </w:r>
      <w:proofErr w:type="gramEnd"/>
      <w:r>
        <w:t xml:space="preserve"> be shown. If user clicks the summary box, </w:t>
      </w:r>
      <w:r w:rsidR="00AE77FC">
        <w:t>corresponding</w:t>
      </w:r>
      <w:r>
        <w:t xml:space="preserve"> </w:t>
      </w:r>
      <w:r w:rsidR="006D3809">
        <w:t>contract</w:t>
      </w:r>
      <w:r>
        <w:t xml:space="preserve"> list will be shown in the search results.</w:t>
      </w:r>
    </w:p>
    <w:p w:rsidR="0041307B" w:rsidRDefault="0041307B" w:rsidP="00571FA0">
      <w:pPr>
        <w:pStyle w:val="ListParagraph"/>
        <w:numPr>
          <w:ilvl w:val="1"/>
          <w:numId w:val="12"/>
        </w:numPr>
      </w:pPr>
      <w:r>
        <w:t>No. of Contracts Expired</w:t>
      </w:r>
    </w:p>
    <w:p w:rsidR="0041307B" w:rsidRDefault="0041307B" w:rsidP="00571FA0">
      <w:pPr>
        <w:pStyle w:val="ListParagraph"/>
        <w:numPr>
          <w:ilvl w:val="1"/>
          <w:numId w:val="12"/>
        </w:numPr>
      </w:pPr>
      <w:r>
        <w:t>No. of Contracts Expiring this Month</w:t>
      </w:r>
    </w:p>
    <w:p w:rsidR="0041307B" w:rsidRDefault="0041307B" w:rsidP="00571FA0">
      <w:pPr>
        <w:pStyle w:val="ListParagraph"/>
        <w:numPr>
          <w:ilvl w:val="1"/>
          <w:numId w:val="12"/>
        </w:numPr>
      </w:pPr>
      <w:r>
        <w:t>No. of Contracts Expiring next Month</w:t>
      </w:r>
    </w:p>
    <w:p w:rsidR="0041307B" w:rsidRPr="0041307B" w:rsidRDefault="0041307B" w:rsidP="00571FA0">
      <w:pPr>
        <w:pStyle w:val="ListParagraph"/>
        <w:numPr>
          <w:ilvl w:val="1"/>
          <w:numId w:val="12"/>
        </w:numPr>
      </w:pPr>
      <w:r>
        <w:t>No. of Contracts Need Verification</w:t>
      </w:r>
    </w:p>
    <w:p w:rsidR="00382E0F" w:rsidRDefault="00382E0F" w:rsidP="00382E0F">
      <w:pPr>
        <w:pStyle w:val="Heading3"/>
      </w:pPr>
      <w:bookmarkStart w:id="133" w:name="_Toc498680083"/>
      <w:r>
        <w:t>Search Contracts</w:t>
      </w:r>
      <w:bookmarkEnd w:id="133"/>
      <w:r>
        <w:t xml:space="preserve"> </w:t>
      </w:r>
    </w:p>
    <w:p w:rsidR="00382E0F" w:rsidRDefault="00382E0F" w:rsidP="00DE6CE3">
      <w:pPr>
        <w:ind w:left="720"/>
        <w:rPr>
          <w:szCs w:val="22"/>
        </w:rPr>
      </w:pPr>
      <w:r>
        <w:t>This feature shall allow user to search contracts of his or her user group(s) via any field displayed in the contract list. The search via keywords function will be enhanced by search as you type feature. “</w:t>
      </w:r>
      <w:r w:rsidR="00E82709">
        <w:t>Contract Reference Number</w:t>
      </w:r>
      <w:r>
        <w:t>”, “Contract Title”, “Start Date”, “Expiry Date”, “Reminder”, “Supplier”, “Officer-in-Charge” will be the default fields shown in the contract list.</w:t>
      </w:r>
      <w:r w:rsidRPr="007A2501">
        <w:rPr>
          <w:szCs w:val="22"/>
        </w:rPr>
        <w:t xml:space="preserve"> </w:t>
      </w:r>
      <w:r>
        <w:rPr>
          <w:szCs w:val="22"/>
        </w:rPr>
        <w:t xml:space="preserve">However, there will be an option for user to choose additional fields to be displayed, or hide existing fields in the contract list. </w:t>
      </w:r>
    </w:p>
    <w:p w:rsidR="00382E0F" w:rsidRDefault="00382E0F" w:rsidP="00DE6CE3">
      <w:pPr>
        <w:ind w:left="720"/>
        <w:rPr>
          <w:szCs w:val="22"/>
        </w:rPr>
      </w:pPr>
      <w:r>
        <w:rPr>
          <w:szCs w:val="22"/>
        </w:rPr>
        <w:t xml:space="preserve">If a grid or table cell is too small to display the full content, only partial information will be shown. However full content will be displayed in a tooltip whenever user mouse over on that field. </w:t>
      </w:r>
    </w:p>
    <w:p w:rsidR="00382E0F" w:rsidRDefault="00382E0F" w:rsidP="00DE6CE3">
      <w:pPr>
        <w:ind w:left="720"/>
        <w:rPr>
          <w:szCs w:val="22"/>
        </w:rPr>
      </w:pPr>
      <w:r>
        <w:rPr>
          <w:szCs w:val="22"/>
        </w:rPr>
        <w:t>By default, 20 contracts will be shown in one search result page. However, there will be an option for user to configure the number of contracts to be shown in one result page.</w:t>
      </w:r>
    </w:p>
    <w:p w:rsidR="00382E0F" w:rsidRDefault="00382E0F" w:rsidP="00382E0F">
      <w:pPr>
        <w:pStyle w:val="Heading3"/>
      </w:pPr>
      <w:bookmarkStart w:id="134" w:name="_Toc498680084"/>
      <w:r>
        <w:t>Sort Contacts</w:t>
      </w:r>
      <w:bookmarkEnd w:id="134"/>
      <w:r>
        <w:t xml:space="preserve">  </w:t>
      </w:r>
    </w:p>
    <w:p w:rsidR="00382E0F" w:rsidRPr="005A16B9" w:rsidRDefault="00382E0F" w:rsidP="00DE6CE3">
      <w:pPr>
        <w:ind w:left="720"/>
      </w:pPr>
      <w:r>
        <w:t xml:space="preserve">This feature will allow user to sort contracts in search result by any column in the result list. By default, contracts will be sorted by expiry date in </w:t>
      </w:r>
      <w:r w:rsidR="00AE77FC">
        <w:t>descending</w:t>
      </w:r>
      <w:r>
        <w:t xml:space="preserve"> order.</w:t>
      </w:r>
    </w:p>
    <w:p w:rsidR="00382E0F" w:rsidRDefault="00B309EA" w:rsidP="00382E0F">
      <w:pPr>
        <w:pStyle w:val="Heading3"/>
      </w:pPr>
      <w:r>
        <w:t xml:space="preserve"> </w:t>
      </w:r>
      <w:bookmarkStart w:id="135" w:name="_Toc498680085"/>
      <w:r w:rsidR="00382E0F">
        <w:t>Download Contracts</w:t>
      </w:r>
      <w:bookmarkEnd w:id="135"/>
      <w:r w:rsidR="00382E0F">
        <w:t xml:space="preserve"> </w:t>
      </w:r>
    </w:p>
    <w:p w:rsidR="00382E0F" w:rsidRDefault="00382E0F" w:rsidP="00DE6CE3">
      <w:pPr>
        <w:ind w:left="720"/>
      </w:pPr>
      <w:r>
        <w:t>This feature will allow user to download contract search results in to an excel sheet. All relevant and meaningful information of the contract details will be download</w:t>
      </w:r>
      <w:r w:rsidR="00AE77FC">
        <w:t>ed</w:t>
      </w:r>
      <w:r>
        <w:t>.</w:t>
      </w:r>
    </w:p>
    <w:p w:rsidR="00FA4863" w:rsidRDefault="00B309EA" w:rsidP="00A11C61">
      <w:pPr>
        <w:pStyle w:val="Heading3"/>
      </w:pPr>
      <w:bookmarkStart w:id="136" w:name="_Toc498590213"/>
      <w:bookmarkStart w:id="137" w:name="_Toc498592342"/>
      <w:bookmarkStart w:id="138" w:name="_Toc498593327"/>
      <w:bookmarkStart w:id="139" w:name="_Toc498594463"/>
      <w:bookmarkEnd w:id="136"/>
      <w:bookmarkEnd w:id="137"/>
      <w:bookmarkEnd w:id="138"/>
      <w:bookmarkEnd w:id="139"/>
      <w:r>
        <w:lastRenderedPageBreak/>
        <w:t xml:space="preserve"> </w:t>
      </w:r>
      <w:bookmarkStart w:id="140" w:name="_Toc498680086"/>
      <w:r w:rsidR="00A11C61" w:rsidRPr="00A11C61">
        <w:t>Reminder Workflow</w:t>
      </w:r>
      <w:bookmarkEnd w:id="140"/>
    </w:p>
    <w:p w:rsidR="00E82709" w:rsidRDefault="00A11C61" w:rsidP="00DE6CE3">
      <w:pPr>
        <w:ind w:left="717"/>
        <w:rPr>
          <w:ins w:id="141" w:author="PSA" w:date="2017-11-20T11:06:00Z"/>
        </w:rPr>
      </w:pPr>
      <w:r>
        <w:t>This feature describes how the reminders are set</w:t>
      </w:r>
      <w:r w:rsidR="002912F8">
        <w:t>, based on which the reminder is trigged</w:t>
      </w:r>
      <w:r>
        <w:t xml:space="preserve"> to the user for specific contracts. There will be </w:t>
      </w:r>
      <w:r w:rsidR="00382E0F">
        <w:t xml:space="preserve">up to </w:t>
      </w:r>
      <w:r>
        <w:t>3 reminders set for every contract as First Reminder Date, Second Reminder Date and Third Reminder Date</w:t>
      </w:r>
      <w:r w:rsidR="00C4411D">
        <w:t xml:space="preserve"> </w:t>
      </w:r>
      <w:bookmarkStart w:id="142" w:name="_GoBack"/>
      <w:bookmarkEnd w:id="142"/>
      <w:r w:rsidR="00C4411D">
        <w:t>on which the reminder should be trigg</w:t>
      </w:r>
      <w:r w:rsidR="00382E0F">
        <w:t>er</w:t>
      </w:r>
      <w:r w:rsidR="00C4411D">
        <w:t xml:space="preserve">ed. </w:t>
      </w:r>
    </w:p>
    <w:p w:rsidR="00C4411D" w:rsidDel="00E82709" w:rsidRDefault="00C4411D" w:rsidP="00DE6CE3">
      <w:pPr>
        <w:ind w:left="717"/>
        <w:rPr>
          <w:del w:id="143" w:author="PSA" w:date="2017-11-20T11:07:00Z"/>
        </w:rPr>
      </w:pPr>
      <w:commentRangeStart w:id="144"/>
      <w:del w:id="145" w:author="PSA" w:date="2017-11-20T11:07:00Z">
        <w:r w:rsidDel="00E82709">
          <w:delText>For example</w:delText>
        </w:r>
        <w:commentRangeEnd w:id="144"/>
        <w:r w:rsidR="00E82709" w:rsidDel="00E82709">
          <w:rPr>
            <w:rStyle w:val="CommentReference"/>
          </w:rPr>
          <w:commentReference w:id="144"/>
        </w:r>
        <w:r w:rsidDel="00E82709">
          <w:delText>,</w:delText>
        </w:r>
      </w:del>
    </w:p>
    <w:p w:rsidR="00C4411D" w:rsidDel="00E82709" w:rsidRDefault="00C4411D" w:rsidP="00571FA0">
      <w:pPr>
        <w:pStyle w:val="ListParagraph"/>
        <w:numPr>
          <w:ilvl w:val="1"/>
          <w:numId w:val="12"/>
        </w:numPr>
        <w:rPr>
          <w:del w:id="146" w:author="PSA" w:date="2017-11-20T11:07:00Z"/>
        </w:rPr>
      </w:pPr>
      <w:del w:id="147" w:author="PSA" w:date="2017-11-20T11:07:00Z">
        <w:r w:rsidDel="00E82709">
          <w:delText>First Reminder = 30 days (Trigger the reminder 30 days before the expiry date)</w:delText>
        </w:r>
      </w:del>
    </w:p>
    <w:p w:rsidR="00C4411D" w:rsidDel="00E82709" w:rsidRDefault="00C4411D" w:rsidP="00571FA0">
      <w:pPr>
        <w:pStyle w:val="ListParagraph"/>
        <w:numPr>
          <w:ilvl w:val="1"/>
          <w:numId w:val="12"/>
        </w:numPr>
        <w:rPr>
          <w:del w:id="148" w:author="PSA" w:date="2017-11-20T11:07:00Z"/>
        </w:rPr>
      </w:pPr>
      <w:del w:id="149" w:author="PSA" w:date="2017-11-20T11:07:00Z">
        <w:r w:rsidDel="00E82709">
          <w:delText xml:space="preserve">Second Reminder = 15 days </w:delText>
        </w:r>
        <w:r w:rsidR="00A11C61" w:rsidDel="00E82709">
          <w:delText xml:space="preserve"> </w:delText>
        </w:r>
        <w:r w:rsidDel="00E82709">
          <w:delText>(Trigger the reminder 15 days before the expiry date)</w:delText>
        </w:r>
      </w:del>
    </w:p>
    <w:p w:rsidR="00C4411D" w:rsidDel="00E82709" w:rsidRDefault="00C4411D" w:rsidP="00571FA0">
      <w:pPr>
        <w:pStyle w:val="ListParagraph"/>
        <w:numPr>
          <w:ilvl w:val="1"/>
          <w:numId w:val="12"/>
        </w:numPr>
        <w:rPr>
          <w:del w:id="150" w:author="PSA" w:date="2017-11-20T11:07:00Z"/>
        </w:rPr>
      </w:pPr>
      <w:del w:id="151" w:author="PSA" w:date="2017-11-20T11:07:00Z">
        <w:r w:rsidDel="00E82709">
          <w:delText>Third Reminder = 7 days (Trigger the reminder 7 days before the expiry date)</w:delText>
        </w:r>
      </w:del>
    </w:p>
    <w:p w:rsidR="00C4411D" w:rsidDel="00E82709" w:rsidRDefault="00C4411D" w:rsidP="00DE6CE3">
      <w:pPr>
        <w:ind w:left="720"/>
        <w:rPr>
          <w:del w:id="152" w:author="PSA" w:date="2017-11-20T11:07:00Z"/>
        </w:rPr>
      </w:pPr>
      <w:del w:id="153" w:author="PSA" w:date="2017-11-20T11:07:00Z">
        <w:r w:rsidDel="00E82709">
          <w:delText>Note</w:delText>
        </w:r>
        <w:r w:rsidR="000C41EB" w:rsidDel="00E82709">
          <w:delText>: -</w:delText>
        </w:r>
        <w:r w:rsidDel="00E82709">
          <w:delText xml:space="preserve"> These reminder days are specific to respective modules</w:delText>
        </w:r>
        <w:r w:rsidR="00382E0F" w:rsidDel="00E82709">
          <w:delText xml:space="preserve"> and user groups</w:delText>
        </w:r>
        <w:r w:rsidDel="00E82709">
          <w:delText xml:space="preserve"> and will be configured from the settings section.</w:delText>
        </w:r>
        <w:r w:rsidR="006625F0" w:rsidDel="00E82709">
          <w:delText xml:space="preserve"> </w:delText>
        </w:r>
      </w:del>
    </w:p>
    <w:p w:rsidR="00B006A0" w:rsidRDefault="00A11C61" w:rsidP="006D3809">
      <w:pPr>
        <w:ind w:left="720"/>
      </w:pPr>
      <w:r>
        <w:t>On the respective first, second and third reminder date,</w:t>
      </w:r>
      <w:r w:rsidR="00B006A0">
        <w:t xml:space="preserve"> notification email will be sent with following </w:t>
      </w:r>
      <w:r w:rsidR="00B006A0" w:rsidRPr="00B006A0">
        <w:t>recipients</w:t>
      </w:r>
      <w:r w:rsidR="00B006A0">
        <w:t>:</w:t>
      </w:r>
    </w:p>
    <w:p w:rsidR="00813075" w:rsidRDefault="00813075" w:rsidP="00571FA0">
      <w:pPr>
        <w:pStyle w:val="ListParagraph"/>
        <w:numPr>
          <w:ilvl w:val="1"/>
          <w:numId w:val="12"/>
        </w:numPr>
      </w:pPr>
      <w:r>
        <w:t>TO List:</w:t>
      </w:r>
    </w:p>
    <w:p w:rsidR="00813075" w:rsidRDefault="00813075" w:rsidP="00571FA0">
      <w:pPr>
        <w:pStyle w:val="ListParagraph"/>
        <w:numPr>
          <w:ilvl w:val="2"/>
          <w:numId w:val="12"/>
        </w:numPr>
      </w:pPr>
      <w:r>
        <w:t xml:space="preserve">Officer in Charge of this contract </w:t>
      </w:r>
    </w:p>
    <w:p w:rsidR="00813075" w:rsidRDefault="00813075" w:rsidP="00571FA0">
      <w:pPr>
        <w:pStyle w:val="ListParagraph"/>
        <w:numPr>
          <w:ilvl w:val="2"/>
          <w:numId w:val="12"/>
        </w:numPr>
      </w:pPr>
      <w:r>
        <w:t xml:space="preserve">Users in the Group who </w:t>
      </w:r>
      <w:r w:rsidR="001A5E9D">
        <w:t xml:space="preserve">have </w:t>
      </w:r>
      <w:r>
        <w:t>“Notification TO” access right</w:t>
      </w:r>
    </w:p>
    <w:p w:rsidR="00813075" w:rsidRDefault="00813075" w:rsidP="00571FA0">
      <w:pPr>
        <w:pStyle w:val="ListParagraph"/>
        <w:numPr>
          <w:ilvl w:val="1"/>
          <w:numId w:val="12"/>
        </w:numPr>
      </w:pPr>
      <w:r>
        <w:t xml:space="preserve">CC List </w:t>
      </w:r>
    </w:p>
    <w:p w:rsidR="00813075" w:rsidRDefault="00813075" w:rsidP="00571FA0">
      <w:pPr>
        <w:pStyle w:val="ListParagraph"/>
        <w:numPr>
          <w:ilvl w:val="2"/>
          <w:numId w:val="12"/>
        </w:numPr>
      </w:pPr>
      <w:r>
        <w:t xml:space="preserve">Emails configured in contract CC List </w:t>
      </w:r>
    </w:p>
    <w:p w:rsidR="00813075" w:rsidRDefault="00813075" w:rsidP="00571FA0">
      <w:pPr>
        <w:pStyle w:val="ListParagraph"/>
        <w:numPr>
          <w:ilvl w:val="2"/>
          <w:numId w:val="12"/>
        </w:numPr>
      </w:pPr>
      <w:r>
        <w:t xml:space="preserve">Users in the group who </w:t>
      </w:r>
      <w:r w:rsidR="001A5E9D">
        <w:t>have</w:t>
      </w:r>
      <w:r>
        <w:t xml:space="preserve"> “Notification CC” access right</w:t>
      </w:r>
    </w:p>
    <w:p w:rsidR="00813075" w:rsidRDefault="00813075" w:rsidP="00A11C61"/>
    <w:p w:rsidR="00A11C61" w:rsidRDefault="00A11C61" w:rsidP="006D3809">
      <w:pPr>
        <w:ind w:left="720"/>
      </w:pPr>
      <w:r>
        <w:t xml:space="preserve">User will be able to view the reminders status from the view contract screen as a quick snapshot. There will be 3 icons to indicate the stage of the reminder. If only one icon is highlighted then it indicates first reminder is sent, for 2 icons it indicates second reminder is sent and for 3rd icon it indicates all 3 reminders are sent. </w:t>
      </w:r>
    </w:p>
    <w:p w:rsidR="00A11C61" w:rsidRDefault="00A11C61" w:rsidP="006D3809">
      <w:pPr>
        <w:ind w:firstLine="720"/>
      </w:pPr>
      <w:r>
        <w:t>Note: - Reminder Format will be DD/MM/YYYY</w:t>
      </w:r>
    </w:p>
    <w:p w:rsidR="00F7056A" w:rsidRDefault="00B309EA" w:rsidP="00E346CD">
      <w:pPr>
        <w:pStyle w:val="Heading3"/>
      </w:pPr>
      <w:bookmarkStart w:id="154" w:name="_Toc498592344"/>
      <w:bookmarkStart w:id="155" w:name="_Toc498593329"/>
      <w:bookmarkStart w:id="156" w:name="_Toc498594465"/>
      <w:bookmarkStart w:id="157" w:name="_Toc498592345"/>
      <w:bookmarkStart w:id="158" w:name="_Toc498593330"/>
      <w:bookmarkStart w:id="159" w:name="_Toc498594466"/>
      <w:bookmarkEnd w:id="154"/>
      <w:bookmarkEnd w:id="155"/>
      <w:bookmarkEnd w:id="156"/>
      <w:bookmarkEnd w:id="157"/>
      <w:bookmarkEnd w:id="158"/>
      <w:bookmarkEnd w:id="159"/>
      <w:r>
        <w:t xml:space="preserve"> </w:t>
      </w:r>
      <w:bookmarkStart w:id="160" w:name="_Toc498680087"/>
      <w:commentRangeStart w:id="161"/>
      <w:r w:rsidR="00E346CD" w:rsidRPr="00E346CD">
        <w:t xml:space="preserve">Email for Expiring </w:t>
      </w:r>
      <w:commentRangeStart w:id="162"/>
      <w:r w:rsidR="00E346CD" w:rsidRPr="00E346CD">
        <w:t>Contracts</w:t>
      </w:r>
      <w:commentRangeEnd w:id="161"/>
      <w:r w:rsidR="00DD4880">
        <w:rPr>
          <w:rStyle w:val="CommentReference"/>
          <w:bCs w:val="0"/>
          <w:color w:val="333333"/>
        </w:rPr>
        <w:commentReference w:id="161"/>
      </w:r>
      <w:bookmarkEnd w:id="160"/>
      <w:commentRangeEnd w:id="162"/>
      <w:r w:rsidR="008D379E">
        <w:rPr>
          <w:rStyle w:val="CommentReference"/>
          <w:bCs w:val="0"/>
          <w:color w:val="333333"/>
        </w:rPr>
        <w:commentReference w:id="162"/>
      </w:r>
    </w:p>
    <w:p w:rsidR="008D379E" w:rsidRDefault="008D379E" w:rsidP="008D379E">
      <w:pPr>
        <w:ind w:left="720"/>
      </w:pPr>
      <w:r>
        <w:t xml:space="preserve">On the respective first, second and third reminder date, notification email will be sent with following </w:t>
      </w:r>
      <w:r w:rsidRPr="00B006A0">
        <w:t>recipients</w:t>
      </w:r>
      <w:r>
        <w:t>:</w:t>
      </w:r>
    </w:p>
    <w:p w:rsidR="008D379E" w:rsidRDefault="008D379E" w:rsidP="00571FA0">
      <w:pPr>
        <w:pStyle w:val="ListParagraph"/>
        <w:numPr>
          <w:ilvl w:val="1"/>
          <w:numId w:val="12"/>
        </w:numPr>
      </w:pPr>
      <w:r>
        <w:t>TO List:</w:t>
      </w:r>
    </w:p>
    <w:p w:rsidR="008D379E" w:rsidRDefault="008D379E" w:rsidP="00571FA0">
      <w:pPr>
        <w:pStyle w:val="ListParagraph"/>
        <w:numPr>
          <w:ilvl w:val="2"/>
          <w:numId w:val="12"/>
        </w:numPr>
      </w:pPr>
      <w:r>
        <w:t xml:space="preserve">Officer in Charge of this contract </w:t>
      </w:r>
    </w:p>
    <w:p w:rsidR="008D379E" w:rsidRDefault="008D379E" w:rsidP="00571FA0">
      <w:pPr>
        <w:pStyle w:val="ListParagraph"/>
        <w:numPr>
          <w:ilvl w:val="2"/>
          <w:numId w:val="12"/>
        </w:numPr>
      </w:pPr>
      <w:r>
        <w:t>Users in the Group who have “Notification TO” access right</w:t>
      </w:r>
    </w:p>
    <w:p w:rsidR="008D379E" w:rsidRDefault="008D379E" w:rsidP="00571FA0">
      <w:pPr>
        <w:pStyle w:val="ListParagraph"/>
        <w:numPr>
          <w:ilvl w:val="1"/>
          <w:numId w:val="12"/>
        </w:numPr>
      </w:pPr>
      <w:r>
        <w:t xml:space="preserve">CC List </w:t>
      </w:r>
    </w:p>
    <w:p w:rsidR="008D379E" w:rsidRDefault="008D379E" w:rsidP="00571FA0">
      <w:pPr>
        <w:pStyle w:val="ListParagraph"/>
        <w:numPr>
          <w:ilvl w:val="2"/>
          <w:numId w:val="12"/>
        </w:numPr>
      </w:pPr>
      <w:r>
        <w:lastRenderedPageBreak/>
        <w:t xml:space="preserve">Emails configured in contract CC List </w:t>
      </w:r>
    </w:p>
    <w:p w:rsidR="008D379E" w:rsidRDefault="008D379E" w:rsidP="00571FA0">
      <w:pPr>
        <w:pStyle w:val="ListParagraph"/>
        <w:numPr>
          <w:ilvl w:val="2"/>
          <w:numId w:val="12"/>
        </w:numPr>
      </w:pPr>
      <w:r>
        <w:t>Users in the group who have “Notification CC” access right</w:t>
      </w:r>
    </w:p>
    <w:p w:rsidR="008119F9" w:rsidRPr="008119F9" w:rsidRDefault="008119F9" w:rsidP="006D3809">
      <w:pPr>
        <w:ind w:firstLine="717"/>
        <w:jc w:val="both"/>
        <w:rPr>
          <w:rFonts w:cs="Arial"/>
          <w:szCs w:val="22"/>
        </w:rPr>
      </w:pPr>
      <w:r w:rsidRPr="008119F9">
        <w:rPr>
          <w:rFonts w:cs="Arial"/>
          <w:szCs w:val="22"/>
        </w:rPr>
        <w:t>Run the email engine every day and trigger email when the following conditions are matched:-</w:t>
      </w:r>
    </w:p>
    <w:p w:rsidR="008D3C64" w:rsidRDefault="008D3C64" w:rsidP="00571FA0">
      <w:pPr>
        <w:pStyle w:val="ListParagraph"/>
        <w:numPr>
          <w:ilvl w:val="1"/>
          <w:numId w:val="12"/>
        </w:numPr>
      </w:pPr>
      <w:r>
        <w:t>Contract is Active, Expiry Reminder is not sent and Expiry Date &lt;= Current Date, or</w:t>
      </w:r>
    </w:p>
    <w:p w:rsidR="008D3C64" w:rsidRDefault="008D3C64" w:rsidP="00571FA0">
      <w:pPr>
        <w:pStyle w:val="ListParagraph"/>
        <w:numPr>
          <w:ilvl w:val="1"/>
          <w:numId w:val="12"/>
        </w:numPr>
      </w:pPr>
      <w:r>
        <w:t>Contract is Active, 3</w:t>
      </w:r>
      <w:r w:rsidRPr="008D3C64">
        <w:rPr>
          <w:vertAlign w:val="superscript"/>
        </w:rPr>
        <w:t>r</w:t>
      </w:r>
      <w:r>
        <w:rPr>
          <w:vertAlign w:val="superscript"/>
        </w:rPr>
        <w:t xml:space="preserve">d </w:t>
      </w:r>
      <w:r>
        <w:t>Reminder is not sent and 3</w:t>
      </w:r>
      <w:r w:rsidRPr="008D3C64">
        <w:rPr>
          <w:vertAlign w:val="superscript"/>
        </w:rPr>
        <w:t>rd</w:t>
      </w:r>
      <w:r>
        <w:t xml:space="preserve"> Reminder Date &lt;= Current Date, or</w:t>
      </w:r>
    </w:p>
    <w:p w:rsidR="008D3C64" w:rsidRDefault="008D3C64" w:rsidP="00571FA0">
      <w:pPr>
        <w:pStyle w:val="ListParagraph"/>
        <w:numPr>
          <w:ilvl w:val="1"/>
          <w:numId w:val="12"/>
        </w:numPr>
      </w:pPr>
      <w:r>
        <w:t>Contract is Active, 2</w:t>
      </w:r>
      <w:r w:rsidRPr="008D3C64">
        <w:rPr>
          <w:vertAlign w:val="superscript"/>
        </w:rPr>
        <w:t>r</w:t>
      </w:r>
      <w:r>
        <w:rPr>
          <w:vertAlign w:val="superscript"/>
        </w:rPr>
        <w:t xml:space="preserve">d </w:t>
      </w:r>
      <w:r>
        <w:t>Reminder is not sent and 2</w:t>
      </w:r>
      <w:r w:rsidRPr="008D3C64">
        <w:rPr>
          <w:vertAlign w:val="superscript"/>
        </w:rPr>
        <w:t>rd</w:t>
      </w:r>
      <w:r>
        <w:t xml:space="preserve"> Reminder Date &lt;= Current Date, or</w:t>
      </w:r>
    </w:p>
    <w:p w:rsidR="008D3C64" w:rsidRDefault="008D3C64" w:rsidP="00571FA0">
      <w:pPr>
        <w:pStyle w:val="ListParagraph"/>
        <w:numPr>
          <w:ilvl w:val="1"/>
          <w:numId w:val="12"/>
        </w:numPr>
      </w:pPr>
      <w:r>
        <w:t>Contract is Active, 1</w:t>
      </w:r>
      <w:r w:rsidRPr="008D3C64">
        <w:rPr>
          <w:vertAlign w:val="superscript"/>
        </w:rPr>
        <w:t>r</w:t>
      </w:r>
      <w:r>
        <w:rPr>
          <w:vertAlign w:val="superscript"/>
        </w:rPr>
        <w:t xml:space="preserve">d </w:t>
      </w:r>
      <w:r>
        <w:t>Reminder is not sent and 1</w:t>
      </w:r>
      <w:r w:rsidRPr="008D3C64">
        <w:rPr>
          <w:vertAlign w:val="superscript"/>
        </w:rPr>
        <w:t>rd</w:t>
      </w:r>
      <w:r>
        <w:t xml:space="preserve"> Reminder Date &lt;= Current Date, or</w:t>
      </w:r>
    </w:p>
    <w:p w:rsidR="00351DAA" w:rsidRDefault="00B309EA" w:rsidP="006A0B0C">
      <w:pPr>
        <w:pStyle w:val="Heading3"/>
      </w:pPr>
      <w:bookmarkStart w:id="163" w:name="_Toc498590217"/>
      <w:bookmarkStart w:id="164" w:name="_Toc498592347"/>
      <w:bookmarkStart w:id="165" w:name="_Toc498593332"/>
      <w:bookmarkStart w:id="166" w:name="_Toc498594468"/>
      <w:bookmarkStart w:id="167" w:name="_Toc498590218"/>
      <w:bookmarkStart w:id="168" w:name="_Toc498592348"/>
      <w:bookmarkStart w:id="169" w:name="_Toc498593333"/>
      <w:bookmarkStart w:id="170" w:name="_Toc498594469"/>
      <w:bookmarkStart w:id="171" w:name="_Toc498590219"/>
      <w:bookmarkStart w:id="172" w:name="_Toc498592349"/>
      <w:bookmarkStart w:id="173" w:name="_Toc498593334"/>
      <w:bookmarkStart w:id="174" w:name="_Toc498594470"/>
      <w:bookmarkStart w:id="175" w:name="_Toc498590220"/>
      <w:bookmarkStart w:id="176" w:name="_Toc498592350"/>
      <w:bookmarkStart w:id="177" w:name="_Toc498593335"/>
      <w:bookmarkStart w:id="178" w:name="_Toc498594471"/>
      <w:bookmarkStart w:id="179" w:name="_Toc498590221"/>
      <w:bookmarkStart w:id="180" w:name="_Toc498592351"/>
      <w:bookmarkStart w:id="181" w:name="_Toc498593336"/>
      <w:bookmarkStart w:id="182" w:name="_Toc498594472"/>
      <w:bookmarkStart w:id="183" w:name="_Toc498590222"/>
      <w:bookmarkStart w:id="184" w:name="_Toc498592352"/>
      <w:bookmarkStart w:id="185" w:name="_Toc498593337"/>
      <w:bookmarkStart w:id="186" w:name="_Toc498594473"/>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t xml:space="preserve"> </w:t>
      </w:r>
      <w:bookmarkStart w:id="187" w:name="_Toc498680088"/>
      <w:r w:rsidR="006A0B0C">
        <w:t>Transaction Logs</w:t>
      </w:r>
      <w:bookmarkEnd w:id="187"/>
    </w:p>
    <w:p w:rsidR="00226C8C" w:rsidRDefault="00226C8C" w:rsidP="0067743A">
      <w:pPr>
        <w:ind w:left="720"/>
      </w:pPr>
      <w:r>
        <w:t>Every transactional action shall be logged in the application log and database. Following actions on the screen in our system requires logging (To be reviewed):-</w:t>
      </w:r>
    </w:p>
    <w:p w:rsidR="00C42968" w:rsidRDefault="00C42968" w:rsidP="0067743A">
      <w:pPr>
        <w:pStyle w:val="ListParagraph"/>
        <w:numPr>
          <w:ilvl w:val="1"/>
          <w:numId w:val="12"/>
        </w:numPr>
      </w:pPr>
      <w:r>
        <w:t>All transactions changing database records (</w:t>
      </w:r>
      <w:proofErr w:type="spellStart"/>
      <w:r>
        <w:t>eg</w:t>
      </w:r>
      <w:proofErr w:type="spellEnd"/>
      <w:r>
        <w:t xml:space="preserve">. Contract reminder, user, group, role details, notification records, etc.) Shall be logged in application log and database. </w:t>
      </w:r>
    </w:p>
    <w:p w:rsidR="00C42968" w:rsidRDefault="00C42968" w:rsidP="0067743A">
      <w:pPr>
        <w:pStyle w:val="ListParagraph"/>
        <w:numPr>
          <w:ilvl w:val="1"/>
          <w:numId w:val="12"/>
        </w:numPr>
      </w:pPr>
      <w:r>
        <w:t>If someone manually updates records from R365 database, such action must also be logged in database audit table.</w:t>
      </w:r>
    </w:p>
    <w:p w:rsidR="00226C8C" w:rsidRDefault="00950FCC" w:rsidP="00950FCC">
      <w:pPr>
        <w:pStyle w:val="Heading1"/>
      </w:pPr>
      <w:bookmarkStart w:id="188" w:name="_Toc498680089"/>
      <w:r>
        <w:lastRenderedPageBreak/>
        <w:t>Performance</w:t>
      </w:r>
      <w:bookmarkEnd w:id="188"/>
    </w:p>
    <w:p w:rsidR="00950FCC" w:rsidRDefault="00950FCC" w:rsidP="00950FCC">
      <w:pPr>
        <w:pStyle w:val="NoSpacing"/>
      </w:pPr>
      <w:r w:rsidRPr="00950FCC">
        <w:t>Refer to Technical Requirement Design Specification (TRDS) Document</w:t>
      </w:r>
    </w:p>
    <w:p w:rsidR="00950FCC" w:rsidRDefault="00950FCC" w:rsidP="00950FCC">
      <w:pPr>
        <w:pStyle w:val="NoSpacing"/>
      </w:pPr>
    </w:p>
    <w:p w:rsidR="003849CA" w:rsidRDefault="003849CA" w:rsidP="003849CA">
      <w:pPr>
        <w:pStyle w:val="Heading1"/>
      </w:pPr>
      <w:bookmarkStart w:id="189" w:name="_Toc498680090"/>
      <w:r>
        <w:lastRenderedPageBreak/>
        <w:t>Interface Requirements</w:t>
      </w:r>
      <w:bookmarkEnd w:id="189"/>
    </w:p>
    <w:p w:rsidR="003849CA" w:rsidRDefault="003849CA" w:rsidP="003849CA">
      <w:pPr>
        <w:pStyle w:val="NoSpacing"/>
      </w:pPr>
    </w:p>
    <w:p w:rsidR="003849CA" w:rsidRDefault="008A501F" w:rsidP="008A501F">
      <w:pPr>
        <w:pStyle w:val="Heading1"/>
      </w:pPr>
      <w:r>
        <w:lastRenderedPageBreak/>
        <w:t xml:space="preserve"> </w:t>
      </w:r>
      <w:bookmarkStart w:id="190" w:name="_Toc498680091"/>
      <w:r>
        <w:t>Operational Requirements</w:t>
      </w:r>
      <w:bookmarkEnd w:id="190"/>
    </w:p>
    <w:p w:rsidR="008A501F" w:rsidRDefault="00B42FCA" w:rsidP="00B42FCA">
      <w:pPr>
        <w:pStyle w:val="Heading2"/>
      </w:pPr>
      <w:r>
        <w:t xml:space="preserve"> </w:t>
      </w:r>
      <w:bookmarkStart w:id="191" w:name="_Toc498680092"/>
      <w:r w:rsidRPr="00B42FCA">
        <w:t>Logging requirement (application logs)</w:t>
      </w:r>
      <w:bookmarkEnd w:id="191"/>
    </w:p>
    <w:p w:rsidR="00075C5F" w:rsidRPr="00075C5F" w:rsidRDefault="00075C5F" w:rsidP="00075C5F">
      <w:pPr>
        <w:tabs>
          <w:tab w:val="left" w:pos="-1440"/>
          <w:tab w:val="left" w:pos="-720"/>
        </w:tabs>
        <w:suppressAutoHyphens/>
        <w:jc w:val="both"/>
        <w:rPr>
          <w:rFonts w:cs="Arial"/>
          <w:spacing w:val="-2"/>
          <w:szCs w:val="22"/>
          <w:lang w:val="en-GB"/>
        </w:rPr>
      </w:pPr>
      <w:r w:rsidRPr="00075C5F">
        <w:rPr>
          <w:rFonts w:cs="Arial"/>
          <w:spacing w:val="-2"/>
          <w:szCs w:val="22"/>
          <w:lang w:val="en-GB"/>
        </w:rPr>
        <w:t>All updates shall be logged for audit trail purpose.  The audit log shall consist of the following information:</w:t>
      </w:r>
    </w:p>
    <w:p w:rsidR="00075C5F" w:rsidRPr="00075C5F" w:rsidRDefault="00075C5F" w:rsidP="00A53722">
      <w:pPr>
        <w:pStyle w:val="ListParagraph"/>
        <w:rPr>
          <w:lang w:val="en-GB"/>
        </w:rPr>
      </w:pPr>
      <w:r w:rsidRPr="00075C5F">
        <w:rPr>
          <w:lang w:val="en-GB"/>
        </w:rPr>
        <w:t>Transaction ID</w:t>
      </w:r>
    </w:p>
    <w:p w:rsidR="00075C5F" w:rsidRPr="00075C5F" w:rsidRDefault="00075C5F" w:rsidP="00A53722">
      <w:pPr>
        <w:pStyle w:val="ListParagraph"/>
        <w:rPr>
          <w:lang w:val="en-GB"/>
        </w:rPr>
      </w:pPr>
      <w:r w:rsidRPr="00075C5F">
        <w:rPr>
          <w:lang w:val="en-GB"/>
        </w:rPr>
        <w:t>User Id</w:t>
      </w:r>
    </w:p>
    <w:p w:rsidR="00075C5F" w:rsidRPr="00075C5F" w:rsidRDefault="00075C5F" w:rsidP="00A53722">
      <w:pPr>
        <w:pStyle w:val="ListParagraph"/>
        <w:rPr>
          <w:lang w:val="en-GB"/>
        </w:rPr>
      </w:pPr>
      <w:r w:rsidRPr="00075C5F">
        <w:rPr>
          <w:lang w:val="en-GB"/>
        </w:rPr>
        <w:t>Date Time</w:t>
      </w:r>
    </w:p>
    <w:p w:rsidR="00075C5F" w:rsidRPr="00075C5F" w:rsidRDefault="00075C5F" w:rsidP="00A53722">
      <w:pPr>
        <w:pStyle w:val="ListParagraph"/>
        <w:rPr>
          <w:lang w:val="en-GB"/>
        </w:rPr>
      </w:pPr>
      <w:r w:rsidRPr="00075C5F">
        <w:rPr>
          <w:lang w:val="en-GB"/>
        </w:rPr>
        <w:t>Change Logs</w:t>
      </w:r>
    </w:p>
    <w:p w:rsidR="00B42FCA" w:rsidRDefault="00075C5F" w:rsidP="00075C5F">
      <w:pPr>
        <w:rPr>
          <w:rFonts w:cs="Arial"/>
          <w:spacing w:val="-2"/>
          <w:szCs w:val="22"/>
          <w:lang w:val="en-GB"/>
        </w:rPr>
      </w:pPr>
      <w:r w:rsidRPr="00075C5F">
        <w:rPr>
          <w:rFonts w:cs="Arial"/>
          <w:spacing w:val="-2"/>
          <w:szCs w:val="22"/>
          <w:lang w:val="en-GB"/>
        </w:rPr>
        <w:t>Activity type (Add, update and delete)</w:t>
      </w:r>
    </w:p>
    <w:p w:rsidR="00F5018E" w:rsidRPr="00F5018E" w:rsidRDefault="00F5018E" w:rsidP="00F5018E">
      <w:pPr>
        <w:rPr>
          <w:szCs w:val="22"/>
        </w:rPr>
      </w:pPr>
      <w:r w:rsidRPr="00F5018E">
        <w:rPr>
          <w:szCs w:val="22"/>
        </w:rPr>
        <w:t>10.2.</w:t>
      </w:r>
      <w:r w:rsidRPr="00F5018E">
        <w:rPr>
          <w:szCs w:val="22"/>
        </w:rPr>
        <w:tab/>
        <w:t>Housekeeping requirement</w:t>
      </w:r>
    </w:p>
    <w:p w:rsidR="00F5018E" w:rsidRPr="00F5018E" w:rsidRDefault="00F5018E" w:rsidP="00F5018E">
      <w:pPr>
        <w:rPr>
          <w:szCs w:val="22"/>
        </w:rPr>
      </w:pPr>
      <w:r w:rsidRPr="00F5018E">
        <w:rPr>
          <w:szCs w:val="22"/>
        </w:rPr>
        <w:t>All records shall be available in production database for six month.  Thereafter it will be housekeep.</w:t>
      </w:r>
    </w:p>
    <w:p w:rsidR="00F5018E" w:rsidRPr="00F5018E" w:rsidRDefault="00F5018E" w:rsidP="00F5018E">
      <w:pPr>
        <w:rPr>
          <w:szCs w:val="22"/>
        </w:rPr>
      </w:pPr>
      <w:r w:rsidRPr="00F5018E">
        <w:rPr>
          <w:szCs w:val="22"/>
        </w:rPr>
        <w:t>All records shall be archived in a daily basis. The user shall be able to view the archived records via reporting utility.  The archived records will be permanently deleted after 2 years.</w:t>
      </w:r>
    </w:p>
    <w:p w:rsidR="00F5018E" w:rsidRPr="00F5018E" w:rsidRDefault="00F5018E" w:rsidP="00F5018E">
      <w:pPr>
        <w:pStyle w:val="Heading1"/>
      </w:pPr>
      <w:r>
        <w:lastRenderedPageBreak/>
        <w:t xml:space="preserve"> </w:t>
      </w:r>
      <w:bookmarkStart w:id="192" w:name="_Toc498680093"/>
      <w:r w:rsidRPr="00F5018E">
        <w:t>Security/Control Requirements</w:t>
      </w:r>
      <w:bookmarkEnd w:id="192"/>
    </w:p>
    <w:p w:rsidR="00F5018E" w:rsidRPr="00F5018E" w:rsidRDefault="00F5018E" w:rsidP="00F5018E">
      <w:pPr>
        <w:rPr>
          <w:szCs w:val="22"/>
        </w:rPr>
      </w:pPr>
      <w:r w:rsidRPr="00F5018E">
        <w:rPr>
          <w:szCs w:val="22"/>
        </w:rPr>
        <w:t>Refer to Security/Control Documents.</w:t>
      </w:r>
    </w:p>
    <w:p w:rsidR="00F5018E" w:rsidRPr="00F5018E" w:rsidRDefault="00F5018E" w:rsidP="00F5018E">
      <w:pPr>
        <w:pStyle w:val="Heading1"/>
      </w:pPr>
      <w:r>
        <w:lastRenderedPageBreak/>
        <w:t xml:space="preserve"> </w:t>
      </w:r>
      <w:bookmarkStart w:id="193" w:name="_Toc498680094"/>
      <w:r w:rsidRPr="00F5018E">
        <w:t>Documentation Requirements</w:t>
      </w:r>
      <w:bookmarkEnd w:id="193"/>
    </w:p>
    <w:p w:rsidR="00F5018E" w:rsidRPr="00F5018E" w:rsidRDefault="00F5018E" w:rsidP="00F5018E">
      <w:pPr>
        <w:rPr>
          <w:szCs w:val="22"/>
        </w:rPr>
      </w:pPr>
      <w:r w:rsidRPr="00F5018E">
        <w:rPr>
          <w:szCs w:val="22"/>
        </w:rPr>
        <w:tab/>
        <w:t>a)</w:t>
      </w:r>
      <w:r w:rsidRPr="00F5018E">
        <w:rPr>
          <w:szCs w:val="22"/>
        </w:rPr>
        <w:tab/>
        <w:t>User's manuals</w:t>
      </w:r>
    </w:p>
    <w:p w:rsidR="00F5018E" w:rsidRPr="00F5018E" w:rsidRDefault="00F5018E" w:rsidP="00F5018E">
      <w:pPr>
        <w:rPr>
          <w:szCs w:val="22"/>
        </w:rPr>
      </w:pPr>
      <w:r w:rsidRPr="00F5018E">
        <w:rPr>
          <w:szCs w:val="22"/>
        </w:rPr>
        <w:tab/>
      </w:r>
      <w:r w:rsidRPr="00F5018E">
        <w:rPr>
          <w:szCs w:val="22"/>
        </w:rPr>
        <w:tab/>
        <w:t>To updated with new screens and procedures</w:t>
      </w:r>
      <w:r w:rsidRPr="00F5018E">
        <w:rPr>
          <w:szCs w:val="22"/>
        </w:rPr>
        <w:tab/>
      </w:r>
      <w:r w:rsidRPr="00F5018E">
        <w:rPr>
          <w:szCs w:val="22"/>
        </w:rPr>
        <w:tab/>
      </w:r>
    </w:p>
    <w:p w:rsidR="00F5018E" w:rsidRPr="00F5018E" w:rsidRDefault="00F5018E" w:rsidP="00F5018E">
      <w:pPr>
        <w:rPr>
          <w:szCs w:val="22"/>
        </w:rPr>
      </w:pPr>
      <w:r w:rsidRPr="00F5018E">
        <w:rPr>
          <w:szCs w:val="22"/>
        </w:rPr>
        <w:tab/>
        <w:t>b)</w:t>
      </w:r>
      <w:r w:rsidRPr="00F5018E">
        <w:rPr>
          <w:szCs w:val="22"/>
        </w:rPr>
        <w:tab/>
        <w:t>User acceptance document</w:t>
      </w:r>
    </w:p>
    <w:p w:rsidR="00F5018E" w:rsidRPr="00F5018E" w:rsidRDefault="00F5018E" w:rsidP="00F5018E">
      <w:pPr>
        <w:rPr>
          <w:szCs w:val="22"/>
        </w:rPr>
      </w:pPr>
      <w:r w:rsidRPr="00F5018E">
        <w:rPr>
          <w:szCs w:val="22"/>
        </w:rPr>
        <w:tab/>
      </w:r>
      <w:r w:rsidRPr="00F5018E">
        <w:rPr>
          <w:szCs w:val="22"/>
        </w:rPr>
        <w:tab/>
        <w:t xml:space="preserve">To be provided by users </w:t>
      </w:r>
    </w:p>
    <w:p w:rsidR="00F5018E" w:rsidRPr="00F5018E" w:rsidRDefault="00F5018E" w:rsidP="00F5018E">
      <w:pPr>
        <w:rPr>
          <w:szCs w:val="22"/>
        </w:rPr>
      </w:pPr>
      <w:r w:rsidRPr="00F5018E">
        <w:rPr>
          <w:szCs w:val="22"/>
        </w:rPr>
        <w:tab/>
        <w:t>c)</w:t>
      </w:r>
      <w:r w:rsidRPr="00F5018E">
        <w:rPr>
          <w:szCs w:val="22"/>
        </w:rPr>
        <w:tab/>
        <w:t>Error reporting procedure</w:t>
      </w:r>
    </w:p>
    <w:p w:rsidR="00F5018E" w:rsidRPr="00F5018E" w:rsidRDefault="00F5018E" w:rsidP="00F5018E">
      <w:pPr>
        <w:rPr>
          <w:szCs w:val="22"/>
        </w:rPr>
      </w:pPr>
      <w:r w:rsidRPr="00F5018E">
        <w:rPr>
          <w:szCs w:val="22"/>
        </w:rPr>
        <w:tab/>
      </w:r>
      <w:r w:rsidRPr="00F5018E">
        <w:rPr>
          <w:szCs w:val="22"/>
        </w:rPr>
        <w:tab/>
        <w:t xml:space="preserve">Via JIRA </w:t>
      </w:r>
    </w:p>
    <w:p w:rsidR="00F5018E" w:rsidRPr="00F5018E" w:rsidRDefault="00F5018E" w:rsidP="00F5018E">
      <w:pPr>
        <w:pStyle w:val="Heading1"/>
      </w:pPr>
      <w:r>
        <w:lastRenderedPageBreak/>
        <w:t xml:space="preserve"> </w:t>
      </w:r>
      <w:bookmarkStart w:id="194" w:name="_Toc498680095"/>
      <w:r w:rsidRPr="00F5018E">
        <w:t>User Training Requirements</w:t>
      </w:r>
      <w:bookmarkEnd w:id="194"/>
    </w:p>
    <w:p w:rsidR="00F5018E" w:rsidRPr="00F5018E" w:rsidRDefault="00F5018E" w:rsidP="00F5018E">
      <w:pPr>
        <w:rPr>
          <w:szCs w:val="22"/>
        </w:rPr>
      </w:pPr>
      <w:r w:rsidRPr="00F5018E">
        <w:rPr>
          <w:szCs w:val="22"/>
        </w:rPr>
        <w:t>Training session will be provided before system rollout. Detailed schedule will be provided after UAT.</w:t>
      </w:r>
    </w:p>
    <w:p w:rsidR="00F5018E" w:rsidRPr="00F5018E" w:rsidRDefault="00F5018E" w:rsidP="00F5018E">
      <w:pPr>
        <w:rPr>
          <w:szCs w:val="22"/>
        </w:rPr>
      </w:pPr>
    </w:p>
    <w:p w:rsidR="00F5018E" w:rsidRPr="00F5018E" w:rsidRDefault="00F5018E" w:rsidP="00F5018E">
      <w:pPr>
        <w:pStyle w:val="Heading1"/>
      </w:pPr>
      <w:r>
        <w:lastRenderedPageBreak/>
        <w:t xml:space="preserve"> </w:t>
      </w:r>
      <w:bookmarkStart w:id="195" w:name="_Toc498680096"/>
      <w:r w:rsidRPr="00F5018E">
        <w:t>Output Requirements</w:t>
      </w:r>
      <w:bookmarkEnd w:id="195"/>
    </w:p>
    <w:p w:rsidR="00F5018E" w:rsidRPr="00F5018E" w:rsidRDefault="00F5018E" w:rsidP="00F5018E">
      <w:pPr>
        <w:rPr>
          <w:szCs w:val="22"/>
        </w:rPr>
      </w:pPr>
      <w:r w:rsidRPr="00F5018E">
        <w:rPr>
          <w:szCs w:val="22"/>
        </w:rPr>
        <w:t>Non Applicable</w:t>
      </w:r>
    </w:p>
    <w:p w:rsidR="00F5018E" w:rsidRPr="00F5018E" w:rsidRDefault="00F5018E" w:rsidP="00F5018E">
      <w:pPr>
        <w:rPr>
          <w:szCs w:val="22"/>
        </w:rPr>
      </w:pPr>
    </w:p>
    <w:p w:rsidR="00F5018E" w:rsidRPr="00F5018E" w:rsidRDefault="00F5018E" w:rsidP="00F5018E">
      <w:pPr>
        <w:pStyle w:val="Heading1"/>
      </w:pPr>
      <w:r>
        <w:lastRenderedPageBreak/>
        <w:t xml:space="preserve"> </w:t>
      </w:r>
      <w:bookmarkStart w:id="196" w:name="_Toc498680097"/>
      <w:r w:rsidRPr="00F5018E">
        <w:t>Paging Requirements</w:t>
      </w:r>
      <w:bookmarkEnd w:id="196"/>
    </w:p>
    <w:p w:rsidR="00F5018E" w:rsidRPr="00F5018E" w:rsidRDefault="00F5018E" w:rsidP="00F5018E">
      <w:pPr>
        <w:rPr>
          <w:szCs w:val="22"/>
        </w:rPr>
      </w:pPr>
      <w:r w:rsidRPr="00F5018E">
        <w:rPr>
          <w:szCs w:val="22"/>
        </w:rPr>
        <w:t>Non Applicable</w:t>
      </w:r>
    </w:p>
    <w:p w:rsidR="00F5018E" w:rsidRPr="00F5018E" w:rsidRDefault="00F5018E" w:rsidP="00F5018E">
      <w:pPr>
        <w:rPr>
          <w:szCs w:val="22"/>
        </w:rPr>
      </w:pPr>
    </w:p>
    <w:p w:rsidR="00F5018E" w:rsidRPr="00F5018E" w:rsidRDefault="00F5018E" w:rsidP="00F5018E">
      <w:pPr>
        <w:rPr>
          <w:szCs w:val="22"/>
        </w:rPr>
      </w:pPr>
    </w:p>
    <w:p w:rsidR="00F5018E" w:rsidRPr="00F5018E" w:rsidRDefault="00F5018E" w:rsidP="00F5018E">
      <w:pPr>
        <w:pStyle w:val="Heading1"/>
      </w:pPr>
      <w:r>
        <w:lastRenderedPageBreak/>
        <w:t xml:space="preserve"> </w:t>
      </w:r>
      <w:bookmarkStart w:id="197" w:name="_Toc498680098"/>
      <w:r w:rsidRPr="00F5018E">
        <w:t>User acceptance criteria</w:t>
      </w:r>
      <w:bookmarkEnd w:id="197"/>
    </w:p>
    <w:p w:rsidR="00075C5F" w:rsidRDefault="00F5018E" w:rsidP="00075C5F">
      <w:pPr>
        <w:rPr>
          <w:szCs w:val="22"/>
        </w:rPr>
      </w:pPr>
      <w:r w:rsidRPr="00F5018E">
        <w:rPr>
          <w:szCs w:val="22"/>
        </w:rPr>
        <w:t>System shall be accepted if it satisfies the functional specifications stated in this document and upon the successful User Acceptance tes</w:t>
      </w:r>
      <w:r>
        <w:rPr>
          <w:szCs w:val="22"/>
        </w:rPr>
        <w:t xml:space="preserve">ting and sign off by the user. </w:t>
      </w:r>
    </w:p>
    <w:p w:rsidR="001D30BB" w:rsidRPr="00075C5F" w:rsidRDefault="001D30BB" w:rsidP="00075C5F">
      <w:pPr>
        <w:rPr>
          <w:szCs w:val="22"/>
        </w:rPr>
      </w:pPr>
    </w:p>
    <w:sectPr w:rsidR="001D30BB" w:rsidRPr="00075C5F" w:rsidSect="000F4568">
      <w:headerReference w:type="default" r:id="rId18"/>
      <w:footerReference w:type="default" r:id="rId19"/>
      <w:footerReference w:type="first" r:id="rId20"/>
      <w:type w:val="continuous"/>
      <w:pgSz w:w="11907" w:h="16839" w:code="9"/>
      <w:pgMar w:top="1440" w:right="907" w:bottom="1080" w:left="907" w:header="360" w:footer="46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PSA" w:date="2017-11-20T12:50:00Z" w:initials="P">
    <w:p w:rsidR="00D23AEC" w:rsidRDefault="00D23AEC">
      <w:pPr>
        <w:pStyle w:val="CommentText"/>
      </w:pPr>
      <w:r>
        <w:rPr>
          <w:rStyle w:val="CommentReference"/>
        </w:rPr>
        <w:annotationRef/>
      </w:r>
      <w:r>
        <w:t>Let’s discuss</w:t>
      </w:r>
    </w:p>
  </w:comment>
  <w:comment w:id="16" w:author="PSA" w:date="2017-11-20T12:50:00Z" w:initials="P">
    <w:p w:rsidR="00D23AEC" w:rsidRDefault="00D23AEC">
      <w:pPr>
        <w:pStyle w:val="CommentText"/>
      </w:pPr>
      <w:r>
        <w:rPr>
          <w:rStyle w:val="CommentReference"/>
        </w:rPr>
        <w:annotationRef/>
      </w:r>
      <w:r>
        <w:t>Originally “HR Admin”. An overall user admin might also be a normal R365 user.</w:t>
      </w:r>
    </w:p>
    <w:p w:rsidR="00D23AEC" w:rsidRDefault="00D23AEC">
      <w:pPr>
        <w:pStyle w:val="CommentText"/>
      </w:pPr>
    </w:p>
    <w:p w:rsidR="00D23AEC" w:rsidRDefault="00D23AEC">
      <w:pPr>
        <w:pStyle w:val="CommentText"/>
      </w:pPr>
      <w:proofErr w:type="gramStart"/>
      <w:r>
        <w:t>let’s</w:t>
      </w:r>
      <w:proofErr w:type="gramEnd"/>
      <w:r>
        <w:t xml:space="preserve"> discuss</w:t>
      </w:r>
    </w:p>
  </w:comment>
  <w:comment w:id="17" w:author="PSA" w:date="2017-11-20T12:50:00Z" w:initials="P">
    <w:p w:rsidR="00D23AEC" w:rsidRDefault="00D23AEC">
      <w:pPr>
        <w:pStyle w:val="CommentText"/>
      </w:pPr>
      <w:r>
        <w:rPr>
          <w:rStyle w:val="CommentReference"/>
        </w:rPr>
        <w:annotationRef/>
      </w:r>
      <w:r>
        <w:t>Originally “Overall Admin”. An overall group admin might also be a normal R365 user.</w:t>
      </w:r>
    </w:p>
    <w:p w:rsidR="00D23AEC" w:rsidRDefault="00D23AEC">
      <w:pPr>
        <w:pStyle w:val="CommentText"/>
      </w:pPr>
    </w:p>
    <w:p w:rsidR="00D23AEC" w:rsidRDefault="00D23AEC">
      <w:pPr>
        <w:pStyle w:val="CommentText"/>
      </w:pPr>
      <w:proofErr w:type="gramStart"/>
      <w:r>
        <w:t>let’s</w:t>
      </w:r>
      <w:proofErr w:type="gramEnd"/>
      <w:r>
        <w:t xml:space="preserve"> discuss</w:t>
      </w:r>
    </w:p>
  </w:comment>
  <w:comment w:id="18" w:author="Abhishek Saini" w:date="2017-11-20T12:50:00Z" w:initials="AS">
    <w:p w:rsidR="00D23AEC" w:rsidRDefault="00D23AEC">
      <w:pPr>
        <w:pStyle w:val="CommentText"/>
      </w:pPr>
      <w:r>
        <w:rPr>
          <w:rStyle w:val="CommentReference"/>
        </w:rPr>
        <w:annotationRef/>
      </w:r>
      <w:r>
        <w:t xml:space="preserve">This is not part of the design, as HR admin will be creating the users </w:t>
      </w:r>
    </w:p>
  </w:comment>
  <w:comment w:id="19" w:author="PSA" w:date="2017-11-20T12:50:00Z" w:initials="P">
    <w:p w:rsidR="00D23AEC" w:rsidRDefault="00D23AEC">
      <w:pPr>
        <w:pStyle w:val="CommentText"/>
      </w:pPr>
      <w:r>
        <w:rPr>
          <w:rStyle w:val="CommentReference"/>
        </w:rPr>
        <w:annotationRef/>
      </w:r>
      <w:r>
        <w:t>Let’s discuss</w:t>
      </w:r>
    </w:p>
  </w:comment>
  <w:comment w:id="20" w:author="PSA" w:date="2017-11-20T12:50:00Z" w:initials="P">
    <w:p w:rsidR="00D23AEC" w:rsidRDefault="00D23AEC">
      <w:pPr>
        <w:pStyle w:val="CommentText"/>
      </w:pPr>
      <w:r>
        <w:rPr>
          <w:rStyle w:val="CommentReference"/>
        </w:rPr>
        <w:annotationRef/>
      </w:r>
      <w:r>
        <w:t>Let’s discuss</w:t>
      </w:r>
    </w:p>
  </w:comment>
  <w:comment w:id="22" w:author="PSA" w:date="2017-11-20T12:50:00Z" w:initials="P">
    <w:p w:rsidR="00D23AEC" w:rsidRDefault="00D23AEC">
      <w:pPr>
        <w:pStyle w:val="CommentText"/>
      </w:pPr>
      <w:r>
        <w:rPr>
          <w:rStyle w:val="CommentReference"/>
        </w:rPr>
        <w:annotationRef/>
      </w:r>
      <w:r>
        <w:t>Let’s discuss</w:t>
      </w:r>
    </w:p>
  </w:comment>
  <w:comment w:id="24" w:author="PSA" w:date="2017-11-20T12:50:00Z" w:initials="P">
    <w:p w:rsidR="00D23AEC" w:rsidRDefault="00D23AEC">
      <w:pPr>
        <w:pStyle w:val="CommentText"/>
      </w:pPr>
      <w:r>
        <w:rPr>
          <w:rStyle w:val="CommentReference"/>
        </w:rPr>
        <w:annotationRef/>
      </w:r>
      <w:r>
        <w:t>Group Description is optional</w:t>
      </w:r>
    </w:p>
  </w:comment>
  <w:comment w:id="26" w:author="PSA" w:date="2017-11-20T12:50:00Z" w:initials="P">
    <w:p w:rsidR="00D23AEC" w:rsidRDefault="00D23AEC">
      <w:pPr>
        <w:pStyle w:val="CommentText"/>
      </w:pPr>
      <w:r>
        <w:rPr>
          <w:rStyle w:val="CommentReference"/>
        </w:rPr>
        <w:annotationRef/>
      </w:r>
      <w:r>
        <w:t>Let’s discuss</w:t>
      </w:r>
    </w:p>
  </w:comment>
  <w:comment w:id="28" w:author="PSA" w:date="2017-11-20T12:50:00Z" w:initials="P">
    <w:p w:rsidR="00D23AEC" w:rsidRDefault="00D23AEC">
      <w:pPr>
        <w:pStyle w:val="CommentText"/>
      </w:pPr>
      <w:r>
        <w:rPr>
          <w:rStyle w:val="CommentReference"/>
        </w:rPr>
        <w:annotationRef/>
      </w:r>
    </w:p>
    <w:p w:rsidR="00D23AEC" w:rsidRDefault="00D23AEC" w:rsidP="00E82B45">
      <w:pPr>
        <w:pStyle w:val="CommentText"/>
      </w:pPr>
      <w:r>
        <w:t>Either:</w:t>
      </w:r>
    </w:p>
    <w:p w:rsidR="00D23AEC" w:rsidRDefault="00D23AEC" w:rsidP="00E82B45">
      <w:pPr>
        <w:pStyle w:val="CommentText"/>
      </w:pPr>
      <w:r>
        <w:t xml:space="preserve">User selects user group from dropdown list, then Reminder module will be filtered according to selected user group </w:t>
      </w:r>
    </w:p>
    <w:p w:rsidR="00D23AEC" w:rsidRDefault="00D23AEC" w:rsidP="00E82B45">
      <w:pPr>
        <w:pStyle w:val="CommentText"/>
      </w:pPr>
    </w:p>
    <w:p w:rsidR="00D23AEC" w:rsidRDefault="00D23AEC" w:rsidP="00E82B45">
      <w:pPr>
        <w:pStyle w:val="CommentText"/>
      </w:pPr>
      <w:r>
        <w:t>Or:</w:t>
      </w:r>
    </w:p>
    <w:p w:rsidR="00D23AEC" w:rsidRDefault="00D23AEC" w:rsidP="00E82B45">
      <w:pPr>
        <w:pStyle w:val="CommentText"/>
      </w:pPr>
      <w:r>
        <w:t>Step 1: User selects reminder module from dropdown list, then user group list will be filtered according to selected reminder module (user may belong to multiple groups in one reminder module)</w:t>
      </w:r>
    </w:p>
    <w:p w:rsidR="00D23AEC" w:rsidRDefault="00D23AEC" w:rsidP="00E82B45">
      <w:pPr>
        <w:pStyle w:val="CommentText"/>
      </w:pPr>
    </w:p>
    <w:p w:rsidR="00D23AEC" w:rsidRDefault="00D23AEC" w:rsidP="00E82B45">
      <w:pPr>
        <w:pStyle w:val="CommentText"/>
      </w:pPr>
      <w:r>
        <w:t xml:space="preserve">Step 2: User selects user group from filtered group list </w:t>
      </w:r>
    </w:p>
    <w:p w:rsidR="00D23AEC" w:rsidRDefault="00D23AEC" w:rsidP="00E82B45">
      <w:pPr>
        <w:pStyle w:val="CommentText"/>
      </w:pPr>
    </w:p>
    <w:p w:rsidR="00D23AEC" w:rsidRDefault="00D23AEC" w:rsidP="00E82B45">
      <w:pPr>
        <w:pStyle w:val="CommentText"/>
      </w:pPr>
    </w:p>
  </w:comment>
  <w:comment w:id="29" w:author="Abhishek Saini" w:date="2017-11-20T12:50:00Z" w:initials="AS">
    <w:p w:rsidR="00D23AEC" w:rsidRDefault="00D23AEC">
      <w:pPr>
        <w:pStyle w:val="CommentText"/>
      </w:pPr>
      <w:r>
        <w:rPr>
          <w:rStyle w:val="CommentReference"/>
        </w:rPr>
        <w:annotationRef/>
      </w:r>
      <w:r>
        <w:t>I believe this should be other way around, first user selects the reminder module based on which user group will be filtered</w:t>
      </w:r>
    </w:p>
  </w:comment>
  <w:comment w:id="30" w:author="Abhishek Saini" w:date="2017-11-20T12:50:00Z" w:initials="AS">
    <w:p w:rsidR="00D23AEC" w:rsidRDefault="00D23AEC">
      <w:pPr>
        <w:pStyle w:val="CommentText"/>
      </w:pPr>
      <w:r>
        <w:rPr>
          <w:rStyle w:val="CommentReference"/>
        </w:rPr>
        <w:annotationRef/>
      </w:r>
      <w:r>
        <w:t>Similarly, Reminder module should be selected first</w:t>
      </w:r>
    </w:p>
  </w:comment>
  <w:comment w:id="33" w:author="PSA" w:date="2017-11-20T12:50:00Z" w:initials="P">
    <w:p w:rsidR="00D23AEC" w:rsidRDefault="00D23AEC">
      <w:pPr>
        <w:pStyle w:val="CommentText"/>
      </w:pPr>
      <w:r>
        <w:rPr>
          <w:rStyle w:val="CommentReference"/>
        </w:rPr>
        <w:annotationRef/>
      </w:r>
      <w:r>
        <w:t>What does this column refer to?</w:t>
      </w:r>
    </w:p>
  </w:comment>
  <w:comment w:id="119" w:author="PSA" w:date="2017-11-20T12:50:00Z" w:initials="P">
    <w:p w:rsidR="00D23AEC" w:rsidRDefault="00D23AEC">
      <w:pPr>
        <w:pStyle w:val="CommentText"/>
      </w:pPr>
      <w:r>
        <w:rPr>
          <w:rStyle w:val="CommentReference"/>
        </w:rPr>
        <w:annotationRef/>
      </w:r>
      <w:r>
        <w:t>Let’s discuss</w:t>
      </w:r>
    </w:p>
  </w:comment>
  <w:comment w:id="126" w:author="PSA" w:date="2017-11-20T13:45:00Z" w:initials="P">
    <w:p w:rsidR="00D23AEC" w:rsidRDefault="00D23AEC">
      <w:pPr>
        <w:pStyle w:val="CommentText"/>
      </w:pPr>
      <w:r>
        <w:rPr>
          <w:rStyle w:val="CommentReference"/>
        </w:rPr>
        <w:annotationRef/>
      </w:r>
      <w:r>
        <w:t>When will contract be in “New”</w:t>
      </w:r>
      <w:proofErr w:type="gramStart"/>
      <w:r>
        <w:t>, ”</w:t>
      </w:r>
      <w:proofErr w:type="gramEnd"/>
      <w:r>
        <w:t>Pending Approval”, “Approved” statuses?</w:t>
      </w:r>
    </w:p>
  </w:comment>
  <w:comment w:id="127" w:author="PSA" w:date="2017-11-20T12:50:00Z" w:initials="P">
    <w:p w:rsidR="00D23AEC" w:rsidRDefault="00D23AEC" w:rsidP="00382E0F">
      <w:pPr>
        <w:pStyle w:val="CommentText"/>
      </w:pPr>
      <w:r>
        <w:rPr>
          <w:rStyle w:val="CommentReference"/>
        </w:rPr>
        <w:annotationRef/>
      </w:r>
      <w:r>
        <w:t xml:space="preserve">Please review contract reminder status, and provide a table to explain/describe all the possible statuses. </w:t>
      </w:r>
    </w:p>
  </w:comment>
  <w:comment w:id="128" w:author="Abhishek Saini" w:date="2017-11-20T12:50:00Z" w:initials="AS">
    <w:p w:rsidR="00D23AEC" w:rsidRDefault="00D23AEC">
      <w:pPr>
        <w:pStyle w:val="CommentText"/>
      </w:pPr>
      <w:r>
        <w:rPr>
          <w:rStyle w:val="CommentReference"/>
        </w:rPr>
        <w:annotationRef/>
      </w:r>
      <w:r>
        <w:t>All Status to be updated once, above table is verified</w:t>
      </w:r>
    </w:p>
  </w:comment>
  <w:comment w:id="129" w:author="PSA" w:date="2017-11-20T12:50:00Z" w:initials="P">
    <w:p w:rsidR="00D23AEC" w:rsidRDefault="00D23AEC">
      <w:pPr>
        <w:pStyle w:val="CommentText"/>
      </w:pPr>
      <w:r>
        <w:rPr>
          <w:rStyle w:val="CommentReference"/>
        </w:rPr>
        <w:annotationRef/>
      </w:r>
    </w:p>
    <w:p w:rsidR="00D23AEC" w:rsidRDefault="00D23AEC">
      <w:pPr>
        <w:pStyle w:val="CommentText"/>
      </w:pPr>
      <w:r>
        <w:t>Let’s discuss.</w:t>
      </w:r>
    </w:p>
    <w:p w:rsidR="00D23AEC" w:rsidRDefault="00D23AEC">
      <w:pPr>
        <w:pStyle w:val="CommentText"/>
      </w:pPr>
      <w:r>
        <w:t>Option 1: allow maker to make as many changes as possible</w:t>
      </w:r>
    </w:p>
    <w:p w:rsidR="00D23AEC" w:rsidRDefault="00D23AEC">
      <w:pPr>
        <w:pStyle w:val="CommentText"/>
      </w:pPr>
    </w:p>
    <w:p w:rsidR="00D23AEC" w:rsidRDefault="00D23AEC">
      <w:pPr>
        <w:pStyle w:val="CommentText"/>
      </w:pPr>
      <w:r>
        <w:t xml:space="preserve">Option 2: do not allow update after submission. </w:t>
      </w:r>
      <w:proofErr w:type="gramStart"/>
      <w:r>
        <w:t>( to</w:t>
      </w:r>
      <w:proofErr w:type="gramEnd"/>
      <w:r>
        <w:t xml:space="preserve"> make logic simple)</w:t>
      </w:r>
    </w:p>
    <w:p w:rsidR="00D23AEC" w:rsidRDefault="00D23AEC">
      <w:pPr>
        <w:pStyle w:val="CommentText"/>
      </w:pPr>
    </w:p>
    <w:p w:rsidR="00D23AEC" w:rsidRDefault="00D23AEC">
      <w:pPr>
        <w:pStyle w:val="CommentText"/>
      </w:pPr>
      <w:r>
        <w:t>Other options?</w:t>
      </w:r>
    </w:p>
  </w:comment>
  <w:comment w:id="130" w:author="PSA" w:date="2017-11-20T12:50:00Z" w:initials="P">
    <w:p w:rsidR="00D23AEC" w:rsidRDefault="00D23AEC" w:rsidP="00382E0F">
      <w:pPr>
        <w:pStyle w:val="CommentText"/>
      </w:pPr>
      <w:r>
        <w:rPr>
          <w:rStyle w:val="CommentReference"/>
        </w:rPr>
        <w:annotationRef/>
      </w:r>
      <w:r>
        <w:t>Please review maker checker flow for update contract and make it consistent with “Add Contract” flow.</w:t>
      </w:r>
    </w:p>
  </w:comment>
  <w:comment w:id="144" w:author="PSA" w:date="2017-11-20T12:50:00Z" w:initials="P">
    <w:p w:rsidR="00D23AEC" w:rsidRDefault="00D23AEC">
      <w:pPr>
        <w:pStyle w:val="CommentText"/>
      </w:pPr>
      <w:r>
        <w:rPr>
          <w:rStyle w:val="CommentReference"/>
        </w:rPr>
        <w:annotationRef/>
      </w:r>
      <w:r>
        <w:t>We may move this example to administrative module.</w:t>
      </w:r>
    </w:p>
  </w:comment>
  <w:comment w:id="161" w:author="PSA" w:date="2017-11-20T12:50:00Z" w:initials="P">
    <w:p w:rsidR="00D23AEC" w:rsidRDefault="00D23AEC">
      <w:pPr>
        <w:pStyle w:val="CommentText"/>
      </w:pPr>
      <w:r>
        <w:rPr>
          <w:rStyle w:val="CommentReference"/>
        </w:rPr>
        <w:annotationRef/>
      </w:r>
      <w:r>
        <w:t>Combine with “Reminder Workflow” section above?</w:t>
      </w:r>
    </w:p>
  </w:comment>
  <w:comment w:id="162" w:author="Abhishek Saini" w:date="2017-11-20T12:50:00Z" w:initials="AS">
    <w:p w:rsidR="00D23AEC" w:rsidRDefault="00D23AEC">
      <w:pPr>
        <w:pStyle w:val="CommentText"/>
      </w:pPr>
      <w:r>
        <w:rPr>
          <w:rStyle w:val="CommentReference"/>
        </w:rPr>
        <w:annotationRef/>
      </w:r>
      <w:r>
        <w:t xml:space="preserve">Updated this section with email notification as for above, we are determining how reminders are set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89FFCC" w15:done="0"/>
  <w15:commentEx w15:paraId="3C270057" w15:done="0"/>
  <w15:commentEx w15:paraId="3F44D6AB" w15:done="0"/>
  <w15:commentEx w15:paraId="4EEC442C" w15:done="0"/>
  <w15:commentEx w15:paraId="590034F5" w15:done="0"/>
  <w15:commentEx w15:paraId="77FC8733" w15:done="0"/>
  <w15:commentEx w15:paraId="2DDB9475" w15:done="0"/>
  <w15:commentEx w15:paraId="5BDB19C1" w15:done="0"/>
  <w15:commentEx w15:paraId="7F77E55D" w15:done="0"/>
  <w15:commentEx w15:paraId="35A72256" w15:done="0"/>
  <w15:commentEx w15:paraId="67DD1954" w15:done="0"/>
  <w15:commentEx w15:paraId="28218E6C" w15:done="0"/>
  <w15:commentEx w15:paraId="2A619615" w15:done="0"/>
  <w15:commentEx w15:paraId="7CC77D17" w15:done="0"/>
  <w15:commentEx w15:paraId="0C16D6EA" w15:done="0"/>
  <w15:commentEx w15:paraId="633F96B6" w15:done="0"/>
  <w15:commentEx w15:paraId="1985BDCE" w15:done="0"/>
  <w15:commentEx w15:paraId="3ACF3AB7" w15:done="0"/>
  <w15:commentEx w15:paraId="3B0C3EC5" w15:done="0"/>
  <w15:commentEx w15:paraId="5FD0DF8F" w15:done="0"/>
  <w15:commentEx w15:paraId="2E06BD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9FFCC" w16cid:durableId="1DB933D7"/>
  <w16cid:commentId w16cid:paraId="3C270057" w16cid:durableId="1DB933D8"/>
  <w16cid:commentId w16cid:paraId="3F44D6AB" w16cid:durableId="1DB933D9"/>
  <w16cid:commentId w16cid:paraId="4EEC442C" w16cid:durableId="1DB933DA"/>
  <w16cid:commentId w16cid:paraId="590034F5" w16cid:durableId="1DB933DB"/>
  <w16cid:commentId w16cid:paraId="77FC8733" w16cid:durableId="1DB933DC"/>
  <w16cid:commentId w16cid:paraId="2DDB9475" w16cid:durableId="1DB933DD"/>
  <w16cid:commentId w16cid:paraId="5BDB19C1" w16cid:durableId="1DB933DE"/>
  <w16cid:commentId w16cid:paraId="7F77E55D" w16cid:durableId="1DB933DF"/>
  <w16cid:commentId w16cid:paraId="35A72256" w16cid:durableId="1DB933E0"/>
  <w16cid:commentId w16cid:paraId="67DD1954" w16cid:durableId="1DB933E1"/>
  <w16cid:commentId w16cid:paraId="28218E6C" w16cid:durableId="1DB933E2"/>
  <w16cid:commentId w16cid:paraId="2A619615" w16cid:durableId="1DB933E3"/>
  <w16cid:commentId w16cid:paraId="7CC77D17" w16cid:durableId="1DB933E4"/>
  <w16cid:commentId w16cid:paraId="0C16D6EA" w16cid:durableId="1DB933E5"/>
  <w16cid:commentId w16cid:paraId="633F96B6" w16cid:durableId="1DB933E6"/>
  <w16cid:commentId w16cid:paraId="1985BDCE" w16cid:durableId="1DB933E7"/>
  <w16cid:commentId w16cid:paraId="3ACF3AB7" w16cid:durableId="1DB933E8"/>
  <w16cid:commentId w16cid:paraId="3B0C3EC5" w16cid:durableId="1DB933E9"/>
  <w16cid:commentId w16cid:paraId="5FD0DF8F" w16cid:durableId="1DB933EA"/>
  <w16cid:commentId w16cid:paraId="2E06BD7A" w16cid:durableId="1DB933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5C3" w:rsidRDefault="00D345C3">
      <w:r>
        <w:separator/>
      </w:r>
    </w:p>
  </w:endnote>
  <w:endnote w:type="continuationSeparator" w:id="0">
    <w:p w:rsidR="00D345C3" w:rsidRDefault="00D34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PCL6)">
    <w:altName w:val="Times New Roman"/>
    <w:panose1 w:val="00000000000000000000"/>
    <w:charset w:val="02"/>
    <w:family w:val="decorative"/>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Publico Text">
    <w:altName w:val="Publico Tex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AEC" w:rsidRDefault="00D23AEC">
    <w:pPr>
      <w:pStyle w:val="Footer"/>
      <w:rPr>
        <w:rFonts w:asciiTheme="majorHAnsi" w:hAnsiTheme="majorHAnsi"/>
      </w:rPr>
    </w:pPr>
    <w:r>
      <w:rPr>
        <w:rFonts w:asciiTheme="majorHAnsi" w:hAnsiTheme="majorHAnsi"/>
      </w:rPr>
      <w:ptab w:relativeTo="margin" w:alignment="right" w:leader="none"/>
    </w:r>
    <w:r w:rsidRPr="008C36F8">
      <w:rPr>
        <w:rFonts w:eastAsiaTheme="minorEastAsia" w:cstheme="minorBidi"/>
      </w:rPr>
      <w:fldChar w:fldCharType="begin"/>
    </w:r>
    <w:r w:rsidRPr="008C36F8">
      <w:instrText xml:space="preserve"> PAGE   \* MERGEFORMAT </w:instrText>
    </w:r>
    <w:r w:rsidRPr="008C36F8">
      <w:rPr>
        <w:rFonts w:eastAsiaTheme="minorEastAsia" w:cstheme="minorBidi"/>
      </w:rPr>
      <w:fldChar w:fldCharType="separate"/>
    </w:r>
    <w:r w:rsidR="00F675FA">
      <w:rPr>
        <w:noProof/>
      </w:rPr>
      <w:t>32</w:t>
    </w:r>
    <w:r w:rsidRPr="008C36F8">
      <w:rPr>
        <w:noProof/>
      </w:rPr>
      <w:fldChar w:fldCharType="end"/>
    </w:r>
  </w:p>
  <w:p w:rsidR="00D23AEC" w:rsidRDefault="00D23AEC" w:rsidP="00C314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AEC" w:rsidRPr="00B74EFD" w:rsidRDefault="00D23AEC" w:rsidP="00C314CF">
    <w:pPr>
      <w:pStyle w:val="Footer"/>
    </w:pPr>
    <w:r w:rsidRPr="00B74EFD">
      <w:t>www.saksoft.com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5C3" w:rsidRDefault="00D345C3">
      <w:r>
        <w:separator/>
      </w:r>
    </w:p>
  </w:footnote>
  <w:footnote w:type="continuationSeparator" w:id="0">
    <w:p w:rsidR="00D345C3" w:rsidRDefault="00D345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AEC" w:rsidRPr="000B3E4B" w:rsidRDefault="00D23AEC" w:rsidP="00BD184D">
    <w:pPr>
      <w:pStyle w:val="Header"/>
    </w:pPr>
    <w:r>
      <w:rPr>
        <w:noProof/>
      </w:rPr>
      <w:drawing>
        <wp:inline distT="0" distB="0" distL="0" distR="0">
          <wp:extent cx="819150" cy="18213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SAM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444" cy="198871"/>
                  </a:xfrm>
                  <a:prstGeom prst="rect">
                    <a:avLst/>
                  </a:prstGeom>
                </pic:spPr>
              </pic:pic>
            </a:graphicData>
          </a:graphic>
        </wp:inline>
      </w:drawing>
    </w:r>
    <w:r>
      <w:ptab w:relativeTo="margin" w:alignment="center" w:leader="none"/>
    </w:r>
    <w:r>
      <w:ptab w:relativeTo="margin" w:alignment="right" w:leader="none"/>
    </w:r>
    <w:r>
      <w:t>Reminder 365 - URS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45DF6"/>
    <w:multiLevelType w:val="hybridMultilevel"/>
    <w:tmpl w:val="C95ECAE4"/>
    <w:lvl w:ilvl="0" w:tplc="4648A0F6">
      <w:start w:val="13"/>
      <w:numFmt w:val="bullet"/>
      <w:pStyle w:val="ListParagraph"/>
      <w:lvlText w:val="-"/>
      <w:lvlJc w:val="left"/>
      <w:pPr>
        <w:ind w:left="717" w:hanging="360"/>
      </w:pPr>
      <w:rPr>
        <w:rFonts w:ascii="Calibri" w:eastAsia="Times New Roman" w:hAnsi="Calibri" w:cs="Calibri" w:hint="default"/>
      </w:rPr>
    </w:lvl>
    <w:lvl w:ilvl="1" w:tplc="04090003">
      <w:start w:val="1"/>
      <w:numFmt w:val="bullet"/>
      <w:lvlText w:val="o"/>
      <w:lvlJc w:val="left"/>
      <w:pPr>
        <w:ind w:left="1437" w:hanging="360"/>
      </w:pPr>
      <w:rPr>
        <w:rFonts w:ascii="Courier New" w:hAnsi="Courier New" w:cs="Courier New" w:hint="default"/>
      </w:rPr>
    </w:lvl>
    <w:lvl w:ilvl="2" w:tplc="04090005">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pStyle w:val="caption-tex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
    <w:nsid w:val="12CC5C6A"/>
    <w:multiLevelType w:val="multilevel"/>
    <w:tmpl w:val="61D8FE2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8156AE"/>
    <w:multiLevelType w:val="multilevel"/>
    <w:tmpl w:val="078CD3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4">
    <w:nsid w:val="202A3120"/>
    <w:multiLevelType w:val="hybridMultilevel"/>
    <w:tmpl w:val="18024DE6"/>
    <w:lvl w:ilvl="0" w:tplc="0409000B">
      <w:start w:val="1"/>
      <w:numFmt w:val="bullet"/>
      <w:pStyle w:val="Level2bullet"/>
      <w:lvlText w:val=""/>
      <w:lvlJc w:val="left"/>
      <w:pPr>
        <w:tabs>
          <w:tab w:val="num" w:pos="2232"/>
        </w:tabs>
        <w:ind w:left="2232" w:hanging="432"/>
      </w:pPr>
      <w:rPr>
        <w:rFonts w:ascii="Wingdings (PCL6)" w:hAnsi="Wingdings (PCL6)" w:cs="Wingdings (PCL6)" w:hint="default"/>
        <w:color w:val="FFA000"/>
        <w:sz w:val="20"/>
        <w:szCs w:val="20"/>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start w:val="1"/>
      <w:numFmt w:val="bullet"/>
      <w:lvlText w:val=""/>
      <w:lvlJc w:val="left"/>
      <w:pPr>
        <w:tabs>
          <w:tab w:val="num" w:pos="1728"/>
        </w:tabs>
        <w:ind w:left="1728" w:hanging="360"/>
      </w:pPr>
      <w:rPr>
        <w:rFonts w:ascii="Wingdings" w:hAnsi="Wingdings" w:cs="Wingdings" w:hint="default"/>
      </w:rPr>
    </w:lvl>
    <w:lvl w:ilvl="3" w:tplc="04090001">
      <w:start w:val="1"/>
      <w:numFmt w:val="bullet"/>
      <w:lvlText w:val=""/>
      <w:lvlJc w:val="left"/>
      <w:pPr>
        <w:tabs>
          <w:tab w:val="num" w:pos="2448"/>
        </w:tabs>
        <w:ind w:left="2448" w:hanging="360"/>
      </w:pPr>
      <w:rPr>
        <w:rFonts w:ascii="Symbol" w:hAnsi="Symbol" w:cs="Symbol" w:hint="default"/>
      </w:rPr>
    </w:lvl>
    <w:lvl w:ilvl="4" w:tplc="04090003">
      <w:start w:val="1"/>
      <w:numFmt w:val="bullet"/>
      <w:lvlText w:val="o"/>
      <w:lvlJc w:val="left"/>
      <w:pPr>
        <w:tabs>
          <w:tab w:val="num" w:pos="3168"/>
        </w:tabs>
        <w:ind w:left="3168" w:hanging="360"/>
      </w:pPr>
      <w:rPr>
        <w:rFonts w:ascii="Courier New" w:hAnsi="Courier New" w:cs="Courier New" w:hint="default"/>
      </w:rPr>
    </w:lvl>
    <w:lvl w:ilvl="5" w:tplc="04090005">
      <w:start w:val="1"/>
      <w:numFmt w:val="bullet"/>
      <w:lvlText w:val=""/>
      <w:lvlJc w:val="left"/>
      <w:pPr>
        <w:tabs>
          <w:tab w:val="num" w:pos="3888"/>
        </w:tabs>
        <w:ind w:left="3888" w:hanging="360"/>
      </w:pPr>
      <w:rPr>
        <w:rFonts w:ascii="Wingdings" w:hAnsi="Wingdings" w:cs="Wingdings" w:hint="default"/>
      </w:rPr>
    </w:lvl>
    <w:lvl w:ilvl="6" w:tplc="04090001">
      <w:start w:val="1"/>
      <w:numFmt w:val="bullet"/>
      <w:lvlText w:val=""/>
      <w:lvlJc w:val="left"/>
      <w:pPr>
        <w:tabs>
          <w:tab w:val="num" w:pos="4608"/>
        </w:tabs>
        <w:ind w:left="4608" w:hanging="360"/>
      </w:pPr>
      <w:rPr>
        <w:rFonts w:ascii="Symbol" w:hAnsi="Symbol" w:cs="Symbol" w:hint="default"/>
      </w:rPr>
    </w:lvl>
    <w:lvl w:ilvl="7" w:tplc="04090003">
      <w:start w:val="1"/>
      <w:numFmt w:val="bullet"/>
      <w:lvlText w:val="o"/>
      <w:lvlJc w:val="left"/>
      <w:pPr>
        <w:tabs>
          <w:tab w:val="num" w:pos="5328"/>
        </w:tabs>
        <w:ind w:left="5328" w:hanging="360"/>
      </w:pPr>
      <w:rPr>
        <w:rFonts w:ascii="Courier New" w:hAnsi="Courier New" w:cs="Courier New" w:hint="default"/>
      </w:rPr>
    </w:lvl>
    <w:lvl w:ilvl="8" w:tplc="04090005">
      <w:start w:val="1"/>
      <w:numFmt w:val="bullet"/>
      <w:lvlText w:val=""/>
      <w:lvlJc w:val="left"/>
      <w:pPr>
        <w:tabs>
          <w:tab w:val="num" w:pos="6048"/>
        </w:tabs>
        <w:ind w:left="6048" w:hanging="360"/>
      </w:pPr>
      <w:rPr>
        <w:rFonts w:ascii="Wingdings" w:hAnsi="Wingdings" w:cs="Wingdings" w:hint="default"/>
      </w:rPr>
    </w:lvl>
  </w:abstractNum>
  <w:abstractNum w:abstractNumId="5">
    <w:nsid w:val="28CB295B"/>
    <w:multiLevelType w:val="hybridMultilevel"/>
    <w:tmpl w:val="7DAEE7DC"/>
    <w:lvl w:ilvl="0" w:tplc="04090001">
      <w:start w:val="1"/>
      <w:numFmt w:val="bullet"/>
      <w:pStyle w:val="ITRG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2520E4"/>
    <w:multiLevelType w:val="hybridMultilevel"/>
    <w:tmpl w:val="F3780604"/>
    <w:lvl w:ilvl="0" w:tplc="9892C29E">
      <w:start w:val="1"/>
      <w:numFmt w:val="bullet"/>
      <w:pStyle w:val="Tablebullet"/>
      <w:lvlText w:val=""/>
      <w:lvlJc w:val="left"/>
      <w:pPr>
        <w:tabs>
          <w:tab w:val="num" w:pos="360"/>
        </w:tabs>
        <w:ind w:left="360" w:hanging="360"/>
      </w:pPr>
      <w:rPr>
        <w:rFonts w:ascii="Wingdings 2" w:hAnsi="Wingdings 2" w:cs="Wingdings 2" w:hint="default"/>
        <w:color w:val="FFA000"/>
        <w:sz w:val="20"/>
        <w:szCs w:val="20"/>
      </w:rPr>
    </w:lvl>
    <w:lvl w:ilvl="1" w:tplc="B734E802">
      <w:start w:val="1"/>
      <w:numFmt w:val="bullet"/>
      <w:lvlText w:val="o"/>
      <w:lvlJc w:val="left"/>
      <w:pPr>
        <w:tabs>
          <w:tab w:val="num" w:pos="1440"/>
        </w:tabs>
        <w:ind w:left="1440" w:hanging="360"/>
      </w:pPr>
      <w:rPr>
        <w:rFonts w:ascii="Courier New" w:hAnsi="Courier New" w:cs="Courier New" w:hint="default"/>
      </w:rPr>
    </w:lvl>
    <w:lvl w:ilvl="2" w:tplc="4BB0034A">
      <w:start w:val="1"/>
      <w:numFmt w:val="bullet"/>
      <w:lvlText w:val=""/>
      <w:lvlJc w:val="left"/>
      <w:pPr>
        <w:tabs>
          <w:tab w:val="num" w:pos="2160"/>
        </w:tabs>
        <w:ind w:left="2160" w:hanging="360"/>
      </w:pPr>
      <w:rPr>
        <w:rFonts w:ascii="Wingdings" w:hAnsi="Wingdings" w:cs="Wingdings" w:hint="default"/>
      </w:rPr>
    </w:lvl>
    <w:lvl w:ilvl="3" w:tplc="6E0E6B16">
      <w:start w:val="1"/>
      <w:numFmt w:val="bullet"/>
      <w:lvlText w:val=""/>
      <w:lvlJc w:val="left"/>
      <w:pPr>
        <w:tabs>
          <w:tab w:val="num" w:pos="2880"/>
        </w:tabs>
        <w:ind w:left="2880" w:hanging="360"/>
      </w:pPr>
      <w:rPr>
        <w:rFonts w:ascii="Symbol" w:hAnsi="Symbol" w:cs="Symbol" w:hint="default"/>
      </w:rPr>
    </w:lvl>
    <w:lvl w:ilvl="4" w:tplc="8D624D58">
      <w:start w:val="1"/>
      <w:numFmt w:val="bullet"/>
      <w:lvlText w:val="o"/>
      <w:lvlJc w:val="left"/>
      <w:pPr>
        <w:tabs>
          <w:tab w:val="num" w:pos="3600"/>
        </w:tabs>
        <w:ind w:left="3600" w:hanging="360"/>
      </w:pPr>
      <w:rPr>
        <w:rFonts w:ascii="Courier New" w:hAnsi="Courier New" w:cs="Courier New" w:hint="default"/>
      </w:rPr>
    </w:lvl>
    <w:lvl w:ilvl="5" w:tplc="B6FEC97A">
      <w:start w:val="1"/>
      <w:numFmt w:val="bullet"/>
      <w:lvlText w:val=""/>
      <w:lvlJc w:val="left"/>
      <w:pPr>
        <w:tabs>
          <w:tab w:val="num" w:pos="4320"/>
        </w:tabs>
        <w:ind w:left="4320" w:hanging="360"/>
      </w:pPr>
      <w:rPr>
        <w:rFonts w:ascii="Wingdings" w:hAnsi="Wingdings" w:cs="Wingdings" w:hint="default"/>
      </w:rPr>
    </w:lvl>
    <w:lvl w:ilvl="6" w:tplc="CF268886">
      <w:start w:val="1"/>
      <w:numFmt w:val="bullet"/>
      <w:lvlText w:val=""/>
      <w:lvlJc w:val="left"/>
      <w:pPr>
        <w:tabs>
          <w:tab w:val="num" w:pos="5040"/>
        </w:tabs>
        <w:ind w:left="5040" w:hanging="360"/>
      </w:pPr>
      <w:rPr>
        <w:rFonts w:ascii="Symbol" w:hAnsi="Symbol" w:cs="Symbol" w:hint="default"/>
      </w:rPr>
    </w:lvl>
    <w:lvl w:ilvl="7" w:tplc="F2040FDC">
      <w:start w:val="1"/>
      <w:numFmt w:val="bullet"/>
      <w:lvlText w:val="o"/>
      <w:lvlJc w:val="left"/>
      <w:pPr>
        <w:tabs>
          <w:tab w:val="num" w:pos="5760"/>
        </w:tabs>
        <w:ind w:left="5760" w:hanging="360"/>
      </w:pPr>
      <w:rPr>
        <w:rFonts w:ascii="Courier New" w:hAnsi="Courier New" w:cs="Courier New" w:hint="default"/>
      </w:rPr>
    </w:lvl>
    <w:lvl w:ilvl="8" w:tplc="EB12948A">
      <w:start w:val="1"/>
      <w:numFmt w:val="bullet"/>
      <w:lvlText w:val=""/>
      <w:lvlJc w:val="left"/>
      <w:pPr>
        <w:tabs>
          <w:tab w:val="num" w:pos="6480"/>
        </w:tabs>
        <w:ind w:left="6480" w:hanging="360"/>
      </w:pPr>
      <w:rPr>
        <w:rFonts w:ascii="Wingdings" w:hAnsi="Wingdings" w:cs="Wingdings" w:hint="default"/>
      </w:rPr>
    </w:lvl>
  </w:abstractNum>
  <w:abstractNum w:abstractNumId="7">
    <w:nsid w:val="3A047A00"/>
    <w:multiLevelType w:val="hybridMultilevel"/>
    <w:tmpl w:val="E5DAA236"/>
    <w:lvl w:ilvl="0" w:tplc="B672E468">
      <w:start w:val="1"/>
      <w:numFmt w:val="bullet"/>
      <w:pStyle w:val="bullet-lines"/>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D6724E"/>
    <w:multiLevelType w:val="hybridMultilevel"/>
    <w:tmpl w:val="3B00F812"/>
    <w:lvl w:ilvl="0" w:tplc="20C0EAF4">
      <w:start w:val="1"/>
      <w:numFmt w:val="bullet"/>
      <w:pStyle w:val="Level3bullet"/>
      <w:lvlText w:val=""/>
      <w:lvlJc w:val="left"/>
      <w:pPr>
        <w:tabs>
          <w:tab w:val="num" w:pos="1152"/>
        </w:tabs>
        <w:ind w:left="1152" w:hanging="432"/>
      </w:pPr>
      <w:rPr>
        <w:rFonts w:ascii="Wingdings 2" w:hAnsi="Wingdings 2" w:cs="Wingdings 2" w:hint="default"/>
        <w:color w:val="FFA000"/>
        <w:sz w:val="32"/>
        <w:szCs w:val="32"/>
      </w:rPr>
    </w:lvl>
    <w:lvl w:ilvl="1" w:tplc="36A4C2D0">
      <w:start w:val="1"/>
      <w:numFmt w:val="bullet"/>
      <w:lvlText w:val="o"/>
      <w:lvlJc w:val="left"/>
      <w:pPr>
        <w:tabs>
          <w:tab w:val="num" w:pos="1440"/>
        </w:tabs>
        <w:ind w:left="1440" w:hanging="360"/>
      </w:pPr>
      <w:rPr>
        <w:rFonts w:ascii="Courier New" w:hAnsi="Courier New" w:cs="Courier New" w:hint="default"/>
      </w:rPr>
    </w:lvl>
    <w:lvl w:ilvl="2" w:tplc="441EB7D6">
      <w:start w:val="1"/>
      <w:numFmt w:val="bullet"/>
      <w:lvlText w:val=""/>
      <w:lvlJc w:val="left"/>
      <w:pPr>
        <w:tabs>
          <w:tab w:val="num" w:pos="2160"/>
        </w:tabs>
        <w:ind w:left="2160" w:hanging="360"/>
      </w:pPr>
      <w:rPr>
        <w:rFonts w:ascii="Wingdings" w:hAnsi="Wingdings" w:cs="Wingdings" w:hint="default"/>
      </w:rPr>
    </w:lvl>
    <w:lvl w:ilvl="3" w:tplc="2EC804AC">
      <w:start w:val="1"/>
      <w:numFmt w:val="bullet"/>
      <w:lvlText w:val=""/>
      <w:lvlJc w:val="left"/>
      <w:pPr>
        <w:tabs>
          <w:tab w:val="num" w:pos="2880"/>
        </w:tabs>
        <w:ind w:left="2880" w:hanging="360"/>
      </w:pPr>
      <w:rPr>
        <w:rFonts w:ascii="Symbol" w:hAnsi="Symbol" w:cs="Symbol" w:hint="default"/>
      </w:rPr>
    </w:lvl>
    <w:lvl w:ilvl="4" w:tplc="90B28ECA">
      <w:start w:val="1"/>
      <w:numFmt w:val="bullet"/>
      <w:lvlText w:val="o"/>
      <w:lvlJc w:val="left"/>
      <w:pPr>
        <w:tabs>
          <w:tab w:val="num" w:pos="3600"/>
        </w:tabs>
        <w:ind w:left="3600" w:hanging="360"/>
      </w:pPr>
      <w:rPr>
        <w:rFonts w:ascii="Courier New" w:hAnsi="Courier New" w:cs="Courier New" w:hint="default"/>
      </w:rPr>
    </w:lvl>
    <w:lvl w:ilvl="5" w:tplc="77486E30">
      <w:start w:val="1"/>
      <w:numFmt w:val="bullet"/>
      <w:lvlText w:val=""/>
      <w:lvlJc w:val="left"/>
      <w:pPr>
        <w:tabs>
          <w:tab w:val="num" w:pos="4320"/>
        </w:tabs>
        <w:ind w:left="4320" w:hanging="360"/>
      </w:pPr>
      <w:rPr>
        <w:rFonts w:ascii="Wingdings" w:hAnsi="Wingdings" w:cs="Wingdings" w:hint="default"/>
      </w:rPr>
    </w:lvl>
    <w:lvl w:ilvl="6" w:tplc="96EEB956">
      <w:start w:val="1"/>
      <w:numFmt w:val="bullet"/>
      <w:lvlText w:val=""/>
      <w:lvlJc w:val="left"/>
      <w:pPr>
        <w:tabs>
          <w:tab w:val="num" w:pos="5040"/>
        </w:tabs>
        <w:ind w:left="5040" w:hanging="360"/>
      </w:pPr>
      <w:rPr>
        <w:rFonts w:ascii="Symbol" w:hAnsi="Symbol" w:cs="Symbol" w:hint="default"/>
      </w:rPr>
    </w:lvl>
    <w:lvl w:ilvl="7" w:tplc="A7449038">
      <w:start w:val="1"/>
      <w:numFmt w:val="bullet"/>
      <w:lvlText w:val="o"/>
      <w:lvlJc w:val="left"/>
      <w:pPr>
        <w:tabs>
          <w:tab w:val="num" w:pos="5760"/>
        </w:tabs>
        <w:ind w:left="5760" w:hanging="360"/>
      </w:pPr>
      <w:rPr>
        <w:rFonts w:ascii="Courier New" w:hAnsi="Courier New" w:cs="Courier New" w:hint="default"/>
      </w:rPr>
    </w:lvl>
    <w:lvl w:ilvl="8" w:tplc="366C38EC">
      <w:start w:val="1"/>
      <w:numFmt w:val="bullet"/>
      <w:lvlText w:val=""/>
      <w:lvlJc w:val="left"/>
      <w:pPr>
        <w:tabs>
          <w:tab w:val="num" w:pos="6480"/>
        </w:tabs>
        <w:ind w:left="6480" w:hanging="360"/>
      </w:pPr>
      <w:rPr>
        <w:rFonts w:ascii="Wingdings" w:hAnsi="Wingdings" w:cs="Wingdings" w:hint="default"/>
      </w:rPr>
    </w:lvl>
  </w:abstractNum>
  <w:abstractNum w:abstractNumId="9">
    <w:nsid w:val="40565553"/>
    <w:multiLevelType w:val="multilevel"/>
    <w:tmpl w:val="E12AC478"/>
    <w:lvl w:ilvl="0">
      <w:start w:val="1"/>
      <w:numFmt w:val="decimal"/>
      <w:pStyle w:val="bullet-numbered"/>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4B786F9C"/>
    <w:multiLevelType w:val="hybridMultilevel"/>
    <w:tmpl w:val="DC52E79A"/>
    <w:lvl w:ilvl="0" w:tplc="68A2AFD4">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3C724DD"/>
    <w:multiLevelType w:val="hybridMultilevel"/>
    <w:tmpl w:val="9B160BA8"/>
    <w:lvl w:ilvl="0" w:tplc="04090001">
      <w:start w:val="1"/>
      <w:numFmt w:val="bullet"/>
      <w:pStyle w:val="Executivebullet"/>
      <w:lvlText w:val=""/>
      <w:lvlJc w:val="left"/>
      <w:pPr>
        <w:tabs>
          <w:tab w:val="num" w:pos="360"/>
        </w:tabs>
        <w:ind w:left="360" w:hanging="432"/>
      </w:pPr>
      <w:rPr>
        <w:rFonts w:ascii="Wingdings 3" w:hAnsi="Wingdings 3" w:cs="Wingdings 3" w:hint="default"/>
        <w:color w:val="FFA000"/>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7D974B00"/>
    <w:multiLevelType w:val="hybridMultilevel"/>
    <w:tmpl w:val="C4544858"/>
    <w:lvl w:ilvl="0" w:tplc="7A42A2A2">
      <w:start w:val="2"/>
      <w:numFmt w:val="bullet"/>
      <w:pStyle w:val="BulletPoints"/>
      <w:lvlText w:val=""/>
      <w:lvlJc w:val="left"/>
      <w:pPr>
        <w:ind w:left="720" w:hanging="360"/>
      </w:pPr>
      <w:rPr>
        <w:rFonts w:ascii="Wingdings" w:eastAsia="Times New Roman" w:hAnsi="Wingdings" w:hint="default"/>
      </w:rPr>
    </w:lvl>
    <w:lvl w:ilvl="1" w:tplc="0B9CA57C">
      <w:start w:val="1"/>
      <w:numFmt w:val="bullet"/>
      <w:lvlText w:val="o"/>
      <w:lvlJc w:val="left"/>
      <w:pPr>
        <w:ind w:left="1440" w:hanging="360"/>
      </w:pPr>
      <w:rPr>
        <w:rFonts w:ascii="Courier New" w:hAnsi="Courier New" w:cs="Courier New" w:hint="default"/>
      </w:rPr>
    </w:lvl>
    <w:lvl w:ilvl="2" w:tplc="49EC7576">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25A6CE1A">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4"/>
  </w:num>
  <w:num w:numId="3">
    <w:abstractNumId w:val="8"/>
  </w:num>
  <w:num w:numId="4">
    <w:abstractNumId w:val="11"/>
  </w:num>
  <w:num w:numId="5">
    <w:abstractNumId w:val="12"/>
  </w:num>
  <w:num w:numId="6">
    <w:abstractNumId w:val="9"/>
  </w:num>
  <w:num w:numId="7">
    <w:abstractNumId w:val="5"/>
  </w:num>
  <w:num w:numId="8">
    <w:abstractNumId w:val="7"/>
  </w:num>
  <w:num w:numId="9">
    <w:abstractNumId w:val="1"/>
  </w:num>
  <w:num w:numId="10">
    <w:abstractNumId w:val="2"/>
  </w:num>
  <w:num w:numId="11">
    <w:abstractNumId w:val="3"/>
  </w:num>
  <w:num w:numId="12">
    <w:abstractNumId w:val="0"/>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trackRevisions/>
  <w:doNotTrackFormatting/>
  <w:defaultTabStop w:val="720"/>
  <w:doNotHyphenateCaps/>
  <w:defaultTableStyle w:val="MediumShading1-Accent11"/>
  <w:drawingGridHorizontalSpacing w:val="215"/>
  <w:drawingGridVerticalSpacing w:val="102"/>
  <w:displayHorizontalDrawingGridEvery w:val="0"/>
  <w:displayVerticalDrawingGridEvery w:val="2"/>
  <w:noPunctuationKerning/>
  <w:characterSpacingControl w:val="doNotCompress"/>
  <w:doNotValidateAgainstSchema/>
  <w:doNotDemarcateInvalidXml/>
  <w:hdrShapeDefaults>
    <o:shapedefaults v:ext="edit" spidmax="2049">
      <o:colormru v:ext="edit" colors="#6b9bd9,#fdd476,#ffb652,#ff9331,#276eb2"/>
    </o:shapedefaults>
  </w:hdrShapeDefaults>
  <w:footnotePr>
    <w:footnote w:id="-1"/>
    <w:footnote w:id="0"/>
  </w:footnotePr>
  <w:endnotePr>
    <w:endnote w:id="-1"/>
    <w:endnote w:id="0"/>
  </w:endnotePr>
  <w:compat>
    <w:compatSetting w:name="compatibilityMode" w:uri="http://schemas.microsoft.com/office/word" w:val="12"/>
  </w:compat>
  <w:rsids>
    <w:rsidRoot w:val="00BE3A1D"/>
    <w:rsid w:val="000039CB"/>
    <w:rsid w:val="000047EE"/>
    <w:rsid w:val="0000494A"/>
    <w:rsid w:val="00004FED"/>
    <w:rsid w:val="000051A0"/>
    <w:rsid w:val="00005B96"/>
    <w:rsid w:val="0000666A"/>
    <w:rsid w:val="00006C31"/>
    <w:rsid w:val="00007292"/>
    <w:rsid w:val="00010F75"/>
    <w:rsid w:val="00011140"/>
    <w:rsid w:val="000118F0"/>
    <w:rsid w:val="00012010"/>
    <w:rsid w:val="00012C77"/>
    <w:rsid w:val="00013B6C"/>
    <w:rsid w:val="00013C79"/>
    <w:rsid w:val="000144B2"/>
    <w:rsid w:val="00014BCB"/>
    <w:rsid w:val="00014BD2"/>
    <w:rsid w:val="000152F9"/>
    <w:rsid w:val="0001613B"/>
    <w:rsid w:val="00016323"/>
    <w:rsid w:val="000165E3"/>
    <w:rsid w:val="000174C2"/>
    <w:rsid w:val="00017552"/>
    <w:rsid w:val="00017C0D"/>
    <w:rsid w:val="00020D50"/>
    <w:rsid w:val="0002207B"/>
    <w:rsid w:val="00022CEA"/>
    <w:rsid w:val="00022ED6"/>
    <w:rsid w:val="000266AB"/>
    <w:rsid w:val="000278E0"/>
    <w:rsid w:val="00027F9C"/>
    <w:rsid w:val="000311DE"/>
    <w:rsid w:val="00031476"/>
    <w:rsid w:val="000321F6"/>
    <w:rsid w:val="00034899"/>
    <w:rsid w:val="00034B9D"/>
    <w:rsid w:val="00036C1D"/>
    <w:rsid w:val="0003722E"/>
    <w:rsid w:val="00037CC5"/>
    <w:rsid w:val="00040286"/>
    <w:rsid w:val="000408CB"/>
    <w:rsid w:val="000410C8"/>
    <w:rsid w:val="00041563"/>
    <w:rsid w:val="00041E10"/>
    <w:rsid w:val="00043B84"/>
    <w:rsid w:val="00044A82"/>
    <w:rsid w:val="00045538"/>
    <w:rsid w:val="00046830"/>
    <w:rsid w:val="00047BD3"/>
    <w:rsid w:val="00047CC1"/>
    <w:rsid w:val="00052401"/>
    <w:rsid w:val="00054F13"/>
    <w:rsid w:val="00055037"/>
    <w:rsid w:val="00055114"/>
    <w:rsid w:val="0005526A"/>
    <w:rsid w:val="0005551C"/>
    <w:rsid w:val="000555EA"/>
    <w:rsid w:val="00055CFC"/>
    <w:rsid w:val="0005786F"/>
    <w:rsid w:val="00061012"/>
    <w:rsid w:val="00062B8C"/>
    <w:rsid w:val="00064DE7"/>
    <w:rsid w:val="00065558"/>
    <w:rsid w:val="00066A19"/>
    <w:rsid w:val="00067581"/>
    <w:rsid w:val="00067627"/>
    <w:rsid w:val="0007087E"/>
    <w:rsid w:val="00071FE4"/>
    <w:rsid w:val="00072205"/>
    <w:rsid w:val="00072F8D"/>
    <w:rsid w:val="00073144"/>
    <w:rsid w:val="00073AB8"/>
    <w:rsid w:val="0007412F"/>
    <w:rsid w:val="0007466E"/>
    <w:rsid w:val="000748EF"/>
    <w:rsid w:val="00075779"/>
    <w:rsid w:val="00075C5F"/>
    <w:rsid w:val="000771A9"/>
    <w:rsid w:val="000774A4"/>
    <w:rsid w:val="000774F0"/>
    <w:rsid w:val="0008170E"/>
    <w:rsid w:val="00081FAD"/>
    <w:rsid w:val="000823C3"/>
    <w:rsid w:val="000826DD"/>
    <w:rsid w:val="00082E69"/>
    <w:rsid w:val="000843AE"/>
    <w:rsid w:val="000847CE"/>
    <w:rsid w:val="00085944"/>
    <w:rsid w:val="00085F3A"/>
    <w:rsid w:val="0008629A"/>
    <w:rsid w:val="000871F2"/>
    <w:rsid w:val="00087DA5"/>
    <w:rsid w:val="00087F48"/>
    <w:rsid w:val="00087F8C"/>
    <w:rsid w:val="00090139"/>
    <w:rsid w:val="000909A9"/>
    <w:rsid w:val="00090FFE"/>
    <w:rsid w:val="00092FFD"/>
    <w:rsid w:val="000933CB"/>
    <w:rsid w:val="000939E6"/>
    <w:rsid w:val="00093ABA"/>
    <w:rsid w:val="000944CF"/>
    <w:rsid w:val="00094D9A"/>
    <w:rsid w:val="000961F8"/>
    <w:rsid w:val="00097C4E"/>
    <w:rsid w:val="000A09C0"/>
    <w:rsid w:val="000A2576"/>
    <w:rsid w:val="000A3A0D"/>
    <w:rsid w:val="000A57BA"/>
    <w:rsid w:val="000A5A11"/>
    <w:rsid w:val="000A679E"/>
    <w:rsid w:val="000A6E21"/>
    <w:rsid w:val="000A7193"/>
    <w:rsid w:val="000A74A3"/>
    <w:rsid w:val="000B276C"/>
    <w:rsid w:val="000B2F0A"/>
    <w:rsid w:val="000B3249"/>
    <w:rsid w:val="000B3B00"/>
    <w:rsid w:val="000B3E17"/>
    <w:rsid w:val="000B3E4B"/>
    <w:rsid w:val="000B48DC"/>
    <w:rsid w:val="000B5DE6"/>
    <w:rsid w:val="000B69DA"/>
    <w:rsid w:val="000B6CEE"/>
    <w:rsid w:val="000B6F21"/>
    <w:rsid w:val="000C04A6"/>
    <w:rsid w:val="000C1227"/>
    <w:rsid w:val="000C3DB5"/>
    <w:rsid w:val="000C41EB"/>
    <w:rsid w:val="000C4F5E"/>
    <w:rsid w:val="000C5A15"/>
    <w:rsid w:val="000C643B"/>
    <w:rsid w:val="000C684A"/>
    <w:rsid w:val="000C68F4"/>
    <w:rsid w:val="000C6A73"/>
    <w:rsid w:val="000C721D"/>
    <w:rsid w:val="000D085F"/>
    <w:rsid w:val="000D089D"/>
    <w:rsid w:val="000D165B"/>
    <w:rsid w:val="000D1F00"/>
    <w:rsid w:val="000D31B0"/>
    <w:rsid w:val="000D36CD"/>
    <w:rsid w:val="000D3B32"/>
    <w:rsid w:val="000D4760"/>
    <w:rsid w:val="000D5894"/>
    <w:rsid w:val="000D6786"/>
    <w:rsid w:val="000D6AE2"/>
    <w:rsid w:val="000D6D5E"/>
    <w:rsid w:val="000E0DC1"/>
    <w:rsid w:val="000E0EAF"/>
    <w:rsid w:val="000E0ECB"/>
    <w:rsid w:val="000E16E5"/>
    <w:rsid w:val="000E1865"/>
    <w:rsid w:val="000E1A46"/>
    <w:rsid w:val="000E2512"/>
    <w:rsid w:val="000E279D"/>
    <w:rsid w:val="000E2DA7"/>
    <w:rsid w:val="000E2E35"/>
    <w:rsid w:val="000E4562"/>
    <w:rsid w:val="000E549C"/>
    <w:rsid w:val="000E683A"/>
    <w:rsid w:val="000F0B26"/>
    <w:rsid w:val="000F1C95"/>
    <w:rsid w:val="000F23FE"/>
    <w:rsid w:val="000F2D74"/>
    <w:rsid w:val="000F36BD"/>
    <w:rsid w:val="000F4568"/>
    <w:rsid w:val="000F48A3"/>
    <w:rsid w:val="000F5083"/>
    <w:rsid w:val="000F5CFA"/>
    <w:rsid w:val="00101527"/>
    <w:rsid w:val="001018C5"/>
    <w:rsid w:val="00101A69"/>
    <w:rsid w:val="00101D3A"/>
    <w:rsid w:val="001026F0"/>
    <w:rsid w:val="00102963"/>
    <w:rsid w:val="00102970"/>
    <w:rsid w:val="00102A47"/>
    <w:rsid w:val="0010301B"/>
    <w:rsid w:val="00103476"/>
    <w:rsid w:val="001037D4"/>
    <w:rsid w:val="001042FB"/>
    <w:rsid w:val="00104398"/>
    <w:rsid w:val="001043BA"/>
    <w:rsid w:val="0010464D"/>
    <w:rsid w:val="00104CBC"/>
    <w:rsid w:val="00104F45"/>
    <w:rsid w:val="001059C7"/>
    <w:rsid w:val="0010665C"/>
    <w:rsid w:val="00110187"/>
    <w:rsid w:val="0011075D"/>
    <w:rsid w:val="001117D1"/>
    <w:rsid w:val="00111BD3"/>
    <w:rsid w:val="00111D71"/>
    <w:rsid w:val="001122AF"/>
    <w:rsid w:val="00112DD2"/>
    <w:rsid w:val="00113433"/>
    <w:rsid w:val="00113483"/>
    <w:rsid w:val="00113D31"/>
    <w:rsid w:val="001144DA"/>
    <w:rsid w:val="00114993"/>
    <w:rsid w:val="00114CCD"/>
    <w:rsid w:val="00114D62"/>
    <w:rsid w:val="00114FAF"/>
    <w:rsid w:val="001158C7"/>
    <w:rsid w:val="001161AD"/>
    <w:rsid w:val="00116A07"/>
    <w:rsid w:val="00116BA3"/>
    <w:rsid w:val="0011791E"/>
    <w:rsid w:val="00117D3F"/>
    <w:rsid w:val="00120F49"/>
    <w:rsid w:val="00121BAE"/>
    <w:rsid w:val="00121DC9"/>
    <w:rsid w:val="00122656"/>
    <w:rsid w:val="00125E85"/>
    <w:rsid w:val="00125EAC"/>
    <w:rsid w:val="00130697"/>
    <w:rsid w:val="0013076F"/>
    <w:rsid w:val="00131938"/>
    <w:rsid w:val="00131DC2"/>
    <w:rsid w:val="001334D4"/>
    <w:rsid w:val="00133739"/>
    <w:rsid w:val="00133850"/>
    <w:rsid w:val="00133E1C"/>
    <w:rsid w:val="00134D67"/>
    <w:rsid w:val="00135070"/>
    <w:rsid w:val="001356AF"/>
    <w:rsid w:val="00136F51"/>
    <w:rsid w:val="00140C07"/>
    <w:rsid w:val="00141A0F"/>
    <w:rsid w:val="00141FA5"/>
    <w:rsid w:val="00142D21"/>
    <w:rsid w:val="001436FF"/>
    <w:rsid w:val="00144D92"/>
    <w:rsid w:val="00144FB1"/>
    <w:rsid w:val="00146330"/>
    <w:rsid w:val="00146B62"/>
    <w:rsid w:val="001503E6"/>
    <w:rsid w:val="0015043A"/>
    <w:rsid w:val="00151D6A"/>
    <w:rsid w:val="00151F20"/>
    <w:rsid w:val="00152C57"/>
    <w:rsid w:val="0015380A"/>
    <w:rsid w:val="00153B38"/>
    <w:rsid w:val="00153F92"/>
    <w:rsid w:val="00154818"/>
    <w:rsid w:val="001551F7"/>
    <w:rsid w:val="001563E4"/>
    <w:rsid w:val="00157936"/>
    <w:rsid w:val="001579C9"/>
    <w:rsid w:val="0016024F"/>
    <w:rsid w:val="00160730"/>
    <w:rsid w:val="0016262A"/>
    <w:rsid w:val="001631CB"/>
    <w:rsid w:val="00163BB4"/>
    <w:rsid w:val="001650E1"/>
    <w:rsid w:val="00165179"/>
    <w:rsid w:val="001662FC"/>
    <w:rsid w:val="00166B6C"/>
    <w:rsid w:val="00170687"/>
    <w:rsid w:val="0017147D"/>
    <w:rsid w:val="00171ABC"/>
    <w:rsid w:val="00171C43"/>
    <w:rsid w:val="0017270B"/>
    <w:rsid w:val="001729C7"/>
    <w:rsid w:val="0017317D"/>
    <w:rsid w:val="00174852"/>
    <w:rsid w:val="00174D9A"/>
    <w:rsid w:val="00174F4B"/>
    <w:rsid w:val="00175C37"/>
    <w:rsid w:val="0017609D"/>
    <w:rsid w:val="00176642"/>
    <w:rsid w:val="00176EAB"/>
    <w:rsid w:val="00176EE2"/>
    <w:rsid w:val="00177512"/>
    <w:rsid w:val="00177869"/>
    <w:rsid w:val="00180510"/>
    <w:rsid w:val="00180A28"/>
    <w:rsid w:val="00180DD0"/>
    <w:rsid w:val="00181261"/>
    <w:rsid w:val="00182204"/>
    <w:rsid w:val="00183AD0"/>
    <w:rsid w:val="00183D41"/>
    <w:rsid w:val="00183E63"/>
    <w:rsid w:val="00183FFB"/>
    <w:rsid w:val="00185B1F"/>
    <w:rsid w:val="00185F1F"/>
    <w:rsid w:val="001866B2"/>
    <w:rsid w:val="00191093"/>
    <w:rsid w:val="001923D7"/>
    <w:rsid w:val="001935E7"/>
    <w:rsid w:val="00193735"/>
    <w:rsid w:val="001944A8"/>
    <w:rsid w:val="001950B0"/>
    <w:rsid w:val="001954F4"/>
    <w:rsid w:val="001964C8"/>
    <w:rsid w:val="001974BD"/>
    <w:rsid w:val="00197732"/>
    <w:rsid w:val="001A05E2"/>
    <w:rsid w:val="001A1EC9"/>
    <w:rsid w:val="001A2B19"/>
    <w:rsid w:val="001A38D7"/>
    <w:rsid w:val="001A3EF3"/>
    <w:rsid w:val="001A5E9D"/>
    <w:rsid w:val="001A62EB"/>
    <w:rsid w:val="001A6B09"/>
    <w:rsid w:val="001A6D65"/>
    <w:rsid w:val="001A6E97"/>
    <w:rsid w:val="001A7971"/>
    <w:rsid w:val="001A7E63"/>
    <w:rsid w:val="001B149F"/>
    <w:rsid w:val="001B29E9"/>
    <w:rsid w:val="001B30DF"/>
    <w:rsid w:val="001B40F6"/>
    <w:rsid w:val="001B4284"/>
    <w:rsid w:val="001B5C61"/>
    <w:rsid w:val="001B5D48"/>
    <w:rsid w:val="001B73F5"/>
    <w:rsid w:val="001B7848"/>
    <w:rsid w:val="001C0E79"/>
    <w:rsid w:val="001C116C"/>
    <w:rsid w:val="001C1230"/>
    <w:rsid w:val="001C174B"/>
    <w:rsid w:val="001C2346"/>
    <w:rsid w:val="001C2B08"/>
    <w:rsid w:val="001C2C2F"/>
    <w:rsid w:val="001C5190"/>
    <w:rsid w:val="001C5E08"/>
    <w:rsid w:val="001C6100"/>
    <w:rsid w:val="001C658A"/>
    <w:rsid w:val="001D0A1B"/>
    <w:rsid w:val="001D0D82"/>
    <w:rsid w:val="001D30BB"/>
    <w:rsid w:val="001D3FBD"/>
    <w:rsid w:val="001D6FB5"/>
    <w:rsid w:val="001D7661"/>
    <w:rsid w:val="001E0227"/>
    <w:rsid w:val="001E1F57"/>
    <w:rsid w:val="001E3E20"/>
    <w:rsid w:val="001E3FBE"/>
    <w:rsid w:val="001E5714"/>
    <w:rsid w:val="001E6923"/>
    <w:rsid w:val="001E6A21"/>
    <w:rsid w:val="001E7499"/>
    <w:rsid w:val="001E7921"/>
    <w:rsid w:val="001F2032"/>
    <w:rsid w:val="001F2371"/>
    <w:rsid w:val="001F2895"/>
    <w:rsid w:val="001F2FFB"/>
    <w:rsid w:val="001F30E7"/>
    <w:rsid w:val="001F3FBC"/>
    <w:rsid w:val="001F5DBE"/>
    <w:rsid w:val="002007EE"/>
    <w:rsid w:val="00201E79"/>
    <w:rsid w:val="0020209A"/>
    <w:rsid w:val="00204184"/>
    <w:rsid w:val="0020521A"/>
    <w:rsid w:val="00210435"/>
    <w:rsid w:val="0021077B"/>
    <w:rsid w:val="00210EB5"/>
    <w:rsid w:val="00211236"/>
    <w:rsid w:val="00212BBF"/>
    <w:rsid w:val="00213F00"/>
    <w:rsid w:val="00215AD8"/>
    <w:rsid w:val="002160B3"/>
    <w:rsid w:val="0021629B"/>
    <w:rsid w:val="0021768C"/>
    <w:rsid w:val="002215C8"/>
    <w:rsid w:val="002217A6"/>
    <w:rsid w:val="00223783"/>
    <w:rsid w:val="00224E07"/>
    <w:rsid w:val="0022530A"/>
    <w:rsid w:val="00225E2E"/>
    <w:rsid w:val="002263DB"/>
    <w:rsid w:val="002267CD"/>
    <w:rsid w:val="00226A39"/>
    <w:rsid w:val="00226ABF"/>
    <w:rsid w:val="00226C8C"/>
    <w:rsid w:val="00226FCC"/>
    <w:rsid w:val="00227ED0"/>
    <w:rsid w:val="00230CA4"/>
    <w:rsid w:val="0023212C"/>
    <w:rsid w:val="002336E2"/>
    <w:rsid w:val="00233765"/>
    <w:rsid w:val="00234A80"/>
    <w:rsid w:val="0023643A"/>
    <w:rsid w:val="00236496"/>
    <w:rsid w:val="0023752D"/>
    <w:rsid w:val="00237C95"/>
    <w:rsid w:val="00241E11"/>
    <w:rsid w:val="0024319C"/>
    <w:rsid w:val="00245648"/>
    <w:rsid w:val="002462FD"/>
    <w:rsid w:val="002473A8"/>
    <w:rsid w:val="002475A0"/>
    <w:rsid w:val="00250912"/>
    <w:rsid w:val="0025219B"/>
    <w:rsid w:val="0025309E"/>
    <w:rsid w:val="002533BE"/>
    <w:rsid w:val="00253AD2"/>
    <w:rsid w:val="002570BA"/>
    <w:rsid w:val="002570F4"/>
    <w:rsid w:val="00257DCD"/>
    <w:rsid w:val="0026172C"/>
    <w:rsid w:val="002617FC"/>
    <w:rsid w:val="0026243F"/>
    <w:rsid w:val="00262F62"/>
    <w:rsid w:val="002647E7"/>
    <w:rsid w:val="0026730C"/>
    <w:rsid w:val="002712BD"/>
    <w:rsid w:val="002713A0"/>
    <w:rsid w:val="0027210A"/>
    <w:rsid w:val="00272CEA"/>
    <w:rsid w:val="00273F57"/>
    <w:rsid w:val="00274F20"/>
    <w:rsid w:val="00275653"/>
    <w:rsid w:val="00276219"/>
    <w:rsid w:val="00276545"/>
    <w:rsid w:val="00277483"/>
    <w:rsid w:val="00277510"/>
    <w:rsid w:val="00281E81"/>
    <w:rsid w:val="002821B7"/>
    <w:rsid w:val="00282784"/>
    <w:rsid w:val="00282F31"/>
    <w:rsid w:val="0028372A"/>
    <w:rsid w:val="00284CCB"/>
    <w:rsid w:val="00285016"/>
    <w:rsid w:val="00290F0C"/>
    <w:rsid w:val="002912F8"/>
    <w:rsid w:val="00292DFD"/>
    <w:rsid w:val="0029322B"/>
    <w:rsid w:val="0029389F"/>
    <w:rsid w:val="00294907"/>
    <w:rsid w:val="00294A83"/>
    <w:rsid w:val="00295329"/>
    <w:rsid w:val="0029551C"/>
    <w:rsid w:val="002959F2"/>
    <w:rsid w:val="002968E8"/>
    <w:rsid w:val="0029705F"/>
    <w:rsid w:val="00297831"/>
    <w:rsid w:val="002A0145"/>
    <w:rsid w:val="002A03DE"/>
    <w:rsid w:val="002A1963"/>
    <w:rsid w:val="002A2340"/>
    <w:rsid w:val="002A4163"/>
    <w:rsid w:val="002A5149"/>
    <w:rsid w:val="002A56C4"/>
    <w:rsid w:val="002B119E"/>
    <w:rsid w:val="002B143C"/>
    <w:rsid w:val="002B2B25"/>
    <w:rsid w:val="002B2B28"/>
    <w:rsid w:val="002B4D88"/>
    <w:rsid w:val="002B5BD9"/>
    <w:rsid w:val="002B6062"/>
    <w:rsid w:val="002B7A67"/>
    <w:rsid w:val="002C007A"/>
    <w:rsid w:val="002C140F"/>
    <w:rsid w:val="002C3AD7"/>
    <w:rsid w:val="002C3EF7"/>
    <w:rsid w:val="002C4E27"/>
    <w:rsid w:val="002C6A24"/>
    <w:rsid w:val="002C7221"/>
    <w:rsid w:val="002C7B72"/>
    <w:rsid w:val="002D168F"/>
    <w:rsid w:val="002D1969"/>
    <w:rsid w:val="002D2923"/>
    <w:rsid w:val="002D2D8F"/>
    <w:rsid w:val="002D31F2"/>
    <w:rsid w:val="002D4E39"/>
    <w:rsid w:val="002D51A9"/>
    <w:rsid w:val="002D5D27"/>
    <w:rsid w:val="002D62BD"/>
    <w:rsid w:val="002D7062"/>
    <w:rsid w:val="002E19E4"/>
    <w:rsid w:val="002E1EBC"/>
    <w:rsid w:val="002E2B3B"/>
    <w:rsid w:val="002E40EC"/>
    <w:rsid w:val="002E4146"/>
    <w:rsid w:val="002E4FAD"/>
    <w:rsid w:val="002E53E3"/>
    <w:rsid w:val="002E5E76"/>
    <w:rsid w:val="002E6906"/>
    <w:rsid w:val="002E6DA3"/>
    <w:rsid w:val="002E7047"/>
    <w:rsid w:val="002E74B7"/>
    <w:rsid w:val="002E7EAF"/>
    <w:rsid w:val="002F0EF5"/>
    <w:rsid w:val="002F0F6D"/>
    <w:rsid w:val="002F1CA2"/>
    <w:rsid w:val="002F2200"/>
    <w:rsid w:val="002F43A6"/>
    <w:rsid w:val="002F46F8"/>
    <w:rsid w:val="002F4B44"/>
    <w:rsid w:val="002F6660"/>
    <w:rsid w:val="002F69CA"/>
    <w:rsid w:val="002F69DF"/>
    <w:rsid w:val="002F738F"/>
    <w:rsid w:val="0030040E"/>
    <w:rsid w:val="00302DEB"/>
    <w:rsid w:val="00303094"/>
    <w:rsid w:val="00304E9D"/>
    <w:rsid w:val="00305494"/>
    <w:rsid w:val="00310B13"/>
    <w:rsid w:val="00310EC4"/>
    <w:rsid w:val="003117BD"/>
    <w:rsid w:val="00312DF4"/>
    <w:rsid w:val="0031334E"/>
    <w:rsid w:val="0031377F"/>
    <w:rsid w:val="00313C3D"/>
    <w:rsid w:val="00313F5A"/>
    <w:rsid w:val="0031529D"/>
    <w:rsid w:val="003158B2"/>
    <w:rsid w:val="00316403"/>
    <w:rsid w:val="00316CB4"/>
    <w:rsid w:val="00316FB9"/>
    <w:rsid w:val="003201E1"/>
    <w:rsid w:val="003206BC"/>
    <w:rsid w:val="003219FC"/>
    <w:rsid w:val="00321A9B"/>
    <w:rsid w:val="003220FB"/>
    <w:rsid w:val="003240DD"/>
    <w:rsid w:val="00325185"/>
    <w:rsid w:val="00326707"/>
    <w:rsid w:val="00326A3A"/>
    <w:rsid w:val="00327241"/>
    <w:rsid w:val="00327433"/>
    <w:rsid w:val="003279C6"/>
    <w:rsid w:val="00327D8B"/>
    <w:rsid w:val="003306BB"/>
    <w:rsid w:val="00330A90"/>
    <w:rsid w:val="0033187E"/>
    <w:rsid w:val="00332036"/>
    <w:rsid w:val="0033485B"/>
    <w:rsid w:val="0033500E"/>
    <w:rsid w:val="00335089"/>
    <w:rsid w:val="003356FA"/>
    <w:rsid w:val="00336F63"/>
    <w:rsid w:val="003372D2"/>
    <w:rsid w:val="00340350"/>
    <w:rsid w:val="003410F2"/>
    <w:rsid w:val="0034231C"/>
    <w:rsid w:val="00342A17"/>
    <w:rsid w:val="003459E8"/>
    <w:rsid w:val="00347187"/>
    <w:rsid w:val="00351C67"/>
    <w:rsid w:val="00351DAA"/>
    <w:rsid w:val="003520D4"/>
    <w:rsid w:val="00352A84"/>
    <w:rsid w:val="00353A8F"/>
    <w:rsid w:val="00355FBA"/>
    <w:rsid w:val="003569C2"/>
    <w:rsid w:val="00356D34"/>
    <w:rsid w:val="00356DAB"/>
    <w:rsid w:val="00357EFC"/>
    <w:rsid w:val="00357F7F"/>
    <w:rsid w:val="0036034C"/>
    <w:rsid w:val="00361930"/>
    <w:rsid w:val="003623F2"/>
    <w:rsid w:val="003626AD"/>
    <w:rsid w:val="003636FF"/>
    <w:rsid w:val="003649F9"/>
    <w:rsid w:val="00364C24"/>
    <w:rsid w:val="00364D8B"/>
    <w:rsid w:val="00364FE0"/>
    <w:rsid w:val="00367339"/>
    <w:rsid w:val="003674C6"/>
    <w:rsid w:val="00367541"/>
    <w:rsid w:val="003676E0"/>
    <w:rsid w:val="00367741"/>
    <w:rsid w:val="003704DA"/>
    <w:rsid w:val="00371862"/>
    <w:rsid w:val="0037238A"/>
    <w:rsid w:val="00372A6F"/>
    <w:rsid w:val="003732DD"/>
    <w:rsid w:val="0037393A"/>
    <w:rsid w:val="0037406B"/>
    <w:rsid w:val="00374146"/>
    <w:rsid w:val="003747D8"/>
    <w:rsid w:val="003749A7"/>
    <w:rsid w:val="00374EE6"/>
    <w:rsid w:val="00375307"/>
    <w:rsid w:val="0037667E"/>
    <w:rsid w:val="00376D0A"/>
    <w:rsid w:val="00382C10"/>
    <w:rsid w:val="00382E0F"/>
    <w:rsid w:val="003848EC"/>
    <w:rsid w:val="003849CA"/>
    <w:rsid w:val="00385647"/>
    <w:rsid w:val="00386F9F"/>
    <w:rsid w:val="00387DC1"/>
    <w:rsid w:val="00390669"/>
    <w:rsid w:val="0039077E"/>
    <w:rsid w:val="00390DF6"/>
    <w:rsid w:val="00391725"/>
    <w:rsid w:val="003929E7"/>
    <w:rsid w:val="003931D7"/>
    <w:rsid w:val="003935EF"/>
    <w:rsid w:val="0039435C"/>
    <w:rsid w:val="00394556"/>
    <w:rsid w:val="00394BDF"/>
    <w:rsid w:val="00394DE8"/>
    <w:rsid w:val="00395627"/>
    <w:rsid w:val="00395B09"/>
    <w:rsid w:val="00395FD0"/>
    <w:rsid w:val="00396B68"/>
    <w:rsid w:val="003A0F4E"/>
    <w:rsid w:val="003A12CE"/>
    <w:rsid w:val="003A12E7"/>
    <w:rsid w:val="003A2934"/>
    <w:rsid w:val="003A3F29"/>
    <w:rsid w:val="003A4D6D"/>
    <w:rsid w:val="003A5770"/>
    <w:rsid w:val="003A60AC"/>
    <w:rsid w:val="003A7097"/>
    <w:rsid w:val="003B0A22"/>
    <w:rsid w:val="003B0AC6"/>
    <w:rsid w:val="003B2625"/>
    <w:rsid w:val="003B26CB"/>
    <w:rsid w:val="003B3405"/>
    <w:rsid w:val="003B3D6E"/>
    <w:rsid w:val="003B473F"/>
    <w:rsid w:val="003B4EF1"/>
    <w:rsid w:val="003B51DF"/>
    <w:rsid w:val="003B5731"/>
    <w:rsid w:val="003B63DC"/>
    <w:rsid w:val="003B666E"/>
    <w:rsid w:val="003B6BB6"/>
    <w:rsid w:val="003B76C3"/>
    <w:rsid w:val="003B7CFC"/>
    <w:rsid w:val="003C0EAC"/>
    <w:rsid w:val="003C10D5"/>
    <w:rsid w:val="003C1214"/>
    <w:rsid w:val="003C2051"/>
    <w:rsid w:val="003C28DA"/>
    <w:rsid w:val="003C2C2F"/>
    <w:rsid w:val="003C3D59"/>
    <w:rsid w:val="003C5695"/>
    <w:rsid w:val="003C56BB"/>
    <w:rsid w:val="003C6C1E"/>
    <w:rsid w:val="003C77AD"/>
    <w:rsid w:val="003C78E8"/>
    <w:rsid w:val="003D02CD"/>
    <w:rsid w:val="003D0F36"/>
    <w:rsid w:val="003D2C9B"/>
    <w:rsid w:val="003D3A42"/>
    <w:rsid w:val="003D4569"/>
    <w:rsid w:val="003D5788"/>
    <w:rsid w:val="003D57C4"/>
    <w:rsid w:val="003D6AEB"/>
    <w:rsid w:val="003D746D"/>
    <w:rsid w:val="003D7C48"/>
    <w:rsid w:val="003E04B5"/>
    <w:rsid w:val="003E2D90"/>
    <w:rsid w:val="003E2DD8"/>
    <w:rsid w:val="003E373C"/>
    <w:rsid w:val="003E3BF5"/>
    <w:rsid w:val="003E591E"/>
    <w:rsid w:val="003E6933"/>
    <w:rsid w:val="003F07D5"/>
    <w:rsid w:val="003F181A"/>
    <w:rsid w:val="003F2C6A"/>
    <w:rsid w:val="003F3413"/>
    <w:rsid w:val="003F36AB"/>
    <w:rsid w:val="003F3AAD"/>
    <w:rsid w:val="003F45CF"/>
    <w:rsid w:val="003F61E0"/>
    <w:rsid w:val="003F6572"/>
    <w:rsid w:val="003F6BC1"/>
    <w:rsid w:val="003F6DBE"/>
    <w:rsid w:val="00400FC4"/>
    <w:rsid w:val="0040110D"/>
    <w:rsid w:val="0040247B"/>
    <w:rsid w:val="0040313C"/>
    <w:rsid w:val="00406B14"/>
    <w:rsid w:val="00407598"/>
    <w:rsid w:val="00407A4E"/>
    <w:rsid w:val="00407C87"/>
    <w:rsid w:val="00407D2F"/>
    <w:rsid w:val="004109E2"/>
    <w:rsid w:val="00411373"/>
    <w:rsid w:val="004116C4"/>
    <w:rsid w:val="0041194B"/>
    <w:rsid w:val="00412942"/>
    <w:rsid w:val="0041301E"/>
    <w:rsid w:val="0041307B"/>
    <w:rsid w:val="004130C9"/>
    <w:rsid w:val="0041380B"/>
    <w:rsid w:val="00413DD0"/>
    <w:rsid w:val="00413F01"/>
    <w:rsid w:val="00414078"/>
    <w:rsid w:val="0041542E"/>
    <w:rsid w:val="004154C4"/>
    <w:rsid w:val="0041764D"/>
    <w:rsid w:val="00420533"/>
    <w:rsid w:val="00420E11"/>
    <w:rsid w:val="00421477"/>
    <w:rsid w:val="00422F47"/>
    <w:rsid w:val="00422F9F"/>
    <w:rsid w:val="00423011"/>
    <w:rsid w:val="00423E20"/>
    <w:rsid w:val="00426E48"/>
    <w:rsid w:val="00427B7A"/>
    <w:rsid w:val="00427C63"/>
    <w:rsid w:val="00427FD4"/>
    <w:rsid w:val="00430912"/>
    <w:rsid w:val="0043157A"/>
    <w:rsid w:val="00432677"/>
    <w:rsid w:val="00432AC8"/>
    <w:rsid w:val="00432F29"/>
    <w:rsid w:val="00434390"/>
    <w:rsid w:val="004343C1"/>
    <w:rsid w:val="004345E2"/>
    <w:rsid w:val="00434D7D"/>
    <w:rsid w:val="0043506B"/>
    <w:rsid w:val="00435A1F"/>
    <w:rsid w:val="00435CAE"/>
    <w:rsid w:val="00436366"/>
    <w:rsid w:val="004368E4"/>
    <w:rsid w:val="00436F10"/>
    <w:rsid w:val="00437ABF"/>
    <w:rsid w:val="00437F1A"/>
    <w:rsid w:val="00442B9B"/>
    <w:rsid w:val="0044506C"/>
    <w:rsid w:val="00446EEB"/>
    <w:rsid w:val="00450DFC"/>
    <w:rsid w:val="00451840"/>
    <w:rsid w:val="00452711"/>
    <w:rsid w:val="00452937"/>
    <w:rsid w:val="00453BB2"/>
    <w:rsid w:val="004546B4"/>
    <w:rsid w:val="004554D4"/>
    <w:rsid w:val="00456D57"/>
    <w:rsid w:val="00457336"/>
    <w:rsid w:val="0046064D"/>
    <w:rsid w:val="00460DFD"/>
    <w:rsid w:val="0046292A"/>
    <w:rsid w:val="00462A56"/>
    <w:rsid w:val="00463869"/>
    <w:rsid w:val="00464914"/>
    <w:rsid w:val="00464C97"/>
    <w:rsid w:val="00465E6C"/>
    <w:rsid w:val="004673D3"/>
    <w:rsid w:val="00467961"/>
    <w:rsid w:val="00467A10"/>
    <w:rsid w:val="00467F2F"/>
    <w:rsid w:val="00470302"/>
    <w:rsid w:val="004705A8"/>
    <w:rsid w:val="00470A8A"/>
    <w:rsid w:val="00470BD5"/>
    <w:rsid w:val="00473032"/>
    <w:rsid w:val="00473732"/>
    <w:rsid w:val="004737FF"/>
    <w:rsid w:val="00473CE0"/>
    <w:rsid w:val="00474015"/>
    <w:rsid w:val="0047591C"/>
    <w:rsid w:val="00475965"/>
    <w:rsid w:val="00475AE0"/>
    <w:rsid w:val="00476412"/>
    <w:rsid w:val="00476567"/>
    <w:rsid w:val="00476595"/>
    <w:rsid w:val="00476920"/>
    <w:rsid w:val="00481113"/>
    <w:rsid w:val="00481CCB"/>
    <w:rsid w:val="00482EE3"/>
    <w:rsid w:val="00483C49"/>
    <w:rsid w:val="00483C4F"/>
    <w:rsid w:val="00483C56"/>
    <w:rsid w:val="00484F68"/>
    <w:rsid w:val="00485B99"/>
    <w:rsid w:val="00486C04"/>
    <w:rsid w:val="00487356"/>
    <w:rsid w:val="00491A1A"/>
    <w:rsid w:val="004932CF"/>
    <w:rsid w:val="004937ED"/>
    <w:rsid w:val="00493897"/>
    <w:rsid w:val="00493F3E"/>
    <w:rsid w:val="00494801"/>
    <w:rsid w:val="00496A2B"/>
    <w:rsid w:val="004A0BF7"/>
    <w:rsid w:val="004A218F"/>
    <w:rsid w:val="004A4366"/>
    <w:rsid w:val="004A487D"/>
    <w:rsid w:val="004A4A56"/>
    <w:rsid w:val="004A5B4C"/>
    <w:rsid w:val="004A5F81"/>
    <w:rsid w:val="004A75B4"/>
    <w:rsid w:val="004B0EAF"/>
    <w:rsid w:val="004B1911"/>
    <w:rsid w:val="004B1EA7"/>
    <w:rsid w:val="004B2552"/>
    <w:rsid w:val="004B4787"/>
    <w:rsid w:val="004B5286"/>
    <w:rsid w:val="004B5A08"/>
    <w:rsid w:val="004B6B60"/>
    <w:rsid w:val="004B7CA2"/>
    <w:rsid w:val="004C0B9A"/>
    <w:rsid w:val="004C0F7E"/>
    <w:rsid w:val="004C10E8"/>
    <w:rsid w:val="004C1160"/>
    <w:rsid w:val="004C2EE3"/>
    <w:rsid w:val="004C431D"/>
    <w:rsid w:val="004C6921"/>
    <w:rsid w:val="004C6B81"/>
    <w:rsid w:val="004C703F"/>
    <w:rsid w:val="004C7671"/>
    <w:rsid w:val="004D011E"/>
    <w:rsid w:val="004D1262"/>
    <w:rsid w:val="004D133E"/>
    <w:rsid w:val="004D1A59"/>
    <w:rsid w:val="004D3881"/>
    <w:rsid w:val="004D452A"/>
    <w:rsid w:val="004D4D5A"/>
    <w:rsid w:val="004D5A31"/>
    <w:rsid w:val="004D76CF"/>
    <w:rsid w:val="004E16BC"/>
    <w:rsid w:val="004E22C1"/>
    <w:rsid w:val="004E2809"/>
    <w:rsid w:val="004E2C2B"/>
    <w:rsid w:val="004E32B0"/>
    <w:rsid w:val="004E41FB"/>
    <w:rsid w:val="004E4DAF"/>
    <w:rsid w:val="004E5799"/>
    <w:rsid w:val="004E599E"/>
    <w:rsid w:val="004E6166"/>
    <w:rsid w:val="004E7426"/>
    <w:rsid w:val="004E7DED"/>
    <w:rsid w:val="004F0B64"/>
    <w:rsid w:val="004F240A"/>
    <w:rsid w:val="004F254B"/>
    <w:rsid w:val="004F2802"/>
    <w:rsid w:val="004F2928"/>
    <w:rsid w:val="004F36CC"/>
    <w:rsid w:val="004F3827"/>
    <w:rsid w:val="004F4641"/>
    <w:rsid w:val="004F53EE"/>
    <w:rsid w:val="004F6AB9"/>
    <w:rsid w:val="004F70EE"/>
    <w:rsid w:val="004F74C1"/>
    <w:rsid w:val="00500AED"/>
    <w:rsid w:val="00501E69"/>
    <w:rsid w:val="0050302E"/>
    <w:rsid w:val="00503037"/>
    <w:rsid w:val="005031BA"/>
    <w:rsid w:val="00503C54"/>
    <w:rsid w:val="00504C8C"/>
    <w:rsid w:val="0050537F"/>
    <w:rsid w:val="00506018"/>
    <w:rsid w:val="005069D2"/>
    <w:rsid w:val="00506C3B"/>
    <w:rsid w:val="0051210B"/>
    <w:rsid w:val="005126FF"/>
    <w:rsid w:val="00513E28"/>
    <w:rsid w:val="005148D9"/>
    <w:rsid w:val="005156F7"/>
    <w:rsid w:val="005158E9"/>
    <w:rsid w:val="00515DFD"/>
    <w:rsid w:val="005160C5"/>
    <w:rsid w:val="00517111"/>
    <w:rsid w:val="0051718B"/>
    <w:rsid w:val="005212C6"/>
    <w:rsid w:val="00521FA7"/>
    <w:rsid w:val="00522B5B"/>
    <w:rsid w:val="0052440D"/>
    <w:rsid w:val="00524904"/>
    <w:rsid w:val="00524BC8"/>
    <w:rsid w:val="005252CF"/>
    <w:rsid w:val="00525F7F"/>
    <w:rsid w:val="005261D3"/>
    <w:rsid w:val="00526E19"/>
    <w:rsid w:val="00530BB1"/>
    <w:rsid w:val="0053125C"/>
    <w:rsid w:val="00531460"/>
    <w:rsid w:val="00532BA2"/>
    <w:rsid w:val="00533DCF"/>
    <w:rsid w:val="00537BBD"/>
    <w:rsid w:val="00537CE9"/>
    <w:rsid w:val="00537D77"/>
    <w:rsid w:val="005418B7"/>
    <w:rsid w:val="00542DD4"/>
    <w:rsid w:val="00543AA5"/>
    <w:rsid w:val="00544A4E"/>
    <w:rsid w:val="00544BE6"/>
    <w:rsid w:val="00545A87"/>
    <w:rsid w:val="005463C9"/>
    <w:rsid w:val="00546BB9"/>
    <w:rsid w:val="00546E8F"/>
    <w:rsid w:val="0054733C"/>
    <w:rsid w:val="0054786F"/>
    <w:rsid w:val="0055079D"/>
    <w:rsid w:val="00551152"/>
    <w:rsid w:val="00551484"/>
    <w:rsid w:val="00552230"/>
    <w:rsid w:val="0055288F"/>
    <w:rsid w:val="005529AF"/>
    <w:rsid w:val="00553645"/>
    <w:rsid w:val="00553ECD"/>
    <w:rsid w:val="0055517D"/>
    <w:rsid w:val="005555CD"/>
    <w:rsid w:val="00555785"/>
    <w:rsid w:val="00555EB9"/>
    <w:rsid w:val="0055691A"/>
    <w:rsid w:val="00557141"/>
    <w:rsid w:val="00557A65"/>
    <w:rsid w:val="00557BE6"/>
    <w:rsid w:val="005600EB"/>
    <w:rsid w:val="00560425"/>
    <w:rsid w:val="00562254"/>
    <w:rsid w:val="0056373E"/>
    <w:rsid w:val="00564B8B"/>
    <w:rsid w:val="00567038"/>
    <w:rsid w:val="0057072E"/>
    <w:rsid w:val="005712B8"/>
    <w:rsid w:val="00571FA0"/>
    <w:rsid w:val="00573B30"/>
    <w:rsid w:val="00573C1A"/>
    <w:rsid w:val="005748A2"/>
    <w:rsid w:val="00576314"/>
    <w:rsid w:val="00577369"/>
    <w:rsid w:val="005773B2"/>
    <w:rsid w:val="005807A0"/>
    <w:rsid w:val="00581152"/>
    <w:rsid w:val="00583794"/>
    <w:rsid w:val="00583958"/>
    <w:rsid w:val="00583E8E"/>
    <w:rsid w:val="00584405"/>
    <w:rsid w:val="00584BC8"/>
    <w:rsid w:val="005858D1"/>
    <w:rsid w:val="00585F81"/>
    <w:rsid w:val="00586889"/>
    <w:rsid w:val="0058690B"/>
    <w:rsid w:val="00586E15"/>
    <w:rsid w:val="0058709A"/>
    <w:rsid w:val="00590147"/>
    <w:rsid w:val="0059107D"/>
    <w:rsid w:val="00591457"/>
    <w:rsid w:val="0059288A"/>
    <w:rsid w:val="00593C0A"/>
    <w:rsid w:val="00593D36"/>
    <w:rsid w:val="0059412F"/>
    <w:rsid w:val="0059493C"/>
    <w:rsid w:val="005957C3"/>
    <w:rsid w:val="0059641F"/>
    <w:rsid w:val="00597A40"/>
    <w:rsid w:val="00597E11"/>
    <w:rsid w:val="005A0922"/>
    <w:rsid w:val="005A16B9"/>
    <w:rsid w:val="005A1729"/>
    <w:rsid w:val="005A2247"/>
    <w:rsid w:val="005A28B4"/>
    <w:rsid w:val="005A2CEF"/>
    <w:rsid w:val="005A2E1D"/>
    <w:rsid w:val="005A341E"/>
    <w:rsid w:val="005A5519"/>
    <w:rsid w:val="005A580A"/>
    <w:rsid w:val="005B0629"/>
    <w:rsid w:val="005B079C"/>
    <w:rsid w:val="005B1FD6"/>
    <w:rsid w:val="005B2D78"/>
    <w:rsid w:val="005B6317"/>
    <w:rsid w:val="005B6375"/>
    <w:rsid w:val="005B688F"/>
    <w:rsid w:val="005B75E5"/>
    <w:rsid w:val="005B75EC"/>
    <w:rsid w:val="005C041F"/>
    <w:rsid w:val="005C0F61"/>
    <w:rsid w:val="005C179E"/>
    <w:rsid w:val="005C1B3B"/>
    <w:rsid w:val="005C239B"/>
    <w:rsid w:val="005C248B"/>
    <w:rsid w:val="005C3C23"/>
    <w:rsid w:val="005C4342"/>
    <w:rsid w:val="005C4BEC"/>
    <w:rsid w:val="005C4E44"/>
    <w:rsid w:val="005C5669"/>
    <w:rsid w:val="005C599C"/>
    <w:rsid w:val="005C5E95"/>
    <w:rsid w:val="005C6168"/>
    <w:rsid w:val="005C6742"/>
    <w:rsid w:val="005C6B90"/>
    <w:rsid w:val="005C6C2F"/>
    <w:rsid w:val="005D0BD0"/>
    <w:rsid w:val="005D1065"/>
    <w:rsid w:val="005D131E"/>
    <w:rsid w:val="005D136F"/>
    <w:rsid w:val="005D1B90"/>
    <w:rsid w:val="005D2446"/>
    <w:rsid w:val="005D3914"/>
    <w:rsid w:val="005D4454"/>
    <w:rsid w:val="005D6379"/>
    <w:rsid w:val="005D690C"/>
    <w:rsid w:val="005E48CE"/>
    <w:rsid w:val="005E5C69"/>
    <w:rsid w:val="005E65DC"/>
    <w:rsid w:val="005E6B1D"/>
    <w:rsid w:val="005E6C09"/>
    <w:rsid w:val="005E7B9F"/>
    <w:rsid w:val="005F0EB4"/>
    <w:rsid w:val="005F3EEC"/>
    <w:rsid w:val="005F583E"/>
    <w:rsid w:val="005F6677"/>
    <w:rsid w:val="005F6B06"/>
    <w:rsid w:val="006006C8"/>
    <w:rsid w:val="00600B87"/>
    <w:rsid w:val="00602501"/>
    <w:rsid w:val="00602A96"/>
    <w:rsid w:val="00603A48"/>
    <w:rsid w:val="00603C00"/>
    <w:rsid w:val="00603C47"/>
    <w:rsid w:val="00605DB4"/>
    <w:rsid w:val="0060621E"/>
    <w:rsid w:val="006070D6"/>
    <w:rsid w:val="006072FC"/>
    <w:rsid w:val="00610CAA"/>
    <w:rsid w:val="00611289"/>
    <w:rsid w:val="00611A37"/>
    <w:rsid w:val="00612213"/>
    <w:rsid w:val="00612873"/>
    <w:rsid w:val="00612C6C"/>
    <w:rsid w:val="00613694"/>
    <w:rsid w:val="00614411"/>
    <w:rsid w:val="006153A1"/>
    <w:rsid w:val="00615543"/>
    <w:rsid w:val="00622F0A"/>
    <w:rsid w:val="00623BF3"/>
    <w:rsid w:val="0062451E"/>
    <w:rsid w:val="00625408"/>
    <w:rsid w:val="0062697B"/>
    <w:rsid w:val="00626A39"/>
    <w:rsid w:val="00626D3E"/>
    <w:rsid w:val="00627910"/>
    <w:rsid w:val="0063017A"/>
    <w:rsid w:val="006315CD"/>
    <w:rsid w:val="0063161B"/>
    <w:rsid w:val="006316C0"/>
    <w:rsid w:val="00631FD7"/>
    <w:rsid w:val="00632206"/>
    <w:rsid w:val="00632221"/>
    <w:rsid w:val="00632325"/>
    <w:rsid w:val="00632612"/>
    <w:rsid w:val="00633C9B"/>
    <w:rsid w:val="0063459B"/>
    <w:rsid w:val="0063521D"/>
    <w:rsid w:val="006352E6"/>
    <w:rsid w:val="00635D9B"/>
    <w:rsid w:val="00635E92"/>
    <w:rsid w:val="00636BB8"/>
    <w:rsid w:val="00636C0A"/>
    <w:rsid w:val="006372D7"/>
    <w:rsid w:val="006372DA"/>
    <w:rsid w:val="0064074E"/>
    <w:rsid w:val="006409A3"/>
    <w:rsid w:val="0064192E"/>
    <w:rsid w:val="006440FE"/>
    <w:rsid w:val="00645156"/>
    <w:rsid w:val="00645986"/>
    <w:rsid w:val="00645BD6"/>
    <w:rsid w:val="0064676E"/>
    <w:rsid w:val="006469DA"/>
    <w:rsid w:val="006500CB"/>
    <w:rsid w:val="0065013C"/>
    <w:rsid w:val="00651468"/>
    <w:rsid w:val="006522B3"/>
    <w:rsid w:val="006523ED"/>
    <w:rsid w:val="00652D2A"/>
    <w:rsid w:val="00653491"/>
    <w:rsid w:val="00654013"/>
    <w:rsid w:val="006540A2"/>
    <w:rsid w:val="006543D0"/>
    <w:rsid w:val="00654B1D"/>
    <w:rsid w:val="0065576B"/>
    <w:rsid w:val="00656159"/>
    <w:rsid w:val="00656225"/>
    <w:rsid w:val="0065717A"/>
    <w:rsid w:val="00660CA0"/>
    <w:rsid w:val="00660FE9"/>
    <w:rsid w:val="00662031"/>
    <w:rsid w:val="006625F0"/>
    <w:rsid w:val="006639D7"/>
    <w:rsid w:val="00663E68"/>
    <w:rsid w:val="00664445"/>
    <w:rsid w:val="00664B57"/>
    <w:rsid w:val="00665417"/>
    <w:rsid w:val="00667478"/>
    <w:rsid w:val="0066762A"/>
    <w:rsid w:val="00670B4B"/>
    <w:rsid w:val="00670F7D"/>
    <w:rsid w:val="006713DC"/>
    <w:rsid w:val="00673208"/>
    <w:rsid w:val="006742B9"/>
    <w:rsid w:val="00674BCF"/>
    <w:rsid w:val="00674BDC"/>
    <w:rsid w:val="0067518B"/>
    <w:rsid w:val="006751C5"/>
    <w:rsid w:val="00675296"/>
    <w:rsid w:val="006760E9"/>
    <w:rsid w:val="006763AB"/>
    <w:rsid w:val="00677155"/>
    <w:rsid w:val="0067743A"/>
    <w:rsid w:val="00677A72"/>
    <w:rsid w:val="006828C5"/>
    <w:rsid w:val="00685E03"/>
    <w:rsid w:val="00687578"/>
    <w:rsid w:val="00690465"/>
    <w:rsid w:val="00692819"/>
    <w:rsid w:val="00692973"/>
    <w:rsid w:val="00692C52"/>
    <w:rsid w:val="00693625"/>
    <w:rsid w:val="0069446B"/>
    <w:rsid w:val="006947D9"/>
    <w:rsid w:val="00695868"/>
    <w:rsid w:val="006978BB"/>
    <w:rsid w:val="006A0B0C"/>
    <w:rsid w:val="006A3327"/>
    <w:rsid w:val="006A344F"/>
    <w:rsid w:val="006A396F"/>
    <w:rsid w:val="006A39D5"/>
    <w:rsid w:val="006A408F"/>
    <w:rsid w:val="006A41AF"/>
    <w:rsid w:val="006A5F9E"/>
    <w:rsid w:val="006A68F7"/>
    <w:rsid w:val="006A7175"/>
    <w:rsid w:val="006A79A3"/>
    <w:rsid w:val="006A7B4B"/>
    <w:rsid w:val="006B0FCA"/>
    <w:rsid w:val="006B1472"/>
    <w:rsid w:val="006B29FA"/>
    <w:rsid w:val="006B2E4B"/>
    <w:rsid w:val="006B3697"/>
    <w:rsid w:val="006B411A"/>
    <w:rsid w:val="006B41C8"/>
    <w:rsid w:val="006B49FF"/>
    <w:rsid w:val="006B4BCC"/>
    <w:rsid w:val="006B5505"/>
    <w:rsid w:val="006C04A5"/>
    <w:rsid w:val="006C0B7C"/>
    <w:rsid w:val="006C0F81"/>
    <w:rsid w:val="006C1DF5"/>
    <w:rsid w:val="006C25C1"/>
    <w:rsid w:val="006C286A"/>
    <w:rsid w:val="006C2F21"/>
    <w:rsid w:val="006C3B87"/>
    <w:rsid w:val="006C4E26"/>
    <w:rsid w:val="006C50C6"/>
    <w:rsid w:val="006C5B68"/>
    <w:rsid w:val="006C5E3E"/>
    <w:rsid w:val="006C62B3"/>
    <w:rsid w:val="006C6352"/>
    <w:rsid w:val="006C66EE"/>
    <w:rsid w:val="006C68D3"/>
    <w:rsid w:val="006C70CE"/>
    <w:rsid w:val="006D0BCB"/>
    <w:rsid w:val="006D0D0F"/>
    <w:rsid w:val="006D14D3"/>
    <w:rsid w:val="006D16A9"/>
    <w:rsid w:val="006D25D1"/>
    <w:rsid w:val="006D27B9"/>
    <w:rsid w:val="006D3809"/>
    <w:rsid w:val="006D3F78"/>
    <w:rsid w:val="006D4DF1"/>
    <w:rsid w:val="006D5FA5"/>
    <w:rsid w:val="006D6993"/>
    <w:rsid w:val="006E140C"/>
    <w:rsid w:val="006E22CE"/>
    <w:rsid w:val="006E2603"/>
    <w:rsid w:val="006E2768"/>
    <w:rsid w:val="006E3B87"/>
    <w:rsid w:val="006E505A"/>
    <w:rsid w:val="006E5B8D"/>
    <w:rsid w:val="006E716D"/>
    <w:rsid w:val="006F03C4"/>
    <w:rsid w:val="006F19DE"/>
    <w:rsid w:val="006F2D71"/>
    <w:rsid w:val="006F3A30"/>
    <w:rsid w:val="006F5428"/>
    <w:rsid w:val="006F6325"/>
    <w:rsid w:val="00701BC5"/>
    <w:rsid w:val="00702852"/>
    <w:rsid w:val="0070312D"/>
    <w:rsid w:val="00704B59"/>
    <w:rsid w:val="007050EB"/>
    <w:rsid w:val="0070512E"/>
    <w:rsid w:val="007053ED"/>
    <w:rsid w:val="00705A23"/>
    <w:rsid w:val="00705C53"/>
    <w:rsid w:val="00706175"/>
    <w:rsid w:val="00706397"/>
    <w:rsid w:val="007063BC"/>
    <w:rsid w:val="007065AC"/>
    <w:rsid w:val="00706A13"/>
    <w:rsid w:val="0070720D"/>
    <w:rsid w:val="00710491"/>
    <w:rsid w:val="00710ABD"/>
    <w:rsid w:val="007119CA"/>
    <w:rsid w:val="00711D58"/>
    <w:rsid w:val="0071231B"/>
    <w:rsid w:val="00713A3D"/>
    <w:rsid w:val="00714858"/>
    <w:rsid w:val="00714988"/>
    <w:rsid w:val="00715337"/>
    <w:rsid w:val="00715F53"/>
    <w:rsid w:val="00716E18"/>
    <w:rsid w:val="0071729B"/>
    <w:rsid w:val="007204F4"/>
    <w:rsid w:val="00721B6C"/>
    <w:rsid w:val="007250C0"/>
    <w:rsid w:val="00726799"/>
    <w:rsid w:val="00726ADA"/>
    <w:rsid w:val="00726C4A"/>
    <w:rsid w:val="00727782"/>
    <w:rsid w:val="007307D0"/>
    <w:rsid w:val="00730B7D"/>
    <w:rsid w:val="0073231F"/>
    <w:rsid w:val="0073257B"/>
    <w:rsid w:val="00732CA2"/>
    <w:rsid w:val="00733D5B"/>
    <w:rsid w:val="00734AF9"/>
    <w:rsid w:val="00734CE5"/>
    <w:rsid w:val="00734EAD"/>
    <w:rsid w:val="007355A5"/>
    <w:rsid w:val="007368C3"/>
    <w:rsid w:val="0073712E"/>
    <w:rsid w:val="00737E32"/>
    <w:rsid w:val="00741800"/>
    <w:rsid w:val="0074262F"/>
    <w:rsid w:val="00742D5E"/>
    <w:rsid w:val="00743239"/>
    <w:rsid w:val="007439B5"/>
    <w:rsid w:val="00744416"/>
    <w:rsid w:val="007446E7"/>
    <w:rsid w:val="007447A2"/>
    <w:rsid w:val="007472F3"/>
    <w:rsid w:val="007478FC"/>
    <w:rsid w:val="0075038D"/>
    <w:rsid w:val="0075046D"/>
    <w:rsid w:val="00750EAC"/>
    <w:rsid w:val="00751B84"/>
    <w:rsid w:val="00752B99"/>
    <w:rsid w:val="007537F7"/>
    <w:rsid w:val="0075393B"/>
    <w:rsid w:val="00754833"/>
    <w:rsid w:val="00755177"/>
    <w:rsid w:val="007565CE"/>
    <w:rsid w:val="0075661A"/>
    <w:rsid w:val="00756804"/>
    <w:rsid w:val="00757049"/>
    <w:rsid w:val="007574A4"/>
    <w:rsid w:val="00757D63"/>
    <w:rsid w:val="00760A07"/>
    <w:rsid w:val="00760CEC"/>
    <w:rsid w:val="00760D1E"/>
    <w:rsid w:val="00761863"/>
    <w:rsid w:val="00762250"/>
    <w:rsid w:val="00762BC3"/>
    <w:rsid w:val="00763630"/>
    <w:rsid w:val="00763676"/>
    <w:rsid w:val="007637B3"/>
    <w:rsid w:val="00763F68"/>
    <w:rsid w:val="007643D3"/>
    <w:rsid w:val="00764696"/>
    <w:rsid w:val="0076496A"/>
    <w:rsid w:val="00764A83"/>
    <w:rsid w:val="0076515B"/>
    <w:rsid w:val="0076527E"/>
    <w:rsid w:val="00765896"/>
    <w:rsid w:val="00765D8C"/>
    <w:rsid w:val="00766EC2"/>
    <w:rsid w:val="00770CA3"/>
    <w:rsid w:val="00772FC8"/>
    <w:rsid w:val="007736EF"/>
    <w:rsid w:val="00774068"/>
    <w:rsid w:val="00774EA8"/>
    <w:rsid w:val="00775001"/>
    <w:rsid w:val="00775178"/>
    <w:rsid w:val="00775302"/>
    <w:rsid w:val="00775F88"/>
    <w:rsid w:val="00776551"/>
    <w:rsid w:val="0077686A"/>
    <w:rsid w:val="0077717F"/>
    <w:rsid w:val="00780353"/>
    <w:rsid w:val="00780CBF"/>
    <w:rsid w:val="00780DA2"/>
    <w:rsid w:val="00780F7E"/>
    <w:rsid w:val="0078112F"/>
    <w:rsid w:val="0078200C"/>
    <w:rsid w:val="00782447"/>
    <w:rsid w:val="007827B5"/>
    <w:rsid w:val="00784299"/>
    <w:rsid w:val="007858B0"/>
    <w:rsid w:val="00786EFF"/>
    <w:rsid w:val="007870DE"/>
    <w:rsid w:val="007874CD"/>
    <w:rsid w:val="00787617"/>
    <w:rsid w:val="00787658"/>
    <w:rsid w:val="00787B2B"/>
    <w:rsid w:val="00787EBF"/>
    <w:rsid w:val="007902D1"/>
    <w:rsid w:val="007905C6"/>
    <w:rsid w:val="00790F69"/>
    <w:rsid w:val="007912F9"/>
    <w:rsid w:val="00791B98"/>
    <w:rsid w:val="00793527"/>
    <w:rsid w:val="0079387A"/>
    <w:rsid w:val="00793CC1"/>
    <w:rsid w:val="00797A79"/>
    <w:rsid w:val="007A1A1D"/>
    <w:rsid w:val="007A2501"/>
    <w:rsid w:val="007A2DB7"/>
    <w:rsid w:val="007A367F"/>
    <w:rsid w:val="007A3769"/>
    <w:rsid w:val="007A4E60"/>
    <w:rsid w:val="007A620D"/>
    <w:rsid w:val="007A6727"/>
    <w:rsid w:val="007A7F22"/>
    <w:rsid w:val="007A7F41"/>
    <w:rsid w:val="007B08D2"/>
    <w:rsid w:val="007B1410"/>
    <w:rsid w:val="007B1B2D"/>
    <w:rsid w:val="007B1CED"/>
    <w:rsid w:val="007B3786"/>
    <w:rsid w:val="007B3CA0"/>
    <w:rsid w:val="007B4E9D"/>
    <w:rsid w:val="007B559E"/>
    <w:rsid w:val="007B6A05"/>
    <w:rsid w:val="007B71C0"/>
    <w:rsid w:val="007C3AAE"/>
    <w:rsid w:val="007C3BDC"/>
    <w:rsid w:val="007C4E93"/>
    <w:rsid w:val="007C5582"/>
    <w:rsid w:val="007C655E"/>
    <w:rsid w:val="007C7F27"/>
    <w:rsid w:val="007D0BB7"/>
    <w:rsid w:val="007D16CD"/>
    <w:rsid w:val="007D2885"/>
    <w:rsid w:val="007D3C35"/>
    <w:rsid w:val="007D4CC9"/>
    <w:rsid w:val="007D5EDD"/>
    <w:rsid w:val="007D64EB"/>
    <w:rsid w:val="007D6559"/>
    <w:rsid w:val="007D7E57"/>
    <w:rsid w:val="007E0E03"/>
    <w:rsid w:val="007E149C"/>
    <w:rsid w:val="007E193F"/>
    <w:rsid w:val="007E1CE9"/>
    <w:rsid w:val="007E21E6"/>
    <w:rsid w:val="007E3057"/>
    <w:rsid w:val="007E320E"/>
    <w:rsid w:val="007E521A"/>
    <w:rsid w:val="007E523B"/>
    <w:rsid w:val="007E699C"/>
    <w:rsid w:val="007F030E"/>
    <w:rsid w:val="007F0B7C"/>
    <w:rsid w:val="007F0C04"/>
    <w:rsid w:val="007F1269"/>
    <w:rsid w:val="007F1816"/>
    <w:rsid w:val="007F1AAC"/>
    <w:rsid w:val="007F2C78"/>
    <w:rsid w:val="007F3214"/>
    <w:rsid w:val="007F4067"/>
    <w:rsid w:val="007F5AF2"/>
    <w:rsid w:val="007F5B5E"/>
    <w:rsid w:val="007F619C"/>
    <w:rsid w:val="007F6F01"/>
    <w:rsid w:val="007F7E7A"/>
    <w:rsid w:val="00800A62"/>
    <w:rsid w:val="00800C03"/>
    <w:rsid w:val="00800F4B"/>
    <w:rsid w:val="00801057"/>
    <w:rsid w:val="00801103"/>
    <w:rsid w:val="00801189"/>
    <w:rsid w:val="00801377"/>
    <w:rsid w:val="00801D70"/>
    <w:rsid w:val="00803C55"/>
    <w:rsid w:val="00805473"/>
    <w:rsid w:val="008059A3"/>
    <w:rsid w:val="00806099"/>
    <w:rsid w:val="008060CB"/>
    <w:rsid w:val="0081150E"/>
    <w:rsid w:val="008119F9"/>
    <w:rsid w:val="00813075"/>
    <w:rsid w:val="0081369C"/>
    <w:rsid w:val="00813AAA"/>
    <w:rsid w:val="00815635"/>
    <w:rsid w:val="0081690E"/>
    <w:rsid w:val="008169F8"/>
    <w:rsid w:val="00816DA3"/>
    <w:rsid w:val="00817945"/>
    <w:rsid w:val="00821C9E"/>
    <w:rsid w:val="00822767"/>
    <w:rsid w:val="0082318A"/>
    <w:rsid w:val="00823DB4"/>
    <w:rsid w:val="00824227"/>
    <w:rsid w:val="008242DD"/>
    <w:rsid w:val="00824F1C"/>
    <w:rsid w:val="00826A7E"/>
    <w:rsid w:val="008270A5"/>
    <w:rsid w:val="00827E10"/>
    <w:rsid w:val="00830856"/>
    <w:rsid w:val="00830A44"/>
    <w:rsid w:val="00831014"/>
    <w:rsid w:val="008310DC"/>
    <w:rsid w:val="00831E86"/>
    <w:rsid w:val="0083225B"/>
    <w:rsid w:val="00832451"/>
    <w:rsid w:val="008337C1"/>
    <w:rsid w:val="00833BC3"/>
    <w:rsid w:val="00833EEC"/>
    <w:rsid w:val="00833FC6"/>
    <w:rsid w:val="00836226"/>
    <w:rsid w:val="00836ABD"/>
    <w:rsid w:val="008400A5"/>
    <w:rsid w:val="008411A7"/>
    <w:rsid w:val="00842A1A"/>
    <w:rsid w:val="00842D69"/>
    <w:rsid w:val="0084679B"/>
    <w:rsid w:val="00846B8D"/>
    <w:rsid w:val="00847AD7"/>
    <w:rsid w:val="00847E02"/>
    <w:rsid w:val="00850B91"/>
    <w:rsid w:val="00851EE7"/>
    <w:rsid w:val="00852321"/>
    <w:rsid w:val="00852557"/>
    <w:rsid w:val="00854C32"/>
    <w:rsid w:val="00855B23"/>
    <w:rsid w:val="0085678B"/>
    <w:rsid w:val="008615A6"/>
    <w:rsid w:val="00861D03"/>
    <w:rsid w:val="00862F89"/>
    <w:rsid w:val="008643E1"/>
    <w:rsid w:val="00864E30"/>
    <w:rsid w:val="0086553A"/>
    <w:rsid w:val="008658FA"/>
    <w:rsid w:val="008661E7"/>
    <w:rsid w:val="0086656C"/>
    <w:rsid w:val="00867518"/>
    <w:rsid w:val="00870751"/>
    <w:rsid w:val="0087180C"/>
    <w:rsid w:val="008718A4"/>
    <w:rsid w:val="008744B7"/>
    <w:rsid w:val="008749A1"/>
    <w:rsid w:val="00874EA3"/>
    <w:rsid w:val="00875029"/>
    <w:rsid w:val="008750C8"/>
    <w:rsid w:val="00875760"/>
    <w:rsid w:val="00877357"/>
    <w:rsid w:val="008773E1"/>
    <w:rsid w:val="00877CE5"/>
    <w:rsid w:val="008802F5"/>
    <w:rsid w:val="00880716"/>
    <w:rsid w:val="008809AB"/>
    <w:rsid w:val="008811E9"/>
    <w:rsid w:val="00881839"/>
    <w:rsid w:val="00883A9F"/>
    <w:rsid w:val="00883C04"/>
    <w:rsid w:val="00884AED"/>
    <w:rsid w:val="008854BD"/>
    <w:rsid w:val="0088563F"/>
    <w:rsid w:val="00886433"/>
    <w:rsid w:val="00886BB8"/>
    <w:rsid w:val="00886D83"/>
    <w:rsid w:val="0088712C"/>
    <w:rsid w:val="0088768C"/>
    <w:rsid w:val="00887EA7"/>
    <w:rsid w:val="00890503"/>
    <w:rsid w:val="0089098E"/>
    <w:rsid w:val="00890B39"/>
    <w:rsid w:val="00890D69"/>
    <w:rsid w:val="008917B2"/>
    <w:rsid w:val="00891E2E"/>
    <w:rsid w:val="00892283"/>
    <w:rsid w:val="008925DE"/>
    <w:rsid w:val="008928C2"/>
    <w:rsid w:val="00893945"/>
    <w:rsid w:val="00894931"/>
    <w:rsid w:val="00895019"/>
    <w:rsid w:val="0089555B"/>
    <w:rsid w:val="00897307"/>
    <w:rsid w:val="00897883"/>
    <w:rsid w:val="008A008B"/>
    <w:rsid w:val="008A00DA"/>
    <w:rsid w:val="008A0836"/>
    <w:rsid w:val="008A099F"/>
    <w:rsid w:val="008A0E1D"/>
    <w:rsid w:val="008A2BE3"/>
    <w:rsid w:val="008A45AE"/>
    <w:rsid w:val="008A501F"/>
    <w:rsid w:val="008A5777"/>
    <w:rsid w:val="008A6473"/>
    <w:rsid w:val="008A764A"/>
    <w:rsid w:val="008B0CF4"/>
    <w:rsid w:val="008B3B2F"/>
    <w:rsid w:val="008B3C1B"/>
    <w:rsid w:val="008B4641"/>
    <w:rsid w:val="008B55AD"/>
    <w:rsid w:val="008B5645"/>
    <w:rsid w:val="008B647D"/>
    <w:rsid w:val="008B69D4"/>
    <w:rsid w:val="008B78B1"/>
    <w:rsid w:val="008C00BB"/>
    <w:rsid w:val="008C072C"/>
    <w:rsid w:val="008C22F6"/>
    <w:rsid w:val="008C2BA7"/>
    <w:rsid w:val="008C36F8"/>
    <w:rsid w:val="008C507B"/>
    <w:rsid w:val="008C6AB0"/>
    <w:rsid w:val="008C7261"/>
    <w:rsid w:val="008D0516"/>
    <w:rsid w:val="008D12FE"/>
    <w:rsid w:val="008D1D80"/>
    <w:rsid w:val="008D29DA"/>
    <w:rsid w:val="008D379E"/>
    <w:rsid w:val="008D38A1"/>
    <w:rsid w:val="008D38AB"/>
    <w:rsid w:val="008D3C64"/>
    <w:rsid w:val="008D4371"/>
    <w:rsid w:val="008D47B9"/>
    <w:rsid w:val="008D4CA1"/>
    <w:rsid w:val="008D5CCD"/>
    <w:rsid w:val="008D6047"/>
    <w:rsid w:val="008D6DB1"/>
    <w:rsid w:val="008D72AC"/>
    <w:rsid w:val="008E0EDC"/>
    <w:rsid w:val="008E0F33"/>
    <w:rsid w:val="008E1D11"/>
    <w:rsid w:val="008E2121"/>
    <w:rsid w:val="008E27AB"/>
    <w:rsid w:val="008E29C5"/>
    <w:rsid w:val="008E2A23"/>
    <w:rsid w:val="008E2F56"/>
    <w:rsid w:val="008E7CEC"/>
    <w:rsid w:val="008F0714"/>
    <w:rsid w:val="008F0994"/>
    <w:rsid w:val="008F28BD"/>
    <w:rsid w:val="008F29C7"/>
    <w:rsid w:val="008F3149"/>
    <w:rsid w:val="008F4F40"/>
    <w:rsid w:val="008F570D"/>
    <w:rsid w:val="008F7213"/>
    <w:rsid w:val="008F742F"/>
    <w:rsid w:val="008F7A5F"/>
    <w:rsid w:val="009008FE"/>
    <w:rsid w:val="00900BC5"/>
    <w:rsid w:val="00900EAF"/>
    <w:rsid w:val="009020B4"/>
    <w:rsid w:val="00902848"/>
    <w:rsid w:val="0090337E"/>
    <w:rsid w:val="00903C09"/>
    <w:rsid w:val="009061CD"/>
    <w:rsid w:val="00907B3C"/>
    <w:rsid w:val="00907D8A"/>
    <w:rsid w:val="00911AEA"/>
    <w:rsid w:val="00912C40"/>
    <w:rsid w:val="00912FB5"/>
    <w:rsid w:val="00913433"/>
    <w:rsid w:val="00913E7D"/>
    <w:rsid w:val="009152C8"/>
    <w:rsid w:val="00915F31"/>
    <w:rsid w:val="009172C1"/>
    <w:rsid w:val="00917914"/>
    <w:rsid w:val="00920330"/>
    <w:rsid w:val="009213EC"/>
    <w:rsid w:val="0092223A"/>
    <w:rsid w:val="00922349"/>
    <w:rsid w:val="009228D4"/>
    <w:rsid w:val="00923C45"/>
    <w:rsid w:val="00924E70"/>
    <w:rsid w:val="00924EC3"/>
    <w:rsid w:val="0092511F"/>
    <w:rsid w:val="009258DF"/>
    <w:rsid w:val="00925CFB"/>
    <w:rsid w:val="00925E36"/>
    <w:rsid w:val="00926638"/>
    <w:rsid w:val="00926B68"/>
    <w:rsid w:val="009271D9"/>
    <w:rsid w:val="009278F2"/>
    <w:rsid w:val="00927F70"/>
    <w:rsid w:val="009306CD"/>
    <w:rsid w:val="00930B0C"/>
    <w:rsid w:val="009316B0"/>
    <w:rsid w:val="009327B9"/>
    <w:rsid w:val="00933710"/>
    <w:rsid w:val="00934376"/>
    <w:rsid w:val="009343C8"/>
    <w:rsid w:val="00934A75"/>
    <w:rsid w:val="0093518C"/>
    <w:rsid w:val="009353D3"/>
    <w:rsid w:val="00935722"/>
    <w:rsid w:val="00936E5F"/>
    <w:rsid w:val="009374B2"/>
    <w:rsid w:val="00937C22"/>
    <w:rsid w:val="00940012"/>
    <w:rsid w:val="00940A4C"/>
    <w:rsid w:val="00941DAA"/>
    <w:rsid w:val="00945120"/>
    <w:rsid w:val="00946EBF"/>
    <w:rsid w:val="00950FCC"/>
    <w:rsid w:val="0095273D"/>
    <w:rsid w:val="009543D5"/>
    <w:rsid w:val="00954CE0"/>
    <w:rsid w:val="009554A1"/>
    <w:rsid w:val="009561CF"/>
    <w:rsid w:val="00957754"/>
    <w:rsid w:val="00960521"/>
    <w:rsid w:val="00960621"/>
    <w:rsid w:val="00961098"/>
    <w:rsid w:val="0096155C"/>
    <w:rsid w:val="009618F3"/>
    <w:rsid w:val="009622F7"/>
    <w:rsid w:val="00962BA5"/>
    <w:rsid w:val="00962EB9"/>
    <w:rsid w:val="009647BC"/>
    <w:rsid w:val="00964871"/>
    <w:rsid w:val="009651F8"/>
    <w:rsid w:val="0096522E"/>
    <w:rsid w:val="0096634D"/>
    <w:rsid w:val="0096661F"/>
    <w:rsid w:val="00966B2F"/>
    <w:rsid w:val="00966EC2"/>
    <w:rsid w:val="00967B9F"/>
    <w:rsid w:val="0097049F"/>
    <w:rsid w:val="009709D3"/>
    <w:rsid w:val="00971A77"/>
    <w:rsid w:val="00971C6E"/>
    <w:rsid w:val="00971C77"/>
    <w:rsid w:val="00973CA4"/>
    <w:rsid w:val="00976090"/>
    <w:rsid w:val="0097679B"/>
    <w:rsid w:val="00976E2A"/>
    <w:rsid w:val="00981E65"/>
    <w:rsid w:val="00982D76"/>
    <w:rsid w:val="00984ED5"/>
    <w:rsid w:val="00990605"/>
    <w:rsid w:val="009917C2"/>
    <w:rsid w:val="00992769"/>
    <w:rsid w:val="00992C92"/>
    <w:rsid w:val="00992DED"/>
    <w:rsid w:val="00992DF7"/>
    <w:rsid w:val="00993170"/>
    <w:rsid w:val="009943D0"/>
    <w:rsid w:val="00994DEE"/>
    <w:rsid w:val="00997488"/>
    <w:rsid w:val="0099756B"/>
    <w:rsid w:val="009A0E43"/>
    <w:rsid w:val="009A1C02"/>
    <w:rsid w:val="009A2110"/>
    <w:rsid w:val="009A3852"/>
    <w:rsid w:val="009A45A9"/>
    <w:rsid w:val="009A4D70"/>
    <w:rsid w:val="009A5952"/>
    <w:rsid w:val="009A62EA"/>
    <w:rsid w:val="009A6B10"/>
    <w:rsid w:val="009B0CDA"/>
    <w:rsid w:val="009B0DAC"/>
    <w:rsid w:val="009B4928"/>
    <w:rsid w:val="009B517A"/>
    <w:rsid w:val="009B5660"/>
    <w:rsid w:val="009B5F2B"/>
    <w:rsid w:val="009B6F7B"/>
    <w:rsid w:val="009C0054"/>
    <w:rsid w:val="009C060C"/>
    <w:rsid w:val="009C0799"/>
    <w:rsid w:val="009C1482"/>
    <w:rsid w:val="009C1984"/>
    <w:rsid w:val="009C2F19"/>
    <w:rsid w:val="009C3057"/>
    <w:rsid w:val="009C42DA"/>
    <w:rsid w:val="009C443A"/>
    <w:rsid w:val="009C5BA6"/>
    <w:rsid w:val="009C6195"/>
    <w:rsid w:val="009C6222"/>
    <w:rsid w:val="009C6311"/>
    <w:rsid w:val="009C7282"/>
    <w:rsid w:val="009C755B"/>
    <w:rsid w:val="009C7B7C"/>
    <w:rsid w:val="009C7DC9"/>
    <w:rsid w:val="009D0D44"/>
    <w:rsid w:val="009D106A"/>
    <w:rsid w:val="009D232E"/>
    <w:rsid w:val="009D3071"/>
    <w:rsid w:val="009D40FF"/>
    <w:rsid w:val="009D444A"/>
    <w:rsid w:val="009D4D43"/>
    <w:rsid w:val="009E18C0"/>
    <w:rsid w:val="009E1B63"/>
    <w:rsid w:val="009E2220"/>
    <w:rsid w:val="009E2786"/>
    <w:rsid w:val="009E2991"/>
    <w:rsid w:val="009E2A9A"/>
    <w:rsid w:val="009E2F47"/>
    <w:rsid w:val="009E3D75"/>
    <w:rsid w:val="009E419C"/>
    <w:rsid w:val="009E421F"/>
    <w:rsid w:val="009E4FC1"/>
    <w:rsid w:val="009E5E7A"/>
    <w:rsid w:val="009E61E3"/>
    <w:rsid w:val="009E7A66"/>
    <w:rsid w:val="009F043C"/>
    <w:rsid w:val="009F090C"/>
    <w:rsid w:val="009F0DC6"/>
    <w:rsid w:val="009F2210"/>
    <w:rsid w:val="009F23C7"/>
    <w:rsid w:val="009F243C"/>
    <w:rsid w:val="009F320C"/>
    <w:rsid w:val="009F3D09"/>
    <w:rsid w:val="009F4A36"/>
    <w:rsid w:val="009F4B14"/>
    <w:rsid w:val="009F4CF6"/>
    <w:rsid w:val="009F5761"/>
    <w:rsid w:val="009F73E1"/>
    <w:rsid w:val="009F7462"/>
    <w:rsid w:val="009F7E67"/>
    <w:rsid w:val="00A00EF9"/>
    <w:rsid w:val="00A01134"/>
    <w:rsid w:val="00A01633"/>
    <w:rsid w:val="00A02939"/>
    <w:rsid w:val="00A02C93"/>
    <w:rsid w:val="00A03FE9"/>
    <w:rsid w:val="00A05A0D"/>
    <w:rsid w:val="00A05DC9"/>
    <w:rsid w:val="00A062E8"/>
    <w:rsid w:val="00A0663F"/>
    <w:rsid w:val="00A10E0C"/>
    <w:rsid w:val="00A10EB4"/>
    <w:rsid w:val="00A111A2"/>
    <w:rsid w:val="00A11BA2"/>
    <w:rsid w:val="00A11C61"/>
    <w:rsid w:val="00A1233A"/>
    <w:rsid w:val="00A125D2"/>
    <w:rsid w:val="00A1399D"/>
    <w:rsid w:val="00A13C70"/>
    <w:rsid w:val="00A14AB7"/>
    <w:rsid w:val="00A14C70"/>
    <w:rsid w:val="00A155CB"/>
    <w:rsid w:val="00A15E0C"/>
    <w:rsid w:val="00A17B5B"/>
    <w:rsid w:val="00A20459"/>
    <w:rsid w:val="00A2103A"/>
    <w:rsid w:val="00A21BD2"/>
    <w:rsid w:val="00A21D9F"/>
    <w:rsid w:val="00A2412A"/>
    <w:rsid w:val="00A25190"/>
    <w:rsid w:val="00A253BF"/>
    <w:rsid w:val="00A261D5"/>
    <w:rsid w:val="00A268F1"/>
    <w:rsid w:val="00A27366"/>
    <w:rsid w:val="00A2741A"/>
    <w:rsid w:val="00A27E56"/>
    <w:rsid w:val="00A307EB"/>
    <w:rsid w:val="00A323C3"/>
    <w:rsid w:val="00A34B79"/>
    <w:rsid w:val="00A35059"/>
    <w:rsid w:val="00A35596"/>
    <w:rsid w:val="00A35B10"/>
    <w:rsid w:val="00A3622F"/>
    <w:rsid w:val="00A36EB5"/>
    <w:rsid w:val="00A36FE2"/>
    <w:rsid w:val="00A4066F"/>
    <w:rsid w:val="00A419A2"/>
    <w:rsid w:val="00A42182"/>
    <w:rsid w:val="00A42773"/>
    <w:rsid w:val="00A43114"/>
    <w:rsid w:val="00A43126"/>
    <w:rsid w:val="00A44793"/>
    <w:rsid w:val="00A44F8F"/>
    <w:rsid w:val="00A469D4"/>
    <w:rsid w:val="00A4723C"/>
    <w:rsid w:val="00A5241E"/>
    <w:rsid w:val="00A530FC"/>
    <w:rsid w:val="00A53722"/>
    <w:rsid w:val="00A54894"/>
    <w:rsid w:val="00A55FB5"/>
    <w:rsid w:val="00A56B12"/>
    <w:rsid w:val="00A57DAE"/>
    <w:rsid w:val="00A60361"/>
    <w:rsid w:val="00A6049C"/>
    <w:rsid w:val="00A60F25"/>
    <w:rsid w:val="00A6182E"/>
    <w:rsid w:val="00A6198F"/>
    <w:rsid w:val="00A61D09"/>
    <w:rsid w:val="00A630E4"/>
    <w:rsid w:val="00A638AD"/>
    <w:rsid w:val="00A64A42"/>
    <w:rsid w:val="00A70272"/>
    <w:rsid w:val="00A71787"/>
    <w:rsid w:val="00A736A2"/>
    <w:rsid w:val="00A73CA2"/>
    <w:rsid w:val="00A740A2"/>
    <w:rsid w:val="00A7603E"/>
    <w:rsid w:val="00A773B9"/>
    <w:rsid w:val="00A77D52"/>
    <w:rsid w:val="00A80B0A"/>
    <w:rsid w:val="00A80CDC"/>
    <w:rsid w:val="00A81867"/>
    <w:rsid w:val="00A8208A"/>
    <w:rsid w:val="00A82158"/>
    <w:rsid w:val="00A82915"/>
    <w:rsid w:val="00A85866"/>
    <w:rsid w:val="00A8600E"/>
    <w:rsid w:val="00A86750"/>
    <w:rsid w:val="00A87E64"/>
    <w:rsid w:val="00A9055C"/>
    <w:rsid w:val="00A91202"/>
    <w:rsid w:val="00A91CFB"/>
    <w:rsid w:val="00A91D60"/>
    <w:rsid w:val="00A923FD"/>
    <w:rsid w:val="00A963F1"/>
    <w:rsid w:val="00A96B83"/>
    <w:rsid w:val="00A96F05"/>
    <w:rsid w:val="00A96F77"/>
    <w:rsid w:val="00A97462"/>
    <w:rsid w:val="00A97588"/>
    <w:rsid w:val="00A97B37"/>
    <w:rsid w:val="00AA1270"/>
    <w:rsid w:val="00AA1EC8"/>
    <w:rsid w:val="00AA3038"/>
    <w:rsid w:val="00AA3282"/>
    <w:rsid w:val="00AA35B9"/>
    <w:rsid w:val="00AA43A3"/>
    <w:rsid w:val="00AA460A"/>
    <w:rsid w:val="00AA533A"/>
    <w:rsid w:val="00AA7531"/>
    <w:rsid w:val="00AA75AC"/>
    <w:rsid w:val="00AA78F0"/>
    <w:rsid w:val="00AB1026"/>
    <w:rsid w:val="00AB18B4"/>
    <w:rsid w:val="00AB1EE6"/>
    <w:rsid w:val="00AB2844"/>
    <w:rsid w:val="00AB3926"/>
    <w:rsid w:val="00AB43B5"/>
    <w:rsid w:val="00AB50F5"/>
    <w:rsid w:val="00AC28E1"/>
    <w:rsid w:val="00AC4BFD"/>
    <w:rsid w:val="00AC4F77"/>
    <w:rsid w:val="00AC6E58"/>
    <w:rsid w:val="00AC7528"/>
    <w:rsid w:val="00AC7797"/>
    <w:rsid w:val="00AC7EF4"/>
    <w:rsid w:val="00AD02F4"/>
    <w:rsid w:val="00AD10B5"/>
    <w:rsid w:val="00AD11FC"/>
    <w:rsid w:val="00AD1930"/>
    <w:rsid w:val="00AD2D2A"/>
    <w:rsid w:val="00AD3136"/>
    <w:rsid w:val="00AD657F"/>
    <w:rsid w:val="00AD7AE4"/>
    <w:rsid w:val="00AE09D8"/>
    <w:rsid w:val="00AE1349"/>
    <w:rsid w:val="00AE2325"/>
    <w:rsid w:val="00AE41F7"/>
    <w:rsid w:val="00AE439F"/>
    <w:rsid w:val="00AE46C9"/>
    <w:rsid w:val="00AE5BB5"/>
    <w:rsid w:val="00AE62D8"/>
    <w:rsid w:val="00AE64AE"/>
    <w:rsid w:val="00AE76F2"/>
    <w:rsid w:val="00AE77FC"/>
    <w:rsid w:val="00AF18B3"/>
    <w:rsid w:val="00AF239D"/>
    <w:rsid w:val="00AF2879"/>
    <w:rsid w:val="00AF2E8C"/>
    <w:rsid w:val="00AF3AF7"/>
    <w:rsid w:val="00AF4027"/>
    <w:rsid w:val="00AF462D"/>
    <w:rsid w:val="00AF4ABC"/>
    <w:rsid w:val="00AF4D9E"/>
    <w:rsid w:val="00AF6B18"/>
    <w:rsid w:val="00AF74F4"/>
    <w:rsid w:val="00B006A0"/>
    <w:rsid w:val="00B01C11"/>
    <w:rsid w:val="00B01EC9"/>
    <w:rsid w:val="00B041FE"/>
    <w:rsid w:val="00B0434D"/>
    <w:rsid w:val="00B047F9"/>
    <w:rsid w:val="00B04A45"/>
    <w:rsid w:val="00B0500B"/>
    <w:rsid w:val="00B058B8"/>
    <w:rsid w:val="00B05C8C"/>
    <w:rsid w:val="00B0674D"/>
    <w:rsid w:val="00B100A6"/>
    <w:rsid w:val="00B106DC"/>
    <w:rsid w:val="00B10AC6"/>
    <w:rsid w:val="00B10FE7"/>
    <w:rsid w:val="00B11CC5"/>
    <w:rsid w:val="00B11F94"/>
    <w:rsid w:val="00B1228E"/>
    <w:rsid w:val="00B12776"/>
    <w:rsid w:val="00B12DAA"/>
    <w:rsid w:val="00B132BC"/>
    <w:rsid w:val="00B1333F"/>
    <w:rsid w:val="00B136FA"/>
    <w:rsid w:val="00B13891"/>
    <w:rsid w:val="00B13E0F"/>
    <w:rsid w:val="00B141A8"/>
    <w:rsid w:val="00B14934"/>
    <w:rsid w:val="00B14A8C"/>
    <w:rsid w:val="00B14D32"/>
    <w:rsid w:val="00B14E96"/>
    <w:rsid w:val="00B17710"/>
    <w:rsid w:val="00B178CE"/>
    <w:rsid w:val="00B21FB1"/>
    <w:rsid w:val="00B25079"/>
    <w:rsid w:val="00B26636"/>
    <w:rsid w:val="00B2674D"/>
    <w:rsid w:val="00B26F51"/>
    <w:rsid w:val="00B26F81"/>
    <w:rsid w:val="00B278BB"/>
    <w:rsid w:val="00B3068A"/>
    <w:rsid w:val="00B30866"/>
    <w:rsid w:val="00B309EA"/>
    <w:rsid w:val="00B30C4C"/>
    <w:rsid w:val="00B351D8"/>
    <w:rsid w:val="00B352D5"/>
    <w:rsid w:val="00B36605"/>
    <w:rsid w:val="00B3662B"/>
    <w:rsid w:val="00B37903"/>
    <w:rsid w:val="00B37D28"/>
    <w:rsid w:val="00B4082E"/>
    <w:rsid w:val="00B42257"/>
    <w:rsid w:val="00B42517"/>
    <w:rsid w:val="00B428D2"/>
    <w:rsid w:val="00B42F2C"/>
    <w:rsid w:val="00B42FCA"/>
    <w:rsid w:val="00B43249"/>
    <w:rsid w:val="00B432F8"/>
    <w:rsid w:val="00B440D6"/>
    <w:rsid w:val="00B4455D"/>
    <w:rsid w:val="00B44F9F"/>
    <w:rsid w:val="00B4512E"/>
    <w:rsid w:val="00B45D67"/>
    <w:rsid w:val="00B468FC"/>
    <w:rsid w:val="00B46B58"/>
    <w:rsid w:val="00B518BC"/>
    <w:rsid w:val="00B52576"/>
    <w:rsid w:val="00B527D5"/>
    <w:rsid w:val="00B52893"/>
    <w:rsid w:val="00B5380F"/>
    <w:rsid w:val="00B5411E"/>
    <w:rsid w:val="00B54341"/>
    <w:rsid w:val="00B54547"/>
    <w:rsid w:val="00B617F5"/>
    <w:rsid w:val="00B61C39"/>
    <w:rsid w:val="00B62273"/>
    <w:rsid w:val="00B625F9"/>
    <w:rsid w:val="00B636F8"/>
    <w:rsid w:val="00B638A1"/>
    <w:rsid w:val="00B641DC"/>
    <w:rsid w:val="00B647BE"/>
    <w:rsid w:val="00B64863"/>
    <w:rsid w:val="00B649AB"/>
    <w:rsid w:val="00B6592A"/>
    <w:rsid w:val="00B673F6"/>
    <w:rsid w:val="00B705BC"/>
    <w:rsid w:val="00B706C2"/>
    <w:rsid w:val="00B70B07"/>
    <w:rsid w:val="00B72731"/>
    <w:rsid w:val="00B7327E"/>
    <w:rsid w:val="00B732EB"/>
    <w:rsid w:val="00B74425"/>
    <w:rsid w:val="00B74EFD"/>
    <w:rsid w:val="00B75C59"/>
    <w:rsid w:val="00B76698"/>
    <w:rsid w:val="00B77B0C"/>
    <w:rsid w:val="00B77C4E"/>
    <w:rsid w:val="00B80A57"/>
    <w:rsid w:val="00B811DA"/>
    <w:rsid w:val="00B827CA"/>
    <w:rsid w:val="00B83E72"/>
    <w:rsid w:val="00B85AF3"/>
    <w:rsid w:val="00B86364"/>
    <w:rsid w:val="00B86573"/>
    <w:rsid w:val="00B905B3"/>
    <w:rsid w:val="00B921E0"/>
    <w:rsid w:val="00B9238F"/>
    <w:rsid w:val="00B9389B"/>
    <w:rsid w:val="00B94C81"/>
    <w:rsid w:val="00B950C5"/>
    <w:rsid w:val="00B95172"/>
    <w:rsid w:val="00B9531C"/>
    <w:rsid w:val="00B95C7A"/>
    <w:rsid w:val="00B97D96"/>
    <w:rsid w:val="00BA14BA"/>
    <w:rsid w:val="00BA16D8"/>
    <w:rsid w:val="00BA178B"/>
    <w:rsid w:val="00BA18A5"/>
    <w:rsid w:val="00BA26CB"/>
    <w:rsid w:val="00BA35D5"/>
    <w:rsid w:val="00BA4764"/>
    <w:rsid w:val="00BA4B6C"/>
    <w:rsid w:val="00BA4BF5"/>
    <w:rsid w:val="00BA6918"/>
    <w:rsid w:val="00BA6F1D"/>
    <w:rsid w:val="00BA7E1F"/>
    <w:rsid w:val="00BB047E"/>
    <w:rsid w:val="00BB0A47"/>
    <w:rsid w:val="00BB0DB3"/>
    <w:rsid w:val="00BB1F1E"/>
    <w:rsid w:val="00BB1F2F"/>
    <w:rsid w:val="00BB314F"/>
    <w:rsid w:val="00BB3439"/>
    <w:rsid w:val="00BB43DA"/>
    <w:rsid w:val="00BB4F4C"/>
    <w:rsid w:val="00BB5895"/>
    <w:rsid w:val="00BC10C6"/>
    <w:rsid w:val="00BC2EDC"/>
    <w:rsid w:val="00BC510E"/>
    <w:rsid w:val="00BD03A6"/>
    <w:rsid w:val="00BD1063"/>
    <w:rsid w:val="00BD122D"/>
    <w:rsid w:val="00BD184D"/>
    <w:rsid w:val="00BD21B2"/>
    <w:rsid w:val="00BD2A54"/>
    <w:rsid w:val="00BD2BF6"/>
    <w:rsid w:val="00BD3980"/>
    <w:rsid w:val="00BD3A25"/>
    <w:rsid w:val="00BD3A6B"/>
    <w:rsid w:val="00BE03DE"/>
    <w:rsid w:val="00BE1F17"/>
    <w:rsid w:val="00BE37B8"/>
    <w:rsid w:val="00BE3A1D"/>
    <w:rsid w:val="00BE3D7E"/>
    <w:rsid w:val="00BE4F74"/>
    <w:rsid w:val="00BE562A"/>
    <w:rsid w:val="00BE6378"/>
    <w:rsid w:val="00BE6659"/>
    <w:rsid w:val="00BE699C"/>
    <w:rsid w:val="00BE791D"/>
    <w:rsid w:val="00BF0255"/>
    <w:rsid w:val="00BF03D7"/>
    <w:rsid w:val="00BF04F7"/>
    <w:rsid w:val="00BF0B4E"/>
    <w:rsid w:val="00BF0BA3"/>
    <w:rsid w:val="00BF12B1"/>
    <w:rsid w:val="00BF1408"/>
    <w:rsid w:val="00BF1DB2"/>
    <w:rsid w:val="00BF206B"/>
    <w:rsid w:val="00BF28BF"/>
    <w:rsid w:val="00BF2AF1"/>
    <w:rsid w:val="00BF4CEA"/>
    <w:rsid w:val="00BF5114"/>
    <w:rsid w:val="00BF5B6F"/>
    <w:rsid w:val="00BF6148"/>
    <w:rsid w:val="00BF66CA"/>
    <w:rsid w:val="00BF6FBB"/>
    <w:rsid w:val="00BF78E6"/>
    <w:rsid w:val="00C00508"/>
    <w:rsid w:val="00C01893"/>
    <w:rsid w:val="00C018CB"/>
    <w:rsid w:val="00C01B2F"/>
    <w:rsid w:val="00C0207C"/>
    <w:rsid w:val="00C023AB"/>
    <w:rsid w:val="00C024E8"/>
    <w:rsid w:val="00C02AE1"/>
    <w:rsid w:val="00C02E2A"/>
    <w:rsid w:val="00C0346C"/>
    <w:rsid w:val="00C0424A"/>
    <w:rsid w:val="00C044E3"/>
    <w:rsid w:val="00C047DF"/>
    <w:rsid w:val="00C06AE7"/>
    <w:rsid w:val="00C06D76"/>
    <w:rsid w:val="00C07522"/>
    <w:rsid w:val="00C077C4"/>
    <w:rsid w:val="00C102AD"/>
    <w:rsid w:val="00C1049E"/>
    <w:rsid w:val="00C10F6E"/>
    <w:rsid w:val="00C116BA"/>
    <w:rsid w:val="00C1394A"/>
    <w:rsid w:val="00C153EF"/>
    <w:rsid w:val="00C15F91"/>
    <w:rsid w:val="00C16656"/>
    <w:rsid w:val="00C16FFA"/>
    <w:rsid w:val="00C20A90"/>
    <w:rsid w:val="00C20C77"/>
    <w:rsid w:val="00C21735"/>
    <w:rsid w:val="00C218AC"/>
    <w:rsid w:val="00C2345D"/>
    <w:rsid w:val="00C2369C"/>
    <w:rsid w:val="00C242D5"/>
    <w:rsid w:val="00C249C8"/>
    <w:rsid w:val="00C250D7"/>
    <w:rsid w:val="00C25A11"/>
    <w:rsid w:val="00C268D8"/>
    <w:rsid w:val="00C27F7D"/>
    <w:rsid w:val="00C3008D"/>
    <w:rsid w:val="00C30D75"/>
    <w:rsid w:val="00C314CF"/>
    <w:rsid w:val="00C31D0B"/>
    <w:rsid w:val="00C32160"/>
    <w:rsid w:val="00C3423F"/>
    <w:rsid w:val="00C35961"/>
    <w:rsid w:val="00C35F56"/>
    <w:rsid w:val="00C366AE"/>
    <w:rsid w:val="00C36742"/>
    <w:rsid w:val="00C36E2C"/>
    <w:rsid w:val="00C36FCC"/>
    <w:rsid w:val="00C37B1A"/>
    <w:rsid w:val="00C40AD0"/>
    <w:rsid w:val="00C410D6"/>
    <w:rsid w:val="00C410DD"/>
    <w:rsid w:val="00C417B6"/>
    <w:rsid w:val="00C41C7B"/>
    <w:rsid w:val="00C421D4"/>
    <w:rsid w:val="00C422F7"/>
    <w:rsid w:val="00C42968"/>
    <w:rsid w:val="00C43443"/>
    <w:rsid w:val="00C4411D"/>
    <w:rsid w:val="00C4498F"/>
    <w:rsid w:val="00C44AF2"/>
    <w:rsid w:val="00C44B35"/>
    <w:rsid w:val="00C45BC4"/>
    <w:rsid w:val="00C46455"/>
    <w:rsid w:val="00C464FE"/>
    <w:rsid w:val="00C47421"/>
    <w:rsid w:val="00C47473"/>
    <w:rsid w:val="00C5096D"/>
    <w:rsid w:val="00C50D1C"/>
    <w:rsid w:val="00C518C8"/>
    <w:rsid w:val="00C52D63"/>
    <w:rsid w:val="00C53003"/>
    <w:rsid w:val="00C53AB3"/>
    <w:rsid w:val="00C548CC"/>
    <w:rsid w:val="00C54DCA"/>
    <w:rsid w:val="00C55D07"/>
    <w:rsid w:val="00C570D3"/>
    <w:rsid w:val="00C57353"/>
    <w:rsid w:val="00C605AD"/>
    <w:rsid w:val="00C6098D"/>
    <w:rsid w:val="00C620C1"/>
    <w:rsid w:val="00C62624"/>
    <w:rsid w:val="00C6274B"/>
    <w:rsid w:val="00C640BC"/>
    <w:rsid w:val="00C6457D"/>
    <w:rsid w:val="00C6499C"/>
    <w:rsid w:val="00C65AFB"/>
    <w:rsid w:val="00C666B1"/>
    <w:rsid w:val="00C67237"/>
    <w:rsid w:val="00C6756A"/>
    <w:rsid w:val="00C6765D"/>
    <w:rsid w:val="00C6771F"/>
    <w:rsid w:val="00C70493"/>
    <w:rsid w:val="00C70DED"/>
    <w:rsid w:val="00C719C1"/>
    <w:rsid w:val="00C722ED"/>
    <w:rsid w:val="00C73C0F"/>
    <w:rsid w:val="00C73EAC"/>
    <w:rsid w:val="00C74A96"/>
    <w:rsid w:val="00C7502C"/>
    <w:rsid w:val="00C7525E"/>
    <w:rsid w:val="00C7712F"/>
    <w:rsid w:val="00C774F9"/>
    <w:rsid w:val="00C778BC"/>
    <w:rsid w:val="00C80188"/>
    <w:rsid w:val="00C80A0D"/>
    <w:rsid w:val="00C80A9C"/>
    <w:rsid w:val="00C810BB"/>
    <w:rsid w:val="00C81B56"/>
    <w:rsid w:val="00C83BF5"/>
    <w:rsid w:val="00C84569"/>
    <w:rsid w:val="00C84F82"/>
    <w:rsid w:val="00C85464"/>
    <w:rsid w:val="00C8575E"/>
    <w:rsid w:val="00C872CF"/>
    <w:rsid w:val="00C87F2B"/>
    <w:rsid w:val="00C91141"/>
    <w:rsid w:val="00C93710"/>
    <w:rsid w:val="00C95073"/>
    <w:rsid w:val="00C95435"/>
    <w:rsid w:val="00C95D6D"/>
    <w:rsid w:val="00C95F37"/>
    <w:rsid w:val="00C96AAA"/>
    <w:rsid w:val="00C96C1E"/>
    <w:rsid w:val="00C9790C"/>
    <w:rsid w:val="00CA071A"/>
    <w:rsid w:val="00CA1545"/>
    <w:rsid w:val="00CA1CE8"/>
    <w:rsid w:val="00CA1CFB"/>
    <w:rsid w:val="00CA3649"/>
    <w:rsid w:val="00CA4484"/>
    <w:rsid w:val="00CA6055"/>
    <w:rsid w:val="00CA6586"/>
    <w:rsid w:val="00CA6FBC"/>
    <w:rsid w:val="00CB01C1"/>
    <w:rsid w:val="00CB0EF9"/>
    <w:rsid w:val="00CB17E1"/>
    <w:rsid w:val="00CB3065"/>
    <w:rsid w:val="00CB3612"/>
    <w:rsid w:val="00CB3748"/>
    <w:rsid w:val="00CB4297"/>
    <w:rsid w:val="00CB4B01"/>
    <w:rsid w:val="00CC2B58"/>
    <w:rsid w:val="00CC3EB2"/>
    <w:rsid w:val="00CC411A"/>
    <w:rsid w:val="00CC5FFD"/>
    <w:rsid w:val="00CC6D3E"/>
    <w:rsid w:val="00CC74AB"/>
    <w:rsid w:val="00CC7A82"/>
    <w:rsid w:val="00CD069A"/>
    <w:rsid w:val="00CD12B9"/>
    <w:rsid w:val="00CD35D5"/>
    <w:rsid w:val="00CD47BE"/>
    <w:rsid w:val="00CD4E27"/>
    <w:rsid w:val="00CD642C"/>
    <w:rsid w:val="00CD6ADE"/>
    <w:rsid w:val="00CE0086"/>
    <w:rsid w:val="00CE16AA"/>
    <w:rsid w:val="00CE299A"/>
    <w:rsid w:val="00CE47C8"/>
    <w:rsid w:val="00CE5C84"/>
    <w:rsid w:val="00CE67A8"/>
    <w:rsid w:val="00CF0539"/>
    <w:rsid w:val="00CF2DD1"/>
    <w:rsid w:val="00CF30CB"/>
    <w:rsid w:val="00CF375B"/>
    <w:rsid w:val="00CF463F"/>
    <w:rsid w:val="00CF4D93"/>
    <w:rsid w:val="00CF5542"/>
    <w:rsid w:val="00CF560A"/>
    <w:rsid w:val="00CF6E5A"/>
    <w:rsid w:val="00CF7E39"/>
    <w:rsid w:val="00D011A7"/>
    <w:rsid w:val="00D02054"/>
    <w:rsid w:val="00D02E93"/>
    <w:rsid w:val="00D032B5"/>
    <w:rsid w:val="00D04028"/>
    <w:rsid w:val="00D04EDA"/>
    <w:rsid w:val="00D050D6"/>
    <w:rsid w:val="00D05309"/>
    <w:rsid w:val="00D05C89"/>
    <w:rsid w:val="00D05FF3"/>
    <w:rsid w:val="00D06548"/>
    <w:rsid w:val="00D06857"/>
    <w:rsid w:val="00D0691F"/>
    <w:rsid w:val="00D07A08"/>
    <w:rsid w:val="00D112D0"/>
    <w:rsid w:val="00D11BE8"/>
    <w:rsid w:val="00D1283C"/>
    <w:rsid w:val="00D12944"/>
    <w:rsid w:val="00D13C95"/>
    <w:rsid w:val="00D14EC3"/>
    <w:rsid w:val="00D15153"/>
    <w:rsid w:val="00D15284"/>
    <w:rsid w:val="00D15442"/>
    <w:rsid w:val="00D157FD"/>
    <w:rsid w:val="00D15B9F"/>
    <w:rsid w:val="00D16437"/>
    <w:rsid w:val="00D205F5"/>
    <w:rsid w:val="00D209E7"/>
    <w:rsid w:val="00D226D4"/>
    <w:rsid w:val="00D23AEC"/>
    <w:rsid w:val="00D2511C"/>
    <w:rsid w:val="00D25647"/>
    <w:rsid w:val="00D26568"/>
    <w:rsid w:val="00D3022F"/>
    <w:rsid w:val="00D310E2"/>
    <w:rsid w:val="00D31CCF"/>
    <w:rsid w:val="00D32038"/>
    <w:rsid w:val="00D32233"/>
    <w:rsid w:val="00D32A0A"/>
    <w:rsid w:val="00D345C3"/>
    <w:rsid w:val="00D346AB"/>
    <w:rsid w:val="00D3492B"/>
    <w:rsid w:val="00D3516E"/>
    <w:rsid w:val="00D36E84"/>
    <w:rsid w:val="00D3700B"/>
    <w:rsid w:val="00D37586"/>
    <w:rsid w:val="00D378A3"/>
    <w:rsid w:val="00D379F7"/>
    <w:rsid w:val="00D37A66"/>
    <w:rsid w:val="00D43003"/>
    <w:rsid w:val="00D4308E"/>
    <w:rsid w:val="00D43D36"/>
    <w:rsid w:val="00D4403D"/>
    <w:rsid w:val="00D442D6"/>
    <w:rsid w:val="00D44ABE"/>
    <w:rsid w:val="00D4511F"/>
    <w:rsid w:val="00D46CA2"/>
    <w:rsid w:val="00D5166F"/>
    <w:rsid w:val="00D5336D"/>
    <w:rsid w:val="00D53601"/>
    <w:rsid w:val="00D54D5E"/>
    <w:rsid w:val="00D560D2"/>
    <w:rsid w:val="00D564ED"/>
    <w:rsid w:val="00D57253"/>
    <w:rsid w:val="00D57363"/>
    <w:rsid w:val="00D6212B"/>
    <w:rsid w:val="00D636AA"/>
    <w:rsid w:val="00D63A9D"/>
    <w:rsid w:val="00D6446E"/>
    <w:rsid w:val="00D64534"/>
    <w:rsid w:val="00D64860"/>
    <w:rsid w:val="00D65730"/>
    <w:rsid w:val="00D6588B"/>
    <w:rsid w:val="00D66249"/>
    <w:rsid w:val="00D67D47"/>
    <w:rsid w:val="00D70236"/>
    <w:rsid w:val="00D70D12"/>
    <w:rsid w:val="00D70E33"/>
    <w:rsid w:val="00D713E9"/>
    <w:rsid w:val="00D7155F"/>
    <w:rsid w:val="00D72926"/>
    <w:rsid w:val="00D7296F"/>
    <w:rsid w:val="00D73069"/>
    <w:rsid w:val="00D74367"/>
    <w:rsid w:val="00D75442"/>
    <w:rsid w:val="00D75B2D"/>
    <w:rsid w:val="00D77744"/>
    <w:rsid w:val="00D80A40"/>
    <w:rsid w:val="00D81AAE"/>
    <w:rsid w:val="00D839E6"/>
    <w:rsid w:val="00D8448E"/>
    <w:rsid w:val="00D84627"/>
    <w:rsid w:val="00D8550E"/>
    <w:rsid w:val="00D9004F"/>
    <w:rsid w:val="00D90BE1"/>
    <w:rsid w:val="00D90D28"/>
    <w:rsid w:val="00D915DB"/>
    <w:rsid w:val="00D92942"/>
    <w:rsid w:val="00D92A81"/>
    <w:rsid w:val="00D92E38"/>
    <w:rsid w:val="00D937C0"/>
    <w:rsid w:val="00D9383B"/>
    <w:rsid w:val="00D9395B"/>
    <w:rsid w:val="00D939FB"/>
    <w:rsid w:val="00D943D1"/>
    <w:rsid w:val="00D94C14"/>
    <w:rsid w:val="00D95737"/>
    <w:rsid w:val="00D9598E"/>
    <w:rsid w:val="00D96C98"/>
    <w:rsid w:val="00D973BC"/>
    <w:rsid w:val="00D97976"/>
    <w:rsid w:val="00D97D7E"/>
    <w:rsid w:val="00DA03E6"/>
    <w:rsid w:val="00DA07C0"/>
    <w:rsid w:val="00DA0D16"/>
    <w:rsid w:val="00DA0F51"/>
    <w:rsid w:val="00DA2610"/>
    <w:rsid w:val="00DA4307"/>
    <w:rsid w:val="00DA576F"/>
    <w:rsid w:val="00DB2457"/>
    <w:rsid w:val="00DB396E"/>
    <w:rsid w:val="00DB3F52"/>
    <w:rsid w:val="00DB4583"/>
    <w:rsid w:val="00DB486E"/>
    <w:rsid w:val="00DB61A7"/>
    <w:rsid w:val="00DB67BC"/>
    <w:rsid w:val="00DB6BC1"/>
    <w:rsid w:val="00DB6CA7"/>
    <w:rsid w:val="00DC228C"/>
    <w:rsid w:val="00DC2599"/>
    <w:rsid w:val="00DC2EFE"/>
    <w:rsid w:val="00DC33D4"/>
    <w:rsid w:val="00DC4738"/>
    <w:rsid w:val="00DC473B"/>
    <w:rsid w:val="00DC49BC"/>
    <w:rsid w:val="00DC50B9"/>
    <w:rsid w:val="00DC59A8"/>
    <w:rsid w:val="00DC61D6"/>
    <w:rsid w:val="00DD0F3D"/>
    <w:rsid w:val="00DD32E7"/>
    <w:rsid w:val="00DD3B60"/>
    <w:rsid w:val="00DD4880"/>
    <w:rsid w:val="00DD4E2A"/>
    <w:rsid w:val="00DD4F32"/>
    <w:rsid w:val="00DD5CD9"/>
    <w:rsid w:val="00DD69A8"/>
    <w:rsid w:val="00DD727A"/>
    <w:rsid w:val="00DE01AC"/>
    <w:rsid w:val="00DE079F"/>
    <w:rsid w:val="00DE0862"/>
    <w:rsid w:val="00DE2E04"/>
    <w:rsid w:val="00DE2E31"/>
    <w:rsid w:val="00DE305A"/>
    <w:rsid w:val="00DE318D"/>
    <w:rsid w:val="00DE34DB"/>
    <w:rsid w:val="00DE4A2C"/>
    <w:rsid w:val="00DE5C95"/>
    <w:rsid w:val="00DE6920"/>
    <w:rsid w:val="00DE6CE3"/>
    <w:rsid w:val="00DE6EC3"/>
    <w:rsid w:val="00DF181C"/>
    <w:rsid w:val="00DF1B13"/>
    <w:rsid w:val="00DF3B21"/>
    <w:rsid w:val="00DF3FA2"/>
    <w:rsid w:val="00DF43AD"/>
    <w:rsid w:val="00DF5F34"/>
    <w:rsid w:val="00DF5FB9"/>
    <w:rsid w:val="00DF616A"/>
    <w:rsid w:val="00DF6FE8"/>
    <w:rsid w:val="00E00760"/>
    <w:rsid w:val="00E01209"/>
    <w:rsid w:val="00E01FDF"/>
    <w:rsid w:val="00E01FE8"/>
    <w:rsid w:val="00E03262"/>
    <w:rsid w:val="00E03283"/>
    <w:rsid w:val="00E0495A"/>
    <w:rsid w:val="00E04F88"/>
    <w:rsid w:val="00E05039"/>
    <w:rsid w:val="00E0568D"/>
    <w:rsid w:val="00E11249"/>
    <w:rsid w:val="00E11614"/>
    <w:rsid w:val="00E118A9"/>
    <w:rsid w:val="00E11BB7"/>
    <w:rsid w:val="00E13987"/>
    <w:rsid w:val="00E151EC"/>
    <w:rsid w:val="00E152A9"/>
    <w:rsid w:val="00E1589B"/>
    <w:rsid w:val="00E17EE7"/>
    <w:rsid w:val="00E20270"/>
    <w:rsid w:val="00E20959"/>
    <w:rsid w:val="00E21231"/>
    <w:rsid w:val="00E2186C"/>
    <w:rsid w:val="00E21EED"/>
    <w:rsid w:val="00E2215C"/>
    <w:rsid w:val="00E22354"/>
    <w:rsid w:val="00E22445"/>
    <w:rsid w:val="00E24843"/>
    <w:rsid w:val="00E250CC"/>
    <w:rsid w:val="00E2595E"/>
    <w:rsid w:val="00E262BC"/>
    <w:rsid w:val="00E266D0"/>
    <w:rsid w:val="00E27203"/>
    <w:rsid w:val="00E30691"/>
    <w:rsid w:val="00E316EC"/>
    <w:rsid w:val="00E32284"/>
    <w:rsid w:val="00E322B8"/>
    <w:rsid w:val="00E32565"/>
    <w:rsid w:val="00E32CD3"/>
    <w:rsid w:val="00E32F3C"/>
    <w:rsid w:val="00E330CF"/>
    <w:rsid w:val="00E346CD"/>
    <w:rsid w:val="00E34CD8"/>
    <w:rsid w:val="00E3720E"/>
    <w:rsid w:val="00E4150E"/>
    <w:rsid w:val="00E41AD5"/>
    <w:rsid w:val="00E424FD"/>
    <w:rsid w:val="00E42EFE"/>
    <w:rsid w:val="00E4572E"/>
    <w:rsid w:val="00E46501"/>
    <w:rsid w:val="00E46776"/>
    <w:rsid w:val="00E47888"/>
    <w:rsid w:val="00E50B07"/>
    <w:rsid w:val="00E52C13"/>
    <w:rsid w:val="00E54010"/>
    <w:rsid w:val="00E55507"/>
    <w:rsid w:val="00E55BA6"/>
    <w:rsid w:val="00E57A2E"/>
    <w:rsid w:val="00E602E4"/>
    <w:rsid w:val="00E604B6"/>
    <w:rsid w:val="00E60C94"/>
    <w:rsid w:val="00E630CA"/>
    <w:rsid w:val="00E634E4"/>
    <w:rsid w:val="00E63CDD"/>
    <w:rsid w:val="00E63EE4"/>
    <w:rsid w:val="00E63EE8"/>
    <w:rsid w:val="00E6432D"/>
    <w:rsid w:val="00E64D33"/>
    <w:rsid w:val="00E65FF6"/>
    <w:rsid w:val="00E708D6"/>
    <w:rsid w:val="00E714CA"/>
    <w:rsid w:val="00E722DA"/>
    <w:rsid w:val="00E7262A"/>
    <w:rsid w:val="00E731E6"/>
    <w:rsid w:val="00E73871"/>
    <w:rsid w:val="00E73DAD"/>
    <w:rsid w:val="00E7412B"/>
    <w:rsid w:val="00E74E8C"/>
    <w:rsid w:val="00E7558D"/>
    <w:rsid w:val="00E75DE6"/>
    <w:rsid w:val="00E763FF"/>
    <w:rsid w:val="00E76EC2"/>
    <w:rsid w:val="00E76F60"/>
    <w:rsid w:val="00E80181"/>
    <w:rsid w:val="00E805B1"/>
    <w:rsid w:val="00E81344"/>
    <w:rsid w:val="00E81644"/>
    <w:rsid w:val="00E81C25"/>
    <w:rsid w:val="00E81CDB"/>
    <w:rsid w:val="00E81EB2"/>
    <w:rsid w:val="00E82291"/>
    <w:rsid w:val="00E82709"/>
    <w:rsid w:val="00E82B45"/>
    <w:rsid w:val="00E837D2"/>
    <w:rsid w:val="00E83AE2"/>
    <w:rsid w:val="00E83FB1"/>
    <w:rsid w:val="00E843D1"/>
    <w:rsid w:val="00E850E2"/>
    <w:rsid w:val="00E86CAE"/>
    <w:rsid w:val="00E877F8"/>
    <w:rsid w:val="00E90010"/>
    <w:rsid w:val="00E914BA"/>
    <w:rsid w:val="00E92E72"/>
    <w:rsid w:val="00E9308A"/>
    <w:rsid w:val="00E9438D"/>
    <w:rsid w:val="00E95285"/>
    <w:rsid w:val="00E95D82"/>
    <w:rsid w:val="00E96739"/>
    <w:rsid w:val="00E96F08"/>
    <w:rsid w:val="00E96F83"/>
    <w:rsid w:val="00E97318"/>
    <w:rsid w:val="00E9736F"/>
    <w:rsid w:val="00E97C58"/>
    <w:rsid w:val="00E97D95"/>
    <w:rsid w:val="00EA006F"/>
    <w:rsid w:val="00EA19E6"/>
    <w:rsid w:val="00EA3DD7"/>
    <w:rsid w:val="00EA3FCA"/>
    <w:rsid w:val="00EA4359"/>
    <w:rsid w:val="00EA4C70"/>
    <w:rsid w:val="00EA5BC3"/>
    <w:rsid w:val="00EA5C0B"/>
    <w:rsid w:val="00EA6413"/>
    <w:rsid w:val="00EA696F"/>
    <w:rsid w:val="00EA7E2C"/>
    <w:rsid w:val="00EB1AB1"/>
    <w:rsid w:val="00EB28DC"/>
    <w:rsid w:val="00EB3DD0"/>
    <w:rsid w:val="00EB5F4A"/>
    <w:rsid w:val="00EB7667"/>
    <w:rsid w:val="00EB7767"/>
    <w:rsid w:val="00EC03B8"/>
    <w:rsid w:val="00EC0F4D"/>
    <w:rsid w:val="00EC1154"/>
    <w:rsid w:val="00EC11AF"/>
    <w:rsid w:val="00EC33A4"/>
    <w:rsid w:val="00EC41D3"/>
    <w:rsid w:val="00EC5BE6"/>
    <w:rsid w:val="00EC6293"/>
    <w:rsid w:val="00EC64E2"/>
    <w:rsid w:val="00EC71FB"/>
    <w:rsid w:val="00ED210C"/>
    <w:rsid w:val="00ED229F"/>
    <w:rsid w:val="00ED239E"/>
    <w:rsid w:val="00ED2F76"/>
    <w:rsid w:val="00ED32D6"/>
    <w:rsid w:val="00ED544E"/>
    <w:rsid w:val="00ED5936"/>
    <w:rsid w:val="00ED66F5"/>
    <w:rsid w:val="00ED728A"/>
    <w:rsid w:val="00ED7F21"/>
    <w:rsid w:val="00EE056A"/>
    <w:rsid w:val="00EE3480"/>
    <w:rsid w:val="00EE493A"/>
    <w:rsid w:val="00EE4E8E"/>
    <w:rsid w:val="00EE670F"/>
    <w:rsid w:val="00EE6A3A"/>
    <w:rsid w:val="00EF015F"/>
    <w:rsid w:val="00EF16B0"/>
    <w:rsid w:val="00EF17BA"/>
    <w:rsid w:val="00EF1D73"/>
    <w:rsid w:val="00EF1E93"/>
    <w:rsid w:val="00EF250A"/>
    <w:rsid w:val="00EF2F7A"/>
    <w:rsid w:val="00EF3611"/>
    <w:rsid w:val="00EF4B56"/>
    <w:rsid w:val="00EF4D7A"/>
    <w:rsid w:val="00EF5E75"/>
    <w:rsid w:val="00EF60E6"/>
    <w:rsid w:val="00EF6B88"/>
    <w:rsid w:val="00EF7295"/>
    <w:rsid w:val="00EF77A1"/>
    <w:rsid w:val="00EF7D3E"/>
    <w:rsid w:val="00F01B34"/>
    <w:rsid w:val="00F01BDE"/>
    <w:rsid w:val="00F024B7"/>
    <w:rsid w:val="00F02567"/>
    <w:rsid w:val="00F02895"/>
    <w:rsid w:val="00F050DD"/>
    <w:rsid w:val="00F06156"/>
    <w:rsid w:val="00F07C15"/>
    <w:rsid w:val="00F103F6"/>
    <w:rsid w:val="00F12559"/>
    <w:rsid w:val="00F125E5"/>
    <w:rsid w:val="00F12F01"/>
    <w:rsid w:val="00F133F1"/>
    <w:rsid w:val="00F134D5"/>
    <w:rsid w:val="00F137C5"/>
    <w:rsid w:val="00F143EA"/>
    <w:rsid w:val="00F15CC7"/>
    <w:rsid w:val="00F16499"/>
    <w:rsid w:val="00F169C4"/>
    <w:rsid w:val="00F16C2C"/>
    <w:rsid w:val="00F1771F"/>
    <w:rsid w:val="00F20BF1"/>
    <w:rsid w:val="00F20C4C"/>
    <w:rsid w:val="00F2148C"/>
    <w:rsid w:val="00F2184C"/>
    <w:rsid w:val="00F22678"/>
    <w:rsid w:val="00F2270F"/>
    <w:rsid w:val="00F2308D"/>
    <w:rsid w:val="00F23EE4"/>
    <w:rsid w:val="00F24152"/>
    <w:rsid w:val="00F249A0"/>
    <w:rsid w:val="00F24AA8"/>
    <w:rsid w:val="00F24B09"/>
    <w:rsid w:val="00F25B1B"/>
    <w:rsid w:val="00F26253"/>
    <w:rsid w:val="00F27CDE"/>
    <w:rsid w:val="00F27E63"/>
    <w:rsid w:val="00F30635"/>
    <w:rsid w:val="00F310BD"/>
    <w:rsid w:val="00F3196D"/>
    <w:rsid w:val="00F32227"/>
    <w:rsid w:val="00F33F3D"/>
    <w:rsid w:val="00F33FC8"/>
    <w:rsid w:val="00F35CCE"/>
    <w:rsid w:val="00F36E05"/>
    <w:rsid w:val="00F375AE"/>
    <w:rsid w:val="00F37741"/>
    <w:rsid w:val="00F37D13"/>
    <w:rsid w:val="00F4141F"/>
    <w:rsid w:val="00F420E9"/>
    <w:rsid w:val="00F4253D"/>
    <w:rsid w:val="00F42546"/>
    <w:rsid w:val="00F426BE"/>
    <w:rsid w:val="00F43A6C"/>
    <w:rsid w:val="00F43DFC"/>
    <w:rsid w:val="00F4406B"/>
    <w:rsid w:val="00F4431F"/>
    <w:rsid w:val="00F446DF"/>
    <w:rsid w:val="00F44FDC"/>
    <w:rsid w:val="00F4529D"/>
    <w:rsid w:val="00F459F4"/>
    <w:rsid w:val="00F46896"/>
    <w:rsid w:val="00F471D6"/>
    <w:rsid w:val="00F47D7F"/>
    <w:rsid w:val="00F5018E"/>
    <w:rsid w:val="00F502A9"/>
    <w:rsid w:val="00F5073D"/>
    <w:rsid w:val="00F52943"/>
    <w:rsid w:val="00F52A42"/>
    <w:rsid w:val="00F543E3"/>
    <w:rsid w:val="00F55F18"/>
    <w:rsid w:val="00F5762A"/>
    <w:rsid w:val="00F57DAA"/>
    <w:rsid w:val="00F607E4"/>
    <w:rsid w:val="00F62F72"/>
    <w:rsid w:val="00F63A41"/>
    <w:rsid w:val="00F651EC"/>
    <w:rsid w:val="00F6613F"/>
    <w:rsid w:val="00F675FA"/>
    <w:rsid w:val="00F70453"/>
    <w:rsid w:val="00F7056A"/>
    <w:rsid w:val="00F7107A"/>
    <w:rsid w:val="00F710FD"/>
    <w:rsid w:val="00F714AC"/>
    <w:rsid w:val="00F729F5"/>
    <w:rsid w:val="00F73D46"/>
    <w:rsid w:val="00F74CB3"/>
    <w:rsid w:val="00F75BA9"/>
    <w:rsid w:val="00F8104F"/>
    <w:rsid w:val="00F811F9"/>
    <w:rsid w:val="00F81F45"/>
    <w:rsid w:val="00F820EB"/>
    <w:rsid w:val="00F8256D"/>
    <w:rsid w:val="00F8313F"/>
    <w:rsid w:val="00F83874"/>
    <w:rsid w:val="00F8612C"/>
    <w:rsid w:val="00F86C6E"/>
    <w:rsid w:val="00F87601"/>
    <w:rsid w:val="00F87A04"/>
    <w:rsid w:val="00F90038"/>
    <w:rsid w:val="00F90C1E"/>
    <w:rsid w:val="00F92E35"/>
    <w:rsid w:val="00F94597"/>
    <w:rsid w:val="00F95431"/>
    <w:rsid w:val="00F9635E"/>
    <w:rsid w:val="00F9671A"/>
    <w:rsid w:val="00F975FD"/>
    <w:rsid w:val="00F97CC9"/>
    <w:rsid w:val="00FA1082"/>
    <w:rsid w:val="00FA1227"/>
    <w:rsid w:val="00FA193E"/>
    <w:rsid w:val="00FA2E6A"/>
    <w:rsid w:val="00FA419C"/>
    <w:rsid w:val="00FA41CF"/>
    <w:rsid w:val="00FA42F9"/>
    <w:rsid w:val="00FA43AE"/>
    <w:rsid w:val="00FA4863"/>
    <w:rsid w:val="00FA5157"/>
    <w:rsid w:val="00FA5278"/>
    <w:rsid w:val="00FA5EFF"/>
    <w:rsid w:val="00FA6406"/>
    <w:rsid w:val="00FA7680"/>
    <w:rsid w:val="00FB019F"/>
    <w:rsid w:val="00FB2377"/>
    <w:rsid w:val="00FB34DE"/>
    <w:rsid w:val="00FB4377"/>
    <w:rsid w:val="00FB5847"/>
    <w:rsid w:val="00FB5FAB"/>
    <w:rsid w:val="00FB6086"/>
    <w:rsid w:val="00FB6498"/>
    <w:rsid w:val="00FB6C5F"/>
    <w:rsid w:val="00FB7020"/>
    <w:rsid w:val="00FB713A"/>
    <w:rsid w:val="00FB7B08"/>
    <w:rsid w:val="00FC055B"/>
    <w:rsid w:val="00FC130C"/>
    <w:rsid w:val="00FC1671"/>
    <w:rsid w:val="00FC1A68"/>
    <w:rsid w:val="00FC3572"/>
    <w:rsid w:val="00FC3ECA"/>
    <w:rsid w:val="00FC4295"/>
    <w:rsid w:val="00FC4984"/>
    <w:rsid w:val="00FC51D9"/>
    <w:rsid w:val="00FC591F"/>
    <w:rsid w:val="00FC5D02"/>
    <w:rsid w:val="00FC5E67"/>
    <w:rsid w:val="00FC6DD6"/>
    <w:rsid w:val="00FD08B5"/>
    <w:rsid w:val="00FD0A48"/>
    <w:rsid w:val="00FD3C8C"/>
    <w:rsid w:val="00FD3F9D"/>
    <w:rsid w:val="00FD4510"/>
    <w:rsid w:val="00FD4B7A"/>
    <w:rsid w:val="00FD509B"/>
    <w:rsid w:val="00FD6B18"/>
    <w:rsid w:val="00FE0730"/>
    <w:rsid w:val="00FE27E7"/>
    <w:rsid w:val="00FE2C81"/>
    <w:rsid w:val="00FE4787"/>
    <w:rsid w:val="00FE5D3F"/>
    <w:rsid w:val="00FE6004"/>
    <w:rsid w:val="00FE6DE8"/>
    <w:rsid w:val="00FE783D"/>
    <w:rsid w:val="00FF1099"/>
    <w:rsid w:val="00FF714E"/>
    <w:rsid w:val="00FF786F"/>
    <w:rsid w:val="00FF7A5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b9bd9,#fdd476,#ffb652,#ff9331,#276eb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D6047"/>
    <w:pPr>
      <w:spacing w:after="120" w:line="360" w:lineRule="auto"/>
    </w:pPr>
    <w:rPr>
      <w:rFonts w:asciiTheme="minorHAnsi" w:hAnsiTheme="minorHAnsi"/>
      <w:color w:val="333333"/>
      <w:sz w:val="22"/>
      <w:szCs w:val="24"/>
    </w:rPr>
  </w:style>
  <w:style w:type="paragraph" w:styleId="Heading1">
    <w:name w:val="heading 1"/>
    <w:basedOn w:val="Normal"/>
    <w:next w:val="NoSpacing"/>
    <w:link w:val="Heading1Char"/>
    <w:qFormat/>
    <w:rsid w:val="0081150E"/>
    <w:pPr>
      <w:keepNext/>
      <w:keepLines/>
      <w:pageBreakBefore/>
      <w:numPr>
        <w:numId w:val="10"/>
      </w:numPr>
      <w:pBdr>
        <w:bottom w:val="single" w:sz="18" w:space="1" w:color="F79646" w:themeColor="accent6"/>
      </w:pBdr>
      <w:suppressAutoHyphens/>
      <w:spacing w:after="60" w:line="240" w:lineRule="auto"/>
      <w:outlineLvl w:val="0"/>
    </w:pPr>
    <w:rPr>
      <w:rFonts w:ascii="Calibri" w:hAnsi="Calibri" w:cs="Arial"/>
      <w:bCs/>
      <w:color w:val="000000"/>
      <w:kern w:val="20"/>
      <w:sz w:val="40"/>
      <w:szCs w:val="40"/>
      <w:u w:color="008080"/>
    </w:rPr>
  </w:style>
  <w:style w:type="paragraph" w:styleId="Heading2">
    <w:name w:val="heading 2"/>
    <w:basedOn w:val="Normal"/>
    <w:next w:val="Normal"/>
    <w:link w:val="Heading2Char"/>
    <w:autoRedefine/>
    <w:qFormat/>
    <w:rsid w:val="00D9395B"/>
    <w:pPr>
      <w:keepNext/>
      <w:keepLines/>
      <w:numPr>
        <w:ilvl w:val="1"/>
        <w:numId w:val="10"/>
      </w:numPr>
      <w:spacing w:before="240" w:after="60" w:line="440" w:lineRule="exact"/>
      <w:outlineLvl w:val="1"/>
    </w:pPr>
    <w:rPr>
      <w:rFonts w:cs="Arial"/>
      <w:bCs/>
      <w:iCs/>
      <w:color w:val="000000"/>
      <w:sz w:val="32"/>
      <w:szCs w:val="28"/>
    </w:rPr>
  </w:style>
  <w:style w:type="paragraph" w:styleId="Heading3">
    <w:name w:val="heading 3"/>
    <w:basedOn w:val="Normal"/>
    <w:next w:val="Normal"/>
    <w:link w:val="Heading3Char"/>
    <w:qFormat/>
    <w:rsid w:val="003C78E8"/>
    <w:pPr>
      <w:keepNext/>
      <w:numPr>
        <w:ilvl w:val="2"/>
        <w:numId w:val="10"/>
      </w:numPr>
      <w:spacing w:before="240" w:after="60"/>
      <w:outlineLvl w:val="2"/>
    </w:pPr>
    <w:rPr>
      <w:rFonts w:cs="Arial"/>
      <w:bCs/>
      <w:color w:val="000000"/>
      <w:sz w:val="28"/>
      <w:szCs w:val="26"/>
    </w:rPr>
  </w:style>
  <w:style w:type="paragraph" w:styleId="Heading4">
    <w:name w:val="heading 4"/>
    <w:basedOn w:val="Normal"/>
    <w:next w:val="Normal"/>
    <w:link w:val="Heading4Char"/>
    <w:qFormat/>
    <w:rsid w:val="003C78E8"/>
    <w:pPr>
      <w:keepNext/>
      <w:keepLines/>
      <w:widowControl w:val="0"/>
      <w:numPr>
        <w:ilvl w:val="3"/>
        <w:numId w:val="10"/>
      </w:numPr>
      <w:spacing w:before="240" w:after="60" w:line="280" w:lineRule="exact"/>
      <w:outlineLvl w:val="3"/>
    </w:pPr>
    <w:rPr>
      <w:bCs/>
      <w:color w:val="000000"/>
      <w:szCs w:val="28"/>
    </w:rPr>
  </w:style>
  <w:style w:type="paragraph" w:styleId="Heading5">
    <w:name w:val="heading 5"/>
    <w:basedOn w:val="Normal"/>
    <w:next w:val="Normal"/>
    <w:link w:val="Heading5Char"/>
    <w:uiPriority w:val="99"/>
    <w:qFormat/>
    <w:rsid w:val="00787617"/>
    <w:pPr>
      <w:keepNext/>
      <w:keepLines/>
      <w:numPr>
        <w:ilvl w:val="4"/>
        <w:numId w:val="10"/>
      </w:numPr>
      <w:tabs>
        <w:tab w:val="left" w:pos="1843"/>
      </w:tabs>
      <w:spacing w:before="120" w:line="400" w:lineRule="exact"/>
      <w:outlineLvl w:val="4"/>
    </w:pPr>
    <w:rPr>
      <w:color w:val="000000"/>
      <w:spacing w:val="-4"/>
      <w:kern w:val="28"/>
      <w:sz w:val="20"/>
      <w:szCs w:val="20"/>
    </w:rPr>
  </w:style>
  <w:style w:type="paragraph" w:styleId="Heading6">
    <w:name w:val="heading 6"/>
    <w:basedOn w:val="Normal"/>
    <w:next w:val="Normal"/>
    <w:link w:val="Heading6Char"/>
    <w:uiPriority w:val="99"/>
    <w:qFormat/>
    <w:rsid w:val="00787617"/>
    <w:pPr>
      <w:keepNext/>
      <w:keepLines/>
      <w:numPr>
        <w:ilvl w:val="5"/>
        <w:numId w:val="10"/>
      </w:numPr>
      <w:tabs>
        <w:tab w:val="left" w:pos="1843"/>
      </w:tabs>
      <w:spacing w:before="120" w:line="400" w:lineRule="exact"/>
      <w:outlineLvl w:val="5"/>
    </w:pPr>
    <w:rPr>
      <w:color w:val="000000"/>
      <w:sz w:val="16"/>
      <w:szCs w:val="16"/>
    </w:rPr>
  </w:style>
  <w:style w:type="paragraph" w:styleId="Heading7">
    <w:name w:val="heading 7"/>
    <w:basedOn w:val="Normal"/>
    <w:next w:val="Normal"/>
    <w:link w:val="Heading7Char"/>
    <w:uiPriority w:val="99"/>
    <w:qFormat/>
    <w:rsid w:val="00525F7F"/>
    <w:pPr>
      <w:keepNext/>
      <w:numPr>
        <w:ilvl w:val="6"/>
        <w:numId w:val="10"/>
      </w:numPr>
      <w:spacing w:before="120"/>
      <w:outlineLvl w:val="6"/>
    </w:pPr>
    <w:rPr>
      <w:b/>
      <w:bCs/>
      <w:color w:val="FF9900"/>
      <w:sz w:val="24"/>
    </w:rPr>
  </w:style>
  <w:style w:type="paragraph" w:styleId="Heading8">
    <w:name w:val="heading 8"/>
    <w:basedOn w:val="Normal"/>
    <w:next w:val="Normal"/>
    <w:link w:val="Heading8Char"/>
    <w:uiPriority w:val="99"/>
    <w:qFormat/>
    <w:rsid w:val="00525F7F"/>
    <w:pPr>
      <w:keepNext/>
      <w:numPr>
        <w:ilvl w:val="7"/>
        <w:numId w:val="10"/>
      </w:numPr>
      <w:tabs>
        <w:tab w:val="left" w:pos="1840"/>
        <w:tab w:val="left" w:pos="7680"/>
      </w:tabs>
      <w:jc w:val="center"/>
      <w:outlineLvl w:val="7"/>
    </w:pPr>
    <w:rPr>
      <w:b/>
      <w:bCs/>
      <w:color w:val="FF9900"/>
      <w:sz w:val="24"/>
    </w:rPr>
  </w:style>
  <w:style w:type="paragraph" w:styleId="Heading9">
    <w:name w:val="heading 9"/>
    <w:basedOn w:val="Normal"/>
    <w:next w:val="Normal"/>
    <w:link w:val="Heading9Char"/>
    <w:uiPriority w:val="99"/>
    <w:qFormat/>
    <w:rsid w:val="00525F7F"/>
    <w:pPr>
      <w:numPr>
        <w:ilvl w:val="8"/>
        <w:numId w:val="10"/>
      </w:numPr>
      <w:spacing w:before="120"/>
      <w:outlineLvl w:val="8"/>
    </w:pPr>
    <w:rPr>
      <w:color w:val="FF99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658FA"/>
    <w:rPr>
      <w:rFonts w:ascii="Calibri" w:hAnsi="Calibri" w:cs="Arial"/>
      <w:bCs/>
      <w:color w:val="000000"/>
      <w:kern w:val="20"/>
      <w:sz w:val="40"/>
      <w:szCs w:val="40"/>
      <w:u w:color="008080"/>
    </w:rPr>
  </w:style>
  <w:style w:type="character" w:customStyle="1" w:styleId="Heading2Char">
    <w:name w:val="Heading 2 Char"/>
    <w:link w:val="Heading2"/>
    <w:locked/>
    <w:rsid w:val="00D9395B"/>
    <w:rPr>
      <w:rFonts w:asciiTheme="minorHAnsi" w:hAnsiTheme="minorHAnsi" w:cs="Arial"/>
      <w:bCs/>
      <w:iCs/>
      <w:color w:val="000000"/>
      <w:sz w:val="32"/>
      <w:szCs w:val="28"/>
    </w:rPr>
  </w:style>
  <w:style w:type="character" w:customStyle="1" w:styleId="Heading3Char">
    <w:name w:val="Heading 3 Char"/>
    <w:link w:val="Heading3"/>
    <w:locked/>
    <w:rsid w:val="00D011A7"/>
    <w:rPr>
      <w:rFonts w:asciiTheme="minorHAnsi" w:hAnsiTheme="minorHAnsi" w:cs="Arial"/>
      <w:bCs/>
      <w:color w:val="000000"/>
      <w:sz w:val="28"/>
      <w:szCs w:val="26"/>
    </w:rPr>
  </w:style>
  <w:style w:type="character" w:customStyle="1" w:styleId="Heading4Char">
    <w:name w:val="Heading 4 Char"/>
    <w:link w:val="Heading4"/>
    <w:locked/>
    <w:rsid w:val="00A155CB"/>
    <w:rPr>
      <w:rFonts w:asciiTheme="minorHAnsi" w:hAnsiTheme="minorHAnsi"/>
      <w:bCs/>
      <w:color w:val="000000"/>
      <w:sz w:val="22"/>
      <w:szCs w:val="28"/>
    </w:rPr>
  </w:style>
  <w:style w:type="character" w:customStyle="1" w:styleId="Heading5Char">
    <w:name w:val="Heading 5 Char"/>
    <w:link w:val="Heading5"/>
    <w:uiPriority w:val="99"/>
    <w:locked/>
    <w:rsid w:val="00A155CB"/>
    <w:rPr>
      <w:rFonts w:asciiTheme="minorHAnsi" w:hAnsiTheme="minorHAnsi"/>
      <w:color w:val="000000"/>
      <w:spacing w:val="-4"/>
      <w:kern w:val="28"/>
    </w:rPr>
  </w:style>
  <w:style w:type="character" w:customStyle="1" w:styleId="Heading6Char">
    <w:name w:val="Heading 6 Char"/>
    <w:link w:val="Heading6"/>
    <w:uiPriority w:val="99"/>
    <w:locked/>
    <w:rsid w:val="00A155CB"/>
    <w:rPr>
      <w:rFonts w:asciiTheme="minorHAnsi" w:hAnsiTheme="minorHAnsi"/>
      <w:color w:val="000000"/>
      <w:sz w:val="16"/>
      <w:szCs w:val="16"/>
    </w:rPr>
  </w:style>
  <w:style w:type="character" w:customStyle="1" w:styleId="Heading7Char">
    <w:name w:val="Heading 7 Char"/>
    <w:link w:val="Heading7"/>
    <w:uiPriority w:val="99"/>
    <w:locked/>
    <w:rsid w:val="00A155CB"/>
    <w:rPr>
      <w:rFonts w:asciiTheme="minorHAnsi" w:hAnsiTheme="minorHAnsi"/>
      <w:b/>
      <w:bCs/>
      <w:color w:val="FF9900"/>
      <w:sz w:val="24"/>
      <w:szCs w:val="24"/>
    </w:rPr>
  </w:style>
  <w:style w:type="character" w:customStyle="1" w:styleId="Heading8Char">
    <w:name w:val="Heading 8 Char"/>
    <w:link w:val="Heading8"/>
    <w:uiPriority w:val="99"/>
    <w:locked/>
    <w:rsid w:val="00A155CB"/>
    <w:rPr>
      <w:rFonts w:asciiTheme="minorHAnsi" w:hAnsiTheme="minorHAnsi"/>
      <w:b/>
      <w:bCs/>
      <w:color w:val="FF9900"/>
      <w:sz w:val="24"/>
      <w:szCs w:val="24"/>
    </w:rPr>
  </w:style>
  <w:style w:type="character" w:customStyle="1" w:styleId="Heading9Char">
    <w:name w:val="Heading 9 Char"/>
    <w:link w:val="Heading9"/>
    <w:uiPriority w:val="99"/>
    <w:locked/>
    <w:rsid w:val="00A155CB"/>
    <w:rPr>
      <w:rFonts w:asciiTheme="minorHAnsi" w:hAnsiTheme="minorHAnsi"/>
      <w:color w:val="FF9900"/>
    </w:rPr>
  </w:style>
  <w:style w:type="paragraph" w:styleId="Footer">
    <w:name w:val="footer"/>
    <w:basedOn w:val="Normal"/>
    <w:link w:val="FooterChar"/>
    <w:autoRedefine/>
    <w:uiPriority w:val="99"/>
    <w:rsid w:val="00C314CF"/>
    <w:pPr>
      <w:pBdr>
        <w:top w:val="thinThickSmallGap" w:sz="24" w:space="1" w:color="622423" w:themeColor="accent2" w:themeShade="7F"/>
      </w:pBdr>
      <w:tabs>
        <w:tab w:val="center" w:pos="4320"/>
        <w:tab w:val="right" w:pos="8640"/>
      </w:tabs>
      <w:ind w:left="-270" w:right="-365"/>
    </w:pPr>
    <w:rPr>
      <w:rFonts w:eastAsiaTheme="majorEastAsia" w:cstheme="majorBidi"/>
      <w:color w:val="808080"/>
    </w:rPr>
  </w:style>
  <w:style w:type="character" w:customStyle="1" w:styleId="FooterChar">
    <w:name w:val="Footer Char"/>
    <w:link w:val="Footer"/>
    <w:uiPriority w:val="99"/>
    <w:locked/>
    <w:rsid w:val="00C314CF"/>
    <w:rPr>
      <w:rFonts w:asciiTheme="minorHAnsi" w:eastAsiaTheme="majorEastAsia" w:hAnsiTheme="minorHAnsi" w:cstheme="majorBidi"/>
      <w:color w:val="808080"/>
      <w:sz w:val="22"/>
      <w:szCs w:val="24"/>
    </w:rPr>
  </w:style>
  <w:style w:type="paragraph" w:customStyle="1" w:styleId="Level1bullet">
    <w:name w:val="Level 1 bullet"/>
    <w:uiPriority w:val="99"/>
    <w:rsid w:val="00525F7F"/>
    <w:pPr>
      <w:jc w:val="both"/>
    </w:pPr>
    <w:rPr>
      <w:rFonts w:ascii="Arial" w:hAnsi="Arial" w:cs="Arial"/>
      <w:color w:val="333399"/>
      <w:sz w:val="24"/>
      <w:szCs w:val="24"/>
    </w:rPr>
  </w:style>
  <w:style w:type="paragraph" w:customStyle="1" w:styleId="Level2bullet">
    <w:name w:val="Level 2 bullet"/>
    <w:uiPriority w:val="99"/>
    <w:rsid w:val="00525F7F"/>
    <w:pPr>
      <w:numPr>
        <w:numId w:val="2"/>
      </w:numPr>
      <w:jc w:val="both"/>
    </w:pPr>
    <w:rPr>
      <w:rFonts w:ascii="Arial" w:hAnsi="Arial" w:cs="Arial"/>
      <w:color w:val="333399"/>
      <w:sz w:val="24"/>
      <w:szCs w:val="24"/>
    </w:rPr>
  </w:style>
  <w:style w:type="paragraph" w:customStyle="1" w:styleId="Level3bullet">
    <w:name w:val="Level 3 bullet"/>
    <w:uiPriority w:val="99"/>
    <w:rsid w:val="00525F7F"/>
    <w:pPr>
      <w:numPr>
        <w:numId w:val="3"/>
      </w:numPr>
      <w:jc w:val="both"/>
    </w:pPr>
    <w:rPr>
      <w:rFonts w:ascii="Arial" w:hAnsi="Arial" w:cs="Arial"/>
      <w:color w:val="333399"/>
      <w:sz w:val="24"/>
      <w:szCs w:val="24"/>
    </w:rPr>
  </w:style>
  <w:style w:type="character" w:styleId="FollowedHyperlink">
    <w:name w:val="FollowedHyperlink"/>
    <w:uiPriority w:val="99"/>
    <w:semiHidden/>
    <w:rsid w:val="00525F7F"/>
    <w:rPr>
      <w:color w:val="800080"/>
      <w:u w:val="single"/>
    </w:rPr>
  </w:style>
  <w:style w:type="paragraph" w:customStyle="1" w:styleId="Executivesummarytext">
    <w:name w:val="Executive summary text"/>
    <w:uiPriority w:val="99"/>
    <w:rsid w:val="00525F7F"/>
    <w:pPr>
      <w:jc w:val="both"/>
    </w:pPr>
    <w:rPr>
      <w:rFonts w:ascii="Arial" w:hAnsi="Arial" w:cs="Arial"/>
      <w:color w:val="333399"/>
      <w:sz w:val="24"/>
      <w:szCs w:val="24"/>
    </w:rPr>
  </w:style>
  <w:style w:type="paragraph" w:customStyle="1" w:styleId="ExecutiveHeading">
    <w:name w:val="Executive Heading"/>
    <w:uiPriority w:val="99"/>
    <w:rsid w:val="00525F7F"/>
    <w:pPr>
      <w:jc w:val="both"/>
    </w:pPr>
    <w:rPr>
      <w:rFonts w:ascii="Arial" w:hAnsi="Arial" w:cs="Arial"/>
      <w:b/>
      <w:bCs/>
      <w:smallCaps/>
      <w:color w:val="FF9900"/>
      <w:sz w:val="28"/>
      <w:szCs w:val="28"/>
      <w:u w:val="single" w:color="FF9900"/>
    </w:rPr>
  </w:style>
  <w:style w:type="paragraph" w:customStyle="1" w:styleId="Executivebullet">
    <w:name w:val="Executive bullet"/>
    <w:uiPriority w:val="99"/>
    <w:rsid w:val="00525F7F"/>
    <w:pPr>
      <w:numPr>
        <w:numId w:val="4"/>
      </w:numPr>
      <w:jc w:val="both"/>
    </w:pPr>
    <w:rPr>
      <w:rFonts w:ascii="Arial" w:hAnsi="Arial" w:cs="Arial"/>
      <w:color w:val="333399"/>
      <w:sz w:val="24"/>
      <w:szCs w:val="24"/>
    </w:rPr>
  </w:style>
  <w:style w:type="paragraph" w:customStyle="1" w:styleId="HeadingBase">
    <w:name w:val="Heading Base"/>
    <w:basedOn w:val="Normal"/>
    <w:next w:val="Normal"/>
    <w:uiPriority w:val="99"/>
    <w:rsid w:val="00525F7F"/>
    <w:pPr>
      <w:keepNext/>
      <w:keepLines/>
      <w:spacing w:before="140" w:line="220" w:lineRule="atLeast"/>
    </w:pPr>
    <w:rPr>
      <w:spacing w:val="-4"/>
      <w:kern w:val="28"/>
    </w:rPr>
  </w:style>
  <w:style w:type="paragraph" w:styleId="Index1">
    <w:name w:val="index 1"/>
    <w:basedOn w:val="Normal"/>
    <w:autoRedefine/>
    <w:uiPriority w:val="99"/>
    <w:semiHidden/>
    <w:rsid w:val="00525F7F"/>
    <w:pPr>
      <w:spacing w:line="240" w:lineRule="atLeast"/>
      <w:ind w:left="360" w:hanging="360"/>
    </w:pPr>
  </w:style>
  <w:style w:type="paragraph" w:styleId="Index2">
    <w:name w:val="index 2"/>
    <w:basedOn w:val="Normal"/>
    <w:autoRedefine/>
    <w:uiPriority w:val="99"/>
    <w:semiHidden/>
    <w:rsid w:val="00525F7F"/>
    <w:pPr>
      <w:ind w:left="720" w:hanging="360"/>
    </w:pPr>
  </w:style>
  <w:style w:type="paragraph" w:styleId="Index3">
    <w:name w:val="index 3"/>
    <w:basedOn w:val="Normal"/>
    <w:autoRedefine/>
    <w:uiPriority w:val="99"/>
    <w:semiHidden/>
    <w:rsid w:val="00525F7F"/>
    <w:pPr>
      <w:ind w:left="1080" w:hanging="360"/>
    </w:pPr>
  </w:style>
  <w:style w:type="paragraph" w:styleId="Index4">
    <w:name w:val="index 4"/>
    <w:basedOn w:val="Normal"/>
    <w:autoRedefine/>
    <w:uiPriority w:val="99"/>
    <w:semiHidden/>
    <w:rsid w:val="00525F7F"/>
    <w:pPr>
      <w:ind w:left="1440" w:hanging="360"/>
    </w:pPr>
  </w:style>
  <w:style w:type="paragraph" w:styleId="Index5">
    <w:name w:val="index 5"/>
    <w:basedOn w:val="Normal"/>
    <w:autoRedefine/>
    <w:uiPriority w:val="99"/>
    <w:semiHidden/>
    <w:rsid w:val="00525F7F"/>
    <w:pPr>
      <w:ind w:left="1800" w:hanging="360"/>
    </w:pPr>
  </w:style>
  <w:style w:type="paragraph" w:customStyle="1" w:styleId="IndexBase">
    <w:name w:val="Index Base"/>
    <w:basedOn w:val="Normal"/>
    <w:uiPriority w:val="99"/>
    <w:rsid w:val="00525F7F"/>
    <w:pPr>
      <w:spacing w:line="240" w:lineRule="atLeast"/>
      <w:ind w:left="360" w:hanging="360"/>
    </w:pPr>
  </w:style>
  <w:style w:type="paragraph" w:styleId="IndexHeading">
    <w:name w:val="index heading"/>
    <w:basedOn w:val="HeadingBase"/>
    <w:next w:val="Index1"/>
    <w:uiPriority w:val="99"/>
    <w:semiHidden/>
    <w:rsid w:val="00525F7F"/>
    <w:pPr>
      <w:keepLines w:val="0"/>
      <w:spacing w:before="0" w:line="480" w:lineRule="atLeast"/>
    </w:pPr>
    <w:rPr>
      <w:rFonts w:ascii="Arial Black" w:hAnsi="Arial Black" w:cs="Arial Black"/>
      <w:spacing w:val="-5"/>
      <w:kern w:val="0"/>
    </w:rPr>
  </w:style>
  <w:style w:type="paragraph" w:styleId="Index6">
    <w:name w:val="index 6"/>
    <w:basedOn w:val="Normal"/>
    <w:next w:val="Normal"/>
    <w:autoRedefine/>
    <w:uiPriority w:val="99"/>
    <w:semiHidden/>
    <w:rsid w:val="00525F7F"/>
    <w:pPr>
      <w:ind w:left="1440" w:hanging="240"/>
    </w:pPr>
  </w:style>
  <w:style w:type="paragraph" w:styleId="TableofAuthorities">
    <w:name w:val="table of authorities"/>
    <w:basedOn w:val="Normal"/>
    <w:uiPriority w:val="99"/>
    <w:semiHidden/>
    <w:rsid w:val="00525F7F"/>
    <w:pPr>
      <w:tabs>
        <w:tab w:val="right" w:leader="dot" w:pos="7560"/>
      </w:tabs>
      <w:ind w:left="1440" w:hanging="360"/>
    </w:pPr>
  </w:style>
  <w:style w:type="paragraph" w:styleId="TableofFigures">
    <w:name w:val="table of figures"/>
    <w:basedOn w:val="Normal"/>
    <w:uiPriority w:val="99"/>
    <w:semiHidden/>
    <w:rsid w:val="00525F7F"/>
    <w:pPr>
      <w:tabs>
        <w:tab w:val="right" w:leader="dot" w:pos="6480"/>
      </w:tabs>
      <w:spacing w:after="240" w:line="240" w:lineRule="atLeast"/>
      <w:ind w:left="1440" w:hanging="360"/>
    </w:pPr>
  </w:style>
  <w:style w:type="paragraph" w:customStyle="1" w:styleId="TableText">
    <w:name w:val="Table Text"/>
    <w:basedOn w:val="Normal"/>
    <w:uiPriority w:val="99"/>
    <w:rsid w:val="00525F7F"/>
    <w:pPr>
      <w:spacing w:before="60"/>
    </w:pPr>
    <w:rPr>
      <w:sz w:val="16"/>
      <w:szCs w:val="16"/>
    </w:rPr>
  </w:style>
  <w:style w:type="paragraph" w:styleId="Title">
    <w:name w:val="Title"/>
    <w:basedOn w:val="HeadingBase"/>
    <w:next w:val="Normal"/>
    <w:link w:val="TitleChar"/>
    <w:uiPriority w:val="99"/>
    <w:qFormat/>
    <w:rsid w:val="00525F7F"/>
    <w:pPr>
      <w:pBdr>
        <w:top w:val="single" w:sz="6" w:space="16" w:color="auto"/>
      </w:pBdr>
      <w:spacing w:before="220" w:after="60" w:line="320" w:lineRule="atLeast"/>
    </w:pPr>
    <w:rPr>
      <w:rFonts w:ascii="Cambria" w:hAnsi="Cambria"/>
      <w:b/>
      <w:bCs/>
      <w:spacing w:val="-5"/>
      <w:sz w:val="32"/>
      <w:szCs w:val="32"/>
    </w:rPr>
  </w:style>
  <w:style w:type="character" w:customStyle="1" w:styleId="TitleChar">
    <w:name w:val="Title Char"/>
    <w:link w:val="Title"/>
    <w:uiPriority w:val="99"/>
    <w:locked/>
    <w:rsid w:val="00A155CB"/>
    <w:rPr>
      <w:rFonts w:ascii="Cambria" w:hAnsi="Cambria" w:cs="Cambria"/>
      <w:b/>
      <w:bCs/>
      <w:spacing w:val="-5"/>
      <w:kern w:val="28"/>
      <w:sz w:val="32"/>
      <w:szCs w:val="32"/>
    </w:rPr>
  </w:style>
  <w:style w:type="paragraph" w:customStyle="1" w:styleId="TitleCover">
    <w:name w:val="Title Cover"/>
    <w:basedOn w:val="HeadingBase"/>
    <w:next w:val="Normal"/>
    <w:uiPriority w:val="99"/>
    <w:rsid w:val="00525F7F"/>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styleId="TOAHeading">
    <w:name w:val="toa heading"/>
    <w:basedOn w:val="Normal"/>
    <w:next w:val="TableofAuthorities"/>
    <w:uiPriority w:val="99"/>
    <w:semiHidden/>
    <w:rsid w:val="00525F7F"/>
    <w:pPr>
      <w:keepNext/>
      <w:spacing w:line="480" w:lineRule="atLeast"/>
    </w:pPr>
    <w:rPr>
      <w:rFonts w:ascii="Arial Black" w:hAnsi="Arial Black" w:cs="Arial Black"/>
      <w:b/>
      <w:bCs/>
      <w:spacing w:val="-10"/>
      <w:kern w:val="28"/>
    </w:rPr>
  </w:style>
  <w:style w:type="paragraph" w:styleId="TOC1">
    <w:name w:val="toc 1"/>
    <w:basedOn w:val="Normal"/>
    <w:autoRedefine/>
    <w:uiPriority w:val="39"/>
    <w:qFormat/>
    <w:rsid w:val="00BD3980"/>
    <w:pPr>
      <w:spacing w:before="120"/>
    </w:pPr>
    <w:rPr>
      <w:b/>
      <w:bCs/>
      <w:caps/>
      <w:sz w:val="20"/>
      <w:szCs w:val="20"/>
    </w:rPr>
  </w:style>
  <w:style w:type="paragraph" w:styleId="TOC2">
    <w:name w:val="toc 2"/>
    <w:basedOn w:val="Normal"/>
    <w:autoRedefine/>
    <w:uiPriority w:val="39"/>
    <w:qFormat/>
    <w:rsid w:val="00A61D09"/>
    <w:pPr>
      <w:spacing w:after="0"/>
      <w:ind w:left="220"/>
    </w:pPr>
    <w:rPr>
      <w:smallCaps/>
      <w:sz w:val="20"/>
      <w:szCs w:val="20"/>
    </w:rPr>
  </w:style>
  <w:style w:type="paragraph" w:styleId="TOC3">
    <w:name w:val="toc 3"/>
    <w:basedOn w:val="Normal"/>
    <w:autoRedefine/>
    <w:uiPriority w:val="39"/>
    <w:qFormat/>
    <w:rsid w:val="00525F7F"/>
    <w:pPr>
      <w:spacing w:after="0"/>
      <w:ind w:left="440"/>
    </w:pPr>
    <w:rPr>
      <w:i/>
      <w:iCs/>
      <w:sz w:val="20"/>
      <w:szCs w:val="20"/>
    </w:rPr>
  </w:style>
  <w:style w:type="paragraph" w:styleId="TOC4">
    <w:name w:val="toc 4"/>
    <w:basedOn w:val="Normal"/>
    <w:autoRedefine/>
    <w:uiPriority w:val="99"/>
    <w:semiHidden/>
    <w:rsid w:val="00525F7F"/>
    <w:pPr>
      <w:spacing w:after="0"/>
      <w:ind w:left="660"/>
    </w:pPr>
    <w:rPr>
      <w:sz w:val="18"/>
      <w:szCs w:val="18"/>
    </w:rPr>
  </w:style>
  <w:style w:type="paragraph" w:styleId="TOC5">
    <w:name w:val="toc 5"/>
    <w:basedOn w:val="Normal"/>
    <w:autoRedefine/>
    <w:uiPriority w:val="99"/>
    <w:semiHidden/>
    <w:rsid w:val="00525F7F"/>
    <w:pPr>
      <w:spacing w:after="0"/>
      <w:ind w:left="880"/>
    </w:pPr>
    <w:rPr>
      <w:sz w:val="18"/>
      <w:szCs w:val="18"/>
    </w:rPr>
  </w:style>
  <w:style w:type="paragraph" w:customStyle="1" w:styleId="TOCBase">
    <w:name w:val="TOC Base"/>
    <w:basedOn w:val="Normal"/>
    <w:uiPriority w:val="99"/>
    <w:rsid w:val="00525F7F"/>
    <w:pPr>
      <w:tabs>
        <w:tab w:val="right" w:leader="dot" w:pos="6480"/>
      </w:tabs>
      <w:spacing w:after="240" w:line="240" w:lineRule="atLeast"/>
    </w:pPr>
  </w:style>
  <w:style w:type="paragraph" w:customStyle="1" w:styleId="TableHeader">
    <w:name w:val="Table Header"/>
    <w:basedOn w:val="Normal"/>
    <w:uiPriority w:val="99"/>
    <w:rsid w:val="00525F7F"/>
    <w:pPr>
      <w:spacing w:before="240"/>
      <w:jc w:val="center"/>
    </w:pPr>
    <w:rPr>
      <w:b/>
      <w:bCs/>
      <w:color w:val="FFFFFF"/>
      <w:sz w:val="24"/>
    </w:rPr>
  </w:style>
  <w:style w:type="paragraph" w:customStyle="1" w:styleId="TableContents">
    <w:name w:val="Table Contents"/>
    <w:basedOn w:val="Normal"/>
    <w:uiPriority w:val="99"/>
    <w:rsid w:val="00525F7F"/>
    <w:rPr>
      <w:sz w:val="24"/>
    </w:rPr>
  </w:style>
  <w:style w:type="paragraph" w:styleId="Index7">
    <w:name w:val="index 7"/>
    <w:basedOn w:val="Normal"/>
    <w:next w:val="Normal"/>
    <w:autoRedefine/>
    <w:uiPriority w:val="99"/>
    <w:semiHidden/>
    <w:rsid w:val="00525F7F"/>
    <w:pPr>
      <w:ind w:left="1680" w:hanging="240"/>
    </w:pPr>
  </w:style>
  <w:style w:type="paragraph" w:styleId="TOC6">
    <w:name w:val="toc 6"/>
    <w:basedOn w:val="Normal"/>
    <w:next w:val="Normal"/>
    <w:autoRedefine/>
    <w:uiPriority w:val="99"/>
    <w:semiHidden/>
    <w:rsid w:val="00525F7F"/>
    <w:pPr>
      <w:spacing w:after="0"/>
      <w:ind w:left="1100"/>
    </w:pPr>
    <w:rPr>
      <w:sz w:val="18"/>
      <w:szCs w:val="18"/>
    </w:rPr>
  </w:style>
  <w:style w:type="paragraph" w:styleId="TOC7">
    <w:name w:val="toc 7"/>
    <w:basedOn w:val="Normal"/>
    <w:next w:val="Normal"/>
    <w:autoRedefine/>
    <w:uiPriority w:val="99"/>
    <w:semiHidden/>
    <w:rsid w:val="00525F7F"/>
    <w:pPr>
      <w:spacing w:after="0"/>
      <w:ind w:left="1320"/>
    </w:pPr>
    <w:rPr>
      <w:sz w:val="18"/>
      <w:szCs w:val="18"/>
    </w:rPr>
  </w:style>
  <w:style w:type="paragraph" w:styleId="TOC8">
    <w:name w:val="toc 8"/>
    <w:basedOn w:val="Normal"/>
    <w:next w:val="Normal"/>
    <w:autoRedefine/>
    <w:uiPriority w:val="99"/>
    <w:semiHidden/>
    <w:rsid w:val="00525F7F"/>
    <w:pPr>
      <w:spacing w:after="0"/>
      <w:ind w:left="1540"/>
    </w:pPr>
    <w:rPr>
      <w:sz w:val="18"/>
      <w:szCs w:val="18"/>
    </w:rPr>
  </w:style>
  <w:style w:type="paragraph" w:styleId="TOC9">
    <w:name w:val="toc 9"/>
    <w:basedOn w:val="Normal"/>
    <w:next w:val="Normal"/>
    <w:autoRedefine/>
    <w:uiPriority w:val="99"/>
    <w:semiHidden/>
    <w:rsid w:val="00525F7F"/>
    <w:pPr>
      <w:spacing w:after="0"/>
      <w:ind w:left="1760"/>
    </w:pPr>
    <w:rPr>
      <w:sz w:val="18"/>
      <w:szCs w:val="18"/>
    </w:rPr>
  </w:style>
  <w:style w:type="paragraph" w:styleId="Index8">
    <w:name w:val="index 8"/>
    <w:basedOn w:val="Normal"/>
    <w:next w:val="Normal"/>
    <w:autoRedefine/>
    <w:uiPriority w:val="99"/>
    <w:semiHidden/>
    <w:rsid w:val="00525F7F"/>
    <w:pPr>
      <w:ind w:left="1920" w:hanging="240"/>
    </w:pPr>
  </w:style>
  <w:style w:type="paragraph" w:styleId="Index9">
    <w:name w:val="index 9"/>
    <w:basedOn w:val="Normal"/>
    <w:next w:val="Normal"/>
    <w:autoRedefine/>
    <w:uiPriority w:val="99"/>
    <w:semiHidden/>
    <w:rsid w:val="00525F7F"/>
    <w:pPr>
      <w:ind w:hanging="240"/>
    </w:pPr>
  </w:style>
  <w:style w:type="character" w:styleId="Hyperlink">
    <w:name w:val="Hyperlink"/>
    <w:basedOn w:val="DefaultParagraphFont"/>
    <w:uiPriority w:val="99"/>
    <w:rsid w:val="003C78E8"/>
    <w:rPr>
      <w:color w:val="0000FF"/>
      <w:u w:val="single"/>
    </w:rPr>
  </w:style>
  <w:style w:type="paragraph" w:styleId="BodyText">
    <w:name w:val="Body Text"/>
    <w:basedOn w:val="Normal"/>
    <w:link w:val="BodyTextChar"/>
    <w:uiPriority w:val="99"/>
    <w:semiHidden/>
    <w:rsid w:val="00525F7F"/>
    <w:rPr>
      <w:sz w:val="24"/>
    </w:rPr>
  </w:style>
  <w:style w:type="character" w:customStyle="1" w:styleId="BodyTextChar">
    <w:name w:val="Body Text Char"/>
    <w:link w:val="BodyText"/>
    <w:uiPriority w:val="99"/>
    <w:semiHidden/>
    <w:locked/>
    <w:rsid w:val="00A155CB"/>
    <w:rPr>
      <w:rFonts w:ascii="Arial" w:hAnsi="Arial" w:cs="Arial"/>
      <w:spacing w:val="-5"/>
      <w:sz w:val="24"/>
      <w:szCs w:val="24"/>
    </w:rPr>
  </w:style>
  <w:style w:type="character" w:styleId="PageNumber">
    <w:name w:val="page number"/>
    <w:rsid w:val="00525F7F"/>
    <w:rPr>
      <w:rFonts w:cs="Times New Roman"/>
    </w:rPr>
  </w:style>
  <w:style w:type="paragraph" w:customStyle="1" w:styleId="Tablebullet">
    <w:name w:val="Table bullet"/>
    <w:basedOn w:val="TableContents"/>
    <w:uiPriority w:val="99"/>
    <w:rsid w:val="00525F7F"/>
    <w:pPr>
      <w:numPr>
        <w:numId w:val="1"/>
      </w:numPr>
    </w:pPr>
  </w:style>
  <w:style w:type="paragraph" w:customStyle="1" w:styleId="ExecutiveSummaryHeader">
    <w:name w:val="Executive Summary Header"/>
    <w:basedOn w:val="Normal"/>
    <w:uiPriority w:val="99"/>
    <w:rsid w:val="00525F7F"/>
    <w:pPr>
      <w:jc w:val="center"/>
    </w:pPr>
    <w:rPr>
      <w:b/>
      <w:bCs/>
      <w:color w:val="FFA000"/>
      <w:sz w:val="32"/>
      <w:szCs w:val="32"/>
    </w:rPr>
  </w:style>
  <w:style w:type="paragraph" w:styleId="ListNumber">
    <w:name w:val="List Number"/>
    <w:basedOn w:val="Normal"/>
    <w:uiPriority w:val="99"/>
    <w:semiHidden/>
    <w:rsid w:val="00525F7F"/>
    <w:pPr>
      <w:tabs>
        <w:tab w:val="num" w:pos="360"/>
      </w:tabs>
      <w:ind w:left="360" w:hanging="360"/>
    </w:pPr>
  </w:style>
  <w:style w:type="paragraph" w:customStyle="1" w:styleId="00B-IntroBodyText">
    <w:name w:val="00B-Intro Body Text"/>
    <w:basedOn w:val="Normal"/>
    <w:uiPriority w:val="99"/>
    <w:rsid w:val="00525F7F"/>
    <w:pPr>
      <w:keepLines/>
      <w:ind w:left="1423"/>
    </w:pPr>
    <w:rPr>
      <w:sz w:val="20"/>
      <w:szCs w:val="20"/>
      <w:lang w:val="en-GB"/>
    </w:rPr>
  </w:style>
  <w:style w:type="paragraph" w:customStyle="1" w:styleId="INTROHEADING">
    <w:name w:val="INTRO HEADING"/>
    <w:uiPriority w:val="99"/>
    <w:rsid w:val="00525F7F"/>
    <w:pPr>
      <w:ind w:left="1008"/>
      <w:jc w:val="both"/>
    </w:pPr>
    <w:rPr>
      <w:rFonts w:ascii="Arial" w:hAnsi="Arial" w:cs="Arial"/>
      <w:b/>
      <w:bCs/>
      <w:color w:val="FFA000"/>
      <w:sz w:val="40"/>
      <w:szCs w:val="40"/>
    </w:rPr>
  </w:style>
  <w:style w:type="paragraph" w:customStyle="1" w:styleId="IntroText">
    <w:name w:val="Intro Text"/>
    <w:basedOn w:val="Normal"/>
    <w:autoRedefine/>
    <w:uiPriority w:val="99"/>
    <w:rsid w:val="00DE079F"/>
    <w:pPr>
      <w:ind w:left="1008"/>
    </w:pPr>
    <w:rPr>
      <w:sz w:val="24"/>
    </w:rPr>
  </w:style>
  <w:style w:type="paragraph" w:customStyle="1" w:styleId="RefTable">
    <w:name w:val="Ref Table"/>
    <w:basedOn w:val="Normal"/>
    <w:uiPriority w:val="99"/>
    <w:rsid w:val="00525F7F"/>
    <w:rPr>
      <w:b/>
      <w:bCs/>
    </w:rPr>
  </w:style>
  <w:style w:type="paragraph" w:customStyle="1" w:styleId="Style1">
    <w:name w:val="Style1"/>
    <w:basedOn w:val="Normal"/>
    <w:uiPriority w:val="99"/>
    <w:rsid w:val="00525F7F"/>
  </w:style>
  <w:style w:type="paragraph" w:customStyle="1" w:styleId="Level1text">
    <w:name w:val="Level 1 text"/>
    <w:basedOn w:val="Normal"/>
    <w:link w:val="Level1textChar"/>
    <w:uiPriority w:val="99"/>
    <w:rsid w:val="00525F7F"/>
    <w:pPr>
      <w:ind w:left="1843" w:right="144"/>
    </w:pPr>
    <w:rPr>
      <w:color w:val="333399"/>
      <w:sz w:val="24"/>
    </w:rPr>
  </w:style>
  <w:style w:type="paragraph" w:customStyle="1" w:styleId="Level2text">
    <w:name w:val="Level 2 text"/>
    <w:uiPriority w:val="99"/>
    <w:rsid w:val="00525F7F"/>
    <w:pPr>
      <w:spacing w:before="100" w:after="80"/>
      <w:ind w:left="1843" w:right="144"/>
      <w:jc w:val="both"/>
    </w:pPr>
    <w:rPr>
      <w:rFonts w:ascii="Arial" w:hAnsi="Arial" w:cs="Arial"/>
      <w:color w:val="333399"/>
      <w:spacing w:val="-5"/>
      <w:sz w:val="24"/>
      <w:szCs w:val="24"/>
    </w:rPr>
  </w:style>
  <w:style w:type="paragraph" w:customStyle="1" w:styleId="Level3text">
    <w:name w:val="Level 3 text"/>
    <w:uiPriority w:val="99"/>
    <w:rsid w:val="00525F7F"/>
    <w:pPr>
      <w:spacing w:before="100" w:after="80"/>
      <w:ind w:left="1843" w:right="144"/>
      <w:jc w:val="both"/>
    </w:pPr>
    <w:rPr>
      <w:rFonts w:ascii="Arial" w:hAnsi="Arial" w:cs="Arial"/>
      <w:color w:val="333399"/>
      <w:sz w:val="24"/>
      <w:szCs w:val="24"/>
    </w:rPr>
  </w:style>
  <w:style w:type="paragraph" w:customStyle="1" w:styleId="level4text">
    <w:name w:val="level 4 text"/>
    <w:uiPriority w:val="99"/>
    <w:rsid w:val="00525F7F"/>
    <w:pPr>
      <w:spacing w:before="100" w:after="80"/>
      <w:ind w:left="1843" w:right="144"/>
      <w:jc w:val="both"/>
    </w:pPr>
    <w:rPr>
      <w:rFonts w:ascii="Arial" w:hAnsi="Arial" w:cs="Arial"/>
      <w:color w:val="333399"/>
      <w:sz w:val="24"/>
      <w:szCs w:val="24"/>
    </w:rPr>
  </w:style>
  <w:style w:type="paragraph" w:customStyle="1" w:styleId="Level5text">
    <w:name w:val="Level 5 text"/>
    <w:uiPriority w:val="99"/>
    <w:rsid w:val="00525F7F"/>
    <w:pPr>
      <w:tabs>
        <w:tab w:val="left" w:pos="2240"/>
      </w:tabs>
      <w:spacing w:before="100" w:after="80"/>
      <w:ind w:left="1843" w:right="144"/>
      <w:jc w:val="both"/>
    </w:pPr>
    <w:rPr>
      <w:rFonts w:ascii="Arial" w:hAnsi="Arial" w:cs="Arial"/>
      <w:color w:val="333399"/>
      <w:spacing w:val="-5"/>
      <w:sz w:val="24"/>
      <w:szCs w:val="24"/>
    </w:rPr>
  </w:style>
  <w:style w:type="paragraph" w:customStyle="1" w:styleId="Level6text">
    <w:name w:val="Level 6 text"/>
    <w:uiPriority w:val="99"/>
    <w:rsid w:val="00525F7F"/>
    <w:pPr>
      <w:spacing w:before="100" w:after="80"/>
      <w:ind w:left="1843" w:right="144"/>
      <w:jc w:val="both"/>
    </w:pPr>
    <w:rPr>
      <w:rFonts w:ascii="Arial" w:hAnsi="Arial" w:cs="Arial"/>
      <w:color w:val="333399"/>
      <w:sz w:val="24"/>
      <w:szCs w:val="24"/>
    </w:rPr>
  </w:style>
  <w:style w:type="paragraph" w:styleId="Header">
    <w:name w:val="header"/>
    <w:basedOn w:val="Normal"/>
    <w:link w:val="HeaderChar"/>
    <w:autoRedefine/>
    <w:rsid w:val="00BD184D"/>
    <w:pPr>
      <w:tabs>
        <w:tab w:val="center" w:pos="4320"/>
        <w:tab w:val="right" w:pos="8640"/>
      </w:tabs>
      <w:ind w:left="-270"/>
    </w:pPr>
    <w:rPr>
      <w:color w:val="808080"/>
    </w:rPr>
  </w:style>
  <w:style w:type="character" w:customStyle="1" w:styleId="HeaderChar">
    <w:name w:val="Header Char"/>
    <w:link w:val="Header"/>
    <w:locked/>
    <w:rsid w:val="00BD184D"/>
    <w:rPr>
      <w:rFonts w:asciiTheme="minorHAnsi" w:hAnsiTheme="minorHAnsi"/>
      <w:color w:val="808080"/>
      <w:sz w:val="22"/>
      <w:szCs w:val="24"/>
    </w:rPr>
  </w:style>
  <w:style w:type="paragraph" w:customStyle="1" w:styleId="Table">
    <w:name w:val="Table"/>
    <w:uiPriority w:val="99"/>
    <w:rsid w:val="00525F7F"/>
    <w:pPr>
      <w:framePr w:hSpace="180" w:wrap="auto" w:vAnchor="text" w:hAnchor="page" w:x="2961" w:y="152"/>
      <w:tabs>
        <w:tab w:val="left" w:pos="160"/>
        <w:tab w:val="left" w:pos="320"/>
      </w:tabs>
    </w:pPr>
    <w:rPr>
      <w:rFonts w:ascii="Arial" w:hAnsi="Arial" w:cs="Arial"/>
      <w:color w:val="FFFFFF"/>
    </w:rPr>
  </w:style>
  <w:style w:type="paragraph" w:styleId="BodyText2">
    <w:name w:val="Body Text 2"/>
    <w:basedOn w:val="Normal"/>
    <w:link w:val="BodyText2Char"/>
    <w:uiPriority w:val="99"/>
    <w:semiHidden/>
    <w:rsid w:val="00525F7F"/>
    <w:rPr>
      <w:sz w:val="24"/>
    </w:rPr>
  </w:style>
  <w:style w:type="character" w:customStyle="1" w:styleId="BodyText2Char">
    <w:name w:val="Body Text 2 Char"/>
    <w:link w:val="BodyText2"/>
    <w:uiPriority w:val="99"/>
    <w:semiHidden/>
    <w:locked/>
    <w:rsid w:val="00A155CB"/>
    <w:rPr>
      <w:rFonts w:ascii="Arial" w:hAnsi="Arial" w:cs="Arial"/>
      <w:spacing w:val="-5"/>
      <w:sz w:val="24"/>
      <w:szCs w:val="24"/>
    </w:rPr>
  </w:style>
  <w:style w:type="paragraph" w:styleId="BodyText3">
    <w:name w:val="Body Text 3"/>
    <w:basedOn w:val="Normal"/>
    <w:link w:val="BodyText3Char"/>
    <w:uiPriority w:val="99"/>
    <w:semiHidden/>
    <w:rsid w:val="00525F7F"/>
    <w:rPr>
      <w:sz w:val="16"/>
      <w:szCs w:val="16"/>
    </w:rPr>
  </w:style>
  <w:style w:type="character" w:customStyle="1" w:styleId="BodyText3Char">
    <w:name w:val="Body Text 3 Char"/>
    <w:link w:val="BodyText3"/>
    <w:uiPriority w:val="99"/>
    <w:semiHidden/>
    <w:locked/>
    <w:rsid w:val="00A155CB"/>
    <w:rPr>
      <w:rFonts w:ascii="Arial" w:hAnsi="Arial" w:cs="Arial"/>
      <w:spacing w:val="-5"/>
      <w:sz w:val="16"/>
      <w:szCs w:val="16"/>
    </w:rPr>
  </w:style>
  <w:style w:type="paragraph" w:styleId="BlockText">
    <w:name w:val="Block Text"/>
    <w:basedOn w:val="Normal"/>
    <w:uiPriority w:val="99"/>
    <w:semiHidden/>
    <w:rsid w:val="00525F7F"/>
    <w:pPr>
      <w:tabs>
        <w:tab w:val="left" w:pos="1360"/>
        <w:tab w:val="left" w:pos="1840"/>
        <w:tab w:val="left" w:pos="7680"/>
      </w:tabs>
      <w:ind w:left="1360" w:right="32" w:firstLine="80"/>
    </w:pPr>
    <w:rPr>
      <w:color w:val="333399"/>
      <w:sz w:val="50"/>
      <w:szCs w:val="50"/>
    </w:rPr>
  </w:style>
  <w:style w:type="character" w:styleId="Strong">
    <w:name w:val="Strong"/>
    <w:uiPriority w:val="22"/>
    <w:qFormat/>
    <w:rsid w:val="00525F7F"/>
    <w:rPr>
      <w:rFonts w:cs="Times New Roman"/>
      <w:b/>
      <w:bCs/>
    </w:rPr>
  </w:style>
  <w:style w:type="paragraph" w:styleId="ListParagraph">
    <w:name w:val="List Paragraph"/>
    <w:basedOn w:val="Normal"/>
    <w:link w:val="ListParagraphChar"/>
    <w:autoRedefine/>
    <w:uiPriority w:val="34"/>
    <w:qFormat/>
    <w:rsid w:val="00A53722"/>
    <w:pPr>
      <w:numPr>
        <w:numId w:val="12"/>
      </w:numPr>
      <w:spacing w:after="0"/>
      <w:contextualSpacing/>
      <w:jc w:val="both"/>
    </w:pPr>
    <w:rPr>
      <w:rFonts w:cs="Arial"/>
      <w:szCs w:val="22"/>
    </w:rPr>
  </w:style>
  <w:style w:type="paragraph" w:styleId="BalloonText">
    <w:name w:val="Balloon Text"/>
    <w:basedOn w:val="Normal"/>
    <w:link w:val="BalloonTextChar"/>
    <w:uiPriority w:val="99"/>
    <w:semiHidden/>
    <w:rsid w:val="006E22CE"/>
    <w:rPr>
      <w:rFonts w:ascii="Tahoma" w:hAnsi="Tahoma"/>
      <w:sz w:val="16"/>
      <w:szCs w:val="16"/>
    </w:rPr>
  </w:style>
  <w:style w:type="character" w:customStyle="1" w:styleId="BalloonTextChar">
    <w:name w:val="Balloon Text Char"/>
    <w:link w:val="BalloonText"/>
    <w:uiPriority w:val="99"/>
    <w:semiHidden/>
    <w:locked/>
    <w:rsid w:val="006E22CE"/>
    <w:rPr>
      <w:rFonts w:ascii="Tahoma" w:hAnsi="Tahoma" w:cs="Tahoma"/>
      <w:color w:val="auto"/>
      <w:spacing w:val="-5"/>
      <w:sz w:val="16"/>
      <w:szCs w:val="16"/>
    </w:rPr>
  </w:style>
  <w:style w:type="paragraph" w:customStyle="1" w:styleId="Normal2">
    <w:name w:val="Normal 2"/>
    <w:basedOn w:val="Normal"/>
    <w:uiPriority w:val="99"/>
    <w:rsid w:val="0023752D"/>
    <w:rPr>
      <w:rFonts w:ascii="Times" w:hAnsi="Times" w:cs="Times"/>
      <w:sz w:val="24"/>
    </w:rPr>
  </w:style>
  <w:style w:type="table" w:customStyle="1" w:styleId="LightGrid-Accent11">
    <w:name w:val="Light Grid - Accent 11"/>
    <w:uiPriority w:val="99"/>
    <w:rsid w:val="0023752D"/>
    <w:rPr>
      <w:rFonts w:ascii="Arial" w:hAnsi="Arial"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5">
    <w:name w:val="Light Grid Accent 5"/>
    <w:basedOn w:val="TableNormal"/>
    <w:uiPriority w:val="99"/>
    <w:rsid w:val="0070312D"/>
    <w:rPr>
      <w:rFonts w:ascii="Arial" w:hAnsi="Arial" w:cs="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
    <w:name w:val="Table Grid"/>
    <w:basedOn w:val="TableNormal"/>
    <w:uiPriority w:val="59"/>
    <w:rsid w:val="007447A2"/>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A4366"/>
    <w:pPr>
      <w:pageBreakBefore w:val="0"/>
      <w:pBdr>
        <w:bottom w:val="none" w:sz="0" w:space="0" w:color="auto"/>
      </w:pBdr>
      <w:spacing w:before="480" w:line="276" w:lineRule="auto"/>
      <w:outlineLvl w:val="9"/>
    </w:pPr>
    <w:rPr>
      <w:rFonts w:ascii="Cambria" w:hAnsi="Cambria" w:cs="Cambria"/>
      <w:color w:val="365F91"/>
      <w:kern w:val="0"/>
    </w:rPr>
  </w:style>
  <w:style w:type="paragraph" w:customStyle="1" w:styleId="BulletPoints">
    <w:name w:val="BulletPoints"/>
    <w:basedOn w:val="Normal"/>
    <w:link w:val="BulletPointsChar"/>
    <w:uiPriority w:val="99"/>
    <w:rsid w:val="001A7971"/>
    <w:pPr>
      <w:numPr>
        <w:numId w:val="5"/>
      </w:numPr>
    </w:pPr>
    <w:rPr>
      <w:sz w:val="20"/>
      <w:szCs w:val="20"/>
    </w:rPr>
  </w:style>
  <w:style w:type="character" w:customStyle="1" w:styleId="BulletPointsChar">
    <w:name w:val="BulletPoints Char"/>
    <w:link w:val="BulletPoints"/>
    <w:uiPriority w:val="99"/>
    <w:locked/>
    <w:rsid w:val="001A7971"/>
    <w:rPr>
      <w:rFonts w:asciiTheme="minorHAnsi" w:hAnsiTheme="minorHAnsi"/>
      <w:color w:val="333333"/>
    </w:rPr>
  </w:style>
  <w:style w:type="character" w:customStyle="1" w:styleId="apple-style-span">
    <w:name w:val="apple-style-span"/>
    <w:uiPriority w:val="99"/>
    <w:rsid w:val="001F5DBE"/>
    <w:rPr>
      <w:rFonts w:cs="Times New Roman"/>
    </w:rPr>
  </w:style>
  <w:style w:type="character" w:customStyle="1" w:styleId="apple-converted-space">
    <w:name w:val="apple-converted-space"/>
    <w:rsid w:val="001F5DBE"/>
    <w:rPr>
      <w:rFonts w:cs="Times New Roman"/>
    </w:rPr>
  </w:style>
  <w:style w:type="paragraph" w:styleId="NormalWeb">
    <w:name w:val="Normal (Web)"/>
    <w:basedOn w:val="Normal"/>
    <w:uiPriority w:val="99"/>
    <w:rsid w:val="001F5DBE"/>
    <w:pPr>
      <w:spacing w:beforeAutospacing="1" w:after="100" w:afterAutospacing="1"/>
    </w:pPr>
    <w:rPr>
      <w:sz w:val="24"/>
    </w:rPr>
  </w:style>
  <w:style w:type="paragraph" w:styleId="NoSpacing">
    <w:name w:val="No Spacing"/>
    <w:uiPriority w:val="99"/>
    <w:qFormat/>
    <w:rsid w:val="001F5DBE"/>
    <w:rPr>
      <w:rFonts w:ascii="Arial" w:hAnsi="Arial" w:cs="Arial"/>
      <w:spacing w:val="-5"/>
      <w:sz w:val="22"/>
      <w:szCs w:val="22"/>
    </w:rPr>
  </w:style>
  <w:style w:type="character" w:customStyle="1" w:styleId="Level1textChar">
    <w:name w:val="Level 1 text Char"/>
    <w:link w:val="Level1text"/>
    <w:uiPriority w:val="99"/>
    <w:locked/>
    <w:rsid w:val="005C1B3B"/>
    <w:rPr>
      <w:rFonts w:ascii="Arial" w:hAnsi="Arial" w:cs="Arial"/>
      <w:color w:val="333399"/>
      <w:spacing w:val="-5"/>
      <w:sz w:val="24"/>
      <w:szCs w:val="24"/>
    </w:rPr>
  </w:style>
  <w:style w:type="table" w:styleId="MediumShading1-Accent5">
    <w:name w:val="Medium Shading 1 Accent 5"/>
    <w:basedOn w:val="TableNormal"/>
    <w:uiPriority w:val="99"/>
    <w:rsid w:val="00702852"/>
    <w:rPr>
      <w:rFonts w:ascii="Arial" w:hAnsi="Arial"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uiPriority w:val="99"/>
    <w:semiHidden/>
    <w:rsid w:val="00E54010"/>
    <w:rPr>
      <w:rFonts w:cs="Times New Roman"/>
      <w:sz w:val="16"/>
      <w:szCs w:val="16"/>
    </w:rPr>
  </w:style>
  <w:style w:type="paragraph" w:styleId="CommentText">
    <w:name w:val="annotation text"/>
    <w:basedOn w:val="Normal"/>
    <w:link w:val="CommentTextChar"/>
    <w:uiPriority w:val="99"/>
    <w:semiHidden/>
    <w:rsid w:val="00E54010"/>
    <w:rPr>
      <w:sz w:val="20"/>
      <w:szCs w:val="20"/>
    </w:rPr>
  </w:style>
  <w:style w:type="character" w:customStyle="1" w:styleId="CommentTextChar">
    <w:name w:val="Comment Text Char"/>
    <w:link w:val="CommentText"/>
    <w:uiPriority w:val="99"/>
    <w:semiHidden/>
    <w:locked/>
    <w:rsid w:val="00A155CB"/>
    <w:rPr>
      <w:rFonts w:ascii="Arial" w:hAnsi="Arial" w:cs="Arial"/>
      <w:spacing w:val="-5"/>
      <w:sz w:val="20"/>
      <w:szCs w:val="20"/>
    </w:rPr>
  </w:style>
  <w:style w:type="paragraph" w:styleId="CommentSubject">
    <w:name w:val="annotation subject"/>
    <w:basedOn w:val="CommentText"/>
    <w:next w:val="CommentText"/>
    <w:link w:val="CommentSubjectChar"/>
    <w:uiPriority w:val="99"/>
    <w:semiHidden/>
    <w:rsid w:val="00E54010"/>
    <w:rPr>
      <w:b/>
      <w:bCs/>
    </w:rPr>
  </w:style>
  <w:style w:type="character" w:customStyle="1" w:styleId="CommentSubjectChar">
    <w:name w:val="Comment Subject Char"/>
    <w:link w:val="CommentSubject"/>
    <w:uiPriority w:val="99"/>
    <w:semiHidden/>
    <w:locked/>
    <w:rsid w:val="00A155CB"/>
    <w:rPr>
      <w:rFonts w:ascii="Arial" w:hAnsi="Arial" w:cs="Arial"/>
      <w:b/>
      <w:bCs/>
      <w:spacing w:val="-5"/>
      <w:sz w:val="20"/>
      <w:szCs w:val="20"/>
    </w:rPr>
  </w:style>
  <w:style w:type="paragraph" w:styleId="Revision">
    <w:name w:val="Revision"/>
    <w:hidden/>
    <w:uiPriority w:val="99"/>
    <w:semiHidden/>
    <w:rsid w:val="00CB0EF9"/>
    <w:rPr>
      <w:rFonts w:ascii="Arial" w:hAnsi="Arial" w:cs="Arial"/>
      <w:spacing w:val="-5"/>
      <w:sz w:val="22"/>
      <w:szCs w:val="22"/>
    </w:rPr>
  </w:style>
  <w:style w:type="table" w:styleId="LightShading-Accent5">
    <w:name w:val="Light Shading Accent 5"/>
    <w:basedOn w:val="TableNormal"/>
    <w:uiPriority w:val="99"/>
    <w:rsid w:val="007D3C35"/>
    <w:rPr>
      <w:rFonts w:ascii="Arial" w:hAnsi="Arial" w:cs="Arial"/>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styleId="Emphasis">
    <w:name w:val="Emphasis"/>
    <w:uiPriority w:val="99"/>
    <w:qFormat/>
    <w:locked/>
    <w:rsid w:val="00A01633"/>
    <w:rPr>
      <w:rFonts w:cs="Times New Roman"/>
      <w:i/>
      <w:iCs/>
    </w:rPr>
  </w:style>
  <w:style w:type="table" w:customStyle="1" w:styleId="LightGrid1">
    <w:name w:val="Light Grid1"/>
    <w:basedOn w:val="TableNormal"/>
    <w:uiPriority w:val="99"/>
    <w:rsid w:val="00F44FDC"/>
    <w:rPr>
      <w:rFonts w:ascii="Arial" w:hAnsi="Arial"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Cambr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3">
    <w:name w:val="Light Grid Accent 3"/>
    <w:basedOn w:val="TableNormal"/>
    <w:uiPriority w:val="62"/>
    <w:rsid w:val="008854BD"/>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12">
    <w:name w:val="Light Grid - Accent 12"/>
    <w:basedOn w:val="TableNormal"/>
    <w:uiPriority w:val="62"/>
    <w:rsid w:val="00DE305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Pa0">
    <w:name w:val="Pa0"/>
    <w:basedOn w:val="Normal"/>
    <w:next w:val="Normal"/>
    <w:rsid w:val="001F2032"/>
    <w:pPr>
      <w:autoSpaceDE w:val="0"/>
      <w:autoSpaceDN w:val="0"/>
      <w:adjustRightInd w:val="0"/>
      <w:spacing w:line="211" w:lineRule="atLeast"/>
    </w:pPr>
    <w:rPr>
      <w:rFonts w:ascii="Book Antiqua" w:hAnsi="Book Antiqua"/>
      <w:sz w:val="24"/>
    </w:rPr>
  </w:style>
  <w:style w:type="paragraph" w:customStyle="1" w:styleId="Pa39">
    <w:name w:val="Pa39"/>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Pa22">
    <w:name w:val="Pa22"/>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bullet-points">
    <w:name w:val="bullet-points"/>
    <w:basedOn w:val="Normal"/>
    <w:rsid w:val="00FF1099"/>
    <w:pPr>
      <w:jc w:val="both"/>
    </w:pPr>
    <w:rPr>
      <w:rFonts w:ascii="Microsoft Sans Serif" w:hAnsi="Microsoft Sans Serif" w:cs="Microsoft Sans Serif"/>
      <w:sz w:val="20"/>
      <w:szCs w:val="20"/>
    </w:rPr>
  </w:style>
  <w:style w:type="table" w:customStyle="1" w:styleId="LightShading1">
    <w:name w:val="Light Shading1"/>
    <w:basedOn w:val="TableNormal"/>
    <w:uiPriority w:val="60"/>
    <w:rsid w:val="0008629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link w:val="CaptionChar"/>
    <w:uiPriority w:val="35"/>
    <w:qFormat/>
    <w:locked/>
    <w:rsid w:val="003C78E8"/>
    <w:rPr>
      <w:b/>
      <w:bCs/>
      <w:sz w:val="20"/>
      <w:szCs w:val="20"/>
    </w:rPr>
  </w:style>
  <w:style w:type="paragraph" w:customStyle="1" w:styleId="Pa7">
    <w:name w:val="Pa7"/>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paragraph" w:customStyle="1" w:styleId="Pa8">
    <w:name w:val="Pa8"/>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character" w:customStyle="1" w:styleId="A7">
    <w:name w:val="A7"/>
    <w:uiPriority w:val="99"/>
    <w:rsid w:val="00226FCC"/>
    <w:rPr>
      <w:rFonts w:cs="Publico Text"/>
      <w:color w:val="000000"/>
      <w:sz w:val="20"/>
      <w:szCs w:val="20"/>
    </w:rPr>
  </w:style>
  <w:style w:type="paragraph" w:customStyle="1" w:styleId="Pa14">
    <w:name w:val="Pa14"/>
    <w:basedOn w:val="Normal"/>
    <w:next w:val="Normal"/>
    <w:uiPriority w:val="99"/>
    <w:rsid w:val="00FC1A68"/>
    <w:pPr>
      <w:autoSpaceDE w:val="0"/>
      <w:autoSpaceDN w:val="0"/>
      <w:adjustRightInd w:val="0"/>
      <w:spacing w:line="281" w:lineRule="atLeast"/>
    </w:pPr>
    <w:rPr>
      <w:rFonts w:ascii="Publico Text" w:hAnsi="Publico Text"/>
      <w:sz w:val="24"/>
      <w:lang w:val="en-IN" w:eastAsia="en-IN"/>
    </w:rPr>
  </w:style>
  <w:style w:type="paragraph" w:customStyle="1" w:styleId="Pa17">
    <w:name w:val="Pa17"/>
    <w:basedOn w:val="Normal"/>
    <w:next w:val="Normal"/>
    <w:uiPriority w:val="99"/>
    <w:rsid w:val="00FC1A68"/>
    <w:pPr>
      <w:autoSpaceDE w:val="0"/>
      <w:autoSpaceDN w:val="0"/>
      <w:adjustRightInd w:val="0"/>
      <w:spacing w:line="241" w:lineRule="atLeast"/>
    </w:pPr>
    <w:rPr>
      <w:rFonts w:ascii="Publico Text" w:hAnsi="Publico Text"/>
      <w:sz w:val="24"/>
      <w:lang w:val="en-IN" w:eastAsia="en-IN"/>
    </w:rPr>
  </w:style>
  <w:style w:type="paragraph" w:customStyle="1" w:styleId="heading">
    <w:name w:val="heading"/>
    <w:basedOn w:val="Normal"/>
    <w:autoRedefine/>
    <w:rsid w:val="00756804"/>
    <w:pPr>
      <w:numPr>
        <w:numId w:val="9"/>
      </w:numPr>
      <w:spacing w:after="0"/>
    </w:pPr>
    <w:rPr>
      <w:rFonts w:cstheme="minorHAnsi"/>
      <w:b/>
      <w:bCs/>
    </w:rPr>
  </w:style>
  <w:style w:type="paragraph" w:customStyle="1" w:styleId="Bulletpoints0">
    <w:name w:val="Bullet points"/>
    <w:basedOn w:val="Normal"/>
    <w:autoRedefine/>
    <w:rsid w:val="001C116C"/>
    <w:pPr>
      <w:spacing w:line="276" w:lineRule="auto"/>
      <w:ind w:left="90"/>
      <w:jc w:val="both"/>
    </w:pPr>
  </w:style>
  <w:style w:type="paragraph" w:customStyle="1" w:styleId="bullet-numbered">
    <w:name w:val="bullet-numbered"/>
    <w:basedOn w:val="Normal"/>
    <w:uiPriority w:val="99"/>
    <w:rsid w:val="00C6771F"/>
    <w:pPr>
      <w:numPr>
        <w:numId w:val="6"/>
      </w:numPr>
      <w:spacing w:line="280" w:lineRule="exact"/>
      <w:jc w:val="both"/>
    </w:pPr>
    <w:rPr>
      <w:rFonts w:ascii="Microsoft Sans Serif" w:hAnsi="Microsoft Sans Serif"/>
      <w:sz w:val="20"/>
    </w:rPr>
  </w:style>
  <w:style w:type="paragraph" w:customStyle="1" w:styleId="Table-text">
    <w:name w:val="Table-text"/>
    <w:basedOn w:val="Normal"/>
    <w:rsid w:val="00C6771F"/>
    <w:pPr>
      <w:spacing w:after="60"/>
    </w:pPr>
    <w:rPr>
      <w:rFonts w:ascii="Microsoft Sans Serif" w:hAnsi="Microsoft Sans Serif"/>
      <w:sz w:val="18"/>
    </w:rPr>
  </w:style>
  <w:style w:type="paragraph" w:customStyle="1" w:styleId="TableHeading">
    <w:name w:val="Table Heading"/>
    <w:basedOn w:val="Table-text"/>
    <w:rsid w:val="00C6771F"/>
    <w:pPr>
      <w:spacing w:after="0"/>
      <w:jc w:val="center"/>
    </w:pPr>
    <w:rPr>
      <w:b/>
      <w:color w:val="FFFFFF"/>
    </w:rPr>
  </w:style>
  <w:style w:type="paragraph" w:customStyle="1" w:styleId="Default">
    <w:name w:val="Default"/>
    <w:rsid w:val="00AA78F0"/>
    <w:pPr>
      <w:autoSpaceDE w:val="0"/>
      <w:autoSpaceDN w:val="0"/>
      <w:adjustRightInd w:val="0"/>
    </w:pPr>
    <w:rPr>
      <w:rFonts w:ascii="Arial" w:eastAsia="Calibri" w:hAnsi="Arial" w:cs="Arial"/>
      <w:color w:val="000000"/>
      <w:sz w:val="24"/>
      <w:szCs w:val="24"/>
    </w:rPr>
  </w:style>
  <w:style w:type="paragraph" w:customStyle="1" w:styleId="ITRGBullet1">
    <w:name w:val="ITRG_Bullet1"/>
    <w:basedOn w:val="Normal"/>
    <w:rsid w:val="00C722ED"/>
    <w:pPr>
      <w:numPr>
        <w:numId w:val="7"/>
      </w:numPr>
      <w:spacing w:before="180" w:after="180"/>
    </w:pPr>
    <w:rPr>
      <w:rFonts w:ascii="Garamond" w:hAnsi="Garamond"/>
      <w:kern w:val="22"/>
    </w:rPr>
  </w:style>
  <w:style w:type="paragraph" w:customStyle="1" w:styleId="bullet-lines">
    <w:name w:val="bullet-lines"/>
    <w:basedOn w:val="Normal"/>
    <w:rsid w:val="0029322B"/>
    <w:pPr>
      <w:numPr>
        <w:numId w:val="8"/>
      </w:numPr>
    </w:pPr>
  </w:style>
  <w:style w:type="paragraph" w:styleId="FootnoteText">
    <w:name w:val="footnote text"/>
    <w:basedOn w:val="Normal"/>
    <w:link w:val="FootnoteTextChar"/>
    <w:uiPriority w:val="99"/>
    <w:semiHidden/>
    <w:locked/>
    <w:rsid w:val="003C77AD"/>
    <w:pPr>
      <w:spacing w:after="240"/>
    </w:pPr>
    <w:rPr>
      <w:sz w:val="18"/>
      <w:szCs w:val="20"/>
    </w:rPr>
  </w:style>
  <w:style w:type="character" w:customStyle="1" w:styleId="FootnoteTextChar">
    <w:name w:val="Footnote Text Char"/>
    <w:basedOn w:val="DefaultParagraphFont"/>
    <w:link w:val="FootnoteText"/>
    <w:uiPriority w:val="99"/>
    <w:semiHidden/>
    <w:rsid w:val="003C77AD"/>
    <w:rPr>
      <w:rFonts w:ascii="Arial" w:hAnsi="Arial"/>
      <w:sz w:val="18"/>
    </w:rPr>
  </w:style>
  <w:style w:type="character" w:styleId="FootnoteReference">
    <w:name w:val="footnote reference"/>
    <w:semiHidden/>
    <w:locked/>
    <w:rsid w:val="003C77AD"/>
    <w:rPr>
      <w:vertAlign w:val="superscript"/>
    </w:rPr>
  </w:style>
  <w:style w:type="character" w:customStyle="1" w:styleId="apple-tab-span">
    <w:name w:val="apple-tab-span"/>
    <w:basedOn w:val="DefaultParagraphFont"/>
    <w:rsid w:val="00FC4984"/>
  </w:style>
  <w:style w:type="table" w:customStyle="1" w:styleId="Blue-greyAccent">
    <w:name w:val="Blue-grey Accent"/>
    <w:basedOn w:val="TableNormal"/>
    <w:rsid w:val="003C78E8"/>
    <w:rPr>
      <w:rFonts w:ascii="Arial" w:hAnsi="Arial"/>
      <w:color w:val="FFFFFF"/>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vAlign w:val="center"/>
    </w:tcPr>
    <w:tblStylePr w:type="firstRow">
      <w:pPr>
        <w:wordWrap/>
      </w:pPr>
      <w:rPr>
        <w:rFonts w:ascii="Arial" w:hAnsi="Arial"/>
        <w:b w:val="0"/>
        <w:color w:val="000000"/>
        <w:sz w:val="22"/>
      </w:rPr>
      <w:tblPr/>
      <w:tcPr>
        <w:shd w:val="clear" w:color="auto" w:fill="C1DDEA"/>
      </w:tcPr>
    </w:tblStylePr>
  </w:style>
  <w:style w:type="paragraph" w:customStyle="1" w:styleId="caption-text">
    <w:name w:val="caption-text"/>
    <w:basedOn w:val="ListParagraph"/>
    <w:next w:val="Caption"/>
    <w:rsid w:val="003C78E8"/>
    <w:pPr>
      <w:numPr>
        <w:ilvl w:val="5"/>
      </w:numPr>
    </w:pPr>
    <w:rPr>
      <w:noProof/>
      <w:sz w:val="18"/>
    </w:rPr>
  </w:style>
  <w:style w:type="paragraph" w:styleId="DocumentMap">
    <w:name w:val="Document Map"/>
    <w:basedOn w:val="Normal"/>
    <w:link w:val="DocumentMapChar"/>
    <w:semiHidden/>
    <w:locked/>
    <w:rsid w:val="003C78E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3C78E8"/>
    <w:rPr>
      <w:rFonts w:ascii="Tahoma" w:hAnsi="Tahoma" w:cs="Tahoma"/>
      <w:color w:val="333333"/>
      <w:shd w:val="clear" w:color="auto" w:fill="000080"/>
    </w:rPr>
  </w:style>
  <w:style w:type="table" w:customStyle="1" w:styleId="GreyAccent">
    <w:name w:val="Grey Accent"/>
    <w:basedOn w:val="TableNormal"/>
    <w:rsid w:val="003C78E8"/>
    <w:rPr>
      <w:rFonts w:ascii="Arial" w:hAnsi="Arial"/>
      <w:color w:val="333333"/>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tcPr>
  </w:style>
  <w:style w:type="table" w:customStyle="1" w:styleId="Grey-Accent1">
    <w:name w:val="Grey-Accent1"/>
    <w:basedOn w:val="TableNormal"/>
    <w:next w:val="TableGrid"/>
    <w:rsid w:val="00B30866"/>
    <w:rPr>
      <w:rFonts w:ascii="Arial" w:hAnsi="Arial"/>
      <w:color w:val="333333"/>
      <w:sz w:val="22"/>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F3F3F3"/>
      <w:vAlign w:val="center"/>
    </w:tcPr>
  </w:style>
  <w:style w:type="table" w:styleId="LightList-Accent5">
    <w:name w:val="Light List Accent 5"/>
    <w:basedOn w:val="TableNormal"/>
    <w:uiPriority w:val="61"/>
    <w:rsid w:val="00C4742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SourceText">
    <w:name w:val="Source Text"/>
    <w:qFormat/>
    <w:rsid w:val="005F0EB4"/>
    <w:rPr>
      <w:rFonts w:ascii="Liberation Mono" w:eastAsia="AR PL SungtiL GB" w:hAnsi="Liberation Mono" w:cs="Liberation Mono"/>
    </w:rPr>
  </w:style>
  <w:style w:type="paragraph" w:customStyle="1" w:styleId="TextBody">
    <w:name w:val="Text Body"/>
    <w:basedOn w:val="Normal"/>
    <w:rsid w:val="00850B91"/>
    <w:pPr>
      <w:widowControl w:val="0"/>
      <w:suppressAutoHyphens/>
      <w:spacing w:after="283" w:line="240" w:lineRule="auto"/>
    </w:pPr>
    <w:rPr>
      <w:rFonts w:ascii="Liberation Serif" w:eastAsia="AR PL SungtiL GB" w:hAnsi="Liberation Serif" w:cs="FreeSans"/>
      <w:color w:val="auto"/>
      <w:sz w:val="24"/>
      <w:lang w:eastAsia="zh-CN" w:bidi="hi-IN"/>
    </w:rPr>
  </w:style>
  <w:style w:type="character" w:customStyle="1" w:styleId="ListParagraphChar">
    <w:name w:val="List Paragraph Char"/>
    <w:link w:val="ListParagraph"/>
    <w:uiPriority w:val="34"/>
    <w:locked/>
    <w:rsid w:val="00A53722"/>
    <w:rPr>
      <w:rFonts w:asciiTheme="minorHAnsi" w:hAnsiTheme="minorHAnsi" w:cs="Arial"/>
      <w:color w:val="333333"/>
      <w:sz w:val="22"/>
      <w:szCs w:val="22"/>
    </w:rPr>
  </w:style>
  <w:style w:type="paragraph" w:customStyle="1" w:styleId="InstructionalTextTableText10">
    <w:name w:val="Instructional Text Table Text 10"/>
    <w:basedOn w:val="Normal"/>
    <w:link w:val="InstructionalTextTableText10Char"/>
    <w:qFormat/>
    <w:rsid w:val="00603C47"/>
    <w:pPr>
      <w:spacing w:before="20" w:line="240" w:lineRule="auto"/>
    </w:pPr>
    <w:rPr>
      <w:rFonts w:ascii="Arial"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603C47"/>
    <w:rPr>
      <w:rFonts w:ascii="Arial" w:hAnsi="Arial"/>
      <w:i/>
      <w:color w:val="0000FF"/>
      <w:lang w:eastAsia="ar-SA"/>
    </w:rPr>
  </w:style>
  <w:style w:type="character" w:customStyle="1" w:styleId="CaptionChar">
    <w:name w:val="Caption Char"/>
    <w:link w:val="Caption"/>
    <w:uiPriority w:val="35"/>
    <w:locked/>
    <w:rsid w:val="00603C47"/>
    <w:rPr>
      <w:rFonts w:asciiTheme="minorHAnsi" w:hAnsiTheme="minorHAnsi"/>
      <w:b/>
      <w:bCs/>
      <w:color w:val="333333"/>
    </w:rPr>
  </w:style>
  <w:style w:type="paragraph" w:customStyle="1" w:styleId="AppendixA">
    <w:name w:val="Appendix A"/>
    <w:next w:val="BodyText"/>
    <w:uiPriority w:val="99"/>
    <w:rsid w:val="00603C47"/>
    <w:pPr>
      <w:keepNext/>
      <w:numPr>
        <w:numId w:val="11"/>
      </w:numPr>
      <w:tabs>
        <w:tab w:val="left" w:pos="864"/>
      </w:tabs>
      <w:spacing w:before="240" w:after="120"/>
    </w:pPr>
    <w:rPr>
      <w:rFonts w:ascii="Arial Narrow" w:hAnsi="Arial Narrow" w:cs="Arial"/>
      <w:b/>
      <w:bCs/>
      <w:iCs/>
      <w:color w:val="003366"/>
      <w:sz w:val="28"/>
      <w:szCs w:val="28"/>
    </w:rPr>
  </w:style>
  <w:style w:type="paragraph" w:customStyle="1" w:styleId="TableText10HeaderCenter">
    <w:name w:val="Table Text 10 Header Center"/>
    <w:basedOn w:val="Normal"/>
    <w:link w:val="TableText10HeaderCenterChar"/>
    <w:uiPriority w:val="99"/>
    <w:rsid w:val="00603C47"/>
    <w:pPr>
      <w:keepNext/>
      <w:spacing w:line="240" w:lineRule="auto"/>
      <w:jc w:val="center"/>
    </w:pPr>
    <w:rPr>
      <w:rFonts w:ascii="Arial"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603C47"/>
    <w:rPr>
      <w:rFonts w:ascii="Arial" w:hAnsi="Arial"/>
      <w:b/>
      <w:color w:val="FFFFFF" w:themeColor="background1"/>
      <w:szCs w:val="24"/>
    </w:rPr>
  </w:style>
  <w:style w:type="paragraph" w:customStyle="1" w:styleId="ParagraphSpacer10">
    <w:name w:val="Paragraph Spacer 10"/>
    <w:next w:val="BodyText"/>
    <w:uiPriority w:val="99"/>
    <w:rsid w:val="00923C45"/>
    <w:rPr>
      <w:rFonts w:ascii="Arial" w:hAnsi="Arial"/>
      <w:szCs w:val="24"/>
    </w:rPr>
  </w:style>
  <w:style w:type="table" w:customStyle="1" w:styleId="MediumShading1-Accent11">
    <w:name w:val="Medium Shading 1 - Accent 11"/>
    <w:basedOn w:val="TableNormal"/>
    <w:uiPriority w:val="63"/>
    <w:rsid w:val="00DE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5394">
      <w:bodyDiv w:val="1"/>
      <w:marLeft w:val="0"/>
      <w:marRight w:val="0"/>
      <w:marTop w:val="0"/>
      <w:marBottom w:val="0"/>
      <w:divBdr>
        <w:top w:val="none" w:sz="0" w:space="0" w:color="auto"/>
        <w:left w:val="none" w:sz="0" w:space="0" w:color="auto"/>
        <w:bottom w:val="none" w:sz="0" w:space="0" w:color="auto"/>
        <w:right w:val="none" w:sz="0" w:space="0" w:color="auto"/>
      </w:divBdr>
    </w:div>
    <w:div w:id="67308474">
      <w:bodyDiv w:val="1"/>
      <w:marLeft w:val="0"/>
      <w:marRight w:val="0"/>
      <w:marTop w:val="0"/>
      <w:marBottom w:val="0"/>
      <w:divBdr>
        <w:top w:val="none" w:sz="0" w:space="0" w:color="auto"/>
        <w:left w:val="none" w:sz="0" w:space="0" w:color="auto"/>
        <w:bottom w:val="none" w:sz="0" w:space="0" w:color="auto"/>
        <w:right w:val="none" w:sz="0" w:space="0" w:color="auto"/>
      </w:divBdr>
    </w:div>
    <w:div w:id="99572858">
      <w:bodyDiv w:val="1"/>
      <w:marLeft w:val="0"/>
      <w:marRight w:val="0"/>
      <w:marTop w:val="0"/>
      <w:marBottom w:val="0"/>
      <w:divBdr>
        <w:top w:val="none" w:sz="0" w:space="0" w:color="auto"/>
        <w:left w:val="none" w:sz="0" w:space="0" w:color="auto"/>
        <w:bottom w:val="none" w:sz="0" w:space="0" w:color="auto"/>
        <w:right w:val="none" w:sz="0" w:space="0" w:color="auto"/>
      </w:divBdr>
    </w:div>
    <w:div w:id="108210069">
      <w:bodyDiv w:val="1"/>
      <w:marLeft w:val="0"/>
      <w:marRight w:val="0"/>
      <w:marTop w:val="0"/>
      <w:marBottom w:val="0"/>
      <w:divBdr>
        <w:top w:val="none" w:sz="0" w:space="0" w:color="auto"/>
        <w:left w:val="none" w:sz="0" w:space="0" w:color="auto"/>
        <w:bottom w:val="none" w:sz="0" w:space="0" w:color="auto"/>
        <w:right w:val="none" w:sz="0" w:space="0" w:color="auto"/>
      </w:divBdr>
    </w:div>
    <w:div w:id="116728458">
      <w:bodyDiv w:val="1"/>
      <w:marLeft w:val="0"/>
      <w:marRight w:val="0"/>
      <w:marTop w:val="0"/>
      <w:marBottom w:val="0"/>
      <w:divBdr>
        <w:top w:val="none" w:sz="0" w:space="0" w:color="auto"/>
        <w:left w:val="none" w:sz="0" w:space="0" w:color="auto"/>
        <w:bottom w:val="none" w:sz="0" w:space="0" w:color="auto"/>
        <w:right w:val="none" w:sz="0" w:space="0" w:color="auto"/>
      </w:divBdr>
    </w:div>
    <w:div w:id="140125010">
      <w:bodyDiv w:val="1"/>
      <w:marLeft w:val="0"/>
      <w:marRight w:val="0"/>
      <w:marTop w:val="0"/>
      <w:marBottom w:val="0"/>
      <w:divBdr>
        <w:top w:val="none" w:sz="0" w:space="0" w:color="auto"/>
        <w:left w:val="none" w:sz="0" w:space="0" w:color="auto"/>
        <w:bottom w:val="none" w:sz="0" w:space="0" w:color="auto"/>
        <w:right w:val="none" w:sz="0" w:space="0" w:color="auto"/>
      </w:divBdr>
    </w:div>
    <w:div w:id="144784194">
      <w:bodyDiv w:val="1"/>
      <w:marLeft w:val="0"/>
      <w:marRight w:val="0"/>
      <w:marTop w:val="0"/>
      <w:marBottom w:val="0"/>
      <w:divBdr>
        <w:top w:val="none" w:sz="0" w:space="0" w:color="auto"/>
        <w:left w:val="none" w:sz="0" w:space="0" w:color="auto"/>
        <w:bottom w:val="none" w:sz="0" w:space="0" w:color="auto"/>
        <w:right w:val="none" w:sz="0" w:space="0" w:color="auto"/>
      </w:divBdr>
    </w:div>
    <w:div w:id="174081244">
      <w:bodyDiv w:val="1"/>
      <w:marLeft w:val="0"/>
      <w:marRight w:val="0"/>
      <w:marTop w:val="0"/>
      <w:marBottom w:val="0"/>
      <w:divBdr>
        <w:top w:val="none" w:sz="0" w:space="0" w:color="auto"/>
        <w:left w:val="none" w:sz="0" w:space="0" w:color="auto"/>
        <w:bottom w:val="none" w:sz="0" w:space="0" w:color="auto"/>
        <w:right w:val="none" w:sz="0" w:space="0" w:color="auto"/>
      </w:divBdr>
      <w:divsChild>
        <w:div w:id="2140023891">
          <w:marLeft w:val="0"/>
          <w:marRight w:val="0"/>
          <w:marTop w:val="0"/>
          <w:marBottom w:val="0"/>
          <w:divBdr>
            <w:top w:val="none" w:sz="0" w:space="0" w:color="auto"/>
            <w:left w:val="none" w:sz="0" w:space="0" w:color="auto"/>
            <w:bottom w:val="none" w:sz="0" w:space="0" w:color="auto"/>
            <w:right w:val="none" w:sz="0" w:space="0" w:color="auto"/>
          </w:divBdr>
          <w:divsChild>
            <w:div w:id="433130617">
              <w:marLeft w:val="0"/>
              <w:marRight w:val="0"/>
              <w:marTop w:val="0"/>
              <w:marBottom w:val="0"/>
              <w:divBdr>
                <w:top w:val="single" w:sz="6" w:space="0" w:color="D6D6D6"/>
                <w:left w:val="single" w:sz="6" w:space="0" w:color="D6D6D6"/>
                <w:bottom w:val="single" w:sz="6" w:space="0" w:color="D6D6D6"/>
                <w:right w:val="single" w:sz="6" w:space="0" w:color="D6D6D6"/>
              </w:divBdr>
              <w:divsChild>
                <w:div w:id="12365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6905">
      <w:bodyDiv w:val="1"/>
      <w:marLeft w:val="0"/>
      <w:marRight w:val="0"/>
      <w:marTop w:val="0"/>
      <w:marBottom w:val="0"/>
      <w:divBdr>
        <w:top w:val="none" w:sz="0" w:space="0" w:color="auto"/>
        <w:left w:val="none" w:sz="0" w:space="0" w:color="auto"/>
        <w:bottom w:val="none" w:sz="0" w:space="0" w:color="auto"/>
        <w:right w:val="none" w:sz="0" w:space="0" w:color="auto"/>
      </w:divBdr>
    </w:div>
    <w:div w:id="211885522">
      <w:bodyDiv w:val="1"/>
      <w:marLeft w:val="0"/>
      <w:marRight w:val="0"/>
      <w:marTop w:val="0"/>
      <w:marBottom w:val="0"/>
      <w:divBdr>
        <w:top w:val="none" w:sz="0" w:space="0" w:color="auto"/>
        <w:left w:val="none" w:sz="0" w:space="0" w:color="auto"/>
        <w:bottom w:val="none" w:sz="0" w:space="0" w:color="auto"/>
        <w:right w:val="none" w:sz="0" w:space="0" w:color="auto"/>
      </w:divBdr>
    </w:div>
    <w:div w:id="224993042">
      <w:bodyDiv w:val="1"/>
      <w:marLeft w:val="0"/>
      <w:marRight w:val="0"/>
      <w:marTop w:val="0"/>
      <w:marBottom w:val="0"/>
      <w:divBdr>
        <w:top w:val="none" w:sz="0" w:space="0" w:color="auto"/>
        <w:left w:val="none" w:sz="0" w:space="0" w:color="auto"/>
        <w:bottom w:val="none" w:sz="0" w:space="0" w:color="auto"/>
        <w:right w:val="none" w:sz="0" w:space="0" w:color="auto"/>
      </w:divBdr>
    </w:div>
    <w:div w:id="260991492">
      <w:bodyDiv w:val="1"/>
      <w:marLeft w:val="0"/>
      <w:marRight w:val="0"/>
      <w:marTop w:val="0"/>
      <w:marBottom w:val="0"/>
      <w:divBdr>
        <w:top w:val="none" w:sz="0" w:space="0" w:color="auto"/>
        <w:left w:val="none" w:sz="0" w:space="0" w:color="auto"/>
        <w:bottom w:val="none" w:sz="0" w:space="0" w:color="auto"/>
        <w:right w:val="none" w:sz="0" w:space="0" w:color="auto"/>
      </w:divBdr>
    </w:div>
    <w:div w:id="264382209">
      <w:bodyDiv w:val="1"/>
      <w:marLeft w:val="0"/>
      <w:marRight w:val="0"/>
      <w:marTop w:val="0"/>
      <w:marBottom w:val="0"/>
      <w:divBdr>
        <w:top w:val="none" w:sz="0" w:space="0" w:color="auto"/>
        <w:left w:val="none" w:sz="0" w:space="0" w:color="auto"/>
        <w:bottom w:val="none" w:sz="0" w:space="0" w:color="auto"/>
        <w:right w:val="none" w:sz="0" w:space="0" w:color="auto"/>
      </w:divBdr>
    </w:div>
    <w:div w:id="288709138">
      <w:bodyDiv w:val="1"/>
      <w:marLeft w:val="0"/>
      <w:marRight w:val="0"/>
      <w:marTop w:val="0"/>
      <w:marBottom w:val="0"/>
      <w:divBdr>
        <w:top w:val="none" w:sz="0" w:space="0" w:color="auto"/>
        <w:left w:val="none" w:sz="0" w:space="0" w:color="auto"/>
        <w:bottom w:val="none" w:sz="0" w:space="0" w:color="auto"/>
        <w:right w:val="none" w:sz="0" w:space="0" w:color="auto"/>
      </w:divBdr>
    </w:div>
    <w:div w:id="334848916">
      <w:bodyDiv w:val="1"/>
      <w:marLeft w:val="0"/>
      <w:marRight w:val="0"/>
      <w:marTop w:val="0"/>
      <w:marBottom w:val="0"/>
      <w:divBdr>
        <w:top w:val="none" w:sz="0" w:space="0" w:color="auto"/>
        <w:left w:val="none" w:sz="0" w:space="0" w:color="auto"/>
        <w:bottom w:val="none" w:sz="0" w:space="0" w:color="auto"/>
        <w:right w:val="none" w:sz="0" w:space="0" w:color="auto"/>
      </w:divBdr>
    </w:div>
    <w:div w:id="380131448">
      <w:bodyDiv w:val="1"/>
      <w:marLeft w:val="0"/>
      <w:marRight w:val="0"/>
      <w:marTop w:val="0"/>
      <w:marBottom w:val="0"/>
      <w:divBdr>
        <w:top w:val="none" w:sz="0" w:space="0" w:color="auto"/>
        <w:left w:val="none" w:sz="0" w:space="0" w:color="auto"/>
        <w:bottom w:val="none" w:sz="0" w:space="0" w:color="auto"/>
        <w:right w:val="none" w:sz="0" w:space="0" w:color="auto"/>
      </w:divBdr>
    </w:div>
    <w:div w:id="398746977">
      <w:bodyDiv w:val="1"/>
      <w:marLeft w:val="0"/>
      <w:marRight w:val="0"/>
      <w:marTop w:val="0"/>
      <w:marBottom w:val="0"/>
      <w:divBdr>
        <w:top w:val="none" w:sz="0" w:space="0" w:color="auto"/>
        <w:left w:val="none" w:sz="0" w:space="0" w:color="auto"/>
        <w:bottom w:val="none" w:sz="0" w:space="0" w:color="auto"/>
        <w:right w:val="none" w:sz="0" w:space="0" w:color="auto"/>
      </w:divBdr>
    </w:div>
    <w:div w:id="418452056">
      <w:marLeft w:val="0"/>
      <w:marRight w:val="0"/>
      <w:marTop w:val="0"/>
      <w:marBottom w:val="0"/>
      <w:divBdr>
        <w:top w:val="none" w:sz="0" w:space="0" w:color="auto"/>
        <w:left w:val="none" w:sz="0" w:space="0" w:color="auto"/>
        <w:bottom w:val="none" w:sz="0" w:space="0" w:color="auto"/>
        <w:right w:val="none" w:sz="0" w:space="0" w:color="auto"/>
      </w:divBdr>
    </w:div>
    <w:div w:id="418452057">
      <w:marLeft w:val="0"/>
      <w:marRight w:val="0"/>
      <w:marTop w:val="0"/>
      <w:marBottom w:val="0"/>
      <w:divBdr>
        <w:top w:val="none" w:sz="0" w:space="0" w:color="auto"/>
        <w:left w:val="none" w:sz="0" w:space="0" w:color="auto"/>
        <w:bottom w:val="none" w:sz="0" w:space="0" w:color="auto"/>
        <w:right w:val="none" w:sz="0" w:space="0" w:color="auto"/>
      </w:divBdr>
    </w:div>
    <w:div w:id="418452058">
      <w:marLeft w:val="0"/>
      <w:marRight w:val="0"/>
      <w:marTop w:val="0"/>
      <w:marBottom w:val="0"/>
      <w:divBdr>
        <w:top w:val="none" w:sz="0" w:space="0" w:color="auto"/>
        <w:left w:val="none" w:sz="0" w:space="0" w:color="auto"/>
        <w:bottom w:val="none" w:sz="0" w:space="0" w:color="auto"/>
        <w:right w:val="none" w:sz="0" w:space="0" w:color="auto"/>
      </w:divBdr>
    </w:div>
    <w:div w:id="418452059">
      <w:marLeft w:val="0"/>
      <w:marRight w:val="0"/>
      <w:marTop w:val="0"/>
      <w:marBottom w:val="0"/>
      <w:divBdr>
        <w:top w:val="none" w:sz="0" w:space="0" w:color="auto"/>
        <w:left w:val="none" w:sz="0" w:space="0" w:color="auto"/>
        <w:bottom w:val="none" w:sz="0" w:space="0" w:color="auto"/>
        <w:right w:val="none" w:sz="0" w:space="0" w:color="auto"/>
      </w:divBdr>
    </w:div>
    <w:div w:id="418452060">
      <w:marLeft w:val="0"/>
      <w:marRight w:val="0"/>
      <w:marTop w:val="0"/>
      <w:marBottom w:val="0"/>
      <w:divBdr>
        <w:top w:val="none" w:sz="0" w:space="0" w:color="auto"/>
        <w:left w:val="none" w:sz="0" w:space="0" w:color="auto"/>
        <w:bottom w:val="none" w:sz="0" w:space="0" w:color="auto"/>
        <w:right w:val="none" w:sz="0" w:space="0" w:color="auto"/>
      </w:divBdr>
    </w:div>
    <w:div w:id="418452061">
      <w:marLeft w:val="0"/>
      <w:marRight w:val="0"/>
      <w:marTop w:val="0"/>
      <w:marBottom w:val="0"/>
      <w:divBdr>
        <w:top w:val="none" w:sz="0" w:space="0" w:color="auto"/>
        <w:left w:val="none" w:sz="0" w:space="0" w:color="auto"/>
        <w:bottom w:val="none" w:sz="0" w:space="0" w:color="auto"/>
        <w:right w:val="none" w:sz="0" w:space="0" w:color="auto"/>
      </w:divBdr>
    </w:div>
    <w:div w:id="418452062">
      <w:marLeft w:val="0"/>
      <w:marRight w:val="0"/>
      <w:marTop w:val="0"/>
      <w:marBottom w:val="0"/>
      <w:divBdr>
        <w:top w:val="none" w:sz="0" w:space="0" w:color="auto"/>
        <w:left w:val="none" w:sz="0" w:space="0" w:color="auto"/>
        <w:bottom w:val="none" w:sz="0" w:space="0" w:color="auto"/>
        <w:right w:val="none" w:sz="0" w:space="0" w:color="auto"/>
      </w:divBdr>
    </w:div>
    <w:div w:id="418452063">
      <w:marLeft w:val="0"/>
      <w:marRight w:val="0"/>
      <w:marTop w:val="0"/>
      <w:marBottom w:val="0"/>
      <w:divBdr>
        <w:top w:val="none" w:sz="0" w:space="0" w:color="auto"/>
        <w:left w:val="none" w:sz="0" w:space="0" w:color="auto"/>
        <w:bottom w:val="none" w:sz="0" w:space="0" w:color="auto"/>
        <w:right w:val="none" w:sz="0" w:space="0" w:color="auto"/>
      </w:divBdr>
    </w:div>
    <w:div w:id="418452064">
      <w:marLeft w:val="0"/>
      <w:marRight w:val="0"/>
      <w:marTop w:val="0"/>
      <w:marBottom w:val="0"/>
      <w:divBdr>
        <w:top w:val="none" w:sz="0" w:space="0" w:color="auto"/>
        <w:left w:val="none" w:sz="0" w:space="0" w:color="auto"/>
        <w:bottom w:val="none" w:sz="0" w:space="0" w:color="auto"/>
        <w:right w:val="none" w:sz="0" w:space="0" w:color="auto"/>
      </w:divBdr>
    </w:div>
    <w:div w:id="418452065">
      <w:marLeft w:val="0"/>
      <w:marRight w:val="0"/>
      <w:marTop w:val="0"/>
      <w:marBottom w:val="0"/>
      <w:divBdr>
        <w:top w:val="none" w:sz="0" w:space="0" w:color="auto"/>
        <w:left w:val="none" w:sz="0" w:space="0" w:color="auto"/>
        <w:bottom w:val="none" w:sz="0" w:space="0" w:color="auto"/>
        <w:right w:val="none" w:sz="0" w:space="0" w:color="auto"/>
      </w:divBdr>
    </w:div>
    <w:div w:id="418452066">
      <w:marLeft w:val="0"/>
      <w:marRight w:val="0"/>
      <w:marTop w:val="0"/>
      <w:marBottom w:val="0"/>
      <w:divBdr>
        <w:top w:val="none" w:sz="0" w:space="0" w:color="auto"/>
        <w:left w:val="none" w:sz="0" w:space="0" w:color="auto"/>
        <w:bottom w:val="none" w:sz="0" w:space="0" w:color="auto"/>
        <w:right w:val="none" w:sz="0" w:space="0" w:color="auto"/>
      </w:divBdr>
    </w:div>
    <w:div w:id="418452067">
      <w:marLeft w:val="0"/>
      <w:marRight w:val="0"/>
      <w:marTop w:val="0"/>
      <w:marBottom w:val="0"/>
      <w:divBdr>
        <w:top w:val="none" w:sz="0" w:space="0" w:color="auto"/>
        <w:left w:val="none" w:sz="0" w:space="0" w:color="auto"/>
        <w:bottom w:val="none" w:sz="0" w:space="0" w:color="auto"/>
        <w:right w:val="none" w:sz="0" w:space="0" w:color="auto"/>
      </w:divBdr>
    </w:div>
    <w:div w:id="418452068">
      <w:marLeft w:val="0"/>
      <w:marRight w:val="0"/>
      <w:marTop w:val="0"/>
      <w:marBottom w:val="0"/>
      <w:divBdr>
        <w:top w:val="none" w:sz="0" w:space="0" w:color="auto"/>
        <w:left w:val="none" w:sz="0" w:space="0" w:color="auto"/>
        <w:bottom w:val="none" w:sz="0" w:space="0" w:color="auto"/>
        <w:right w:val="none" w:sz="0" w:space="0" w:color="auto"/>
      </w:divBdr>
    </w:div>
    <w:div w:id="418452069">
      <w:marLeft w:val="0"/>
      <w:marRight w:val="0"/>
      <w:marTop w:val="0"/>
      <w:marBottom w:val="0"/>
      <w:divBdr>
        <w:top w:val="none" w:sz="0" w:space="0" w:color="auto"/>
        <w:left w:val="none" w:sz="0" w:space="0" w:color="auto"/>
        <w:bottom w:val="none" w:sz="0" w:space="0" w:color="auto"/>
        <w:right w:val="none" w:sz="0" w:space="0" w:color="auto"/>
      </w:divBdr>
    </w:div>
    <w:div w:id="418452070">
      <w:marLeft w:val="0"/>
      <w:marRight w:val="0"/>
      <w:marTop w:val="0"/>
      <w:marBottom w:val="0"/>
      <w:divBdr>
        <w:top w:val="none" w:sz="0" w:space="0" w:color="auto"/>
        <w:left w:val="none" w:sz="0" w:space="0" w:color="auto"/>
        <w:bottom w:val="none" w:sz="0" w:space="0" w:color="auto"/>
        <w:right w:val="none" w:sz="0" w:space="0" w:color="auto"/>
      </w:divBdr>
    </w:div>
    <w:div w:id="418452071">
      <w:marLeft w:val="0"/>
      <w:marRight w:val="0"/>
      <w:marTop w:val="0"/>
      <w:marBottom w:val="0"/>
      <w:divBdr>
        <w:top w:val="none" w:sz="0" w:space="0" w:color="auto"/>
        <w:left w:val="none" w:sz="0" w:space="0" w:color="auto"/>
        <w:bottom w:val="none" w:sz="0" w:space="0" w:color="auto"/>
        <w:right w:val="none" w:sz="0" w:space="0" w:color="auto"/>
      </w:divBdr>
    </w:div>
    <w:div w:id="462236475">
      <w:bodyDiv w:val="1"/>
      <w:marLeft w:val="0"/>
      <w:marRight w:val="0"/>
      <w:marTop w:val="0"/>
      <w:marBottom w:val="0"/>
      <w:divBdr>
        <w:top w:val="none" w:sz="0" w:space="0" w:color="auto"/>
        <w:left w:val="none" w:sz="0" w:space="0" w:color="auto"/>
        <w:bottom w:val="none" w:sz="0" w:space="0" w:color="auto"/>
        <w:right w:val="none" w:sz="0" w:space="0" w:color="auto"/>
      </w:divBdr>
    </w:div>
    <w:div w:id="463275211">
      <w:bodyDiv w:val="1"/>
      <w:marLeft w:val="0"/>
      <w:marRight w:val="0"/>
      <w:marTop w:val="0"/>
      <w:marBottom w:val="0"/>
      <w:divBdr>
        <w:top w:val="none" w:sz="0" w:space="0" w:color="auto"/>
        <w:left w:val="none" w:sz="0" w:space="0" w:color="auto"/>
        <w:bottom w:val="none" w:sz="0" w:space="0" w:color="auto"/>
        <w:right w:val="none" w:sz="0" w:space="0" w:color="auto"/>
      </w:divBdr>
      <w:divsChild>
        <w:div w:id="951014277">
          <w:marLeft w:val="0"/>
          <w:marRight w:val="0"/>
          <w:marTop w:val="0"/>
          <w:marBottom w:val="0"/>
          <w:divBdr>
            <w:top w:val="none" w:sz="0" w:space="0" w:color="auto"/>
            <w:left w:val="none" w:sz="0" w:space="0" w:color="auto"/>
            <w:bottom w:val="none" w:sz="0" w:space="0" w:color="auto"/>
            <w:right w:val="none" w:sz="0" w:space="0" w:color="auto"/>
          </w:divBdr>
        </w:div>
        <w:div w:id="1021280180">
          <w:marLeft w:val="0"/>
          <w:marRight w:val="0"/>
          <w:marTop w:val="0"/>
          <w:marBottom w:val="0"/>
          <w:divBdr>
            <w:top w:val="none" w:sz="0" w:space="0" w:color="auto"/>
            <w:left w:val="none" w:sz="0" w:space="0" w:color="auto"/>
            <w:bottom w:val="none" w:sz="0" w:space="0" w:color="auto"/>
            <w:right w:val="none" w:sz="0" w:space="0" w:color="auto"/>
          </w:divBdr>
        </w:div>
        <w:div w:id="1347370683">
          <w:marLeft w:val="0"/>
          <w:marRight w:val="0"/>
          <w:marTop w:val="0"/>
          <w:marBottom w:val="0"/>
          <w:divBdr>
            <w:top w:val="none" w:sz="0" w:space="0" w:color="auto"/>
            <w:left w:val="none" w:sz="0" w:space="0" w:color="auto"/>
            <w:bottom w:val="none" w:sz="0" w:space="0" w:color="auto"/>
            <w:right w:val="none" w:sz="0" w:space="0" w:color="auto"/>
          </w:divBdr>
        </w:div>
        <w:div w:id="611204313">
          <w:marLeft w:val="0"/>
          <w:marRight w:val="0"/>
          <w:marTop w:val="0"/>
          <w:marBottom w:val="0"/>
          <w:divBdr>
            <w:top w:val="none" w:sz="0" w:space="0" w:color="auto"/>
            <w:left w:val="none" w:sz="0" w:space="0" w:color="auto"/>
            <w:bottom w:val="none" w:sz="0" w:space="0" w:color="auto"/>
            <w:right w:val="none" w:sz="0" w:space="0" w:color="auto"/>
          </w:divBdr>
        </w:div>
        <w:div w:id="1479347957">
          <w:marLeft w:val="0"/>
          <w:marRight w:val="0"/>
          <w:marTop w:val="0"/>
          <w:marBottom w:val="0"/>
          <w:divBdr>
            <w:top w:val="none" w:sz="0" w:space="0" w:color="auto"/>
            <w:left w:val="none" w:sz="0" w:space="0" w:color="auto"/>
            <w:bottom w:val="none" w:sz="0" w:space="0" w:color="auto"/>
            <w:right w:val="none" w:sz="0" w:space="0" w:color="auto"/>
          </w:divBdr>
        </w:div>
        <w:div w:id="1819492620">
          <w:marLeft w:val="0"/>
          <w:marRight w:val="0"/>
          <w:marTop w:val="0"/>
          <w:marBottom w:val="0"/>
          <w:divBdr>
            <w:top w:val="none" w:sz="0" w:space="0" w:color="auto"/>
            <w:left w:val="none" w:sz="0" w:space="0" w:color="auto"/>
            <w:bottom w:val="none" w:sz="0" w:space="0" w:color="auto"/>
            <w:right w:val="none" w:sz="0" w:space="0" w:color="auto"/>
          </w:divBdr>
        </w:div>
        <w:div w:id="179322304">
          <w:marLeft w:val="0"/>
          <w:marRight w:val="0"/>
          <w:marTop w:val="0"/>
          <w:marBottom w:val="0"/>
          <w:divBdr>
            <w:top w:val="none" w:sz="0" w:space="0" w:color="auto"/>
            <w:left w:val="none" w:sz="0" w:space="0" w:color="auto"/>
            <w:bottom w:val="none" w:sz="0" w:space="0" w:color="auto"/>
            <w:right w:val="none" w:sz="0" w:space="0" w:color="auto"/>
          </w:divBdr>
        </w:div>
      </w:divsChild>
    </w:div>
    <w:div w:id="537552567">
      <w:bodyDiv w:val="1"/>
      <w:marLeft w:val="0"/>
      <w:marRight w:val="0"/>
      <w:marTop w:val="0"/>
      <w:marBottom w:val="0"/>
      <w:divBdr>
        <w:top w:val="none" w:sz="0" w:space="0" w:color="auto"/>
        <w:left w:val="none" w:sz="0" w:space="0" w:color="auto"/>
        <w:bottom w:val="none" w:sz="0" w:space="0" w:color="auto"/>
        <w:right w:val="none" w:sz="0" w:space="0" w:color="auto"/>
      </w:divBdr>
    </w:div>
    <w:div w:id="558368933">
      <w:bodyDiv w:val="1"/>
      <w:marLeft w:val="0"/>
      <w:marRight w:val="0"/>
      <w:marTop w:val="0"/>
      <w:marBottom w:val="0"/>
      <w:divBdr>
        <w:top w:val="none" w:sz="0" w:space="0" w:color="auto"/>
        <w:left w:val="none" w:sz="0" w:space="0" w:color="auto"/>
        <w:bottom w:val="none" w:sz="0" w:space="0" w:color="auto"/>
        <w:right w:val="none" w:sz="0" w:space="0" w:color="auto"/>
      </w:divBdr>
    </w:div>
    <w:div w:id="642782505">
      <w:bodyDiv w:val="1"/>
      <w:marLeft w:val="0"/>
      <w:marRight w:val="0"/>
      <w:marTop w:val="0"/>
      <w:marBottom w:val="0"/>
      <w:divBdr>
        <w:top w:val="none" w:sz="0" w:space="0" w:color="auto"/>
        <w:left w:val="none" w:sz="0" w:space="0" w:color="auto"/>
        <w:bottom w:val="none" w:sz="0" w:space="0" w:color="auto"/>
        <w:right w:val="none" w:sz="0" w:space="0" w:color="auto"/>
      </w:divBdr>
    </w:div>
    <w:div w:id="731197160">
      <w:bodyDiv w:val="1"/>
      <w:marLeft w:val="0"/>
      <w:marRight w:val="0"/>
      <w:marTop w:val="0"/>
      <w:marBottom w:val="0"/>
      <w:divBdr>
        <w:top w:val="none" w:sz="0" w:space="0" w:color="auto"/>
        <w:left w:val="none" w:sz="0" w:space="0" w:color="auto"/>
        <w:bottom w:val="none" w:sz="0" w:space="0" w:color="auto"/>
        <w:right w:val="none" w:sz="0" w:space="0" w:color="auto"/>
      </w:divBdr>
    </w:div>
    <w:div w:id="737560040">
      <w:bodyDiv w:val="1"/>
      <w:marLeft w:val="0"/>
      <w:marRight w:val="0"/>
      <w:marTop w:val="0"/>
      <w:marBottom w:val="0"/>
      <w:divBdr>
        <w:top w:val="none" w:sz="0" w:space="0" w:color="auto"/>
        <w:left w:val="none" w:sz="0" w:space="0" w:color="auto"/>
        <w:bottom w:val="none" w:sz="0" w:space="0" w:color="auto"/>
        <w:right w:val="none" w:sz="0" w:space="0" w:color="auto"/>
      </w:divBdr>
    </w:div>
    <w:div w:id="738595673">
      <w:bodyDiv w:val="1"/>
      <w:marLeft w:val="0"/>
      <w:marRight w:val="0"/>
      <w:marTop w:val="0"/>
      <w:marBottom w:val="0"/>
      <w:divBdr>
        <w:top w:val="none" w:sz="0" w:space="0" w:color="auto"/>
        <w:left w:val="none" w:sz="0" w:space="0" w:color="auto"/>
        <w:bottom w:val="none" w:sz="0" w:space="0" w:color="auto"/>
        <w:right w:val="none" w:sz="0" w:space="0" w:color="auto"/>
      </w:divBdr>
    </w:div>
    <w:div w:id="749888058">
      <w:bodyDiv w:val="1"/>
      <w:marLeft w:val="0"/>
      <w:marRight w:val="0"/>
      <w:marTop w:val="0"/>
      <w:marBottom w:val="0"/>
      <w:divBdr>
        <w:top w:val="none" w:sz="0" w:space="0" w:color="auto"/>
        <w:left w:val="none" w:sz="0" w:space="0" w:color="auto"/>
        <w:bottom w:val="none" w:sz="0" w:space="0" w:color="auto"/>
        <w:right w:val="none" w:sz="0" w:space="0" w:color="auto"/>
      </w:divBdr>
    </w:div>
    <w:div w:id="768744571">
      <w:bodyDiv w:val="1"/>
      <w:marLeft w:val="0"/>
      <w:marRight w:val="0"/>
      <w:marTop w:val="0"/>
      <w:marBottom w:val="0"/>
      <w:divBdr>
        <w:top w:val="none" w:sz="0" w:space="0" w:color="auto"/>
        <w:left w:val="none" w:sz="0" w:space="0" w:color="auto"/>
        <w:bottom w:val="none" w:sz="0" w:space="0" w:color="auto"/>
        <w:right w:val="none" w:sz="0" w:space="0" w:color="auto"/>
      </w:divBdr>
      <w:divsChild>
        <w:div w:id="472993181">
          <w:marLeft w:val="0"/>
          <w:marRight w:val="0"/>
          <w:marTop w:val="0"/>
          <w:marBottom w:val="0"/>
          <w:divBdr>
            <w:top w:val="none" w:sz="0" w:space="0" w:color="auto"/>
            <w:left w:val="none" w:sz="0" w:space="0" w:color="auto"/>
            <w:bottom w:val="none" w:sz="0" w:space="0" w:color="auto"/>
            <w:right w:val="none" w:sz="0" w:space="0" w:color="auto"/>
          </w:divBdr>
          <w:divsChild>
            <w:div w:id="30159002">
              <w:marLeft w:val="0"/>
              <w:marRight w:val="0"/>
              <w:marTop w:val="0"/>
              <w:marBottom w:val="0"/>
              <w:divBdr>
                <w:top w:val="none" w:sz="0" w:space="0" w:color="auto"/>
                <w:left w:val="none" w:sz="0" w:space="0" w:color="auto"/>
                <w:bottom w:val="none" w:sz="0" w:space="0" w:color="auto"/>
                <w:right w:val="none" w:sz="0" w:space="0" w:color="auto"/>
              </w:divBdr>
              <w:divsChild>
                <w:div w:id="1509177942">
                  <w:marLeft w:val="0"/>
                  <w:marRight w:val="0"/>
                  <w:marTop w:val="0"/>
                  <w:marBottom w:val="0"/>
                  <w:divBdr>
                    <w:top w:val="none" w:sz="0" w:space="0" w:color="auto"/>
                    <w:left w:val="none" w:sz="0" w:space="0" w:color="auto"/>
                    <w:bottom w:val="none" w:sz="0" w:space="0" w:color="auto"/>
                    <w:right w:val="none" w:sz="0" w:space="0" w:color="auto"/>
                  </w:divBdr>
                  <w:divsChild>
                    <w:div w:id="1638608288">
                      <w:marLeft w:val="0"/>
                      <w:marRight w:val="0"/>
                      <w:marTop w:val="0"/>
                      <w:marBottom w:val="0"/>
                      <w:divBdr>
                        <w:top w:val="none" w:sz="0" w:space="0" w:color="auto"/>
                        <w:left w:val="none" w:sz="0" w:space="0" w:color="auto"/>
                        <w:bottom w:val="none" w:sz="0" w:space="0" w:color="auto"/>
                        <w:right w:val="none" w:sz="0" w:space="0" w:color="auto"/>
                      </w:divBdr>
                      <w:divsChild>
                        <w:div w:id="671761642">
                          <w:marLeft w:val="0"/>
                          <w:marRight w:val="0"/>
                          <w:marTop w:val="0"/>
                          <w:marBottom w:val="0"/>
                          <w:divBdr>
                            <w:top w:val="none" w:sz="0" w:space="0" w:color="auto"/>
                            <w:left w:val="none" w:sz="0" w:space="0" w:color="auto"/>
                            <w:bottom w:val="none" w:sz="0" w:space="0" w:color="auto"/>
                            <w:right w:val="none" w:sz="0" w:space="0" w:color="auto"/>
                          </w:divBdr>
                          <w:divsChild>
                            <w:div w:id="236592388">
                              <w:marLeft w:val="0"/>
                              <w:marRight w:val="0"/>
                              <w:marTop w:val="0"/>
                              <w:marBottom w:val="0"/>
                              <w:divBdr>
                                <w:top w:val="none" w:sz="0" w:space="0" w:color="auto"/>
                                <w:left w:val="none" w:sz="0" w:space="0" w:color="auto"/>
                                <w:bottom w:val="none" w:sz="0" w:space="0" w:color="auto"/>
                                <w:right w:val="none" w:sz="0" w:space="0" w:color="auto"/>
                              </w:divBdr>
                              <w:divsChild>
                                <w:div w:id="747578718">
                                  <w:marLeft w:val="0"/>
                                  <w:marRight w:val="0"/>
                                  <w:marTop w:val="0"/>
                                  <w:marBottom w:val="0"/>
                                  <w:divBdr>
                                    <w:top w:val="none" w:sz="0" w:space="0" w:color="auto"/>
                                    <w:left w:val="none" w:sz="0" w:space="0" w:color="auto"/>
                                    <w:bottom w:val="none" w:sz="0" w:space="0" w:color="auto"/>
                                    <w:right w:val="none" w:sz="0" w:space="0" w:color="auto"/>
                                  </w:divBdr>
                                  <w:divsChild>
                                    <w:div w:id="1143766102">
                                      <w:marLeft w:val="0"/>
                                      <w:marRight w:val="0"/>
                                      <w:marTop w:val="0"/>
                                      <w:marBottom w:val="0"/>
                                      <w:divBdr>
                                        <w:top w:val="none" w:sz="0" w:space="0" w:color="auto"/>
                                        <w:left w:val="none" w:sz="0" w:space="0" w:color="auto"/>
                                        <w:bottom w:val="none" w:sz="0" w:space="0" w:color="auto"/>
                                        <w:right w:val="none" w:sz="0" w:space="0" w:color="auto"/>
                                      </w:divBdr>
                                      <w:divsChild>
                                        <w:div w:id="342316223">
                                          <w:marLeft w:val="0"/>
                                          <w:marRight w:val="0"/>
                                          <w:marTop w:val="0"/>
                                          <w:marBottom w:val="0"/>
                                          <w:divBdr>
                                            <w:top w:val="none" w:sz="0" w:space="0" w:color="auto"/>
                                            <w:left w:val="none" w:sz="0" w:space="0" w:color="auto"/>
                                            <w:bottom w:val="none" w:sz="0" w:space="0" w:color="auto"/>
                                            <w:right w:val="none" w:sz="0" w:space="0" w:color="auto"/>
                                          </w:divBdr>
                                          <w:divsChild>
                                            <w:div w:id="559170909">
                                              <w:marLeft w:val="0"/>
                                              <w:marRight w:val="0"/>
                                              <w:marTop w:val="0"/>
                                              <w:marBottom w:val="0"/>
                                              <w:divBdr>
                                                <w:top w:val="none" w:sz="0" w:space="0" w:color="auto"/>
                                                <w:left w:val="none" w:sz="0" w:space="0" w:color="auto"/>
                                                <w:bottom w:val="none" w:sz="0" w:space="0" w:color="auto"/>
                                                <w:right w:val="none" w:sz="0" w:space="0" w:color="auto"/>
                                              </w:divBdr>
                                              <w:divsChild>
                                                <w:div w:id="1982609413">
                                                  <w:marLeft w:val="0"/>
                                                  <w:marRight w:val="0"/>
                                                  <w:marTop w:val="0"/>
                                                  <w:marBottom w:val="0"/>
                                                  <w:divBdr>
                                                    <w:top w:val="none" w:sz="0" w:space="0" w:color="auto"/>
                                                    <w:left w:val="none" w:sz="0" w:space="0" w:color="auto"/>
                                                    <w:bottom w:val="none" w:sz="0" w:space="0" w:color="auto"/>
                                                    <w:right w:val="none" w:sz="0" w:space="0" w:color="auto"/>
                                                  </w:divBdr>
                                                  <w:divsChild>
                                                    <w:div w:id="1303077251">
                                                      <w:marLeft w:val="0"/>
                                                      <w:marRight w:val="0"/>
                                                      <w:marTop w:val="0"/>
                                                      <w:marBottom w:val="0"/>
                                                      <w:divBdr>
                                                        <w:top w:val="none" w:sz="0" w:space="0" w:color="auto"/>
                                                        <w:left w:val="none" w:sz="0" w:space="0" w:color="auto"/>
                                                        <w:bottom w:val="none" w:sz="0" w:space="0" w:color="auto"/>
                                                        <w:right w:val="none" w:sz="0" w:space="0" w:color="auto"/>
                                                      </w:divBdr>
                                                      <w:divsChild>
                                                        <w:div w:id="310788733">
                                                          <w:marLeft w:val="0"/>
                                                          <w:marRight w:val="0"/>
                                                          <w:marTop w:val="0"/>
                                                          <w:marBottom w:val="0"/>
                                                          <w:divBdr>
                                                            <w:top w:val="none" w:sz="0" w:space="0" w:color="auto"/>
                                                            <w:left w:val="none" w:sz="0" w:space="0" w:color="auto"/>
                                                            <w:bottom w:val="none" w:sz="0" w:space="0" w:color="auto"/>
                                                            <w:right w:val="none" w:sz="0" w:space="0" w:color="auto"/>
                                                          </w:divBdr>
                                                          <w:divsChild>
                                                            <w:div w:id="2095012667">
                                                              <w:marLeft w:val="0"/>
                                                              <w:marRight w:val="0"/>
                                                              <w:marTop w:val="0"/>
                                                              <w:marBottom w:val="0"/>
                                                              <w:divBdr>
                                                                <w:top w:val="none" w:sz="0" w:space="0" w:color="auto"/>
                                                                <w:left w:val="none" w:sz="0" w:space="0" w:color="auto"/>
                                                                <w:bottom w:val="none" w:sz="0" w:space="0" w:color="auto"/>
                                                                <w:right w:val="none" w:sz="0" w:space="0" w:color="auto"/>
                                                              </w:divBdr>
                                                              <w:divsChild>
                                                                <w:div w:id="1129009718">
                                                                  <w:marLeft w:val="0"/>
                                                                  <w:marRight w:val="0"/>
                                                                  <w:marTop w:val="0"/>
                                                                  <w:marBottom w:val="0"/>
                                                                  <w:divBdr>
                                                                    <w:top w:val="none" w:sz="0" w:space="0" w:color="auto"/>
                                                                    <w:left w:val="none" w:sz="0" w:space="0" w:color="auto"/>
                                                                    <w:bottom w:val="none" w:sz="0" w:space="0" w:color="auto"/>
                                                                    <w:right w:val="none" w:sz="0" w:space="0" w:color="auto"/>
                                                                  </w:divBdr>
                                                                  <w:divsChild>
                                                                    <w:div w:id="3750814">
                                                                      <w:marLeft w:val="0"/>
                                                                      <w:marRight w:val="0"/>
                                                                      <w:marTop w:val="0"/>
                                                                      <w:marBottom w:val="0"/>
                                                                      <w:divBdr>
                                                                        <w:top w:val="none" w:sz="0" w:space="0" w:color="auto"/>
                                                                        <w:left w:val="none" w:sz="0" w:space="0" w:color="auto"/>
                                                                        <w:bottom w:val="none" w:sz="0" w:space="0" w:color="auto"/>
                                                                        <w:right w:val="none" w:sz="0" w:space="0" w:color="auto"/>
                                                                      </w:divBdr>
                                                                      <w:divsChild>
                                                                        <w:div w:id="759832158">
                                                                          <w:marLeft w:val="0"/>
                                                                          <w:marRight w:val="0"/>
                                                                          <w:marTop w:val="0"/>
                                                                          <w:marBottom w:val="0"/>
                                                                          <w:divBdr>
                                                                            <w:top w:val="none" w:sz="0" w:space="0" w:color="auto"/>
                                                                            <w:left w:val="none" w:sz="0" w:space="0" w:color="auto"/>
                                                                            <w:bottom w:val="none" w:sz="0" w:space="0" w:color="auto"/>
                                                                            <w:right w:val="none" w:sz="0" w:space="0" w:color="auto"/>
                                                                          </w:divBdr>
                                                                          <w:divsChild>
                                                                            <w:div w:id="66731387">
                                                                              <w:marLeft w:val="0"/>
                                                                              <w:marRight w:val="0"/>
                                                                              <w:marTop w:val="0"/>
                                                                              <w:marBottom w:val="0"/>
                                                                              <w:divBdr>
                                                                                <w:top w:val="none" w:sz="0" w:space="0" w:color="auto"/>
                                                                                <w:left w:val="none" w:sz="0" w:space="0" w:color="auto"/>
                                                                                <w:bottom w:val="none" w:sz="0" w:space="0" w:color="auto"/>
                                                                                <w:right w:val="none" w:sz="0" w:space="0" w:color="auto"/>
                                                                              </w:divBdr>
                                                                              <w:divsChild>
                                                                                <w:div w:id="1550801566">
                                                                                  <w:marLeft w:val="0"/>
                                                                                  <w:marRight w:val="0"/>
                                                                                  <w:marTop w:val="0"/>
                                                                                  <w:marBottom w:val="0"/>
                                                                                  <w:divBdr>
                                                                                    <w:top w:val="none" w:sz="0" w:space="0" w:color="auto"/>
                                                                                    <w:left w:val="none" w:sz="0" w:space="0" w:color="auto"/>
                                                                                    <w:bottom w:val="none" w:sz="0" w:space="0" w:color="auto"/>
                                                                                    <w:right w:val="none" w:sz="0" w:space="0" w:color="auto"/>
                                                                                  </w:divBdr>
                                                                                  <w:divsChild>
                                                                                    <w:div w:id="1154685809">
                                                                                      <w:marLeft w:val="0"/>
                                                                                      <w:marRight w:val="0"/>
                                                                                      <w:marTop w:val="0"/>
                                                                                      <w:marBottom w:val="0"/>
                                                                                      <w:divBdr>
                                                                                        <w:top w:val="none" w:sz="0" w:space="0" w:color="auto"/>
                                                                                        <w:left w:val="none" w:sz="0" w:space="0" w:color="auto"/>
                                                                                        <w:bottom w:val="none" w:sz="0" w:space="0" w:color="auto"/>
                                                                                        <w:right w:val="none" w:sz="0" w:space="0" w:color="auto"/>
                                                                                      </w:divBdr>
                                                                                      <w:divsChild>
                                                                                        <w:div w:id="421142161">
                                                                                          <w:marLeft w:val="0"/>
                                                                                          <w:marRight w:val="0"/>
                                                                                          <w:marTop w:val="0"/>
                                                                                          <w:marBottom w:val="0"/>
                                                                                          <w:divBdr>
                                                                                            <w:top w:val="none" w:sz="0" w:space="0" w:color="auto"/>
                                                                                            <w:left w:val="none" w:sz="0" w:space="0" w:color="auto"/>
                                                                                            <w:bottom w:val="none" w:sz="0" w:space="0" w:color="auto"/>
                                                                                            <w:right w:val="none" w:sz="0" w:space="0" w:color="auto"/>
                                                                                          </w:divBdr>
                                                                                          <w:divsChild>
                                                                                            <w:div w:id="1121803625">
                                                                                              <w:marLeft w:val="0"/>
                                                                                              <w:marRight w:val="0"/>
                                                                                              <w:marTop w:val="0"/>
                                                                                              <w:marBottom w:val="0"/>
                                                                                              <w:divBdr>
                                                                                                <w:top w:val="none" w:sz="0" w:space="0" w:color="auto"/>
                                                                                                <w:left w:val="none" w:sz="0" w:space="0" w:color="auto"/>
                                                                                                <w:bottom w:val="none" w:sz="0" w:space="0" w:color="auto"/>
                                                                                                <w:right w:val="none" w:sz="0" w:space="0" w:color="auto"/>
                                                                                              </w:divBdr>
                                                                                              <w:divsChild>
                                                                                                <w:div w:id="90205393">
                                                                                                  <w:marLeft w:val="0"/>
                                                                                                  <w:marRight w:val="0"/>
                                                                                                  <w:marTop w:val="0"/>
                                                                                                  <w:marBottom w:val="0"/>
                                                                                                  <w:divBdr>
                                                                                                    <w:top w:val="none" w:sz="0" w:space="0" w:color="auto"/>
                                                                                                    <w:left w:val="none" w:sz="0" w:space="0" w:color="auto"/>
                                                                                                    <w:bottom w:val="none" w:sz="0" w:space="0" w:color="auto"/>
                                                                                                    <w:right w:val="none" w:sz="0" w:space="0" w:color="auto"/>
                                                                                                  </w:divBdr>
                                                                                                  <w:divsChild>
                                                                                                    <w:div w:id="257950383">
                                                                                                      <w:marLeft w:val="0"/>
                                                                                                      <w:marRight w:val="0"/>
                                                                                                      <w:marTop w:val="0"/>
                                                                                                      <w:marBottom w:val="0"/>
                                                                                                      <w:divBdr>
                                                                                                        <w:top w:val="none" w:sz="0" w:space="0" w:color="auto"/>
                                                                                                        <w:left w:val="none" w:sz="0" w:space="0" w:color="auto"/>
                                                                                                        <w:bottom w:val="none" w:sz="0" w:space="0" w:color="auto"/>
                                                                                                        <w:right w:val="none" w:sz="0" w:space="0" w:color="auto"/>
                                                                                                      </w:divBdr>
                                                                                                      <w:divsChild>
                                                                                                        <w:div w:id="78870624">
                                                                                                          <w:marLeft w:val="0"/>
                                                                                                          <w:marRight w:val="0"/>
                                                                                                          <w:marTop w:val="100"/>
                                                                                                          <w:marBottom w:val="80"/>
                                                                                                          <w:divBdr>
                                                                                                            <w:top w:val="none" w:sz="0" w:space="0" w:color="auto"/>
                                                                                                            <w:left w:val="none" w:sz="0" w:space="0" w:color="auto"/>
                                                                                                            <w:bottom w:val="none" w:sz="0" w:space="0" w:color="auto"/>
                                                                                                            <w:right w:val="none" w:sz="0" w:space="0" w:color="auto"/>
                                                                                                          </w:divBdr>
                                                                                                        </w:div>
                                                                                                        <w:div w:id="114103758">
                                                                                                          <w:marLeft w:val="0"/>
                                                                                                          <w:marRight w:val="0"/>
                                                                                                          <w:marTop w:val="100"/>
                                                                                                          <w:marBottom w:val="150"/>
                                                                                                          <w:divBdr>
                                                                                                            <w:top w:val="none" w:sz="0" w:space="0" w:color="auto"/>
                                                                                                            <w:left w:val="none" w:sz="0" w:space="0" w:color="auto"/>
                                                                                                            <w:bottom w:val="none" w:sz="0" w:space="0" w:color="auto"/>
                                                                                                            <w:right w:val="none" w:sz="0" w:space="0" w:color="auto"/>
                                                                                                          </w:divBdr>
                                                                                                        </w:div>
                                                                                                        <w:div w:id="259221240">
                                                                                                          <w:marLeft w:val="0"/>
                                                                                                          <w:marRight w:val="0"/>
                                                                                                          <w:marTop w:val="100"/>
                                                                                                          <w:marBottom w:val="150"/>
                                                                                                          <w:divBdr>
                                                                                                            <w:top w:val="none" w:sz="0" w:space="0" w:color="auto"/>
                                                                                                            <w:left w:val="none" w:sz="0" w:space="0" w:color="auto"/>
                                                                                                            <w:bottom w:val="none" w:sz="0" w:space="0" w:color="auto"/>
                                                                                                            <w:right w:val="none" w:sz="0" w:space="0" w:color="auto"/>
                                                                                                          </w:divBdr>
                                                                                                        </w:div>
                                                                                                        <w:div w:id="309094492">
                                                                                                          <w:marLeft w:val="0"/>
                                                                                                          <w:marRight w:val="0"/>
                                                                                                          <w:marTop w:val="100"/>
                                                                                                          <w:marBottom w:val="150"/>
                                                                                                          <w:divBdr>
                                                                                                            <w:top w:val="none" w:sz="0" w:space="0" w:color="auto"/>
                                                                                                            <w:left w:val="none" w:sz="0" w:space="0" w:color="auto"/>
                                                                                                            <w:bottom w:val="none" w:sz="0" w:space="0" w:color="auto"/>
                                                                                                            <w:right w:val="none" w:sz="0" w:space="0" w:color="auto"/>
                                                                                                          </w:divBdr>
                                                                                                        </w:div>
                                                                                                        <w:div w:id="686948994">
                                                                                                          <w:marLeft w:val="0"/>
                                                                                                          <w:marRight w:val="0"/>
                                                                                                          <w:marTop w:val="100"/>
                                                                                                          <w:marBottom w:val="150"/>
                                                                                                          <w:divBdr>
                                                                                                            <w:top w:val="none" w:sz="0" w:space="0" w:color="auto"/>
                                                                                                            <w:left w:val="none" w:sz="0" w:space="0" w:color="auto"/>
                                                                                                            <w:bottom w:val="none" w:sz="0" w:space="0" w:color="auto"/>
                                                                                                            <w:right w:val="none" w:sz="0" w:space="0" w:color="auto"/>
                                                                                                          </w:divBdr>
                                                                                                        </w:div>
                                                                                                        <w:div w:id="823081751">
                                                                                                          <w:marLeft w:val="375"/>
                                                                                                          <w:marRight w:val="0"/>
                                                                                                          <w:marTop w:val="100"/>
                                                                                                          <w:marBottom w:val="80"/>
                                                                                                          <w:divBdr>
                                                                                                            <w:top w:val="none" w:sz="0" w:space="0" w:color="auto"/>
                                                                                                            <w:left w:val="none" w:sz="0" w:space="0" w:color="auto"/>
                                                                                                            <w:bottom w:val="none" w:sz="0" w:space="0" w:color="auto"/>
                                                                                                            <w:right w:val="none" w:sz="0" w:space="0" w:color="auto"/>
                                                                                                          </w:divBdr>
                                                                                                        </w:div>
                                                                                                        <w:div w:id="928200711">
                                                                                                          <w:marLeft w:val="0"/>
                                                                                                          <w:marRight w:val="0"/>
                                                                                                          <w:marTop w:val="100"/>
                                                                                                          <w:marBottom w:val="80"/>
                                                                                                          <w:divBdr>
                                                                                                            <w:top w:val="none" w:sz="0" w:space="0" w:color="auto"/>
                                                                                                            <w:left w:val="none" w:sz="0" w:space="0" w:color="auto"/>
                                                                                                            <w:bottom w:val="none" w:sz="0" w:space="0" w:color="auto"/>
                                                                                                            <w:right w:val="none" w:sz="0" w:space="0" w:color="auto"/>
                                                                                                          </w:divBdr>
                                                                                                        </w:div>
                                                                                                        <w:div w:id="967704621">
                                                                                                          <w:marLeft w:val="0"/>
                                                                                                          <w:marRight w:val="0"/>
                                                                                                          <w:marTop w:val="100"/>
                                                                                                          <w:marBottom w:val="150"/>
                                                                                                          <w:divBdr>
                                                                                                            <w:top w:val="none" w:sz="0" w:space="0" w:color="auto"/>
                                                                                                            <w:left w:val="none" w:sz="0" w:space="0" w:color="auto"/>
                                                                                                            <w:bottom w:val="none" w:sz="0" w:space="0" w:color="auto"/>
                                                                                                            <w:right w:val="none" w:sz="0" w:space="0" w:color="auto"/>
                                                                                                          </w:divBdr>
                                                                                                        </w:div>
                                                                                                        <w:div w:id="1159926854">
                                                                                                          <w:marLeft w:val="720"/>
                                                                                                          <w:marRight w:val="0"/>
                                                                                                          <w:marTop w:val="0"/>
                                                                                                          <w:marBottom w:val="0"/>
                                                                                                          <w:divBdr>
                                                                                                            <w:top w:val="none" w:sz="0" w:space="0" w:color="auto"/>
                                                                                                            <w:left w:val="none" w:sz="0" w:space="0" w:color="auto"/>
                                                                                                            <w:bottom w:val="none" w:sz="0" w:space="0" w:color="auto"/>
                                                                                                            <w:right w:val="none" w:sz="0" w:space="0" w:color="auto"/>
                                                                                                          </w:divBdr>
                                                                                                        </w:div>
                                                                                                        <w:div w:id="1280602356">
                                                                                                          <w:marLeft w:val="375"/>
                                                                                                          <w:marRight w:val="0"/>
                                                                                                          <w:marTop w:val="100"/>
                                                                                                          <w:marBottom w:val="80"/>
                                                                                                          <w:divBdr>
                                                                                                            <w:top w:val="none" w:sz="0" w:space="0" w:color="auto"/>
                                                                                                            <w:left w:val="none" w:sz="0" w:space="0" w:color="auto"/>
                                                                                                            <w:bottom w:val="none" w:sz="0" w:space="0" w:color="auto"/>
                                                                                                            <w:right w:val="none" w:sz="0" w:space="0" w:color="auto"/>
                                                                                                          </w:divBdr>
                                                                                                        </w:div>
                                                                                                        <w:div w:id="1540629673">
                                                                                                          <w:marLeft w:val="720"/>
                                                                                                          <w:marRight w:val="0"/>
                                                                                                          <w:marTop w:val="0"/>
                                                                                                          <w:marBottom w:val="0"/>
                                                                                                          <w:divBdr>
                                                                                                            <w:top w:val="none" w:sz="0" w:space="0" w:color="auto"/>
                                                                                                            <w:left w:val="none" w:sz="0" w:space="0" w:color="auto"/>
                                                                                                            <w:bottom w:val="none" w:sz="0" w:space="0" w:color="auto"/>
                                                                                                            <w:right w:val="none" w:sz="0" w:space="0" w:color="auto"/>
                                                                                                          </w:divBdr>
                                                                                                        </w:div>
                                                                                                        <w:div w:id="1700471538">
                                                                                                          <w:marLeft w:val="375"/>
                                                                                                          <w:marRight w:val="0"/>
                                                                                                          <w:marTop w:val="100"/>
                                                                                                          <w:marBottom w:val="80"/>
                                                                                                          <w:divBdr>
                                                                                                            <w:top w:val="none" w:sz="0" w:space="0" w:color="auto"/>
                                                                                                            <w:left w:val="none" w:sz="0" w:space="0" w:color="auto"/>
                                                                                                            <w:bottom w:val="none" w:sz="0" w:space="0" w:color="auto"/>
                                                                                                            <w:right w:val="none" w:sz="0" w:space="0" w:color="auto"/>
                                                                                                          </w:divBdr>
                                                                                                        </w:div>
                                                                                                        <w:div w:id="1807430416">
                                                                                                          <w:marLeft w:val="0"/>
                                                                                                          <w:marRight w:val="0"/>
                                                                                                          <w:marTop w:val="100"/>
                                                                                                          <w:marBottom w:val="150"/>
                                                                                                          <w:divBdr>
                                                                                                            <w:top w:val="none" w:sz="0" w:space="0" w:color="auto"/>
                                                                                                            <w:left w:val="none" w:sz="0" w:space="0" w:color="auto"/>
                                                                                                            <w:bottom w:val="none" w:sz="0" w:space="0" w:color="auto"/>
                                                                                                            <w:right w:val="none" w:sz="0" w:space="0" w:color="auto"/>
                                                                                                          </w:divBdr>
                                                                                                        </w:div>
                                                                                                        <w:div w:id="1815294428">
                                                                                                          <w:marLeft w:val="0"/>
                                                                                                          <w:marRight w:val="0"/>
                                                                                                          <w:marTop w:val="100"/>
                                                                                                          <w:marBottom w:val="80"/>
                                                                                                          <w:divBdr>
                                                                                                            <w:top w:val="none" w:sz="0" w:space="0" w:color="auto"/>
                                                                                                            <w:left w:val="none" w:sz="0" w:space="0" w:color="auto"/>
                                                                                                            <w:bottom w:val="none" w:sz="0" w:space="0" w:color="auto"/>
                                                                                                            <w:right w:val="none" w:sz="0" w:space="0" w:color="auto"/>
                                                                                                          </w:divBdr>
                                                                                                        </w:div>
                                                                                                        <w:div w:id="19907872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9666112">
      <w:bodyDiv w:val="1"/>
      <w:marLeft w:val="0"/>
      <w:marRight w:val="0"/>
      <w:marTop w:val="0"/>
      <w:marBottom w:val="0"/>
      <w:divBdr>
        <w:top w:val="none" w:sz="0" w:space="0" w:color="auto"/>
        <w:left w:val="none" w:sz="0" w:space="0" w:color="auto"/>
        <w:bottom w:val="none" w:sz="0" w:space="0" w:color="auto"/>
        <w:right w:val="none" w:sz="0" w:space="0" w:color="auto"/>
      </w:divBdr>
    </w:div>
    <w:div w:id="787432144">
      <w:bodyDiv w:val="1"/>
      <w:marLeft w:val="0"/>
      <w:marRight w:val="0"/>
      <w:marTop w:val="0"/>
      <w:marBottom w:val="0"/>
      <w:divBdr>
        <w:top w:val="none" w:sz="0" w:space="0" w:color="auto"/>
        <w:left w:val="none" w:sz="0" w:space="0" w:color="auto"/>
        <w:bottom w:val="none" w:sz="0" w:space="0" w:color="auto"/>
        <w:right w:val="none" w:sz="0" w:space="0" w:color="auto"/>
      </w:divBdr>
    </w:div>
    <w:div w:id="790826419">
      <w:bodyDiv w:val="1"/>
      <w:marLeft w:val="0"/>
      <w:marRight w:val="0"/>
      <w:marTop w:val="0"/>
      <w:marBottom w:val="0"/>
      <w:divBdr>
        <w:top w:val="none" w:sz="0" w:space="0" w:color="auto"/>
        <w:left w:val="none" w:sz="0" w:space="0" w:color="auto"/>
        <w:bottom w:val="none" w:sz="0" w:space="0" w:color="auto"/>
        <w:right w:val="none" w:sz="0" w:space="0" w:color="auto"/>
      </w:divBdr>
    </w:div>
    <w:div w:id="794446128">
      <w:bodyDiv w:val="1"/>
      <w:marLeft w:val="0"/>
      <w:marRight w:val="0"/>
      <w:marTop w:val="0"/>
      <w:marBottom w:val="0"/>
      <w:divBdr>
        <w:top w:val="none" w:sz="0" w:space="0" w:color="auto"/>
        <w:left w:val="none" w:sz="0" w:space="0" w:color="auto"/>
        <w:bottom w:val="none" w:sz="0" w:space="0" w:color="auto"/>
        <w:right w:val="none" w:sz="0" w:space="0" w:color="auto"/>
      </w:divBdr>
    </w:div>
    <w:div w:id="809591676">
      <w:bodyDiv w:val="1"/>
      <w:marLeft w:val="0"/>
      <w:marRight w:val="0"/>
      <w:marTop w:val="0"/>
      <w:marBottom w:val="0"/>
      <w:divBdr>
        <w:top w:val="none" w:sz="0" w:space="0" w:color="auto"/>
        <w:left w:val="none" w:sz="0" w:space="0" w:color="auto"/>
        <w:bottom w:val="none" w:sz="0" w:space="0" w:color="auto"/>
        <w:right w:val="none" w:sz="0" w:space="0" w:color="auto"/>
      </w:divBdr>
    </w:div>
    <w:div w:id="826048036">
      <w:bodyDiv w:val="1"/>
      <w:marLeft w:val="0"/>
      <w:marRight w:val="0"/>
      <w:marTop w:val="0"/>
      <w:marBottom w:val="0"/>
      <w:divBdr>
        <w:top w:val="none" w:sz="0" w:space="0" w:color="auto"/>
        <w:left w:val="none" w:sz="0" w:space="0" w:color="auto"/>
        <w:bottom w:val="none" w:sz="0" w:space="0" w:color="auto"/>
        <w:right w:val="none" w:sz="0" w:space="0" w:color="auto"/>
      </w:divBdr>
    </w:div>
    <w:div w:id="838345100">
      <w:bodyDiv w:val="1"/>
      <w:marLeft w:val="0"/>
      <w:marRight w:val="0"/>
      <w:marTop w:val="0"/>
      <w:marBottom w:val="0"/>
      <w:divBdr>
        <w:top w:val="none" w:sz="0" w:space="0" w:color="auto"/>
        <w:left w:val="none" w:sz="0" w:space="0" w:color="auto"/>
        <w:bottom w:val="none" w:sz="0" w:space="0" w:color="auto"/>
        <w:right w:val="none" w:sz="0" w:space="0" w:color="auto"/>
      </w:divBdr>
    </w:div>
    <w:div w:id="850526991">
      <w:bodyDiv w:val="1"/>
      <w:marLeft w:val="0"/>
      <w:marRight w:val="0"/>
      <w:marTop w:val="0"/>
      <w:marBottom w:val="0"/>
      <w:divBdr>
        <w:top w:val="none" w:sz="0" w:space="0" w:color="auto"/>
        <w:left w:val="none" w:sz="0" w:space="0" w:color="auto"/>
        <w:bottom w:val="none" w:sz="0" w:space="0" w:color="auto"/>
        <w:right w:val="none" w:sz="0" w:space="0" w:color="auto"/>
      </w:divBdr>
    </w:div>
    <w:div w:id="864517180">
      <w:bodyDiv w:val="1"/>
      <w:marLeft w:val="0"/>
      <w:marRight w:val="0"/>
      <w:marTop w:val="0"/>
      <w:marBottom w:val="0"/>
      <w:divBdr>
        <w:top w:val="none" w:sz="0" w:space="0" w:color="auto"/>
        <w:left w:val="none" w:sz="0" w:space="0" w:color="auto"/>
        <w:bottom w:val="none" w:sz="0" w:space="0" w:color="auto"/>
        <w:right w:val="none" w:sz="0" w:space="0" w:color="auto"/>
      </w:divBdr>
    </w:div>
    <w:div w:id="872379031">
      <w:bodyDiv w:val="1"/>
      <w:marLeft w:val="0"/>
      <w:marRight w:val="0"/>
      <w:marTop w:val="0"/>
      <w:marBottom w:val="0"/>
      <w:divBdr>
        <w:top w:val="none" w:sz="0" w:space="0" w:color="auto"/>
        <w:left w:val="none" w:sz="0" w:space="0" w:color="auto"/>
        <w:bottom w:val="none" w:sz="0" w:space="0" w:color="auto"/>
        <w:right w:val="none" w:sz="0" w:space="0" w:color="auto"/>
      </w:divBdr>
    </w:div>
    <w:div w:id="878516081">
      <w:bodyDiv w:val="1"/>
      <w:marLeft w:val="0"/>
      <w:marRight w:val="0"/>
      <w:marTop w:val="0"/>
      <w:marBottom w:val="0"/>
      <w:divBdr>
        <w:top w:val="none" w:sz="0" w:space="0" w:color="auto"/>
        <w:left w:val="none" w:sz="0" w:space="0" w:color="auto"/>
        <w:bottom w:val="none" w:sz="0" w:space="0" w:color="auto"/>
        <w:right w:val="none" w:sz="0" w:space="0" w:color="auto"/>
      </w:divBdr>
    </w:div>
    <w:div w:id="967050430">
      <w:bodyDiv w:val="1"/>
      <w:marLeft w:val="0"/>
      <w:marRight w:val="0"/>
      <w:marTop w:val="0"/>
      <w:marBottom w:val="0"/>
      <w:divBdr>
        <w:top w:val="none" w:sz="0" w:space="0" w:color="auto"/>
        <w:left w:val="none" w:sz="0" w:space="0" w:color="auto"/>
        <w:bottom w:val="none" w:sz="0" w:space="0" w:color="auto"/>
        <w:right w:val="none" w:sz="0" w:space="0" w:color="auto"/>
      </w:divBdr>
    </w:div>
    <w:div w:id="978610170">
      <w:bodyDiv w:val="1"/>
      <w:marLeft w:val="0"/>
      <w:marRight w:val="0"/>
      <w:marTop w:val="0"/>
      <w:marBottom w:val="0"/>
      <w:divBdr>
        <w:top w:val="none" w:sz="0" w:space="0" w:color="auto"/>
        <w:left w:val="none" w:sz="0" w:space="0" w:color="auto"/>
        <w:bottom w:val="none" w:sz="0" w:space="0" w:color="auto"/>
        <w:right w:val="none" w:sz="0" w:space="0" w:color="auto"/>
      </w:divBdr>
    </w:div>
    <w:div w:id="1029452331">
      <w:bodyDiv w:val="1"/>
      <w:marLeft w:val="0"/>
      <w:marRight w:val="0"/>
      <w:marTop w:val="0"/>
      <w:marBottom w:val="0"/>
      <w:divBdr>
        <w:top w:val="none" w:sz="0" w:space="0" w:color="auto"/>
        <w:left w:val="none" w:sz="0" w:space="0" w:color="auto"/>
        <w:bottom w:val="none" w:sz="0" w:space="0" w:color="auto"/>
        <w:right w:val="none" w:sz="0" w:space="0" w:color="auto"/>
      </w:divBdr>
    </w:div>
    <w:div w:id="1035353489">
      <w:bodyDiv w:val="1"/>
      <w:marLeft w:val="0"/>
      <w:marRight w:val="0"/>
      <w:marTop w:val="0"/>
      <w:marBottom w:val="0"/>
      <w:divBdr>
        <w:top w:val="none" w:sz="0" w:space="0" w:color="auto"/>
        <w:left w:val="none" w:sz="0" w:space="0" w:color="auto"/>
        <w:bottom w:val="none" w:sz="0" w:space="0" w:color="auto"/>
        <w:right w:val="none" w:sz="0" w:space="0" w:color="auto"/>
      </w:divBdr>
    </w:div>
    <w:div w:id="1088842490">
      <w:bodyDiv w:val="1"/>
      <w:marLeft w:val="0"/>
      <w:marRight w:val="0"/>
      <w:marTop w:val="0"/>
      <w:marBottom w:val="0"/>
      <w:divBdr>
        <w:top w:val="none" w:sz="0" w:space="0" w:color="auto"/>
        <w:left w:val="none" w:sz="0" w:space="0" w:color="auto"/>
        <w:bottom w:val="none" w:sz="0" w:space="0" w:color="auto"/>
        <w:right w:val="none" w:sz="0" w:space="0" w:color="auto"/>
      </w:divBdr>
    </w:div>
    <w:div w:id="1121846893">
      <w:bodyDiv w:val="1"/>
      <w:marLeft w:val="0"/>
      <w:marRight w:val="0"/>
      <w:marTop w:val="0"/>
      <w:marBottom w:val="0"/>
      <w:divBdr>
        <w:top w:val="none" w:sz="0" w:space="0" w:color="auto"/>
        <w:left w:val="none" w:sz="0" w:space="0" w:color="auto"/>
        <w:bottom w:val="none" w:sz="0" w:space="0" w:color="auto"/>
        <w:right w:val="none" w:sz="0" w:space="0" w:color="auto"/>
      </w:divBdr>
    </w:div>
    <w:div w:id="1166634278">
      <w:bodyDiv w:val="1"/>
      <w:marLeft w:val="0"/>
      <w:marRight w:val="0"/>
      <w:marTop w:val="0"/>
      <w:marBottom w:val="0"/>
      <w:divBdr>
        <w:top w:val="none" w:sz="0" w:space="0" w:color="auto"/>
        <w:left w:val="none" w:sz="0" w:space="0" w:color="auto"/>
        <w:bottom w:val="none" w:sz="0" w:space="0" w:color="auto"/>
        <w:right w:val="none" w:sz="0" w:space="0" w:color="auto"/>
      </w:divBdr>
    </w:div>
    <w:div w:id="1212616264">
      <w:bodyDiv w:val="1"/>
      <w:marLeft w:val="0"/>
      <w:marRight w:val="0"/>
      <w:marTop w:val="0"/>
      <w:marBottom w:val="0"/>
      <w:divBdr>
        <w:top w:val="none" w:sz="0" w:space="0" w:color="auto"/>
        <w:left w:val="none" w:sz="0" w:space="0" w:color="auto"/>
        <w:bottom w:val="none" w:sz="0" w:space="0" w:color="auto"/>
        <w:right w:val="none" w:sz="0" w:space="0" w:color="auto"/>
      </w:divBdr>
    </w:div>
    <w:div w:id="1216547703">
      <w:bodyDiv w:val="1"/>
      <w:marLeft w:val="0"/>
      <w:marRight w:val="0"/>
      <w:marTop w:val="0"/>
      <w:marBottom w:val="0"/>
      <w:divBdr>
        <w:top w:val="none" w:sz="0" w:space="0" w:color="auto"/>
        <w:left w:val="none" w:sz="0" w:space="0" w:color="auto"/>
        <w:bottom w:val="none" w:sz="0" w:space="0" w:color="auto"/>
        <w:right w:val="none" w:sz="0" w:space="0" w:color="auto"/>
      </w:divBdr>
    </w:div>
    <w:div w:id="1220215480">
      <w:bodyDiv w:val="1"/>
      <w:marLeft w:val="0"/>
      <w:marRight w:val="0"/>
      <w:marTop w:val="0"/>
      <w:marBottom w:val="0"/>
      <w:divBdr>
        <w:top w:val="none" w:sz="0" w:space="0" w:color="auto"/>
        <w:left w:val="none" w:sz="0" w:space="0" w:color="auto"/>
        <w:bottom w:val="none" w:sz="0" w:space="0" w:color="auto"/>
        <w:right w:val="none" w:sz="0" w:space="0" w:color="auto"/>
      </w:divBdr>
    </w:div>
    <w:div w:id="1248923796">
      <w:bodyDiv w:val="1"/>
      <w:marLeft w:val="0"/>
      <w:marRight w:val="0"/>
      <w:marTop w:val="0"/>
      <w:marBottom w:val="0"/>
      <w:divBdr>
        <w:top w:val="none" w:sz="0" w:space="0" w:color="auto"/>
        <w:left w:val="none" w:sz="0" w:space="0" w:color="auto"/>
        <w:bottom w:val="none" w:sz="0" w:space="0" w:color="auto"/>
        <w:right w:val="none" w:sz="0" w:space="0" w:color="auto"/>
      </w:divBdr>
    </w:div>
    <w:div w:id="1282222980">
      <w:bodyDiv w:val="1"/>
      <w:marLeft w:val="0"/>
      <w:marRight w:val="0"/>
      <w:marTop w:val="0"/>
      <w:marBottom w:val="0"/>
      <w:divBdr>
        <w:top w:val="none" w:sz="0" w:space="0" w:color="auto"/>
        <w:left w:val="none" w:sz="0" w:space="0" w:color="auto"/>
        <w:bottom w:val="none" w:sz="0" w:space="0" w:color="auto"/>
        <w:right w:val="none" w:sz="0" w:space="0" w:color="auto"/>
      </w:divBdr>
    </w:div>
    <w:div w:id="1317222026">
      <w:bodyDiv w:val="1"/>
      <w:marLeft w:val="0"/>
      <w:marRight w:val="0"/>
      <w:marTop w:val="0"/>
      <w:marBottom w:val="0"/>
      <w:divBdr>
        <w:top w:val="none" w:sz="0" w:space="0" w:color="auto"/>
        <w:left w:val="none" w:sz="0" w:space="0" w:color="auto"/>
        <w:bottom w:val="none" w:sz="0" w:space="0" w:color="auto"/>
        <w:right w:val="none" w:sz="0" w:space="0" w:color="auto"/>
      </w:divBdr>
    </w:div>
    <w:div w:id="1327593762">
      <w:bodyDiv w:val="1"/>
      <w:marLeft w:val="0"/>
      <w:marRight w:val="0"/>
      <w:marTop w:val="0"/>
      <w:marBottom w:val="0"/>
      <w:divBdr>
        <w:top w:val="none" w:sz="0" w:space="0" w:color="auto"/>
        <w:left w:val="none" w:sz="0" w:space="0" w:color="auto"/>
        <w:bottom w:val="none" w:sz="0" w:space="0" w:color="auto"/>
        <w:right w:val="none" w:sz="0" w:space="0" w:color="auto"/>
      </w:divBdr>
    </w:div>
    <w:div w:id="1360013870">
      <w:bodyDiv w:val="1"/>
      <w:marLeft w:val="0"/>
      <w:marRight w:val="0"/>
      <w:marTop w:val="0"/>
      <w:marBottom w:val="0"/>
      <w:divBdr>
        <w:top w:val="none" w:sz="0" w:space="0" w:color="auto"/>
        <w:left w:val="none" w:sz="0" w:space="0" w:color="auto"/>
        <w:bottom w:val="none" w:sz="0" w:space="0" w:color="auto"/>
        <w:right w:val="none" w:sz="0" w:space="0" w:color="auto"/>
      </w:divBdr>
    </w:div>
    <w:div w:id="1364863143">
      <w:bodyDiv w:val="1"/>
      <w:marLeft w:val="0"/>
      <w:marRight w:val="0"/>
      <w:marTop w:val="0"/>
      <w:marBottom w:val="0"/>
      <w:divBdr>
        <w:top w:val="none" w:sz="0" w:space="0" w:color="auto"/>
        <w:left w:val="none" w:sz="0" w:space="0" w:color="auto"/>
        <w:bottom w:val="none" w:sz="0" w:space="0" w:color="auto"/>
        <w:right w:val="none" w:sz="0" w:space="0" w:color="auto"/>
      </w:divBdr>
    </w:div>
    <w:div w:id="1415124299">
      <w:bodyDiv w:val="1"/>
      <w:marLeft w:val="0"/>
      <w:marRight w:val="0"/>
      <w:marTop w:val="0"/>
      <w:marBottom w:val="0"/>
      <w:divBdr>
        <w:top w:val="none" w:sz="0" w:space="0" w:color="auto"/>
        <w:left w:val="none" w:sz="0" w:space="0" w:color="auto"/>
        <w:bottom w:val="none" w:sz="0" w:space="0" w:color="auto"/>
        <w:right w:val="none" w:sz="0" w:space="0" w:color="auto"/>
      </w:divBdr>
    </w:div>
    <w:div w:id="1438864391">
      <w:bodyDiv w:val="1"/>
      <w:marLeft w:val="0"/>
      <w:marRight w:val="0"/>
      <w:marTop w:val="0"/>
      <w:marBottom w:val="0"/>
      <w:divBdr>
        <w:top w:val="none" w:sz="0" w:space="0" w:color="auto"/>
        <w:left w:val="none" w:sz="0" w:space="0" w:color="auto"/>
        <w:bottom w:val="none" w:sz="0" w:space="0" w:color="auto"/>
        <w:right w:val="none" w:sz="0" w:space="0" w:color="auto"/>
      </w:divBdr>
    </w:div>
    <w:div w:id="1511487975">
      <w:bodyDiv w:val="1"/>
      <w:marLeft w:val="0"/>
      <w:marRight w:val="0"/>
      <w:marTop w:val="0"/>
      <w:marBottom w:val="0"/>
      <w:divBdr>
        <w:top w:val="none" w:sz="0" w:space="0" w:color="auto"/>
        <w:left w:val="none" w:sz="0" w:space="0" w:color="auto"/>
        <w:bottom w:val="none" w:sz="0" w:space="0" w:color="auto"/>
        <w:right w:val="none" w:sz="0" w:space="0" w:color="auto"/>
      </w:divBdr>
    </w:div>
    <w:div w:id="1537892953">
      <w:bodyDiv w:val="1"/>
      <w:marLeft w:val="0"/>
      <w:marRight w:val="0"/>
      <w:marTop w:val="0"/>
      <w:marBottom w:val="0"/>
      <w:divBdr>
        <w:top w:val="none" w:sz="0" w:space="0" w:color="auto"/>
        <w:left w:val="none" w:sz="0" w:space="0" w:color="auto"/>
        <w:bottom w:val="none" w:sz="0" w:space="0" w:color="auto"/>
        <w:right w:val="none" w:sz="0" w:space="0" w:color="auto"/>
      </w:divBdr>
    </w:div>
    <w:div w:id="1553662838">
      <w:bodyDiv w:val="1"/>
      <w:marLeft w:val="0"/>
      <w:marRight w:val="0"/>
      <w:marTop w:val="0"/>
      <w:marBottom w:val="0"/>
      <w:divBdr>
        <w:top w:val="none" w:sz="0" w:space="0" w:color="auto"/>
        <w:left w:val="none" w:sz="0" w:space="0" w:color="auto"/>
        <w:bottom w:val="none" w:sz="0" w:space="0" w:color="auto"/>
        <w:right w:val="none" w:sz="0" w:space="0" w:color="auto"/>
      </w:divBdr>
      <w:divsChild>
        <w:div w:id="1394693415">
          <w:marLeft w:val="0"/>
          <w:marRight w:val="0"/>
          <w:marTop w:val="0"/>
          <w:marBottom w:val="0"/>
          <w:divBdr>
            <w:top w:val="none" w:sz="0" w:space="0" w:color="auto"/>
            <w:left w:val="none" w:sz="0" w:space="0" w:color="auto"/>
            <w:bottom w:val="none" w:sz="0" w:space="0" w:color="auto"/>
            <w:right w:val="none" w:sz="0" w:space="0" w:color="auto"/>
          </w:divBdr>
          <w:divsChild>
            <w:div w:id="875585351">
              <w:marLeft w:val="0"/>
              <w:marRight w:val="0"/>
              <w:marTop w:val="0"/>
              <w:marBottom w:val="0"/>
              <w:divBdr>
                <w:top w:val="single" w:sz="6" w:space="0" w:color="D6D6D6"/>
                <w:left w:val="single" w:sz="6" w:space="0" w:color="D6D6D6"/>
                <w:bottom w:val="single" w:sz="6" w:space="0" w:color="D6D6D6"/>
                <w:right w:val="single" w:sz="6" w:space="0" w:color="D6D6D6"/>
              </w:divBdr>
              <w:divsChild>
                <w:div w:id="14585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2476">
      <w:bodyDiv w:val="1"/>
      <w:marLeft w:val="0"/>
      <w:marRight w:val="0"/>
      <w:marTop w:val="0"/>
      <w:marBottom w:val="0"/>
      <w:divBdr>
        <w:top w:val="none" w:sz="0" w:space="0" w:color="auto"/>
        <w:left w:val="none" w:sz="0" w:space="0" w:color="auto"/>
        <w:bottom w:val="none" w:sz="0" w:space="0" w:color="auto"/>
        <w:right w:val="none" w:sz="0" w:space="0" w:color="auto"/>
      </w:divBdr>
    </w:div>
    <w:div w:id="1613515088">
      <w:bodyDiv w:val="1"/>
      <w:marLeft w:val="0"/>
      <w:marRight w:val="0"/>
      <w:marTop w:val="0"/>
      <w:marBottom w:val="0"/>
      <w:divBdr>
        <w:top w:val="none" w:sz="0" w:space="0" w:color="auto"/>
        <w:left w:val="none" w:sz="0" w:space="0" w:color="auto"/>
        <w:bottom w:val="none" w:sz="0" w:space="0" w:color="auto"/>
        <w:right w:val="none" w:sz="0" w:space="0" w:color="auto"/>
      </w:divBdr>
    </w:div>
    <w:div w:id="1629437100">
      <w:bodyDiv w:val="1"/>
      <w:marLeft w:val="0"/>
      <w:marRight w:val="0"/>
      <w:marTop w:val="0"/>
      <w:marBottom w:val="0"/>
      <w:divBdr>
        <w:top w:val="none" w:sz="0" w:space="0" w:color="auto"/>
        <w:left w:val="none" w:sz="0" w:space="0" w:color="auto"/>
        <w:bottom w:val="none" w:sz="0" w:space="0" w:color="auto"/>
        <w:right w:val="none" w:sz="0" w:space="0" w:color="auto"/>
      </w:divBdr>
    </w:div>
    <w:div w:id="1634745896">
      <w:bodyDiv w:val="1"/>
      <w:marLeft w:val="0"/>
      <w:marRight w:val="0"/>
      <w:marTop w:val="0"/>
      <w:marBottom w:val="0"/>
      <w:divBdr>
        <w:top w:val="none" w:sz="0" w:space="0" w:color="auto"/>
        <w:left w:val="none" w:sz="0" w:space="0" w:color="auto"/>
        <w:bottom w:val="none" w:sz="0" w:space="0" w:color="auto"/>
        <w:right w:val="none" w:sz="0" w:space="0" w:color="auto"/>
      </w:divBdr>
    </w:div>
    <w:div w:id="1665812274">
      <w:bodyDiv w:val="1"/>
      <w:marLeft w:val="0"/>
      <w:marRight w:val="0"/>
      <w:marTop w:val="0"/>
      <w:marBottom w:val="0"/>
      <w:divBdr>
        <w:top w:val="none" w:sz="0" w:space="0" w:color="auto"/>
        <w:left w:val="none" w:sz="0" w:space="0" w:color="auto"/>
        <w:bottom w:val="none" w:sz="0" w:space="0" w:color="auto"/>
        <w:right w:val="none" w:sz="0" w:space="0" w:color="auto"/>
      </w:divBdr>
    </w:div>
    <w:div w:id="1677031656">
      <w:bodyDiv w:val="1"/>
      <w:marLeft w:val="0"/>
      <w:marRight w:val="0"/>
      <w:marTop w:val="0"/>
      <w:marBottom w:val="0"/>
      <w:divBdr>
        <w:top w:val="none" w:sz="0" w:space="0" w:color="auto"/>
        <w:left w:val="none" w:sz="0" w:space="0" w:color="auto"/>
        <w:bottom w:val="none" w:sz="0" w:space="0" w:color="auto"/>
        <w:right w:val="none" w:sz="0" w:space="0" w:color="auto"/>
      </w:divBdr>
    </w:div>
    <w:div w:id="1680766583">
      <w:bodyDiv w:val="1"/>
      <w:marLeft w:val="0"/>
      <w:marRight w:val="0"/>
      <w:marTop w:val="0"/>
      <w:marBottom w:val="0"/>
      <w:divBdr>
        <w:top w:val="none" w:sz="0" w:space="0" w:color="auto"/>
        <w:left w:val="none" w:sz="0" w:space="0" w:color="auto"/>
        <w:bottom w:val="none" w:sz="0" w:space="0" w:color="auto"/>
        <w:right w:val="none" w:sz="0" w:space="0" w:color="auto"/>
      </w:divBdr>
    </w:div>
    <w:div w:id="1744185061">
      <w:bodyDiv w:val="1"/>
      <w:marLeft w:val="0"/>
      <w:marRight w:val="0"/>
      <w:marTop w:val="0"/>
      <w:marBottom w:val="0"/>
      <w:divBdr>
        <w:top w:val="none" w:sz="0" w:space="0" w:color="auto"/>
        <w:left w:val="none" w:sz="0" w:space="0" w:color="auto"/>
        <w:bottom w:val="none" w:sz="0" w:space="0" w:color="auto"/>
        <w:right w:val="none" w:sz="0" w:space="0" w:color="auto"/>
      </w:divBdr>
    </w:div>
    <w:div w:id="1789081736">
      <w:bodyDiv w:val="1"/>
      <w:marLeft w:val="0"/>
      <w:marRight w:val="0"/>
      <w:marTop w:val="0"/>
      <w:marBottom w:val="0"/>
      <w:divBdr>
        <w:top w:val="none" w:sz="0" w:space="0" w:color="auto"/>
        <w:left w:val="none" w:sz="0" w:space="0" w:color="auto"/>
        <w:bottom w:val="none" w:sz="0" w:space="0" w:color="auto"/>
        <w:right w:val="none" w:sz="0" w:space="0" w:color="auto"/>
      </w:divBdr>
    </w:div>
    <w:div w:id="1840775949">
      <w:bodyDiv w:val="1"/>
      <w:marLeft w:val="0"/>
      <w:marRight w:val="0"/>
      <w:marTop w:val="0"/>
      <w:marBottom w:val="0"/>
      <w:divBdr>
        <w:top w:val="none" w:sz="0" w:space="0" w:color="auto"/>
        <w:left w:val="none" w:sz="0" w:space="0" w:color="auto"/>
        <w:bottom w:val="none" w:sz="0" w:space="0" w:color="auto"/>
        <w:right w:val="none" w:sz="0" w:space="0" w:color="auto"/>
      </w:divBdr>
      <w:divsChild>
        <w:div w:id="547886891">
          <w:marLeft w:val="0"/>
          <w:marRight w:val="0"/>
          <w:marTop w:val="0"/>
          <w:marBottom w:val="0"/>
          <w:divBdr>
            <w:top w:val="none" w:sz="0" w:space="0" w:color="auto"/>
            <w:left w:val="none" w:sz="0" w:space="0" w:color="auto"/>
            <w:bottom w:val="none" w:sz="0" w:space="0" w:color="auto"/>
            <w:right w:val="none" w:sz="0" w:space="0" w:color="auto"/>
          </w:divBdr>
          <w:divsChild>
            <w:div w:id="520818426">
              <w:marLeft w:val="0"/>
              <w:marRight w:val="0"/>
              <w:marTop w:val="0"/>
              <w:marBottom w:val="0"/>
              <w:divBdr>
                <w:top w:val="none" w:sz="0" w:space="0" w:color="auto"/>
                <w:left w:val="none" w:sz="0" w:space="0" w:color="auto"/>
                <w:bottom w:val="none" w:sz="0" w:space="0" w:color="auto"/>
                <w:right w:val="none" w:sz="0" w:space="0" w:color="auto"/>
              </w:divBdr>
              <w:divsChild>
                <w:div w:id="1836795980">
                  <w:marLeft w:val="0"/>
                  <w:marRight w:val="0"/>
                  <w:marTop w:val="0"/>
                  <w:marBottom w:val="0"/>
                  <w:divBdr>
                    <w:top w:val="none" w:sz="0" w:space="0" w:color="auto"/>
                    <w:left w:val="none" w:sz="0" w:space="0" w:color="auto"/>
                    <w:bottom w:val="none" w:sz="0" w:space="0" w:color="auto"/>
                    <w:right w:val="none" w:sz="0" w:space="0" w:color="auto"/>
                  </w:divBdr>
                  <w:divsChild>
                    <w:div w:id="222525868">
                      <w:marLeft w:val="0"/>
                      <w:marRight w:val="0"/>
                      <w:marTop w:val="0"/>
                      <w:marBottom w:val="0"/>
                      <w:divBdr>
                        <w:top w:val="none" w:sz="0" w:space="0" w:color="auto"/>
                        <w:left w:val="none" w:sz="0" w:space="0" w:color="auto"/>
                        <w:bottom w:val="none" w:sz="0" w:space="0" w:color="auto"/>
                        <w:right w:val="none" w:sz="0" w:space="0" w:color="auto"/>
                      </w:divBdr>
                      <w:divsChild>
                        <w:div w:id="359480488">
                          <w:marLeft w:val="0"/>
                          <w:marRight w:val="0"/>
                          <w:marTop w:val="0"/>
                          <w:marBottom w:val="0"/>
                          <w:divBdr>
                            <w:top w:val="none" w:sz="0" w:space="0" w:color="auto"/>
                            <w:left w:val="none" w:sz="0" w:space="0" w:color="auto"/>
                            <w:bottom w:val="none" w:sz="0" w:space="0" w:color="auto"/>
                            <w:right w:val="none" w:sz="0" w:space="0" w:color="auto"/>
                          </w:divBdr>
                          <w:divsChild>
                            <w:div w:id="470639146">
                              <w:marLeft w:val="0"/>
                              <w:marRight w:val="0"/>
                              <w:marTop w:val="0"/>
                              <w:marBottom w:val="0"/>
                              <w:divBdr>
                                <w:top w:val="none" w:sz="0" w:space="0" w:color="auto"/>
                                <w:left w:val="none" w:sz="0" w:space="0" w:color="auto"/>
                                <w:bottom w:val="none" w:sz="0" w:space="0" w:color="auto"/>
                                <w:right w:val="none" w:sz="0" w:space="0" w:color="auto"/>
                              </w:divBdr>
                              <w:divsChild>
                                <w:div w:id="1235630615">
                                  <w:marLeft w:val="0"/>
                                  <w:marRight w:val="0"/>
                                  <w:marTop w:val="0"/>
                                  <w:marBottom w:val="0"/>
                                  <w:divBdr>
                                    <w:top w:val="none" w:sz="0" w:space="0" w:color="auto"/>
                                    <w:left w:val="none" w:sz="0" w:space="0" w:color="auto"/>
                                    <w:bottom w:val="none" w:sz="0" w:space="0" w:color="auto"/>
                                    <w:right w:val="none" w:sz="0" w:space="0" w:color="auto"/>
                                  </w:divBdr>
                                  <w:divsChild>
                                    <w:div w:id="894659530">
                                      <w:marLeft w:val="0"/>
                                      <w:marRight w:val="0"/>
                                      <w:marTop w:val="0"/>
                                      <w:marBottom w:val="0"/>
                                      <w:divBdr>
                                        <w:top w:val="none" w:sz="0" w:space="0" w:color="auto"/>
                                        <w:left w:val="none" w:sz="0" w:space="0" w:color="auto"/>
                                        <w:bottom w:val="none" w:sz="0" w:space="0" w:color="auto"/>
                                        <w:right w:val="none" w:sz="0" w:space="0" w:color="auto"/>
                                      </w:divBdr>
                                      <w:divsChild>
                                        <w:div w:id="1878883371">
                                          <w:marLeft w:val="0"/>
                                          <w:marRight w:val="0"/>
                                          <w:marTop w:val="0"/>
                                          <w:marBottom w:val="0"/>
                                          <w:divBdr>
                                            <w:top w:val="none" w:sz="0" w:space="0" w:color="auto"/>
                                            <w:left w:val="none" w:sz="0" w:space="0" w:color="auto"/>
                                            <w:bottom w:val="none" w:sz="0" w:space="0" w:color="auto"/>
                                            <w:right w:val="none" w:sz="0" w:space="0" w:color="auto"/>
                                          </w:divBdr>
                                          <w:divsChild>
                                            <w:div w:id="527254499">
                                              <w:marLeft w:val="0"/>
                                              <w:marRight w:val="0"/>
                                              <w:marTop w:val="0"/>
                                              <w:marBottom w:val="0"/>
                                              <w:divBdr>
                                                <w:top w:val="none" w:sz="0" w:space="0" w:color="auto"/>
                                                <w:left w:val="none" w:sz="0" w:space="0" w:color="auto"/>
                                                <w:bottom w:val="none" w:sz="0" w:space="0" w:color="auto"/>
                                                <w:right w:val="none" w:sz="0" w:space="0" w:color="auto"/>
                                              </w:divBdr>
                                              <w:divsChild>
                                                <w:div w:id="1512449554">
                                                  <w:marLeft w:val="0"/>
                                                  <w:marRight w:val="0"/>
                                                  <w:marTop w:val="0"/>
                                                  <w:marBottom w:val="0"/>
                                                  <w:divBdr>
                                                    <w:top w:val="none" w:sz="0" w:space="0" w:color="auto"/>
                                                    <w:left w:val="none" w:sz="0" w:space="0" w:color="auto"/>
                                                    <w:bottom w:val="none" w:sz="0" w:space="0" w:color="auto"/>
                                                    <w:right w:val="none" w:sz="0" w:space="0" w:color="auto"/>
                                                  </w:divBdr>
                                                  <w:divsChild>
                                                    <w:div w:id="683674604">
                                                      <w:marLeft w:val="0"/>
                                                      <w:marRight w:val="0"/>
                                                      <w:marTop w:val="0"/>
                                                      <w:marBottom w:val="0"/>
                                                      <w:divBdr>
                                                        <w:top w:val="none" w:sz="0" w:space="0" w:color="auto"/>
                                                        <w:left w:val="none" w:sz="0" w:space="0" w:color="auto"/>
                                                        <w:bottom w:val="none" w:sz="0" w:space="0" w:color="auto"/>
                                                        <w:right w:val="none" w:sz="0" w:space="0" w:color="auto"/>
                                                      </w:divBdr>
                                                      <w:divsChild>
                                                        <w:div w:id="863176292">
                                                          <w:marLeft w:val="0"/>
                                                          <w:marRight w:val="0"/>
                                                          <w:marTop w:val="0"/>
                                                          <w:marBottom w:val="0"/>
                                                          <w:divBdr>
                                                            <w:top w:val="none" w:sz="0" w:space="0" w:color="auto"/>
                                                            <w:left w:val="none" w:sz="0" w:space="0" w:color="auto"/>
                                                            <w:bottom w:val="none" w:sz="0" w:space="0" w:color="auto"/>
                                                            <w:right w:val="none" w:sz="0" w:space="0" w:color="auto"/>
                                                          </w:divBdr>
                                                          <w:divsChild>
                                                            <w:div w:id="571428834">
                                                              <w:marLeft w:val="0"/>
                                                              <w:marRight w:val="0"/>
                                                              <w:marTop w:val="0"/>
                                                              <w:marBottom w:val="0"/>
                                                              <w:divBdr>
                                                                <w:top w:val="none" w:sz="0" w:space="0" w:color="auto"/>
                                                                <w:left w:val="none" w:sz="0" w:space="0" w:color="auto"/>
                                                                <w:bottom w:val="none" w:sz="0" w:space="0" w:color="auto"/>
                                                                <w:right w:val="none" w:sz="0" w:space="0" w:color="auto"/>
                                                              </w:divBdr>
                                                              <w:divsChild>
                                                                <w:div w:id="69041131">
                                                                  <w:marLeft w:val="0"/>
                                                                  <w:marRight w:val="0"/>
                                                                  <w:marTop w:val="0"/>
                                                                  <w:marBottom w:val="0"/>
                                                                  <w:divBdr>
                                                                    <w:top w:val="none" w:sz="0" w:space="0" w:color="auto"/>
                                                                    <w:left w:val="none" w:sz="0" w:space="0" w:color="auto"/>
                                                                    <w:bottom w:val="none" w:sz="0" w:space="0" w:color="auto"/>
                                                                    <w:right w:val="none" w:sz="0" w:space="0" w:color="auto"/>
                                                                  </w:divBdr>
                                                                  <w:divsChild>
                                                                    <w:div w:id="1869367164">
                                                                      <w:marLeft w:val="0"/>
                                                                      <w:marRight w:val="0"/>
                                                                      <w:marTop w:val="0"/>
                                                                      <w:marBottom w:val="0"/>
                                                                      <w:divBdr>
                                                                        <w:top w:val="none" w:sz="0" w:space="0" w:color="auto"/>
                                                                        <w:left w:val="none" w:sz="0" w:space="0" w:color="auto"/>
                                                                        <w:bottom w:val="none" w:sz="0" w:space="0" w:color="auto"/>
                                                                        <w:right w:val="none" w:sz="0" w:space="0" w:color="auto"/>
                                                                      </w:divBdr>
                                                                      <w:divsChild>
                                                                        <w:div w:id="1507936998">
                                                                          <w:marLeft w:val="0"/>
                                                                          <w:marRight w:val="0"/>
                                                                          <w:marTop w:val="0"/>
                                                                          <w:marBottom w:val="0"/>
                                                                          <w:divBdr>
                                                                            <w:top w:val="none" w:sz="0" w:space="0" w:color="auto"/>
                                                                            <w:left w:val="none" w:sz="0" w:space="0" w:color="auto"/>
                                                                            <w:bottom w:val="none" w:sz="0" w:space="0" w:color="auto"/>
                                                                            <w:right w:val="none" w:sz="0" w:space="0" w:color="auto"/>
                                                                          </w:divBdr>
                                                                          <w:divsChild>
                                                                            <w:div w:id="608272175">
                                                                              <w:marLeft w:val="0"/>
                                                                              <w:marRight w:val="0"/>
                                                                              <w:marTop w:val="0"/>
                                                                              <w:marBottom w:val="0"/>
                                                                              <w:divBdr>
                                                                                <w:top w:val="none" w:sz="0" w:space="0" w:color="auto"/>
                                                                                <w:left w:val="none" w:sz="0" w:space="0" w:color="auto"/>
                                                                                <w:bottom w:val="none" w:sz="0" w:space="0" w:color="auto"/>
                                                                                <w:right w:val="none" w:sz="0" w:space="0" w:color="auto"/>
                                                                              </w:divBdr>
                                                                              <w:divsChild>
                                                                                <w:div w:id="1017080994">
                                                                                  <w:marLeft w:val="0"/>
                                                                                  <w:marRight w:val="0"/>
                                                                                  <w:marTop w:val="0"/>
                                                                                  <w:marBottom w:val="0"/>
                                                                                  <w:divBdr>
                                                                                    <w:top w:val="none" w:sz="0" w:space="0" w:color="auto"/>
                                                                                    <w:left w:val="none" w:sz="0" w:space="0" w:color="auto"/>
                                                                                    <w:bottom w:val="none" w:sz="0" w:space="0" w:color="auto"/>
                                                                                    <w:right w:val="none" w:sz="0" w:space="0" w:color="auto"/>
                                                                                  </w:divBdr>
                                                                                  <w:divsChild>
                                                                                    <w:div w:id="1670937844">
                                                                                      <w:marLeft w:val="0"/>
                                                                                      <w:marRight w:val="0"/>
                                                                                      <w:marTop w:val="0"/>
                                                                                      <w:marBottom w:val="0"/>
                                                                                      <w:divBdr>
                                                                                        <w:top w:val="none" w:sz="0" w:space="0" w:color="auto"/>
                                                                                        <w:left w:val="none" w:sz="0" w:space="0" w:color="auto"/>
                                                                                        <w:bottom w:val="none" w:sz="0" w:space="0" w:color="auto"/>
                                                                                        <w:right w:val="none" w:sz="0" w:space="0" w:color="auto"/>
                                                                                      </w:divBdr>
                                                                                      <w:divsChild>
                                                                                        <w:div w:id="1688361613">
                                                                                          <w:marLeft w:val="0"/>
                                                                                          <w:marRight w:val="0"/>
                                                                                          <w:marTop w:val="0"/>
                                                                                          <w:marBottom w:val="0"/>
                                                                                          <w:divBdr>
                                                                                            <w:top w:val="none" w:sz="0" w:space="0" w:color="auto"/>
                                                                                            <w:left w:val="none" w:sz="0" w:space="0" w:color="auto"/>
                                                                                            <w:bottom w:val="none" w:sz="0" w:space="0" w:color="auto"/>
                                                                                            <w:right w:val="none" w:sz="0" w:space="0" w:color="auto"/>
                                                                                          </w:divBdr>
                                                                                          <w:divsChild>
                                                                                            <w:div w:id="1963463610">
                                                                                              <w:marLeft w:val="0"/>
                                                                                              <w:marRight w:val="0"/>
                                                                                              <w:marTop w:val="0"/>
                                                                                              <w:marBottom w:val="0"/>
                                                                                              <w:divBdr>
                                                                                                <w:top w:val="none" w:sz="0" w:space="0" w:color="auto"/>
                                                                                                <w:left w:val="none" w:sz="0" w:space="0" w:color="auto"/>
                                                                                                <w:bottom w:val="none" w:sz="0" w:space="0" w:color="auto"/>
                                                                                                <w:right w:val="none" w:sz="0" w:space="0" w:color="auto"/>
                                                                                              </w:divBdr>
                                                                                              <w:divsChild>
                                                                                                <w:div w:id="239338426">
                                                                                                  <w:marLeft w:val="0"/>
                                                                                                  <w:marRight w:val="0"/>
                                                                                                  <w:marTop w:val="0"/>
                                                                                                  <w:marBottom w:val="0"/>
                                                                                                  <w:divBdr>
                                                                                                    <w:top w:val="none" w:sz="0" w:space="0" w:color="auto"/>
                                                                                                    <w:left w:val="none" w:sz="0" w:space="0" w:color="auto"/>
                                                                                                    <w:bottom w:val="none" w:sz="0" w:space="0" w:color="auto"/>
                                                                                                    <w:right w:val="none" w:sz="0" w:space="0" w:color="auto"/>
                                                                                                  </w:divBdr>
                                                                                                  <w:divsChild>
                                                                                                    <w:div w:id="1603031393">
                                                                                                      <w:marLeft w:val="0"/>
                                                                                                      <w:marRight w:val="0"/>
                                                                                                      <w:marTop w:val="0"/>
                                                                                                      <w:marBottom w:val="0"/>
                                                                                                      <w:divBdr>
                                                                                                        <w:top w:val="none" w:sz="0" w:space="0" w:color="auto"/>
                                                                                                        <w:left w:val="none" w:sz="0" w:space="0" w:color="auto"/>
                                                                                                        <w:bottom w:val="none" w:sz="0" w:space="0" w:color="auto"/>
                                                                                                        <w:right w:val="none" w:sz="0" w:space="0" w:color="auto"/>
                                                                                                      </w:divBdr>
                                                                                                      <w:divsChild>
                                                                                                        <w:div w:id="1605921759">
                                                                                                          <w:marLeft w:val="0"/>
                                                                                                          <w:marRight w:val="0"/>
                                                                                                          <w:marTop w:val="100"/>
                                                                                                          <w:marBottom w:val="80"/>
                                                                                                          <w:divBdr>
                                                                                                            <w:top w:val="none" w:sz="0" w:space="0" w:color="auto"/>
                                                                                                            <w:left w:val="none" w:sz="0" w:space="0" w:color="auto"/>
                                                                                                            <w:bottom w:val="none" w:sz="0" w:space="0" w:color="auto"/>
                                                                                                            <w:right w:val="none" w:sz="0" w:space="0" w:color="auto"/>
                                                                                                          </w:divBdr>
                                                                                                        </w:div>
                                                                                                        <w:div w:id="2022462866">
                                                                                                          <w:marLeft w:val="0"/>
                                                                                                          <w:marRight w:val="0"/>
                                                                                                          <w:marTop w:val="100"/>
                                                                                                          <w:marBottom w:val="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0465276">
      <w:bodyDiv w:val="1"/>
      <w:marLeft w:val="0"/>
      <w:marRight w:val="0"/>
      <w:marTop w:val="0"/>
      <w:marBottom w:val="0"/>
      <w:divBdr>
        <w:top w:val="none" w:sz="0" w:space="0" w:color="auto"/>
        <w:left w:val="none" w:sz="0" w:space="0" w:color="auto"/>
        <w:bottom w:val="none" w:sz="0" w:space="0" w:color="auto"/>
        <w:right w:val="none" w:sz="0" w:space="0" w:color="auto"/>
      </w:divBdr>
    </w:div>
    <w:div w:id="1862232912">
      <w:bodyDiv w:val="1"/>
      <w:marLeft w:val="0"/>
      <w:marRight w:val="0"/>
      <w:marTop w:val="0"/>
      <w:marBottom w:val="0"/>
      <w:divBdr>
        <w:top w:val="none" w:sz="0" w:space="0" w:color="auto"/>
        <w:left w:val="none" w:sz="0" w:space="0" w:color="auto"/>
        <w:bottom w:val="none" w:sz="0" w:space="0" w:color="auto"/>
        <w:right w:val="none" w:sz="0" w:space="0" w:color="auto"/>
      </w:divBdr>
    </w:div>
    <w:div w:id="1879119090">
      <w:bodyDiv w:val="1"/>
      <w:marLeft w:val="0"/>
      <w:marRight w:val="0"/>
      <w:marTop w:val="0"/>
      <w:marBottom w:val="0"/>
      <w:divBdr>
        <w:top w:val="none" w:sz="0" w:space="0" w:color="auto"/>
        <w:left w:val="none" w:sz="0" w:space="0" w:color="auto"/>
        <w:bottom w:val="none" w:sz="0" w:space="0" w:color="auto"/>
        <w:right w:val="none" w:sz="0" w:space="0" w:color="auto"/>
      </w:divBdr>
    </w:div>
    <w:div w:id="1925408018">
      <w:bodyDiv w:val="1"/>
      <w:marLeft w:val="0"/>
      <w:marRight w:val="0"/>
      <w:marTop w:val="0"/>
      <w:marBottom w:val="0"/>
      <w:divBdr>
        <w:top w:val="none" w:sz="0" w:space="0" w:color="auto"/>
        <w:left w:val="none" w:sz="0" w:space="0" w:color="auto"/>
        <w:bottom w:val="none" w:sz="0" w:space="0" w:color="auto"/>
        <w:right w:val="none" w:sz="0" w:space="0" w:color="auto"/>
      </w:divBdr>
    </w:div>
    <w:div w:id="1931618410">
      <w:bodyDiv w:val="1"/>
      <w:marLeft w:val="0"/>
      <w:marRight w:val="0"/>
      <w:marTop w:val="0"/>
      <w:marBottom w:val="0"/>
      <w:divBdr>
        <w:top w:val="none" w:sz="0" w:space="0" w:color="auto"/>
        <w:left w:val="none" w:sz="0" w:space="0" w:color="auto"/>
        <w:bottom w:val="none" w:sz="0" w:space="0" w:color="auto"/>
        <w:right w:val="none" w:sz="0" w:space="0" w:color="auto"/>
      </w:divBdr>
    </w:div>
    <w:div w:id="1936858496">
      <w:bodyDiv w:val="1"/>
      <w:marLeft w:val="0"/>
      <w:marRight w:val="0"/>
      <w:marTop w:val="0"/>
      <w:marBottom w:val="0"/>
      <w:divBdr>
        <w:top w:val="none" w:sz="0" w:space="0" w:color="auto"/>
        <w:left w:val="none" w:sz="0" w:space="0" w:color="auto"/>
        <w:bottom w:val="none" w:sz="0" w:space="0" w:color="auto"/>
        <w:right w:val="none" w:sz="0" w:space="0" w:color="auto"/>
      </w:divBdr>
    </w:div>
    <w:div w:id="2007390799">
      <w:bodyDiv w:val="1"/>
      <w:marLeft w:val="0"/>
      <w:marRight w:val="0"/>
      <w:marTop w:val="0"/>
      <w:marBottom w:val="0"/>
      <w:divBdr>
        <w:top w:val="none" w:sz="0" w:space="0" w:color="auto"/>
        <w:left w:val="none" w:sz="0" w:space="0" w:color="auto"/>
        <w:bottom w:val="none" w:sz="0" w:space="0" w:color="auto"/>
        <w:right w:val="none" w:sz="0" w:space="0" w:color="auto"/>
      </w:divBdr>
    </w:div>
    <w:div w:id="2034264560">
      <w:bodyDiv w:val="1"/>
      <w:marLeft w:val="0"/>
      <w:marRight w:val="0"/>
      <w:marTop w:val="0"/>
      <w:marBottom w:val="0"/>
      <w:divBdr>
        <w:top w:val="none" w:sz="0" w:space="0" w:color="auto"/>
        <w:left w:val="none" w:sz="0" w:space="0" w:color="auto"/>
        <w:bottom w:val="none" w:sz="0" w:space="0" w:color="auto"/>
        <w:right w:val="none" w:sz="0" w:space="0" w:color="auto"/>
      </w:divBdr>
    </w:div>
    <w:div w:id="2042435993">
      <w:bodyDiv w:val="1"/>
      <w:marLeft w:val="0"/>
      <w:marRight w:val="0"/>
      <w:marTop w:val="0"/>
      <w:marBottom w:val="0"/>
      <w:divBdr>
        <w:top w:val="none" w:sz="0" w:space="0" w:color="auto"/>
        <w:left w:val="none" w:sz="0" w:space="0" w:color="auto"/>
        <w:bottom w:val="none" w:sz="0" w:space="0" w:color="auto"/>
        <w:right w:val="none" w:sz="0" w:space="0" w:color="auto"/>
      </w:divBdr>
    </w:div>
    <w:div w:id="2044986151">
      <w:bodyDiv w:val="1"/>
      <w:marLeft w:val="0"/>
      <w:marRight w:val="0"/>
      <w:marTop w:val="0"/>
      <w:marBottom w:val="0"/>
      <w:divBdr>
        <w:top w:val="none" w:sz="0" w:space="0" w:color="auto"/>
        <w:left w:val="none" w:sz="0" w:space="0" w:color="auto"/>
        <w:bottom w:val="none" w:sz="0" w:space="0" w:color="auto"/>
        <w:right w:val="none" w:sz="0" w:space="0" w:color="auto"/>
      </w:divBdr>
    </w:div>
    <w:div w:id="2078504965">
      <w:bodyDiv w:val="1"/>
      <w:marLeft w:val="0"/>
      <w:marRight w:val="0"/>
      <w:marTop w:val="0"/>
      <w:marBottom w:val="0"/>
      <w:divBdr>
        <w:top w:val="none" w:sz="0" w:space="0" w:color="auto"/>
        <w:left w:val="none" w:sz="0" w:space="0" w:color="auto"/>
        <w:bottom w:val="none" w:sz="0" w:space="0" w:color="auto"/>
        <w:right w:val="none" w:sz="0" w:space="0" w:color="auto"/>
      </w:divBdr>
    </w:div>
    <w:div w:id="2117670670">
      <w:bodyDiv w:val="1"/>
      <w:marLeft w:val="0"/>
      <w:marRight w:val="0"/>
      <w:marTop w:val="0"/>
      <w:marBottom w:val="0"/>
      <w:divBdr>
        <w:top w:val="none" w:sz="0" w:space="0" w:color="auto"/>
        <w:left w:val="none" w:sz="0" w:space="0" w:color="auto"/>
        <w:bottom w:val="none" w:sz="0" w:space="0" w:color="auto"/>
        <w:right w:val="none" w:sz="0" w:space="0" w:color="auto"/>
      </w:divBdr>
    </w:div>
    <w:div w:id="2124808686">
      <w:bodyDiv w:val="1"/>
      <w:marLeft w:val="0"/>
      <w:marRight w:val="0"/>
      <w:marTop w:val="0"/>
      <w:marBottom w:val="0"/>
      <w:divBdr>
        <w:top w:val="none" w:sz="0" w:space="0" w:color="auto"/>
        <w:left w:val="none" w:sz="0" w:space="0" w:color="auto"/>
        <w:bottom w:val="none" w:sz="0" w:space="0" w:color="auto"/>
        <w:right w:val="none" w:sz="0" w:space="0" w:color="auto"/>
      </w:divBdr>
    </w:div>
    <w:div w:id="213421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cid:image002.png@01D34DA1.7E6FDCD0" TargetMode="External"/><Relationship Id="rId23" Type="http://schemas.microsoft.com/office/2016/09/relationships/commentsIds" Target="commentsIds.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03FAA-294B-48D1-A847-CD8B4577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37</Pages>
  <Words>4953</Words>
  <Characters>28237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33124</CharactersWithSpaces>
  <SharedDoc>false</SharedDoc>
  <HLinks>
    <vt:vector size="234" baseType="variant">
      <vt:variant>
        <vt:i4>1376309</vt:i4>
      </vt:variant>
      <vt:variant>
        <vt:i4>218</vt:i4>
      </vt:variant>
      <vt:variant>
        <vt:i4>0</vt:i4>
      </vt:variant>
      <vt:variant>
        <vt:i4>5</vt:i4>
      </vt:variant>
      <vt:variant>
        <vt:lpwstr/>
      </vt:variant>
      <vt:variant>
        <vt:lpwstr>_Toc402432046</vt:lpwstr>
      </vt:variant>
      <vt:variant>
        <vt:i4>1376309</vt:i4>
      </vt:variant>
      <vt:variant>
        <vt:i4>212</vt:i4>
      </vt:variant>
      <vt:variant>
        <vt:i4>0</vt:i4>
      </vt:variant>
      <vt:variant>
        <vt:i4>5</vt:i4>
      </vt:variant>
      <vt:variant>
        <vt:lpwstr/>
      </vt:variant>
      <vt:variant>
        <vt:lpwstr>_Toc402432045</vt:lpwstr>
      </vt:variant>
      <vt:variant>
        <vt:i4>1376309</vt:i4>
      </vt:variant>
      <vt:variant>
        <vt:i4>206</vt:i4>
      </vt:variant>
      <vt:variant>
        <vt:i4>0</vt:i4>
      </vt:variant>
      <vt:variant>
        <vt:i4>5</vt:i4>
      </vt:variant>
      <vt:variant>
        <vt:lpwstr/>
      </vt:variant>
      <vt:variant>
        <vt:lpwstr>_Toc402432044</vt:lpwstr>
      </vt:variant>
      <vt:variant>
        <vt:i4>1376309</vt:i4>
      </vt:variant>
      <vt:variant>
        <vt:i4>200</vt:i4>
      </vt:variant>
      <vt:variant>
        <vt:i4>0</vt:i4>
      </vt:variant>
      <vt:variant>
        <vt:i4>5</vt:i4>
      </vt:variant>
      <vt:variant>
        <vt:lpwstr/>
      </vt:variant>
      <vt:variant>
        <vt:lpwstr>_Toc402432043</vt:lpwstr>
      </vt:variant>
      <vt:variant>
        <vt:i4>1376309</vt:i4>
      </vt:variant>
      <vt:variant>
        <vt:i4>194</vt:i4>
      </vt:variant>
      <vt:variant>
        <vt:i4>0</vt:i4>
      </vt:variant>
      <vt:variant>
        <vt:i4>5</vt:i4>
      </vt:variant>
      <vt:variant>
        <vt:lpwstr/>
      </vt:variant>
      <vt:variant>
        <vt:lpwstr>_Toc402432042</vt:lpwstr>
      </vt:variant>
      <vt:variant>
        <vt:i4>1376309</vt:i4>
      </vt:variant>
      <vt:variant>
        <vt:i4>188</vt:i4>
      </vt:variant>
      <vt:variant>
        <vt:i4>0</vt:i4>
      </vt:variant>
      <vt:variant>
        <vt:i4>5</vt:i4>
      </vt:variant>
      <vt:variant>
        <vt:lpwstr/>
      </vt:variant>
      <vt:variant>
        <vt:lpwstr>_Toc402432041</vt:lpwstr>
      </vt:variant>
      <vt:variant>
        <vt:i4>1376309</vt:i4>
      </vt:variant>
      <vt:variant>
        <vt:i4>182</vt:i4>
      </vt:variant>
      <vt:variant>
        <vt:i4>0</vt:i4>
      </vt:variant>
      <vt:variant>
        <vt:i4>5</vt:i4>
      </vt:variant>
      <vt:variant>
        <vt:lpwstr/>
      </vt:variant>
      <vt:variant>
        <vt:lpwstr>_Toc402432040</vt:lpwstr>
      </vt:variant>
      <vt:variant>
        <vt:i4>1179701</vt:i4>
      </vt:variant>
      <vt:variant>
        <vt:i4>176</vt:i4>
      </vt:variant>
      <vt:variant>
        <vt:i4>0</vt:i4>
      </vt:variant>
      <vt:variant>
        <vt:i4>5</vt:i4>
      </vt:variant>
      <vt:variant>
        <vt:lpwstr/>
      </vt:variant>
      <vt:variant>
        <vt:lpwstr>_Toc402432039</vt:lpwstr>
      </vt:variant>
      <vt:variant>
        <vt:i4>1179701</vt:i4>
      </vt:variant>
      <vt:variant>
        <vt:i4>170</vt:i4>
      </vt:variant>
      <vt:variant>
        <vt:i4>0</vt:i4>
      </vt:variant>
      <vt:variant>
        <vt:i4>5</vt:i4>
      </vt:variant>
      <vt:variant>
        <vt:lpwstr/>
      </vt:variant>
      <vt:variant>
        <vt:lpwstr>_Toc402432038</vt:lpwstr>
      </vt:variant>
      <vt:variant>
        <vt:i4>1179701</vt:i4>
      </vt:variant>
      <vt:variant>
        <vt:i4>164</vt:i4>
      </vt:variant>
      <vt:variant>
        <vt:i4>0</vt:i4>
      </vt:variant>
      <vt:variant>
        <vt:i4>5</vt:i4>
      </vt:variant>
      <vt:variant>
        <vt:lpwstr/>
      </vt:variant>
      <vt:variant>
        <vt:lpwstr>_Toc402432037</vt:lpwstr>
      </vt:variant>
      <vt:variant>
        <vt:i4>1179701</vt:i4>
      </vt:variant>
      <vt:variant>
        <vt:i4>158</vt:i4>
      </vt:variant>
      <vt:variant>
        <vt:i4>0</vt:i4>
      </vt:variant>
      <vt:variant>
        <vt:i4>5</vt:i4>
      </vt:variant>
      <vt:variant>
        <vt:lpwstr/>
      </vt:variant>
      <vt:variant>
        <vt:lpwstr>_Toc402432036</vt:lpwstr>
      </vt:variant>
      <vt:variant>
        <vt:i4>1179701</vt:i4>
      </vt:variant>
      <vt:variant>
        <vt:i4>152</vt:i4>
      </vt:variant>
      <vt:variant>
        <vt:i4>0</vt:i4>
      </vt:variant>
      <vt:variant>
        <vt:i4>5</vt:i4>
      </vt:variant>
      <vt:variant>
        <vt:lpwstr/>
      </vt:variant>
      <vt:variant>
        <vt:lpwstr>_Toc402432035</vt:lpwstr>
      </vt:variant>
      <vt:variant>
        <vt:i4>1179701</vt:i4>
      </vt:variant>
      <vt:variant>
        <vt:i4>146</vt:i4>
      </vt:variant>
      <vt:variant>
        <vt:i4>0</vt:i4>
      </vt:variant>
      <vt:variant>
        <vt:i4>5</vt:i4>
      </vt:variant>
      <vt:variant>
        <vt:lpwstr/>
      </vt:variant>
      <vt:variant>
        <vt:lpwstr>_Toc402432034</vt:lpwstr>
      </vt:variant>
      <vt:variant>
        <vt:i4>1179701</vt:i4>
      </vt:variant>
      <vt:variant>
        <vt:i4>140</vt:i4>
      </vt:variant>
      <vt:variant>
        <vt:i4>0</vt:i4>
      </vt:variant>
      <vt:variant>
        <vt:i4>5</vt:i4>
      </vt:variant>
      <vt:variant>
        <vt:lpwstr/>
      </vt:variant>
      <vt:variant>
        <vt:lpwstr>_Toc402432033</vt:lpwstr>
      </vt:variant>
      <vt:variant>
        <vt:i4>1179701</vt:i4>
      </vt:variant>
      <vt:variant>
        <vt:i4>134</vt:i4>
      </vt:variant>
      <vt:variant>
        <vt:i4>0</vt:i4>
      </vt:variant>
      <vt:variant>
        <vt:i4>5</vt:i4>
      </vt:variant>
      <vt:variant>
        <vt:lpwstr/>
      </vt:variant>
      <vt:variant>
        <vt:lpwstr>_Toc402432032</vt:lpwstr>
      </vt:variant>
      <vt:variant>
        <vt:i4>1179701</vt:i4>
      </vt:variant>
      <vt:variant>
        <vt:i4>128</vt:i4>
      </vt:variant>
      <vt:variant>
        <vt:i4>0</vt:i4>
      </vt:variant>
      <vt:variant>
        <vt:i4>5</vt:i4>
      </vt:variant>
      <vt:variant>
        <vt:lpwstr/>
      </vt:variant>
      <vt:variant>
        <vt:lpwstr>_Toc402432031</vt:lpwstr>
      </vt:variant>
      <vt:variant>
        <vt:i4>1179701</vt:i4>
      </vt:variant>
      <vt:variant>
        <vt:i4>122</vt:i4>
      </vt:variant>
      <vt:variant>
        <vt:i4>0</vt:i4>
      </vt:variant>
      <vt:variant>
        <vt:i4>5</vt:i4>
      </vt:variant>
      <vt:variant>
        <vt:lpwstr/>
      </vt:variant>
      <vt:variant>
        <vt:lpwstr>_Toc402432030</vt:lpwstr>
      </vt:variant>
      <vt:variant>
        <vt:i4>1245237</vt:i4>
      </vt:variant>
      <vt:variant>
        <vt:i4>116</vt:i4>
      </vt:variant>
      <vt:variant>
        <vt:i4>0</vt:i4>
      </vt:variant>
      <vt:variant>
        <vt:i4>5</vt:i4>
      </vt:variant>
      <vt:variant>
        <vt:lpwstr/>
      </vt:variant>
      <vt:variant>
        <vt:lpwstr>_Toc402432029</vt:lpwstr>
      </vt:variant>
      <vt:variant>
        <vt:i4>1245237</vt:i4>
      </vt:variant>
      <vt:variant>
        <vt:i4>110</vt:i4>
      </vt:variant>
      <vt:variant>
        <vt:i4>0</vt:i4>
      </vt:variant>
      <vt:variant>
        <vt:i4>5</vt:i4>
      </vt:variant>
      <vt:variant>
        <vt:lpwstr/>
      </vt:variant>
      <vt:variant>
        <vt:lpwstr>_Toc402432028</vt:lpwstr>
      </vt:variant>
      <vt:variant>
        <vt:i4>1245237</vt:i4>
      </vt:variant>
      <vt:variant>
        <vt:i4>104</vt:i4>
      </vt:variant>
      <vt:variant>
        <vt:i4>0</vt:i4>
      </vt:variant>
      <vt:variant>
        <vt:i4>5</vt:i4>
      </vt:variant>
      <vt:variant>
        <vt:lpwstr/>
      </vt:variant>
      <vt:variant>
        <vt:lpwstr>_Toc402432027</vt:lpwstr>
      </vt:variant>
      <vt:variant>
        <vt:i4>1245237</vt:i4>
      </vt:variant>
      <vt:variant>
        <vt:i4>98</vt:i4>
      </vt:variant>
      <vt:variant>
        <vt:i4>0</vt:i4>
      </vt:variant>
      <vt:variant>
        <vt:i4>5</vt:i4>
      </vt:variant>
      <vt:variant>
        <vt:lpwstr/>
      </vt:variant>
      <vt:variant>
        <vt:lpwstr>_Toc402432026</vt:lpwstr>
      </vt:variant>
      <vt:variant>
        <vt:i4>1245237</vt:i4>
      </vt:variant>
      <vt:variant>
        <vt:i4>92</vt:i4>
      </vt:variant>
      <vt:variant>
        <vt:i4>0</vt:i4>
      </vt:variant>
      <vt:variant>
        <vt:i4>5</vt:i4>
      </vt:variant>
      <vt:variant>
        <vt:lpwstr/>
      </vt:variant>
      <vt:variant>
        <vt:lpwstr>_Toc402432025</vt:lpwstr>
      </vt:variant>
      <vt:variant>
        <vt:i4>1245237</vt:i4>
      </vt:variant>
      <vt:variant>
        <vt:i4>86</vt:i4>
      </vt:variant>
      <vt:variant>
        <vt:i4>0</vt:i4>
      </vt:variant>
      <vt:variant>
        <vt:i4>5</vt:i4>
      </vt:variant>
      <vt:variant>
        <vt:lpwstr/>
      </vt:variant>
      <vt:variant>
        <vt:lpwstr>_Toc402432024</vt:lpwstr>
      </vt:variant>
      <vt:variant>
        <vt:i4>1245237</vt:i4>
      </vt:variant>
      <vt:variant>
        <vt:i4>80</vt:i4>
      </vt:variant>
      <vt:variant>
        <vt:i4>0</vt:i4>
      </vt:variant>
      <vt:variant>
        <vt:i4>5</vt:i4>
      </vt:variant>
      <vt:variant>
        <vt:lpwstr/>
      </vt:variant>
      <vt:variant>
        <vt:lpwstr>_Toc402432023</vt:lpwstr>
      </vt:variant>
      <vt:variant>
        <vt:i4>1245237</vt:i4>
      </vt:variant>
      <vt:variant>
        <vt:i4>74</vt:i4>
      </vt:variant>
      <vt:variant>
        <vt:i4>0</vt:i4>
      </vt:variant>
      <vt:variant>
        <vt:i4>5</vt:i4>
      </vt:variant>
      <vt:variant>
        <vt:lpwstr/>
      </vt:variant>
      <vt:variant>
        <vt:lpwstr>_Toc402432022</vt:lpwstr>
      </vt:variant>
      <vt:variant>
        <vt:i4>1245237</vt:i4>
      </vt:variant>
      <vt:variant>
        <vt:i4>68</vt:i4>
      </vt:variant>
      <vt:variant>
        <vt:i4>0</vt:i4>
      </vt:variant>
      <vt:variant>
        <vt:i4>5</vt:i4>
      </vt:variant>
      <vt:variant>
        <vt:lpwstr/>
      </vt:variant>
      <vt:variant>
        <vt:lpwstr>_Toc402432021</vt:lpwstr>
      </vt:variant>
      <vt:variant>
        <vt:i4>1245237</vt:i4>
      </vt:variant>
      <vt:variant>
        <vt:i4>62</vt:i4>
      </vt:variant>
      <vt:variant>
        <vt:i4>0</vt:i4>
      </vt:variant>
      <vt:variant>
        <vt:i4>5</vt:i4>
      </vt:variant>
      <vt:variant>
        <vt:lpwstr/>
      </vt:variant>
      <vt:variant>
        <vt:lpwstr>_Toc402432020</vt:lpwstr>
      </vt:variant>
      <vt:variant>
        <vt:i4>1048629</vt:i4>
      </vt:variant>
      <vt:variant>
        <vt:i4>56</vt:i4>
      </vt:variant>
      <vt:variant>
        <vt:i4>0</vt:i4>
      </vt:variant>
      <vt:variant>
        <vt:i4>5</vt:i4>
      </vt:variant>
      <vt:variant>
        <vt:lpwstr/>
      </vt:variant>
      <vt:variant>
        <vt:lpwstr>_Toc402432019</vt:lpwstr>
      </vt:variant>
      <vt:variant>
        <vt:i4>1048629</vt:i4>
      </vt:variant>
      <vt:variant>
        <vt:i4>50</vt:i4>
      </vt:variant>
      <vt:variant>
        <vt:i4>0</vt:i4>
      </vt:variant>
      <vt:variant>
        <vt:i4>5</vt:i4>
      </vt:variant>
      <vt:variant>
        <vt:lpwstr/>
      </vt:variant>
      <vt:variant>
        <vt:lpwstr>_Toc402432018</vt:lpwstr>
      </vt:variant>
      <vt:variant>
        <vt:i4>1048629</vt:i4>
      </vt:variant>
      <vt:variant>
        <vt:i4>44</vt:i4>
      </vt:variant>
      <vt:variant>
        <vt:i4>0</vt:i4>
      </vt:variant>
      <vt:variant>
        <vt:i4>5</vt:i4>
      </vt:variant>
      <vt:variant>
        <vt:lpwstr/>
      </vt:variant>
      <vt:variant>
        <vt:lpwstr>_Toc402432017</vt:lpwstr>
      </vt:variant>
      <vt:variant>
        <vt:i4>1048629</vt:i4>
      </vt:variant>
      <vt:variant>
        <vt:i4>38</vt:i4>
      </vt:variant>
      <vt:variant>
        <vt:i4>0</vt:i4>
      </vt:variant>
      <vt:variant>
        <vt:i4>5</vt:i4>
      </vt:variant>
      <vt:variant>
        <vt:lpwstr/>
      </vt:variant>
      <vt:variant>
        <vt:lpwstr>_Toc402432016</vt:lpwstr>
      </vt:variant>
      <vt:variant>
        <vt:i4>1048629</vt:i4>
      </vt:variant>
      <vt:variant>
        <vt:i4>32</vt:i4>
      </vt:variant>
      <vt:variant>
        <vt:i4>0</vt:i4>
      </vt:variant>
      <vt:variant>
        <vt:i4>5</vt:i4>
      </vt:variant>
      <vt:variant>
        <vt:lpwstr/>
      </vt:variant>
      <vt:variant>
        <vt:lpwstr>_Toc402432015</vt:lpwstr>
      </vt:variant>
      <vt:variant>
        <vt:i4>1048629</vt:i4>
      </vt:variant>
      <vt:variant>
        <vt:i4>26</vt:i4>
      </vt:variant>
      <vt:variant>
        <vt:i4>0</vt:i4>
      </vt:variant>
      <vt:variant>
        <vt:i4>5</vt:i4>
      </vt:variant>
      <vt:variant>
        <vt:lpwstr/>
      </vt:variant>
      <vt:variant>
        <vt:lpwstr>_Toc402432014</vt:lpwstr>
      </vt:variant>
      <vt:variant>
        <vt:i4>1048629</vt:i4>
      </vt:variant>
      <vt:variant>
        <vt:i4>20</vt:i4>
      </vt:variant>
      <vt:variant>
        <vt:i4>0</vt:i4>
      </vt:variant>
      <vt:variant>
        <vt:i4>5</vt:i4>
      </vt:variant>
      <vt:variant>
        <vt:lpwstr/>
      </vt:variant>
      <vt:variant>
        <vt:lpwstr>_Toc402432013</vt:lpwstr>
      </vt:variant>
      <vt:variant>
        <vt:i4>1048629</vt:i4>
      </vt:variant>
      <vt:variant>
        <vt:i4>14</vt:i4>
      </vt:variant>
      <vt:variant>
        <vt:i4>0</vt:i4>
      </vt:variant>
      <vt:variant>
        <vt:i4>5</vt:i4>
      </vt:variant>
      <vt:variant>
        <vt:lpwstr/>
      </vt:variant>
      <vt:variant>
        <vt:lpwstr>_Toc402432012</vt:lpwstr>
      </vt:variant>
      <vt:variant>
        <vt:i4>1048629</vt:i4>
      </vt:variant>
      <vt:variant>
        <vt:i4>8</vt:i4>
      </vt:variant>
      <vt:variant>
        <vt:i4>0</vt:i4>
      </vt:variant>
      <vt:variant>
        <vt:i4>5</vt:i4>
      </vt:variant>
      <vt:variant>
        <vt:lpwstr/>
      </vt:variant>
      <vt:variant>
        <vt:lpwstr>_Toc402432011</vt:lpwstr>
      </vt:variant>
      <vt:variant>
        <vt:i4>1048629</vt:i4>
      </vt:variant>
      <vt:variant>
        <vt:i4>2</vt:i4>
      </vt:variant>
      <vt:variant>
        <vt:i4>0</vt:i4>
      </vt:variant>
      <vt:variant>
        <vt:i4>5</vt:i4>
      </vt:variant>
      <vt:variant>
        <vt:lpwstr/>
      </vt:variant>
      <vt:variant>
        <vt:lpwstr>_Toc402432010</vt:lpwstr>
      </vt:variant>
      <vt:variant>
        <vt:i4>8192020</vt:i4>
      </vt:variant>
      <vt:variant>
        <vt:i4>17680</vt:i4>
      </vt:variant>
      <vt:variant>
        <vt:i4>1027</vt:i4>
      </vt:variant>
      <vt:variant>
        <vt:i4>1</vt:i4>
      </vt:variant>
      <vt:variant>
        <vt:lpwstr>cid:image001.jpg@01CFEC69.471392A0</vt:lpwstr>
      </vt:variant>
      <vt:variant>
        <vt:lpwstr/>
      </vt:variant>
      <vt:variant>
        <vt:i4>131178</vt:i4>
      </vt:variant>
      <vt:variant>
        <vt:i4>-1</vt:i4>
      </vt:variant>
      <vt:variant>
        <vt:i4>1029</vt:i4>
      </vt:variant>
      <vt:variant>
        <vt:i4>1</vt:i4>
      </vt:variant>
      <vt:variant>
        <vt:lpwstr>http://www.fabbs.org/files/8112/7972/7084/sage_logo-200px.png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Format</dc:subject>
  <dc:creator>asadali@saksoft.com</dc:creator>
  <cp:lastModifiedBy>Abhishek Saini</cp:lastModifiedBy>
  <cp:revision>22</cp:revision>
  <cp:lastPrinted>2014-11-18T16:46:00Z</cp:lastPrinted>
  <dcterms:created xsi:type="dcterms:W3CDTF">2017-11-20T00:58:00Z</dcterms:created>
  <dcterms:modified xsi:type="dcterms:W3CDTF">2017-11-20T16:46:00Z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strtedge 011</vt:lpwstr>
  </property>
  <property fmtid="{D5CDD505-2E9C-101B-9397-08002B2CF9AE}" pid="3" name="Template Type">
    <vt:lpwstr>Proposal</vt:lpwstr>
  </property>
</Properties>
</file>